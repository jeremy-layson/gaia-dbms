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81AE4" w14:textId="77777777" w:rsidR="005F5749" w:rsidRPr="00617EC9" w:rsidRDefault="00A15B54" w:rsidP="00A15B54">
      <w:pPr>
        <w:jc w:val="center"/>
        <w:rPr>
          <w:rFonts w:ascii="Times New Roman" w:hAnsi="Times New Roman" w:cs="Times New Roman"/>
          <w:b/>
          <w:sz w:val="24"/>
          <w:szCs w:val="24"/>
        </w:rPr>
      </w:pPr>
      <w:r w:rsidRPr="00617EC9">
        <w:rPr>
          <w:rFonts w:ascii="Times New Roman" w:hAnsi="Times New Roman" w:cs="Times New Roman"/>
          <w:b/>
          <w:sz w:val="24"/>
          <w:szCs w:val="24"/>
        </w:rPr>
        <w:t xml:space="preserve">CHAPTER 12 </w:t>
      </w:r>
      <w:proofErr w:type="gramStart"/>
      <w:r w:rsidRPr="00617EC9">
        <w:rPr>
          <w:rFonts w:ascii="Times New Roman" w:hAnsi="Times New Roman" w:cs="Times New Roman"/>
          <w:b/>
          <w:sz w:val="24"/>
          <w:szCs w:val="24"/>
        </w:rPr>
        <w:t>COST</w:t>
      </w:r>
      <w:proofErr w:type="gramEnd"/>
      <w:r w:rsidRPr="00617EC9">
        <w:rPr>
          <w:rFonts w:ascii="Times New Roman" w:hAnsi="Times New Roman" w:cs="Times New Roman"/>
          <w:b/>
          <w:sz w:val="24"/>
          <w:szCs w:val="24"/>
        </w:rPr>
        <w:t xml:space="preserve"> AND BUDGET</w:t>
      </w:r>
    </w:p>
    <w:p w14:paraId="1A3C879B" w14:textId="77777777" w:rsidR="00A15B54" w:rsidRPr="00617EC9" w:rsidRDefault="00A15B54" w:rsidP="00A15B54">
      <w:pPr>
        <w:rPr>
          <w:rFonts w:ascii="Times New Roman" w:hAnsi="Times New Roman" w:cs="Times New Roman"/>
          <w:b/>
          <w:sz w:val="24"/>
          <w:szCs w:val="24"/>
        </w:rPr>
      </w:pPr>
      <w:r w:rsidRPr="00617EC9">
        <w:rPr>
          <w:rFonts w:ascii="Times New Roman" w:hAnsi="Times New Roman" w:cs="Times New Roman"/>
          <w:b/>
          <w:sz w:val="24"/>
          <w:szCs w:val="24"/>
        </w:rPr>
        <w:t>12.1 Estimated Cost</w:t>
      </w:r>
    </w:p>
    <w:p w14:paraId="1F2AF291" w14:textId="77777777" w:rsidR="00A15B54" w:rsidRPr="00617EC9" w:rsidRDefault="001D3AF8" w:rsidP="00A15B54">
      <w:pPr>
        <w:rPr>
          <w:rFonts w:ascii="Times New Roman" w:hAnsi="Times New Roman" w:cs="Times New Roman"/>
          <w:b/>
          <w:sz w:val="24"/>
          <w:szCs w:val="24"/>
        </w:rPr>
      </w:pPr>
      <w:r w:rsidRPr="00617EC9">
        <w:rPr>
          <w:rFonts w:ascii="Times New Roman" w:hAnsi="Times New Roman" w:cs="Times New Roman"/>
          <w:b/>
          <w:sz w:val="24"/>
          <w:szCs w:val="24"/>
        </w:rPr>
        <w:t>12.1</w:t>
      </w:r>
      <w:proofErr w:type="gramStart"/>
      <w:ins w:id="0" w:author="Consultants" w:date="2017-08-17T12:00:00Z">
        <w:r w:rsidR="00D17919" w:rsidRPr="00617EC9">
          <w:rPr>
            <w:rFonts w:ascii="Times New Roman" w:hAnsi="Times New Roman" w:cs="Times New Roman"/>
            <w:b/>
            <w:sz w:val="24"/>
            <w:szCs w:val="24"/>
          </w:rPr>
          <w:t>.</w:t>
        </w:r>
      </w:ins>
      <w:proofErr w:type="gramEnd"/>
      <w:del w:id="1" w:author="Consultants" w:date="2017-08-17T12:00:00Z">
        <w:r w:rsidRPr="00617EC9" w:rsidDel="00D17919">
          <w:rPr>
            <w:rFonts w:ascii="Times New Roman" w:hAnsi="Times New Roman" w:cs="Times New Roman"/>
            <w:b/>
            <w:sz w:val="24"/>
            <w:szCs w:val="24"/>
          </w:rPr>
          <w:delText>-</w:delText>
        </w:r>
      </w:del>
      <w:r w:rsidR="00A15B54" w:rsidRPr="00617EC9">
        <w:rPr>
          <w:rFonts w:ascii="Times New Roman" w:hAnsi="Times New Roman" w:cs="Times New Roman"/>
          <w:b/>
          <w:sz w:val="24"/>
          <w:szCs w:val="24"/>
        </w:rPr>
        <w:t>1 Total Cost</w:t>
      </w:r>
    </w:p>
    <w:p w14:paraId="4DA8736D" w14:textId="570548A7" w:rsidR="00B663B1" w:rsidRPr="00902AFA" w:rsidRDefault="00A15B54">
      <w:pPr>
        <w:spacing w:after="0"/>
        <w:jc w:val="both"/>
        <w:rPr>
          <w:rFonts w:ascii="Times New Roman" w:hAnsi="Times New Roman" w:cs="Times New Roman"/>
          <w:rPrChange w:id="2" w:author="Jen" w:date="2017-08-31T05:29:00Z">
            <w:rPr>
              <w:rFonts w:ascii="Times New Roman" w:hAnsi="Times New Roman" w:cs="Times New Roman"/>
              <w:b/>
              <w:sz w:val="24"/>
              <w:szCs w:val="24"/>
            </w:rPr>
          </w:rPrChange>
        </w:rPr>
        <w:pPrChange w:id="3" w:author="Liezyl Liton" w:date="2017-08-21T21:57:00Z">
          <w:pPr>
            <w:spacing w:after="0" w:line="280" w:lineRule="atLeast"/>
            <w:jc w:val="both"/>
          </w:pPr>
        </w:pPrChange>
      </w:pPr>
      <w:r w:rsidRPr="00902AFA">
        <w:rPr>
          <w:rFonts w:ascii="Times New Roman" w:hAnsi="Times New Roman" w:cs="Times New Roman"/>
          <w:rPrChange w:id="4" w:author="Jen" w:date="2017-08-31T05:29:00Z">
            <w:rPr>
              <w:rFonts w:ascii="Times New Roman" w:hAnsi="Times New Roman" w:cs="Times New Roman"/>
              <w:sz w:val="24"/>
              <w:szCs w:val="24"/>
            </w:rPr>
          </w:rPrChange>
        </w:rPr>
        <w:tab/>
      </w:r>
      <w:r w:rsidR="00392101" w:rsidRPr="00902AFA">
        <w:rPr>
          <w:rFonts w:ascii="Times New Roman" w:hAnsi="Times New Roman" w:cs="Times New Roman"/>
          <w:rPrChange w:id="5" w:author="Jen" w:date="2017-08-31T05:29:00Z">
            <w:rPr>
              <w:rFonts w:ascii="Times New Roman" w:hAnsi="Times New Roman" w:cs="Times New Roman"/>
              <w:sz w:val="24"/>
              <w:szCs w:val="24"/>
            </w:rPr>
          </w:rPrChange>
        </w:rPr>
        <w:t xml:space="preserve">The estimated total resettlement budget is composed of five </w:t>
      </w:r>
      <w:r w:rsidR="00C40E0A" w:rsidRPr="00902AFA">
        <w:rPr>
          <w:rFonts w:ascii="Times New Roman" w:hAnsi="Times New Roman" w:cs="Times New Roman"/>
          <w:rPrChange w:id="6" w:author="Jen" w:date="2017-08-31T05:29:00Z">
            <w:rPr>
              <w:rFonts w:ascii="Times New Roman" w:hAnsi="Times New Roman" w:cs="Times New Roman"/>
              <w:sz w:val="24"/>
              <w:szCs w:val="24"/>
            </w:rPr>
          </w:rPrChange>
        </w:rPr>
        <w:t xml:space="preserve">(5) </w:t>
      </w:r>
      <w:r w:rsidR="00392101" w:rsidRPr="00902AFA">
        <w:rPr>
          <w:rFonts w:ascii="Times New Roman" w:hAnsi="Times New Roman" w:cs="Times New Roman"/>
          <w:rPrChange w:id="7" w:author="Jen" w:date="2017-08-31T05:29:00Z">
            <w:rPr>
              <w:rFonts w:ascii="Times New Roman" w:hAnsi="Times New Roman" w:cs="Times New Roman"/>
              <w:sz w:val="24"/>
              <w:szCs w:val="24"/>
            </w:rPr>
          </w:rPrChange>
        </w:rPr>
        <w:t xml:space="preserve">components.  The first component is the cost of </w:t>
      </w:r>
      <w:r w:rsidR="0064128F" w:rsidRPr="00902AFA">
        <w:rPr>
          <w:rFonts w:ascii="Times New Roman" w:hAnsi="Times New Roman" w:cs="Times New Roman"/>
          <w:rPrChange w:id="8" w:author="Jen" w:date="2017-08-31T05:29:00Z">
            <w:rPr>
              <w:rFonts w:ascii="Times New Roman" w:hAnsi="Times New Roman" w:cs="Times New Roman"/>
              <w:sz w:val="24"/>
              <w:szCs w:val="24"/>
            </w:rPr>
          </w:rPrChange>
        </w:rPr>
        <w:t>land acquisition and structures/</w:t>
      </w:r>
      <w:r w:rsidR="00392101" w:rsidRPr="00902AFA">
        <w:rPr>
          <w:rFonts w:ascii="Times New Roman" w:hAnsi="Times New Roman" w:cs="Times New Roman"/>
          <w:rPrChange w:id="9" w:author="Jen" w:date="2017-08-31T05:29:00Z">
            <w:rPr>
              <w:rFonts w:ascii="Times New Roman" w:hAnsi="Times New Roman" w:cs="Times New Roman"/>
              <w:sz w:val="24"/>
              <w:szCs w:val="24"/>
            </w:rPr>
          </w:rPrChange>
        </w:rPr>
        <w:t>affected assets amounting to</w:t>
      </w:r>
      <w:r w:rsidR="00C40E0A" w:rsidRPr="00902AFA">
        <w:rPr>
          <w:rFonts w:ascii="Times New Roman" w:hAnsi="Times New Roman" w:cs="Times New Roman"/>
          <w:rPrChange w:id="10" w:author="Jen" w:date="2017-08-31T05:29:00Z">
            <w:rPr>
              <w:rFonts w:ascii="Times New Roman" w:hAnsi="Times New Roman" w:cs="Times New Roman"/>
              <w:sz w:val="24"/>
              <w:szCs w:val="24"/>
            </w:rPr>
          </w:rPrChange>
        </w:rPr>
        <w:t xml:space="preserve"> </w:t>
      </w:r>
      <w:proofErr w:type="spellStart"/>
      <w:r w:rsidR="00C40E0A" w:rsidRPr="00902AFA">
        <w:rPr>
          <w:rFonts w:ascii="Times New Roman" w:hAnsi="Times New Roman" w:cs="Times New Roman"/>
          <w:rPrChange w:id="11" w:author="Jen" w:date="2017-08-31T05:29:00Z">
            <w:rPr>
              <w:rFonts w:ascii="Times New Roman" w:hAnsi="Times New Roman" w:cs="Times New Roman"/>
              <w:sz w:val="24"/>
              <w:szCs w:val="24"/>
            </w:rPr>
          </w:rPrChange>
        </w:rPr>
        <w:t>PhP</w:t>
      </w:r>
      <w:proofErr w:type="spellEnd"/>
      <w:ins w:id="12" w:author="Jen" w:date="2017-08-31T05:28:00Z">
        <w:r w:rsidR="00902AFA" w:rsidRPr="00902AFA">
          <w:rPr>
            <w:rFonts w:ascii="Times New Roman" w:eastAsia="Times New Roman" w:hAnsi="Times New Roman" w:cs="Times New Roman"/>
            <w:i/>
            <w:color w:val="000000"/>
            <w:lang w:val="en-US"/>
            <w:rPrChange w:id="13" w:author="Jen" w:date="2017-08-31T05:29:00Z">
              <w:rPr>
                <w:rFonts w:ascii="Times New Roman" w:eastAsia="Times New Roman" w:hAnsi="Times New Roman" w:cs="Times New Roman"/>
                <w:b/>
                <w:i/>
                <w:color w:val="000000"/>
                <w:sz w:val="18"/>
                <w:szCs w:val="18"/>
                <w:lang w:val="en-US"/>
              </w:rPr>
            </w:rPrChange>
          </w:rPr>
          <w:t>502</w:t>
        </w:r>
        <w:proofErr w:type="gramStart"/>
        <w:r w:rsidR="00902AFA" w:rsidRPr="00902AFA">
          <w:rPr>
            <w:rFonts w:ascii="Times New Roman" w:eastAsia="Times New Roman" w:hAnsi="Times New Roman" w:cs="Times New Roman"/>
            <w:i/>
            <w:color w:val="000000"/>
            <w:lang w:val="en-US"/>
            <w:rPrChange w:id="14" w:author="Jen" w:date="2017-08-31T05:29:00Z">
              <w:rPr>
                <w:rFonts w:ascii="Times New Roman" w:eastAsia="Times New Roman" w:hAnsi="Times New Roman" w:cs="Times New Roman"/>
                <w:b/>
                <w:i/>
                <w:color w:val="000000"/>
                <w:sz w:val="18"/>
                <w:szCs w:val="18"/>
                <w:lang w:val="en-US"/>
              </w:rPr>
            </w:rPrChange>
          </w:rPr>
          <w:t>,941,413.65</w:t>
        </w:r>
        <w:proofErr w:type="gramEnd"/>
        <w:r w:rsidR="00902AFA" w:rsidRPr="00902AFA">
          <w:rPr>
            <w:rFonts w:ascii="Times New Roman" w:eastAsia="Times New Roman" w:hAnsi="Times New Roman" w:cs="Times New Roman"/>
            <w:i/>
            <w:color w:val="000000"/>
            <w:lang w:val="en-US"/>
            <w:rPrChange w:id="15" w:author="Jen" w:date="2017-08-31T05:29:00Z">
              <w:rPr>
                <w:rFonts w:ascii="Times New Roman" w:eastAsia="Times New Roman" w:hAnsi="Times New Roman" w:cs="Times New Roman"/>
                <w:b/>
                <w:i/>
                <w:color w:val="000000"/>
                <w:sz w:val="18"/>
                <w:szCs w:val="18"/>
                <w:lang w:val="en-US"/>
              </w:rPr>
            </w:rPrChange>
          </w:rPr>
          <w:t> </w:t>
        </w:r>
      </w:ins>
      <w:ins w:id="16" w:author="Liezyl Liton" w:date="2017-08-22T00:47:00Z">
        <w:del w:id="17" w:author="Jen" w:date="2017-08-31T05:28:00Z">
          <w:r w:rsidR="006F73A1" w:rsidRPr="00902AFA" w:rsidDel="00902AFA">
            <w:rPr>
              <w:rFonts w:ascii="Times New Roman" w:eastAsia="Times New Roman" w:hAnsi="Times New Roman" w:cs="Times New Roman"/>
              <w:color w:val="000000"/>
              <w:lang w:val="en-US"/>
              <w:rPrChange w:id="18" w:author="Jen" w:date="2017-08-31T05:29:00Z">
                <w:rPr>
                  <w:rFonts w:ascii="Times New Roman" w:eastAsia="Times New Roman" w:hAnsi="Times New Roman" w:cs="Times New Roman"/>
                  <w:b/>
                  <w:i/>
                  <w:color w:val="000000"/>
                  <w:sz w:val="18"/>
                  <w:szCs w:val="18"/>
                  <w:lang w:val="en-US"/>
                </w:rPr>
              </w:rPrChange>
            </w:rPr>
            <w:delText>514,863,457.59 </w:delText>
          </w:r>
        </w:del>
      </w:ins>
      <w:del w:id="19" w:author="Liezyl Liton" w:date="2017-08-19T22:11:00Z">
        <w:r w:rsidR="0064128F" w:rsidRPr="00902AFA" w:rsidDel="00B214C0">
          <w:rPr>
            <w:rFonts w:ascii="Times New Roman" w:hAnsi="Times New Roman" w:cs="Times New Roman"/>
            <w:rPrChange w:id="20" w:author="Jen" w:date="2017-08-31T05:29:00Z">
              <w:rPr>
                <w:rFonts w:ascii="Times New Roman" w:hAnsi="Times New Roman" w:cs="Times New Roman"/>
                <w:sz w:val="24"/>
                <w:szCs w:val="24"/>
                <w:highlight w:val="yellow"/>
              </w:rPr>
            </w:rPrChange>
          </w:rPr>
          <w:delText>_____</w:delText>
        </w:r>
      </w:del>
      <w:r w:rsidR="00392101" w:rsidRPr="00902AFA">
        <w:rPr>
          <w:rFonts w:ascii="Times New Roman" w:hAnsi="Times New Roman" w:cs="Times New Roman"/>
          <w:rPrChange w:id="21" w:author="Jen" w:date="2017-08-31T05:29:00Z">
            <w:rPr>
              <w:rFonts w:ascii="Times New Roman" w:hAnsi="Times New Roman" w:cs="Times New Roman"/>
              <w:sz w:val="24"/>
              <w:szCs w:val="24"/>
              <w:highlight w:val="yellow"/>
            </w:rPr>
          </w:rPrChange>
        </w:rPr>
        <w:t xml:space="preserve">.  The second component is special allowances and assistance with a total cost of </w:t>
      </w:r>
      <w:proofErr w:type="spellStart"/>
      <w:r w:rsidR="00A31F64" w:rsidRPr="00902AFA">
        <w:rPr>
          <w:rFonts w:ascii="Times New Roman" w:hAnsi="Times New Roman" w:cs="Times New Roman"/>
          <w:rPrChange w:id="22" w:author="Jen" w:date="2017-08-31T05:29:00Z">
            <w:rPr>
              <w:rFonts w:ascii="Times New Roman" w:hAnsi="Times New Roman" w:cs="Times New Roman"/>
              <w:sz w:val="24"/>
              <w:szCs w:val="24"/>
            </w:rPr>
          </w:rPrChange>
        </w:rPr>
        <w:t>PhP</w:t>
      </w:r>
      <w:proofErr w:type="spellEnd"/>
      <w:ins w:id="23" w:author="Jen" w:date="2017-08-25T13:29:00Z">
        <w:r w:rsidR="00FD2A04" w:rsidRPr="00902AFA">
          <w:rPr>
            <w:rFonts w:ascii="Times New Roman" w:eastAsia="Times New Roman" w:hAnsi="Times New Roman" w:cs="Times New Roman"/>
            <w:color w:val="000000"/>
            <w:lang w:val="en-US"/>
            <w:rPrChange w:id="24" w:author="Jen" w:date="2017-08-31T05:29:00Z">
              <w:rPr>
                <w:rFonts w:ascii="Times New Roman" w:eastAsia="Times New Roman" w:hAnsi="Times New Roman" w:cs="Times New Roman"/>
                <w:b/>
                <w:i/>
                <w:color w:val="000000"/>
                <w:sz w:val="18"/>
                <w:szCs w:val="18"/>
                <w:lang w:val="en-US"/>
              </w:rPr>
            </w:rPrChange>
          </w:rPr>
          <w:t>20</w:t>
        </w:r>
        <w:proofErr w:type="gramStart"/>
        <w:r w:rsidR="00FD2A04" w:rsidRPr="00902AFA">
          <w:rPr>
            <w:rFonts w:ascii="Times New Roman" w:eastAsia="Times New Roman" w:hAnsi="Times New Roman" w:cs="Times New Roman"/>
            <w:color w:val="000000"/>
            <w:lang w:val="en-US"/>
            <w:rPrChange w:id="25" w:author="Jen" w:date="2017-08-31T05:29:00Z">
              <w:rPr>
                <w:rFonts w:ascii="Times New Roman" w:eastAsia="Times New Roman" w:hAnsi="Times New Roman" w:cs="Times New Roman"/>
                <w:b/>
                <w:i/>
                <w:color w:val="000000"/>
                <w:sz w:val="18"/>
                <w:szCs w:val="18"/>
                <w:lang w:val="en-US"/>
              </w:rPr>
            </w:rPrChange>
          </w:rPr>
          <w:t>,015,037.68</w:t>
        </w:r>
      </w:ins>
      <w:proofErr w:type="gramEnd"/>
      <w:ins w:id="26" w:author="Liezyl Liton" w:date="2017-08-22T00:47:00Z">
        <w:del w:id="27" w:author="Jen" w:date="2017-08-25T13:29:00Z">
          <w:r w:rsidR="002C4559" w:rsidRPr="00902AFA" w:rsidDel="00FD2A04">
            <w:rPr>
              <w:rFonts w:ascii="Times New Roman" w:eastAsia="Times New Roman" w:hAnsi="Times New Roman" w:cs="Times New Roman"/>
              <w:color w:val="000000"/>
              <w:lang w:val="en-US"/>
              <w:rPrChange w:id="28" w:author="Jen" w:date="2017-08-31T05:29:00Z">
                <w:rPr>
                  <w:rFonts w:ascii="Times New Roman" w:eastAsia="Times New Roman" w:hAnsi="Times New Roman" w:cs="Times New Roman"/>
                  <w:b/>
                  <w:i/>
                  <w:color w:val="000000"/>
                  <w:sz w:val="18"/>
                  <w:szCs w:val="18"/>
                  <w:lang w:val="en-US"/>
                </w:rPr>
              </w:rPrChange>
            </w:rPr>
            <w:delText>25,558,787.68</w:delText>
          </w:r>
        </w:del>
      </w:ins>
      <w:del w:id="29" w:author="Liezyl Liton" w:date="2017-08-19T22:11:00Z">
        <w:r w:rsidR="00A31F64" w:rsidRPr="00902AFA" w:rsidDel="00B214C0">
          <w:rPr>
            <w:rFonts w:ascii="Times New Roman" w:hAnsi="Times New Roman" w:cs="Times New Roman"/>
            <w:rPrChange w:id="30" w:author="Jen" w:date="2017-08-31T05:29:00Z">
              <w:rPr>
                <w:rFonts w:ascii="Times New Roman" w:hAnsi="Times New Roman" w:cs="Times New Roman"/>
                <w:sz w:val="24"/>
                <w:szCs w:val="24"/>
              </w:rPr>
            </w:rPrChange>
          </w:rPr>
          <w:delText>25</w:delText>
        </w:r>
        <w:r w:rsidR="00C40E0A" w:rsidRPr="00902AFA" w:rsidDel="00B214C0">
          <w:rPr>
            <w:rFonts w:ascii="Times New Roman" w:hAnsi="Times New Roman" w:cs="Times New Roman"/>
            <w:rPrChange w:id="31" w:author="Jen" w:date="2017-08-31T05:29:00Z">
              <w:rPr>
                <w:rFonts w:ascii="Times New Roman" w:hAnsi="Times New Roman" w:cs="Times New Roman"/>
                <w:sz w:val="24"/>
                <w:szCs w:val="24"/>
              </w:rPr>
            </w:rPrChange>
          </w:rPr>
          <w:delText>,</w:delText>
        </w:r>
        <w:r w:rsidR="00A31F64" w:rsidRPr="00902AFA" w:rsidDel="00B214C0">
          <w:rPr>
            <w:rFonts w:ascii="Times New Roman" w:hAnsi="Times New Roman" w:cs="Times New Roman"/>
            <w:rPrChange w:id="32" w:author="Jen" w:date="2017-08-31T05:29:00Z">
              <w:rPr>
                <w:rFonts w:ascii="Times New Roman" w:hAnsi="Times New Roman" w:cs="Times New Roman"/>
                <w:sz w:val="24"/>
                <w:szCs w:val="24"/>
              </w:rPr>
            </w:rPrChange>
          </w:rPr>
          <w:delText>741,586</w:delText>
        </w:r>
        <w:r w:rsidR="00392101" w:rsidRPr="00902AFA" w:rsidDel="00B214C0">
          <w:rPr>
            <w:rFonts w:ascii="Times New Roman" w:hAnsi="Times New Roman" w:cs="Times New Roman"/>
            <w:rPrChange w:id="33" w:author="Jen" w:date="2017-08-31T05:29:00Z">
              <w:rPr>
                <w:rFonts w:ascii="Times New Roman" w:hAnsi="Times New Roman" w:cs="Times New Roman"/>
                <w:sz w:val="24"/>
                <w:szCs w:val="24"/>
              </w:rPr>
            </w:rPrChange>
          </w:rPr>
          <w:delText>.</w:delText>
        </w:r>
        <w:r w:rsidR="00C40E0A" w:rsidRPr="00902AFA" w:rsidDel="00B214C0">
          <w:rPr>
            <w:rFonts w:ascii="Times New Roman" w:hAnsi="Times New Roman" w:cs="Times New Roman"/>
            <w:rPrChange w:id="34" w:author="Jen" w:date="2017-08-31T05:29:00Z">
              <w:rPr>
                <w:rFonts w:ascii="Times New Roman" w:hAnsi="Times New Roman" w:cs="Times New Roman"/>
                <w:sz w:val="24"/>
                <w:szCs w:val="24"/>
              </w:rPr>
            </w:rPrChange>
          </w:rPr>
          <w:delText>50</w:delText>
        </w:r>
      </w:del>
      <w:r w:rsidR="00C40E0A" w:rsidRPr="00902AFA">
        <w:rPr>
          <w:rFonts w:ascii="Times New Roman" w:hAnsi="Times New Roman" w:cs="Times New Roman"/>
          <w:rPrChange w:id="35" w:author="Jen" w:date="2017-08-31T05:29:00Z">
            <w:rPr>
              <w:rFonts w:ascii="Times New Roman" w:hAnsi="Times New Roman" w:cs="Times New Roman"/>
              <w:sz w:val="24"/>
              <w:szCs w:val="24"/>
            </w:rPr>
          </w:rPrChange>
        </w:rPr>
        <w:t>.</w:t>
      </w:r>
      <w:r w:rsidR="00392101" w:rsidRPr="00902AFA">
        <w:rPr>
          <w:rFonts w:ascii="Times New Roman" w:hAnsi="Times New Roman" w:cs="Times New Roman"/>
          <w:rPrChange w:id="36" w:author="Jen" w:date="2017-08-31T05:29:00Z">
            <w:rPr>
              <w:rFonts w:ascii="Times New Roman" w:hAnsi="Times New Roman" w:cs="Times New Roman"/>
              <w:sz w:val="24"/>
              <w:szCs w:val="24"/>
            </w:rPr>
          </w:rPrChange>
        </w:rPr>
        <w:t xml:space="preserve">  The third component is the cost of development of relocation sites amounting to </w:t>
      </w:r>
      <w:proofErr w:type="spellStart"/>
      <w:r w:rsidR="00C40E0A" w:rsidRPr="00902AFA">
        <w:rPr>
          <w:rFonts w:ascii="Times New Roman" w:hAnsi="Times New Roman" w:cs="Times New Roman"/>
          <w:rPrChange w:id="37" w:author="Jen" w:date="2017-08-31T05:29:00Z">
            <w:rPr>
              <w:rFonts w:ascii="Times New Roman" w:hAnsi="Times New Roman" w:cs="Times New Roman"/>
              <w:sz w:val="24"/>
              <w:szCs w:val="24"/>
            </w:rPr>
          </w:rPrChange>
        </w:rPr>
        <w:t>PhP</w:t>
      </w:r>
      <w:proofErr w:type="spellEnd"/>
      <w:ins w:id="38" w:author="Liezyl Liton" w:date="2017-08-19T22:11:00Z">
        <w:r w:rsidR="00B214C0" w:rsidRPr="00902AFA">
          <w:rPr>
            <w:rFonts w:ascii="Times New Roman" w:eastAsia="Times New Roman" w:hAnsi="Times New Roman" w:cs="Times New Roman"/>
            <w:color w:val="000000"/>
            <w:lang w:val="en-US"/>
            <w:rPrChange w:id="39" w:author="Jen" w:date="2017-08-31T05:29:00Z">
              <w:rPr>
                <w:rFonts w:ascii="Times New Roman" w:eastAsia="Times New Roman" w:hAnsi="Times New Roman" w:cs="Times New Roman"/>
                <w:b/>
                <w:i/>
                <w:color w:val="000000"/>
                <w:sz w:val="20"/>
                <w:szCs w:val="20"/>
                <w:lang w:val="en-US"/>
              </w:rPr>
            </w:rPrChange>
          </w:rPr>
          <w:t>66</w:t>
        </w:r>
        <w:proofErr w:type="gramStart"/>
        <w:r w:rsidR="00B214C0" w:rsidRPr="00902AFA">
          <w:rPr>
            <w:rFonts w:ascii="Times New Roman" w:eastAsia="Times New Roman" w:hAnsi="Times New Roman" w:cs="Times New Roman"/>
            <w:color w:val="000000"/>
            <w:lang w:val="en-US"/>
            <w:rPrChange w:id="40" w:author="Jen" w:date="2017-08-31T05:29:00Z">
              <w:rPr>
                <w:rFonts w:ascii="Times New Roman" w:eastAsia="Times New Roman" w:hAnsi="Times New Roman" w:cs="Times New Roman"/>
                <w:b/>
                <w:i/>
                <w:color w:val="000000"/>
                <w:sz w:val="20"/>
                <w:szCs w:val="20"/>
                <w:lang w:val="en-US"/>
              </w:rPr>
            </w:rPrChange>
          </w:rPr>
          <w:t>,066,000.00</w:t>
        </w:r>
      </w:ins>
      <w:proofErr w:type="gramEnd"/>
      <w:del w:id="41" w:author="Liezyl Liton" w:date="2017-08-19T22:11:00Z">
        <w:r w:rsidR="00C40E0A" w:rsidRPr="00902AFA" w:rsidDel="00B214C0">
          <w:rPr>
            <w:rFonts w:ascii="Times New Roman" w:hAnsi="Times New Roman" w:cs="Times New Roman"/>
            <w:rPrChange w:id="42" w:author="Jen" w:date="2017-08-31T05:29:00Z">
              <w:rPr>
                <w:rFonts w:ascii="Times New Roman" w:hAnsi="Times New Roman" w:cs="Times New Roman"/>
                <w:sz w:val="24"/>
                <w:szCs w:val="24"/>
              </w:rPr>
            </w:rPrChange>
          </w:rPr>
          <w:delText>27,296,000</w:delText>
        </w:r>
      </w:del>
      <w:r w:rsidR="00392101" w:rsidRPr="00902AFA">
        <w:rPr>
          <w:rFonts w:ascii="Times New Roman" w:hAnsi="Times New Roman" w:cs="Times New Roman"/>
          <w:rPrChange w:id="43" w:author="Jen" w:date="2017-08-31T05:29:00Z">
            <w:rPr>
              <w:rFonts w:ascii="Times New Roman" w:hAnsi="Times New Roman" w:cs="Times New Roman"/>
              <w:sz w:val="24"/>
              <w:szCs w:val="24"/>
            </w:rPr>
          </w:rPrChange>
        </w:rPr>
        <w:t xml:space="preserve">.  The fourth component is RAP implementation and monitoring with a total cost of </w:t>
      </w:r>
      <w:proofErr w:type="spellStart"/>
      <w:r w:rsidR="00C40E0A" w:rsidRPr="00902AFA">
        <w:rPr>
          <w:rFonts w:ascii="Times New Roman" w:hAnsi="Times New Roman" w:cs="Times New Roman"/>
          <w:rPrChange w:id="44" w:author="Jen" w:date="2017-08-31T05:29:00Z">
            <w:rPr>
              <w:rFonts w:ascii="Times New Roman" w:hAnsi="Times New Roman" w:cs="Times New Roman"/>
              <w:sz w:val="24"/>
              <w:szCs w:val="24"/>
            </w:rPr>
          </w:rPrChange>
        </w:rPr>
        <w:t>PhP</w:t>
      </w:r>
      <w:proofErr w:type="spellEnd"/>
      <w:ins w:id="45" w:author="Jen" w:date="2017-08-25T13:30:00Z">
        <w:r w:rsidR="00FD2A04" w:rsidRPr="00902AFA">
          <w:rPr>
            <w:rFonts w:ascii="Times New Roman" w:eastAsia="Times New Roman" w:hAnsi="Times New Roman" w:cs="Times New Roman"/>
            <w:color w:val="000000"/>
            <w:lang w:val="en-US"/>
            <w:rPrChange w:id="46" w:author="Jen" w:date="2017-08-31T05:29:00Z">
              <w:rPr>
                <w:rFonts w:ascii="Times New Roman" w:eastAsia="Times New Roman" w:hAnsi="Times New Roman" w:cs="Times New Roman"/>
                <w:b/>
                <w:i/>
                <w:color w:val="000000"/>
                <w:sz w:val="18"/>
                <w:szCs w:val="18"/>
                <w:lang w:val="en-US"/>
              </w:rPr>
            </w:rPrChange>
          </w:rPr>
          <w:t>16</w:t>
        </w:r>
        <w:proofErr w:type="gramStart"/>
        <w:r w:rsidR="00FD2A04" w:rsidRPr="00902AFA">
          <w:rPr>
            <w:rFonts w:ascii="Times New Roman" w:eastAsia="Times New Roman" w:hAnsi="Times New Roman" w:cs="Times New Roman"/>
            <w:color w:val="000000"/>
            <w:lang w:val="en-US"/>
            <w:rPrChange w:id="47" w:author="Jen" w:date="2017-08-31T05:29:00Z">
              <w:rPr>
                <w:rFonts w:ascii="Times New Roman" w:eastAsia="Times New Roman" w:hAnsi="Times New Roman" w:cs="Times New Roman"/>
                <w:b/>
                <w:i/>
                <w:color w:val="000000"/>
                <w:sz w:val="18"/>
                <w:szCs w:val="18"/>
                <w:lang w:val="en-US"/>
              </w:rPr>
            </w:rPrChange>
          </w:rPr>
          <w:t>,700,000.00</w:t>
        </w:r>
      </w:ins>
      <w:proofErr w:type="gramEnd"/>
      <w:ins w:id="48" w:author="Liezyl Liton" w:date="2017-08-19T22:12:00Z">
        <w:del w:id="49" w:author="Jen" w:date="2017-08-25T13:30:00Z">
          <w:r w:rsidR="005862FC" w:rsidRPr="00902AFA" w:rsidDel="00FD2A04">
            <w:rPr>
              <w:rFonts w:ascii="Times New Roman" w:eastAsia="Times New Roman" w:hAnsi="Times New Roman" w:cs="Times New Roman"/>
              <w:color w:val="000000"/>
              <w:lang w:val="en-US"/>
              <w:rPrChange w:id="50" w:author="Jen" w:date="2017-08-31T05:29:00Z">
                <w:rPr>
                  <w:rFonts w:ascii="Times New Roman" w:eastAsia="Times New Roman" w:hAnsi="Times New Roman" w:cs="Times New Roman"/>
                  <w:b/>
                  <w:i/>
                  <w:color w:val="000000"/>
                  <w:sz w:val="20"/>
                  <w:szCs w:val="20"/>
                  <w:lang w:val="en-US"/>
                </w:rPr>
              </w:rPrChange>
            </w:rPr>
            <w:delText>9,300,000.00</w:delText>
          </w:r>
        </w:del>
      </w:ins>
      <w:del w:id="51" w:author="Liezyl Liton" w:date="2017-08-19T22:12:00Z">
        <w:r w:rsidR="00C40E0A" w:rsidRPr="00902AFA" w:rsidDel="005862FC">
          <w:rPr>
            <w:rFonts w:ascii="Times New Roman" w:hAnsi="Times New Roman" w:cs="Times New Roman"/>
            <w:rPrChange w:id="52" w:author="Jen" w:date="2017-08-31T05:29:00Z">
              <w:rPr>
                <w:rFonts w:ascii="Times New Roman" w:hAnsi="Times New Roman" w:cs="Times New Roman"/>
                <w:sz w:val="24"/>
                <w:szCs w:val="24"/>
              </w:rPr>
            </w:rPrChange>
          </w:rPr>
          <w:delText>16,700,000</w:delText>
        </w:r>
      </w:del>
      <w:r w:rsidR="00392101" w:rsidRPr="00902AFA">
        <w:rPr>
          <w:rFonts w:ascii="Times New Roman" w:hAnsi="Times New Roman" w:cs="Times New Roman"/>
          <w:rPrChange w:id="53" w:author="Jen" w:date="2017-08-31T05:29:00Z">
            <w:rPr>
              <w:rFonts w:ascii="Times New Roman" w:hAnsi="Times New Roman" w:cs="Times New Roman"/>
              <w:sz w:val="24"/>
              <w:szCs w:val="24"/>
            </w:rPr>
          </w:rPrChange>
        </w:rPr>
        <w:t>.   The last component is administrative costs and contingency amounting to 15% of the first four</w:t>
      </w:r>
      <w:r w:rsidR="00C40E0A" w:rsidRPr="00902AFA">
        <w:rPr>
          <w:rFonts w:ascii="Times New Roman" w:hAnsi="Times New Roman" w:cs="Times New Roman"/>
          <w:rPrChange w:id="54" w:author="Jen" w:date="2017-08-31T05:29:00Z">
            <w:rPr>
              <w:rFonts w:ascii="Times New Roman" w:hAnsi="Times New Roman" w:cs="Times New Roman"/>
              <w:sz w:val="24"/>
              <w:szCs w:val="24"/>
            </w:rPr>
          </w:rPrChange>
        </w:rPr>
        <w:t xml:space="preserve"> (4)</w:t>
      </w:r>
      <w:r w:rsidR="00392101" w:rsidRPr="00902AFA">
        <w:rPr>
          <w:rFonts w:ascii="Times New Roman" w:hAnsi="Times New Roman" w:cs="Times New Roman"/>
          <w:rPrChange w:id="55" w:author="Jen" w:date="2017-08-31T05:29:00Z">
            <w:rPr>
              <w:rFonts w:ascii="Times New Roman" w:hAnsi="Times New Roman" w:cs="Times New Roman"/>
              <w:sz w:val="24"/>
              <w:szCs w:val="24"/>
            </w:rPr>
          </w:rPrChange>
        </w:rPr>
        <w:t xml:space="preserve"> components.  </w:t>
      </w:r>
      <w:r w:rsidRPr="00902AFA">
        <w:rPr>
          <w:rFonts w:ascii="Times New Roman" w:hAnsi="Times New Roman" w:cs="Times New Roman"/>
          <w:rPrChange w:id="56" w:author="Jen" w:date="2017-08-31T05:29:00Z">
            <w:rPr>
              <w:rFonts w:ascii="Times New Roman" w:hAnsi="Times New Roman" w:cs="Times New Roman"/>
              <w:sz w:val="24"/>
              <w:szCs w:val="24"/>
            </w:rPr>
          </w:rPrChange>
        </w:rPr>
        <w:t>The cost of the RAP implementation is est</w:t>
      </w:r>
      <w:r w:rsidR="008E1E51" w:rsidRPr="00902AFA">
        <w:rPr>
          <w:rFonts w:ascii="Times New Roman" w:hAnsi="Times New Roman" w:cs="Times New Roman"/>
          <w:rPrChange w:id="57" w:author="Jen" w:date="2017-08-31T05:29:00Z">
            <w:rPr>
              <w:rFonts w:ascii="Times New Roman" w:hAnsi="Times New Roman" w:cs="Times New Roman"/>
              <w:sz w:val="24"/>
              <w:szCs w:val="24"/>
            </w:rPr>
          </w:rPrChange>
        </w:rPr>
        <w:t xml:space="preserve">imated in Table 12.1-1.  The total cost is </w:t>
      </w:r>
      <w:proofErr w:type="spellStart"/>
      <w:r w:rsidR="00392101" w:rsidRPr="00902AFA">
        <w:rPr>
          <w:rFonts w:ascii="Times New Roman" w:hAnsi="Times New Roman" w:cs="Times New Roman"/>
          <w:rPrChange w:id="58" w:author="Jen" w:date="2017-08-31T05:29:00Z">
            <w:rPr>
              <w:rFonts w:ascii="Times New Roman" w:hAnsi="Times New Roman" w:cs="Times New Roman"/>
              <w:b/>
              <w:sz w:val="24"/>
              <w:szCs w:val="24"/>
              <w:highlight w:val="yellow"/>
            </w:rPr>
          </w:rPrChange>
        </w:rPr>
        <w:t>PhP</w:t>
      </w:r>
      <w:proofErr w:type="spellEnd"/>
      <w:r w:rsidR="00392101" w:rsidRPr="00902AFA">
        <w:rPr>
          <w:rFonts w:ascii="Times New Roman" w:hAnsi="Times New Roman" w:cs="Times New Roman"/>
          <w:rPrChange w:id="59" w:author="Jen" w:date="2017-08-31T05:29:00Z">
            <w:rPr>
              <w:rFonts w:ascii="Times New Roman" w:hAnsi="Times New Roman" w:cs="Times New Roman"/>
              <w:b/>
              <w:sz w:val="24"/>
              <w:szCs w:val="24"/>
              <w:highlight w:val="yellow"/>
            </w:rPr>
          </w:rPrChange>
        </w:rPr>
        <w:t xml:space="preserve"> </w:t>
      </w:r>
      <w:proofErr w:type="gramStart"/>
      <w:ins w:id="60" w:author="Jen" w:date="2017-08-31T05:28:00Z">
        <w:r w:rsidR="00902AFA" w:rsidRPr="00902AFA">
          <w:rPr>
            <w:rFonts w:ascii="Times New Roman" w:eastAsia="Times New Roman" w:hAnsi="Times New Roman" w:cs="Times New Roman"/>
            <w:color w:val="000000"/>
            <w:lang w:val="en-US"/>
            <w:rPrChange w:id="61" w:author="Jen" w:date="2017-08-31T05:29:00Z">
              <w:rPr>
                <w:rFonts w:ascii="Times New Roman" w:eastAsia="Times New Roman" w:hAnsi="Times New Roman" w:cs="Times New Roman"/>
                <w:b/>
                <w:color w:val="000000"/>
                <w:sz w:val="18"/>
                <w:szCs w:val="18"/>
                <w:lang w:val="en-US"/>
              </w:rPr>
            </w:rPrChange>
          </w:rPr>
          <w:t xml:space="preserve">696,580,819.03 </w:t>
        </w:r>
      </w:ins>
      <w:proofErr w:type="gramEnd"/>
      <w:ins w:id="62" w:author="Liezyl Liton" w:date="2017-08-22T00:46:00Z">
        <w:del w:id="63" w:author="Jen" w:date="2017-08-25T13:30:00Z">
          <w:r w:rsidR="006F73A1" w:rsidRPr="00902AFA" w:rsidDel="00FD2A04">
            <w:rPr>
              <w:rFonts w:ascii="Times New Roman" w:eastAsia="Times New Roman" w:hAnsi="Times New Roman" w:cs="Times New Roman"/>
              <w:color w:val="000000"/>
              <w:lang w:val="en-US"/>
              <w:rPrChange w:id="64" w:author="Jen" w:date="2017-08-31T05:29:00Z">
                <w:rPr>
                  <w:rFonts w:ascii="Times New Roman" w:eastAsia="Times New Roman" w:hAnsi="Times New Roman" w:cs="Times New Roman"/>
                  <w:b/>
                  <w:color w:val="000000"/>
                  <w:sz w:val="18"/>
                  <w:szCs w:val="18"/>
                  <w:lang w:val="en-US"/>
                </w:rPr>
              </w:rPrChange>
            </w:rPr>
            <w:delText>708,156,482.06</w:delText>
          </w:r>
        </w:del>
      </w:ins>
      <w:del w:id="65" w:author="Liezyl Liton" w:date="2017-08-19T22:12:00Z">
        <w:r w:rsidR="00A31F64" w:rsidRPr="00902AFA" w:rsidDel="005862FC">
          <w:rPr>
            <w:rFonts w:ascii="Times New Roman" w:hAnsi="Times New Roman" w:cs="Times New Roman"/>
            <w:rPrChange w:id="66" w:author="Jen" w:date="2017-08-31T05:29:00Z">
              <w:rPr>
                <w:rFonts w:ascii="Times New Roman" w:hAnsi="Times New Roman" w:cs="Times New Roman"/>
                <w:b/>
                <w:sz w:val="24"/>
                <w:szCs w:val="24"/>
                <w:highlight w:val="yellow"/>
              </w:rPr>
            </w:rPrChange>
          </w:rPr>
          <w:delText>______</w:delText>
        </w:r>
      </w:del>
      <w:r w:rsidR="00392101" w:rsidRPr="00902AFA">
        <w:rPr>
          <w:rFonts w:ascii="Times New Roman" w:hAnsi="Times New Roman" w:cs="Times New Roman"/>
          <w:rPrChange w:id="67" w:author="Jen" w:date="2017-08-31T05:29:00Z">
            <w:rPr>
              <w:rFonts w:ascii="Times New Roman" w:hAnsi="Times New Roman" w:cs="Times New Roman"/>
              <w:sz w:val="24"/>
              <w:szCs w:val="24"/>
              <w:highlight w:val="yellow"/>
            </w:rPr>
          </w:rPrChange>
        </w:rPr>
        <w:t>.</w:t>
      </w:r>
    </w:p>
    <w:p w14:paraId="5260F2C4" w14:textId="77777777" w:rsidR="00C40E0A" w:rsidRPr="00617EC9" w:rsidRDefault="00C40E0A" w:rsidP="00274251">
      <w:pPr>
        <w:spacing w:after="0" w:line="280" w:lineRule="atLeast"/>
        <w:jc w:val="both"/>
        <w:rPr>
          <w:ins w:id="68" w:author="Jen" w:date="2017-08-19T01:36:00Z"/>
          <w:rFonts w:ascii="Times New Roman" w:hAnsi="Times New Roman" w:cs="Times New Roman"/>
          <w:b/>
          <w:sz w:val="24"/>
          <w:szCs w:val="24"/>
        </w:rPr>
      </w:pPr>
    </w:p>
    <w:p w14:paraId="6C4E1EB2" w14:textId="77777777" w:rsidR="00C11F29" w:rsidRPr="00617EC9" w:rsidDel="00D906EE" w:rsidRDefault="00C11F29" w:rsidP="00274251">
      <w:pPr>
        <w:spacing w:after="0" w:line="280" w:lineRule="atLeast"/>
        <w:jc w:val="both"/>
        <w:rPr>
          <w:del w:id="69" w:author="Liezyl Liton" w:date="2017-08-19T15:59:00Z"/>
          <w:rFonts w:ascii="Times New Roman" w:hAnsi="Times New Roman" w:cs="Times New Roman"/>
          <w:b/>
          <w:color w:val="FF0000"/>
          <w:sz w:val="24"/>
          <w:szCs w:val="24"/>
          <w:rPrChange w:id="70" w:author="Liezyl Liton" w:date="2017-08-21T21:34:00Z">
            <w:rPr>
              <w:del w:id="71" w:author="Liezyl Liton" w:date="2017-08-19T15:59:00Z"/>
              <w:rFonts w:ascii="Times New Roman" w:hAnsi="Times New Roman" w:cs="Times New Roman"/>
              <w:b/>
              <w:sz w:val="24"/>
              <w:szCs w:val="24"/>
            </w:rPr>
          </w:rPrChange>
        </w:rPr>
      </w:pPr>
      <w:ins w:id="72" w:author="Jen" w:date="2017-08-19T01:36:00Z">
        <w:del w:id="73" w:author="Liezyl Liton" w:date="2017-08-19T15:59:00Z">
          <w:r w:rsidRPr="00617EC9" w:rsidDel="00D906EE">
            <w:rPr>
              <w:rFonts w:ascii="Times New Roman" w:hAnsi="Times New Roman" w:cs="Times New Roman"/>
              <w:b/>
              <w:color w:val="FF0000"/>
              <w:sz w:val="24"/>
              <w:szCs w:val="24"/>
              <w:rPrChange w:id="74" w:author="Liezyl Liton" w:date="2017-08-21T21:34:00Z">
                <w:rPr>
                  <w:rFonts w:ascii="Times New Roman" w:hAnsi="Times New Roman" w:cs="Times New Roman"/>
                  <w:b/>
                  <w:sz w:val="24"/>
                  <w:szCs w:val="24"/>
                </w:rPr>
              </w:rPrChange>
            </w:rPr>
            <w:delText xml:space="preserve">Land, structures, improvements, crops: add replacement cost survey </w:delText>
          </w:r>
        </w:del>
      </w:ins>
      <w:ins w:id="75" w:author="Jen" w:date="2017-08-19T01:37:00Z">
        <w:del w:id="76" w:author="Liezyl Liton" w:date="2017-08-19T15:59:00Z">
          <w:r w:rsidRPr="00617EC9" w:rsidDel="00D906EE">
            <w:rPr>
              <w:rFonts w:ascii="Times New Roman" w:hAnsi="Times New Roman" w:cs="Times New Roman"/>
              <w:b/>
              <w:color w:val="FF0000"/>
              <w:sz w:val="24"/>
              <w:szCs w:val="24"/>
              <w:rPrChange w:id="77" w:author="Liezyl Liton" w:date="2017-08-21T21:34:00Z">
                <w:rPr>
                  <w:rFonts w:ascii="Times New Roman" w:hAnsi="Times New Roman" w:cs="Times New Roman"/>
                  <w:b/>
                  <w:sz w:val="24"/>
                  <w:szCs w:val="24"/>
                </w:rPr>
              </w:rPrChange>
            </w:rPr>
            <w:delText>for land</w:delText>
          </w:r>
        </w:del>
      </w:ins>
    </w:p>
    <w:p w14:paraId="0BFC762C" w14:textId="77777777" w:rsidR="00A15B54" w:rsidRPr="00617EC9" w:rsidRDefault="00A15B54" w:rsidP="00274251">
      <w:pPr>
        <w:spacing w:after="0" w:line="240" w:lineRule="auto"/>
        <w:jc w:val="center"/>
        <w:rPr>
          <w:rFonts w:ascii="Times New Roman" w:hAnsi="Times New Roman" w:cs="Times New Roman"/>
          <w:b/>
        </w:rPr>
      </w:pPr>
      <w:r w:rsidRPr="00617EC9">
        <w:rPr>
          <w:rFonts w:ascii="Times New Roman" w:hAnsi="Times New Roman" w:cs="Times New Roman"/>
          <w:b/>
        </w:rPr>
        <w:t>Table 12.1-1 Estimated RAP Implementation Cost</w:t>
      </w:r>
    </w:p>
    <w:tbl>
      <w:tblPr>
        <w:tblW w:w="9494" w:type="dxa"/>
        <w:tblInd w:w="93" w:type="dxa"/>
        <w:tblLayout w:type="fixed"/>
        <w:tblLook w:val="04A0" w:firstRow="1" w:lastRow="0" w:firstColumn="1" w:lastColumn="0" w:noHBand="0" w:noVBand="1"/>
        <w:tblPrChange w:id="78" w:author="John Junico Bernados" w:date="2017-08-23T20:03:00Z">
          <w:tblPr>
            <w:tblW w:w="9494" w:type="dxa"/>
            <w:tblInd w:w="93" w:type="dxa"/>
            <w:tblLayout w:type="fixed"/>
            <w:tblLook w:val="04A0" w:firstRow="1" w:lastRow="0" w:firstColumn="1" w:lastColumn="0" w:noHBand="0" w:noVBand="1"/>
          </w:tblPr>
        </w:tblPrChange>
      </w:tblPr>
      <w:tblGrid>
        <w:gridCol w:w="737"/>
        <w:gridCol w:w="1428"/>
        <w:gridCol w:w="1867"/>
        <w:gridCol w:w="2193"/>
        <w:gridCol w:w="3269"/>
        <w:tblGridChange w:id="79">
          <w:tblGrid>
            <w:gridCol w:w="93"/>
            <w:gridCol w:w="644"/>
            <w:gridCol w:w="1428"/>
            <w:gridCol w:w="93"/>
            <w:gridCol w:w="1774"/>
            <w:gridCol w:w="93"/>
            <w:gridCol w:w="1892"/>
            <w:gridCol w:w="301"/>
            <w:gridCol w:w="3176"/>
            <w:gridCol w:w="93"/>
          </w:tblGrid>
        </w:tblGridChange>
      </w:tblGrid>
      <w:tr w:rsidR="00A31F64" w:rsidRPr="00324D5D" w14:paraId="2E7DAF25" w14:textId="77777777" w:rsidTr="00F90FE3">
        <w:trPr>
          <w:trHeight w:val="330"/>
          <w:tblHeader/>
          <w:trPrChange w:id="80" w:author="John Junico Bernados" w:date="2017-08-23T20:03:00Z">
            <w:trPr>
              <w:gridAfter w:val="0"/>
              <w:trHeight w:val="330"/>
            </w:trPr>
          </w:trPrChange>
        </w:trPr>
        <w:tc>
          <w:tcPr>
            <w:tcW w:w="2165"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Change w:id="81" w:author="John Junico Bernados" w:date="2017-08-23T20:03:00Z">
              <w:tcPr>
                <w:tcW w:w="2165"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6F4E31D9" w14:textId="77777777" w:rsidR="00A31F64" w:rsidRPr="00324D5D" w:rsidRDefault="00A31F64" w:rsidP="00A31F64">
            <w:pPr>
              <w:spacing w:after="0" w:line="240" w:lineRule="auto"/>
              <w:jc w:val="center"/>
              <w:rPr>
                <w:rFonts w:ascii="Times New Roman" w:eastAsia="Times New Roman" w:hAnsi="Times New Roman" w:cs="Times New Roman"/>
                <w:b/>
                <w:bCs/>
                <w:color w:val="000000"/>
                <w:sz w:val="18"/>
                <w:szCs w:val="18"/>
                <w:lang w:val="en-US"/>
                <w:rPrChange w:id="82" w:author="Liezyl Liton" w:date="2017-08-21T21:46:00Z">
                  <w:rPr>
                    <w:rFonts w:ascii="Times New Roman" w:eastAsia="Times New Roman" w:hAnsi="Times New Roman" w:cs="Times New Roman"/>
                    <w:b/>
                    <w:bCs/>
                    <w:color w:val="000000"/>
                    <w:sz w:val="20"/>
                    <w:szCs w:val="20"/>
                    <w:lang w:val="en-US"/>
                  </w:rPr>
                </w:rPrChange>
              </w:rPr>
            </w:pPr>
            <w:r w:rsidRPr="00324D5D">
              <w:rPr>
                <w:rFonts w:ascii="Times New Roman" w:eastAsia="Times New Roman" w:hAnsi="Times New Roman" w:cs="Times New Roman"/>
                <w:b/>
                <w:bCs/>
                <w:color w:val="000000"/>
                <w:sz w:val="18"/>
                <w:szCs w:val="18"/>
                <w:lang w:val="en-US"/>
                <w:rPrChange w:id="83" w:author="Liezyl Liton" w:date="2017-08-21T21:46:00Z">
                  <w:rPr>
                    <w:rFonts w:ascii="Times New Roman" w:eastAsia="Times New Roman" w:hAnsi="Times New Roman" w:cs="Times New Roman"/>
                    <w:b/>
                    <w:bCs/>
                    <w:color w:val="000000"/>
                    <w:sz w:val="20"/>
                    <w:szCs w:val="20"/>
                    <w:lang w:val="en-US"/>
                  </w:rPr>
                </w:rPrChange>
              </w:rPr>
              <w:t>Activity</w:t>
            </w:r>
          </w:p>
        </w:tc>
        <w:tc>
          <w:tcPr>
            <w:tcW w:w="1867" w:type="dxa"/>
            <w:tcBorders>
              <w:top w:val="single" w:sz="8" w:space="0" w:color="auto"/>
              <w:left w:val="nil"/>
              <w:bottom w:val="single" w:sz="8" w:space="0" w:color="auto"/>
              <w:right w:val="single" w:sz="8" w:space="0" w:color="auto"/>
            </w:tcBorders>
            <w:shd w:val="clear" w:color="000000" w:fill="D9D9D9"/>
            <w:vAlign w:val="center"/>
            <w:hideMark/>
            <w:tcPrChange w:id="84" w:author="John Junico Bernados" w:date="2017-08-23T20:03:00Z">
              <w:tcPr>
                <w:tcW w:w="1867" w:type="dxa"/>
                <w:gridSpan w:val="2"/>
                <w:tcBorders>
                  <w:top w:val="single" w:sz="8" w:space="0" w:color="auto"/>
                  <w:left w:val="nil"/>
                  <w:bottom w:val="single" w:sz="8" w:space="0" w:color="auto"/>
                  <w:right w:val="single" w:sz="8" w:space="0" w:color="auto"/>
                </w:tcBorders>
                <w:shd w:val="clear" w:color="000000" w:fill="D9D9D9"/>
                <w:vAlign w:val="center"/>
                <w:hideMark/>
              </w:tcPr>
            </w:tcPrChange>
          </w:tcPr>
          <w:p w14:paraId="25DB570E" w14:textId="77777777" w:rsidR="00A31F64" w:rsidRPr="00324D5D" w:rsidRDefault="00A31F64" w:rsidP="00A31F64">
            <w:pPr>
              <w:spacing w:after="0" w:line="240" w:lineRule="auto"/>
              <w:jc w:val="center"/>
              <w:rPr>
                <w:rFonts w:ascii="Times New Roman" w:eastAsia="Times New Roman" w:hAnsi="Times New Roman" w:cs="Times New Roman"/>
                <w:b/>
                <w:bCs/>
                <w:color w:val="000000"/>
                <w:sz w:val="18"/>
                <w:szCs w:val="18"/>
                <w:lang w:val="en-US"/>
                <w:rPrChange w:id="85" w:author="Liezyl Liton" w:date="2017-08-21T21:46:00Z">
                  <w:rPr>
                    <w:rFonts w:ascii="Times New Roman" w:eastAsia="Times New Roman" w:hAnsi="Times New Roman" w:cs="Times New Roman"/>
                    <w:b/>
                    <w:bCs/>
                    <w:color w:val="000000"/>
                    <w:sz w:val="20"/>
                    <w:szCs w:val="20"/>
                    <w:lang w:val="en-US"/>
                  </w:rPr>
                </w:rPrChange>
              </w:rPr>
            </w:pPr>
            <w:r w:rsidRPr="00324D5D">
              <w:rPr>
                <w:rFonts w:ascii="Times New Roman" w:eastAsia="Times New Roman" w:hAnsi="Times New Roman" w:cs="Times New Roman"/>
                <w:b/>
                <w:bCs/>
                <w:color w:val="000000"/>
                <w:sz w:val="18"/>
                <w:szCs w:val="18"/>
                <w:lang w:val="en-US"/>
                <w:rPrChange w:id="86" w:author="Liezyl Liton" w:date="2017-08-21T21:46:00Z">
                  <w:rPr>
                    <w:rFonts w:ascii="Times New Roman" w:eastAsia="Times New Roman" w:hAnsi="Times New Roman" w:cs="Times New Roman"/>
                    <w:b/>
                    <w:bCs/>
                    <w:color w:val="000000"/>
                    <w:sz w:val="20"/>
                    <w:szCs w:val="20"/>
                    <w:lang w:val="en-US"/>
                  </w:rPr>
                </w:rPrChange>
              </w:rPr>
              <w:t>Cost Item</w:t>
            </w:r>
          </w:p>
        </w:tc>
        <w:tc>
          <w:tcPr>
            <w:tcW w:w="2193" w:type="dxa"/>
            <w:tcBorders>
              <w:top w:val="single" w:sz="8" w:space="0" w:color="auto"/>
              <w:left w:val="nil"/>
              <w:bottom w:val="single" w:sz="8" w:space="0" w:color="auto"/>
              <w:right w:val="single" w:sz="8" w:space="0" w:color="auto"/>
            </w:tcBorders>
            <w:shd w:val="clear" w:color="000000" w:fill="D9D9D9"/>
            <w:vAlign w:val="center"/>
            <w:hideMark/>
            <w:tcPrChange w:id="87" w:author="John Junico Bernados" w:date="2017-08-23T20:03:00Z">
              <w:tcPr>
                <w:tcW w:w="1985" w:type="dxa"/>
                <w:gridSpan w:val="2"/>
                <w:tcBorders>
                  <w:top w:val="single" w:sz="8" w:space="0" w:color="auto"/>
                  <w:left w:val="nil"/>
                  <w:bottom w:val="single" w:sz="8" w:space="0" w:color="auto"/>
                  <w:right w:val="single" w:sz="8" w:space="0" w:color="auto"/>
                </w:tcBorders>
                <w:shd w:val="clear" w:color="000000" w:fill="D9D9D9"/>
                <w:vAlign w:val="center"/>
                <w:hideMark/>
              </w:tcPr>
            </w:tcPrChange>
          </w:tcPr>
          <w:p w14:paraId="6AA78C6D" w14:textId="77777777" w:rsidR="00A31F64" w:rsidRPr="00324D5D" w:rsidRDefault="00A31F64" w:rsidP="00274251">
            <w:pPr>
              <w:spacing w:after="0" w:line="240" w:lineRule="auto"/>
              <w:jc w:val="center"/>
              <w:rPr>
                <w:rFonts w:ascii="Times New Roman" w:eastAsia="Times New Roman" w:hAnsi="Times New Roman" w:cs="Times New Roman"/>
                <w:b/>
                <w:bCs/>
                <w:color w:val="000000"/>
                <w:sz w:val="18"/>
                <w:szCs w:val="18"/>
                <w:lang w:val="en-US"/>
                <w:rPrChange w:id="88" w:author="Liezyl Liton" w:date="2017-08-21T21:46:00Z">
                  <w:rPr>
                    <w:rFonts w:ascii="Times New Roman" w:eastAsia="Times New Roman" w:hAnsi="Times New Roman" w:cs="Times New Roman"/>
                    <w:b/>
                    <w:bCs/>
                    <w:color w:val="000000"/>
                    <w:sz w:val="20"/>
                    <w:szCs w:val="20"/>
                    <w:lang w:val="en-US"/>
                  </w:rPr>
                </w:rPrChange>
              </w:rPr>
            </w:pPr>
            <w:r w:rsidRPr="00324D5D">
              <w:rPr>
                <w:rFonts w:ascii="Times New Roman" w:eastAsia="Times New Roman" w:hAnsi="Times New Roman" w:cs="Times New Roman"/>
                <w:b/>
                <w:bCs/>
                <w:color w:val="000000"/>
                <w:sz w:val="18"/>
                <w:szCs w:val="18"/>
                <w:lang w:val="en-US"/>
                <w:rPrChange w:id="89" w:author="Liezyl Liton" w:date="2017-08-21T21:46:00Z">
                  <w:rPr>
                    <w:rFonts w:ascii="Times New Roman" w:eastAsia="Times New Roman" w:hAnsi="Times New Roman" w:cs="Times New Roman"/>
                    <w:b/>
                    <w:bCs/>
                    <w:color w:val="000000"/>
                    <w:sz w:val="20"/>
                    <w:szCs w:val="20"/>
                    <w:lang w:val="en-US"/>
                  </w:rPr>
                </w:rPrChange>
              </w:rPr>
              <w:t>Amount</w:t>
            </w:r>
          </w:p>
        </w:tc>
        <w:tc>
          <w:tcPr>
            <w:tcW w:w="3269" w:type="dxa"/>
            <w:tcBorders>
              <w:top w:val="single" w:sz="8" w:space="0" w:color="auto"/>
              <w:left w:val="nil"/>
              <w:bottom w:val="single" w:sz="8" w:space="0" w:color="auto"/>
              <w:right w:val="single" w:sz="8" w:space="0" w:color="auto"/>
            </w:tcBorders>
            <w:shd w:val="clear" w:color="000000" w:fill="D9D9D9"/>
            <w:vAlign w:val="center"/>
            <w:hideMark/>
            <w:tcPrChange w:id="90" w:author="John Junico Bernados" w:date="2017-08-23T20:03:00Z">
              <w:tcPr>
                <w:tcW w:w="3477" w:type="dxa"/>
                <w:gridSpan w:val="2"/>
                <w:tcBorders>
                  <w:top w:val="single" w:sz="8" w:space="0" w:color="auto"/>
                  <w:left w:val="nil"/>
                  <w:bottom w:val="single" w:sz="8" w:space="0" w:color="auto"/>
                  <w:right w:val="single" w:sz="8" w:space="0" w:color="auto"/>
                </w:tcBorders>
                <w:shd w:val="clear" w:color="000000" w:fill="D9D9D9"/>
                <w:vAlign w:val="center"/>
                <w:hideMark/>
              </w:tcPr>
            </w:tcPrChange>
          </w:tcPr>
          <w:p w14:paraId="38C3115B" w14:textId="77777777" w:rsidR="00A31F64" w:rsidRPr="00324D5D" w:rsidRDefault="00A31F64" w:rsidP="00A31F64">
            <w:pPr>
              <w:spacing w:after="0" w:line="240" w:lineRule="auto"/>
              <w:jc w:val="center"/>
              <w:rPr>
                <w:rFonts w:ascii="Times New Roman" w:eastAsia="Times New Roman" w:hAnsi="Times New Roman" w:cs="Times New Roman"/>
                <w:b/>
                <w:bCs/>
                <w:color w:val="000000"/>
                <w:sz w:val="18"/>
                <w:szCs w:val="18"/>
                <w:lang w:val="en-US"/>
                <w:rPrChange w:id="91" w:author="Liezyl Liton" w:date="2017-08-21T21:46:00Z">
                  <w:rPr>
                    <w:rFonts w:ascii="Times New Roman" w:eastAsia="Times New Roman" w:hAnsi="Times New Roman" w:cs="Times New Roman"/>
                    <w:b/>
                    <w:bCs/>
                    <w:color w:val="000000"/>
                    <w:sz w:val="20"/>
                    <w:szCs w:val="20"/>
                    <w:lang w:val="en-US"/>
                  </w:rPr>
                </w:rPrChange>
              </w:rPr>
            </w:pPr>
            <w:r w:rsidRPr="00324D5D">
              <w:rPr>
                <w:rFonts w:ascii="Times New Roman" w:eastAsia="Times New Roman" w:hAnsi="Times New Roman" w:cs="Times New Roman"/>
                <w:b/>
                <w:bCs/>
                <w:color w:val="000000"/>
                <w:sz w:val="18"/>
                <w:szCs w:val="18"/>
                <w:lang w:val="en-US"/>
                <w:rPrChange w:id="92" w:author="Liezyl Liton" w:date="2017-08-21T21:46:00Z">
                  <w:rPr>
                    <w:rFonts w:ascii="Times New Roman" w:eastAsia="Times New Roman" w:hAnsi="Times New Roman" w:cs="Times New Roman"/>
                    <w:b/>
                    <w:bCs/>
                    <w:color w:val="000000"/>
                    <w:sz w:val="20"/>
                    <w:szCs w:val="20"/>
                    <w:lang w:val="en-US"/>
                  </w:rPr>
                </w:rPrChange>
              </w:rPr>
              <w:t>Remarks</w:t>
            </w:r>
          </w:p>
        </w:tc>
      </w:tr>
      <w:tr w:rsidR="00A31F64" w:rsidRPr="00324D5D" w14:paraId="5CC17262" w14:textId="77777777" w:rsidTr="00281C07">
        <w:trPr>
          <w:trHeight w:val="870"/>
          <w:trPrChange w:id="93" w:author="Liezyl Liton" w:date="2017-08-21T20:45:00Z">
            <w:trPr>
              <w:gridAfter w:val="0"/>
              <w:trHeight w:val="870"/>
            </w:trPr>
          </w:trPrChange>
        </w:trPr>
        <w:tc>
          <w:tcPr>
            <w:tcW w:w="216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Change w:id="94" w:author="Liezyl Liton" w:date="2017-08-21T20:45:00Z">
              <w:tcPr>
                <w:tcW w:w="216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tcPrChange>
          </w:tcPr>
          <w:p w14:paraId="26B4E52D"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95"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96" w:author="Liezyl Liton" w:date="2017-08-21T21:46:00Z">
                  <w:rPr>
                    <w:rFonts w:ascii="Times New Roman" w:eastAsia="Times New Roman" w:hAnsi="Times New Roman" w:cs="Times New Roman"/>
                    <w:color w:val="000000"/>
                    <w:sz w:val="20"/>
                    <w:szCs w:val="20"/>
                    <w:lang w:val="en-US"/>
                  </w:rPr>
                </w:rPrChange>
              </w:rPr>
              <w:t>A. Land Acquisition and Structures</w:t>
            </w:r>
          </w:p>
        </w:tc>
        <w:tc>
          <w:tcPr>
            <w:tcW w:w="1867" w:type="dxa"/>
            <w:vMerge w:val="restart"/>
            <w:tcBorders>
              <w:top w:val="nil"/>
              <w:left w:val="single" w:sz="8" w:space="0" w:color="auto"/>
              <w:bottom w:val="single" w:sz="8" w:space="0" w:color="000000"/>
              <w:right w:val="single" w:sz="8" w:space="0" w:color="auto"/>
            </w:tcBorders>
            <w:shd w:val="clear" w:color="auto" w:fill="auto"/>
            <w:vAlign w:val="center"/>
            <w:hideMark/>
            <w:tcPrChange w:id="97" w:author="Liezyl Liton" w:date="2017-08-21T20:45:00Z">
              <w:tcPr>
                <w:tcW w:w="186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04C8B4CF"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98"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99" w:author="Liezyl Liton" w:date="2017-08-21T21:46:00Z">
                  <w:rPr>
                    <w:rFonts w:ascii="Times New Roman" w:eastAsia="Times New Roman" w:hAnsi="Times New Roman" w:cs="Times New Roman"/>
                    <w:color w:val="000000"/>
                    <w:sz w:val="20"/>
                    <w:szCs w:val="20"/>
                    <w:lang w:val="en-US"/>
                  </w:rPr>
                </w:rPrChange>
              </w:rPr>
              <w:t>Land</w:t>
            </w:r>
          </w:p>
        </w:tc>
        <w:tc>
          <w:tcPr>
            <w:tcW w:w="2193" w:type="dxa"/>
            <w:tcBorders>
              <w:top w:val="nil"/>
              <w:left w:val="nil"/>
              <w:bottom w:val="nil"/>
              <w:right w:val="single" w:sz="8" w:space="0" w:color="auto"/>
            </w:tcBorders>
            <w:shd w:val="clear" w:color="auto" w:fill="auto"/>
            <w:vAlign w:val="center"/>
            <w:hideMark/>
            <w:tcPrChange w:id="100" w:author="Liezyl Liton" w:date="2017-08-21T20:45:00Z">
              <w:tcPr>
                <w:tcW w:w="1985" w:type="dxa"/>
                <w:gridSpan w:val="2"/>
                <w:tcBorders>
                  <w:top w:val="nil"/>
                  <w:left w:val="nil"/>
                  <w:bottom w:val="nil"/>
                  <w:right w:val="single" w:sz="8" w:space="0" w:color="auto"/>
                </w:tcBorders>
                <w:shd w:val="clear" w:color="auto" w:fill="auto"/>
                <w:vAlign w:val="center"/>
                <w:hideMark/>
              </w:tcPr>
            </w:tcPrChange>
          </w:tcPr>
          <w:p w14:paraId="6007CB63" w14:textId="77777777" w:rsidR="007A441A" w:rsidRPr="00FD2A04" w:rsidRDefault="007A441A" w:rsidP="00A31F64">
            <w:pPr>
              <w:spacing w:after="0" w:line="240" w:lineRule="auto"/>
              <w:jc w:val="right"/>
              <w:rPr>
                <w:ins w:id="101" w:author="Liezyl Liton" w:date="2017-08-21T20:37:00Z"/>
                <w:rFonts w:ascii="Times New Roman" w:eastAsia="Times New Roman" w:hAnsi="Times New Roman" w:cs="Times New Roman"/>
                <w:color w:val="000000"/>
                <w:sz w:val="18"/>
                <w:szCs w:val="18"/>
                <w:lang w:val="en-US"/>
                <w:rPrChange w:id="102" w:author="Jen" w:date="2017-08-25T13:29:00Z">
                  <w:rPr>
                    <w:ins w:id="103" w:author="Liezyl Liton" w:date="2017-08-21T20:37:00Z"/>
                    <w:rFonts w:ascii="Times New Roman" w:eastAsia="Times New Roman" w:hAnsi="Times New Roman" w:cs="Times New Roman"/>
                    <w:color w:val="000000"/>
                    <w:sz w:val="20"/>
                    <w:szCs w:val="20"/>
                    <w:lang w:val="en-US"/>
                  </w:rPr>
                </w:rPrChange>
              </w:rPr>
            </w:pPr>
          </w:p>
          <w:p w14:paraId="26127FF7" w14:textId="77777777" w:rsidR="007A441A" w:rsidRPr="00FD2A04" w:rsidRDefault="007A441A" w:rsidP="00A31F64">
            <w:pPr>
              <w:spacing w:after="0" w:line="240" w:lineRule="auto"/>
              <w:jc w:val="right"/>
              <w:rPr>
                <w:ins w:id="104" w:author="Liezyl Liton" w:date="2017-08-21T20:37:00Z"/>
                <w:rFonts w:ascii="Times New Roman" w:eastAsia="Times New Roman" w:hAnsi="Times New Roman" w:cs="Times New Roman"/>
                <w:color w:val="000000"/>
                <w:sz w:val="18"/>
                <w:szCs w:val="18"/>
                <w:lang w:val="en-US"/>
                <w:rPrChange w:id="105" w:author="Jen" w:date="2017-08-25T13:29:00Z">
                  <w:rPr>
                    <w:ins w:id="106" w:author="Liezyl Liton" w:date="2017-08-21T20:37:00Z"/>
                    <w:rFonts w:ascii="Times New Roman" w:eastAsia="Times New Roman" w:hAnsi="Times New Roman" w:cs="Times New Roman"/>
                    <w:color w:val="000000"/>
                    <w:sz w:val="20"/>
                    <w:szCs w:val="20"/>
                    <w:lang w:val="en-US"/>
                  </w:rPr>
                </w:rPrChange>
              </w:rPr>
            </w:pPr>
          </w:p>
          <w:p w14:paraId="2EC3E8E5" w14:textId="77777777" w:rsidR="007A441A" w:rsidRPr="00FD2A04" w:rsidRDefault="007A441A" w:rsidP="00A31F64">
            <w:pPr>
              <w:spacing w:after="0" w:line="240" w:lineRule="auto"/>
              <w:jc w:val="right"/>
              <w:rPr>
                <w:ins w:id="107" w:author="Liezyl Liton" w:date="2017-08-21T20:37:00Z"/>
                <w:rFonts w:ascii="Times New Roman" w:eastAsia="Times New Roman" w:hAnsi="Times New Roman" w:cs="Times New Roman"/>
                <w:color w:val="000000"/>
                <w:sz w:val="18"/>
                <w:szCs w:val="18"/>
                <w:lang w:val="en-US"/>
                <w:rPrChange w:id="108" w:author="Jen" w:date="2017-08-25T13:29:00Z">
                  <w:rPr>
                    <w:ins w:id="109" w:author="Liezyl Liton" w:date="2017-08-21T20:37:00Z"/>
                    <w:rFonts w:ascii="Times New Roman" w:eastAsia="Times New Roman" w:hAnsi="Times New Roman" w:cs="Times New Roman"/>
                    <w:color w:val="000000"/>
                    <w:sz w:val="20"/>
                    <w:szCs w:val="20"/>
                    <w:lang w:val="en-US"/>
                  </w:rPr>
                </w:rPrChange>
              </w:rPr>
            </w:pPr>
          </w:p>
          <w:p w14:paraId="22CD2B4A" w14:textId="1DBA6555" w:rsidR="00A31F64" w:rsidRPr="00FD2A04" w:rsidRDefault="00BF58FB" w:rsidP="00A31F64">
            <w:pPr>
              <w:spacing w:after="0" w:line="240" w:lineRule="auto"/>
              <w:jc w:val="right"/>
              <w:rPr>
                <w:rFonts w:ascii="Times New Roman" w:eastAsia="Times New Roman" w:hAnsi="Times New Roman" w:cs="Times New Roman"/>
                <w:color w:val="000000"/>
                <w:sz w:val="18"/>
                <w:szCs w:val="18"/>
                <w:lang w:val="en-US"/>
                <w:rPrChange w:id="110" w:author="Jen" w:date="2017-08-25T13:29:00Z">
                  <w:rPr>
                    <w:rFonts w:ascii="Times New Roman" w:eastAsia="Times New Roman" w:hAnsi="Times New Roman" w:cs="Times New Roman"/>
                    <w:b/>
                    <w:bCs/>
                    <w:color w:val="000000"/>
                    <w:sz w:val="20"/>
                    <w:szCs w:val="20"/>
                    <w:lang w:val="en-US"/>
                  </w:rPr>
                </w:rPrChange>
              </w:rPr>
            </w:pPr>
            <w:ins w:id="111" w:author="Liezyl Liton" w:date="2017-08-19T18:08:00Z">
              <w:r w:rsidRPr="00FD2A04">
                <w:rPr>
                  <w:rFonts w:ascii="Times New Roman" w:eastAsia="Times New Roman" w:hAnsi="Times New Roman" w:cs="Times New Roman"/>
                  <w:color w:val="000000"/>
                  <w:sz w:val="18"/>
                  <w:szCs w:val="18"/>
                  <w:lang w:val="en-US"/>
                  <w:rPrChange w:id="112" w:author="Jen" w:date="2017-08-25T13:29:00Z">
                    <w:rPr>
                      <w:rFonts w:ascii="Times New Roman" w:eastAsia="Times New Roman" w:hAnsi="Times New Roman" w:cs="Times New Roman"/>
                      <w:color w:val="000000"/>
                      <w:sz w:val="20"/>
                      <w:szCs w:val="20"/>
                      <w:lang w:val="en-US"/>
                    </w:rPr>
                  </w:rPrChange>
                </w:rPr>
                <w:t>122,242,995.00</w:t>
              </w:r>
            </w:ins>
            <w:r w:rsidR="00A31F64" w:rsidRPr="00FD2A04">
              <w:rPr>
                <w:rFonts w:ascii="Times New Roman" w:eastAsia="Times New Roman" w:hAnsi="Times New Roman" w:cs="Times New Roman"/>
                <w:color w:val="000000"/>
                <w:sz w:val="18"/>
                <w:szCs w:val="18"/>
                <w:lang w:val="en-US"/>
                <w:rPrChange w:id="113" w:author="Jen" w:date="2017-08-25T13:29:00Z">
                  <w:rPr>
                    <w:rFonts w:ascii="Times New Roman" w:eastAsia="Times New Roman" w:hAnsi="Times New Roman" w:cs="Times New Roman"/>
                    <w:color w:val="000000"/>
                    <w:sz w:val="20"/>
                    <w:szCs w:val="20"/>
                    <w:lang w:val="en-US"/>
                  </w:rPr>
                </w:rPrChange>
              </w:rPr>
              <w:t> </w:t>
            </w:r>
          </w:p>
        </w:tc>
        <w:tc>
          <w:tcPr>
            <w:tcW w:w="3269" w:type="dxa"/>
            <w:vMerge w:val="restart"/>
            <w:tcBorders>
              <w:top w:val="nil"/>
              <w:left w:val="single" w:sz="8" w:space="0" w:color="auto"/>
              <w:bottom w:val="single" w:sz="8" w:space="0" w:color="000000"/>
              <w:right w:val="single" w:sz="8" w:space="0" w:color="auto"/>
            </w:tcBorders>
            <w:shd w:val="clear" w:color="auto" w:fill="auto"/>
            <w:vAlign w:val="center"/>
            <w:hideMark/>
            <w:tcPrChange w:id="114" w:author="Liezyl Liton" w:date="2017-08-21T20:45:00Z">
              <w:tcPr>
                <w:tcW w:w="347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3402714D" w14:textId="0A0CBDA7" w:rsidR="00A31F64" w:rsidRPr="00FD2A04" w:rsidRDefault="00A31F64">
            <w:pPr>
              <w:spacing w:after="0" w:line="240" w:lineRule="auto"/>
              <w:jc w:val="both"/>
              <w:rPr>
                <w:rFonts w:ascii="Times New Roman" w:eastAsia="Times New Roman" w:hAnsi="Times New Roman" w:cs="Times New Roman"/>
                <w:b/>
                <w:bCs/>
                <w:color w:val="000000"/>
                <w:sz w:val="18"/>
                <w:szCs w:val="18"/>
                <w:lang w:val="en-US"/>
                <w:rPrChange w:id="115" w:author="Jen" w:date="2017-08-25T13:29:00Z">
                  <w:rPr>
                    <w:rFonts w:ascii="Times New Roman" w:eastAsia="Times New Roman" w:hAnsi="Times New Roman" w:cs="Times New Roman"/>
                    <w:b/>
                    <w:bCs/>
                    <w:color w:val="000000"/>
                    <w:sz w:val="20"/>
                    <w:szCs w:val="20"/>
                    <w:lang w:val="en-US"/>
                  </w:rPr>
                </w:rPrChange>
              </w:rPr>
              <w:pPrChange w:id="116" w:author="Liezyl Liton" w:date="2017-08-21T17:38:00Z">
                <w:pPr>
                  <w:spacing w:after="0" w:line="240" w:lineRule="auto"/>
                </w:pPr>
              </w:pPrChange>
            </w:pPr>
            <w:r w:rsidRPr="00FD2A04">
              <w:rPr>
                <w:rFonts w:ascii="Times New Roman" w:eastAsia="Times New Roman" w:hAnsi="Times New Roman" w:cs="Times New Roman"/>
                <w:color w:val="000000"/>
                <w:sz w:val="18"/>
                <w:szCs w:val="18"/>
                <w:lang w:val="en-US"/>
                <w:rPrChange w:id="117" w:author="Jen" w:date="2017-08-25T13:29:00Z">
                  <w:rPr>
                    <w:rFonts w:ascii="Times New Roman" w:eastAsia="Times New Roman" w:hAnsi="Times New Roman" w:cs="Times New Roman"/>
                    <w:color w:val="000000"/>
                    <w:sz w:val="20"/>
                    <w:szCs w:val="20"/>
                    <w:lang w:val="en-US"/>
                  </w:rPr>
                </w:rPrChange>
              </w:rPr>
              <w:t xml:space="preserve">Estimated based on the </w:t>
            </w:r>
            <w:ins w:id="118" w:author="Jen" w:date="2017-08-31T05:30:00Z">
              <w:r w:rsidR="004A6092">
                <w:rPr>
                  <w:rFonts w:ascii="Times New Roman" w:eastAsia="Times New Roman" w:hAnsi="Times New Roman" w:cs="Times New Roman"/>
                  <w:color w:val="000000"/>
                  <w:sz w:val="18"/>
                  <w:szCs w:val="18"/>
                  <w:lang w:val="en-US"/>
                </w:rPr>
                <w:t xml:space="preserve">Replacement Cost Survey that considers </w:t>
              </w:r>
            </w:ins>
            <w:r w:rsidRPr="00FD2A04">
              <w:rPr>
                <w:rFonts w:ascii="Times New Roman" w:eastAsia="Times New Roman" w:hAnsi="Times New Roman" w:cs="Times New Roman"/>
                <w:color w:val="000000"/>
                <w:sz w:val="18"/>
                <w:szCs w:val="18"/>
                <w:lang w:val="en-US"/>
                <w:rPrChange w:id="119" w:author="Jen" w:date="2017-08-25T13:29:00Z">
                  <w:rPr>
                    <w:rFonts w:ascii="Times New Roman" w:eastAsia="Times New Roman" w:hAnsi="Times New Roman" w:cs="Times New Roman"/>
                    <w:color w:val="000000"/>
                    <w:sz w:val="20"/>
                    <w:szCs w:val="20"/>
                    <w:lang w:val="en-US"/>
                  </w:rPr>
                </w:rPrChange>
              </w:rPr>
              <w:t xml:space="preserve">current market values </w:t>
            </w:r>
            <w:r w:rsidR="007E06A1" w:rsidRPr="00FD2A04">
              <w:rPr>
                <w:rFonts w:ascii="Times New Roman" w:eastAsia="Times New Roman" w:hAnsi="Times New Roman" w:cs="Times New Roman"/>
                <w:color w:val="000000"/>
                <w:sz w:val="18"/>
                <w:szCs w:val="18"/>
                <w:lang w:val="en-US"/>
                <w:rPrChange w:id="120" w:author="Jen" w:date="2017-08-25T13:29:00Z">
                  <w:rPr>
                    <w:rFonts w:ascii="Times New Roman" w:eastAsia="Times New Roman" w:hAnsi="Times New Roman" w:cs="Times New Roman"/>
                    <w:color w:val="000000"/>
                    <w:sz w:val="20"/>
                    <w:szCs w:val="20"/>
                    <w:lang w:val="en-US"/>
                  </w:rPr>
                </w:rPrChange>
              </w:rPr>
              <w:t>based on Development Bank of the Philippines Credit and Appraisal Management Department (</w:t>
            </w:r>
            <w:r w:rsidRPr="00FD2A04">
              <w:rPr>
                <w:rFonts w:ascii="Times New Roman" w:eastAsia="Times New Roman" w:hAnsi="Times New Roman" w:cs="Times New Roman"/>
                <w:color w:val="000000"/>
                <w:sz w:val="18"/>
                <w:szCs w:val="18"/>
                <w:lang w:val="en-US"/>
                <w:rPrChange w:id="121" w:author="Jen" w:date="2017-08-25T13:29:00Z">
                  <w:rPr>
                    <w:rFonts w:ascii="Times New Roman" w:eastAsia="Times New Roman" w:hAnsi="Times New Roman" w:cs="Times New Roman"/>
                    <w:color w:val="000000"/>
                    <w:sz w:val="20"/>
                    <w:szCs w:val="20"/>
                    <w:lang w:val="en-US"/>
                  </w:rPr>
                </w:rPrChange>
              </w:rPr>
              <w:t>DBP</w:t>
            </w:r>
            <w:r w:rsidR="007E06A1" w:rsidRPr="00FD2A04">
              <w:rPr>
                <w:rFonts w:ascii="Times New Roman" w:eastAsia="Times New Roman" w:hAnsi="Times New Roman" w:cs="Times New Roman"/>
                <w:color w:val="000000"/>
                <w:sz w:val="18"/>
                <w:szCs w:val="18"/>
                <w:lang w:val="en-US"/>
                <w:rPrChange w:id="122" w:author="Jen" w:date="2017-08-25T13:29:00Z">
                  <w:rPr>
                    <w:rFonts w:ascii="Times New Roman" w:eastAsia="Times New Roman" w:hAnsi="Times New Roman" w:cs="Times New Roman"/>
                    <w:color w:val="000000"/>
                    <w:sz w:val="20"/>
                    <w:szCs w:val="20"/>
                    <w:lang w:val="en-US"/>
                  </w:rPr>
                </w:rPrChange>
              </w:rPr>
              <w:t>-CAM)</w:t>
            </w:r>
            <w:r w:rsidRPr="00FD2A04">
              <w:rPr>
                <w:rFonts w:ascii="Times New Roman" w:eastAsia="Times New Roman" w:hAnsi="Times New Roman" w:cs="Times New Roman"/>
                <w:color w:val="000000"/>
                <w:sz w:val="18"/>
                <w:szCs w:val="18"/>
                <w:lang w:val="en-US"/>
                <w:rPrChange w:id="123" w:author="Jen" w:date="2017-08-25T13:29:00Z">
                  <w:rPr>
                    <w:rFonts w:ascii="Times New Roman" w:eastAsia="Times New Roman" w:hAnsi="Times New Roman" w:cs="Times New Roman"/>
                    <w:color w:val="000000"/>
                    <w:sz w:val="20"/>
                    <w:szCs w:val="20"/>
                    <w:lang w:val="en-US"/>
                  </w:rPr>
                </w:rPrChange>
              </w:rPr>
              <w:t xml:space="preserve">, </w:t>
            </w:r>
            <w:proofErr w:type="spellStart"/>
            <w:r w:rsidRPr="00FD2A04">
              <w:rPr>
                <w:rFonts w:ascii="Times New Roman" w:eastAsia="Times New Roman" w:hAnsi="Times New Roman" w:cs="Times New Roman"/>
                <w:color w:val="000000"/>
                <w:sz w:val="18"/>
                <w:szCs w:val="18"/>
                <w:lang w:val="en-US"/>
                <w:rPrChange w:id="124" w:author="Jen" w:date="2017-08-25T13:29:00Z">
                  <w:rPr>
                    <w:rFonts w:ascii="Times New Roman" w:eastAsia="Times New Roman" w:hAnsi="Times New Roman" w:cs="Times New Roman"/>
                    <w:color w:val="000000"/>
                    <w:sz w:val="20"/>
                    <w:szCs w:val="20"/>
                    <w:lang w:val="en-US"/>
                  </w:rPr>
                </w:rPrChange>
              </w:rPr>
              <w:t>Bulacan</w:t>
            </w:r>
            <w:proofErr w:type="spellEnd"/>
            <w:r w:rsidRPr="00FD2A04">
              <w:rPr>
                <w:rFonts w:ascii="Times New Roman" w:eastAsia="Times New Roman" w:hAnsi="Times New Roman" w:cs="Times New Roman"/>
                <w:color w:val="000000"/>
                <w:sz w:val="18"/>
                <w:szCs w:val="18"/>
                <w:lang w:val="en-US"/>
                <w:rPrChange w:id="125" w:author="Jen" w:date="2017-08-25T13:29:00Z">
                  <w:rPr>
                    <w:rFonts w:ascii="Times New Roman" w:eastAsia="Times New Roman" w:hAnsi="Times New Roman" w:cs="Times New Roman"/>
                    <w:color w:val="000000"/>
                    <w:sz w:val="20"/>
                    <w:szCs w:val="20"/>
                    <w:lang w:val="en-US"/>
                  </w:rPr>
                </w:rPrChange>
              </w:rPr>
              <w:t xml:space="preserve"> Provincial Assessor and City Assessors of </w:t>
            </w:r>
            <w:proofErr w:type="spellStart"/>
            <w:r w:rsidRPr="00FD2A04">
              <w:rPr>
                <w:rFonts w:ascii="Times New Roman" w:eastAsia="Times New Roman" w:hAnsi="Times New Roman" w:cs="Times New Roman"/>
                <w:color w:val="000000"/>
                <w:sz w:val="18"/>
                <w:szCs w:val="18"/>
                <w:lang w:val="en-US"/>
                <w:rPrChange w:id="126" w:author="Jen" w:date="2017-08-25T13:29:00Z">
                  <w:rPr>
                    <w:rFonts w:ascii="Times New Roman" w:eastAsia="Times New Roman" w:hAnsi="Times New Roman" w:cs="Times New Roman"/>
                    <w:color w:val="000000"/>
                    <w:sz w:val="20"/>
                    <w:szCs w:val="20"/>
                    <w:lang w:val="en-US"/>
                  </w:rPr>
                </w:rPrChange>
              </w:rPr>
              <w:t>Malolos</w:t>
            </w:r>
            <w:proofErr w:type="spellEnd"/>
            <w:r w:rsidRPr="00FD2A04">
              <w:rPr>
                <w:rFonts w:ascii="Times New Roman" w:eastAsia="Times New Roman" w:hAnsi="Times New Roman" w:cs="Times New Roman"/>
                <w:color w:val="000000"/>
                <w:sz w:val="18"/>
                <w:szCs w:val="18"/>
                <w:lang w:val="en-US"/>
                <w:rPrChange w:id="127" w:author="Jen" w:date="2017-08-25T13:29:00Z">
                  <w:rPr>
                    <w:rFonts w:ascii="Times New Roman" w:eastAsia="Times New Roman" w:hAnsi="Times New Roman" w:cs="Times New Roman"/>
                    <w:color w:val="000000"/>
                    <w:sz w:val="20"/>
                    <w:szCs w:val="20"/>
                    <w:lang w:val="en-US"/>
                  </w:rPr>
                </w:rPrChange>
              </w:rPr>
              <w:t xml:space="preserve">, </w:t>
            </w:r>
            <w:proofErr w:type="spellStart"/>
            <w:r w:rsidRPr="00FD2A04">
              <w:rPr>
                <w:rFonts w:ascii="Times New Roman" w:eastAsia="Times New Roman" w:hAnsi="Times New Roman" w:cs="Times New Roman"/>
                <w:color w:val="000000"/>
                <w:sz w:val="18"/>
                <w:szCs w:val="18"/>
                <w:lang w:val="en-US"/>
                <w:rPrChange w:id="128" w:author="Jen" w:date="2017-08-25T13:29:00Z">
                  <w:rPr>
                    <w:rFonts w:ascii="Times New Roman" w:eastAsia="Times New Roman" w:hAnsi="Times New Roman" w:cs="Times New Roman"/>
                    <w:color w:val="000000"/>
                    <w:sz w:val="20"/>
                    <w:szCs w:val="20"/>
                    <w:lang w:val="en-US"/>
                  </w:rPr>
                </w:rPrChange>
              </w:rPr>
              <w:t>Meycauyan</w:t>
            </w:r>
            <w:proofErr w:type="spellEnd"/>
            <w:r w:rsidRPr="00FD2A04">
              <w:rPr>
                <w:rFonts w:ascii="Times New Roman" w:eastAsia="Times New Roman" w:hAnsi="Times New Roman" w:cs="Times New Roman"/>
                <w:color w:val="000000"/>
                <w:sz w:val="18"/>
                <w:szCs w:val="18"/>
                <w:lang w:val="en-US"/>
                <w:rPrChange w:id="129" w:author="Jen" w:date="2017-08-25T13:29:00Z">
                  <w:rPr>
                    <w:rFonts w:ascii="Times New Roman" w:eastAsia="Times New Roman" w:hAnsi="Times New Roman" w:cs="Times New Roman"/>
                    <w:color w:val="000000"/>
                    <w:sz w:val="20"/>
                    <w:szCs w:val="20"/>
                    <w:lang w:val="en-US"/>
                  </w:rPr>
                </w:rPrChange>
              </w:rPr>
              <w:t>, Valenzuela, and Manila</w:t>
            </w:r>
            <w:ins w:id="130" w:author="Jen" w:date="2017-08-31T05:59:00Z">
              <w:r w:rsidR="003D526E">
                <w:rPr>
                  <w:rFonts w:ascii="Times New Roman" w:eastAsia="Times New Roman" w:hAnsi="Times New Roman" w:cs="Times New Roman"/>
                  <w:color w:val="000000"/>
                  <w:sz w:val="18"/>
                  <w:szCs w:val="18"/>
                  <w:lang w:val="en-US"/>
                </w:rPr>
                <w:t>.</w:t>
              </w:r>
            </w:ins>
          </w:p>
        </w:tc>
      </w:tr>
      <w:tr w:rsidR="00A31F64" w:rsidRPr="00324D5D" w14:paraId="390DA29A" w14:textId="77777777" w:rsidTr="00281C07">
        <w:trPr>
          <w:trHeight w:val="330"/>
          <w:trPrChange w:id="131" w:author="Liezyl Liton" w:date="2017-08-21T20:45:00Z">
            <w:trPr>
              <w:gridAfter w:val="0"/>
              <w:trHeight w:val="33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132"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044E0A86"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133" w:author="Liezyl Liton" w:date="2017-08-21T21:46:00Z">
                  <w:rPr>
                    <w:rFonts w:ascii="Times New Roman" w:eastAsia="Times New Roman" w:hAnsi="Times New Roman" w:cs="Times New Roman"/>
                    <w:color w:val="000000"/>
                    <w:sz w:val="20"/>
                    <w:szCs w:val="20"/>
                    <w:lang w:val="en-US"/>
                  </w:rPr>
                </w:rPrChange>
              </w:rPr>
            </w:pPr>
          </w:p>
        </w:tc>
        <w:tc>
          <w:tcPr>
            <w:tcW w:w="1867" w:type="dxa"/>
            <w:vMerge/>
            <w:tcBorders>
              <w:top w:val="nil"/>
              <w:left w:val="single" w:sz="8" w:space="0" w:color="auto"/>
              <w:bottom w:val="single" w:sz="8" w:space="0" w:color="000000"/>
              <w:right w:val="single" w:sz="8" w:space="0" w:color="auto"/>
            </w:tcBorders>
            <w:vAlign w:val="center"/>
            <w:hideMark/>
            <w:tcPrChange w:id="134" w:author="Liezyl Liton" w:date="2017-08-21T20:45:00Z">
              <w:tcPr>
                <w:tcW w:w="1867" w:type="dxa"/>
                <w:gridSpan w:val="2"/>
                <w:vMerge/>
                <w:tcBorders>
                  <w:top w:val="nil"/>
                  <w:left w:val="single" w:sz="8" w:space="0" w:color="auto"/>
                  <w:bottom w:val="single" w:sz="8" w:space="0" w:color="000000"/>
                  <w:right w:val="single" w:sz="8" w:space="0" w:color="auto"/>
                </w:tcBorders>
                <w:vAlign w:val="center"/>
                <w:hideMark/>
              </w:tcPr>
            </w:tcPrChange>
          </w:tcPr>
          <w:p w14:paraId="40F65FE4"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135" w:author="Liezyl Liton" w:date="2017-08-21T21:46:00Z">
                  <w:rPr>
                    <w:rFonts w:ascii="Times New Roman" w:eastAsia="Times New Roman" w:hAnsi="Times New Roman" w:cs="Times New Roman"/>
                    <w:color w:val="000000"/>
                    <w:sz w:val="20"/>
                    <w:szCs w:val="20"/>
                    <w:lang w:val="en-US"/>
                  </w:rPr>
                </w:rPrChange>
              </w:rPr>
            </w:pPr>
          </w:p>
        </w:tc>
        <w:tc>
          <w:tcPr>
            <w:tcW w:w="2193" w:type="dxa"/>
            <w:tcBorders>
              <w:top w:val="nil"/>
              <w:left w:val="nil"/>
              <w:bottom w:val="single" w:sz="8" w:space="0" w:color="auto"/>
              <w:right w:val="single" w:sz="8" w:space="0" w:color="auto"/>
            </w:tcBorders>
            <w:shd w:val="clear" w:color="auto" w:fill="auto"/>
            <w:vAlign w:val="center"/>
            <w:hideMark/>
            <w:tcPrChange w:id="136"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46C983EC" w14:textId="77777777"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137" w:author="Jen" w:date="2017-08-25T13:29:00Z">
                  <w:rPr>
                    <w:rFonts w:ascii="Times New Roman" w:eastAsia="Times New Roman" w:hAnsi="Times New Roman" w:cs="Times New Roman"/>
                    <w:color w:val="000000"/>
                    <w:sz w:val="20"/>
                    <w:szCs w:val="20"/>
                    <w:lang w:val="en-US"/>
                  </w:rPr>
                </w:rPrChange>
              </w:rPr>
            </w:pPr>
          </w:p>
        </w:tc>
        <w:tc>
          <w:tcPr>
            <w:tcW w:w="3269" w:type="dxa"/>
            <w:vMerge/>
            <w:tcBorders>
              <w:top w:val="nil"/>
              <w:left w:val="single" w:sz="8" w:space="0" w:color="auto"/>
              <w:bottom w:val="single" w:sz="8" w:space="0" w:color="000000"/>
              <w:right w:val="single" w:sz="8" w:space="0" w:color="auto"/>
            </w:tcBorders>
            <w:vAlign w:val="center"/>
            <w:hideMark/>
            <w:tcPrChange w:id="138" w:author="Liezyl Liton" w:date="2017-08-21T20:45:00Z">
              <w:tcPr>
                <w:tcW w:w="3477" w:type="dxa"/>
                <w:gridSpan w:val="2"/>
                <w:vMerge/>
                <w:tcBorders>
                  <w:top w:val="nil"/>
                  <w:left w:val="single" w:sz="8" w:space="0" w:color="auto"/>
                  <w:bottom w:val="single" w:sz="8" w:space="0" w:color="000000"/>
                  <w:right w:val="single" w:sz="8" w:space="0" w:color="auto"/>
                </w:tcBorders>
                <w:vAlign w:val="center"/>
                <w:hideMark/>
              </w:tcPr>
            </w:tcPrChange>
          </w:tcPr>
          <w:p w14:paraId="3BD6C343" w14:textId="77777777" w:rsidR="00A31F64" w:rsidRPr="00FD2A04" w:rsidRDefault="00A31F64" w:rsidP="00A31F64">
            <w:pPr>
              <w:spacing w:after="0" w:line="240" w:lineRule="auto"/>
              <w:rPr>
                <w:rFonts w:ascii="Times New Roman" w:eastAsia="Times New Roman" w:hAnsi="Times New Roman" w:cs="Times New Roman"/>
                <w:color w:val="000000"/>
                <w:sz w:val="18"/>
                <w:szCs w:val="18"/>
                <w:lang w:val="en-US"/>
                <w:rPrChange w:id="139" w:author="Jen" w:date="2017-08-25T13:29:00Z">
                  <w:rPr>
                    <w:rFonts w:ascii="Times New Roman" w:eastAsia="Times New Roman" w:hAnsi="Times New Roman" w:cs="Times New Roman"/>
                    <w:color w:val="000000"/>
                    <w:sz w:val="20"/>
                    <w:szCs w:val="20"/>
                    <w:lang w:val="en-US"/>
                  </w:rPr>
                </w:rPrChange>
              </w:rPr>
            </w:pPr>
          </w:p>
        </w:tc>
      </w:tr>
      <w:tr w:rsidR="00A31F64" w:rsidRPr="00324D5D" w14:paraId="68C64D47" w14:textId="77777777" w:rsidTr="00281C07">
        <w:trPr>
          <w:trHeight w:val="510"/>
          <w:trPrChange w:id="140" w:author="Liezyl Liton" w:date="2017-08-21T20:45:00Z">
            <w:trPr>
              <w:gridAfter w:val="0"/>
              <w:trHeight w:val="51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141"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5B23CFCD"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142" w:author="Liezyl Liton" w:date="2017-08-21T21:46:00Z">
                  <w:rPr>
                    <w:rFonts w:ascii="Times New Roman" w:eastAsia="Times New Roman" w:hAnsi="Times New Roman" w:cs="Times New Roman"/>
                    <w:color w:val="000000"/>
                    <w:sz w:val="20"/>
                    <w:szCs w:val="20"/>
                    <w:lang w:val="en-US"/>
                  </w:rPr>
                </w:rPrChange>
              </w:rPr>
            </w:pPr>
          </w:p>
        </w:tc>
        <w:tc>
          <w:tcPr>
            <w:tcW w:w="1867" w:type="dxa"/>
            <w:vMerge w:val="restart"/>
            <w:tcBorders>
              <w:top w:val="nil"/>
              <w:left w:val="single" w:sz="8" w:space="0" w:color="auto"/>
              <w:bottom w:val="single" w:sz="8" w:space="0" w:color="000000"/>
              <w:right w:val="single" w:sz="8" w:space="0" w:color="auto"/>
            </w:tcBorders>
            <w:shd w:val="clear" w:color="auto" w:fill="auto"/>
            <w:vAlign w:val="center"/>
            <w:hideMark/>
            <w:tcPrChange w:id="143" w:author="Liezyl Liton" w:date="2017-08-21T20:45:00Z">
              <w:tcPr>
                <w:tcW w:w="186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07E7CDDB"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144"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145" w:author="Liezyl Liton" w:date="2017-08-21T21:46:00Z">
                  <w:rPr>
                    <w:rFonts w:ascii="Times New Roman" w:eastAsia="Times New Roman" w:hAnsi="Times New Roman" w:cs="Times New Roman"/>
                    <w:color w:val="000000"/>
                    <w:sz w:val="20"/>
                    <w:szCs w:val="20"/>
                    <w:lang w:val="en-US"/>
                  </w:rPr>
                </w:rPrChange>
              </w:rPr>
              <w:t>Structures</w:t>
            </w:r>
          </w:p>
        </w:tc>
        <w:tc>
          <w:tcPr>
            <w:tcW w:w="2193" w:type="dxa"/>
            <w:tcBorders>
              <w:top w:val="nil"/>
              <w:left w:val="nil"/>
              <w:bottom w:val="nil"/>
              <w:right w:val="single" w:sz="8" w:space="0" w:color="auto"/>
            </w:tcBorders>
            <w:shd w:val="clear" w:color="auto" w:fill="auto"/>
            <w:vAlign w:val="center"/>
            <w:hideMark/>
            <w:tcPrChange w:id="146" w:author="Liezyl Liton" w:date="2017-08-21T20:45:00Z">
              <w:tcPr>
                <w:tcW w:w="1985" w:type="dxa"/>
                <w:gridSpan w:val="2"/>
                <w:tcBorders>
                  <w:top w:val="nil"/>
                  <w:left w:val="nil"/>
                  <w:bottom w:val="nil"/>
                  <w:right w:val="single" w:sz="8" w:space="0" w:color="auto"/>
                </w:tcBorders>
                <w:shd w:val="clear" w:color="auto" w:fill="auto"/>
                <w:vAlign w:val="center"/>
                <w:hideMark/>
              </w:tcPr>
            </w:tcPrChange>
          </w:tcPr>
          <w:p w14:paraId="62D110FD" w14:textId="77777777"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147"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148" w:author="Jen" w:date="2017-08-25T13:29:00Z">
                  <w:rPr>
                    <w:rFonts w:ascii="Times New Roman" w:eastAsia="Times New Roman" w:hAnsi="Times New Roman" w:cs="Times New Roman"/>
                    <w:color w:val="000000"/>
                    <w:sz w:val="20"/>
                    <w:szCs w:val="20"/>
                    <w:lang w:val="en-US"/>
                  </w:rPr>
                </w:rPrChange>
              </w:rPr>
              <w:t> </w:t>
            </w:r>
          </w:p>
        </w:tc>
        <w:tc>
          <w:tcPr>
            <w:tcW w:w="3269" w:type="dxa"/>
            <w:vMerge w:val="restart"/>
            <w:tcBorders>
              <w:top w:val="nil"/>
              <w:left w:val="single" w:sz="8" w:space="0" w:color="auto"/>
              <w:bottom w:val="single" w:sz="8" w:space="0" w:color="000000"/>
              <w:right w:val="single" w:sz="8" w:space="0" w:color="auto"/>
            </w:tcBorders>
            <w:shd w:val="clear" w:color="auto" w:fill="auto"/>
            <w:vAlign w:val="center"/>
            <w:hideMark/>
            <w:tcPrChange w:id="149" w:author="Liezyl Liton" w:date="2017-08-21T20:45:00Z">
              <w:tcPr>
                <w:tcW w:w="347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0985B03A" w14:textId="04432540" w:rsidR="00A31F64" w:rsidRPr="00FD2A04" w:rsidRDefault="00A31F64" w:rsidP="004A6092">
            <w:pPr>
              <w:spacing w:after="0" w:line="240" w:lineRule="auto"/>
              <w:jc w:val="both"/>
              <w:rPr>
                <w:rFonts w:ascii="Times New Roman" w:eastAsia="Times New Roman" w:hAnsi="Times New Roman" w:cs="Times New Roman"/>
                <w:color w:val="000000"/>
                <w:sz w:val="18"/>
                <w:szCs w:val="18"/>
                <w:lang w:val="en-US"/>
                <w:rPrChange w:id="150" w:author="Jen" w:date="2017-08-25T13:29:00Z">
                  <w:rPr>
                    <w:rFonts w:ascii="Times New Roman" w:eastAsia="Times New Roman" w:hAnsi="Times New Roman" w:cs="Times New Roman"/>
                    <w:color w:val="000000"/>
                    <w:sz w:val="20"/>
                    <w:szCs w:val="20"/>
                    <w:lang w:val="en-US"/>
                  </w:rPr>
                </w:rPrChange>
              </w:rPr>
              <w:pPrChange w:id="151" w:author="Jen" w:date="2017-08-31T05:31:00Z">
                <w:pPr>
                  <w:spacing w:after="0" w:line="240" w:lineRule="auto"/>
                </w:pPr>
              </w:pPrChange>
            </w:pPr>
            <w:r w:rsidRPr="00FD2A04">
              <w:rPr>
                <w:rFonts w:ascii="Times New Roman" w:eastAsia="Times New Roman" w:hAnsi="Times New Roman" w:cs="Times New Roman"/>
                <w:color w:val="000000"/>
                <w:sz w:val="18"/>
                <w:szCs w:val="18"/>
                <w:lang w:val="en-US"/>
                <w:rPrChange w:id="152" w:author="Jen" w:date="2017-08-25T13:29:00Z">
                  <w:rPr>
                    <w:rFonts w:ascii="Times New Roman" w:eastAsia="Times New Roman" w:hAnsi="Times New Roman" w:cs="Times New Roman"/>
                    <w:color w:val="000000"/>
                    <w:sz w:val="20"/>
                    <w:szCs w:val="20"/>
                    <w:lang w:val="en-US"/>
                  </w:rPr>
                </w:rPrChange>
              </w:rPr>
              <w:t xml:space="preserve">Estimated based on </w:t>
            </w:r>
            <w:ins w:id="153" w:author="Jen" w:date="2017-08-31T05:31:00Z">
              <w:r w:rsidR="004A6092">
                <w:rPr>
                  <w:rFonts w:ascii="Times New Roman" w:eastAsia="Times New Roman" w:hAnsi="Times New Roman" w:cs="Times New Roman"/>
                  <w:color w:val="000000"/>
                  <w:sz w:val="18"/>
                  <w:szCs w:val="18"/>
                  <w:lang w:val="en-US"/>
                </w:rPr>
                <w:t>R</w:t>
              </w:r>
            </w:ins>
            <w:del w:id="154" w:author="Jen" w:date="2017-08-31T05:31:00Z">
              <w:r w:rsidRPr="00FD2A04" w:rsidDel="004A6092">
                <w:rPr>
                  <w:rFonts w:ascii="Times New Roman" w:eastAsia="Times New Roman" w:hAnsi="Times New Roman" w:cs="Times New Roman"/>
                  <w:color w:val="000000"/>
                  <w:sz w:val="18"/>
                  <w:szCs w:val="18"/>
                  <w:lang w:val="en-US"/>
                  <w:rPrChange w:id="155" w:author="Jen" w:date="2017-08-25T13:29:00Z">
                    <w:rPr>
                      <w:rFonts w:ascii="Times New Roman" w:eastAsia="Times New Roman" w:hAnsi="Times New Roman" w:cs="Times New Roman"/>
                      <w:color w:val="000000"/>
                      <w:sz w:val="20"/>
                      <w:szCs w:val="20"/>
                      <w:lang w:val="en-US"/>
                    </w:rPr>
                  </w:rPrChange>
                </w:rPr>
                <w:delText>r</w:delText>
              </w:r>
            </w:del>
            <w:r w:rsidRPr="00FD2A04">
              <w:rPr>
                <w:rFonts w:ascii="Times New Roman" w:eastAsia="Times New Roman" w:hAnsi="Times New Roman" w:cs="Times New Roman"/>
                <w:color w:val="000000"/>
                <w:sz w:val="18"/>
                <w:szCs w:val="18"/>
                <w:lang w:val="en-US"/>
                <w:rPrChange w:id="156" w:author="Jen" w:date="2017-08-25T13:29:00Z">
                  <w:rPr>
                    <w:rFonts w:ascii="Times New Roman" w:eastAsia="Times New Roman" w:hAnsi="Times New Roman" w:cs="Times New Roman"/>
                    <w:color w:val="000000"/>
                    <w:sz w:val="20"/>
                    <w:szCs w:val="20"/>
                    <w:lang w:val="en-US"/>
                  </w:rPr>
                </w:rPrChange>
              </w:rPr>
              <w:t xml:space="preserve">eplacement </w:t>
            </w:r>
            <w:ins w:id="157" w:author="Jen" w:date="2017-08-31T05:31:00Z">
              <w:r w:rsidR="004A6092">
                <w:rPr>
                  <w:rFonts w:ascii="Times New Roman" w:eastAsia="Times New Roman" w:hAnsi="Times New Roman" w:cs="Times New Roman"/>
                  <w:color w:val="000000"/>
                  <w:sz w:val="18"/>
                  <w:szCs w:val="18"/>
                  <w:lang w:val="en-US"/>
                </w:rPr>
                <w:t xml:space="preserve">Cost Survey that considers </w:t>
              </w:r>
            </w:ins>
            <w:r w:rsidRPr="00FD2A04">
              <w:rPr>
                <w:rFonts w:ascii="Times New Roman" w:eastAsia="Times New Roman" w:hAnsi="Times New Roman" w:cs="Times New Roman"/>
                <w:color w:val="000000"/>
                <w:sz w:val="18"/>
                <w:szCs w:val="18"/>
                <w:lang w:val="en-US"/>
                <w:rPrChange w:id="158" w:author="Jen" w:date="2017-08-25T13:29:00Z">
                  <w:rPr>
                    <w:rFonts w:ascii="Times New Roman" w:eastAsia="Times New Roman" w:hAnsi="Times New Roman" w:cs="Times New Roman"/>
                    <w:color w:val="000000"/>
                    <w:sz w:val="20"/>
                    <w:szCs w:val="20"/>
                    <w:lang w:val="en-US"/>
                  </w:rPr>
                </w:rPrChange>
              </w:rPr>
              <w:t>cost as defined in R.A 10752</w:t>
            </w:r>
            <w:r w:rsidR="00B71732" w:rsidRPr="00FD2A04">
              <w:rPr>
                <w:rFonts w:ascii="Times New Roman" w:eastAsia="Times New Roman" w:hAnsi="Times New Roman" w:cs="Times New Roman"/>
                <w:color w:val="000000"/>
                <w:sz w:val="18"/>
                <w:szCs w:val="18"/>
                <w:lang w:val="en-US"/>
                <w:rPrChange w:id="159" w:author="Jen" w:date="2017-08-25T13:29:00Z">
                  <w:rPr>
                    <w:rFonts w:ascii="Times New Roman" w:eastAsia="Times New Roman" w:hAnsi="Times New Roman" w:cs="Times New Roman"/>
                    <w:color w:val="000000"/>
                    <w:sz w:val="20"/>
                    <w:szCs w:val="20"/>
                    <w:lang w:val="en-US"/>
                  </w:rPr>
                </w:rPrChange>
              </w:rPr>
              <w:t>, using Bill of Quantities for legal structures</w:t>
            </w:r>
            <w:ins w:id="160" w:author="Jen" w:date="2017-08-31T05:31:00Z">
              <w:r w:rsidR="004A6092">
                <w:rPr>
                  <w:rFonts w:ascii="Times New Roman" w:eastAsia="Times New Roman" w:hAnsi="Times New Roman" w:cs="Times New Roman"/>
                  <w:color w:val="000000"/>
                  <w:sz w:val="18"/>
                  <w:szCs w:val="18"/>
                  <w:lang w:val="en-US"/>
                </w:rPr>
                <w:t xml:space="preserve"> and DMS for ISF</w:t>
              </w:r>
            </w:ins>
            <w:ins w:id="161" w:author="Jen" w:date="2017-08-31T05:32:00Z">
              <w:r w:rsidR="004A6092">
                <w:rPr>
                  <w:rFonts w:ascii="Times New Roman" w:eastAsia="Times New Roman" w:hAnsi="Times New Roman" w:cs="Times New Roman"/>
                  <w:color w:val="000000"/>
                  <w:sz w:val="18"/>
                  <w:szCs w:val="18"/>
                  <w:lang w:val="en-US"/>
                </w:rPr>
                <w:t xml:space="preserve"> structures.</w:t>
              </w:r>
            </w:ins>
          </w:p>
        </w:tc>
      </w:tr>
      <w:tr w:rsidR="00A31F64" w:rsidRPr="00324D5D" w14:paraId="1777B0B1" w14:textId="77777777" w:rsidTr="00281C07">
        <w:trPr>
          <w:trHeight w:val="330"/>
          <w:trPrChange w:id="162" w:author="Liezyl Liton" w:date="2017-08-21T20:45:00Z">
            <w:trPr>
              <w:gridAfter w:val="0"/>
              <w:trHeight w:val="33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163"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1A8F7D14"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164" w:author="Liezyl Liton" w:date="2017-08-21T21:46:00Z">
                  <w:rPr>
                    <w:rFonts w:ascii="Times New Roman" w:eastAsia="Times New Roman" w:hAnsi="Times New Roman" w:cs="Times New Roman"/>
                    <w:color w:val="000000"/>
                    <w:sz w:val="20"/>
                    <w:szCs w:val="20"/>
                    <w:lang w:val="en-US"/>
                  </w:rPr>
                </w:rPrChange>
              </w:rPr>
            </w:pPr>
          </w:p>
        </w:tc>
        <w:tc>
          <w:tcPr>
            <w:tcW w:w="1867" w:type="dxa"/>
            <w:vMerge/>
            <w:tcBorders>
              <w:top w:val="nil"/>
              <w:left w:val="single" w:sz="8" w:space="0" w:color="auto"/>
              <w:bottom w:val="single" w:sz="8" w:space="0" w:color="000000"/>
              <w:right w:val="single" w:sz="8" w:space="0" w:color="auto"/>
            </w:tcBorders>
            <w:vAlign w:val="center"/>
            <w:hideMark/>
            <w:tcPrChange w:id="165" w:author="Liezyl Liton" w:date="2017-08-21T20:45:00Z">
              <w:tcPr>
                <w:tcW w:w="1867" w:type="dxa"/>
                <w:gridSpan w:val="2"/>
                <w:vMerge/>
                <w:tcBorders>
                  <w:top w:val="nil"/>
                  <w:left w:val="single" w:sz="8" w:space="0" w:color="auto"/>
                  <w:bottom w:val="single" w:sz="8" w:space="0" w:color="000000"/>
                  <w:right w:val="single" w:sz="8" w:space="0" w:color="auto"/>
                </w:tcBorders>
                <w:vAlign w:val="center"/>
                <w:hideMark/>
              </w:tcPr>
            </w:tcPrChange>
          </w:tcPr>
          <w:p w14:paraId="0DBE2B68"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166" w:author="Liezyl Liton" w:date="2017-08-21T21:46:00Z">
                  <w:rPr>
                    <w:rFonts w:ascii="Times New Roman" w:eastAsia="Times New Roman" w:hAnsi="Times New Roman" w:cs="Times New Roman"/>
                    <w:color w:val="000000"/>
                    <w:sz w:val="20"/>
                    <w:szCs w:val="20"/>
                    <w:lang w:val="en-US"/>
                  </w:rPr>
                </w:rPrChange>
              </w:rPr>
            </w:pPr>
          </w:p>
        </w:tc>
        <w:tc>
          <w:tcPr>
            <w:tcW w:w="2193" w:type="dxa"/>
            <w:tcBorders>
              <w:top w:val="nil"/>
              <w:left w:val="nil"/>
              <w:bottom w:val="single" w:sz="8" w:space="0" w:color="auto"/>
              <w:right w:val="single" w:sz="8" w:space="0" w:color="auto"/>
            </w:tcBorders>
            <w:shd w:val="clear" w:color="auto" w:fill="auto"/>
            <w:vAlign w:val="center"/>
            <w:hideMark/>
            <w:tcPrChange w:id="167"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5393DEAA" w14:textId="0E230113" w:rsidR="00A31F64" w:rsidRPr="00FD2A04" w:rsidRDefault="00141BC6">
            <w:pPr>
              <w:spacing w:after="0" w:line="240" w:lineRule="auto"/>
              <w:jc w:val="right"/>
              <w:rPr>
                <w:rFonts w:ascii="Times New Roman" w:eastAsia="Times New Roman" w:hAnsi="Times New Roman" w:cs="Times New Roman"/>
                <w:color w:val="000000"/>
                <w:sz w:val="18"/>
                <w:szCs w:val="18"/>
                <w:lang w:val="en-US"/>
                <w:rPrChange w:id="168" w:author="Jen" w:date="2017-08-25T13:29:00Z">
                  <w:rPr>
                    <w:rFonts w:ascii="Times New Roman" w:eastAsia="Times New Roman" w:hAnsi="Times New Roman" w:cs="Times New Roman"/>
                    <w:b/>
                    <w:bCs/>
                    <w:color w:val="000000"/>
                    <w:sz w:val="20"/>
                    <w:szCs w:val="20"/>
                    <w:lang w:val="en-US"/>
                  </w:rPr>
                </w:rPrChange>
              </w:rPr>
            </w:pPr>
            <w:ins w:id="169" w:author="Liezyl Liton" w:date="2017-08-21T20:38:00Z">
              <w:del w:id="170" w:author="Jen" w:date="2017-08-31T05:25:00Z">
                <w:r w:rsidRPr="00227D2E" w:rsidDel="00902AFA">
                  <w:rPr>
                    <w:rFonts w:ascii="Times New Roman" w:eastAsia="Times New Roman" w:hAnsi="Times New Roman" w:cs="Times New Roman"/>
                    <w:bCs/>
                    <w:sz w:val="18"/>
                    <w:szCs w:val="18"/>
                    <w:highlight w:val="yellow"/>
                    <w:lang w:val="en-US"/>
                    <w:rPrChange w:id="171" w:author="Jen" w:date="2017-08-31T02:42:00Z">
                      <w:rPr>
                        <w:rFonts w:ascii="Times New Roman" w:eastAsia="Times New Roman" w:hAnsi="Times New Roman" w:cs="Times New Roman"/>
                        <w:bCs/>
                        <w:sz w:val="20"/>
                        <w:szCs w:val="20"/>
                        <w:lang w:val="en-US"/>
                      </w:rPr>
                    </w:rPrChange>
                  </w:rPr>
                  <w:delText>373</w:delText>
                </w:r>
              </w:del>
            </w:ins>
            <w:del w:id="172" w:author="Jen" w:date="2017-08-31T05:25:00Z">
              <w:r w:rsidR="006136FA" w:rsidRPr="00227D2E" w:rsidDel="00902AFA">
                <w:rPr>
                  <w:rFonts w:ascii="Times New Roman" w:eastAsia="Times New Roman" w:hAnsi="Times New Roman" w:cs="Times New Roman"/>
                  <w:bCs/>
                  <w:sz w:val="18"/>
                  <w:szCs w:val="18"/>
                  <w:highlight w:val="yellow"/>
                  <w:lang w:val="en-US"/>
                  <w:rPrChange w:id="173" w:author="Jen" w:date="2017-08-31T02:42:00Z">
                    <w:rPr>
                      <w:rFonts w:ascii="Times New Roman" w:eastAsia="Times New Roman" w:hAnsi="Times New Roman" w:cs="Times New Roman"/>
                      <w:bCs/>
                      <w:sz w:val="20"/>
                      <w:szCs w:val="20"/>
                      <w:lang w:val="en-US"/>
                    </w:rPr>
                  </w:rPrChange>
                </w:rPr>
                <w:delText>334,</w:delText>
              </w:r>
            </w:del>
            <w:ins w:id="174" w:author="Liezyl Liton" w:date="2017-08-19T21:45:00Z">
              <w:del w:id="175" w:author="Jen" w:date="2017-08-31T05:25:00Z">
                <w:r w:rsidRPr="00227D2E" w:rsidDel="00902AFA">
                  <w:rPr>
                    <w:rFonts w:ascii="Times New Roman" w:eastAsia="Times New Roman" w:hAnsi="Times New Roman" w:cs="Times New Roman"/>
                    <w:bCs/>
                    <w:sz w:val="18"/>
                    <w:szCs w:val="18"/>
                    <w:highlight w:val="yellow"/>
                    <w:lang w:val="en-US"/>
                    <w:rPrChange w:id="176" w:author="Jen" w:date="2017-08-31T02:42:00Z">
                      <w:rPr>
                        <w:rFonts w:ascii="Times New Roman" w:eastAsia="Times New Roman" w:hAnsi="Times New Roman" w:cs="Times New Roman"/>
                        <w:bCs/>
                        <w:sz w:val="20"/>
                        <w:szCs w:val="20"/>
                        <w:lang w:val="en-US"/>
                      </w:rPr>
                    </w:rPrChange>
                  </w:rPr>
                  <w:delText>428</w:delText>
                </w:r>
              </w:del>
            </w:ins>
            <w:del w:id="177" w:author="Jen" w:date="2017-08-31T05:25:00Z">
              <w:r w:rsidR="006136FA" w:rsidRPr="00227D2E" w:rsidDel="00902AFA">
                <w:rPr>
                  <w:rFonts w:ascii="Times New Roman" w:eastAsia="Times New Roman" w:hAnsi="Times New Roman" w:cs="Times New Roman"/>
                  <w:bCs/>
                  <w:sz w:val="18"/>
                  <w:szCs w:val="18"/>
                  <w:highlight w:val="yellow"/>
                  <w:lang w:val="en-US"/>
                  <w:rPrChange w:id="178" w:author="Jen" w:date="2017-08-31T02:42:00Z">
                    <w:rPr>
                      <w:rFonts w:ascii="Times New Roman" w:eastAsia="Times New Roman" w:hAnsi="Times New Roman" w:cs="Times New Roman"/>
                      <w:bCs/>
                      <w:sz w:val="20"/>
                      <w:szCs w:val="20"/>
                      <w:lang w:val="en-US"/>
                    </w:rPr>
                  </w:rPrChange>
                </w:rPr>
                <w:delText>371,</w:delText>
              </w:r>
            </w:del>
            <w:ins w:id="179" w:author="Liezyl Liton" w:date="2017-08-19T21:45:00Z">
              <w:del w:id="180" w:author="Jen" w:date="2017-08-31T05:25:00Z">
                <w:r w:rsidRPr="00227D2E" w:rsidDel="00902AFA">
                  <w:rPr>
                    <w:rFonts w:ascii="Times New Roman" w:eastAsia="Times New Roman" w:hAnsi="Times New Roman" w:cs="Times New Roman"/>
                    <w:bCs/>
                    <w:sz w:val="18"/>
                    <w:szCs w:val="18"/>
                    <w:highlight w:val="yellow"/>
                    <w:lang w:val="en-US"/>
                    <w:rPrChange w:id="181" w:author="Jen" w:date="2017-08-31T02:42:00Z">
                      <w:rPr>
                        <w:rFonts w:ascii="Times New Roman" w:eastAsia="Times New Roman" w:hAnsi="Times New Roman" w:cs="Times New Roman"/>
                        <w:bCs/>
                        <w:sz w:val="20"/>
                        <w:szCs w:val="20"/>
                        <w:lang w:val="en-US"/>
                      </w:rPr>
                    </w:rPrChange>
                  </w:rPr>
                  <w:delText>784</w:delText>
                </w:r>
              </w:del>
            </w:ins>
            <w:del w:id="182" w:author="Jen" w:date="2017-08-31T05:25:00Z">
              <w:r w:rsidR="006136FA" w:rsidRPr="00227D2E" w:rsidDel="00902AFA">
                <w:rPr>
                  <w:rFonts w:ascii="Times New Roman" w:eastAsia="Times New Roman" w:hAnsi="Times New Roman" w:cs="Times New Roman"/>
                  <w:bCs/>
                  <w:sz w:val="18"/>
                  <w:szCs w:val="18"/>
                  <w:highlight w:val="yellow"/>
                  <w:lang w:val="en-US"/>
                  <w:rPrChange w:id="183" w:author="Jen" w:date="2017-08-31T02:42:00Z">
                    <w:rPr>
                      <w:rFonts w:ascii="Times New Roman" w:eastAsia="Times New Roman" w:hAnsi="Times New Roman" w:cs="Times New Roman"/>
                      <w:bCs/>
                      <w:sz w:val="20"/>
                      <w:szCs w:val="20"/>
                      <w:lang w:val="en-US"/>
                    </w:rPr>
                  </w:rPrChange>
                </w:rPr>
                <w:delText>860</w:delText>
              </w:r>
            </w:del>
            <w:ins w:id="184" w:author="Liezyl Liton" w:date="2017-08-19T18:09:00Z">
              <w:del w:id="185" w:author="Jen" w:date="2017-08-31T05:25:00Z">
                <w:r w:rsidRPr="00227D2E" w:rsidDel="00902AFA">
                  <w:rPr>
                    <w:rFonts w:ascii="Times New Roman" w:eastAsia="Times New Roman" w:hAnsi="Times New Roman" w:cs="Times New Roman"/>
                    <w:color w:val="000000"/>
                    <w:sz w:val="18"/>
                    <w:szCs w:val="18"/>
                    <w:highlight w:val="yellow"/>
                    <w:lang w:val="en-US"/>
                    <w:rPrChange w:id="186" w:author="Jen" w:date="2017-08-31T02:42:00Z">
                      <w:rPr>
                        <w:rFonts w:ascii="Times New Roman" w:eastAsia="Times New Roman" w:hAnsi="Times New Roman" w:cs="Times New Roman"/>
                        <w:color w:val="000000"/>
                        <w:sz w:val="20"/>
                        <w:szCs w:val="20"/>
                        <w:lang w:val="en-US"/>
                      </w:rPr>
                    </w:rPrChange>
                  </w:rPr>
                  <w:delText>.59</w:delText>
                </w:r>
              </w:del>
            </w:ins>
            <w:ins w:id="187" w:author="Jen" w:date="2017-08-31T05:25:00Z">
              <w:r w:rsidR="00902AFA">
                <w:rPr>
                  <w:rFonts w:ascii="Times New Roman" w:eastAsia="Times New Roman" w:hAnsi="Times New Roman" w:cs="Times New Roman"/>
                  <w:bCs/>
                  <w:sz w:val="18"/>
                  <w:szCs w:val="18"/>
                  <w:lang w:val="en-US"/>
                </w:rPr>
                <w:t>361,506,740.65</w:t>
              </w:r>
            </w:ins>
            <w:ins w:id="188" w:author="Liezyl Liton" w:date="2017-08-19T18:09:00Z">
              <w:r w:rsidR="00CE0A1E" w:rsidRPr="00FD2A04">
                <w:rPr>
                  <w:rFonts w:ascii="Times New Roman" w:eastAsia="Times New Roman" w:hAnsi="Times New Roman" w:cs="Times New Roman"/>
                  <w:color w:val="000000"/>
                  <w:sz w:val="18"/>
                  <w:szCs w:val="18"/>
                  <w:lang w:val="en-US"/>
                  <w:rPrChange w:id="189" w:author="Jen" w:date="2017-08-25T13:29:00Z">
                    <w:rPr>
                      <w:rFonts w:ascii="Times New Roman" w:eastAsia="Times New Roman" w:hAnsi="Times New Roman" w:cs="Times New Roman"/>
                      <w:color w:val="000000"/>
                      <w:sz w:val="20"/>
                      <w:szCs w:val="20"/>
                      <w:lang w:val="en-US"/>
                    </w:rPr>
                  </w:rPrChange>
                </w:rPr>
                <w:t> </w:t>
              </w:r>
            </w:ins>
          </w:p>
        </w:tc>
        <w:tc>
          <w:tcPr>
            <w:tcW w:w="3269" w:type="dxa"/>
            <w:vMerge/>
            <w:tcBorders>
              <w:top w:val="nil"/>
              <w:left w:val="single" w:sz="8" w:space="0" w:color="auto"/>
              <w:bottom w:val="single" w:sz="8" w:space="0" w:color="000000"/>
              <w:right w:val="single" w:sz="8" w:space="0" w:color="auto"/>
            </w:tcBorders>
            <w:vAlign w:val="center"/>
            <w:hideMark/>
            <w:tcPrChange w:id="190" w:author="Liezyl Liton" w:date="2017-08-21T20:45:00Z">
              <w:tcPr>
                <w:tcW w:w="3477" w:type="dxa"/>
                <w:gridSpan w:val="2"/>
                <w:vMerge/>
                <w:tcBorders>
                  <w:top w:val="nil"/>
                  <w:left w:val="single" w:sz="8" w:space="0" w:color="auto"/>
                  <w:bottom w:val="single" w:sz="8" w:space="0" w:color="000000"/>
                  <w:right w:val="single" w:sz="8" w:space="0" w:color="auto"/>
                </w:tcBorders>
                <w:vAlign w:val="center"/>
                <w:hideMark/>
              </w:tcPr>
            </w:tcPrChange>
          </w:tcPr>
          <w:p w14:paraId="6AD20E33" w14:textId="77777777" w:rsidR="00A31F64" w:rsidRPr="00FD2A04" w:rsidRDefault="00A31F64" w:rsidP="00EA7C21">
            <w:pPr>
              <w:spacing w:after="0" w:line="240" w:lineRule="auto"/>
              <w:jc w:val="both"/>
              <w:rPr>
                <w:rFonts w:ascii="Times New Roman" w:eastAsia="Times New Roman" w:hAnsi="Times New Roman" w:cs="Times New Roman"/>
                <w:color w:val="000000"/>
                <w:sz w:val="18"/>
                <w:szCs w:val="18"/>
                <w:lang w:val="en-US"/>
                <w:rPrChange w:id="191" w:author="Jen" w:date="2017-08-25T13:29:00Z">
                  <w:rPr>
                    <w:rFonts w:ascii="Times New Roman" w:eastAsia="Times New Roman" w:hAnsi="Times New Roman" w:cs="Times New Roman"/>
                    <w:color w:val="000000"/>
                    <w:sz w:val="20"/>
                    <w:szCs w:val="20"/>
                    <w:lang w:val="en-US"/>
                  </w:rPr>
                </w:rPrChange>
              </w:rPr>
              <w:pPrChange w:id="192" w:author="Jen" w:date="2017-08-31T01:49:00Z">
                <w:pPr>
                  <w:spacing w:after="0" w:line="240" w:lineRule="auto"/>
                </w:pPr>
              </w:pPrChange>
            </w:pPr>
          </w:p>
        </w:tc>
      </w:tr>
      <w:tr w:rsidR="00A31F64" w:rsidRPr="00324D5D" w14:paraId="0B88FA09" w14:textId="77777777" w:rsidTr="00281C07">
        <w:trPr>
          <w:trHeight w:val="585"/>
          <w:trPrChange w:id="193" w:author="Liezyl Liton" w:date="2017-08-21T20:45:00Z">
            <w:trPr>
              <w:gridAfter w:val="0"/>
              <w:trHeight w:val="585"/>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194"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65C23B02"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195" w:author="Liezyl Liton" w:date="2017-08-21T21:46:00Z">
                  <w:rPr>
                    <w:rFonts w:ascii="Times New Roman" w:eastAsia="Times New Roman" w:hAnsi="Times New Roman" w:cs="Times New Roman"/>
                    <w:color w:val="000000"/>
                    <w:sz w:val="20"/>
                    <w:szCs w:val="20"/>
                    <w:lang w:val="en-US"/>
                  </w:rPr>
                </w:rPrChange>
              </w:rPr>
            </w:pPr>
          </w:p>
        </w:tc>
        <w:tc>
          <w:tcPr>
            <w:tcW w:w="1867" w:type="dxa"/>
            <w:vMerge w:val="restart"/>
            <w:tcBorders>
              <w:top w:val="nil"/>
              <w:left w:val="single" w:sz="8" w:space="0" w:color="auto"/>
              <w:bottom w:val="single" w:sz="8" w:space="0" w:color="000000"/>
              <w:right w:val="single" w:sz="8" w:space="0" w:color="auto"/>
            </w:tcBorders>
            <w:shd w:val="clear" w:color="auto" w:fill="auto"/>
            <w:vAlign w:val="center"/>
            <w:hideMark/>
            <w:tcPrChange w:id="196" w:author="Liezyl Liton" w:date="2017-08-21T20:45:00Z">
              <w:tcPr>
                <w:tcW w:w="186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675EAB38"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197"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198" w:author="Liezyl Liton" w:date="2017-08-21T21:46:00Z">
                  <w:rPr>
                    <w:rFonts w:ascii="Times New Roman" w:eastAsia="Times New Roman" w:hAnsi="Times New Roman" w:cs="Times New Roman"/>
                    <w:color w:val="000000"/>
                    <w:sz w:val="20"/>
                    <w:szCs w:val="20"/>
                    <w:lang w:val="en-US"/>
                  </w:rPr>
                </w:rPrChange>
              </w:rPr>
              <w:t>Improvements</w:t>
            </w:r>
          </w:p>
        </w:tc>
        <w:tc>
          <w:tcPr>
            <w:tcW w:w="2193" w:type="dxa"/>
            <w:tcBorders>
              <w:top w:val="nil"/>
              <w:left w:val="nil"/>
              <w:bottom w:val="nil"/>
              <w:right w:val="single" w:sz="8" w:space="0" w:color="auto"/>
            </w:tcBorders>
            <w:shd w:val="clear" w:color="auto" w:fill="auto"/>
            <w:vAlign w:val="center"/>
            <w:hideMark/>
            <w:tcPrChange w:id="199" w:author="Liezyl Liton" w:date="2017-08-21T20:45:00Z">
              <w:tcPr>
                <w:tcW w:w="1985" w:type="dxa"/>
                <w:gridSpan w:val="2"/>
                <w:tcBorders>
                  <w:top w:val="nil"/>
                  <w:left w:val="nil"/>
                  <w:bottom w:val="nil"/>
                  <w:right w:val="single" w:sz="8" w:space="0" w:color="auto"/>
                </w:tcBorders>
                <w:shd w:val="clear" w:color="auto" w:fill="auto"/>
                <w:vAlign w:val="center"/>
                <w:hideMark/>
              </w:tcPr>
            </w:tcPrChange>
          </w:tcPr>
          <w:p w14:paraId="35DB67F9" w14:textId="77777777"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200"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201" w:author="Jen" w:date="2017-08-25T13:29:00Z">
                  <w:rPr>
                    <w:rFonts w:ascii="Times New Roman" w:eastAsia="Times New Roman" w:hAnsi="Times New Roman" w:cs="Times New Roman"/>
                    <w:color w:val="000000"/>
                    <w:sz w:val="20"/>
                    <w:szCs w:val="20"/>
                    <w:lang w:val="en-US"/>
                  </w:rPr>
                </w:rPrChange>
              </w:rPr>
              <w:t> </w:t>
            </w:r>
          </w:p>
        </w:tc>
        <w:tc>
          <w:tcPr>
            <w:tcW w:w="3269" w:type="dxa"/>
            <w:vMerge w:val="restart"/>
            <w:tcBorders>
              <w:top w:val="nil"/>
              <w:left w:val="single" w:sz="8" w:space="0" w:color="auto"/>
              <w:bottom w:val="single" w:sz="8" w:space="0" w:color="000000"/>
              <w:right w:val="single" w:sz="8" w:space="0" w:color="auto"/>
            </w:tcBorders>
            <w:shd w:val="clear" w:color="auto" w:fill="auto"/>
            <w:vAlign w:val="center"/>
            <w:hideMark/>
            <w:tcPrChange w:id="202" w:author="Liezyl Liton" w:date="2017-08-21T20:45:00Z">
              <w:tcPr>
                <w:tcW w:w="347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3D309320" w14:textId="25D460E6" w:rsidR="00A31F64" w:rsidRPr="00FD2A04" w:rsidRDefault="00A31F64" w:rsidP="004A6092">
            <w:pPr>
              <w:spacing w:after="0" w:line="240" w:lineRule="auto"/>
              <w:jc w:val="both"/>
              <w:rPr>
                <w:rFonts w:ascii="Times New Roman" w:eastAsia="Times New Roman" w:hAnsi="Times New Roman" w:cs="Times New Roman"/>
                <w:color w:val="000000"/>
                <w:sz w:val="18"/>
                <w:szCs w:val="18"/>
                <w:lang w:val="en-US"/>
                <w:rPrChange w:id="203" w:author="Jen" w:date="2017-08-25T13:29:00Z">
                  <w:rPr>
                    <w:rFonts w:ascii="Times New Roman" w:eastAsia="Times New Roman" w:hAnsi="Times New Roman" w:cs="Times New Roman"/>
                    <w:color w:val="000000"/>
                    <w:sz w:val="20"/>
                    <w:szCs w:val="20"/>
                    <w:lang w:val="en-US"/>
                  </w:rPr>
                </w:rPrChange>
              </w:rPr>
              <w:pPrChange w:id="204" w:author="Jen" w:date="2017-08-31T05:32:00Z">
                <w:pPr>
                  <w:spacing w:after="0" w:line="240" w:lineRule="auto"/>
                </w:pPr>
              </w:pPrChange>
            </w:pPr>
            <w:r w:rsidRPr="00FD2A04">
              <w:rPr>
                <w:rFonts w:ascii="Times New Roman" w:eastAsia="Times New Roman" w:hAnsi="Times New Roman" w:cs="Times New Roman"/>
                <w:color w:val="000000"/>
                <w:sz w:val="18"/>
                <w:szCs w:val="18"/>
                <w:lang w:val="en-US"/>
                <w:rPrChange w:id="205" w:author="Jen" w:date="2017-08-25T13:29:00Z">
                  <w:rPr>
                    <w:rFonts w:ascii="Times New Roman" w:eastAsia="Times New Roman" w:hAnsi="Times New Roman" w:cs="Times New Roman"/>
                    <w:color w:val="000000"/>
                    <w:sz w:val="20"/>
                    <w:szCs w:val="20"/>
                    <w:lang w:val="en-US"/>
                  </w:rPr>
                </w:rPrChange>
              </w:rPr>
              <w:t xml:space="preserve">Estimated based on </w:t>
            </w:r>
            <w:ins w:id="206" w:author="Jen" w:date="2017-08-31T05:32:00Z">
              <w:r w:rsidR="004A6092">
                <w:rPr>
                  <w:rFonts w:ascii="Times New Roman" w:eastAsia="Times New Roman" w:hAnsi="Times New Roman" w:cs="Times New Roman"/>
                  <w:color w:val="000000"/>
                  <w:sz w:val="18"/>
                  <w:szCs w:val="18"/>
                  <w:lang w:val="en-US"/>
                </w:rPr>
                <w:t xml:space="preserve">Replacement Cost Survey </w:t>
              </w:r>
            </w:ins>
            <w:del w:id="207" w:author="Jen" w:date="2017-08-31T05:32:00Z">
              <w:r w:rsidRPr="00FD2A04" w:rsidDel="004A6092">
                <w:rPr>
                  <w:rFonts w:ascii="Times New Roman" w:eastAsia="Times New Roman" w:hAnsi="Times New Roman" w:cs="Times New Roman"/>
                  <w:color w:val="000000"/>
                  <w:sz w:val="18"/>
                  <w:szCs w:val="18"/>
                  <w:lang w:val="en-US"/>
                  <w:rPrChange w:id="208" w:author="Jen" w:date="2017-08-25T13:29:00Z">
                    <w:rPr>
                      <w:rFonts w:ascii="Times New Roman" w:eastAsia="Times New Roman" w:hAnsi="Times New Roman" w:cs="Times New Roman"/>
                      <w:color w:val="000000"/>
                      <w:sz w:val="20"/>
                      <w:szCs w:val="20"/>
                      <w:lang w:val="en-US"/>
                    </w:rPr>
                  </w:rPrChange>
                </w:rPr>
                <w:delText>replacement cost a</w:delText>
              </w:r>
            </w:del>
            <w:ins w:id="209" w:author="Jen" w:date="2017-08-31T05:32:00Z">
              <w:r w:rsidR="004A6092">
                <w:rPr>
                  <w:rFonts w:ascii="Times New Roman" w:eastAsia="Times New Roman" w:hAnsi="Times New Roman" w:cs="Times New Roman"/>
                  <w:color w:val="000000"/>
                  <w:sz w:val="18"/>
                  <w:szCs w:val="18"/>
                  <w:lang w:val="en-US"/>
                </w:rPr>
                <w:t>a</w:t>
              </w:r>
            </w:ins>
            <w:r w:rsidRPr="00FD2A04">
              <w:rPr>
                <w:rFonts w:ascii="Times New Roman" w:eastAsia="Times New Roman" w:hAnsi="Times New Roman" w:cs="Times New Roman"/>
                <w:color w:val="000000"/>
                <w:sz w:val="18"/>
                <w:szCs w:val="18"/>
                <w:lang w:val="en-US"/>
                <w:rPrChange w:id="210" w:author="Jen" w:date="2017-08-25T13:29:00Z">
                  <w:rPr>
                    <w:rFonts w:ascii="Times New Roman" w:eastAsia="Times New Roman" w:hAnsi="Times New Roman" w:cs="Times New Roman"/>
                    <w:color w:val="000000"/>
                    <w:sz w:val="20"/>
                    <w:szCs w:val="20"/>
                    <w:lang w:val="en-US"/>
                  </w:rPr>
                </w:rPrChange>
              </w:rPr>
              <w:t>s defined in R.A 10752</w:t>
            </w:r>
            <w:r w:rsidR="00B71732" w:rsidRPr="00FD2A04">
              <w:rPr>
                <w:rFonts w:ascii="Times New Roman" w:eastAsia="Times New Roman" w:hAnsi="Times New Roman" w:cs="Times New Roman"/>
                <w:color w:val="000000"/>
                <w:sz w:val="18"/>
                <w:szCs w:val="18"/>
                <w:lang w:val="en-US"/>
                <w:rPrChange w:id="211" w:author="Jen" w:date="2017-08-25T13:29:00Z">
                  <w:rPr>
                    <w:rFonts w:ascii="Times New Roman" w:eastAsia="Times New Roman" w:hAnsi="Times New Roman" w:cs="Times New Roman"/>
                    <w:color w:val="000000"/>
                    <w:sz w:val="20"/>
                    <w:szCs w:val="20"/>
                    <w:lang w:val="en-US"/>
                  </w:rPr>
                </w:rPrChange>
              </w:rPr>
              <w:t xml:space="preserve"> using Bill of Quantities for legal structures</w:t>
            </w:r>
            <w:ins w:id="212" w:author="John Junico Bernados" w:date="2017-08-23T20:02:00Z">
              <w:r w:rsidR="00F90FE3" w:rsidRPr="00FD2A04">
                <w:rPr>
                  <w:rFonts w:ascii="Times New Roman" w:eastAsia="Times New Roman" w:hAnsi="Times New Roman" w:cs="Times New Roman"/>
                  <w:color w:val="000000"/>
                  <w:sz w:val="18"/>
                  <w:szCs w:val="18"/>
                  <w:lang w:val="en-US"/>
                </w:rPr>
                <w:t xml:space="preserve"> and Replacement Cost Survey for ISF structures</w:t>
              </w:r>
            </w:ins>
            <w:ins w:id="213" w:author="Jen" w:date="2017-08-31T05:59:00Z">
              <w:r w:rsidR="003D526E">
                <w:rPr>
                  <w:rFonts w:ascii="Times New Roman" w:eastAsia="Times New Roman" w:hAnsi="Times New Roman" w:cs="Times New Roman"/>
                  <w:color w:val="000000"/>
                  <w:sz w:val="18"/>
                  <w:szCs w:val="18"/>
                  <w:lang w:val="en-US"/>
                </w:rPr>
                <w:t>.</w:t>
              </w:r>
            </w:ins>
          </w:p>
        </w:tc>
      </w:tr>
      <w:tr w:rsidR="00A31F64" w:rsidRPr="00324D5D" w14:paraId="4E019830" w14:textId="77777777" w:rsidTr="00281C07">
        <w:trPr>
          <w:trHeight w:val="330"/>
          <w:trPrChange w:id="214" w:author="Liezyl Liton" w:date="2017-08-21T20:45:00Z">
            <w:trPr>
              <w:gridAfter w:val="0"/>
              <w:trHeight w:val="33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215"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20ECE2B8"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216" w:author="Liezyl Liton" w:date="2017-08-21T21:46:00Z">
                  <w:rPr>
                    <w:rFonts w:ascii="Times New Roman" w:eastAsia="Times New Roman" w:hAnsi="Times New Roman" w:cs="Times New Roman"/>
                    <w:color w:val="000000"/>
                    <w:sz w:val="20"/>
                    <w:szCs w:val="20"/>
                    <w:lang w:val="en-US"/>
                  </w:rPr>
                </w:rPrChange>
              </w:rPr>
            </w:pPr>
          </w:p>
        </w:tc>
        <w:tc>
          <w:tcPr>
            <w:tcW w:w="1867" w:type="dxa"/>
            <w:vMerge/>
            <w:tcBorders>
              <w:top w:val="nil"/>
              <w:left w:val="single" w:sz="8" w:space="0" w:color="auto"/>
              <w:bottom w:val="single" w:sz="8" w:space="0" w:color="000000"/>
              <w:right w:val="single" w:sz="8" w:space="0" w:color="auto"/>
            </w:tcBorders>
            <w:vAlign w:val="center"/>
            <w:hideMark/>
            <w:tcPrChange w:id="217" w:author="Liezyl Liton" w:date="2017-08-21T20:45:00Z">
              <w:tcPr>
                <w:tcW w:w="1867" w:type="dxa"/>
                <w:gridSpan w:val="2"/>
                <w:vMerge/>
                <w:tcBorders>
                  <w:top w:val="nil"/>
                  <w:left w:val="single" w:sz="8" w:space="0" w:color="auto"/>
                  <w:bottom w:val="single" w:sz="8" w:space="0" w:color="000000"/>
                  <w:right w:val="single" w:sz="8" w:space="0" w:color="auto"/>
                </w:tcBorders>
                <w:vAlign w:val="center"/>
                <w:hideMark/>
              </w:tcPr>
            </w:tcPrChange>
          </w:tcPr>
          <w:p w14:paraId="3AC27034"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218" w:author="Liezyl Liton" w:date="2017-08-21T21:46:00Z">
                  <w:rPr>
                    <w:rFonts w:ascii="Times New Roman" w:eastAsia="Times New Roman" w:hAnsi="Times New Roman" w:cs="Times New Roman"/>
                    <w:color w:val="000000"/>
                    <w:sz w:val="20"/>
                    <w:szCs w:val="20"/>
                    <w:lang w:val="en-US"/>
                  </w:rPr>
                </w:rPrChange>
              </w:rPr>
            </w:pPr>
          </w:p>
        </w:tc>
        <w:tc>
          <w:tcPr>
            <w:tcW w:w="2193" w:type="dxa"/>
            <w:tcBorders>
              <w:top w:val="nil"/>
              <w:left w:val="nil"/>
              <w:bottom w:val="single" w:sz="8" w:space="0" w:color="auto"/>
              <w:right w:val="single" w:sz="8" w:space="0" w:color="auto"/>
            </w:tcBorders>
            <w:shd w:val="clear" w:color="auto" w:fill="auto"/>
            <w:vAlign w:val="center"/>
            <w:hideMark/>
            <w:tcPrChange w:id="219"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5057600B" w14:textId="53512ED0"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220"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221" w:author="Jen" w:date="2017-08-25T13:29:00Z">
                  <w:rPr>
                    <w:rFonts w:ascii="Times New Roman" w:eastAsia="Times New Roman" w:hAnsi="Times New Roman" w:cs="Times New Roman"/>
                    <w:color w:val="000000"/>
                    <w:sz w:val="20"/>
                    <w:szCs w:val="20"/>
                    <w:lang w:val="en-US"/>
                  </w:rPr>
                </w:rPrChange>
              </w:rPr>
              <w:t>1</w:t>
            </w:r>
            <w:ins w:id="222" w:author="Liezyl Liton" w:date="2017-08-22T00:43:00Z">
              <w:r w:rsidR="00943D3F" w:rsidRPr="00FD2A04">
                <w:rPr>
                  <w:rFonts w:ascii="Times New Roman" w:eastAsia="Times New Roman" w:hAnsi="Times New Roman" w:cs="Times New Roman"/>
                  <w:color w:val="000000"/>
                  <w:sz w:val="18"/>
                  <w:szCs w:val="18"/>
                  <w:lang w:val="en-US"/>
                </w:rPr>
                <w:t>9</w:t>
              </w:r>
            </w:ins>
            <w:del w:id="223" w:author="Liezyl Liton" w:date="2017-08-22T00:43:00Z">
              <w:r w:rsidRPr="00FD2A04" w:rsidDel="00943D3F">
                <w:rPr>
                  <w:rFonts w:ascii="Times New Roman" w:eastAsia="Times New Roman" w:hAnsi="Times New Roman" w:cs="Times New Roman"/>
                  <w:color w:val="000000"/>
                  <w:sz w:val="18"/>
                  <w:szCs w:val="18"/>
                  <w:lang w:val="en-US"/>
                  <w:rPrChange w:id="224" w:author="Jen" w:date="2017-08-25T13:29:00Z">
                    <w:rPr>
                      <w:rFonts w:ascii="Times New Roman" w:eastAsia="Times New Roman" w:hAnsi="Times New Roman" w:cs="Times New Roman"/>
                      <w:color w:val="000000"/>
                      <w:sz w:val="20"/>
                      <w:szCs w:val="20"/>
                      <w:lang w:val="en-US"/>
                    </w:rPr>
                  </w:rPrChange>
                </w:rPr>
                <w:delText>8</w:delText>
              </w:r>
            </w:del>
            <w:r w:rsidRPr="00FD2A04">
              <w:rPr>
                <w:rFonts w:ascii="Times New Roman" w:eastAsia="Times New Roman" w:hAnsi="Times New Roman" w:cs="Times New Roman"/>
                <w:color w:val="000000"/>
                <w:sz w:val="18"/>
                <w:szCs w:val="18"/>
                <w:lang w:val="en-US"/>
                <w:rPrChange w:id="225" w:author="Jen" w:date="2017-08-25T13:29:00Z">
                  <w:rPr>
                    <w:rFonts w:ascii="Times New Roman" w:eastAsia="Times New Roman" w:hAnsi="Times New Roman" w:cs="Times New Roman"/>
                    <w:color w:val="000000"/>
                    <w:sz w:val="20"/>
                    <w:szCs w:val="20"/>
                    <w:lang w:val="en-US"/>
                  </w:rPr>
                </w:rPrChange>
              </w:rPr>
              <w:t>,</w:t>
            </w:r>
            <w:ins w:id="226" w:author="Liezyl Liton" w:date="2017-08-22T00:43:00Z">
              <w:r w:rsidR="00943D3F" w:rsidRPr="00FD2A04">
                <w:rPr>
                  <w:rFonts w:ascii="Times New Roman" w:eastAsia="Times New Roman" w:hAnsi="Times New Roman" w:cs="Times New Roman"/>
                  <w:color w:val="000000"/>
                  <w:sz w:val="18"/>
                  <w:szCs w:val="18"/>
                  <w:lang w:val="en-US"/>
                </w:rPr>
                <w:t>191</w:t>
              </w:r>
            </w:ins>
            <w:del w:id="227" w:author="Liezyl Liton" w:date="2017-08-22T00:43:00Z">
              <w:r w:rsidRPr="00FD2A04" w:rsidDel="00943D3F">
                <w:rPr>
                  <w:rFonts w:ascii="Times New Roman" w:eastAsia="Times New Roman" w:hAnsi="Times New Roman" w:cs="Times New Roman"/>
                  <w:color w:val="000000"/>
                  <w:sz w:val="18"/>
                  <w:szCs w:val="18"/>
                  <w:lang w:val="en-US"/>
                  <w:rPrChange w:id="228" w:author="Jen" w:date="2017-08-25T13:29:00Z">
                    <w:rPr>
                      <w:rFonts w:ascii="Times New Roman" w:eastAsia="Times New Roman" w:hAnsi="Times New Roman" w:cs="Times New Roman"/>
                      <w:color w:val="000000"/>
                      <w:sz w:val="20"/>
                      <w:szCs w:val="20"/>
                      <w:lang w:val="en-US"/>
                    </w:rPr>
                  </w:rPrChange>
                </w:rPr>
                <w:delText>718</w:delText>
              </w:r>
            </w:del>
            <w:r w:rsidRPr="00FD2A04">
              <w:rPr>
                <w:rFonts w:ascii="Times New Roman" w:eastAsia="Times New Roman" w:hAnsi="Times New Roman" w:cs="Times New Roman"/>
                <w:color w:val="000000"/>
                <w:sz w:val="18"/>
                <w:szCs w:val="18"/>
                <w:lang w:val="en-US"/>
                <w:rPrChange w:id="229" w:author="Jen" w:date="2017-08-25T13:29:00Z">
                  <w:rPr>
                    <w:rFonts w:ascii="Times New Roman" w:eastAsia="Times New Roman" w:hAnsi="Times New Roman" w:cs="Times New Roman"/>
                    <w:color w:val="000000"/>
                    <w:sz w:val="20"/>
                    <w:szCs w:val="20"/>
                    <w:lang w:val="en-US"/>
                  </w:rPr>
                </w:rPrChange>
              </w:rPr>
              <w:t>,</w:t>
            </w:r>
            <w:ins w:id="230" w:author="Liezyl Liton" w:date="2017-08-22T00:43:00Z">
              <w:r w:rsidR="00943D3F" w:rsidRPr="00FD2A04">
                <w:rPr>
                  <w:rFonts w:ascii="Times New Roman" w:eastAsia="Times New Roman" w:hAnsi="Times New Roman" w:cs="Times New Roman"/>
                  <w:color w:val="000000"/>
                  <w:sz w:val="18"/>
                  <w:szCs w:val="18"/>
                  <w:lang w:val="en-US"/>
                </w:rPr>
                <w:t>6</w:t>
              </w:r>
            </w:ins>
            <w:del w:id="231" w:author="Liezyl Liton" w:date="2017-08-22T00:43:00Z">
              <w:r w:rsidRPr="00FD2A04" w:rsidDel="00943D3F">
                <w:rPr>
                  <w:rFonts w:ascii="Times New Roman" w:eastAsia="Times New Roman" w:hAnsi="Times New Roman" w:cs="Times New Roman"/>
                  <w:color w:val="000000"/>
                  <w:sz w:val="18"/>
                  <w:szCs w:val="18"/>
                  <w:lang w:val="en-US"/>
                  <w:rPrChange w:id="232" w:author="Jen" w:date="2017-08-25T13:29:00Z">
                    <w:rPr>
                      <w:rFonts w:ascii="Times New Roman" w:eastAsia="Times New Roman" w:hAnsi="Times New Roman" w:cs="Times New Roman"/>
                      <w:color w:val="000000"/>
                      <w:sz w:val="20"/>
                      <w:szCs w:val="20"/>
                      <w:lang w:val="en-US"/>
                    </w:rPr>
                  </w:rPrChange>
                </w:rPr>
                <w:delText>8</w:delText>
              </w:r>
            </w:del>
            <w:r w:rsidRPr="00FD2A04">
              <w:rPr>
                <w:rFonts w:ascii="Times New Roman" w:eastAsia="Times New Roman" w:hAnsi="Times New Roman" w:cs="Times New Roman"/>
                <w:color w:val="000000"/>
                <w:sz w:val="18"/>
                <w:szCs w:val="18"/>
                <w:lang w:val="en-US"/>
                <w:rPrChange w:id="233" w:author="Jen" w:date="2017-08-25T13:29:00Z">
                  <w:rPr>
                    <w:rFonts w:ascii="Times New Roman" w:eastAsia="Times New Roman" w:hAnsi="Times New Roman" w:cs="Times New Roman"/>
                    <w:color w:val="000000"/>
                    <w:sz w:val="20"/>
                    <w:szCs w:val="20"/>
                    <w:lang w:val="en-US"/>
                  </w:rPr>
                </w:rPrChange>
              </w:rPr>
              <w:t>78</w:t>
            </w:r>
            <w:ins w:id="234" w:author="Liezyl Liton" w:date="2017-08-19T18:10:00Z">
              <w:r w:rsidR="00CE0A1E" w:rsidRPr="00FD2A04">
                <w:rPr>
                  <w:rFonts w:ascii="Times New Roman" w:eastAsia="Times New Roman" w:hAnsi="Times New Roman" w:cs="Times New Roman"/>
                  <w:color w:val="000000"/>
                  <w:sz w:val="18"/>
                  <w:szCs w:val="18"/>
                  <w:lang w:val="en-US"/>
                  <w:rPrChange w:id="235" w:author="Jen" w:date="2017-08-25T13:29:00Z">
                    <w:rPr>
                      <w:rFonts w:ascii="Times New Roman" w:eastAsia="Times New Roman" w:hAnsi="Times New Roman" w:cs="Times New Roman"/>
                      <w:color w:val="000000"/>
                      <w:sz w:val="20"/>
                      <w:szCs w:val="20"/>
                      <w:lang w:val="en-US"/>
                    </w:rPr>
                  </w:rPrChange>
                </w:rPr>
                <w:t>.00 </w:t>
              </w:r>
            </w:ins>
          </w:p>
        </w:tc>
        <w:tc>
          <w:tcPr>
            <w:tcW w:w="3269" w:type="dxa"/>
            <w:vMerge/>
            <w:tcBorders>
              <w:top w:val="nil"/>
              <w:left w:val="single" w:sz="8" w:space="0" w:color="auto"/>
              <w:bottom w:val="single" w:sz="8" w:space="0" w:color="000000"/>
              <w:right w:val="single" w:sz="8" w:space="0" w:color="auto"/>
            </w:tcBorders>
            <w:vAlign w:val="center"/>
            <w:hideMark/>
            <w:tcPrChange w:id="236" w:author="Liezyl Liton" w:date="2017-08-21T20:45:00Z">
              <w:tcPr>
                <w:tcW w:w="3477" w:type="dxa"/>
                <w:gridSpan w:val="2"/>
                <w:vMerge/>
                <w:tcBorders>
                  <w:top w:val="nil"/>
                  <w:left w:val="single" w:sz="8" w:space="0" w:color="auto"/>
                  <w:bottom w:val="single" w:sz="8" w:space="0" w:color="000000"/>
                  <w:right w:val="single" w:sz="8" w:space="0" w:color="auto"/>
                </w:tcBorders>
                <w:vAlign w:val="center"/>
                <w:hideMark/>
              </w:tcPr>
            </w:tcPrChange>
          </w:tcPr>
          <w:p w14:paraId="430C6814" w14:textId="77777777" w:rsidR="00A31F64" w:rsidRPr="00FD2A04" w:rsidRDefault="00A31F64" w:rsidP="00A31F64">
            <w:pPr>
              <w:spacing w:after="0" w:line="240" w:lineRule="auto"/>
              <w:rPr>
                <w:rFonts w:ascii="Times New Roman" w:eastAsia="Times New Roman" w:hAnsi="Times New Roman" w:cs="Times New Roman"/>
                <w:color w:val="000000"/>
                <w:sz w:val="18"/>
                <w:szCs w:val="18"/>
                <w:lang w:val="en-US"/>
                <w:rPrChange w:id="237" w:author="Jen" w:date="2017-08-25T13:29:00Z">
                  <w:rPr>
                    <w:rFonts w:ascii="Times New Roman" w:eastAsia="Times New Roman" w:hAnsi="Times New Roman" w:cs="Times New Roman"/>
                    <w:color w:val="000000"/>
                    <w:sz w:val="20"/>
                    <w:szCs w:val="20"/>
                    <w:lang w:val="en-US"/>
                  </w:rPr>
                </w:rPrChange>
              </w:rPr>
            </w:pPr>
          </w:p>
        </w:tc>
      </w:tr>
      <w:tr w:rsidR="00A31F64" w:rsidRPr="00324D5D" w14:paraId="7AFED522" w14:textId="77777777" w:rsidTr="00281C07">
        <w:trPr>
          <w:trHeight w:val="360"/>
          <w:trPrChange w:id="238" w:author="Liezyl Liton" w:date="2017-08-21T20:45:00Z">
            <w:trPr>
              <w:gridAfter w:val="0"/>
              <w:trHeight w:val="36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239"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2E3849DF"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240"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241"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4076C116" w14:textId="77777777" w:rsidR="00A31F64" w:rsidRPr="00324D5D" w:rsidRDefault="00A31F64">
            <w:pPr>
              <w:spacing w:after="0" w:line="240" w:lineRule="auto"/>
              <w:jc w:val="right"/>
              <w:rPr>
                <w:rFonts w:ascii="Times New Roman" w:eastAsia="Times New Roman" w:hAnsi="Times New Roman" w:cs="Times New Roman"/>
                <w:b/>
                <w:i/>
                <w:color w:val="000000"/>
                <w:sz w:val="18"/>
                <w:szCs w:val="18"/>
                <w:lang w:val="en-US"/>
                <w:rPrChange w:id="242" w:author="Liezyl Liton" w:date="2017-08-21T21:46:00Z">
                  <w:rPr>
                    <w:rFonts w:ascii="Times New Roman" w:eastAsia="Times New Roman" w:hAnsi="Times New Roman" w:cs="Times New Roman"/>
                    <w:b/>
                    <w:i/>
                    <w:color w:val="000000"/>
                    <w:sz w:val="20"/>
                    <w:szCs w:val="20"/>
                    <w:lang w:val="en-US"/>
                  </w:rPr>
                </w:rPrChange>
              </w:rPr>
              <w:pPrChange w:id="243" w:author="Jen" w:date="2017-08-25T13:10:00Z">
                <w:pPr>
                  <w:spacing w:after="0" w:line="240" w:lineRule="auto"/>
                </w:pPr>
              </w:pPrChange>
            </w:pPr>
            <w:r w:rsidRPr="00324D5D">
              <w:rPr>
                <w:rFonts w:ascii="Times New Roman" w:eastAsia="Times New Roman" w:hAnsi="Times New Roman" w:cs="Times New Roman"/>
                <w:b/>
                <w:i/>
                <w:color w:val="000000"/>
                <w:sz w:val="18"/>
                <w:szCs w:val="18"/>
                <w:lang w:val="en-US"/>
                <w:rPrChange w:id="244" w:author="Liezyl Liton" w:date="2017-08-21T21:46:00Z">
                  <w:rPr>
                    <w:rFonts w:ascii="Times New Roman" w:eastAsia="Times New Roman" w:hAnsi="Times New Roman" w:cs="Times New Roman"/>
                    <w:b/>
                    <w:i/>
                    <w:color w:val="000000"/>
                    <w:sz w:val="20"/>
                    <w:szCs w:val="20"/>
                    <w:lang w:val="en-US"/>
                  </w:rPr>
                </w:rPrChange>
              </w:rPr>
              <w:t>Subtotal for (A)</w:t>
            </w:r>
          </w:p>
        </w:tc>
        <w:tc>
          <w:tcPr>
            <w:tcW w:w="2193" w:type="dxa"/>
            <w:tcBorders>
              <w:top w:val="nil"/>
              <w:left w:val="nil"/>
              <w:bottom w:val="single" w:sz="8" w:space="0" w:color="auto"/>
              <w:right w:val="single" w:sz="8" w:space="0" w:color="auto"/>
            </w:tcBorders>
            <w:shd w:val="clear" w:color="auto" w:fill="auto"/>
            <w:vAlign w:val="center"/>
            <w:hideMark/>
            <w:tcPrChange w:id="245"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26DA3100" w14:textId="774D276E" w:rsidR="00A31F64" w:rsidRPr="00FD2A04" w:rsidRDefault="007874B1">
            <w:pPr>
              <w:spacing w:after="0" w:line="240" w:lineRule="auto"/>
              <w:contextualSpacing/>
              <w:jc w:val="right"/>
              <w:rPr>
                <w:rFonts w:ascii="Times New Roman" w:eastAsia="Times New Roman" w:hAnsi="Times New Roman" w:cs="Times New Roman"/>
                <w:b/>
                <w:i/>
                <w:color w:val="000000"/>
                <w:sz w:val="18"/>
                <w:szCs w:val="18"/>
                <w:lang w:val="en-US"/>
                <w:rPrChange w:id="246" w:author="Jen" w:date="2017-08-25T13:29:00Z">
                  <w:rPr>
                    <w:rFonts w:ascii="Times New Roman" w:eastAsia="Times New Roman" w:hAnsi="Times New Roman" w:cs="Times New Roman"/>
                    <w:b/>
                    <w:i/>
                    <w:color w:val="000000"/>
                    <w:sz w:val="20"/>
                    <w:szCs w:val="20"/>
                    <w:lang w:val="en-US"/>
                  </w:rPr>
                </w:rPrChange>
              </w:rPr>
              <w:pPrChange w:id="247" w:author="Liezyl Liton" w:date="2017-08-21T20:37:00Z">
                <w:pPr>
                  <w:spacing w:after="0" w:line="240" w:lineRule="auto"/>
                  <w:ind w:left="720"/>
                  <w:contextualSpacing/>
                  <w:jc w:val="right"/>
                </w:pPr>
              </w:pPrChange>
            </w:pPr>
            <w:ins w:id="248" w:author="Liezyl Liton" w:date="2017-08-19T18:09:00Z">
              <w:del w:id="249" w:author="Jen" w:date="2017-08-31T05:25:00Z">
                <w:r w:rsidRPr="00FD2A04" w:rsidDel="00902AFA">
                  <w:rPr>
                    <w:rFonts w:ascii="Times New Roman" w:eastAsia="Times New Roman" w:hAnsi="Times New Roman" w:cs="Times New Roman"/>
                    <w:b/>
                    <w:i/>
                    <w:color w:val="000000"/>
                    <w:sz w:val="18"/>
                    <w:szCs w:val="18"/>
                    <w:lang w:val="en-US"/>
                  </w:rPr>
                  <w:delText>51</w:delText>
                </w:r>
                <w:r w:rsidR="00F32AED" w:rsidRPr="00FD2A04" w:rsidDel="00902AFA">
                  <w:rPr>
                    <w:rFonts w:ascii="Times New Roman" w:eastAsia="Times New Roman" w:hAnsi="Times New Roman" w:cs="Times New Roman"/>
                    <w:b/>
                    <w:i/>
                    <w:color w:val="000000"/>
                    <w:sz w:val="18"/>
                    <w:szCs w:val="18"/>
                    <w:lang w:val="en-US"/>
                    <w:rPrChange w:id="250" w:author="Jen" w:date="2017-08-25T13:29:00Z">
                      <w:rPr>
                        <w:rFonts w:ascii="Times New Roman" w:eastAsia="Times New Roman" w:hAnsi="Times New Roman" w:cs="Times New Roman"/>
                        <w:b/>
                        <w:i/>
                        <w:color w:val="000000"/>
                        <w:sz w:val="20"/>
                        <w:szCs w:val="20"/>
                        <w:lang w:val="en-US"/>
                      </w:rPr>
                    </w:rPrChange>
                  </w:rPr>
                  <w:delText>4</w:delText>
                </w:r>
                <w:r w:rsidR="00CE0A1E" w:rsidRPr="00FD2A04" w:rsidDel="00902AFA">
                  <w:rPr>
                    <w:rFonts w:ascii="Times New Roman" w:eastAsia="Times New Roman" w:hAnsi="Times New Roman" w:cs="Times New Roman"/>
                    <w:b/>
                    <w:i/>
                    <w:color w:val="000000"/>
                    <w:sz w:val="18"/>
                    <w:szCs w:val="18"/>
                    <w:lang w:val="en-US"/>
                    <w:rPrChange w:id="251" w:author="Jen" w:date="2017-08-25T13:29:00Z">
                      <w:rPr>
                        <w:rFonts w:ascii="Times New Roman" w:eastAsia="Times New Roman" w:hAnsi="Times New Roman" w:cs="Times New Roman"/>
                        <w:color w:val="000000"/>
                        <w:sz w:val="20"/>
                        <w:szCs w:val="20"/>
                        <w:lang w:val="en-US"/>
                      </w:rPr>
                    </w:rPrChange>
                  </w:rPr>
                  <w:delText>,</w:delText>
                </w:r>
                <w:r w:rsidRPr="00FD2A04" w:rsidDel="00902AFA">
                  <w:rPr>
                    <w:rFonts w:ascii="Times New Roman" w:eastAsia="Times New Roman" w:hAnsi="Times New Roman" w:cs="Times New Roman"/>
                    <w:b/>
                    <w:i/>
                    <w:color w:val="000000"/>
                    <w:sz w:val="18"/>
                    <w:szCs w:val="18"/>
                    <w:lang w:val="en-US"/>
                  </w:rPr>
                  <w:delText>863</w:delText>
                </w:r>
                <w:r w:rsidR="0009698D" w:rsidRPr="00FD2A04" w:rsidDel="00902AFA">
                  <w:rPr>
                    <w:rFonts w:ascii="Times New Roman" w:eastAsia="Times New Roman" w:hAnsi="Times New Roman" w:cs="Times New Roman"/>
                    <w:b/>
                    <w:i/>
                    <w:color w:val="000000"/>
                    <w:sz w:val="18"/>
                    <w:szCs w:val="18"/>
                    <w:lang w:val="en-US"/>
                    <w:rPrChange w:id="252" w:author="Jen" w:date="2017-08-25T13:29:00Z">
                      <w:rPr>
                        <w:rFonts w:ascii="Times New Roman" w:eastAsia="Times New Roman" w:hAnsi="Times New Roman" w:cs="Times New Roman"/>
                        <w:b/>
                        <w:i/>
                        <w:color w:val="000000"/>
                        <w:sz w:val="20"/>
                        <w:szCs w:val="20"/>
                        <w:lang w:val="en-US"/>
                      </w:rPr>
                    </w:rPrChange>
                  </w:rPr>
                  <w:delText>,</w:delText>
                </w:r>
                <w:r w:rsidRPr="00FD2A04" w:rsidDel="00902AFA">
                  <w:rPr>
                    <w:rFonts w:ascii="Times New Roman" w:eastAsia="Times New Roman" w:hAnsi="Times New Roman" w:cs="Times New Roman"/>
                    <w:b/>
                    <w:i/>
                    <w:color w:val="000000"/>
                    <w:sz w:val="18"/>
                    <w:szCs w:val="18"/>
                    <w:lang w:val="en-US"/>
                  </w:rPr>
                  <w:delText>4</w:delText>
                </w:r>
                <w:r w:rsidR="00F32AED" w:rsidRPr="00FD2A04" w:rsidDel="00902AFA">
                  <w:rPr>
                    <w:rFonts w:ascii="Times New Roman" w:eastAsia="Times New Roman" w:hAnsi="Times New Roman" w:cs="Times New Roman"/>
                    <w:b/>
                    <w:i/>
                    <w:color w:val="000000"/>
                    <w:sz w:val="18"/>
                    <w:szCs w:val="18"/>
                    <w:lang w:val="en-US"/>
                    <w:rPrChange w:id="253" w:author="Jen" w:date="2017-08-25T13:29:00Z">
                      <w:rPr>
                        <w:rFonts w:ascii="Times New Roman" w:eastAsia="Times New Roman" w:hAnsi="Times New Roman" w:cs="Times New Roman"/>
                        <w:b/>
                        <w:i/>
                        <w:color w:val="000000"/>
                        <w:sz w:val="20"/>
                        <w:szCs w:val="20"/>
                        <w:lang w:val="en-US"/>
                      </w:rPr>
                    </w:rPrChange>
                  </w:rPr>
                  <w:delText>57</w:delText>
                </w:r>
              </w:del>
            </w:ins>
            <w:ins w:id="254" w:author="Liezyl Liton" w:date="2017-08-19T18:10:00Z">
              <w:del w:id="255" w:author="Jen" w:date="2017-08-31T05:25:00Z">
                <w:r w:rsidR="00F32AED" w:rsidRPr="00FD2A04" w:rsidDel="00902AFA">
                  <w:rPr>
                    <w:rFonts w:ascii="Times New Roman" w:eastAsia="Times New Roman" w:hAnsi="Times New Roman" w:cs="Times New Roman"/>
                    <w:b/>
                    <w:i/>
                    <w:color w:val="000000"/>
                    <w:sz w:val="18"/>
                    <w:szCs w:val="18"/>
                    <w:lang w:val="en-US"/>
                    <w:rPrChange w:id="256" w:author="Jen" w:date="2017-08-25T13:29:00Z">
                      <w:rPr>
                        <w:rFonts w:ascii="Times New Roman" w:eastAsia="Times New Roman" w:hAnsi="Times New Roman" w:cs="Times New Roman"/>
                        <w:b/>
                        <w:i/>
                        <w:color w:val="000000"/>
                        <w:sz w:val="20"/>
                        <w:szCs w:val="20"/>
                        <w:lang w:val="en-US"/>
                      </w:rPr>
                    </w:rPrChange>
                  </w:rPr>
                  <w:delText>.59</w:delText>
                </w:r>
              </w:del>
            </w:ins>
            <w:ins w:id="257" w:author="Jen" w:date="2017-08-31T05:25:00Z">
              <w:r w:rsidR="00902AFA">
                <w:rPr>
                  <w:rFonts w:ascii="Times New Roman" w:eastAsia="Times New Roman" w:hAnsi="Times New Roman" w:cs="Times New Roman"/>
                  <w:b/>
                  <w:i/>
                  <w:color w:val="000000"/>
                  <w:sz w:val="18"/>
                  <w:szCs w:val="18"/>
                  <w:lang w:val="en-US"/>
                </w:rPr>
                <w:t>502,941,413.65</w:t>
              </w:r>
            </w:ins>
            <w:ins w:id="258" w:author="Liezyl Liton" w:date="2017-08-19T18:10:00Z">
              <w:r w:rsidR="00CE0A1E" w:rsidRPr="00FD2A04">
                <w:rPr>
                  <w:rFonts w:ascii="Times New Roman" w:eastAsia="Times New Roman" w:hAnsi="Times New Roman" w:cs="Times New Roman"/>
                  <w:b/>
                  <w:i/>
                  <w:color w:val="000000"/>
                  <w:sz w:val="18"/>
                  <w:szCs w:val="18"/>
                  <w:lang w:val="en-US"/>
                  <w:rPrChange w:id="259" w:author="Jen" w:date="2017-08-25T13:29:00Z">
                    <w:rPr>
                      <w:rFonts w:ascii="Times New Roman" w:eastAsia="Times New Roman" w:hAnsi="Times New Roman" w:cs="Times New Roman"/>
                      <w:color w:val="000000"/>
                      <w:sz w:val="20"/>
                      <w:szCs w:val="20"/>
                      <w:lang w:val="en-US"/>
                    </w:rPr>
                  </w:rPrChange>
                </w:rPr>
                <w:t> </w:t>
              </w:r>
            </w:ins>
          </w:p>
        </w:tc>
        <w:tc>
          <w:tcPr>
            <w:tcW w:w="3269" w:type="dxa"/>
            <w:tcBorders>
              <w:top w:val="nil"/>
              <w:left w:val="nil"/>
              <w:bottom w:val="single" w:sz="8" w:space="0" w:color="auto"/>
              <w:right w:val="single" w:sz="8" w:space="0" w:color="auto"/>
            </w:tcBorders>
            <w:shd w:val="clear" w:color="auto" w:fill="auto"/>
            <w:vAlign w:val="center"/>
            <w:hideMark/>
            <w:tcPrChange w:id="260"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1B9695D5" w14:textId="77777777" w:rsidR="00A31F64" w:rsidRPr="00FD2A04" w:rsidRDefault="00A31F64" w:rsidP="00A31F64">
            <w:pPr>
              <w:spacing w:after="0" w:line="240" w:lineRule="auto"/>
              <w:rPr>
                <w:rFonts w:ascii="Times New Roman" w:eastAsia="Times New Roman" w:hAnsi="Times New Roman" w:cs="Times New Roman"/>
                <w:color w:val="000000"/>
                <w:sz w:val="18"/>
                <w:szCs w:val="18"/>
                <w:lang w:val="en-US"/>
                <w:rPrChange w:id="261"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262" w:author="Jen" w:date="2017-08-25T13:29:00Z">
                  <w:rPr>
                    <w:rFonts w:ascii="Times New Roman" w:eastAsia="Times New Roman" w:hAnsi="Times New Roman" w:cs="Times New Roman"/>
                    <w:color w:val="000000"/>
                    <w:sz w:val="20"/>
                    <w:szCs w:val="20"/>
                    <w:lang w:val="en-US"/>
                  </w:rPr>
                </w:rPrChange>
              </w:rPr>
              <w:t> </w:t>
            </w:r>
          </w:p>
        </w:tc>
      </w:tr>
      <w:tr w:rsidR="00A31F64" w:rsidRPr="00324D5D" w14:paraId="29FD4096" w14:textId="77777777" w:rsidTr="00281C07">
        <w:trPr>
          <w:trHeight w:val="720"/>
          <w:trPrChange w:id="263" w:author="Liezyl Liton" w:date="2017-08-21T20:45:00Z">
            <w:trPr>
              <w:gridAfter w:val="0"/>
              <w:trHeight w:val="720"/>
            </w:trPr>
          </w:trPrChange>
        </w:trPr>
        <w:tc>
          <w:tcPr>
            <w:tcW w:w="216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Change w:id="264" w:author="Liezyl Liton" w:date="2017-08-21T20:45:00Z">
              <w:tcPr>
                <w:tcW w:w="216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tcPrChange>
          </w:tcPr>
          <w:p w14:paraId="1D436181"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265"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266" w:author="Liezyl Liton" w:date="2017-08-21T21:46:00Z">
                  <w:rPr>
                    <w:rFonts w:ascii="Times New Roman" w:eastAsia="Times New Roman" w:hAnsi="Times New Roman" w:cs="Times New Roman"/>
                    <w:color w:val="000000"/>
                    <w:sz w:val="20"/>
                    <w:szCs w:val="20"/>
                    <w:lang w:val="en-US"/>
                  </w:rPr>
                </w:rPrChange>
              </w:rPr>
              <w:t xml:space="preserve">B. Compensation </w:t>
            </w:r>
          </w:p>
        </w:tc>
        <w:tc>
          <w:tcPr>
            <w:tcW w:w="1867" w:type="dxa"/>
            <w:tcBorders>
              <w:top w:val="nil"/>
              <w:left w:val="nil"/>
              <w:bottom w:val="single" w:sz="8" w:space="0" w:color="auto"/>
              <w:right w:val="single" w:sz="8" w:space="0" w:color="auto"/>
            </w:tcBorders>
            <w:shd w:val="clear" w:color="auto" w:fill="auto"/>
            <w:vAlign w:val="center"/>
            <w:hideMark/>
            <w:tcPrChange w:id="267"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3D0057EC"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268"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269" w:author="Liezyl Liton" w:date="2017-08-21T21:46:00Z">
                  <w:rPr>
                    <w:rFonts w:ascii="Times New Roman" w:eastAsia="Times New Roman" w:hAnsi="Times New Roman" w:cs="Times New Roman"/>
                    <w:color w:val="000000"/>
                    <w:sz w:val="20"/>
                    <w:szCs w:val="20"/>
                    <w:lang w:val="en-US"/>
                  </w:rPr>
                </w:rPrChange>
              </w:rPr>
              <w:t>Trees and crops</w:t>
            </w:r>
          </w:p>
        </w:tc>
        <w:tc>
          <w:tcPr>
            <w:tcW w:w="2193" w:type="dxa"/>
            <w:tcBorders>
              <w:top w:val="nil"/>
              <w:left w:val="nil"/>
              <w:bottom w:val="single" w:sz="8" w:space="0" w:color="auto"/>
              <w:right w:val="single" w:sz="8" w:space="0" w:color="auto"/>
            </w:tcBorders>
            <w:shd w:val="clear" w:color="auto" w:fill="auto"/>
            <w:vAlign w:val="center"/>
            <w:hideMark/>
            <w:tcPrChange w:id="270"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5139CC34" w14:textId="4B6A9CFB"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271"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272" w:author="Jen" w:date="2017-08-25T13:29:00Z">
                  <w:rPr>
                    <w:rFonts w:ascii="Times New Roman" w:eastAsia="Times New Roman" w:hAnsi="Times New Roman" w:cs="Times New Roman"/>
                    <w:color w:val="000000"/>
                    <w:sz w:val="20"/>
                    <w:szCs w:val="20"/>
                    <w:lang w:val="en-US"/>
                  </w:rPr>
                </w:rPrChange>
              </w:rPr>
              <w:t>1,12</w:t>
            </w:r>
            <w:ins w:id="273" w:author="Liezyl Liton" w:date="2017-08-22T00:43:00Z">
              <w:r w:rsidR="007874B1" w:rsidRPr="00FD2A04">
                <w:rPr>
                  <w:rFonts w:ascii="Times New Roman" w:eastAsia="Times New Roman" w:hAnsi="Times New Roman" w:cs="Times New Roman"/>
                  <w:color w:val="000000"/>
                  <w:sz w:val="18"/>
                  <w:szCs w:val="18"/>
                  <w:lang w:val="en-US"/>
                </w:rPr>
                <w:t>8</w:t>
              </w:r>
            </w:ins>
            <w:del w:id="274" w:author="Liezyl Liton" w:date="2017-08-22T00:43:00Z">
              <w:r w:rsidRPr="00FD2A04" w:rsidDel="007874B1">
                <w:rPr>
                  <w:rFonts w:ascii="Times New Roman" w:eastAsia="Times New Roman" w:hAnsi="Times New Roman" w:cs="Times New Roman"/>
                  <w:color w:val="000000"/>
                  <w:sz w:val="18"/>
                  <w:szCs w:val="18"/>
                  <w:lang w:val="en-US"/>
                  <w:rPrChange w:id="275" w:author="Jen" w:date="2017-08-25T13:29:00Z">
                    <w:rPr>
                      <w:rFonts w:ascii="Times New Roman" w:eastAsia="Times New Roman" w:hAnsi="Times New Roman" w:cs="Times New Roman"/>
                      <w:color w:val="000000"/>
                      <w:sz w:val="20"/>
                      <w:szCs w:val="20"/>
                      <w:lang w:val="en-US"/>
                    </w:rPr>
                  </w:rPrChange>
                </w:rPr>
                <w:delText>3</w:delText>
              </w:r>
            </w:del>
            <w:r w:rsidRPr="00FD2A04">
              <w:rPr>
                <w:rFonts w:ascii="Times New Roman" w:eastAsia="Times New Roman" w:hAnsi="Times New Roman" w:cs="Times New Roman"/>
                <w:color w:val="000000"/>
                <w:sz w:val="18"/>
                <w:szCs w:val="18"/>
                <w:lang w:val="en-US"/>
                <w:rPrChange w:id="276" w:author="Jen" w:date="2017-08-25T13:29:00Z">
                  <w:rPr>
                    <w:rFonts w:ascii="Times New Roman" w:eastAsia="Times New Roman" w:hAnsi="Times New Roman" w:cs="Times New Roman"/>
                    <w:color w:val="000000"/>
                    <w:sz w:val="20"/>
                    <w:szCs w:val="20"/>
                    <w:lang w:val="en-US"/>
                  </w:rPr>
                </w:rPrChange>
              </w:rPr>
              <w:t>,</w:t>
            </w:r>
            <w:ins w:id="277" w:author="Liezyl Liton" w:date="2017-08-22T00:43:00Z">
              <w:r w:rsidR="00DA64E5" w:rsidRPr="00FD2A04">
                <w:rPr>
                  <w:rFonts w:ascii="Times New Roman" w:eastAsia="Times New Roman" w:hAnsi="Times New Roman" w:cs="Times New Roman"/>
                  <w:color w:val="000000"/>
                  <w:sz w:val="18"/>
                  <w:szCs w:val="18"/>
                  <w:lang w:val="en-US"/>
                </w:rPr>
                <w:t>913</w:t>
              </w:r>
            </w:ins>
            <w:del w:id="278" w:author="Liezyl Liton" w:date="2017-08-22T00:43:00Z">
              <w:r w:rsidRPr="00FD2A04" w:rsidDel="00DA64E5">
                <w:rPr>
                  <w:rFonts w:ascii="Times New Roman" w:eastAsia="Times New Roman" w:hAnsi="Times New Roman" w:cs="Times New Roman"/>
                  <w:color w:val="000000"/>
                  <w:sz w:val="18"/>
                  <w:szCs w:val="18"/>
                  <w:lang w:val="en-US"/>
                  <w:rPrChange w:id="279" w:author="Jen" w:date="2017-08-25T13:29:00Z">
                    <w:rPr>
                      <w:rFonts w:ascii="Times New Roman" w:eastAsia="Times New Roman" w:hAnsi="Times New Roman" w:cs="Times New Roman"/>
                      <w:color w:val="000000"/>
                      <w:sz w:val="20"/>
                      <w:szCs w:val="20"/>
                      <w:lang w:val="en-US"/>
                    </w:rPr>
                  </w:rPrChange>
                </w:rPr>
                <w:delText>462</w:delText>
              </w:r>
            </w:del>
            <w:r w:rsidRPr="00FD2A04">
              <w:rPr>
                <w:rFonts w:ascii="Times New Roman" w:eastAsia="Times New Roman" w:hAnsi="Times New Roman" w:cs="Times New Roman"/>
                <w:color w:val="000000"/>
                <w:sz w:val="18"/>
                <w:szCs w:val="18"/>
                <w:lang w:val="en-US"/>
                <w:rPrChange w:id="280" w:author="Jen" w:date="2017-08-25T13:29:00Z">
                  <w:rPr>
                    <w:rFonts w:ascii="Times New Roman" w:eastAsia="Times New Roman" w:hAnsi="Times New Roman" w:cs="Times New Roman"/>
                    <w:color w:val="000000"/>
                    <w:sz w:val="20"/>
                    <w:szCs w:val="20"/>
                    <w:lang w:val="en-US"/>
                  </w:rPr>
                </w:rPrChange>
              </w:rPr>
              <w:t>.</w:t>
            </w:r>
            <w:ins w:id="281" w:author="Liezyl Liton" w:date="2017-08-22T00:43:00Z">
              <w:r w:rsidR="00DA64E5" w:rsidRPr="00FD2A04">
                <w:rPr>
                  <w:rFonts w:ascii="Times New Roman" w:eastAsia="Times New Roman" w:hAnsi="Times New Roman" w:cs="Times New Roman"/>
                  <w:color w:val="000000"/>
                  <w:sz w:val="18"/>
                  <w:szCs w:val="18"/>
                  <w:lang w:val="en-US"/>
                </w:rPr>
                <w:t>68</w:t>
              </w:r>
            </w:ins>
            <w:del w:id="282" w:author="Liezyl Liton" w:date="2017-08-22T00:43:00Z">
              <w:r w:rsidRPr="00FD2A04" w:rsidDel="00DA64E5">
                <w:rPr>
                  <w:rFonts w:ascii="Times New Roman" w:eastAsia="Times New Roman" w:hAnsi="Times New Roman" w:cs="Times New Roman"/>
                  <w:color w:val="000000"/>
                  <w:sz w:val="18"/>
                  <w:szCs w:val="18"/>
                  <w:lang w:val="en-US"/>
                  <w:rPrChange w:id="283" w:author="Jen" w:date="2017-08-25T13:29:00Z">
                    <w:rPr>
                      <w:rFonts w:ascii="Times New Roman" w:eastAsia="Times New Roman" w:hAnsi="Times New Roman" w:cs="Times New Roman"/>
                      <w:color w:val="000000"/>
                      <w:sz w:val="20"/>
                      <w:szCs w:val="20"/>
                      <w:lang w:val="en-US"/>
                    </w:rPr>
                  </w:rPrChange>
                </w:rPr>
                <w:delText>50</w:delText>
              </w:r>
            </w:del>
          </w:p>
        </w:tc>
        <w:tc>
          <w:tcPr>
            <w:tcW w:w="3269" w:type="dxa"/>
            <w:tcBorders>
              <w:top w:val="nil"/>
              <w:left w:val="nil"/>
              <w:bottom w:val="single" w:sz="8" w:space="0" w:color="auto"/>
              <w:right w:val="single" w:sz="8" w:space="0" w:color="auto"/>
            </w:tcBorders>
            <w:shd w:val="clear" w:color="auto" w:fill="auto"/>
            <w:vAlign w:val="center"/>
            <w:hideMark/>
            <w:tcPrChange w:id="284"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315BCE11" w14:textId="5F9617FE" w:rsidR="00A31F64" w:rsidRPr="00FD2A04" w:rsidRDefault="00A31F64" w:rsidP="00EA7C21">
            <w:pPr>
              <w:spacing w:after="0" w:line="240" w:lineRule="auto"/>
              <w:jc w:val="both"/>
              <w:rPr>
                <w:rFonts w:ascii="Times New Roman" w:eastAsia="Times New Roman" w:hAnsi="Times New Roman" w:cs="Times New Roman"/>
                <w:color w:val="000000"/>
                <w:sz w:val="18"/>
                <w:szCs w:val="18"/>
                <w:lang w:val="en-US"/>
                <w:rPrChange w:id="285" w:author="Jen" w:date="2017-08-25T13:29:00Z">
                  <w:rPr>
                    <w:rFonts w:ascii="Times New Roman" w:eastAsia="Times New Roman" w:hAnsi="Times New Roman" w:cs="Times New Roman"/>
                    <w:color w:val="000000"/>
                    <w:sz w:val="20"/>
                    <w:szCs w:val="20"/>
                    <w:lang w:val="en-US"/>
                  </w:rPr>
                </w:rPrChange>
              </w:rPr>
              <w:pPrChange w:id="286" w:author="Jen" w:date="2017-08-31T01:49:00Z">
                <w:pPr>
                  <w:spacing w:after="0" w:line="240" w:lineRule="auto"/>
                </w:pPr>
              </w:pPrChange>
            </w:pPr>
            <w:r w:rsidRPr="00FD2A04">
              <w:rPr>
                <w:rFonts w:ascii="Times New Roman" w:eastAsia="Times New Roman" w:hAnsi="Times New Roman" w:cs="Times New Roman"/>
                <w:color w:val="000000"/>
                <w:sz w:val="18"/>
                <w:szCs w:val="18"/>
                <w:lang w:val="en-US"/>
                <w:rPrChange w:id="287" w:author="Jen" w:date="2017-08-25T13:29:00Z">
                  <w:rPr>
                    <w:rFonts w:ascii="Times New Roman" w:eastAsia="Times New Roman" w:hAnsi="Times New Roman" w:cs="Times New Roman"/>
                    <w:color w:val="000000"/>
                    <w:sz w:val="20"/>
                    <w:szCs w:val="20"/>
                    <w:lang w:val="en-US"/>
                  </w:rPr>
                </w:rPrChange>
              </w:rPr>
              <w:t xml:space="preserve">Estimated based on current market values of </w:t>
            </w:r>
            <w:r w:rsidR="00B71732" w:rsidRPr="00FD2A04">
              <w:rPr>
                <w:rFonts w:ascii="Times New Roman" w:eastAsia="Times New Roman" w:hAnsi="Times New Roman" w:cs="Times New Roman"/>
                <w:color w:val="000000"/>
                <w:sz w:val="18"/>
                <w:szCs w:val="18"/>
                <w:lang w:val="en-US"/>
                <w:rPrChange w:id="288" w:author="Jen" w:date="2017-08-25T13:29:00Z">
                  <w:rPr>
                    <w:rFonts w:ascii="Times New Roman" w:eastAsia="Times New Roman" w:hAnsi="Times New Roman" w:cs="Times New Roman"/>
                    <w:color w:val="000000"/>
                    <w:sz w:val="20"/>
                    <w:szCs w:val="20"/>
                    <w:lang w:val="en-US"/>
                  </w:rPr>
                </w:rPrChange>
              </w:rPr>
              <w:t xml:space="preserve">Department of Agriculture, Department of Environment and Natural Resources, </w:t>
            </w:r>
            <w:r w:rsidRPr="00FD2A04">
              <w:rPr>
                <w:rFonts w:ascii="Times New Roman" w:eastAsia="Times New Roman" w:hAnsi="Times New Roman" w:cs="Times New Roman"/>
                <w:color w:val="000000"/>
                <w:sz w:val="18"/>
                <w:szCs w:val="18"/>
                <w:lang w:val="en-US"/>
                <w:rPrChange w:id="289" w:author="Jen" w:date="2017-08-25T13:29:00Z">
                  <w:rPr>
                    <w:rFonts w:ascii="Times New Roman" w:eastAsia="Times New Roman" w:hAnsi="Times New Roman" w:cs="Times New Roman"/>
                    <w:color w:val="000000"/>
                    <w:sz w:val="20"/>
                    <w:szCs w:val="20"/>
                    <w:lang w:val="en-US"/>
                  </w:rPr>
                </w:rPrChange>
              </w:rPr>
              <w:t>Provincial and Municipality/ City Assessors</w:t>
            </w:r>
            <w:ins w:id="290" w:author="Jen" w:date="2017-08-31T05:59:00Z">
              <w:r w:rsidR="003D526E">
                <w:rPr>
                  <w:rFonts w:ascii="Times New Roman" w:eastAsia="Times New Roman" w:hAnsi="Times New Roman" w:cs="Times New Roman"/>
                  <w:color w:val="000000"/>
                  <w:sz w:val="18"/>
                  <w:szCs w:val="18"/>
                  <w:lang w:val="en-US"/>
                </w:rPr>
                <w:t>.</w:t>
              </w:r>
            </w:ins>
          </w:p>
        </w:tc>
      </w:tr>
      <w:tr w:rsidR="00A31F64" w:rsidRPr="00324D5D" w14:paraId="208239EF" w14:textId="77777777" w:rsidTr="00281C07">
        <w:trPr>
          <w:trHeight w:val="660"/>
          <w:trPrChange w:id="291" w:author="Liezyl Liton" w:date="2017-08-21T20:45:00Z">
            <w:trPr>
              <w:gridAfter w:val="0"/>
              <w:trHeight w:val="66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292"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73A38F3C"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293"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294"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64BADB58"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295"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296" w:author="Liezyl Liton" w:date="2017-08-21T21:46:00Z">
                  <w:rPr>
                    <w:rFonts w:ascii="Times New Roman" w:eastAsia="Times New Roman" w:hAnsi="Times New Roman" w:cs="Times New Roman"/>
                    <w:color w:val="000000"/>
                    <w:sz w:val="20"/>
                    <w:szCs w:val="20"/>
                    <w:lang w:val="en-US"/>
                  </w:rPr>
                </w:rPrChange>
              </w:rPr>
              <w:t>Livelihood rehabilitation assistance</w:t>
            </w:r>
          </w:p>
        </w:tc>
        <w:tc>
          <w:tcPr>
            <w:tcW w:w="2193" w:type="dxa"/>
            <w:tcBorders>
              <w:top w:val="nil"/>
              <w:left w:val="nil"/>
              <w:bottom w:val="single" w:sz="8" w:space="0" w:color="auto"/>
              <w:right w:val="single" w:sz="8" w:space="0" w:color="auto"/>
            </w:tcBorders>
            <w:shd w:val="clear" w:color="auto" w:fill="auto"/>
            <w:vAlign w:val="center"/>
            <w:hideMark/>
            <w:tcPrChange w:id="297"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6F7DA432" w14:textId="46CD0EF4"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298" w:author="Jen" w:date="2017-08-25T13:29:00Z">
                  <w:rPr>
                    <w:rFonts w:ascii="Times New Roman" w:eastAsia="Times New Roman" w:hAnsi="Times New Roman" w:cs="Times New Roman"/>
                    <w:color w:val="000000"/>
                    <w:sz w:val="20"/>
                    <w:szCs w:val="20"/>
                    <w:lang w:val="en-US"/>
                  </w:rPr>
                </w:rPrChange>
              </w:rPr>
            </w:pPr>
            <w:del w:id="299" w:author="Jen" w:date="2017-08-25T13:26:00Z">
              <w:r w:rsidRPr="00FD2A04" w:rsidDel="00FD2A04">
                <w:rPr>
                  <w:rFonts w:ascii="Times New Roman" w:eastAsia="Times New Roman" w:hAnsi="Times New Roman" w:cs="Times New Roman"/>
                  <w:color w:val="000000"/>
                  <w:sz w:val="18"/>
                  <w:szCs w:val="18"/>
                  <w:lang w:val="en-US"/>
                  <w:rPrChange w:id="300" w:author="Jen" w:date="2017-08-25T13:29:00Z">
                    <w:rPr>
                      <w:rFonts w:ascii="Times New Roman" w:eastAsia="Times New Roman" w:hAnsi="Times New Roman" w:cs="Times New Roman"/>
                      <w:color w:val="000000"/>
                      <w:sz w:val="20"/>
                      <w:szCs w:val="20"/>
                      <w:lang w:val="en-US"/>
                    </w:rPr>
                  </w:rPrChange>
                </w:rPr>
                <w:delText>5,5</w:delText>
              </w:r>
            </w:del>
            <w:del w:id="301" w:author="Jen" w:date="2017-08-19T02:26:00Z">
              <w:r w:rsidRPr="00FD2A04" w:rsidDel="009E5357">
                <w:rPr>
                  <w:rFonts w:ascii="Times New Roman" w:eastAsia="Times New Roman" w:hAnsi="Times New Roman" w:cs="Times New Roman"/>
                  <w:color w:val="000000"/>
                  <w:sz w:val="18"/>
                  <w:szCs w:val="18"/>
                  <w:lang w:val="en-US"/>
                  <w:rPrChange w:id="302" w:author="Jen" w:date="2017-08-25T13:29:00Z">
                    <w:rPr>
                      <w:rFonts w:ascii="Times New Roman" w:eastAsia="Times New Roman" w:hAnsi="Times New Roman" w:cs="Times New Roman"/>
                      <w:color w:val="000000"/>
                      <w:sz w:val="20"/>
                      <w:szCs w:val="20"/>
                      <w:lang w:val="en-US"/>
                    </w:rPr>
                  </w:rPrChange>
                </w:rPr>
                <w:delText>95</w:delText>
              </w:r>
            </w:del>
            <w:del w:id="303" w:author="Jen" w:date="2017-08-25T13:26:00Z">
              <w:r w:rsidRPr="00FD2A04" w:rsidDel="00FD2A04">
                <w:rPr>
                  <w:rFonts w:ascii="Times New Roman" w:eastAsia="Times New Roman" w:hAnsi="Times New Roman" w:cs="Times New Roman"/>
                  <w:color w:val="000000"/>
                  <w:sz w:val="18"/>
                  <w:szCs w:val="18"/>
                  <w:lang w:val="en-US"/>
                  <w:rPrChange w:id="304" w:author="Jen" w:date="2017-08-25T13:29:00Z">
                    <w:rPr>
                      <w:rFonts w:ascii="Times New Roman" w:eastAsia="Times New Roman" w:hAnsi="Times New Roman" w:cs="Times New Roman"/>
                      <w:color w:val="000000"/>
                      <w:sz w:val="20"/>
                      <w:szCs w:val="20"/>
                      <w:lang w:val="en-US"/>
                    </w:rPr>
                  </w:rPrChange>
                </w:rPr>
                <w:delText>,000.00</w:delText>
              </w:r>
            </w:del>
            <w:ins w:id="305" w:author="Jen" w:date="2017-08-25T13:26:00Z">
              <w:r w:rsidR="00FD2A04" w:rsidRPr="00FD2A04">
                <w:rPr>
                  <w:rFonts w:ascii="Times New Roman" w:eastAsia="Times New Roman" w:hAnsi="Times New Roman" w:cs="Times New Roman"/>
                  <w:color w:val="000000"/>
                  <w:sz w:val="18"/>
                  <w:szCs w:val="18"/>
                  <w:lang w:val="en-US"/>
                  <w:rPrChange w:id="306" w:author="Jen" w:date="2017-08-25T13:29:00Z">
                    <w:rPr>
                      <w:rFonts w:ascii="Times New Roman" w:eastAsia="Times New Roman" w:hAnsi="Times New Roman" w:cs="Times New Roman"/>
                      <w:color w:val="000000"/>
                      <w:sz w:val="18"/>
                      <w:szCs w:val="18"/>
                      <w:highlight w:val="yellow"/>
                      <w:lang w:val="en-US"/>
                    </w:rPr>
                  </w:rPrChange>
                </w:rPr>
                <w:t>3,315,000.00</w:t>
              </w:r>
            </w:ins>
          </w:p>
        </w:tc>
        <w:tc>
          <w:tcPr>
            <w:tcW w:w="3269" w:type="dxa"/>
            <w:tcBorders>
              <w:top w:val="nil"/>
              <w:left w:val="nil"/>
              <w:bottom w:val="single" w:sz="8" w:space="0" w:color="auto"/>
              <w:right w:val="single" w:sz="8" w:space="0" w:color="auto"/>
            </w:tcBorders>
            <w:shd w:val="clear" w:color="auto" w:fill="auto"/>
            <w:vAlign w:val="center"/>
            <w:hideMark/>
            <w:tcPrChange w:id="307"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4210FB37" w14:textId="1C234D35" w:rsidR="00A31F64" w:rsidRPr="00FD2A04" w:rsidRDefault="00A31F64" w:rsidP="00EA7C21">
            <w:pPr>
              <w:spacing w:after="0" w:line="240" w:lineRule="auto"/>
              <w:jc w:val="both"/>
              <w:rPr>
                <w:rFonts w:ascii="Times New Roman" w:eastAsia="Times New Roman" w:hAnsi="Times New Roman" w:cs="Times New Roman"/>
                <w:color w:val="000000"/>
                <w:sz w:val="18"/>
                <w:szCs w:val="18"/>
                <w:lang w:val="en-US"/>
                <w:rPrChange w:id="308" w:author="Jen" w:date="2017-08-25T13:29:00Z">
                  <w:rPr>
                    <w:rFonts w:ascii="Times New Roman" w:eastAsia="Times New Roman" w:hAnsi="Times New Roman" w:cs="Times New Roman"/>
                    <w:color w:val="000000"/>
                    <w:sz w:val="20"/>
                    <w:szCs w:val="20"/>
                    <w:lang w:val="en-US"/>
                  </w:rPr>
                </w:rPrChange>
              </w:rPr>
              <w:pPrChange w:id="309" w:author="Jen" w:date="2017-08-31T01:49:00Z">
                <w:pPr>
                  <w:spacing w:after="0" w:line="240" w:lineRule="auto"/>
                </w:pPr>
              </w:pPrChange>
            </w:pPr>
            <w:r w:rsidRPr="00FD2A04">
              <w:rPr>
                <w:rFonts w:ascii="Times New Roman" w:eastAsia="Times New Roman" w:hAnsi="Times New Roman" w:cs="Times New Roman"/>
                <w:color w:val="000000"/>
                <w:sz w:val="18"/>
                <w:szCs w:val="18"/>
                <w:lang w:val="en-US"/>
                <w:rPrChange w:id="310" w:author="Jen" w:date="2017-08-25T13:29:00Z">
                  <w:rPr>
                    <w:rFonts w:ascii="Times New Roman" w:eastAsia="Times New Roman" w:hAnsi="Times New Roman" w:cs="Times New Roman"/>
                    <w:color w:val="000000"/>
                    <w:sz w:val="20"/>
                    <w:szCs w:val="20"/>
                    <w:lang w:val="en-US"/>
                  </w:rPr>
                </w:rPrChange>
              </w:rPr>
              <w:t xml:space="preserve">Maximum amount </w:t>
            </w:r>
            <w:proofErr w:type="spellStart"/>
            <w:r w:rsidRPr="00FD2A04">
              <w:rPr>
                <w:rFonts w:ascii="Times New Roman" w:eastAsia="Times New Roman" w:hAnsi="Times New Roman" w:cs="Times New Roman"/>
                <w:color w:val="000000"/>
                <w:sz w:val="18"/>
                <w:szCs w:val="18"/>
                <w:lang w:val="en-US"/>
                <w:rPrChange w:id="311" w:author="Jen" w:date="2017-08-25T13:29:00Z">
                  <w:rPr>
                    <w:rFonts w:ascii="Times New Roman" w:eastAsia="Times New Roman" w:hAnsi="Times New Roman" w:cs="Times New Roman"/>
                    <w:color w:val="000000"/>
                    <w:sz w:val="20"/>
                    <w:szCs w:val="20"/>
                    <w:lang w:val="en-US"/>
                  </w:rPr>
                </w:rPrChange>
              </w:rPr>
              <w:t>PhP</w:t>
            </w:r>
            <w:proofErr w:type="spellEnd"/>
            <w:r w:rsidRPr="00FD2A04">
              <w:rPr>
                <w:rFonts w:ascii="Times New Roman" w:eastAsia="Times New Roman" w:hAnsi="Times New Roman" w:cs="Times New Roman"/>
                <w:color w:val="000000"/>
                <w:sz w:val="18"/>
                <w:szCs w:val="18"/>
                <w:lang w:val="en-US"/>
                <w:rPrChange w:id="312" w:author="Jen" w:date="2017-08-25T13:29:00Z">
                  <w:rPr>
                    <w:rFonts w:ascii="Times New Roman" w:eastAsia="Times New Roman" w:hAnsi="Times New Roman" w:cs="Times New Roman"/>
                    <w:color w:val="000000"/>
                    <w:sz w:val="20"/>
                    <w:szCs w:val="20"/>
                    <w:lang w:val="en-US"/>
                  </w:rPr>
                </w:rPrChange>
              </w:rPr>
              <w:t xml:space="preserve"> 15,000 per households including ISFs</w:t>
            </w:r>
            <w:ins w:id="313" w:author="Jen" w:date="2017-08-31T05:59:00Z">
              <w:r w:rsidR="003D526E">
                <w:rPr>
                  <w:rFonts w:ascii="Times New Roman" w:eastAsia="Times New Roman" w:hAnsi="Times New Roman" w:cs="Times New Roman"/>
                  <w:color w:val="000000"/>
                  <w:sz w:val="18"/>
                  <w:szCs w:val="18"/>
                  <w:lang w:val="en-US"/>
                </w:rPr>
                <w:t>.</w:t>
              </w:r>
            </w:ins>
            <w:del w:id="314" w:author="Jen" w:date="2017-08-31T05:59:00Z">
              <w:r w:rsidRPr="00FD2A04" w:rsidDel="003D526E">
                <w:rPr>
                  <w:rFonts w:ascii="Times New Roman" w:eastAsia="Times New Roman" w:hAnsi="Times New Roman" w:cs="Times New Roman"/>
                  <w:color w:val="000000"/>
                  <w:sz w:val="18"/>
                  <w:szCs w:val="18"/>
                  <w:lang w:val="en-US"/>
                  <w:rPrChange w:id="315" w:author="Jen" w:date="2017-08-25T13:29:00Z">
                    <w:rPr>
                      <w:rFonts w:ascii="Times New Roman" w:eastAsia="Times New Roman" w:hAnsi="Times New Roman" w:cs="Times New Roman"/>
                      <w:color w:val="000000"/>
                      <w:sz w:val="20"/>
                      <w:szCs w:val="20"/>
                      <w:lang w:val="en-US"/>
                    </w:rPr>
                  </w:rPrChange>
                </w:rPr>
                <w:delText xml:space="preserve"> </w:delText>
              </w:r>
            </w:del>
          </w:p>
        </w:tc>
      </w:tr>
      <w:tr w:rsidR="00A31F64" w:rsidRPr="00324D5D" w14:paraId="7200C982" w14:textId="77777777" w:rsidTr="00281C07">
        <w:trPr>
          <w:trHeight w:val="585"/>
          <w:trPrChange w:id="316" w:author="Liezyl Liton" w:date="2017-08-21T20:45:00Z">
            <w:trPr>
              <w:gridAfter w:val="0"/>
              <w:trHeight w:val="585"/>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317"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3EF54E35"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318"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319"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63C60C90"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320"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321" w:author="Liezyl Liton" w:date="2017-08-21T21:46:00Z">
                  <w:rPr>
                    <w:rFonts w:ascii="Times New Roman" w:eastAsia="Times New Roman" w:hAnsi="Times New Roman" w:cs="Times New Roman"/>
                    <w:color w:val="000000"/>
                    <w:sz w:val="20"/>
                    <w:szCs w:val="20"/>
                    <w:lang w:val="en-US"/>
                  </w:rPr>
                </w:rPrChange>
              </w:rPr>
              <w:t>Rental Subsidy</w:t>
            </w:r>
          </w:p>
        </w:tc>
        <w:tc>
          <w:tcPr>
            <w:tcW w:w="2193" w:type="dxa"/>
            <w:tcBorders>
              <w:top w:val="nil"/>
              <w:left w:val="nil"/>
              <w:bottom w:val="single" w:sz="8" w:space="0" w:color="auto"/>
              <w:right w:val="single" w:sz="8" w:space="0" w:color="auto"/>
            </w:tcBorders>
            <w:shd w:val="clear" w:color="auto" w:fill="auto"/>
            <w:vAlign w:val="center"/>
            <w:hideMark/>
            <w:tcPrChange w:id="322"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3FDCCAD4" w14:textId="77777777" w:rsidR="00A31F64" w:rsidRPr="00FD2A04" w:rsidRDefault="008F0786" w:rsidP="00A31F64">
            <w:pPr>
              <w:spacing w:after="0" w:line="240" w:lineRule="auto"/>
              <w:jc w:val="right"/>
              <w:rPr>
                <w:rFonts w:ascii="Times New Roman" w:eastAsia="Times New Roman" w:hAnsi="Times New Roman" w:cs="Times New Roman"/>
                <w:color w:val="000000"/>
                <w:sz w:val="18"/>
                <w:szCs w:val="18"/>
                <w:lang w:val="en-US"/>
                <w:rPrChange w:id="323"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324" w:author="Jen" w:date="2017-08-25T13:29:00Z">
                  <w:rPr>
                    <w:rFonts w:ascii="Times New Roman" w:eastAsia="Times New Roman" w:hAnsi="Times New Roman" w:cs="Times New Roman"/>
                    <w:color w:val="000000"/>
                    <w:sz w:val="20"/>
                    <w:szCs w:val="20"/>
                    <w:lang w:val="en-US"/>
                  </w:rPr>
                </w:rPrChange>
              </w:rPr>
              <w:t>666,900.00</w:t>
            </w:r>
          </w:p>
        </w:tc>
        <w:tc>
          <w:tcPr>
            <w:tcW w:w="3269" w:type="dxa"/>
            <w:tcBorders>
              <w:top w:val="nil"/>
              <w:left w:val="nil"/>
              <w:bottom w:val="single" w:sz="8" w:space="0" w:color="auto"/>
              <w:right w:val="single" w:sz="8" w:space="0" w:color="auto"/>
            </w:tcBorders>
            <w:shd w:val="clear" w:color="auto" w:fill="auto"/>
            <w:vAlign w:val="center"/>
            <w:hideMark/>
            <w:tcPrChange w:id="325"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145DEAAE" w14:textId="1155AD3E" w:rsidR="00A31F64" w:rsidRPr="00FD2A04" w:rsidRDefault="00A31F64" w:rsidP="00EA7C21">
            <w:pPr>
              <w:spacing w:after="0" w:line="240" w:lineRule="auto"/>
              <w:jc w:val="both"/>
              <w:rPr>
                <w:rFonts w:ascii="Times New Roman" w:eastAsia="Times New Roman" w:hAnsi="Times New Roman" w:cs="Times New Roman"/>
                <w:color w:val="000000"/>
                <w:sz w:val="18"/>
                <w:szCs w:val="18"/>
                <w:lang w:val="en-US"/>
                <w:rPrChange w:id="326" w:author="Jen" w:date="2017-08-25T13:29:00Z">
                  <w:rPr>
                    <w:rFonts w:ascii="Times New Roman" w:eastAsia="Times New Roman" w:hAnsi="Times New Roman" w:cs="Times New Roman"/>
                    <w:color w:val="000000"/>
                    <w:sz w:val="20"/>
                    <w:szCs w:val="20"/>
                    <w:lang w:val="en-US"/>
                  </w:rPr>
                </w:rPrChange>
              </w:rPr>
              <w:pPrChange w:id="327" w:author="Jen" w:date="2017-08-31T01:49:00Z">
                <w:pPr>
                  <w:spacing w:after="0" w:line="240" w:lineRule="auto"/>
                </w:pPr>
              </w:pPrChange>
            </w:pPr>
            <w:r w:rsidRPr="00FD2A04">
              <w:rPr>
                <w:rFonts w:ascii="Times New Roman" w:eastAsia="Times New Roman" w:hAnsi="Times New Roman" w:cs="Times New Roman"/>
                <w:color w:val="000000"/>
                <w:sz w:val="18"/>
                <w:szCs w:val="18"/>
                <w:lang w:val="en-US"/>
                <w:rPrChange w:id="328" w:author="Jen" w:date="2017-08-25T13:29:00Z">
                  <w:rPr>
                    <w:rFonts w:ascii="Times New Roman" w:eastAsia="Times New Roman" w:hAnsi="Times New Roman" w:cs="Times New Roman"/>
                    <w:color w:val="000000"/>
                    <w:sz w:val="20"/>
                    <w:szCs w:val="20"/>
                    <w:lang w:val="en-US"/>
                  </w:rPr>
                </w:rPrChange>
              </w:rPr>
              <w:t xml:space="preserve">Structure owners, renters for one month rent of their current rental fee (but not more than </w:t>
            </w:r>
            <w:proofErr w:type="spellStart"/>
            <w:r w:rsidRPr="00FD2A04">
              <w:rPr>
                <w:rFonts w:ascii="Times New Roman" w:eastAsia="Times New Roman" w:hAnsi="Times New Roman" w:cs="Times New Roman"/>
                <w:color w:val="000000"/>
                <w:sz w:val="18"/>
                <w:szCs w:val="18"/>
                <w:lang w:val="en-US"/>
                <w:rPrChange w:id="329" w:author="Jen" w:date="2017-08-25T13:29:00Z">
                  <w:rPr>
                    <w:rFonts w:ascii="Times New Roman" w:eastAsia="Times New Roman" w:hAnsi="Times New Roman" w:cs="Times New Roman"/>
                    <w:color w:val="000000"/>
                    <w:sz w:val="20"/>
                    <w:szCs w:val="20"/>
                    <w:lang w:val="en-US"/>
                  </w:rPr>
                </w:rPrChange>
              </w:rPr>
              <w:t>PhP</w:t>
            </w:r>
            <w:proofErr w:type="spellEnd"/>
            <w:r w:rsidRPr="00FD2A04">
              <w:rPr>
                <w:rFonts w:ascii="Times New Roman" w:eastAsia="Times New Roman" w:hAnsi="Times New Roman" w:cs="Times New Roman"/>
                <w:color w:val="000000"/>
                <w:sz w:val="18"/>
                <w:szCs w:val="18"/>
                <w:lang w:val="en-US"/>
                <w:rPrChange w:id="330" w:author="Jen" w:date="2017-08-25T13:29:00Z">
                  <w:rPr>
                    <w:rFonts w:ascii="Times New Roman" w:eastAsia="Times New Roman" w:hAnsi="Times New Roman" w:cs="Times New Roman"/>
                    <w:color w:val="000000"/>
                    <w:sz w:val="20"/>
                    <w:szCs w:val="20"/>
                    <w:lang w:val="en-US"/>
                  </w:rPr>
                </w:rPrChange>
              </w:rPr>
              <w:t xml:space="preserve"> 15,000)</w:t>
            </w:r>
            <w:ins w:id="331" w:author="Jen" w:date="2017-08-31T05:59:00Z">
              <w:r w:rsidR="003D526E">
                <w:rPr>
                  <w:rFonts w:ascii="Times New Roman" w:eastAsia="Times New Roman" w:hAnsi="Times New Roman" w:cs="Times New Roman"/>
                  <w:color w:val="000000"/>
                  <w:sz w:val="18"/>
                  <w:szCs w:val="18"/>
                  <w:lang w:val="en-US"/>
                </w:rPr>
                <w:t>.</w:t>
              </w:r>
            </w:ins>
          </w:p>
        </w:tc>
      </w:tr>
      <w:tr w:rsidR="00FD2A04" w:rsidRPr="00324D5D" w14:paraId="32C83031" w14:textId="77777777" w:rsidTr="00281C07">
        <w:trPr>
          <w:trHeight w:val="660"/>
          <w:trPrChange w:id="332" w:author="Liezyl Liton" w:date="2017-08-21T20:45:00Z">
            <w:trPr>
              <w:gridAfter w:val="0"/>
              <w:trHeight w:val="66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333"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233F7830" w14:textId="77777777" w:rsidR="00FD2A04" w:rsidRPr="00324D5D" w:rsidRDefault="00FD2A04" w:rsidP="00A31F64">
            <w:pPr>
              <w:spacing w:after="0" w:line="240" w:lineRule="auto"/>
              <w:rPr>
                <w:rFonts w:ascii="Times New Roman" w:eastAsia="Times New Roman" w:hAnsi="Times New Roman" w:cs="Times New Roman"/>
                <w:color w:val="000000"/>
                <w:sz w:val="18"/>
                <w:szCs w:val="18"/>
                <w:lang w:val="en-US"/>
                <w:rPrChange w:id="334"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335"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54F29BEF" w14:textId="77777777" w:rsidR="00FD2A04" w:rsidRPr="00324D5D" w:rsidRDefault="00FD2A04" w:rsidP="00A31F64">
            <w:pPr>
              <w:spacing w:after="0" w:line="240" w:lineRule="auto"/>
              <w:jc w:val="center"/>
              <w:rPr>
                <w:rFonts w:ascii="Times New Roman" w:eastAsia="Times New Roman" w:hAnsi="Times New Roman" w:cs="Times New Roman"/>
                <w:color w:val="000000"/>
                <w:sz w:val="18"/>
                <w:szCs w:val="18"/>
                <w:lang w:val="en-US"/>
                <w:rPrChange w:id="336"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337" w:author="Liezyl Liton" w:date="2017-08-21T21:46:00Z">
                  <w:rPr>
                    <w:rFonts w:ascii="Times New Roman" w:eastAsia="Times New Roman" w:hAnsi="Times New Roman" w:cs="Times New Roman"/>
                    <w:color w:val="000000"/>
                    <w:sz w:val="20"/>
                    <w:szCs w:val="20"/>
                    <w:lang w:val="en-US"/>
                  </w:rPr>
                </w:rPrChange>
              </w:rPr>
              <w:t>Income Loss</w:t>
            </w:r>
          </w:p>
        </w:tc>
        <w:tc>
          <w:tcPr>
            <w:tcW w:w="2193" w:type="dxa"/>
            <w:tcBorders>
              <w:top w:val="nil"/>
              <w:left w:val="nil"/>
              <w:bottom w:val="single" w:sz="8" w:space="0" w:color="auto"/>
              <w:right w:val="single" w:sz="8" w:space="0" w:color="auto"/>
            </w:tcBorders>
            <w:shd w:val="clear" w:color="auto" w:fill="auto"/>
            <w:vAlign w:val="center"/>
            <w:hideMark/>
            <w:tcPrChange w:id="338"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7A54F923" w14:textId="1BF09692" w:rsidR="00FD2A04" w:rsidRPr="00FD2A04" w:rsidRDefault="00FD2A04" w:rsidP="00A31F64">
            <w:pPr>
              <w:spacing w:after="0" w:line="240" w:lineRule="auto"/>
              <w:jc w:val="right"/>
              <w:rPr>
                <w:rFonts w:ascii="Times New Roman" w:eastAsia="Times New Roman" w:hAnsi="Times New Roman" w:cs="Times New Roman"/>
                <w:color w:val="000000"/>
                <w:sz w:val="18"/>
                <w:szCs w:val="18"/>
                <w:lang w:val="en-US"/>
                <w:rPrChange w:id="339" w:author="Jen" w:date="2017-08-25T13:29:00Z">
                  <w:rPr>
                    <w:rFonts w:ascii="Times New Roman" w:eastAsia="Times New Roman" w:hAnsi="Times New Roman" w:cs="Times New Roman"/>
                    <w:color w:val="000000"/>
                    <w:sz w:val="20"/>
                    <w:szCs w:val="20"/>
                    <w:lang w:val="en-US"/>
                  </w:rPr>
                </w:rPrChange>
              </w:rPr>
            </w:pPr>
            <w:ins w:id="340" w:author="Jen" w:date="2017-08-25T13:26:00Z">
              <w:r w:rsidRPr="00FD2A04">
                <w:rPr>
                  <w:rFonts w:ascii="Times New Roman" w:eastAsia="Times New Roman" w:hAnsi="Times New Roman" w:cs="Times New Roman"/>
                  <w:color w:val="000000"/>
                  <w:sz w:val="18"/>
                  <w:szCs w:val="18"/>
                  <w:lang w:val="en-US"/>
                  <w:rPrChange w:id="341" w:author="Jen" w:date="2017-08-25T13:29:00Z">
                    <w:rPr>
                      <w:rFonts w:ascii="Times New Roman" w:eastAsia="Times New Roman" w:hAnsi="Times New Roman" w:cs="Times New Roman"/>
                      <w:color w:val="000000"/>
                      <w:sz w:val="18"/>
                      <w:szCs w:val="18"/>
                      <w:highlight w:val="yellow"/>
                      <w:lang w:val="en-US"/>
                    </w:rPr>
                  </w:rPrChange>
                </w:rPr>
                <w:t>7,504,224.00</w:t>
              </w:r>
            </w:ins>
            <w:del w:id="342" w:author="Jen" w:date="2017-08-25T13:26:00Z">
              <w:r w:rsidRPr="00FD2A04" w:rsidDel="00987536">
                <w:rPr>
                  <w:rFonts w:ascii="Times New Roman" w:eastAsia="Times New Roman" w:hAnsi="Times New Roman" w:cs="Times New Roman"/>
                  <w:color w:val="000000"/>
                  <w:sz w:val="18"/>
                  <w:szCs w:val="18"/>
                  <w:lang w:val="en-US"/>
                  <w:rPrChange w:id="343" w:author="Jen" w:date="2017-08-25T13:29:00Z">
                    <w:rPr>
                      <w:rFonts w:ascii="Times New Roman" w:eastAsia="Times New Roman" w:hAnsi="Times New Roman" w:cs="Times New Roman"/>
                      <w:color w:val="000000"/>
                      <w:sz w:val="20"/>
                      <w:szCs w:val="20"/>
                      <w:lang w:val="en-US"/>
                    </w:rPr>
                  </w:rPrChange>
                </w:rPr>
                <w:delText>7,504,224.00</w:delText>
              </w:r>
            </w:del>
          </w:p>
        </w:tc>
        <w:tc>
          <w:tcPr>
            <w:tcW w:w="3269" w:type="dxa"/>
            <w:tcBorders>
              <w:top w:val="nil"/>
              <w:left w:val="nil"/>
              <w:bottom w:val="single" w:sz="8" w:space="0" w:color="auto"/>
              <w:right w:val="single" w:sz="8" w:space="0" w:color="auto"/>
            </w:tcBorders>
            <w:shd w:val="clear" w:color="auto" w:fill="auto"/>
            <w:vAlign w:val="center"/>
            <w:hideMark/>
            <w:tcPrChange w:id="344"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28E6A156" w14:textId="1EE3E5D6" w:rsidR="00FD2A04" w:rsidRPr="00FD2A04" w:rsidRDefault="00FD2A04" w:rsidP="00EA7C21">
            <w:pPr>
              <w:spacing w:after="0" w:line="240" w:lineRule="auto"/>
              <w:jc w:val="both"/>
              <w:rPr>
                <w:rFonts w:ascii="Times New Roman" w:eastAsia="Times New Roman" w:hAnsi="Times New Roman" w:cs="Times New Roman"/>
                <w:color w:val="000000"/>
                <w:sz w:val="18"/>
                <w:szCs w:val="18"/>
                <w:lang w:val="en-US"/>
                <w:rPrChange w:id="345" w:author="Jen" w:date="2017-08-25T13:29:00Z">
                  <w:rPr>
                    <w:rFonts w:ascii="Times New Roman" w:eastAsia="Times New Roman" w:hAnsi="Times New Roman" w:cs="Times New Roman"/>
                    <w:color w:val="000000"/>
                    <w:sz w:val="20"/>
                    <w:szCs w:val="20"/>
                    <w:lang w:val="en-US"/>
                  </w:rPr>
                </w:rPrChange>
              </w:rPr>
              <w:pPrChange w:id="346" w:author="Jen" w:date="2017-08-31T01:49:00Z">
                <w:pPr>
                  <w:spacing w:after="0" w:line="240" w:lineRule="auto"/>
                </w:pPr>
              </w:pPrChange>
            </w:pPr>
            <w:r w:rsidRPr="00FD2A04">
              <w:rPr>
                <w:rFonts w:ascii="Times New Roman" w:eastAsia="Times New Roman" w:hAnsi="Times New Roman" w:cs="Times New Roman"/>
                <w:color w:val="000000"/>
                <w:sz w:val="18"/>
                <w:szCs w:val="18"/>
                <w:lang w:val="en-US"/>
                <w:rPrChange w:id="347" w:author="Jen" w:date="2017-08-25T13:29:00Z">
                  <w:rPr>
                    <w:rFonts w:ascii="Times New Roman" w:eastAsia="Times New Roman" w:hAnsi="Times New Roman" w:cs="Times New Roman"/>
                    <w:color w:val="000000"/>
                    <w:sz w:val="20"/>
                    <w:szCs w:val="20"/>
                    <w:lang w:val="en-US"/>
                  </w:rPr>
                </w:rPrChange>
              </w:rPr>
              <w:t>Compensation for income loss for declared incomes for CIBE, vendors and employees/ workers</w:t>
            </w:r>
            <w:ins w:id="348" w:author="Jen" w:date="2017-08-31T05:59:00Z">
              <w:r w:rsidR="003D526E">
                <w:rPr>
                  <w:rFonts w:ascii="Times New Roman" w:eastAsia="Times New Roman" w:hAnsi="Times New Roman" w:cs="Times New Roman"/>
                  <w:color w:val="000000"/>
                  <w:sz w:val="18"/>
                  <w:szCs w:val="18"/>
                  <w:lang w:val="en-US"/>
                </w:rPr>
                <w:t>.</w:t>
              </w:r>
            </w:ins>
          </w:p>
        </w:tc>
      </w:tr>
      <w:tr w:rsidR="00FD2A04" w:rsidRPr="00324D5D" w14:paraId="65ECA6CB" w14:textId="77777777" w:rsidTr="00281C07">
        <w:trPr>
          <w:trHeight w:val="690"/>
          <w:trPrChange w:id="349" w:author="Liezyl Liton" w:date="2017-08-21T20:45:00Z">
            <w:trPr>
              <w:gridAfter w:val="0"/>
              <w:trHeight w:val="69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350"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44ED9A5F" w14:textId="77777777" w:rsidR="00FD2A04" w:rsidRPr="00324D5D" w:rsidRDefault="00FD2A04" w:rsidP="00A31F64">
            <w:pPr>
              <w:spacing w:after="0" w:line="240" w:lineRule="auto"/>
              <w:rPr>
                <w:rFonts w:ascii="Times New Roman" w:eastAsia="Times New Roman" w:hAnsi="Times New Roman" w:cs="Times New Roman"/>
                <w:color w:val="000000"/>
                <w:sz w:val="18"/>
                <w:szCs w:val="18"/>
                <w:lang w:val="en-US"/>
                <w:rPrChange w:id="351"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352"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6A480ECB" w14:textId="77777777" w:rsidR="00FD2A04" w:rsidRPr="00324D5D" w:rsidRDefault="00FD2A04" w:rsidP="00A31F64">
            <w:pPr>
              <w:spacing w:after="0" w:line="240" w:lineRule="auto"/>
              <w:jc w:val="center"/>
              <w:rPr>
                <w:rFonts w:ascii="Times New Roman" w:eastAsia="Times New Roman" w:hAnsi="Times New Roman" w:cs="Times New Roman"/>
                <w:color w:val="000000"/>
                <w:sz w:val="18"/>
                <w:szCs w:val="18"/>
                <w:lang w:val="en-US"/>
                <w:rPrChange w:id="353"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354" w:author="Liezyl Liton" w:date="2017-08-21T21:46:00Z">
                  <w:rPr>
                    <w:rFonts w:ascii="Times New Roman" w:eastAsia="Times New Roman" w:hAnsi="Times New Roman" w:cs="Times New Roman"/>
                    <w:color w:val="000000"/>
                    <w:sz w:val="20"/>
                    <w:szCs w:val="20"/>
                    <w:lang w:val="en-US"/>
                  </w:rPr>
                </w:rPrChange>
              </w:rPr>
              <w:t>Special Assistance for vulnerable groups</w:t>
            </w:r>
          </w:p>
        </w:tc>
        <w:tc>
          <w:tcPr>
            <w:tcW w:w="2193" w:type="dxa"/>
            <w:tcBorders>
              <w:top w:val="nil"/>
              <w:left w:val="nil"/>
              <w:bottom w:val="single" w:sz="8" w:space="0" w:color="auto"/>
              <w:right w:val="single" w:sz="8" w:space="0" w:color="auto"/>
            </w:tcBorders>
            <w:shd w:val="clear" w:color="auto" w:fill="auto"/>
            <w:vAlign w:val="center"/>
            <w:hideMark/>
            <w:tcPrChange w:id="355"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696C6B3E" w14:textId="6E02A895" w:rsidR="00FD2A04" w:rsidRPr="00FD2A04" w:rsidRDefault="00FD2A04" w:rsidP="00A31F64">
            <w:pPr>
              <w:spacing w:after="0" w:line="240" w:lineRule="auto"/>
              <w:jc w:val="right"/>
              <w:rPr>
                <w:rFonts w:ascii="Times New Roman" w:eastAsia="Times New Roman" w:hAnsi="Times New Roman" w:cs="Times New Roman"/>
                <w:color w:val="000000"/>
                <w:sz w:val="18"/>
                <w:szCs w:val="18"/>
                <w:lang w:val="en-US"/>
                <w:rPrChange w:id="356" w:author="Jen" w:date="2017-08-25T13:29:00Z">
                  <w:rPr>
                    <w:rFonts w:ascii="Times New Roman" w:eastAsia="Times New Roman" w:hAnsi="Times New Roman" w:cs="Times New Roman"/>
                    <w:color w:val="000000"/>
                    <w:sz w:val="20"/>
                    <w:szCs w:val="20"/>
                    <w:lang w:val="en-US"/>
                  </w:rPr>
                </w:rPrChange>
              </w:rPr>
            </w:pPr>
            <w:ins w:id="357" w:author="Jen" w:date="2017-08-25T13:26:00Z">
              <w:r w:rsidRPr="00FD2A04">
                <w:rPr>
                  <w:rFonts w:ascii="Times New Roman" w:eastAsia="Times New Roman" w:hAnsi="Times New Roman" w:cs="Times New Roman"/>
                  <w:color w:val="000000"/>
                  <w:sz w:val="18"/>
                  <w:szCs w:val="18"/>
                  <w:lang w:val="en-US"/>
                  <w:rPrChange w:id="358" w:author="Jen" w:date="2017-08-25T13:29:00Z">
                    <w:rPr>
                      <w:rFonts w:ascii="Times New Roman" w:eastAsia="Times New Roman" w:hAnsi="Times New Roman" w:cs="Times New Roman"/>
                      <w:color w:val="000000"/>
                      <w:sz w:val="18"/>
                      <w:szCs w:val="18"/>
                      <w:highlight w:val="yellow"/>
                      <w:lang w:val="en-US"/>
                    </w:rPr>
                  </w:rPrChange>
                </w:rPr>
                <w:t>1,730,000.00</w:t>
              </w:r>
            </w:ins>
            <w:del w:id="359" w:author="Jen" w:date="2017-08-25T13:26:00Z">
              <w:r w:rsidRPr="00FD2A04" w:rsidDel="00987536">
                <w:rPr>
                  <w:rFonts w:ascii="Times New Roman" w:eastAsia="Times New Roman" w:hAnsi="Times New Roman" w:cs="Times New Roman"/>
                  <w:color w:val="000000"/>
                  <w:sz w:val="18"/>
                  <w:szCs w:val="18"/>
                  <w:lang w:val="en-US"/>
                  <w:rPrChange w:id="360" w:author="Jen" w:date="2017-08-25T13:29:00Z">
                    <w:rPr>
                      <w:rFonts w:ascii="Times New Roman" w:eastAsia="Times New Roman" w:hAnsi="Times New Roman" w:cs="Times New Roman"/>
                      <w:color w:val="000000"/>
                      <w:sz w:val="20"/>
                      <w:szCs w:val="20"/>
                      <w:lang w:val="en-US"/>
                    </w:rPr>
                  </w:rPrChange>
                </w:rPr>
                <w:delText>3,2</w:delText>
              </w:r>
            </w:del>
            <w:del w:id="361" w:author="Jen" w:date="2017-08-19T02:13:00Z">
              <w:r w:rsidRPr="00FD2A04" w:rsidDel="009E58B7">
                <w:rPr>
                  <w:rFonts w:ascii="Times New Roman" w:eastAsia="Times New Roman" w:hAnsi="Times New Roman" w:cs="Times New Roman"/>
                  <w:color w:val="000000"/>
                  <w:sz w:val="18"/>
                  <w:szCs w:val="18"/>
                  <w:lang w:val="en-US"/>
                  <w:rPrChange w:id="362" w:author="Jen" w:date="2017-08-25T13:29:00Z">
                    <w:rPr>
                      <w:rFonts w:ascii="Times New Roman" w:eastAsia="Times New Roman" w:hAnsi="Times New Roman" w:cs="Times New Roman"/>
                      <w:color w:val="000000"/>
                      <w:sz w:val="20"/>
                      <w:szCs w:val="20"/>
                      <w:lang w:val="en-US"/>
                    </w:rPr>
                  </w:rPrChange>
                </w:rPr>
                <w:delText>50</w:delText>
              </w:r>
            </w:del>
            <w:del w:id="363" w:author="Jen" w:date="2017-08-25T13:26:00Z">
              <w:r w:rsidRPr="00FD2A04" w:rsidDel="00987536">
                <w:rPr>
                  <w:rFonts w:ascii="Times New Roman" w:eastAsia="Times New Roman" w:hAnsi="Times New Roman" w:cs="Times New Roman"/>
                  <w:color w:val="000000"/>
                  <w:sz w:val="18"/>
                  <w:szCs w:val="18"/>
                  <w:lang w:val="en-US"/>
                  <w:rPrChange w:id="364" w:author="Jen" w:date="2017-08-25T13:29:00Z">
                    <w:rPr>
                      <w:rFonts w:ascii="Times New Roman" w:eastAsia="Times New Roman" w:hAnsi="Times New Roman" w:cs="Times New Roman"/>
                      <w:color w:val="000000"/>
                      <w:sz w:val="20"/>
                      <w:szCs w:val="20"/>
                      <w:lang w:val="en-US"/>
                    </w:rPr>
                  </w:rPrChange>
                </w:rPr>
                <w:delText>,000.00</w:delText>
              </w:r>
            </w:del>
          </w:p>
        </w:tc>
        <w:tc>
          <w:tcPr>
            <w:tcW w:w="3269" w:type="dxa"/>
            <w:tcBorders>
              <w:top w:val="nil"/>
              <w:left w:val="nil"/>
              <w:bottom w:val="single" w:sz="8" w:space="0" w:color="auto"/>
              <w:right w:val="single" w:sz="8" w:space="0" w:color="auto"/>
            </w:tcBorders>
            <w:shd w:val="clear" w:color="auto" w:fill="auto"/>
            <w:vAlign w:val="center"/>
            <w:hideMark/>
            <w:tcPrChange w:id="365"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7F5B2022" w14:textId="27F51311" w:rsidR="00FD2A04" w:rsidRPr="00FD2A04" w:rsidRDefault="00FD2A04" w:rsidP="00EA7C21">
            <w:pPr>
              <w:spacing w:after="0" w:line="240" w:lineRule="auto"/>
              <w:jc w:val="both"/>
              <w:rPr>
                <w:rFonts w:ascii="Times New Roman" w:eastAsia="Times New Roman" w:hAnsi="Times New Roman" w:cs="Times New Roman"/>
                <w:color w:val="000000"/>
                <w:sz w:val="18"/>
                <w:szCs w:val="18"/>
                <w:lang w:val="en-US"/>
                <w:rPrChange w:id="366" w:author="Jen" w:date="2017-08-25T13:29:00Z">
                  <w:rPr>
                    <w:rFonts w:ascii="Times New Roman" w:eastAsia="Times New Roman" w:hAnsi="Times New Roman" w:cs="Times New Roman"/>
                    <w:color w:val="000000"/>
                    <w:sz w:val="20"/>
                    <w:szCs w:val="20"/>
                    <w:lang w:val="en-US"/>
                  </w:rPr>
                </w:rPrChange>
              </w:rPr>
              <w:pPrChange w:id="367" w:author="Jen" w:date="2017-08-31T01:49:00Z">
                <w:pPr>
                  <w:spacing w:after="0" w:line="240" w:lineRule="auto"/>
                </w:pPr>
              </w:pPrChange>
            </w:pPr>
            <w:r w:rsidRPr="00FD2A04">
              <w:rPr>
                <w:rFonts w:ascii="Times New Roman" w:eastAsia="Times New Roman" w:hAnsi="Times New Roman" w:cs="Times New Roman"/>
                <w:color w:val="000000"/>
                <w:sz w:val="18"/>
                <w:szCs w:val="18"/>
                <w:lang w:val="en-US"/>
                <w:rPrChange w:id="368" w:author="Jen" w:date="2017-08-25T13:29:00Z">
                  <w:rPr>
                    <w:rFonts w:ascii="Times New Roman" w:eastAsia="Times New Roman" w:hAnsi="Times New Roman" w:cs="Times New Roman"/>
                    <w:color w:val="000000"/>
                    <w:sz w:val="20"/>
                    <w:szCs w:val="20"/>
                    <w:lang w:val="en-US"/>
                  </w:rPr>
                </w:rPrChange>
              </w:rPr>
              <w:t>Special Assistance for vulnerable persons such as medical care due to the implementation of relocation</w:t>
            </w:r>
            <w:ins w:id="369" w:author="Jen" w:date="2017-08-31T05:59:00Z">
              <w:r w:rsidR="003D526E">
                <w:rPr>
                  <w:rFonts w:ascii="Times New Roman" w:eastAsia="Times New Roman" w:hAnsi="Times New Roman" w:cs="Times New Roman"/>
                  <w:color w:val="000000"/>
                  <w:sz w:val="18"/>
                  <w:szCs w:val="18"/>
                  <w:lang w:val="en-US"/>
                </w:rPr>
                <w:t>.</w:t>
              </w:r>
            </w:ins>
          </w:p>
        </w:tc>
      </w:tr>
      <w:tr w:rsidR="00A31F64" w:rsidRPr="00324D5D" w14:paraId="1624ED62" w14:textId="77777777" w:rsidTr="00281C07">
        <w:trPr>
          <w:trHeight w:val="615"/>
          <w:trPrChange w:id="370" w:author="Liezyl Liton" w:date="2017-08-21T20:45:00Z">
            <w:trPr>
              <w:gridAfter w:val="0"/>
              <w:trHeight w:val="615"/>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371"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42C7B00F"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372"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373"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01BA0206" w14:textId="77777777" w:rsidR="00A31F64" w:rsidRPr="00324D5D" w:rsidRDefault="00A31F64" w:rsidP="00A31F64">
            <w:pPr>
              <w:spacing w:after="0" w:line="240" w:lineRule="auto"/>
              <w:jc w:val="center"/>
              <w:rPr>
                <w:rFonts w:ascii="Times New Roman" w:eastAsia="Times New Roman" w:hAnsi="Times New Roman" w:cs="Times New Roman"/>
                <w:color w:val="000000"/>
                <w:sz w:val="18"/>
                <w:szCs w:val="18"/>
                <w:lang w:val="en-US"/>
                <w:rPrChange w:id="374"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375" w:author="Liezyl Liton" w:date="2017-08-21T21:46:00Z">
                  <w:rPr>
                    <w:rFonts w:ascii="Times New Roman" w:eastAsia="Times New Roman" w:hAnsi="Times New Roman" w:cs="Times New Roman"/>
                    <w:color w:val="000000"/>
                    <w:sz w:val="20"/>
                    <w:szCs w:val="20"/>
                    <w:lang w:val="en-US"/>
                  </w:rPr>
                </w:rPrChange>
              </w:rPr>
              <w:t>Transportation assistance</w:t>
            </w:r>
          </w:p>
        </w:tc>
        <w:tc>
          <w:tcPr>
            <w:tcW w:w="2193" w:type="dxa"/>
            <w:tcBorders>
              <w:top w:val="nil"/>
              <w:left w:val="nil"/>
              <w:bottom w:val="single" w:sz="8" w:space="0" w:color="auto"/>
              <w:right w:val="single" w:sz="8" w:space="0" w:color="auto"/>
            </w:tcBorders>
            <w:shd w:val="clear" w:color="auto" w:fill="auto"/>
            <w:vAlign w:val="center"/>
            <w:hideMark/>
            <w:tcPrChange w:id="376"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57EC5A19" w14:textId="77777777" w:rsidR="00A31F64" w:rsidRPr="00FD2A04" w:rsidRDefault="00A31F64" w:rsidP="00A31F64">
            <w:pPr>
              <w:spacing w:after="0" w:line="240" w:lineRule="auto"/>
              <w:jc w:val="right"/>
              <w:rPr>
                <w:rFonts w:ascii="Times New Roman" w:eastAsia="Times New Roman" w:hAnsi="Times New Roman" w:cs="Times New Roman"/>
                <w:color w:val="000000"/>
                <w:sz w:val="18"/>
                <w:szCs w:val="18"/>
                <w:lang w:val="en-US"/>
                <w:rPrChange w:id="377"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378" w:author="Jen" w:date="2017-08-25T13:29:00Z">
                  <w:rPr>
                    <w:rFonts w:ascii="Times New Roman" w:eastAsia="Times New Roman" w:hAnsi="Times New Roman" w:cs="Times New Roman"/>
                    <w:color w:val="000000"/>
                    <w:sz w:val="20"/>
                    <w:szCs w:val="20"/>
                    <w:lang w:val="en-US"/>
                  </w:rPr>
                </w:rPrChange>
              </w:rPr>
              <w:t>455,000.00</w:t>
            </w:r>
          </w:p>
        </w:tc>
        <w:tc>
          <w:tcPr>
            <w:tcW w:w="3269" w:type="dxa"/>
            <w:tcBorders>
              <w:top w:val="nil"/>
              <w:left w:val="nil"/>
              <w:bottom w:val="single" w:sz="8" w:space="0" w:color="auto"/>
              <w:right w:val="single" w:sz="8" w:space="0" w:color="auto"/>
            </w:tcBorders>
            <w:shd w:val="clear" w:color="auto" w:fill="auto"/>
            <w:vAlign w:val="center"/>
            <w:hideMark/>
            <w:tcPrChange w:id="379"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21495A96" w14:textId="7FE94239" w:rsidR="00A31F64" w:rsidRPr="00FD2A04" w:rsidRDefault="00A31F64" w:rsidP="00EA7C21">
            <w:pPr>
              <w:spacing w:after="0" w:line="240" w:lineRule="auto"/>
              <w:jc w:val="both"/>
              <w:rPr>
                <w:rFonts w:ascii="Times New Roman" w:eastAsia="Times New Roman" w:hAnsi="Times New Roman" w:cs="Times New Roman"/>
                <w:color w:val="000000"/>
                <w:sz w:val="18"/>
                <w:szCs w:val="18"/>
                <w:lang w:val="en-US"/>
                <w:rPrChange w:id="380" w:author="Jen" w:date="2017-08-25T13:29:00Z">
                  <w:rPr>
                    <w:rFonts w:ascii="Times New Roman" w:eastAsia="Times New Roman" w:hAnsi="Times New Roman" w:cs="Times New Roman"/>
                    <w:color w:val="000000"/>
                    <w:sz w:val="20"/>
                    <w:szCs w:val="20"/>
                    <w:lang w:val="en-US"/>
                  </w:rPr>
                </w:rPrChange>
              </w:rPr>
              <w:pPrChange w:id="381" w:author="Jen" w:date="2017-08-31T01:49:00Z">
                <w:pPr>
                  <w:spacing w:after="0" w:line="240" w:lineRule="auto"/>
                </w:pPr>
              </w:pPrChange>
            </w:pPr>
            <w:r w:rsidRPr="00FD2A04">
              <w:rPr>
                <w:rFonts w:ascii="Times New Roman" w:eastAsia="Times New Roman" w:hAnsi="Times New Roman" w:cs="Times New Roman"/>
                <w:color w:val="000000"/>
                <w:sz w:val="18"/>
                <w:szCs w:val="18"/>
                <w:lang w:val="en-US"/>
                <w:rPrChange w:id="382" w:author="Jen" w:date="2017-08-25T13:29:00Z">
                  <w:rPr>
                    <w:rFonts w:ascii="Times New Roman" w:eastAsia="Times New Roman" w:hAnsi="Times New Roman" w:cs="Times New Roman"/>
                    <w:color w:val="000000"/>
                    <w:sz w:val="20"/>
                    <w:szCs w:val="20"/>
                    <w:lang w:val="en-US"/>
                  </w:rPr>
                </w:rPrChange>
              </w:rPr>
              <w:t>For relocation purposes only, but not to be given in cash to PAFs</w:t>
            </w:r>
            <w:ins w:id="383" w:author="Jen" w:date="2017-08-31T05:59:00Z">
              <w:r w:rsidR="003D526E">
                <w:rPr>
                  <w:rFonts w:ascii="Times New Roman" w:eastAsia="Times New Roman" w:hAnsi="Times New Roman" w:cs="Times New Roman"/>
                  <w:color w:val="000000"/>
                  <w:sz w:val="18"/>
                  <w:szCs w:val="18"/>
                  <w:lang w:val="en-US"/>
                </w:rPr>
                <w:t>.</w:t>
              </w:r>
            </w:ins>
            <w:ins w:id="384" w:author="John Junico Bernados" w:date="2017-08-23T20:03:00Z">
              <w:r w:rsidR="00F90FE3" w:rsidRPr="00FD2A04">
                <w:rPr>
                  <w:rFonts w:ascii="Times New Roman" w:eastAsia="Times New Roman" w:hAnsi="Times New Roman" w:cs="Times New Roman"/>
                  <w:color w:val="000000"/>
                  <w:sz w:val="18"/>
                  <w:szCs w:val="18"/>
                  <w:lang w:val="en-US"/>
                </w:rPr>
                <w:t xml:space="preserve"> </w:t>
              </w:r>
              <w:del w:id="385" w:author="Jen" w:date="2017-08-25T11:39:00Z">
                <w:r w:rsidR="00F90FE3" w:rsidRPr="00FD2A04" w:rsidDel="009C497F">
                  <w:rPr>
                    <w:rFonts w:ascii="Times New Roman" w:eastAsia="Times New Roman" w:hAnsi="Times New Roman" w:cs="Times New Roman"/>
                    <w:b/>
                    <w:color w:val="FF0000"/>
                    <w:sz w:val="18"/>
                    <w:szCs w:val="18"/>
                    <w:lang w:val="en-US"/>
                    <w:rPrChange w:id="386" w:author="Jen" w:date="2017-08-25T13:29:00Z">
                      <w:rPr>
                        <w:rFonts w:ascii="Times New Roman" w:eastAsia="Times New Roman" w:hAnsi="Times New Roman" w:cs="Times New Roman"/>
                        <w:color w:val="000000"/>
                        <w:sz w:val="18"/>
                        <w:szCs w:val="18"/>
                        <w:lang w:val="en-US"/>
                      </w:rPr>
                    </w:rPrChange>
                  </w:rPr>
                  <w:delText>pls check</w:delText>
                </w:r>
              </w:del>
            </w:ins>
          </w:p>
        </w:tc>
      </w:tr>
      <w:tr w:rsidR="00FD2A04" w:rsidRPr="00324D5D" w14:paraId="440D15B9" w14:textId="77777777" w:rsidTr="00281C07">
        <w:trPr>
          <w:trHeight w:val="480"/>
          <w:trPrChange w:id="387" w:author="Liezyl Liton" w:date="2017-08-21T20:45:00Z">
            <w:trPr>
              <w:gridAfter w:val="0"/>
              <w:trHeight w:val="48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388"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21B3879E" w14:textId="77777777" w:rsidR="00FD2A04" w:rsidRPr="00324D5D" w:rsidRDefault="00FD2A04" w:rsidP="00A31F64">
            <w:pPr>
              <w:spacing w:after="0" w:line="240" w:lineRule="auto"/>
              <w:rPr>
                <w:rFonts w:ascii="Times New Roman" w:eastAsia="Times New Roman" w:hAnsi="Times New Roman" w:cs="Times New Roman"/>
                <w:color w:val="000000"/>
                <w:sz w:val="18"/>
                <w:szCs w:val="18"/>
                <w:lang w:val="en-US"/>
                <w:rPrChange w:id="389"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390"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7F668905" w14:textId="77777777" w:rsidR="00FD2A04" w:rsidRPr="00324D5D" w:rsidRDefault="00FD2A04" w:rsidP="00A31F64">
            <w:pPr>
              <w:spacing w:after="0" w:line="240" w:lineRule="auto"/>
              <w:jc w:val="center"/>
              <w:rPr>
                <w:rFonts w:ascii="Times New Roman" w:eastAsia="Times New Roman" w:hAnsi="Times New Roman" w:cs="Times New Roman"/>
                <w:color w:val="000000"/>
                <w:sz w:val="18"/>
                <w:szCs w:val="18"/>
                <w:lang w:val="en-US"/>
                <w:rPrChange w:id="391"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392" w:author="Liezyl Liton" w:date="2017-08-21T21:46:00Z">
                  <w:rPr>
                    <w:rFonts w:ascii="Times New Roman" w:eastAsia="Times New Roman" w:hAnsi="Times New Roman" w:cs="Times New Roman"/>
                    <w:color w:val="000000"/>
                    <w:sz w:val="20"/>
                    <w:szCs w:val="20"/>
                    <w:lang w:val="en-US"/>
                  </w:rPr>
                </w:rPrChange>
              </w:rPr>
              <w:t>Food assistance</w:t>
            </w:r>
          </w:p>
        </w:tc>
        <w:tc>
          <w:tcPr>
            <w:tcW w:w="2193" w:type="dxa"/>
            <w:tcBorders>
              <w:top w:val="nil"/>
              <w:left w:val="nil"/>
              <w:bottom w:val="single" w:sz="8" w:space="0" w:color="auto"/>
              <w:right w:val="single" w:sz="8" w:space="0" w:color="auto"/>
            </w:tcBorders>
            <w:shd w:val="clear" w:color="auto" w:fill="auto"/>
            <w:vAlign w:val="center"/>
            <w:hideMark/>
            <w:tcPrChange w:id="393"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1BA36FBE" w14:textId="1E11BFC2" w:rsidR="00FD2A04" w:rsidRPr="00FD2A04" w:rsidRDefault="00FD2A04" w:rsidP="00A31F64">
            <w:pPr>
              <w:spacing w:after="0" w:line="240" w:lineRule="auto"/>
              <w:jc w:val="right"/>
              <w:rPr>
                <w:rFonts w:ascii="Times New Roman" w:eastAsia="Times New Roman" w:hAnsi="Times New Roman" w:cs="Times New Roman"/>
                <w:color w:val="000000"/>
                <w:sz w:val="18"/>
                <w:szCs w:val="18"/>
                <w:lang w:val="en-US"/>
                <w:rPrChange w:id="394" w:author="Jen" w:date="2017-08-25T13:29:00Z">
                  <w:rPr>
                    <w:rFonts w:ascii="Times New Roman" w:eastAsia="Times New Roman" w:hAnsi="Times New Roman" w:cs="Times New Roman"/>
                    <w:color w:val="000000"/>
                    <w:sz w:val="20"/>
                    <w:szCs w:val="20"/>
                    <w:lang w:val="en-US"/>
                  </w:rPr>
                </w:rPrChange>
              </w:rPr>
            </w:pPr>
            <w:ins w:id="395" w:author="Jen" w:date="2017-08-25T13:26:00Z">
              <w:r w:rsidRPr="00FD2A04">
                <w:rPr>
                  <w:rFonts w:ascii="Times New Roman" w:eastAsia="Times New Roman" w:hAnsi="Times New Roman" w:cs="Times New Roman"/>
                  <w:color w:val="000000"/>
                  <w:sz w:val="18"/>
                  <w:szCs w:val="18"/>
                  <w:lang w:val="en-US"/>
                  <w:rPrChange w:id="396" w:author="Jen" w:date="2017-08-25T13:29:00Z">
                    <w:rPr>
                      <w:rFonts w:ascii="Times New Roman" w:eastAsia="Times New Roman" w:hAnsi="Times New Roman" w:cs="Times New Roman"/>
                      <w:color w:val="000000"/>
                      <w:sz w:val="18"/>
                      <w:szCs w:val="18"/>
                      <w:highlight w:val="yellow"/>
                      <w:lang w:val="en-US"/>
                    </w:rPr>
                  </w:rPrChange>
                </w:rPr>
                <w:t>1,710,000.00</w:t>
              </w:r>
            </w:ins>
            <w:del w:id="397" w:author="Jen" w:date="2017-08-25T13:26:00Z">
              <w:r w:rsidRPr="00FD2A04" w:rsidDel="003F411F">
                <w:rPr>
                  <w:rFonts w:ascii="Times New Roman" w:eastAsia="Times New Roman" w:hAnsi="Times New Roman" w:cs="Times New Roman"/>
                  <w:color w:val="000000"/>
                  <w:sz w:val="18"/>
                  <w:szCs w:val="18"/>
                  <w:lang w:val="en-US"/>
                  <w:rPrChange w:id="398" w:author="Jen" w:date="2017-08-25T13:29:00Z">
                    <w:rPr>
                      <w:rFonts w:ascii="Times New Roman" w:eastAsia="Times New Roman" w:hAnsi="Times New Roman" w:cs="Times New Roman"/>
                      <w:color w:val="000000"/>
                      <w:sz w:val="20"/>
                      <w:szCs w:val="20"/>
                      <w:lang w:val="en-US"/>
                    </w:rPr>
                  </w:rPrChange>
                </w:rPr>
                <w:delText>1,293,750.00</w:delText>
              </w:r>
            </w:del>
          </w:p>
        </w:tc>
        <w:tc>
          <w:tcPr>
            <w:tcW w:w="3269" w:type="dxa"/>
            <w:tcBorders>
              <w:top w:val="nil"/>
              <w:left w:val="nil"/>
              <w:bottom w:val="single" w:sz="8" w:space="0" w:color="auto"/>
              <w:right w:val="single" w:sz="8" w:space="0" w:color="auto"/>
            </w:tcBorders>
            <w:shd w:val="clear" w:color="auto" w:fill="auto"/>
            <w:vAlign w:val="center"/>
            <w:hideMark/>
            <w:tcPrChange w:id="399"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6802874A" w14:textId="329E76C0" w:rsidR="00FD2A04" w:rsidRPr="00FD2A04" w:rsidRDefault="00FD2A04" w:rsidP="00EA7C21">
            <w:pPr>
              <w:spacing w:after="0" w:line="240" w:lineRule="auto"/>
              <w:jc w:val="both"/>
              <w:rPr>
                <w:rFonts w:ascii="Times New Roman" w:eastAsia="Times New Roman" w:hAnsi="Times New Roman" w:cs="Times New Roman"/>
                <w:color w:val="000000"/>
                <w:sz w:val="18"/>
                <w:szCs w:val="18"/>
                <w:lang w:val="en-US"/>
                <w:rPrChange w:id="400" w:author="Jen" w:date="2017-08-25T13:29:00Z">
                  <w:rPr>
                    <w:rFonts w:ascii="Times New Roman" w:eastAsia="Times New Roman" w:hAnsi="Times New Roman" w:cs="Times New Roman"/>
                    <w:color w:val="000000"/>
                    <w:sz w:val="20"/>
                    <w:szCs w:val="20"/>
                    <w:lang w:val="en-US"/>
                  </w:rPr>
                </w:rPrChange>
              </w:rPr>
              <w:pPrChange w:id="401" w:author="Jen" w:date="2017-08-31T01:50:00Z">
                <w:pPr>
                  <w:spacing w:after="0" w:line="240" w:lineRule="auto"/>
                </w:pPr>
              </w:pPrChange>
            </w:pPr>
            <w:r w:rsidRPr="00FD2A04">
              <w:rPr>
                <w:rFonts w:ascii="Times New Roman" w:eastAsia="Times New Roman" w:hAnsi="Times New Roman" w:cs="Times New Roman"/>
                <w:color w:val="000000"/>
                <w:sz w:val="18"/>
                <w:szCs w:val="18"/>
                <w:lang w:val="en-US"/>
                <w:rPrChange w:id="402" w:author="Jen" w:date="2017-08-25T13:29:00Z">
                  <w:rPr>
                    <w:rFonts w:ascii="Times New Roman" w:eastAsia="Times New Roman" w:hAnsi="Times New Roman" w:cs="Times New Roman"/>
                    <w:color w:val="000000"/>
                    <w:sz w:val="20"/>
                    <w:szCs w:val="20"/>
                    <w:lang w:val="en-US"/>
                  </w:rPr>
                </w:rPrChange>
              </w:rPr>
              <w:t>For relocating PAPs during relocation schedule (3days)</w:t>
            </w:r>
            <w:ins w:id="403" w:author="Jen" w:date="2017-08-31T05:59:00Z">
              <w:r w:rsidR="003D526E">
                <w:rPr>
                  <w:rFonts w:ascii="Times New Roman" w:eastAsia="Times New Roman" w:hAnsi="Times New Roman" w:cs="Times New Roman"/>
                  <w:color w:val="000000"/>
                  <w:sz w:val="18"/>
                  <w:szCs w:val="18"/>
                  <w:lang w:val="en-US"/>
                </w:rPr>
                <w:t>.</w:t>
              </w:r>
            </w:ins>
          </w:p>
        </w:tc>
      </w:tr>
      <w:tr w:rsidR="00FD2A04" w:rsidRPr="00324D5D" w14:paraId="19978BF6" w14:textId="77777777" w:rsidTr="00281C07">
        <w:trPr>
          <w:trHeight w:val="465"/>
          <w:trPrChange w:id="404" w:author="Liezyl Liton" w:date="2017-08-21T20:45:00Z">
            <w:trPr>
              <w:gridAfter w:val="0"/>
              <w:trHeight w:val="465"/>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405"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45072D01" w14:textId="77777777" w:rsidR="00FD2A04" w:rsidRPr="00324D5D" w:rsidRDefault="00FD2A04" w:rsidP="00A31F64">
            <w:pPr>
              <w:spacing w:after="0" w:line="240" w:lineRule="auto"/>
              <w:rPr>
                <w:rFonts w:ascii="Times New Roman" w:eastAsia="Times New Roman" w:hAnsi="Times New Roman" w:cs="Times New Roman"/>
                <w:color w:val="000000"/>
                <w:sz w:val="18"/>
                <w:szCs w:val="18"/>
                <w:lang w:val="en-US"/>
                <w:rPrChange w:id="406"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407"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3F564E30" w14:textId="77777777" w:rsidR="00FD2A04" w:rsidRPr="00324D5D" w:rsidRDefault="00FD2A04" w:rsidP="00A31F64">
            <w:pPr>
              <w:spacing w:after="0" w:line="240" w:lineRule="auto"/>
              <w:jc w:val="center"/>
              <w:rPr>
                <w:rFonts w:ascii="Times New Roman" w:eastAsia="Times New Roman" w:hAnsi="Times New Roman" w:cs="Times New Roman"/>
                <w:color w:val="000000"/>
                <w:sz w:val="18"/>
                <w:szCs w:val="18"/>
                <w:lang w:val="en-US"/>
                <w:rPrChange w:id="408"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409" w:author="Liezyl Liton" w:date="2017-08-21T21:46:00Z">
                  <w:rPr>
                    <w:rFonts w:ascii="Times New Roman" w:eastAsia="Times New Roman" w:hAnsi="Times New Roman" w:cs="Times New Roman"/>
                    <w:color w:val="000000"/>
                    <w:sz w:val="20"/>
                    <w:szCs w:val="20"/>
                    <w:lang w:val="en-US"/>
                  </w:rPr>
                </w:rPrChange>
              </w:rPr>
              <w:t>Allowance to commute</w:t>
            </w:r>
          </w:p>
        </w:tc>
        <w:tc>
          <w:tcPr>
            <w:tcW w:w="2193" w:type="dxa"/>
            <w:tcBorders>
              <w:top w:val="nil"/>
              <w:left w:val="nil"/>
              <w:bottom w:val="single" w:sz="8" w:space="0" w:color="auto"/>
              <w:right w:val="single" w:sz="8" w:space="0" w:color="auto"/>
            </w:tcBorders>
            <w:shd w:val="clear" w:color="auto" w:fill="auto"/>
            <w:vAlign w:val="center"/>
            <w:hideMark/>
            <w:tcPrChange w:id="410"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6D026492" w14:textId="6331EE73" w:rsidR="00FD2A04" w:rsidRPr="00FD2A04" w:rsidRDefault="00FD2A04" w:rsidP="00A31F64">
            <w:pPr>
              <w:spacing w:after="0" w:line="240" w:lineRule="auto"/>
              <w:jc w:val="right"/>
              <w:rPr>
                <w:rFonts w:ascii="Times New Roman" w:eastAsia="Times New Roman" w:hAnsi="Times New Roman" w:cs="Times New Roman"/>
                <w:color w:val="000000"/>
                <w:sz w:val="18"/>
                <w:szCs w:val="18"/>
                <w:lang w:val="en-US"/>
                <w:rPrChange w:id="411" w:author="Jen" w:date="2017-08-25T13:29:00Z">
                  <w:rPr>
                    <w:rFonts w:ascii="Times New Roman" w:eastAsia="Times New Roman" w:hAnsi="Times New Roman" w:cs="Times New Roman"/>
                    <w:color w:val="000000"/>
                    <w:sz w:val="20"/>
                    <w:szCs w:val="20"/>
                    <w:lang w:val="en-US"/>
                  </w:rPr>
                </w:rPrChange>
              </w:rPr>
            </w:pPr>
            <w:ins w:id="412" w:author="Jen" w:date="2017-08-25T13:26:00Z">
              <w:r w:rsidRPr="00FD2A04">
                <w:rPr>
                  <w:rFonts w:ascii="Times New Roman" w:eastAsia="Times New Roman" w:hAnsi="Times New Roman" w:cs="Times New Roman"/>
                  <w:color w:val="000000"/>
                  <w:sz w:val="18"/>
                  <w:szCs w:val="18"/>
                  <w:lang w:val="en-US"/>
                  <w:rPrChange w:id="413" w:author="Jen" w:date="2017-08-25T13:29:00Z">
                    <w:rPr>
                      <w:rFonts w:ascii="Times New Roman" w:eastAsia="Times New Roman" w:hAnsi="Times New Roman" w:cs="Times New Roman"/>
                      <w:color w:val="000000"/>
                      <w:sz w:val="18"/>
                      <w:szCs w:val="18"/>
                      <w:highlight w:val="yellow"/>
                      <w:lang w:val="en-US"/>
                    </w:rPr>
                  </w:rPrChange>
                </w:rPr>
                <w:t>910,000.00</w:t>
              </w:r>
            </w:ins>
            <w:del w:id="414" w:author="Jen" w:date="2017-08-25T13:26:00Z">
              <w:r w:rsidRPr="00FD2A04" w:rsidDel="003F411F">
                <w:rPr>
                  <w:rFonts w:ascii="Times New Roman" w:eastAsia="Times New Roman" w:hAnsi="Times New Roman" w:cs="Times New Roman"/>
                  <w:color w:val="000000"/>
                  <w:sz w:val="18"/>
                  <w:szCs w:val="18"/>
                  <w:lang w:val="en-US"/>
                  <w:rPrChange w:id="415" w:author="Jen" w:date="2017-08-25T13:29:00Z">
                    <w:rPr>
                      <w:rFonts w:ascii="Times New Roman" w:eastAsia="Times New Roman" w:hAnsi="Times New Roman" w:cs="Times New Roman"/>
                      <w:color w:val="000000"/>
                      <w:sz w:val="20"/>
                      <w:szCs w:val="20"/>
                      <w:lang w:val="en-US"/>
                    </w:rPr>
                  </w:rPrChange>
                </w:rPr>
                <w:delText>910,000.00</w:delText>
              </w:r>
            </w:del>
          </w:p>
        </w:tc>
        <w:tc>
          <w:tcPr>
            <w:tcW w:w="3269" w:type="dxa"/>
            <w:tcBorders>
              <w:top w:val="nil"/>
              <w:left w:val="nil"/>
              <w:bottom w:val="single" w:sz="8" w:space="0" w:color="auto"/>
              <w:right w:val="single" w:sz="8" w:space="0" w:color="auto"/>
            </w:tcBorders>
            <w:shd w:val="clear" w:color="auto" w:fill="auto"/>
            <w:vAlign w:val="center"/>
            <w:hideMark/>
            <w:tcPrChange w:id="416"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0FD92CC7" w14:textId="043E68EA" w:rsidR="00FD2A04" w:rsidRPr="00FD2A04" w:rsidRDefault="00FD2A04" w:rsidP="00EA7C21">
            <w:pPr>
              <w:spacing w:after="0" w:line="240" w:lineRule="auto"/>
              <w:jc w:val="both"/>
              <w:rPr>
                <w:rFonts w:ascii="Times New Roman" w:eastAsia="Times New Roman" w:hAnsi="Times New Roman" w:cs="Times New Roman"/>
                <w:color w:val="000000"/>
                <w:sz w:val="18"/>
                <w:szCs w:val="18"/>
                <w:lang w:val="en-US"/>
                <w:rPrChange w:id="417" w:author="Jen" w:date="2017-08-25T13:29:00Z">
                  <w:rPr>
                    <w:rFonts w:ascii="Times New Roman" w:eastAsia="Times New Roman" w:hAnsi="Times New Roman" w:cs="Times New Roman"/>
                    <w:color w:val="000000"/>
                    <w:sz w:val="20"/>
                    <w:szCs w:val="20"/>
                    <w:lang w:val="en-US"/>
                  </w:rPr>
                </w:rPrChange>
              </w:rPr>
              <w:pPrChange w:id="418" w:author="Jen" w:date="2017-08-31T01:50:00Z">
                <w:pPr>
                  <w:spacing w:after="0" w:line="240" w:lineRule="auto"/>
                </w:pPr>
              </w:pPrChange>
            </w:pPr>
            <w:r w:rsidRPr="00FD2A04">
              <w:rPr>
                <w:rFonts w:ascii="Times New Roman" w:eastAsia="Times New Roman" w:hAnsi="Times New Roman" w:cs="Times New Roman"/>
                <w:color w:val="000000"/>
                <w:sz w:val="18"/>
                <w:szCs w:val="18"/>
                <w:lang w:val="en-US"/>
                <w:rPrChange w:id="419" w:author="Jen" w:date="2017-08-25T13:29:00Z">
                  <w:rPr>
                    <w:rFonts w:ascii="Times New Roman" w:eastAsia="Times New Roman" w:hAnsi="Times New Roman" w:cs="Times New Roman"/>
                    <w:color w:val="000000"/>
                    <w:sz w:val="20"/>
                    <w:szCs w:val="20"/>
                    <w:lang w:val="en-US"/>
                  </w:rPr>
                </w:rPrChange>
              </w:rPr>
              <w:t>To current working place/school</w:t>
            </w:r>
            <w:ins w:id="420" w:author="Jen" w:date="2017-08-31T05:59:00Z">
              <w:r w:rsidR="003D526E">
                <w:rPr>
                  <w:rFonts w:ascii="Times New Roman" w:eastAsia="Times New Roman" w:hAnsi="Times New Roman" w:cs="Times New Roman"/>
                  <w:color w:val="000000"/>
                  <w:sz w:val="18"/>
                  <w:szCs w:val="18"/>
                  <w:lang w:val="en-US"/>
                </w:rPr>
                <w:t>.</w:t>
              </w:r>
            </w:ins>
          </w:p>
        </w:tc>
      </w:tr>
      <w:tr w:rsidR="00FD2A04" w:rsidRPr="00324D5D" w14:paraId="01254FAA" w14:textId="77777777" w:rsidTr="00281C07">
        <w:trPr>
          <w:trHeight w:val="600"/>
          <w:trPrChange w:id="421" w:author="Liezyl Liton" w:date="2017-08-21T20:45:00Z">
            <w:trPr>
              <w:gridAfter w:val="0"/>
              <w:trHeight w:val="60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422"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65E122A6" w14:textId="77777777" w:rsidR="00FD2A04" w:rsidRPr="00324D5D" w:rsidRDefault="00FD2A04" w:rsidP="00A31F64">
            <w:pPr>
              <w:spacing w:after="0" w:line="240" w:lineRule="auto"/>
              <w:rPr>
                <w:rFonts w:ascii="Times New Roman" w:eastAsia="Times New Roman" w:hAnsi="Times New Roman" w:cs="Times New Roman"/>
                <w:color w:val="000000"/>
                <w:sz w:val="18"/>
                <w:szCs w:val="18"/>
                <w:lang w:val="en-US"/>
                <w:rPrChange w:id="423"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424"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08FB22AF" w14:textId="77777777" w:rsidR="00FD2A04" w:rsidRPr="00324D5D" w:rsidRDefault="00FD2A04" w:rsidP="00A31F64">
            <w:pPr>
              <w:spacing w:after="0" w:line="240" w:lineRule="auto"/>
              <w:jc w:val="center"/>
              <w:rPr>
                <w:rFonts w:ascii="Times New Roman" w:eastAsia="Times New Roman" w:hAnsi="Times New Roman" w:cs="Times New Roman"/>
                <w:color w:val="000000"/>
                <w:sz w:val="18"/>
                <w:szCs w:val="18"/>
                <w:lang w:val="en-US"/>
                <w:rPrChange w:id="425"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426" w:author="Liezyl Liton" w:date="2017-08-21T21:46:00Z">
                  <w:rPr>
                    <w:rFonts w:ascii="Times New Roman" w:eastAsia="Times New Roman" w:hAnsi="Times New Roman" w:cs="Times New Roman"/>
                    <w:color w:val="000000"/>
                    <w:sz w:val="20"/>
                    <w:szCs w:val="20"/>
                    <w:lang w:val="en-US"/>
                  </w:rPr>
                </w:rPrChange>
              </w:rPr>
              <w:t>Assistance to PAFs in NSCR</w:t>
            </w:r>
          </w:p>
        </w:tc>
        <w:tc>
          <w:tcPr>
            <w:tcW w:w="2193" w:type="dxa"/>
            <w:tcBorders>
              <w:top w:val="nil"/>
              <w:left w:val="nil"/>
              <w:bottom w:val="single" w:sz="8" w:space="0" w:color="auto"/>
              <w:right w:val="single" w:sz="8" w:space="0" w:color="auto"/>
            </w:tcBorders>
            <w:shd w:val="clear" w:color="auto" w:fill="auto"/>
            <w:vAlign w:val="center"/>
            <w:hideMark/>
            <w:tcPrChange w:id="427"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256E4807" w14:textId="1A4F4322" w:rsidR="00FD2A04" w:rsidRPr="00FD2A04" w:rsidRDefault="00FD2A04" w:rsidP="00A31F64">
            <w:pPr>
              <w:spacing w:after="0" w:line="240" w:lineRule="auto"/>
              <w:jc w:val="right"/>
              <w:rPr>
                <w:rFonts w:ascii="Times New Roman" w:eastAsia="Times New Roman" w:hAnsi="Times New Roman" w:cs="Times New Roman"/>
                <w:color w:val="000000"/>
                <w:sz w:val="18"/>
                <w:szCs w:val="18"/>
                <w:lang w:val="en-US"/>
                <w:rPrChange w:id="428" w:author="Jen" w:date="2017-08-25T13:29:00Z">
                  <w:rPr>
                    <w:rFonts w:ascii="Times New Roman" w:eastAsia="Times New Roman" w:hAnsi="Times New Roman" w:cs="Times New Roman"/>
                    <w:color w:val="000000"/>
                    <w:sz w:val="20"/>
                    <w:szCs w:val="20"/>
                    <w:lang w:val="en-US"/>
                  </w:rPr>
                </w:rPrChange>
              </w:rPr>
            </w:pPr>
            <w:ins w:id="429" w:author="Jen" w:date="2017-08-25T13:26:00Z">
              <w:r w:rsidRPr="00FD2A04">
                <w:rPr>
                  <w:rFonts w:ascii="Times New Roman" w:eastAsia="Times New Roman" w:hAnsi="Times New Roman" w:cs="Times New Roman"/>
                  <w:color w:val="000000"/>
                  <w:sz w:val="18"/>
                  <w:szCs w:val="18"/>
                  <w:lang w:val="en-US"/>
                  <w:rPrChange w:id="430" w:author="Jen" w:date="2017-08-25T13:29:00Z">
                    <w:rPr>
                      <w:rFonts w:ascii="Times New Roman" w:eastAsia="Times New Roman" w:hAnsi="Times New Roman" w:cs="Times New Roman"/>
                      <w:color w:val="000000"/>
                      <w:sz w:val="18"/>
                      <w:szCs w:val="18"/>
                      <w:highlight w:val="yellow"/>
                      <w:lang w:val="en-US"/>
                    </w:rPr>
                  </w:rPrChange>
                </w:rPr>
                <w:t>2,595,000.00</w:t>
              </w:r>
            </w:ins>
            <w:del w:id="431" w:author="Jen" w:date="2017-08-25T13:26:00Z">
              <w:r w:rsidRPr="00FD2A04" w:rsidDel="003F411F">
                <w:rPr>
                  <w:rFonts w:ascii="Times New Roman" w:eastAsia="Times New Roman" w:hAnsi="Times New Roman" w:cs="Times New Roman"/>
                  <w:color w:val="000000"/>
                  <w:sz w:val="18"/>
                  <w:szCs w:val="18"/>
                  <w:lang w:val="en-US"/>
                  <w:rPrChange w:id="432" w:author="Jen" w:date="2017-08-25T13:29:00Z">
                    <w:rPr>
                      <w:rFonts w:ascii="Times New Roman" w:eastAsia="Times New Roman" w:hAnsi="Times New Roman" w:cs="Times New Roman"/>
                      <w:color w:val="000000"/>
                      <w:sz w:val="20"/>
                      <w:szCs w:val="20"/>
                      <w:lang w:val="en-US"/>
                    </w:rPr>
                  </w:rPrChange>
                </w:rPr>
                <w:delText>4,8</w:delText>
              </w:r>
            </w:del>
            <w:ins w:id="433" w:author="Liezyl Liton" w:date="2017-08-19T18:12:00Z">
              <w:del w:id="434" w:author="Jen" w:date="2017-08-25T13:26:00Z">
                <w:r w:rsidRPr="00FD2A04" w:rsidDel="003F411F">
                  <w:rPr>
                    <w:rFonts w:ascii="Times New Roman" w:eastAsia="Times New Roman" w:hAnsi="Times New Roman" w:cs="Times New Roman"/>
                    <w:color w:val="000000"/>
                    <w:sz w:val="18"/>
                    <w:szCs w:val="18"/>
                    <w:lang w:val="en-US"/>
                    <w:rPrChange w:id="435" w:author="Jen" w:date="2017-08-25T13:29:00Z">
                      <w:rPr>
                        <w:rFonts w:ascii="Times New Roman" w:eastAsia="Times New Roman" w:hAnsi="Times New Roman" w:cs="Times New Roman"/>
                        <w:color w:val="000000"/>
                        <w:sz w:val="20"/>
                        <w:szCs w:val="20"/>
                        <w:lang w:val="en-US"/>
                      </w:rPr>
                    </w:rPrChange>
                  </w:rPr>
                  <w:delText>30</w:delText>
                </w:r>
              </w:del>
            </w:ins>
            <w:del w:id="436" w:author="Jen" w:date="2017-08-25T13:26:00Z">
              <w:r w:rsidRPr="00FD2A04" w:rsidDel="003F411F">
                <w:rPr>
                  <w:rFonts w:ascii="Times New Roman" w:eastAsia="Times New Roman" w:hAnsi="Times New Roman" w:cs="Times New Roman"/>
                  <w:color w:val="000000"/>
                  <w:sz w:val="18"/>
                  <w:szCs w:val="18"/>
                  <w:lang w:val="en-US"/>
                  <w:rPrChange w:id="437" w:author="Jen" w:date="2017-08-25T13:29:00Z">
                    <w:rPr>
                      <w:rFonts w:ascii="Times New Roman" w:eastAsia="Times New Roman" w:hAnsi="Times New Roman" w:cs="Times New Roman"/>
                      <w:color w:val="000000"/>
                      <w:sz w:val="20"/>
                      <w:szCs w:val="20"/>
                      <w:lang w:val="en-US"/>
                    </w:rPr>
                  </w:rPrChange>
                </w:rPr>
                <w:delText>75,000.00</w:delText>
              </w:r>
            </w:del>
          </w:p>
        </w:tc>
        <w:tc>
          <w:tcPr>
            <w:tcW w:w="3269" w:type="dxa"/>
            <w:tcBorders>
              <w:top w:val="nil"/>
              <w:left w:val="nil"/>
              <w:bottom w:val="single" w:sz="8" w:space="0" w:color="auto"/>
              <w:right w:val="single" w:sz="8" w:space="0" w:color="auto"/>
            </w:tcBorders>
            <w:shd w:val="clear" w:color="auto" w:fill="auto"/>
            <w:vAlign w:val="center"/>
            <w:hideMark/>
            <w:tcPrChange w:id="438"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12CDEDB7" w14:textId="694B7F38" w:rsidR="00FD2A04" w:rsidRPr="00FD2A04" w:rsidRDefault="00FD2A04" w:rsidP="00EA7C21">
            <w:pPr>
              <w:spacing w:after="0" w:line="240" w:lineRule="auto"/>
              <w:jc w:val="both"/>
              <w:rPr>
                <w:rFonts w:ascii="Times New Roman" w:eastAsia="Times New Roman" w:hAnsi="Times New Roman" w:cs="Times New Roman"/>
                <w:color w:val="000000"/>
                <w:sz w:val="18"/>
                <w:szCs w:val="18"/>
                <w:lang w:val="en-US"/>
                <w:rPrChange w:id="439" w:author="Jen" w:date="2017-08-25T13:29:00Z">
                  <w:rPr>
                    <w:rFonts w:ascii="Times New Roman" w:eastAsia="Times New Roman" w:hAnsi="Times New Roman" w:cs="Times New Roman"/>
                    <w:color w:val="000000"/>
                    <w:sz w:val="20"/>
                    <w:szCs w:val="20"/>
                    <w:lang w:val="en-US"/>
                  </w:rPr>
                </w:rPrChange>
              </w:rPr>
              <w:pPrChange w:id="440" w:author="Jen" w:date="2017-08-31T01:50:00Z">
                <w:pPr>
                  <w:spacing w:after="0" w:line="240" w:lineRule="auto"/>
                </w:pPr>
              </w:pPrChange>
            </w:pPr>
            <w:r w:rsidRPr="00FD2A04">
              <w:rPr>
                <w:rFonts w:ascii="Times New Roman" w:eastAsia="Times New Roman" w:hAnsi="Times New Roman" w:cs="Times New Roman"/>
                <w:color w:val="000000"/>
                <w:sz w:val="18"/>
                <w:szCs w:val="18"/>
                <w:lang w:val="en-US"/>
                <w:rPrChange w:id="441" w:author="Jen" w:date="2017-08-25T13:29:00Z">
                  <w:rPr>
                    <w:rFonts w:ascii="Times New Roman" w:eastAsia="Times New Roman" w:hAnsi="Times New Roman" w:cs="Times New Roman"/>
                    <w:color w:val="000000"/>
                    <w:sz w:val="20"/>
                    <w:szCs w:val="20"/>
                    <w:lang w:val="en-US"/>
                  </w:rPr>
                </w:rPrChange>
              </w:rPr>
              <w:t>Rehabilitation assistance in the form of skills training and other developmental activities</w:t>
            </w:r>
            <w:ins w:id="442" w:author="Jen" w:date="2017-08-31T05:59:00Z">
              <w:r w:rsidR="003D526E">
                <w:rPr>
                  <w:rFonts w:ascii="Times New Roman" w:eastAsia="Times New Roman" w:hAnsi="Times New Roman" w:cs="Times New Roman"/>
                  <w:color w:val="000000"/>
                  <w:sz w:val="18"/>
                  <w:szCs w:val="18"/>
                  <w:lang w:val="en-US"/>
                </w:rPr>
                <w:t>.</w:t>
              </w:r>
            </w:ins>
          </w:p>
        </w:tc>
      </w:tr>
      <w:tr w:rsidR="00A31F64" w:rsidRPr="00324D5D" w14:paraId="7E6D4AA6" w14:textId="77777777" w:rsidTr="00281C07">
        <w:trPr>
          <w:trHeight w:val="450"/>
          <w:trPrChange w:id="443" w:author="Liezyl Liton" w:date="2017-08-21T20:45:00Z">
            <w:trPr>
              <w:gridAfter w:val="0"/>
              <w:trHeight w:val="45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444"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0F6DD97E" w14:textId="77777777" w:rsidR="00A31F64" w:rsidRPr="00324D5D" w:rsidRDefault="00A31F64" w:rsidP="00A31F64">
            <w:pPr>
              <w:spacing w:after="0" w:line="240" w:lineRule="auto"/>
              <w:rPr>
                <w:rFonts w:ascii="Times New Roman" w:eastAsia="Times New Roman" w:hAnsi="Times New Roman" w:cs="Times New Roman"/>
                <w:color w:val="000000"/>
                <w:sz w:val="18"/>
                <w:szCs w:val="18"/>
                <w:lang w:val="en-US"/>
                <w:rPrChange w:id="445"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446"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043D7B1D" w14:textId="77777777" w:rsidR="00A31F64" w:rsidRPr="00324D5D" w:rsidRDefault="00A31F64" w:rsidP="00A31F64">
            <w:pPr>
              <w:spacing w:after="0" w:line="240" w:lineRule="auto"/>
              <w:rPr>
                <w:rFonts w:ascii="Times New Roman" w:eastAsia="Times New Roman" w:hAnsi="Times New Roman" w:cs="Times New Roman"/>
                <w:b/>
                <w:i/>
                <w:color w:val="000000"/>
                <w:sz w:val="18"/>
                <w:szCs w:val="18"/>
                <w:lang w:val="en-US"/>
                <w:rPrChange w:id="447" w:author="Liezyl Liton" w:date="2017-08-21T21:46:00Z">
                  <w:rPr>
                    <w:rFonts w:ascii="Times New Roman" w:eastAsia="Times New Roman" w:hAnsi="Times New Roman" w:cs="Times New Roman"/>
                    <w:b/>
                    <w:i/>
                    <w:color w:val="000000"/>
                    <w:sz w:val="20"/>
                    <w:szCs w:val="20"/>
                    <w:lang w:val="en-US"/>
                  </w:rPr>
                </w:rPrChange>
              </w:rPr>
            </w:pPr>
            <w:r w:rsidRPr="00324D5D">
              <w:rPr>
                <w:rFonts w:ascii="Times New Roman" w:eastAsia="Times New Roman" w:hAnsi="Times New Roman" w:cs="Times New Roman"/>
                <w:b/>
                <w:i/>
                <w:color w:val="000000"/>
                <w:sz w:val="18"/>
                <w:szCs w:val="18"/>
                <w:lang w:val="en-US"/>
                <w:rPrChange w:id="448" w:author="Liezyl Liton" w:date="2017-08-21T21:46:00Z">
                  <w:rPr>
                    <w:rFonts w:ascii="Times New Roman" w:eastAsia="Times New Roman" w:hAnsi="Times New Roman" w:cs="Times New Roman"/>
                    <w:b/>
                    <w:i/>
                    <w:color w:val="000000"/>
                    <w:sz w:val="20"/>
                    <w:szCs w:val="20"/>
                    <w:lang w:val="en-US"/>
                  </w:rPr>
                </w:rPrChange>
              </w:rPr>
              <w:t>Subtotal for (B)</w:t>
            </w:r>
          </w:p>
        </w:tc>
        <w:tc>
          <w:tcPr>
            <w:tcW w:w="2193" w:type="dxa"/>
            <w:tcBorders>
              <w:top w:val="nil"/>
              <w:left w:val="nil"/>
              <w:bottom w:val="single" w:sz="8" w:space="0" w:color="auto"/>
              <w:right w:val="single" w:sz="8" w:space="0" w:color="auto"/>
            </w:tcBorders>
            <w:shd w:val="clear" w:color="auto" w:fill="auto"/>
            <w:vAlign w:val="center"/>
            <w:hideMark/>
            <w:tcPrChange w:id="449"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45A8B953" w14:textId="425F54B4" w:rsidR="00A31F64" w:rsidRPr="00FD2A04" w:rsidRDefault="008F0786" w:rsidP="00A31F64">
            <w:pPr>
              <w:spacing w:after="0" w:line="240" w:lineRule="auto"/>
              <w:jc w:val="right"/>
              <w:rPr>
                <w:rFonts w:ascii="Times New Roman" w:eastAsia="Times New Roman" w:hAnsi="Times New Roman" w:cs="Times New Roman"/>
                <w:b/>
                <w:i/>
                <w:color w:val="000000"/>
                <w:sz w:val="18"/>
                <w:szCs w:val="18"/>
                <w:lang w:val="en-US"/>
                <w:rPrChange w:id="450" w:author="Jen" w:date="2017-08-25T13:29:00Z">
                  <w:rPr>
                    <w:rFonts w:ascii="Times New Roman" w:eastAsia="Times New Roman" w:hAnsi="Times New Roman" w:cs="Times New Roman"/>
                    <w:b/>
                    <w:i/>
                    <w:color w:val="000000"/>
                    <w:sz w:val="20"/>
                    <w:szCs w:val="20"/>
                    <w:lang w:val="en-US"/>
                  </w:rPr>
                </w:rPrChange>
              </w:rPr>
            </w:pPr>
            <w:del w:id="451" w:author="Jen" w:date="2017-08-25T13:27:00Z">
              <w:r w:rsidRPr="00FD2A04" w:rsidDel="00FD2A04">
                <w:rPr>
                  <w:rFonts w:ascii="Times New Roman" w:eastAsia="Times New Roman" w:hAnsi="Times New Roman" w:cs="Times New Roman"/>
                  <w:b/>
                  <w:i/>
                  <w:color w:val="000000"/>
                  <w:sz w:val="18"/>
                  <w:szCs w:val="18"/>
                  <w:lang w:val="en-US"/>
                  <w:rPrChange w:id="452" w:author="Jen" w:date="2017-08-25T13:29:00Z">
                    <w:rPr>
                      <w:rFonts w:ascii="Times New Roman" w:eastAsia="Times New Roman" w:hAnsi="Times New Roman" w:cs="Times New Roman"/>
                      <w:b/>
                      <w:i/>
                      <w:color w:val="000000"/>
                      <w:sz w:val="20"/>
                      <w:szCs w:val="20"/>
                      <w:lang w:val="en-US"/>
                    </w:rPr>
                  </w:rPrChange>
                </w:rPr>
                <w:delText>2</w:delText>
              </w:r>
            </w:del>
            <w:ins w:id="453" w:author="Liezyl Liton" w:date="2017-08-19T18:13:00Z">
              <w:del w:id="454" w:author="Jen" w:date="2017-08-25T13:27:00Z">
                <w:r w:rsidR="00242869" w:rsidRPr="00FD2A04" w:rsidDel="00FD2A04">
                  <w:rPr>
                    <w:rFonts w:ascii="Times New Roman" w:eastAsia="Times New Roman" w:hAnsi="Times New Roman" w:cs="Times New Roman"/>
                    <w:b/>
                    <w:i/>
                    <w:color w:val="000000"/>
                    <w:sz w:val="18"/>
                    <w:szCs w:val="18"/>
                    <w:lang w:val="en-US"/>
                    <w:rPrChange w:id="455" w:author="Jen" w:date="2017-08-25T13:29:00Z">
                      <w:rPr>
                        <w:rFonts w:ascii="Times New Roman" w:eastAsia="Times New Roman" w:hAnsi="Times New Roman" w:cs="Times New Roman"/>
                        <w:b/>
                        <w:i/>
                        <w:color w:val="000000"/>
                        <w:sz w:val="20"/>
                        <w:szCs w:val="20"/>
                        <w:lang w:val="en-US"/>
                      </w:rPr>
                    </w:rPrChange>
                  </w:rPr>
                  <w:delText>5</w:delText>
                </w:r>
              </w:del>
            </w:ins>
            <w:del w:id="456" w:author="Jen" w:date="2017-08-25T13:27:00Z">
              <w:r w:rsidRPr="00FD2A04" w:rsidDel="00FD2A04">
                <w:rPr>
                  <w:rFonts w:ascii="Times New Roman" w:eastAsia="Times New Roman" w:hAnsi="Times New Roman" w:cs="Times New Roman"/>
                  <w:b/>
                  <w:i/>
                  <w:color w:val="000000"/>
                  <w:sz w:val="18"/>
                  <w:szCs w:val="18"/>
                  <w:lang w:val="en-US"/>
                  <w:rPrChange w:id="457" w:author="Jen" w:date="2017-08-25T13:29:00Z">
                    <w:rPr>
                      <w:rFonts w:ascii="Times New Roman" w:eastAsia="Times New Roman" w:hAnsi="Times New Roman" w:cs="Times New Roman"/>
                      <w:b/>
                      <w:i/>
                      <w:color w:val="000000"/>
                      <w:sz w:val="20"/>
                      <w:szCs w:val="20"/>
                      <w:lang w:val="en-US"/>
                    </w:rPr>
                  </w:rPrChange>
                </w:rPr>
                <w:delText>5,</w:delText>
              </w:r>
            </w:del>
            <w:ins w:id="458" w:author="Liezyl Liton" w:date="2017-08-19T18:13:00Z">
              <w:del w:id="459" w:author="Jen" w:date="2017-08-25T13:27:00Z">
                <w:r w:rsidR="00DA64E5" w:rsidRPr="00FD2A04" w:rsidDel="00FD2A04">
                  <w:rPr>
                    <w:rFonts w:ascii="Times New Roman" w:eastAsia="Times New Roman" w:hAnsi="Times New Roman" w:cs="Times New Roman"/>
                    <w:b/>
                    <w:i/>
                    <w:color w:val="000000"/>
                    <w:sz w:val="18"/>
                    <w:szCs w:val="18"/>
                    <w:lang w:val="en-US"/>
                  </w:rPr>
                  <w:delText>558</w:delText>
                </w:r>
              </w:del>
            </w:ins>
            <w:del w:id="460" w:author="Jen" w:date="2017-08-25T13:27:00Z">
              <w:r w:rsidRPr="00FD2A04" w:rsidDel="00FD2A04">
                <w:rPr>
                  <w:rFonts w:ascii="Times New Roman" w:eastAsia="Times New Roman" w:hAnsi="Times New Roman" w:cs="Times New Roman"/>
                  <w:b/>
                  <w:i/>
                  <w:color w:val="000000"/>
                  <w:sz w:val="18"/>
                  <w:szCs w:val="18"/>
                  <w:lang w:val="en-US"/>
                  <w:rPrChange w:id="461" w:author="Jen" w:date="2017-08-25T13:29:00Z">
                    <w:rPr>
                      <w:rFonts w:ascii="Times New Roman" w:eastAsia="Times New Roman" w:hAnsi="Times New Roman" w:cs="Times New Roman"/>
                      <w:b/>
                      <w:i/>
                      <w:color w:val="000000"/>
                      <w:sz w:val="20"/>
                      <w:szCs w:val="20"/>
                      <w:lang w:val="en-US"/>
                    </w:rPr>
                  </w:rPrChange>
                </w:rPr>
                <w:delText>673,</w:delText>
              </w:r>
            </w:del>
            <w:ins w:id="462" w:author="Liezyl Liton" w:date="2017-08-19T18:13:00Z">
              <w:del w:id="463" w:author="Jen" w:date="2017-08-25T13:27:00Z">
                <w:r w:rsidR="00DA64E5" w:rsidRPr="00FD2A04" w:rsidDel="00FD2A04">
                  <w:rPr>
                    <w:rFonts w:ascii="Times New Roman" w:eastAsia="Times New Roman" w:hAnsi="Times New Roman" w:cs="Times New Roman"/>
                    <w:b/>
                    <w:i/>
                    <w:color w:val="000000"/>
                    <w:sz w:val="18"/>
                    <w:szCs w:val="18"/>
                    <w:lang w:val="en-US"/>
                  </w:rPr>
                  <w:delText>787</w:delText>
                </w:r>
              </w:del>
            </w:ins>
            <w:ins w:id="464" w:author="Jen" w:date="2017-08-25T13:27:00Z">
              <w:r w:rsidR="00FD2A04" w:rsidRPr="00FD2A04">
                <w:rPr>
                  <w:rFonts w:ascii="Times New Roman" w:eastAsia="Times New Roman" w:hAnsi="Times New Roman" w:cs="Times New Roman"/>
                  <w:b/>
                  <w:i/>
                  <w:color w:val="000000"/>
                  <w:sz w:val="18"/>
                  <w:szCs w:val="18"/>
                  <w:lang w:val="en-US"/>
                </w:rPr>
                <w:t>20,015,037</w:t>
              </w:r>
            </w:ins>
            <w:del w:id="465" w:author="Liezyl Liton" w:date="2017-08-19T18:13:00Z">
              <w:r w:rsidRPr="00FD2A04" w:rsidDel="00477710">
                <w:rPr>
                  <w:rFonts w:ascii="Times New Roman" w:eastAsia="Times New Roman" w:hAnsi="Times New Roman" w:cs="Times New Roman"/>
                  <w:b/>
                  <w:i/>
                  <w:color w:val="000000"/>
                  <w:sz w:val="18"/>
                  <w:szCs w:val="18"/>
                  <w:lang w:val="en-US"/>
                  <w:rPrChange w:id="466" w:author="Jen" w:date="2017-08-25T13:29:00Z">
                    <w:rPr>
                      <w:rFonts w:ascii="Times New Roman" w:eastAsia="Times New Roman" w:hAnsi="Times New Roman" w:cs="Times New Roman"/>
                      <w:b/>
                      <w:i/>
                      <w:color w:val="000000"/>
                      <w:sz w:val="20"/>
                      <w:szCs w:val="20"/>
                      <w:lang w:val="en-US"/>
                    </w:rPr>
                  </w:rPrChange>
                </w:rPr>
                <w:delText>336</w:delText>
              </w:r>
            </w:del>
            <w:r w:rsidRPr="00FD2A04">
              <w:rPr>
                <w:rFonts w:ascii="Times New Roman" w:eastAsia="Times New Roman" w:hAnsi="Times New Roman" w:cs="Times New Roman"/>
                <w:b/>
                <w:i/>
                <w:color w:val="000000"/>
                <w:sz w:val="18"/>
                <w:szCs w:val="18"/>
                <w:lang w:val="en-US"/>
                <w:rPrChange w:id="467" w:author="Jen" w:date="2017-08-25T13:29:00Z">
                  <w:rPr>
                    <w:rFonts w:ascii="Times New Roman" w:eastAsia="Times New Roman" w:hAnsi="Times New Roman" w:cs="Times New Roman"/>
                    <w:b/>
                    <w:i/>
                    <w:color w:val="000000"/>
                    <w:sz w:val="20"/>
                    <w:szCs w:val="20"/>
                    <w:lang w:val="en-US"/>
                  </w:rPr>
                </w:rPrChange>
              </w:rPr>
              <w:t>.</w:t>
            </w:r>
            <w:ins w:id="468" w:author="Liezyl Liton" w:date="2017-08-22T00:44:00Z">
              <w:r w:rsidR="00DA64E5" w:rsidRPr="00FD2A04">
                <w:rPr>
                  <w:rFonts w:ascii="Times New Roman" w:eastAsia="Times New Roman" w:hAnsi="Times New Roman" w:cs="Times New Roman"/>
                  <w:b/>
                  <w:i/>
                  <w:color w:val="000000"/>
                  <w:sz w:val="18"/>
                  <w:szCs w:val="18"/>
                  <w:lang w:val="en-US"/>
                </w:rPr>
                <w:t>68</w:t>
              </w:r>
            </w:ins>
            <w:del w:id="469" w:author="Liezyl Liton" w:date="2017-08-19T18:13:00Z">
              <w:r w:rsidRPr="00FD2A04" w:rsidDel="00477710">
                <w:rPr>
                  <w:rFonts w:ascii="Times New Roman" w:eastAsia="Times New Roman" w:hAnsi="Times New Roman" w:cs="Times New Roman"/>
                  <w:b/>
                  <w:i/>
                  <w:color w:val="000000"/>
                  <w:sz w:val="18"/>
                  <w:szCs w:val="18"/>
                  <w:lang w:val="en-US"/>
                  <w:rPrChange w:id="470" w:author="Jen" w:date="2017-08-25T13:29:00Z">
                    <w:rPr>
                      <w:rFonts w:ascii="Times New Roman" w:eastAsia="Times New Roman" w:hAnsi="Times New Roman" w:cs="Times New Roman"/>
                      <w:b/>
                      <w:i/>
                      <w:color w:val="000000"/>
                      <w:sz w:val="20"/>
                      <w:szCs w:val="20"/>
                      <w:lang w:val="en-US"/>
                    </w:rPr>
                  </w:rPrChange>
                </w:rPr>
                <w:delText>5</w:delText>
              </w:r>
            </w:del>
            <w:del w:id="471" w:author="Liezyl Liton" w:date="2017-08-22T00:44:00Z">
              <w:r w:rsidRPr="00FD2A04" w:rsidDel="00DA64E5">
                <w:rPr>
                  <w:rFonts w:ascii="Times New Roman" w:eastAsia="Times New Roman" w:hAnsi="Times New Roman" w:cs="Times New Roman"/>
                  <w:b/>
                  <w:i/>
                  <w:color w:val="000000"/>
                  <w:sz w:val="18"/>
                  <w:szCs w:val="18"/>
                  <w:lang w:val="en-US"/>
                  <w:rPrChange w:id="472" w:author="Jen" w:date="2017-08-25T13:29:00Z">
                    <w:rPr>
                      <w:rFonts w:ascii="Times New Roman" w:eastAsia="Times New Roman" w:hAnsi="Times New Roman" w:cs="Times New Roman"/>
                      <w:b/>
                      <w:i/>
                      <w:color w:val="000000"/>
                      <w:sz w:val="20"/>
                      <w:szCs w:val="20"/>
                      <w:lang w:val="en-US"/>
                    </w:rPr>
                  </w:rPrChange>
                </w:rPr>
                <w:delText>0</w:delText>
              </w:r>
            </w:del>
          </w:p>
        </w:tc>
        <w:tc>
          <w:tcPr>
            <w:tcW w:w="3269" w:type="dxa"/>
            <w:tcBorders>
              <w:top w:val="nil"/>
              <w:left w:val="nil"/>
              <w:bottom w:val="single" w:sz="8" w:space="0" w:color="auto"/>
              <w:right w:val="single" w:sz="8" w:space="0" w:color="auto"/>
            </w:tcBorders>
            <w:shd w:val="clear" w:color="auto" w:fill="auto"/>
            <w:vAlign w:val="center"/>
            <w:hideMark/>
            <w:tcPrChange w:id="473"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74DA86AB" w14:textId="77777777" w:rsidR="00A31F64" w:rsidRPr="00FD2A04" w:rsidRDefault="00A31F64" w:rsidP="00EA7C21">
            <w:pPr>
              <w:spacing w:after="0" w:line="240" w:lineRule="auto"/>
              <w:jc w:val="both"/>
              <w:rPr>
                <w:rFonts w:ascii="Times New Roman" w:eastAsia="Times New Roman" w:hAnsi="Times New Roman" w:cs="Times New Roman"/>
                <w:color w:val="000000"/>
                <w:sz w:val="18"/>
                <w:szCs w:val="18"/>
                <w:lang w:val="en-US"/>
                <w:rPrChange w:id="474" w:author="Jen" w:date="2017-08-25T13:29:00Z">
                  <w:rPr>
                    <w:rFonts w:ascii="Times New Roman" w:eastAsia="Times New Roman" w:hAnsi="Times New Roman" w:cs="Times New Roman"/>
                    <w:color w:val="000000"/>
                    <w:sz w:val="20"/>
                    <w:szCs w:val="20"/>
                    <w:lang w:val="en-US"/>
                  </w:rPr>
                </w:rPrChange>
              </w:rPr>
              <w:pPrChange w:id="475" w:author="Jen" w:date="2017-08-31T01:50:00Z">
                <w:pPr>
                  <w:spacing w:after="0" w:line="240" w:lineRule="auto"/>
                </w:pPr>
              </w:pPrChange>
            </w:pPr>
            <w:r w:rsidRPr="00FD2A04">
              <w:rPr>
                <w:rFonts w:ascii="Times New Roman" w:eastAsia="Times New Roman" w:hAnsi="Times New Roman" w:cs="Times New Roman"/>
                <w:color w:val="000000"/>
                <w:sz w:val="18"/>
                <w:szCs w:val="18"/>
                <w:lang w:val="en-US"/>
                <w:rPrChange w:id="476" w:author="Jen" w:date="2017-08-25T13:29:00Z">
                  <w:rPr>
                    <w:rFonts w:ascii="Times New Roman" w:eastAsia="Times New Roman" w:hAnsi="Times New Roman" w:cs="Times New Roman"/>
                    <w:color w:val="000000"/>
                    <w:sz w:val="20"/>
                    <w:szCs w:val="20"/>
                    <w:lang w:val="en-US"/>
                  </w:rPr>
                </w:rPrChange>
              </w:rPr>
              <w:t> </w:t>
            </w:r>
          </w:p>
        </w:tc>
      </w:tr>
      <w:tr w:rsidR="007833C6" w:rsidRPr="00324D5D" w14:paraId="16C9954A" w14:textId="77777777" w:rsidTr="00281C07">
        <w:trPr>
          <w:trHeight w:val="405"/>
          <w:ins w:id="477" w:author="Liezyl Liton" w:date="2017-08-19T18:07:00Z"/>
          <w:trPrChange w:id="478" w:author="Liezyl Liton" w:date="2017-08-21T20:45:00Z">
            <w:trPr>
              <w:gridAfter w:val="0"/>
              <w:trHeight w:val="405"/>
            </w:trPr>
          </w:trPrChange>
        </w:trPr>
        <w:tc>
          <w:tcPr>
            <w:tcW w:w="2165" w:type="dxa"/>
            <w:gridSpan w:val="2"/>
            <w:tcBorders>
              <w:top w:val="single" w:sz="8" w:space="0" w:color="auto"/>
              <w:left w:val="single" w:sz="8" w:space="0" w:color="auto"/>
              <w:bottom w:val="single" w:sz="8" w:space="0" w:color="000000"/>
              <w:right w:val="single" w:sz="8" w:space="0" w:color="000000"/>
            </w:tcBorders>
            <w:vAlign w:val="center"/>
            <w:tcPrChange w:id="479" w:author="Liezyl Liton" w:date="2017-08-21T20:45:00Z">
              <w:tcPr>
                <w:tcW w:w="2165" w:type="dxa"/>
                <w:gridSpan w:val="3"/>
                <w:tcBorders>
                  <w:top w:val="single" w:sz="8" w:space="0" w:color="auto"/>
                  <w:left w:val="single" w:sz="8" w:space="0" w:color="auto"/>
                  <w:bottom w:val="single" w:sz="8" w:space="0" w:color="000000"/>
                  <w:right w:val="single" w:sz="8" w:space="0" w:color="000000"/>
                </w:tcBorders>
                <w:vAlign w:val="center"/>
              </w:tcPr>
            </w:tcPrChange>
          </w:tcPr>
          <w:p w14:paraId="4BB48408" w14:textId="553F998F" w:rsidR="007833C6" w:rsidRPr="00324D5D" w:rsidRDefault="007833C6" w:rsidP="00A31F64">
            <w:pPr>
              <w:spacing w:after="0" w:line="240" w:lineRule="auto"/>
              <w:rPr>
                <w:ins w:id="480" w:author="Liezyl Liton" w:date="2017-08-19T18:07:00Z"/>
                <w:rFonts w:ascii="Times New Roman" w:eastAsia="Times New Roman" w:hAnsi="Times New Roman" w:cs="Times New Roman"/>
                <w:color w:val="000000"/>
                <w:sz w:val="18"/>
                <w:szCs w:val="18"/>
                <w:lang w:val="en-US"/>
                <w:rPrChange w:id="481" w:author="Liezyl Liton" w:date="2017-08-21T21:46:00Z">
                  <w:rPr>
                    <w:ins w:id="482" w:author="Liezyl Liton" w:date="2017-08-19T18:07:00Z"/>
                    <w:rFonts w:ascii="Times New Roman" w:eastAsia="Times New Roman" w:hAnsi="Times New Roman" w:cs="Times New Roman"/>
                    <w:b/>
                    <w:bCs/>
                    <w:color w:val="000000"/>
                    <w:sz w:val="20"/>
                    <w:szCs w:val="20"/>
                    <w:lang w:val="en-US"/>
                  </w:rPr>
                </w:rPrChange>
              </w:rPr>
            </w:pPr>
            <w:ins w:id="483" w:author="Liezyl Liton" w:date="2017-08-19T18:07:00Z">
              <w:r w:rsidRPr="00324D5D">
                <w:rPr>
                  <w:rFonts w:ascii="Times New Roman" w:eastAsia="Times New Roman" w:hAnsi="Times New Roman" w:cs="Times New Roman"/>
                  <w:color w:val="000000"/>
                  <w:sz w:val="18"/>
                  <w:szCs w:val="18"/>
                  <w:lang w:val="en-US"/>
                  <w:rPrChange w:id="484" w:author="Liezyl Liton" w:date="2017-08-21T21:46:00Z">
                    <w:rPr>
                      <w:rFonts w:ascii="Times New Roman" w:eastAsia="Times New Roman" w:hAnsi="Times New Roman" w:cs="Times New Roman"/>
                      <w:color w:val="000000"/>
                      <w:sz w:val="20"/>
                      <w:szCs w:val="20"/>
                      <w:lang w:val="en-US"/>
                    </w:rPr>
                  </w:rPrChange>
                </w:rPr>
                <w:t>C. Development of Relocation Sites</w:t>
              </w:r>
            </w:ins>
          </w:p>
        </w:tc>
        <w:tc>
          <w:tcPr>
            <w:tcW w:w="1867" w:type="dxa"/>
            <w:tcBorders>
              <w:top w:val="nil"/>
              <w:left w:val="nil"/>
              <w:bottom w:val="single" w:sz="8" w:space="0" w:color="auto"/>
              <w:right w:val="single" w:sz="8" w:space="0" w:color="auto"/>
            </w:tcBorders>
            <w:shd w:val="clear" w:color="auto" w:fill="auto"/>
            <w:vAlign w:val="center"/>
            <w:tcPrChange w:id="485" w:author="Liezyl Liton" w:date="2017-08-21T20:45:00Z">
              <w:tcPr>
                <w:tcW w:w="1867" w:type="dxa"/>
                <w:gridSpan w:val="2"/>
                <w:tcBorders>
                  <w:top w:val="nil"/>
                  <w:left w:val="nil"/>
                  <w:bottom w:val="single" w:sz="8" w:space="0" w:color="auto"/>
                  <w:right w:val="single" w:sz="8" w:space="0" w:color="auto"/>
                </w:tcBorders>
                <w:shd w:val="clear" w:color="auto" w:fill="auto"/>
                <w:vAlign w:val="center"/>
              </w:tcPr>
            </w:tcPrChange>
          </w:tcPr>
          <w:p w14:paraId="6739FA13" w14:textId="2FA96A89" w:rsidR="007833C6" w:rsidRPr="00324D5D" w:rsidRDefault="007833C6" w:rsidP="00A31F64">
            <w:pPr>
              <w:spacing w:after="0" w:line="240" w:lineRule="auto"/>
              <w:rPr>
                <w:ins w:id="486" w:author="Liezyl Liton" w:date="2017-08-19T18:07:00Z"/>
                <w:rFonts w:ascii="Times New Roman" w:eastAsia="Times New Roman" w:hAnsi="Times New Roman" w:cs="Times New Roman"/>
                <w:b/>
                <w:i/>
                <w:color w:val="000000"/>
                <w:sz w:val="18"/>
                <w:szCs w:val="18"/>
                <w:lang w:val="en-US"/>
                <w:rPrChange w:id="487" w:author="Liezyl Liton" w:date="2017-08-21T21:46:00Z">
                  <w:rPr>
                    <w:ins w:id="488" w:author="Liezyl Liton" w:date="2017-08-19T18:07:00Z"/>
                    <w:rFonts w:ascii="Times New Roman" w:eastAsia="Times New Roman" w:hAnsi="Times New Roman" w:cs="Times New Roman"/>
                    <w:b/>
                    <w:bCs/>
                    <w:i/>
                    <w:color w:val="000000"/>
                    <w:sz w:val="20"/>
                    <w:szCs w:val="20"/>
                    <w:lang w:val="en-US"/>
                  </w:rPr>
                </w:rPrChange>
              </w:rPr>
            </w:pPr>
            <w:ins w:id="489" w:author="Liezyl Liton" w:date="2017-08-19T18:07:00Z">
              <w:r w:rsidRPr="00324D5D">
                <w:rPr>
                  <w:rFonts w:ascii="Times New Roman" w:eastAsia="Times New Roman" w:hAnsi="Times New Roman" w:cs="Times New Roman"/>
                  <w:b/>
                  <w:i/>
                  <w:color w:val="000000"/>
                  <w:sz w:val="18"/>
                  <w:szCs w:val="18"/>
                  <w:lang w:val="en-US"/>
                  <w:rPrChange w:id="490" w:author="Liezyl Liton" w:date="2017-08-21T21:46:00Z">
                    <w:rPr>
                      <w:rFonts w:ascii="Times New Roman" w:eastAsia="Times New Roman" w:hAnsi="Times New Roman" w:cs="Times New Roman"/>
                      <w:b/>
                      <w:i/>
                      <w:color w:val="000000"/>
                      <w:sz w:val="20"/>
                      <w:szCs w:val="20"/>
                      <w:lang w:val="en-US"/>
                    </w:rPr>
                  </w:rPrChange>
                </w:rPr>
                <w:t>Subtotal for (C)</w:t>
              </w:r>
            </w:ins>
          </w:p>
        </w:tc>
        <w:tc>
          <w:tcPr>
            <w:tcW w:w="2193" w:type="dxa"/>
            <w:tcBorders>
              <w:top w:val="nil"/>
              <w:left w:val="nil"/>
              <w:bottom w:val="single" w:sz="8" w:space="0" w:color="auto"/>
              <w:right w:val="single" w:sz="8" w:space="0" w:color="auto"/>
            </w:tcBorders>
            <w:shd w:val="clear" w:color="auto" w:fill="auto"/>
            <w:vAlign w:val="center"/>
            <w:tcPrChange w:id="491" w:author="Liezyl Liton" w:date="2017-08-21T20:45:00Z">
              <w:tcPr>
                <w:tcW w:w="1985" w:type="dxa"/>
                <w:gridSpan w:val="2"/>
                <w:tcBorders>
                  <w:top w:val="nil"/>
                  <w:left w:val="nil"/>
                  <w:bottom w:val="single" w:sz="8" w:space="0" w:color="auto"/>
                  <w:right w:val="single" w:sz="8" w:space="0" w:color="auto"/>
                </w:tcBorders>
                <w:shd w:val="clear" w:color="auto" w:fill="auto"/>
                <w:vAlign w:val="center"/>
              </w:tcPr>
            </w:tcPrChange>
          </w:tcPr>
          <w:p w14:paraId="363B9C92" w14:textId="22AFD899" w:rsidR="007833C6" w:rsidRPr="00FD2A04" w:rsidRDefault="007833C6">
            <w:pPr>
              <w:spacing w:after="0" w:line="240" w:lineRule="auto"/>
              <w:contextualSpacing/>
              <w:jc w:val="right"/>
              <w:rPr>
                <w:ins w:id="492" w:author="Liezyl Liton" w:date="2017-08-19T18:07:00Z"/>
                <w:rFonts w:ascii="Times New Roman" w:eastAsia="Times New Roman" w:hAnsi="Times New Roman" w:cs="Times New Roman"/>
                <w:b/>
                <w:i/>
                <w:color w:val="000000"/>
                <w:sz w:val="18"/>
                <w:szCs w:val="18"/>
                <w:lang w:val="en-US"/>
                <w:rPrChange w:id="493" w:author="Jen" w:date="2017-08-25T13:29:00Z">
                  <w:rPr>
                    <w:ins w:id="494" w:author="Liezyl Liton" w:date="2017-08-19T18:07:00Z"/>
                    <w:rFonts w:ascii="Times New Roman" w:eastAsia="Times New Roman" w:hAnsi="Times New Roman" w:cs="Times New Roman"/>
                    <w:b/>
                    <w:bCs/>
                    <w:i/>
                    <w:color w:val="000000"/>
                    <w:sz w:val="20"/>
                    <w:szCs w:val="20"/>
                    <w:highlight w:val="yellow"/>
                    <w:lang w:val="en-US"/>
                  </w:rPr>
                </w:rPrChange>
              </w:rPr>
              <w:pPrChange w:id="495" w:author="Liezyl Liton" w:date="2017-08-21T20:37:00Z">
                <w:pPr>
                  <w:spacing w:after="0" w:line="240" w:lineRule="auto"/>
                  <w:ind w:left="720"/>
                  <w:contextualSpacing/>
                  <w:jc w:val="right"/>
                </w:pPr>
              </w:pPrChange>
            </w:pPr>
            <w:ins w:id="496" w:author="Liezyl Liton" w:date="2017-08-19T18:07:00Z">
              <w:r w:rsidRPr="00FD2A04">
                <w:rPr>
                  <w:rFonts w:ascii="Times New Roman" w:eastAsia="Times New Roman" w:hAnsi="Times New Roman" w:cs="Times New Roman"/>
                  <w:b/>
                  <w:i/>
                  <w:color w:val="000000"/>
                  <w:sz w:val="18"/>
                  <w:szCs w:val="18"/>
                  <w:lang w:val="en-US"/>
                  <w:rPrChange w:id="497" w:author="Jen" w:date="2017-08-25T13:29:00Z">
                    <w:rPr>
                      <w:rFonts w:ascii="Times New Roman" w:eastAsia="Times New Roman" w:hAnsi="Times New Roman" w:cs="Times New Roman"/>
                      <w:b/>
                      <w:i/>
                      <w:color w:val="000000"/>
                      <w:sz w:val="20"/>
                      <w:szCs w:val="20"/>
                      <w:highlight w:val="yellow"/>
                      <w:lang w:val="en-US"/>
                    </w:rPr>
                  </w:rPrChange>
                </w:rPr>
                <w:t>66,066,000.00</w:t>
              </w:r>
            </w:ins>
          </w:p>
        </w:tc>
        <w:tc>
          <w:tcPr>
            <w:tcW w:w="3269" w:type="dxa"/>
            <w:tcBorders>
              <w:top w:val="nil"/>
              <w:left w:val="nil"/>
              <w:bottom w:val="single" w:sz="8" w:space="0" w:color="auto"/>
              <w:right w:val="single" w:sz="8" w:space="0" w:color="auto"/>
            </w:tcBorders>
            <w:shd w:val="clear" w:color="auto" w:fill="auto"/>
            <w:vAlign w:val="center"/>
            <w:tcPrChange w:id="498" w:author="Liezyl Liton" w:date="2017-08-21T20:45:00Z">
              <w:tcPr>
                <w:tcW w:w="3477" w:type="dxa"/>
                <w:gridSpan w:val="2"/>
                <w:tcBorders>
                  <w:top w:val="nil"/>
                  <w:left w:val="nil"/>
                  <w:bottom w:val="single" w:sz="8" w:space="0" w:color="auto"/>
                  <w:right w:val="single" w:sz="8" w:space="0" w:color="auto"/>
                </w:tcBorders>
                <w:shd w:val="clear" w:color="auto" w:fill="auto"/>
                <w:vAlign w:val="center"/>
              </w:tcPr>
            </w:tcPrChange>
          </w:tcPr>
          <w:p w14:paraId="27F25592" w14:textId="77777777" w:rsidR="007833C6" w:rsidRPr="00FD2A04" w:rsidRDefault="007833C6" w:rsidP="00EA7C21">
            <w:pPr>
              <w:spacing w:after="0" w:line="240" w:lineRule="auto"/>
              <w:jc w:val="both"/>
              <w:rPr>
                <w:ins w:id="499" w:author="Liezyl Liton" w:date="2017-08-19T18:07:00Z"/>
                <w:rFonts w:ascii="Times New Roman" w:eastAsia="Times New Roman" w:hAnsi="Times New Roman" w:cs="Times New Roman"/>
                <w:color w:val="000000"/>
                <w:sz w:val="18"/>
                <w:szCs w:val="18"/>
                <w:lang w:val="en-US"/>
                <w:rPrChange w:id="500" w:author="Jen" w:date="2017-08-25T13:29:00Z">
                  <w:rPr>
                    <w:ins w:id="501" w:author="Liezyl Liton" w:date="2017-08-19T18:07:00Z"/>
                    <w:rFonts w:ascii="Times New Roman" w:eastAsia="Times New Roman" w:hAnsi="Times New Roman" w:cs="Times New Roman"/>
                    <w:color w:val="000000"/>
                    <w:sz w:val="20"/>
                    <w:szCs w:val="20"/>
                    <w:lang w:val="en-US"/>
                  </w:rPr>
                </w:rPrChange>
              </w:rPr>
              <w:pPrChange w:id="502" w:author="Jen" w:date="2017-08-31T01:50:00Z">
                <w:pPr>
                  <w:spacing w:after="0" w:line="240" w:lineRule="auto"/>
                </w:pPr>
              </w:pPrChange>
            </w:pPr>
          </w:p>
        </w:tc>
      </w:tr>
      <w:tr w:rsidR="007833C6" w:rsidRPr="00324D5D" w14:paraId="62B6E495" w14:textId="77777777" w:rsidTr="00281C07">
        <w:trPr>
          <w:trHeight w:val="765"/>
          <w:trPrChange w:id="503" w:author="Liezyl Liton" w:date="2017-08-21T20:45:00Z">
            <w:trPr>
              <w:gridAfter w:val="0"/>
              <w:trHeight w:val="765"/>
            </w:trPr>
          </w:trPrChange>
        </w:trPr>
        <w:tc>
          <w:tcPr>
            <w:tcW w:w="216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Change w:id="504" w:author="Liezyl Liton" w:date="2017-08-21T20:45:00Z">
              <w:tcPr>
                <w:tcW w:w="216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tcPrChange>
          </w:tcPr>
          <w:p w14:paraId="1001AE93"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05"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06" w:author="Liezyl Liton" w:date="2017-08-21T21:46:00Z">
                  <w:rPr>
                    <w:rFonts w:ascii="Times New Roman" w:eastAsia="Times New Roman" w:hAnsi="Times New Roman" w:cs="Times New Roman"/>
                    <w:color w:val="000000"/>
                    <w:sz w:val="20"/>
                    <w:szCs w:val="20"/>
                    <w:lang w:val="en-US"/>
                  </w:rPr>
                </w:rPrChange>
              </w:rPr>
              <w:t>D. RAP Implementation and monitoring</w:t>
            </w:r>
          </w:p>
        </w:tc>
        <w:tc>
          <w:tcPr>
            <w:tcW w:w="1867" w:type="dxa"/>
            <w:tcBorders>
              <w:top w:val="nil"/>
              <w:left w:val="nil"/>
              <w:bottom w:val="single" w:sz="8" w:space="0" w:color="auto"/>
              <w:right w:val="single" w:sz="8" w:space="0" w:color="auto"/>
            </w:tcBorders>
            <w:shd w:val="clear" w:color="auto" w:fill="auto"/>
            <w:vAlign w:val="center"/>
            <w:hideMark/>
            <w:tcPrChange w:id="507"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2B92FB72" w14:textId="77777777" w:rsidR="007833C6" w:rsidRPr="00324D5D" w:rsidRDefault="007833C6" w:rsidP="00A31F64">
            <w:pPr>
              <w:spacing w:after="0" w:line="240" w:lineRule="auto"/>
              <w:jc w:val="center"/>
              <w:rPr>
                <w:rFonts w:ascii="Times New Roman" w:eastAsia="Times New Roman" w:hAnsi="Times New Roman" w:cs="Times New Roman"/>
                <w:color w:val="000000"/>
                <w:sz w:val="18"/>
                <w:szCs w:val="18"/>
                <w:lang w:val="en-US"/>
                <w:rPrChange w:id="508"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09" w:author="Liezyl Liton" w:date="2017-08-21T21:46:00Z">
                  <w:rPr>
                    <w:rFonts w:ascii="Times New Roman" w:eastAsia="Times New Roman" w:hAnsi="Times New Roman" w:cs="Times New Roman"/>
                    <w:color w:val="000000"/>
                    <w:sz w:val="20"/>
                    <w:szCs w:val="20"/>
                    <w:lang w:val="en-US"/>
                  </w:rPr>
                </w:rPrChange>
              </w:rPr>
              <w:t>LIAC coordination</w:t>
            </w:r>
          </w:p>
        </w:tc>
        <w:tc>
          <w:tcPr>
            <w:tcW w:w="2193" w:type="dxa"/>
            <w:tcBorders>
              <w:top w:val="nil"/>
              <w:left w:val="nil"/>
              <w:bottom w:val="single" w:sz="8" w:space="0" w:color="auto"/>
              <w:right w:val="single" w:sz="8" w:space="0" w:color="auto"/>
            </w:tcBorders>
            <w:shd w:val="clear" w:color="auto" w:fill="auto"/>
            <w:vAlign w:val="center"/>
            <w:hideMark/>
            <w:tcPrChange w:id="510"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40C5072D" w14:textId="77777777" w:rsidR="007833C6" w:rsidRPr="00FD2A04" w:rsidRDefault="007833C6" w:rsidP="00A31F64">
            <w:pPr>
              <w:spacing w:after="0" w:line="240" w:lineRule="auto"/>
              <w:jc w:val="right"/>
              <w:rPr>
                <w:rFonts w:ascii="Times New Roman" w:eastAsia="Times New Roman" w:hAnsi="Times New Roman" w:cs="Times New Roman"/>
                <w:color w:val="000000"/>
                <w:sz w:val="18"/>
                <w:szCs w:val="18"/>
                <w:lang w:val="en-US"/>
                <w:rPrChange w:id="511"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512" w:author="Jen" w:date="2017-08-25T13:29:00Z">
                  <w:rPr>
                    <w:rFonts w:ascii="Times New Roman" w:eastAsia="Times New Roman" w:hAnsi="Times New Roman" w:cs="Times New Roman"/>
                    <w:color w:val="000000"/>
                    <w:sz w:val="20"/>
                    <w:szCs w:val="20"/>
                    <w:lang w:val="en-US"/>
                  </w:rPr>
                </w:rPrChange>
              </w:rPr>
              <w:t>5,400,000.00</w:t>
            </w:r>
          </w:p>
        </w:tc>
        <w:tc>
          <w:tcPr>
            <w:tcW w:w="3269" w:type="dxa"/>
            <w:tcBorders>
              <w:top w:val="nil"/>
              <w:left w:val="nil"/>
              <w:bottom w:val="single" w:sz="8" w:space="0" w:color="auto"/>
              <w:right w:val="single" w:sz="8" w:space="0" w:color="auto"/>
            </w:tcBorders>
            <w:shd w:val="clear" w:color="auto" w:fill="auto"/>
            <w:vAlign w:val="center"/>
            <w:hideMark/>
            <w:tcPrChange w:id="513"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61B11D1E" w14:textId="105C799D" w:rsidR="007833C6" w:rsidRPr="00FD2A04" w:rsidRDefault="007833C6" w:rsidP="00EA7C21">
            <w:pPr>
              <w:spacing w:after="0" w:line="240" w:lineRule="auto"/>
              <w:jc w:val="both"/>
              <w:rPr>
                <w:rFonts w:ascii="Times New Roman" w:eastAsia="Times New Roman" w:hAnsi="Times New Roman" w:cs="Times New Roman"/>
                <w:color w:val="000000"/>
                <w:sz w:val="18"/>
                <w:szCs w:val="18"/>
                <w:lang w:val="en-US"/>
                <w:rPrChange w:id="514" w:author="Jen" w:date="2017-08-25T13:29:00Z">
                  <w:rPr>
                    <w:rFonts w:ascii="Times New Roman" w:eastAsia="Times New Roman" w:hAnsi="Times New Roman" w:cs="Times New Roman"/>
                    <w:color w:val="000000"/>
                    <w:sz w:val="20"/>
                    <w:szCs w:val="20"/>
                    <w:lang w:val="en-US"/>
                  </w:rPr>
                </w:rPrChange>
              </w:rPr>
              <w:pPrChange w:id="515" w:author="Jen" w:date="2017-08-31T01:50:00Z">
                <w:pPr>
                  <w:spacing w:after="0" w:line="240" w:lineRule="auto"/>
                </w:pPr>
              </w:pPrChange>
            </w:pPr>
            <w:r w:rsidRPr="00FD2A04">
              <w:rPr>
                <w:rFonts w:ascii="Times New Roman" w:eastAsia="Times New Roman" w:hAnsi="Times New Roman" w:cs="Times New Roman"/>
                <w:color w:val="000000"/>
                <w:sz w:val="18"/>
                <w:szCs w:val="18"/>
                <w:lang w:val="en-US"/>
                <w:rPrChange w:id="516" w:author="Jen" w:date="2017-08-25T13:29:00Z">
                  <w:rPr>
                    <w:rFonts w:ascii="Times New Roman" w:eastAsia="Times New Roman" w:hAnsi="Times New Roman" w:cs="Times New Roman"/>
                    <w:color w:val="000000"/>
                    <w:sz w:val="20"/>
                    <w:szCs w:val="20"/>
                    <w:lang w:val="en-US"/>
                  </w:rPr>
                </w:rPrChange>
              </w:rPr>
              <w:t>Organizing and make LIAC functioning through meetings and other related activities</w:t>
            </w:r>
            <w:ins w:id="517" w:author="Jen" w:date="2017-08-31T05:59:00Z">
              <w:r w:rsidR="003D526E">
                <w:rPr>
                  <w:rFonts w:ascii="Times New Roman" w:eastAsia="Times New Roman" w:hAnsi="Times New Roman" w:cs="Times New Roman"/>
                  <w:color w:val="000000"/>
                  <w:sz w:val="18"/>
                  <w:szCs w:val="18"/>
                  <w:lang w:val="en-US"/>
                </w:rPr>
                <w:t>.</w:t>
              </w:r>
            </w:ins>
          </w:p>
        </w:tc>
      </w:tr>
      <w:tr w:rsidR="00F90FE3" w:rsidRPr="00324D5D" w14:paraId="7057E40A" w14:textId="77777777" w:rsidTr="00281C07">
        <w:trPr>
          <w:trHeight w:val="480"/>
          <w:ins w:id="518" w:author="John Junico Bernados" w:date="2017-08-23T20:01:00Z"/>
        </w:trPr>
        <w:tc>
          <w:tcPr>
            <w:tcW w:w="2165" w:type="dxa"/>
            <w:gridSpan w:val="2"/>
            <w:vMerge/>
            <w:tcBorders>
              <w:top w:val="single" w:sz="8" w:space="0" w:color="auto"/>
              <w:left w:val="single" w:sz="8" w:space="0" w:color="auto"/>
              <w:bottom w:val="single" w:sz="8" w:space="0" w:color="000000"/>
              <w:right w:val="single" w:sz="8" w:space="0" w:color="000000"/>
            </w:tcBorders>
            <w:vAlign w:val="center"/>
          </w:tcPr>
          <w:p w14:paraId="3E0C4430" w14:textId="77777777" w:rsidR="00F90FE3" w:rsidRPr="00324D5D" w:rsidRDefault="00F90FE3" w:rsidP="00A31F64">
            <w:pPr>
              <w:spacing w:after="0" w:line="240" w:lineRule="auto"/>
              <w:rPr>
                <w:ins w:id="519" w:author="John Junico Bernados" w:date="2017-08-23T20:01:00Z"/>
                <w:rFonts w:ascii="Times New Roman" w:eastAsia="Times New Roman" w:hAnsi="Times New Roman" w:cs="Times New Roman"/>
                <w:color w:val="000000"/>
                <w:sz w:val="18"/>
                <w:szCs w:val="18"/>
                <w:lang w:val="en-US"/>
              </w:rPr>
            </w:pPr>
          </w:p>
        </w:tc>
        <w:tc>
          <w:tcPr>
            <w:tcW w:w="1867" w:type="dxa"/>
            <w:tcBorders>
              <w:top w:val="nil"/>
              <w:left w:val="nil"/>
              <w:bottom w:val="single" w:sz="8" w:space="0" w:color="auto"/>
              <w:right w:val="single" w:sz="8" w:space="0" w:color="auto"/>
            </w:tcBorders>
            <w:shd w:val="clear" w:color="auto" w:fill="auto"/>
            <w:vAlign w:val="center"/>
          </w:tcPr>
          <w:p w14:paraId="77A0A92B" w14:textId="76D444B2" w:rsidR="00F90FE3" w:rsidRPr="006405D4" w:rsidRDefault="00F90FE3" w:rsidP="00A31F64">
            <w:pPr>
              <w:spacing w:after="0" w:line="240" w:lineRule="auto"/>
              <w:jc w:val="center"/>
              <w:rPr>
                <w:ins w:id="520" w:author="John Junico Bernados" w:date="2017-08-23T20:01:00Z"/>
                <w:rFonts w:ascii="Times New Roman" w:eastAsia="Times New Roman" w:hAnsi="Times New Roman" w:cs="Times New Roman"/>
                <w:color w:val="000000"/>
                <w:sz w:val="18"/>
                <w:szCs w:val="18"/>
                <w:lang w:val="en-US"/>
              </w:rPr>
            </w:pPr>
            <w:ins w:id="521" w:author="John Junico Bernados" w:date="2017-08-23T20:01:00Z">
              <w:r w:rsidRPr="006405D4">
                <w:rPr>
                  <w:rFonts w:ascii="Times New Roman" w:eastAsia="Times New Roman" w:hAnsi="Times New Roman" w:cs="Times New Roman"/>
                  <w:color w:val="000000"/>
                  <w:sz w:val="18"/>
                  <w:szCs w:val="18"/>
                  <w:lang w:val="en-US"/>
                </w:rPr>
                <w:t>Internal monitoring cost</w:t>
              </w:r>
            </w:ins>
          </w:p>
        </w:tc>
        <w:tc>
          <w:tcPr>
            <w:tcW w:w="2193" w:type="dxa"/>
            <w:tcBorders>
              <w:top w:val="nil"/>
              <w:left w:val="nil"/>
              <w:bottom w:val="single" w:sz="8" w:space="0" w:color="auto"/>
              <w:right w:val="single" w:sz="8" w:space="0" w:color="auto"/>
            </w:tcBorders>
            <w:shd w:val="clear" w:color="auto" w:fill="auto"/>
            <w:vAlign w:val="center"/>
          </w:tcPr>
          <w:p w14:paraId="6986DE9D" w14:textId="0D57102C" w:rsidR="00F90FE3" w:rsidRPr="00FD2A04" w:rsidRDefault="0026549A" w:rsidP="00A31F64">
            <w:pPr>
              <w:spacing w:after="0" w:line="240" w:lineRule="auto"/>
              <w:jc w:val="right"/>
              <w:rPr>
                <w:ins w:id="522" w:author="John Junico Bernados" w:date="2017-08-23T20:01:00Z"/>
                <w:rFonts w:ascii="Times New Roman" w:eastAsia="Times New Roman" w:hAnsi="Times New Roman" w:cs="Times New Roman"/>
                <w:color w:val="000000"/>
                <w:sz w:val="18"/>
                <w:szCs w:val="18"/>
                <w:lang w:val="en-US"/>
              </w:rPr>
            </w:pPr>
            <w:ins w:id="523" w:author="John Junico Bernados" w:date="2017-08-23T23:09:00Z">
              <w:r w:rsidRPr="00FD2A04">
                <w:rPr>
                  <w:rFonts w:ascii="Times New Roman" w:eastAsia="Times New Roman" w:hAnsi="Times New Roman" w:cs="Times New Roman"/>
                  <w:color w:val="000000"/>
                  <w:sz w:val="18"/>
                  <w:szCs w:val="18"/>
                  <w:lang w:val="en-US"/>
                  <w:rPrChange w:id="524" w:author="Jen" w:date="2017-08-25T13:29:00Z">
                    <w:rPr>
                      <w:rFonts w:ascii="Times New Roman" w:eastAsia="Times New Roman" w:hAnsi="Times New Roman" w:cs="Times New Roman"/>
                      <w:color w:val="000000"/>
                      <w:sz w:val="18"/>
                      <w:szCs w:val="18"/>
                      <w:highlight w:val="yellow"/>
                      <w:lang w:val="en-US"/>
                    </w:rPr>
                  </w:rPrChange>
                </w:rPr>
                <w:t>7,400,000.00</w:t>
              </w:r>
            </w:ins>
          </w:p>
        </w:tc>
        <w:tc>
          <w:tcPr>
            <w:tcW w:w="3269" w:type="dxa"/>
            <w:tcBorders>
              <w:top w:val="nil"/>
              <w:left w:val="nil"/>
              <w:bottom w:val="single" w:sz="8" w:space="0" w:color="auto"/>
              <w:right w:val="single" w:sz="8" w:space="0" w:color="auto"/>
            </w:tcBorders>
            <w:shd w:val="clear" w:color="auto" w:fill="auto"/>
            <w:vAlign w:val="center"/>
          </w:tcPr>
          <w:p w14:paraId="3DE90FBE" w14:textId="77777777" w:rsidR="0026549A" w:rsidRPr="00FD2A04" w:rsidRDefault="0026549A" w:rsidP="00EA7C21">
            <w:pPr>
              <w:spacing w:after="0" w:line="240" w:lineRule="auto"/>
              <w:jc w:val="both"/>
              <w:rPr>
                <w:ins w:id="525" w:author="John Junico Bernados" w:date="2017-08-23T23:09:00Z"/>
                <w:rFonts w:ascii="Times New Roman" w:eastAsia="Times New Roman" w:hAnsi="Times New Roman" w:cs="Times New Roman"/>
                <w:color w:val="000000"/>
                <w:sz w:val="18"/>
                <w:szCs w:val="18"/>
                <w:lang w:val="en-US"/>
              </w:rPr>
              <w:pPrChange w:id="526" w:author="Jen" w:date="2017-08-31T01:50:00Z">
                <w:pPr>
                  <w:spacing w:after="0" w:line="240" w:lineRule="auto"/>
                </w:pPr>
              </w:pPrChange>
            </w:pPr>
            <w:ins w:id="527" w:author="John Junico Bernados" w:date="2017-08-23T23:09:00Z">
              <w:r w:rsidRPr="00FD2A04">
                <w:rPr>
                  <w:rFonts w:ascii="Times New Roman" w:eastAsia="Times New Roman" w:hAnsi="Times New Roman" w:cs="Times New Roman"/>
                  <w:color w:val="000000"/>
                  <w:sz w:val="18"/>
                  <w:szCs w:val="18"/>
                  <w:lang w:val="en-US"/>
                </w:rPr>
                <w:t>RAP Internal monitoring cost for 2016</w:t>
              </w:r>
            </w:ins>
          </w:p>
          <w:p w14:paraId="761720F2" w14:textId="46B22F96" w:rsidR="00F90FE3" w:rsidRPr="00FD2A04" w:rsidRDefault="0026549A" w:rsidP="00EA7C21">
            <w:pPr>
              <w:spacing w:after="0" w:line="240" w:lineRule="auto"/>
              <w:jc w:val="both"/>
              <w:rPr>
                <w:ins w:id="528" w:author="John Junico Bernados" w:date="2017-08-23T20:01:00Z"/>
                <w:rFonts w:ascii="Times New Roman" w:eastAsia="Times New Roman" w:hAnsi="Times New Roman" w:cs="Times New Roman"/>
                <w:color w:val="000000"/>
                <w:sz w:val="18"/>
                <w:szCs w:val="18"/>
                <w:lang w:val="en-US"/>
              </w:rPr>
              <w:pPrChange w:id="529" w:author="Jen" w:date="2017-08-31T01:50:00Z">
                <w:pPr>
                  <w:spacing w:after="0" w:line="240" w:lineRule="auto"/>
                </w:pPr>
              </w:pPrChange>
            </w:pPr>
            <w:proofErr w:type="gramStart"/>
            <w:ins w:id="530" w:author="John Junico Bernados" w:date="2017-08-23T23:09:00Z">
              <w:r w:rsidRPr="00FD2A04">
                <w:rPr>
                  <w:rFonts w:ascii="Times New Roman" w:eastAsia="Times New Roman" w:hAnsi="Times New Roman" w:cs="Times New Roman"/>
                  <w:color w:val="000000"/>
                  <w:sz w:val="18"/>
                  <w:szCs w:val="18"/>
                  <w:lang w:val="en-US"/>
                </w:rPr>
                <w:t>and</w:t>
              </w:r>
              <w:proofErr w:type="gramEnd"/>
              <w:r w:rsidRPr="00FD2A04">
                <w:rPr>
                  <w:rFonts w:ascii="Times New Roman" w:eastAsia="Times New Roman" w:hAnsi="Times New Roman" w:cs="Times New Roman"/>
                  <w:color w:val="000000"/>
                  <w:sz w:val="18"/>
                  <w:szCs w:val="18"/>
                  <w:lang w:val="en-US"/>
                </w:rPr>
                <w:t xml:space="preserve"> 2023</w:t>
              </w:r>
            </w:ins>
            <w:ins w:id="531" w:author="Jen" w:date="2017-08-31T05:59:00Z">
              <w:r w:rsidR="003D526E">
                <w:rPr>
                  <w:rFonts w:ascii="Times New Roman" w:eastAsia="Times New Roman" w:hAnsi="Times New Roman" w:cs="Times New Roman"/>
                  <w:color w:val="000000"/>
                  <w:sz w:val="18"/>
                  <w:szCs w:val="18"/>
                  <w:lang w:val="en-US"/>
                </w:rPr>
                <w:t>.</w:t>
              </w:r>
            </w:ins>
          </w:p>
        </w:tc>
      </w:tr>
      <w:tr w:rsidR="007833C6" w:rsidRPr="00324D5D" w14:paraId="66C37E96" w14:textId="77777777" w:rsidTr="00281C07">
        <w:trPr>
          <w:trHeight w:val="480"/>
          <w:trPrChange w:id="532" w:author="Liezyl Liton" w:date="2017-08-21T20:45:00Z">
            <w:trPr>
              <w:gridAfter w:val="0"/>
              <w:trHeight w:val="48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533"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0F5E2993"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34"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535"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2A6DAFFD" w14:textId="77777777" w:rsidR="007833C6" w:rsidRPr="00324D5D" w:rsidRDefault="007833C6" w:rsidP="00A31F64">
            <w:pPr>
              <w:spacing w:after="0" w:line="240" w:lineRule="auto"/>
              <w:jc w:val="center"/>
              <w:rPr>
                <w:rFonts w:ascii="Times New Roman" w:eastAsia="Times New Roman" w:hAnsi="Times New Roman" w:cs="Times New Roman"/>
                <w:color w:val="000000"/>
                <w:sz w:val="18"/>
                <w:szCs w:val="18"/>
                <w:lang w:val="en-US"/>
                <w:rPrChange w:id="536"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37" w:author="Liezyl Liton" w:date="2017-08-21T21:46:00Z">
                  <w:rPr>
                    <w:rFonts w:ascii="Times New Roman" w:eastAsia="Times New Roman" w:hAnsi="Times New Roman" w:cs="Times New Roman"/>
                    <w:color w:val="000000"/>
                    <w:sz w:val="20"/>
                    <w:szCs w:val="20"/>
                    <w:lang w:val="en-US"/>
                  </w:rPr>
                </w:rPrChange>
              </w:rPr>
              <w:t>External monitoring cost</w:t>
            </w:r>
          </w:p>
        </w:tc>
        <w:tc>
          <w:tcPr>
            <w:tcW w:w="2193" w:type="dxa"/>
            <w:tcBorders>
              <w:top w:val="nil"/>
              <w:left w:val="nil"/>
              <w:bottom w:val="single" w:sz="8" w:space="0" w:color="auto"/>
              <w:right w:val="single" w:sz="8" w:space="0" w:color="auto"/>
            </w:tcBorders>
            <w:shd w:val="clear" w:color="auto" w:fill="auto"/>
            <w:vAlign w:val="center"/>
            <w:hideMark/>
            <w:tcPrChange w:id="538"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4D05509B" w14:textId="77777777" w:rsidR="007833C6" w:rsidRPr="00FD2A04" w:rsidRDefault="007833C6" w:rsidP="00A31F64">
            <w:pPr>
              <w:spacing w:after="0" w:line="240" w:lineRule="auto"/>
              <w:jc w:val="right"/>
              <w:rPr>
                <w:rFonts w:ascii="Times New Roman" w:eastAsia="Times New Roman" w:hAnsi="Times New Roman" w:cs="Times New Roman"/>
                <w:color w:val="000000"/>
                <w:sz w:val="18"/>
                <w:szCs w:val="18"/>
                <w:lang w:val="en-US"/>
                <w:rPrChange w:id="539" w:author="Jen" w:date="2017-08-25T13:29:00Z">
                  <w:rPr>
                    <w:rFonts w:ascii="Times New Roman" w:eastAsia="Times New Roman" w:hAnsi="Times New Roman" w:cs="Times New Roman"/>
                    <w:color w:val="000000"/>
                    <w:sz w:val="20"/>
                    <w:szCs w:val="20"/>
                    <w:lang w:val="en-US"/>
                  </w:rPr>
                </w:rPrChange>
              </w:rPr>
            </w:pPr>
            <w:r w:rsidRPr="00FD2A04">
              <w:rPr>
                <w:rFonts w:ascii="Times New Roman" w:eastAsia="Times New Roman" w:hAnsi="Times New Roman" w:cs="Times New Roman"/>
                <w:color w:val="000000"/>
                <w:sz w:val="18"/>
                <w:szCs w:val="18"/>
                <w:lang w:val="en-US"/>
                <w:rPrChange w:id="540" w:author="Jen" w:date="2017-08-25T13:29:00Z">
                  <w:rPr>
                    <w:rFonts w:ascii="Times New Roman" w:eastAsia="Times New Roman" w:hAnsi="Times New Roman" w:cs="Times New Roman"/>
                    <w:color w:val="000000"/>
                    <w:sz w:val="20"/>
                    <w:szCs w:val="20"/>
                    <w:lang w:val="en-US"/>
                  </w:rPr>
                </w:rPrChange>
              </w:rPr>
              <w:t>3,900,000.00</w:t>
            </w:r>
          </w:p>
        </w:tc>
        <w:tc>
          <w:tcPr>
            <w:tcW w:w="3269" w:type="dxa"/>
            <w:tcBorders>
              <w:top w:val="nil"/>
              <w:left w:val="nil"/>
              <w:bottom w:val="single" w:sz="8" w:space="0" w:color="auto"/>
              <w:right w:val="single" w:sz="8" w:space="0" w:color="auto"/>
            </w:tcBorders>
            <w:shd w:val="clear" w:color="auto" w:fill="auto"/>
            <w:vAlign w:val="center"/>
            <w:hideMark/>
            <w:tcPrChange w:id="541"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5FF22006" w14:textId="3CD86622" w:rsidR="007833C6" w:rsidRPr="00FD2A04" w:rsidRDefault="007833C6" w:rsidP="00EA7C21">
            <w:pPr>
              <w:spacing w:after="0" w:line="240" w:lineRule="auto"/>
              <w:jc w:val="both"/>
              <w:rPr>
                <w:rFonts w:ascii="Times New Roman" w:eastAsia="Times New Roman" w:hAnsi="Times New Roman" w:cs="Times New Roman"/>
                <w:color w:val="000000"/>
                <w:sz w:val="18"/>
                <w:szCs w:val="18"/>
                <w:lang w:val="en-US"/>
                <w:rPrChange w:id="542" w:author="Jen" w:date="2017-08-25T13:29:00Z">
                  <w:rPr>
                    <w:rFonts w:ascii="Times New Roman" w:eastAsia="Times New Roman" w:hAnsi="Times New Roman" w:cs="Times New Roman"/>
                    <w:color w:val="000000"/>
                    <w:sz w:val="20"/>
                    <w:szCs w:val="20"/>
                    <w:lang w:val="en-US"/>
                  </w:rPr>
                </w:rPrChange>
              </w:rPr>
              <w:pPrChange w:id="543" w:author="Jen" w:date="2017-08-31T01:50:00Z">
                <w:pPr>
                  <w:spacing w:after="0" w:line="240" w:lineRule="auto"/>
                </w:pPr>
              </w:pPrChange>
            </w:pPr>
            <w:r w:rsidRPr="00FD2A04">
              <w:rPr>
                <w:rFonts w:ascii="Times New Roman" w:eastAsia="Times New Roman" w:hAnsi="Times New Roman" w:cs="Times New Roman"/>
                <w:color w:val="000000"/>
                <w:sz w:val="18"/>
                <w:szCs w:val="18"/>
                <w:lang w:val="en-US"/>
                <w:rPrChange w:id="544" w:author="Jen" w:date="2017-08-25T13:29:00Z">
                  <w:rPr>
                    <w:rFonts w:ascii="Times New Roman" w:eastAsia="Times New Roman" w:hAnsi="Times New Roman" w:cs="Times New Roman"/>
                    <w:color w:val="000000"/>
                    <w:sz w:val="20"/>
                    <w:szCs w:val="20"/>
                    <w:lang w:val="en-US"/>
                  </w:rPr>
                </w:rPrChange>
              </w:rPr>
              <w:t>RAP External monitoring cost for 2016 to 2023</w:t>
            </w:r>
            <w:ins w:id="545" w:author="Jen" w:date="2017-08-31T05:59:00Z">
              <w:r w:rsidR="003D526E">
                <w:rPr>
                  <w:rFonts w:ascii="Times New Roman" w:eastAsia="Times New Roman" w:hAnsi="Times New Roman" w:cs="Times New Roman"/>
                  <w:color w:val="000000"/>
                  <w:sz w:val="18"/>
                  <w:szCs w:val="18"/>
                  <w:lang w:val="en-US"/>
                </w:rPr>
                <w:t>.</w:t>
              </w:r>
            </w:ins>
            <w:bookmarkStart w:id="546" w:name="_GoBack"/>
            <w:bookmarkEnd w:id="546"/>
          </w:p>
        </w:tc>
      </w:tr>
      <w:tr w:rsidR="007833C6" w:rsidRPr="00324D5D" w14:paraId="5466915A" w14:textId="77777777" w:rsidTr="00281C07">
        <w:trPr>
          <w:trHeight w:val="420"/>
          <w:trPrChange w:id="547" w:author="Liezyl Liton" w:date="2017-08-21T20:45:00Z">
            <w:trPr>
              <w:gridAfter w:val="0"/>
              <w:trHeight w:val="420"/>
            </w:trPr>
          </w:trPrChange>
        </w:trPr>
        <w:tc>
          <w:tcPr>
            <w:tcW w:w="2165" w:type="dxa"/>
            <w:gridSpan w:val="2"/>
            <w:vMerge/>
            <w:tcBorders>
              <w:top w:val="single" w:sz="8" w:space="0" w:color="auto"/>
              <w:left w:val="single" w:sz="8" w:space="0" w:color="auto"/>
              <w:bottom w:val="single" w:sz="8" w:space="0" w:color="000000"/>
              <w:right w:val="single" w:sz="8" w:space="0" w:color="000000"/>
            </w:tcBorders>
            <w:vAlign w:val="center"/>
            <w:hideMark/>
            <w:tcPrChange w:id="548" w:author="Liezyl Liton" w:date="2017-08-21T20:45:00Z">
              <w:tcPr>
                <w:tcW w:w="2165" w:type="dxa"/>
                <w:gridSpan w:val="3"/>
                <w:vMerge/>
                <w:tcBorders>
                  <w:top w:val="single" w:sz="8" w:space="0" w:color="auto"/>
                  <w:left w:val="single" w:sz="8" w:space="0" w:color="auto"/>
                  <w:bottom w:val="single" w:sz="8" w:space="0" w:color="000000"/>
                  <w:right w:val="single" w:sz="8" w:space="0" w:color="000000"/>
                </w:tcBorders>
                <w:vAlign w:val="center"/>
                <w:hideMark/>
              </w:tcPr>
            </w:tcPrChange>
          </w:tcPr>
          <w:p w14:paraId="74DC3CB8"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49" w:author="Liezyl Liton" w:date="2017-08-21T21:46:00Z">
                  <w:rPr>
                    <w:rFonts w:ascii="Times New Roman" w:eastAsia="Times New Roman" w:hAnsi="Times New Roman" w:cs="Times New Roman"/>
                    <w:color w:val="000000"/>
                    <w:sz w:val="20"/>
                    <w:szCs w:val="20"/>
                    <w:lang w:val="en-US"/>
                  </w:rPr>
                </w:rPrChange>
              </w:rPr>
            </w:pPr>
          </w:p>
        </w:tc>
        <w:tc>
          <w:tcPr>
            <w:tcW w:w="1867" w:type="dxa"/>
            <w:tcBorders>
              <w:top w:val="nil"/>
              <w:left w:val="nil"/>
              <w:bottom w:val="single" w:sz="8" w:space="0" w:color="auto"/>
              <w:right w:val="single" w:sz="8" w:space="0" w:color="auto"/>
            </w:tcBorders>
            <w:shd w:val="clear" w:color="auto" w:fill="auto"/>
            <w:vAlign w:val="center"/>
            <w:hideMark/>
            <w:tcPrChange w:id="550"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40126531" w14:textId="77777777" w:rsidR="007833C6" w:rsidRPr="00324D5D" w:rsidRDefault="007833C6" w:rsidP="00A31F64">
            <w:pPr>
              <w:spacing w:after="0" w:line="240" w:lineRule="auto"/>
              <w:rPr>
                <w:rFonts w:ascii="Times New Roman" w:eastAsia="Times New Roman" w:hAnsi="Times New Roman" w:cs="Times New Roman"/>
                <w:b/>
                <w:i/>
                <w:color w:val="000000"/>
                <w:sz w:val="18"/>
                <w:szCs w:val="18"/>
                <w:lang w:val="en-US"/>
                <w:rPrChange w:id="551" w:author="Liezyl Liton" w:date="2017-08-21T21:46:00Z">
                  <w:rPr>
                    <w:rFonts w:ascii="Times New Roman" w:eastAsia="Times New Roman" w:hAnsi="Times New Roman" w:cs="Times New Roman"/>
                    <w:b/>
                    <w:i/>
                    <w:color w:val="000000"/>
                    <w:sz w:val="20"/>
                    <w:szCs w:val="20"/>
                    <w:lang w:val="en-US"/>
                  </w:rPr>
                </w:rPrChange>
              </w:rPr>
            </w:pPr>
            <w:r w:rsidRPr="00324D5D">
              <w:rPr>
                <w:rFonts w:ascii="Times New Roman" w:eastAsia="Times New Roman" w:hAnsi="Times New Roman" w:cs="Times New Roman"/>
                <w:b/>
                <w:i/>
                <w:color w:val="000000"/>
                <w:sz w:val="18"/>
                <w:szCs w:val="18"/>
                <w:lang w:val="en-US"/>
                <w:rPrChange w:id="552" w:author="Liezyl Liton" w:date="2017-08-21T21:46:00Z">
                  <w:rPr>
                    <w:rFonts w:ascii="Times New Roman" w:eastAsia="Times New Roman" w:hAnsi="Times New Roman" w:cs="Times New Roman"/>
                    <w:b/>
                    <w:i/>
                    <w:color w:val="000000"/>
                    <w:sz w:val="20"/>
                    <w:szCs w:val="20"/>
                    <w:lang w:val="en-US"/>
                  </w:rPr>
                </w:rPrChange>
              </w:rPr>
              <w:t>Subtotal for (D)</w:t>
            </w:r>
          </w:p>
        </w:tc>
        <w:tc>
          <w:tcPr>
            <w:tcW w:w="2193" w:type="dxa"/>
            <w:tcBorders>
              <w:top w:val="nil"/>
              <w:left w:val="nil"/>
              <w:bottom w:val="single" w:sz="8" w:space="0" w:color="auto"/>
              <w:right w:val="single" w:sz="8" w:space="0" w:color="auto"/>
            </w:tcBorders>
            <w:shd w:val="clear" w:color="auto" w:fill="auto"/>
            <w:vAlign w:val="center"/>
            <w:hideMark/>
            <w:tcPrChange w:id="553"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1CC0D681" w14:textId="2FA71A69" w:rsidR="007833C6" w:rsidRPr="00324D5D" w:rsidRDefault="0089603D" w:rsidP="00A31F64">
            <w:pPr>
              <w:spacing w:after="0" w:line="240" w:lineRule="auto"/>
              <w:jc w:val="right"/>
              <w:rPr>
                <w:rFonts w:ascii="Times New Roman" w:eastAsia="Times New Roman" w:hAnsi="Times New Roman" w:cs="Times New Roman"/>
                <w:b/>
                <w:i/>
                <w:color w:val="000000"/>
                <w:sz w:val="18"/>
                <w:szCs w:val="18"/>
                <w:lang w:val="en-US"/>
                <w:rPrChange w:id="554" w:author="Liezyl Liton" w:date="2017-08-21T21:46:00Z">
                  <w:rPr>
                    <w:rFonts w:ascii="Times New Roman" w:eastAsia="Times New Roman" w:hAnsi="Times New Roman" w:cs="Times New Roman"/>
                    <w:b/>
                    <w:bCs/>
                    <w:i/>
                    <w:color w:val="000000"/>
                    <w:sz w:val="20"/>
                    <w:szCs w:val="20"/>
                    <w:lang w:val="en-US"/>
                  </w:rPr>
                </w:rPrChange>
              </w:rPr>
            </w:pPr>
            <w:ins w:id="555" w:author="Liezyl Liton" w:date="2017-08-19T18:22:00Z">
              <w:del w:id="556" w:author="Jen" w:date="2017-08-25T12:46:00Z">
                <w:r w:rsidRPr="00324D5D" w:rsidDel="006405D4">
                  <w:rPr>
                    <w:rFonts w:ascii="Times New Roman" w:eastAsia="Times New Roman" w:hAnsi="Times New Roman" w:cs="Times New Roman"/>
                    <w:b/>
                    <w:i/>
                    <w:color w:val="000000"/>
                    <w:sz w:val="18"/>
                    <w:szCs w:val="18"/>
                    <w:lang w:val="en-US"/>
                    <w:rPrChange w:id="557" w:author="Liezyl Liton" w:date="2017-08-21T21:46:00Z">
                      <w:rPr>
                        <w:rFonts w:ascii="Times New Roman" w:eastAsia="Times New Roman" w:hAnsi="Times New Roman" w:cs="Times New Roman"/>
                        <w:b/>
                        <w:i/>
                        <w:color w:val="000000"/>
                        <w:sz w:val="20"/>
                        <w:szCs w:val="20"/>
                        <w:lang w:val="en-US"/>
                      </w:rPr>
                    </w:rPrChange>
                  </w:rPr>
                  <w:delText>9</w:delText>
                </w:r>
              </w:del>
            </w:ins>
            <w:ins w:id="558" w:author="Jen" w:date="2017-08-25T12:46:00Z">
              <w:r w:rsidR="006405D4">
                <w:rPr>
                  <w:rFonts w:ascii="Times New Roman" w:eastAsia="Times New Roman" w:hAnsi="Times New Roman" w:cs="Times New Roman"/>
                  <w:b/>
                  <w:i/>
                  <w:color w:val="000000"/>
                  <w:sz w:val="18"/>
                  <w:szCs w:val="18"/>
                  <w:lang w:val="en-US"/>
                </w:rPr>
                <w:t>16</w:t>
              </w:r>
            </w:ins>
            <w:del w:id="559" w:author="Liezyl Liton" w:date="2017-08-19T18:22:00Z">
              <w:r w:rsidR="007833C6" w:rsidRPr="00324D5D" w:rsidDel="0089603D">
                <w:rPr>
                  <w:rFonts w:ascii="Times New Roman" w:eastAsia="Times New Roman" w:hAnsi="Times New Roman" w:cs="Times New Roman"/>
                  <w:b/>
                  <w:i/>
                  <w:color w:val="000000"/>
                  <w:sz w:val="18"/>
                  <w:szCs w:val="18"/>
                  <w:lang w:val="en-US"/>
                  <w:rPrChange w:id="560" w:author="Liezyl Liton" w:date="2017-08-21T21:46:00Z">
                    <w:rPr>
                      <w:rFonts w:ascii="Times New Roman" w:eastAsia="Times New Roman" w:hAnsi="Times New Roman" w:cs="Times New Roman"/>
                      <w:b/>
                      <w:i/>
                      <w:color w:val="000000"/>
                      <w:sz w:val="20"/>
                      <w:szCs w:val="20"/>
                      <w:lang w:val="en-US"/>
                    </w:rPr>
                  </w:rPrChange>
                </w:rPr>
                <w:delText>16</w:delText>
              </w:r>
            </w:del>
            <w:r w:rsidR="007833C6" w:rsidRPr="00324D5D">
              <w:rPr>
                <w:rFonts w:ascii="Times New Roman" w:eastAsia="Times New Roman" w:hAnsi="Times New Roman" w:cs="Times New Roman"/>
                <w:b/>
                <w:i/>
                <w:color w:val="000000"/>
                <w:sz w:val="18"/>
                <w:szCs w:val="18"/>
                <w:lang w:val="en-US"/>
                <w:rPrChange w:id="561" w:author="Liezyl Liton" w:date="2017-08-21T21:46:00Z">
                  <w:rPr>
                    <w:rFonts w:ascii="Times New Roman" w:eastAsia="Times New Roman" w:hAnsi="Times New Roman" w:cs="Times New Roman"/>
                    <w:b/>
                    <w:i/>
                    <w:color w:val="000000"/>
                    <w:sz w:val="20"/>
                    <w:szCs w:val="20"/>
                    <w:lang w:val="en-US"/>
                  </w:rPr>
                </w:rPrChange>
              </w:rPr>
              <w:t>,</w:t>
            </w:r>
            <w:ins w:id="562" w:author="Jen" w:date="2017-08-25T12:46:00Z">
              <w:r w:rsidR="006405D4">
                <w:rPr>
                  <w:rFonts w:ascii="Times New Roman" w:eastAsia="Times New Roman" w:hAnsi="Times New Roman" w:cs="Times New Roman"/>
                  <w:b/>
                  <w:i/>
                  <w:color w:val="000000"/>
                  <w:sz w:val="18"/>
                  <w:szCs w:val="18"/>
                  <w:lang w:val="en-US"/>
                </w:rPr>
                <w:t>7</w:t>
              </w:r>
            </w:ins>
            <w:ins w:id="563" w:author="Liezyl Liton" w:date="2017-08-19T18:22:00Z">
              <w:del w:id="564" w:author="Jen" w:date="2017-08-25T12:46:00Z">
                <w:r w:rsidRPr="00324D5D" w:rsidDel="006405D4">
                  <w:rPr>
                    <w:rFonts w:ascii="Times New Roman" w:eastAsia="Times New Roman" w:hAnsi="Times New Roman" w:cs="Times New Roman"/>
                    <w:b/>
                    <w:i/>
                    <w:color w:val="000000"/>
                    <w:sz w:val="18"/>
                    <w:szCs w:val="18"/>
                    <w:lang w:val="en-US"/>
                    <w:rPrChange w:id="565" w:author="Liezyl Liton" w:date="2017-08-21T21:46:00Z">
                      <w:rPr>
                        <w:rFonts w:ascii="Times New Roman" w:eastAsia="Times New Roman" w:hAnsi="Times New Roman" w:cs="Times New Roman"/>
                        <w:b/>
                        <w:i/>
                        <w:color w:val="000000"/>
                        <w:sz w:val="20"/>
                        <w:szCs w:val="20"/>
                        <w:lang w:val="en-US"/>
                      </w:rPr>
                    </w:rPrChange>
                  </w:rPr>
                  <w:delText>3</w:delText>
                </w:r>
              </w:del>
            </w:ins>
            <w:del w:id="566" w:author="Liezyl Liton" w:date="2017-08-19T18:22:00Z">
              <w:r w:rsidR="007833C6" w:rsidRPr="00324D5D" w:rsidDel="0089603D">
                <w:rPr>
                  <w:rFonts w:ascii="Times New Roman" w:eastAsia="Times New Roman" w:hAnsi="Times New Roman" w:cs="Times New Roman"/>
                  <w:b/>
                  <w:i/>
                  <w:color w:val="000000"/>
                  <w:sz w:val="18"/>
                  <w:szCs w:val="18"/>
                  <w:lang w:val="en-US"/>
                  <w:rPrChange w:id="567" w:author="Liezyl Liton" w:date="2017-08-21T21:46:00Z">
                    <w:rPr>
                      <w:rFonts w:ascii="Times New Roman" w:eastAsia="Times New Roman" w:hAnsi="Times New Roman" w:cs="Times New Roman"/>
                      <w:b/>
                      <w:i/>
                      <w:color w:val="000000"/>
                      <w:sz w:val="20"/>
                      <w:szCs w:val="20"/>
                      <w:lang w:val="en-US"/>
                    </w:rPr>
                  </w:rPrChange>
                </w:rPr>
                <w:delText>7</w:delText>
              </w:r>
            </w:del>
            <w:r w:rsidR="007833C6" w:rsidRPr="00324D5D">
              <w:rPr>
                <w:rFonts w:ascii="Times New Roman" w:eastAsia="Times New Roman" w:hAnsi="Times New Roman" w:cs="Times New Roman"/>
                <w:b/>
                <w:i/>
                <w:color w:val="000000"/>
                <w:sz w:val="18"/>
                <w:szCs w:val="18"/>
                <w:lang w:val="en-US"/>
                <w:rPrChange w:id="568" w:author="Liezyl Liton" w:date="2017-08-21T21:46:00Z">
                  <w:rPr>
                    <w:rFonts w:ascii="Times New Roman" w:eastAsia="Times New Roman" w:hAnsi="Times New Roman" w:cs="Times New Roman"/>
                    <w:b/>
                    <w:i/>
                    <w:color w:val="000000"/>
                    <w:sz w:val="20"/>
                    <w:szCs w:val="20"/>
                    <w:lang w:val="en-US"/>
                  </w:rPr>
                </w:rPrChange>
              </w:rPr>
              <w:t>00,000.00</w:t>
            </w:r>
          </w:p>
        </w:tc>
        <w:tc>
          <w:tcPr>
            <w:tcW w:w="3269" w:type="dxa"/>
            <w:tcBorders>
              <w:top w:val="nil"/>
              <w:left w:val="nil"/>
              <w:bottom w:val="single" w:sz="8" w:space="0" w:color="auto"/>
              <w:right w:val="single" w:sz="8" w:space="0" w:color="auto"/>
            </w:tcBorders>
            <w:shd w:val="clear" w:color="auto" w:fill="auto"/>
            <w:vAlign w:val="center"/>
            <w:hideMark/>
            <w:tcPrChange w:id="569"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2CF1D434"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70"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71" w:author="Liezyl Liton" w:date="2017-08-21T21:46:00Z">
                  <w:rPr>
                    <w:rFonts w:ascii="Times New Roman" w:eastAsia="Times New Roman" w:hAnsi="Times New Roman" w:cs="Times New Roman"/>
                    <w:color w:val="000000"/>
                    <w:sz w:val="20"/>
                    <w:szCs w:val="20"/>
                    <w:lang w:val="en-US"/>
                  </w:rPr>
                </w:rPrChange>
              </w:rPr>
              <w:t> </w:t>
            </w:r>
          </w:p>
        </w:tc>
      </w:tr>
      <w:tr w:rsidR="007833C6" w:rsidRPr="00324D5D" w14:paraId="400E5D35" w14:textId="77777777" w:rsidTr="00281C07">
        <w:trPr>
          <w:trHeight w:val="330"/>
          <w:trPrChange w:id="572" w:author="Liezyl Liton" w:date="2017-08-21T20:45:00Z">
            <w:trPr>
              <w:gridAfter w:val="0"/>
              <w:trHeight w:val="330"/>
            </w:trPr>
          </w:trPrChange>
        </w:trPr>
        <w:tc>
          <w:tcPr>
            <w:tcW w:w="216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Change w:id="573" w:author="Liezyl Liton" w:date="2017-08-21T20:45:00Z">
              <w:tcPr>
                <w:tcW w:w="2165"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tcPrChange>
          </w:tcPr>
          <w:p w14:paraId="7DE307F4"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74"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75" w:author="Liezyl Liton" w:date="2017-08-21T21:46:00Z">
                  <w:rPr>
                    <w:rFonts w:ascii="Times New Roman" w:eastAsia="Times New Roman" w:hAnsi="Times New Roman" w:cs="Times New Roman"/>
                    <w:color w:val="000000"/>
                    <w:sz w:val="20"/>
                    <w:szCs w:val="20"/>
                    <w:lang w:val="en-US"/>
                  </w:rPr>
                </w:rPrChange>
              </w:rPr>
              <w:t>Total (A+B+C+D)</w:t>
            </w:r>
          </w:p>
        </w:tc>
        <w:tc>
          <w:tcPr>
            <w:tcW w:w="1867" w:type="dxa"/>
            <w:tcBorders>
              <w:top w:val="nil"/>
              <w:left w:val="nil"/>
              <w:bottom w:val="single" w:sz="8" w:space="0" w:color="auto"/>
              <w:right w:val="single" w:sz="8" w:space="0" w:color="auto"/>
            </w:tcBorders>
            <w:shd w:val="clear" w:color="auto" w:fill="auto"/>
            <w:vAlign w:val="center"/>
            <w:hideMark/>
            <w:tcPrChange w:id="576"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09B508D1"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77"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78" w:author="Liezyl Liton" w:date="2017-08-21T21:46:00Z">
                  <w:rPr>
                    <w:rFonts w:ascii="Times New Roman" w:eastAsia="Times New Roman" w:hAnsi="Times New Roman" w:cs="Times New Roman"/>
                    <w:color w:val="000000"/>
                    <w:sz w:val="20"/>
                    <w:szCs w:val="20"/>
                    <w:lang w:val="en-US"/>
                  </w:rPr>
                </w:rPrChange>
              </w:rPr>
              <w:t> </w:t>
            </w:r>
          </w:p>
        </w:tc>
        <w:tc>
          <w:tcPr>
            <w:tcW w:w="2193" w:type="dxa"/>
            <w:tcBorders>
              <w:top w:val="nil"/>
              <w:left w:val="nil"/>
              <w:bottom w:val="single" w:sz="8" w:space="0" w:color="auto"/>
              <w:right w:val="single" w:sz="8" w:space="0" w:color="auto"/>
            </w:tcBorders>
            <w:shd w:val="clear" w:color="auto" w:fill="auto"/>
            <w:vAlign w:val="center"/>
            <w:hideMark/>
            <w:tcPrChange w:id="579"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011FE012" w14:textId="1110F6AE" w:rsidR="007833C6" w:rsidRPr="00324D5D" w:rsidRDefault="00DA64E5" w:rsidP="00A31F64">
            <w:pPr>
              <w:spacing w:after="0" w:line="240" w:lineRule="auto"/>
              <w:ind w:left="720"/>
              <w:contextualSpacing/>
              <w:jc w:val="right"/>
              <w:rPr>
                <w:rFonts w:ascii="Times New Roman" w:eastAsia="Times New Roman" w:hAnsi="Times New Roman" w:cs="Times New Roman"/>
                <w:b/>
                <w:i/>
                <w:color w:val="000000"/>
                <w:sz w:val="18"/>
                <w:szCs w:val="18"/>
                <w:lang w:val="en-US"/>
                <w:rPrChange w:id="580" w:author="Liezyl Liton" w:date="2017-08-21T21:46:00Z">
                  <w:rPr>
                    <w:rFonts w:ascii="Times New Roman" w:eastAsia="Times New Roman" w:hAnsi="Times New Roman" w:cs="Times New Roman"/>
                    <w:b/>
                    <w:bCs/>
                    <w:color w:val="000000"/>
                    <w:sz w:val="20"/>
                    <w:szCs w:val="20"/>
                    <w:lang w:val="en-US"/>
                  </w:rPr>
                </w:rPrChange>
              </w:rPr>
            </w:pPr>
            <w:ins w:id="581" w:author="Liezyl Liton" w:date="2017-08-19T22:06:00Z">
              <w:del w:id="582" w:author="Jen" w:date="2017-08-25T13:27:00Z">
                <w:r w:rsidDel="00FD2A04">
                  <w:rPr>
                    <w:rFonts w:ascii="Times New Roman" w:eastAsia="Times New Roman" w:hAnsi="Times New Roman" w:cs="Times New Roman"/>
                    <w:b/>
                    <w:i/>
                    <w:color w:val="000000"/>
                    <w:sz w:val="18"/>
                    <w:szCs w:val="18"/>
                    <w:lang w:val="en-US"/>
                  </w:rPr>
                  <w:delText>61</w:delText>
                </w:r>
                <w:r w:rsidR="00281C07" w:rsidRPr="00324D5D" w:rsidDel="00FD2A04">
                  <w:rPr>
                    <w:rFonts w:ascii="Times New Roman" w:eastAsia="Times New Roman" w:hAnsi="Times New Roman" w:cs="Times New Roman"/>
                    <w:b/>
                    <w:i/>
                    <w:color w:val="000000"/>
                    <w:sz w:val="18"/>
                    <w:szCs w:val="18"/>
                    <w:lang w:val="en-US"/>
                    <w:rPrChange w:id="583" w:author="Liezyl Liton" w:date="2017-08-21T21:46:00Z">
                      <w:rPr>
                        <w:rFonts w:ascii="Times New Roman" w:eastAsia="Times New Roman" w:hAnsi="Times New Roman" w:cs="Times New Roman"/>
                        <w:b/>
                        <w:i/>
                        <w:color w:val="000000"/>
                        <w:sz w:val="20"/>
                        <w:szCs w:val="20"/>
                        <w:lang w:val="en-US"/>
                      </w:rPr>
                    </w:rPrChange>
                  </w:rPr>
                  <w:delText>5,</w:delText>
                </w:r>
                <w:r w:rsidDel="00FD2A04">
                  <w:rPr>
                    <w:rFonts w:ascii="Times New Roman" w:eastAsia="Times New Roman" w:hAnsi="Times New Roman" w:cs="Times New Roman"/>
                    <w:b/>
                    <w:i/>
                    <w:color w:val="000000"/>
                    <w:sz w:val="18"/>
                    <w:szCs w:val="18"/>
                    <w:lang w:val="en-US"/>
                  </w:rPr>
                  <w:delText>788</w:delText>
                </w:r>
                <w:r w:rsidR="002E07F3" w:rsidRPr="00324D5D" w:rsidDel="00FD2A04">
                  <w:rPr>
                    <w:rFonts w:ascii="Times New Roman" w:eastAsia="Times New Roman" w:hAnsi="Times New Roman" w:cs="Times New Roman"/>
                    <w:b/>
                    <w:i/>
                    <w:color w:val="000000"/>
                    <w:sz w:val="18"/>
                    <w:szCs w:val="18"/>
                    <w:lang w:val="en-US"/>
                    <w:rPrChange w:id="584" w:author="Liezyl Liton" w:date="2017-08-21T21:46:00Z">
                      <w:rPr>
                        <w:rFonts w:ascii="Times New Roman" w:eastAsia="Times New Roman" w:hAnsi="Times New Roman" w:cs="Times New Roman"/>
                        <w:color w:val="000000"/>
                        <w:sz w:val="20"/>
                        <w:szCs w:val="20"/>
                        <w:lang w:val="en-US"/>
                      </w:rPr>
                    </w:rPrChange>
                  </w:rPr>
                  <w:delText>,</w:delText>
                </w:r>
              </w:del>
            </w:ins>
            <w:ins w:id="585" w:author="Liezyl Liton" w:date="2017-08-19T22:07:00Z">
              <w:del w:id="586" w:author="Jen" w:date="2017-08-25T13:27:00Z">
                <w:r w:rsidR="003D5015" w:rsidDel="00FD2A04">
                  <w:rPr>
                    <w:rFonts w:ascii="Times New Roman" w:eastAsia="Times New Roman" w:hAnsi="Times New Roman" w:cs="Times New Roman"/>
                    <w:b/>
                    <w:i/>
                    <w:color w:val="000000"/>
                    <w:sz w:val="18"/>
                    <w:szCs w:val="18"/>
                    <w:lang w:val="en-US"/>
                  </w:rPr>
                  <w:delText>245</w:delText>
                </w:r>
                <w:r w:rsidR="00281C07" w:rsidRPr="00324D5D" w:rsidDel="00FD2A04">
                  <w:rPr>
                    <w:rFonts w:ascii="Times New Roman" w:eastAsia="Times New Roman" w:hAnsi="Times New Roman" w:cs="Times New Roman"/>
                    <w:b/>
                    <w:i/>
                    <w:color w:val="000000"/>
                    <w:sz w:val="18"/>
                    <w:szCs w:val="18"/>
                    <w:lang w:val="en-US"/>
                    <w:rPrChange w:id="587" w:author="Liezyl Liton" w:date="2017-08-21T21:46:00Z">
                      <w:rPr>
                        <w:rFonts w:ascii="Times New Roman" w:eastAsia="Times New Roman" w:hAnsi="Times New Roman" w:cs="Times New Roman"/>
                        <w:b/>
                        <w:i/>
                        <w:color w:val="000000"/>
                        <w:sz w:val="20"/>
                        <w:szCs w:val="20"/>
                        <w:lang w:val="en-US"/>
                      </w:rPr>
                    </w:rPrChange>
                  </w:rPr>
                  <w:delText>.</w:delText>
                </w:r>
                <w:r w:rsidR="003D5015" w:rsidDel="00FD2A04">
                  <w:rPr>
                    <w:rFonts w:ascii="Times New Roman" w:eastAsia="Times New Roman" w:hAnsi="Times New Roman" w:cs="Times New Roman"/>
                    <w:b/>
                    <w:i/>
                    <w:color w:val="000000"/>
                    <w:sz w:val="18"/>
                    <w:szCs w:val="18"/>
                    <w:lang w:val="en-US"/>
                  </w:rPr>
                  <w:delText>27</w:delText>
                </w:r>
              </w:del>
            </w:ins>
            <w:ins w:id="588" w:author="Jen" w:date="2017-08-31T05:26:00Z">
              <w:r w:rsidR="00902AFA">
                <w:rPr>
                  <w:rFonts w:ascii="Times New Roman" w:eastAsia="Times New Roman" w:hAnsi="Times New Roman" w:cs="Times New Roman"/>
                  <w:b/>
                  <w:i/>
                  <w:color w:val="000000"/>
                  <w:sz w:val="18"/>
                  <w:szCs w:val="18"/>
                  <w:lang w:val="en-US"/>
                </w:rPr>
                <w:t>605,722,451.33</w:t>
              </w:r>
            </w:ins>
          </w:p>
        </w:tc>
        <w:tc>
          <w:tcPr>
            <w:tcW w:w="3269" w:type="dxa"/>
            <w:tcBorders>
              <w:top w:val="nil"/>
              <w:left w:val="nil"/>
              <w:bottom w:val="single" w:sz="8" w:space="0" w:color="auto"/>
              <w:right w:val="single" w:sz="8" w:space="0" w:color="auto"/>
            </w:tcBorders>
            <w:shd w:val="clear" w:color="auto" w:fill="auto"/>
            <w:vAlign w:val="center"/>
            <w:hideMark/>
            <w:tcPrChange w:id="589"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3EE3B11C"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90"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91" w:author="Liezyl Liton" w:date="2017-08-21T21:46:00Z">
                  <w:rPr>
                    <w:rFonts w:ascii="Times New Roman" w:eastAsia="Times New Roman" w:hAnsi="Times New Roman" w:cs="Times New Roman"/>
                    <w:color w:val="000000"/>
                    <w:sz w:val="20"/>
                    <w:szCs w:val="20"/>
                    <w:lang w:val="en-US"/>
                  </w:rPr>
                </w:rPrChange>
              </w:rPr>
              <w:t> </w:t>
            </w:r>
          </w:p>
        </w:tc>
      </w:tr>
      <w:tr w:rsidR="007833C6" w:rsidRPr="00324D5D" w14:paraId="28370B2E" w14:textId="77777777" w:rsidTr="00281C07">
        <w:trPr>
          <w:trHeight w:val="435"/>
          <w:trPrChange w:id="592" w:author="Liezyl Liton" w:date="2017-08-21T20:45:00Z">
            <w:trPr>
              <w:gridAfter w:val="0"/>
              <w:trHeight w:val="435"/>
            </w:trPr>
          </w:trPrChange>
        </w:trPr>
        <w:tc>
          <w:tcPr>
            <w:tcW w:w="737" w:type="dxa"/>
            <w:vMerge w:val="restart"/>
            <w:tcBorders>
              <w:top w:val="nil"/>
              <w:left w:val="single" w:sz="8" w:space="0" w:color="auto"/>
              <w:bottom w:val="single" w:sz="8" w:space="0" w:color="000000"/>
              <w:right w:val="single" w:sz="8" w:space="0" w:color="auto"/>
            </w:tcBorders>
            <w:shd w:val="clear" w:color="auto" w:fill="auto"/>
            <w:vAlign w:val="center"/>
            <w:hideMark/>
            <w:tcPrChange w:id="593" w:author="Liezyl Liton" w:date="2017-08-21T20:45:00Z">
              <w:tcPr>
                <w:tcW w:w="73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tcPrChange>
          </w:tcPr>
          <w:p w14:paraId="021A9DFD"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94"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95" w:author="Liezyl Liton" w:date="2017-08-21T21:46:00Z">
                  <w:rPr>
                    <w:rFonts w:ascii="Times New Roman" w:eastAsia="Times New Roman" w:hAnsi="Times New Roman" w:cs="Times New Roman"/>
                    <w:color w:val="000000"/>
                    <w:sz w:val="20"/>
                    <w:szCs w:val="20"/>
                    <w:lang w:val="en-US"/>
                  </w:rPr>
                </w:rPrChange>
              </w:rPr>
              <w:t>E</w:t>
            </w:r>
          </w:p>
        </w:tc>
        <w:tc>
          <w:tcPr>
            <w:tcW w:w="1428" w:type="dxa"/>
            <w:tcBorders>
              <w:top w:val="nil"/>
              <w:left w:val="nil"/>
              <w:bottom w:val="single" w:sz="8" w:space="0" w:color="auto"/>
              <w:right w:val="single" w:sz="8" w:space="0" w:color="auto"/>
            </w:tcBorders>
            <w:shd w:val="clear" w:color="auto" w:fill="auto"/>
            <w:vAlign w:val="center"/>
            <w:hideMark/>
            <w:tcPrChange w:id="596" w:author="Liezyl Liton" w:date="2017-08-21T20:45:00Z">
              <w:tcPr>
                <w:tcW w:w="1428" w:type="dxa"/>
                <w:tcBorders>
                  <w:top w:val="nil"/>
                  <w:left w:val="nil"/>
                  <w:bottom w:val="single" w:sz="8" w:space="0" w:color="auto"/>
                  <w:right w:val="single" w:sz="8" w:space="0" w:color="auto"/>
                </w:tcBorders>
                <w:shd w:val="clear" w:color="auto" w:fill="auto"/>
                <w:vAlign w:val="center"/>
                <w:hideMark/>
              </w:tcPr>
            </w:tcPrChange>
          </w:tcPr>
          <w:p w14:paraId="522B9D52"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597"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598" w:author="Liezyl Liton" w:date="2017-08-21T21:46:00Z">
                  <w:rPr>
                    <w:rFonts w:ascii="Times New Roman" w:eastAsia="Times New Roman" w:hAnsi="Times New Roman" w:cs="Times New Roman"/>
                    <w:color w:val="000000"/>
                    <w:sz w:val="20"/>
                    <w:szCs w:val="20"/>
                    <w:lang w:val="en-US"/>
                  </w:rPr>
                </w:rPrChange>
              </w:rPr>
              <w:t>Administration Cost</w:t>
            </w:r>
          </w:p>
        </w:tc>
        <w:tc>
          <w:tcPr>
            <w:tcW w:w="1867" w:type="dxa"/>
            <w:tcBorders>
              <w:top w:val="nil"/>
              <w:left w:val="nil"/>
              <w:bottom w:val="single" w:sz="8" w:space="0" w:color="auto"/>
              <w:right w:val="single" w:sz="8" w:space="0" w:color="auto"/>
            </w:tcBorders>
            <w:shd w:val="clear" w:color="auto" w:fill="auto"/>
            <w:vAlign w:val="center"/>
            <w:hideMark/>
            <w:tcPrChange w:id="599"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6E3F2549" w14:textId="77777777" w:rsidR="007833C6" w:rsidRPr="00324D5D" w:rsidRDefault="007833C6" w:rsidP="00A31F64">
            <w:pPr>
              <w:spacing w:after="0" w:line="240" w:lineRule="auto"/>
              <w:jc w:val="center"/>
              <w:rPr>
                <w:rFonts w:ascii="Times New Roman" w:eastAsia="Times New Roman" w:hAnsi="Times New Roman" w:cs="Times New Roman"/>
                <w:color w:val="000000"/>
                <w:sz w:val="18"/>
                <w:szCs w:val="18"/>
                <w:lang w:val="en-US"/>
                <w:rPrChange w:id="600"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601" w:author="Liezyl Liton" w:date="2017-08-21T21:46:00Z">
                  <w:rPr>
                    <w:rFonts w:ascii="Times New Roman" w:eastAsia="Times New Roman" w:hAnsi="Times New Roman" w:cs="Times New Roman"/>
                    <w:color w:val="000000"/>
                    <w:sz w:val="20"/>
                    <w:szCs w:val="20"/>
                    <w:lang w:val="en-US"/>
                  </w:rPr>
                </w:rPrChange>
              </w:rPr>
              <w:t>5%</w:t>
            </w:r>
          </w:p>
        </w:tc>
        <w:tc>
          <w:tcPr>
            <w:tcW w:w="2193" w:type="dxa"/>
            <w:tcBorders>
              <w:top w:val="nil"/>
              <w:left w:val="nil"/>
              <w:bottom w:val="single" w:sz="8" w:space="0" w:color="auto"/>
              <w:right w:val="single" w:sz="8" w:space="0" w:color="auto"/>
            </w:tcBorders>
            <w:shd w:val="clear" w:color="auto" w:fill="auto"/>
            <w:vAlign w:val="center"/>
            <w:tcPrChange w:id="602" w:author="Liezyl Liton" w:date="2017-08-21T20:45:00Z">
              <w:tcPr>
                <w:tcW w:w="1985" w:type="dxa"/>
                <w:gridSpan w:val="2"/>
                <w:tcBorders>
                  <w:top w:val="nil"/>
                  <w:left w:val="nil"/>
                  <w:bottom w:val="single" w:sz="8" w:space="0" w:color="auto"/>
                  <w:right w:val="single" w:sz="8" w:space="0" w:color="auto"/>
                </w:tcBorders>
                <w:shd w:val="clear" w:color="auto" w:fill="auto"/>
                <w:vAlign w:val="center"/>
              </w:tcPr>
            </w:tcPrChange>
          </w:tcPr>
          <w:p w14:paraId="078651D7" w14:textId="2E45B47C" w:rsidR="007833C6" w:rsidRPr="00324D5D" w:rsidRDefault="003D5015" w:rsidP="00A31F64">
            <w:pPr>
              <w:spacing w:after="0" w:line="240" w:lineRule="auto"/>
              <w:jc w:val="right"/>
              <w:rPr>
                <w:rFonts w:ascii="Times New Roman" w:eastAsia="Times New Roman" w:hAnsi="Times New Roman" w:cs="Times New Roman"/>
                <w:color w:val="000000"/>
                <w:sz w:val="18"/>
                <w:szCs w:val="18"/>
                <w:lang w:val="en-US"/>
                <w:rPrChange w:id="603" w:author="Liezyl Liton" w:date="2017-08-21T21:46:00Z">
                  <w:rPr>
                    <w:rFonts w:ascii="Times New Roman" w:eastAsia="Times New Roman" w:hAnsi="Times New Roman" w:cs="Times New Roman"/>
                    <w:b/>
                    <w:bCs/>
                    <w:color w:val="000000"/>
                    <w:sz w:val="20"/>
                    <w:szCs w:val="20"/>
                    <w:lang w:val="en-US"/>
                  </w:rPr>
                </w:rPrChange>
              </w:rPr>
            </w:pPr>
            <w:ins w:id="604" w:author="Liezyl Liton" w:date="2017-08-21T20:46:00Z">
              <w:del w:id="605" w:author="Jen" w:date="2017-08-25T13:28:00Z">
                <w:r w:rsidDel="00FD2A04">
                  <w:rPr>
                    <w:rFonts w:ascii="Times New Roman" w:eastAsia="Times New Roman" w:hAnsi="Times New Roman" w:cs="Times New Roman"/>
                    <w:b/>
                    <w:i/>
                    <w:color w:val="000000"/>
                    <w:sz w:val="18"/>
                    <w:szCs w:val="18"/>
                    <w:lang w:val="en-US"/>
                  </w:rPr>
                  <w:delText>30</w:delText>
                </w:r>
              </w:del>
            </w:ins>
            <w:ins w:id="606" w:author="Liezyl Liton" w:date="2017-08-19T22:07:00Z">
              <w:del w:id="607" w:author="Jen" w:date="2017-08-25T13:28:00Z">
                <w:r w:rsidR="00737D95" w:rsidRPr="00324D5D" w:rsidDel="00FD2A04">
                  <w:rPr>
                    <w:rFonts w:ascii="Times New Roman" w:eastAsia="Times New Roman" w:hAnsi="Times New Roman" w:cs="Times New Roman"/>
                    <w:b/>
                    <w:i/>
                    <w:color w:val="000000"/>
                    <w:sz w:val="18"/>
                    <w:szCs w:val="18"/>
                    <w:lang w:val="en-US"/>
                    <w:rPrChange w:id="608" w:author="Liezyl Liton" w:date="2017-08-21T21:46:00Z">
                      <w:rPr>
                        <w:rFonts w:ascii="Times New Roman" w:eastAsia="Times New Roman" w:hAnsi="Times New Roman" w:cs="Times New Roman"/>
                        <w:b/>
                        <w:i/>
                        <w:color w:val="000000"/>
                        <w:sz w:val="20"/>
                        <w:szCs w:val="20"/>
                        <w:lang w:val="en-US"/>
                      </w:rPr>
                    </w:rPrChange>
                  </w:rPr>
                  <w:delText>,</w:delText>
                </w:r>
                <w:r w:rsidDel="00FD2A04">
                  <w:rPr>
                    <w:rFonts w:ascii="Times New Roman" w:eastAsia="Times New Roman" w:hAnsi="Times New Roman" w:cs="Times New Roman"/>
                    <w:b/>
                    <w:i/>
                    <w:color w:val="000000"/>
                    <w:sz w:val="18"/>
                    <w:szCs w:val="18"/>
                    <w:lang w:val="en-US"/>
                  </w:rPr>
                  <w:delText>789</w:delText>
                </w:r>
                <w:r w:rsidR="00737D95" w:rsidRPr="00324D5D" w:rsidDel="00FD2A04">
                  <w:rPr>
                    <w:rFonts w:ascii="Times New Roman" w:eastAsia="Times New Roman" w:hAnsi="Times New Roman" w:cs="Times New Roman"/>
                    <w:b/>
                    <w:i/>
                    <w:color w:val="000000"/>
                    <w:sz w:val="18"/>
                    <w:szCs w:val="18"/>
                    <w:lang w:val="en-US"/>
                    <w:rPrChange w:id="609" w:author="Liezyl Liton" w:date="2017-08-21T21:46:00Z">
                      <w:rPr>
                        <w:rFonts w:ascii="Times New Roman" w:eastAsia="Times New Roman" w:hAnsi="Times New Roman" w:cs="Times New Roman"/>
                        <w:b/>
                        <w:i/>
                        <w:color w:val="000000"/>
                        <w:sz w:val="20"/>
                        <w:szCs w:val="20"/>
                        <w:lang w:val="en-US"/>
                      </w:rPr>
                    </w:rPrChange>
                  </w:rPr>
                  <w:delText>,</w:delText>
                </w:r>
              </w:del>
            </w:ins>
            <w:ins w:id="610" w:author="Liezyl Liton" w:date="2017-08-21T20:46:00Z">
              <w:del w:id="611" w:author="Jen" w:date="2017-08-25T13:28:00Z">
                <w:r w:rsidDel="00FD2A04">
                  <w:rPr>
                    <w:rFonts w:ascii="Times New Roman" w:eastAsia="Times New Roman" w:hAnsi="Times New Roman" w:cs="Times New Roman"/>
                    <w:b/>
                    <w:i/>
                    <w:color w:val="000000"/>
                    <w:sz w:val="18"/>
                    <w:szCs w:val="18"/>
                    <w:lang w:val="en-US"/>
                  </w:rPr>
                  <w:delText>412</w:delText>
                </w:r>
              </w:del>
            </w:ins>
            <w:ins w:id="612" w:author="Liezyl Liton" w:date="2017-08-19T22:07:00Z">
              <w:del w:id="613" w:author="Jen" w:date="2017-08-25T13:28:00Z">
                <w:r w:rsidR="00737D95" w:rsidRPr="00324D5D" w:rsidDel="00FD2A04">
                  <w:rPr>
                    <w:rFonts w:ascii="Times New Roman" w:eastAsia="Times New Roman" w:hAnsi="Times New Roman" w:cs="Times New Roman"/>
                    <w:b/>
                    <w:i/>
                    <w:color w:val="000000"/>
                    <w:sz w:val="18"/>
                    <w:szCs w:val="18"/>
                    <w:lang w:val="en-US"/>
                    <w:rPrChange w:id="614" w:author="Liezyl Liton" w:date="2017-08-21T21:46:00Z">
                      <w:rPr>
                        <w:rFonts w:ascii="Times New Roman" w:eastAsia="Times New Roman" w:hAnsi="Times New Roman" w:cs="Times New Roman"/>
                        <w:b/>
                        <w:i/>
                        <w:color w:val="000000"/>
                        <w:sz w:val="20"/>
                        <w:szCs w:val="20"/>
                        <w:lang w:val="en-US"/>
                      </w:rPr>
                    </w:rPrChange>
                  </w:rPr>
                  <w:delText>.</w:delText>
                </w:r>
                <w:r w:rsidDel="00FD2A04">
                  <w:rPr>
                    <w:rFonts w:ascii="Times New Roman" w:eastAsia="Times New Roman" w:hAnsi="Times New Roman" w:cs="Times New Roman"/>
                    <w:b/>
                    <w:i/>
                    <w:color w:val="000000"/>
                    <w:sz w:val="18"/>
                    <w:szCs w:val="18"/>
                    <w:lang w:val="en-US"/>
                  </w:rPr>
                  <w:delText>26</w:delText>
                </w:r>
              </w:del>
            </w:ins>
            <w:ins w:id="615" w:author="Jen" w:date="2017-08-31T05:27:00Z">
              <w:r w:rsidR="00902AFA">
                <w:rPr>
                  <w:rFonts w:ascii="Times New Roman" w:eastAsia="Times New Roman" w:hAnsi="Times New Roman" w:cs="Times New Roman"/>
                  <w:b/>
                  <w:i/>
                  <w:color w:val="000000"/>
                  <w:sz w:val="18"/>
                  <w:szCs w:val="18"/>
                  <w:lang w:val="en-US"/>
                </w:rPr>
                <w:t>30,286,122.57</w:t>
              </w:r>
            </w:ins>
          </w:p>
        </w:tc>
        <w:tc>
          <w:tcPr>
            <w:tcW w:w="3269" w:type="dxa"/>
            <w:tcBorders>
              <w:top w:val="nil"/>
              <w:left w:val="nil"/>
              <w:bottom w:val="single" w:sz="8" w:space="0" w:color="auto"/>
              <w:right w:val="single" w:sz="8" w:space="0" w:color="auto"/>
            </w:tcBorders>
            <w:shd w:val="clear" w:color="auto" w:fill="auto"/>
            <w:vAlign w:val="center"/>
            <w:hideMark/>
            <w:tcPrChange w:id="616"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46FE635F"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617"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618" w:author="Liezyl Liton" w:date="2017-08-21T21:46:00Z">
                  <w:rPr>
                    <w:rFonts w:ascii="Times New Roman" w:eastAsia="Times New Roman" w:hAnsi="Times New Roman" w:cs="Times New Roman"/>
                    <w:color w:val="000000"/>
                    <w:sz w:val="20"/>
                    <w:szCs w:val="20"/>
                    <w:lang w:val="en-US"/>
                  </w:rPr>
                </w:rPrChange>
              </w:rPr>
              <w:t>5% of Total (A+B+C+D)</w:t>
            </w:r>
          </w:p>
        </w:tc>
      </w:tr>
      <w:tr w:rsidR="007833C6" w:rsidRPr="00324D5D" w14:paraId="0A7A714D" w14:textId="77777777" w:rsidTr="00281C07">
        <w:trPr>
          <w:trHeight w:val="435"/>
          <w:trPrChange w:id="619" w:author="Liezyl Liton" w:date="2017-08-21T20:45:00Z">
            <w:trPr>
              <w:gridAfter w:val="0"/>
              <w:trHeight w:val="435"/>
            </w:trPr>
          </w:trPrChange>
        </w:trPr>
        <w:tc>
          <w:tcPr>
            <w:tcW w:w="737" w:type="dxa"/>
            <w:vMerge/>
            <w:tcBorders>
              <w:top w:val="nil"/>
              <w:left w:val="single" w:sz="8" w:space="0" w:color="auto"/>
              <w:bottom w:val="single" w:sz="8" w:space="0" w:color="000000"/>
              <w:right w:val="single" w:sz="8" w:space="0" w:color="auto"/>
            </w:tcBorders>
            <w:vAlign w:val="center"/>
            <w:hideMark/>
            <w:tcPrChange w:id="620" w:author="Liezyl Liton" w:date="2017-08-21T20:45:00Z">
              <w:tcPr>
                <w:tcW w:w="737" w:type="dxa"/>
                <w:gridSpan w:val="2"/>
                <w:vMerge/>
                <w:tcBorders>
                  <w:top w:val="nil"/>
                  <w:left w:val="single" w:sz="8" w:space="0" w:color="auto"/>
                  <w:bottom w:val="single" w:sz="8" w:space="0" w:color="000000"/>
                  <w:right w:val="single" w:sz="8" w:space="0" w:color="auto"/>
                </w:tcBorders>
                <w:vAlign w:val="center"/>
                <w:hideMark/>
              </w:tcPr>
            </w:tcPrChange>
          </w:tcPr>
          <w:p w14:paraId="62B4AB1E"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621" w:author="Liezyl Liton" w:date="2017-08-21T21:46:00Z">
                  <w:rPr>
                    <w:rFonts w:ascii="Times New Roman" w:eastAsia="Times New Roman" w:hAnsi="Times New Roman" w:cs="Times New Roman"/>
                    <w:color w:val="000000"/>
                    <w:sz w:val="20"/>
                    <w:szCs w:val="20"/>
                    <w:lang w:val="en-US"/>
                  </w:rPr>
                </w:rPrChange>
              </w:rPr>
            </w:pPr>
          </w:p>
        </w:tc>
        <w:tc>
          <w:tcPr>
            <w:tcW w:w="1428" w:type="dxa"/>
            <w:tcBorders>
              <w:top w:val="nil"/>
              <w:left w:val="nil"/>
              <w:bottom w:val="single" w:sz="8" w:space="0" w:color="auto"/>
              <w:right w:val="single" w:sz="8" w:space="0" w:color="auto"/>
            </w:tcBorders>
            <w:shd w:val="clear" w:color="auto" w:fill="auto"/>
            <w:vAlign w:val="center"/>
            <w:hideMark/>
            <w:tcPrChange w:id="622" w:author="Liezyl Liton" w:date="2017-08-21T20:45:00Z">
              <w:tcPr>
                <w:tcW w:w="1428" w:type="dxa"/>
                <w:tcBorders>
                  <w:top w:val="nil"/>
                  <w:left w:val="nil"/>
                  <w:bottom w:val="single" w:sz="8" w:space="0" w:color="auto"/>
                  <w:right w:val="single" w:sz="8" w:space="0" w:color="auto"/>
                </w:tcBorders>
                <w:shd w:val="clear" w:color="auto" w:fill="auto"/>
                <w:vAlign w:val="center"/>
                <w:hideMark/>
              </w:tcPr>
            </w:tcPrChange>
          </w:tcPr>
          <w:p w14:paraId="48157BB5"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623"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624" w:author="Liezyl Liton" w:date="2017-08-21T21:46:00Z">
                  <w:rPr>
                    <w:rFonts w:ascii="Times New Roman" w:eastAsia="Times New Roman" w:hAnsi="Times New Roman" w:cs="Times New Roman"/>
                    <w:color w:val="000000"/>
                    <w:sz w:val="20"/>
                    <w:szCs w:val="20"/>
                    <w:lang w:val="en-US"/>
                  </w:rPr>
                </w:rPrChange>
              </w:rPr>
              <w:t>Contingency</w:t>
            </w:r>
          </w:p>
        </w:tc>
        <w:tc>
          <w:tcPr>
            <w:tcW w:w="1867" w:type="dxa"/>
            <w:tcBorders>
              <w:top w:val="nil"/>
              <w:left w:val="nil"/>
              <w:bottom w:val="single" w:sz="8" w:space="0" w:color="auto"/>
              <w:right w:val="single" w:sz="8" w:space="0" w:color="auto"/>
            </w:tcBorders>
            <w:shd w:val="clear" w:color="auto" w:fill="auto"/>
            <w:vAlign w:val="center"/>
            <w:hideMark/>
            <w:tcPrChange w:id="625" w:author="Liezyl Liton" w:date="2017-08-21T20:45:00Z">
              <w:tcPr>
                <w:tcW w:w="1867" w:type="dxa"/>
                <w:gridSpan w:val="2"/>
                <w:tcBorders>
                  <w:top w:val="nil"/>
                  <w:left w:val="nil"/>
                  <w:bottom w:val="single" w:sz="8" w:space="0" w:color="auto"/>
                  <w:right w:val="single" w:sz="8" w:space="0" w:color="auto"/>
                </w:tcBorders>
                <w:shd w:val="clear" w:color="auto" w:fill="auto"/>
                <w:vAlign w:val="center"/>
                <w:hideMark/>
              </w:tcPr>
            </w:tcPrChange>
          </w:tcPr>
          <w:p w14:paraId="7B37B879" w14:textId="77777777" w:rsidR="007833C6" w:rsidRPr="00324D5D" w:rsidRDefault="007833C6" w:rsidP="00A31F64">
            <w:pPr>
              <w:spacing w:after="0" w:line="240" w:lineRule="auto"/>
              <w:jc w:val="center"/>
              <w:rPr>
                <w:rFonts w:ascii="Times New Roman" w:eastAsia="Times New Roman" w:hAnsi="Times New Roman" w:cs="Times New Roman"/>
                <w:color w:val="000000"/>
                <w:sz w:val="18"/>
                <w:szCs w:val="18"/>
                <w:lang w:val="en-US"/>
                <w:rPrChange w:id="626"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627" w:author="Liezyl Liton" w:date="2017-08-21T21:46:00Z">
                  <w:rPr>
                    <w:rFonts w:ascii="Times New Roman" w:eastAsia="Times New Roman" w:hAnsi="Times New Roman" w:cs="Times New Roman"/>
                    <w:color w:val="000000"/>
                    <w:sz w:val="20"/>
                    <w:szCs w:val="20"/>
                    <w:lang w:val="en-US"/>
                  </w:rPr>
                </w:rPrChange>
              </w:rPr>
              <w:t>10%</w:t>
            </w:r>
          </w:p>
        </w:tc>
        <w:tc>
          <w:tcPr>
            <w:tcW w:w="2193" w:type="dxa"/>
            <w:tcBorders>
              <w:top w:val="nil"/>
              <w:left w:val="nil"/>
              <w:bottom w:val="single" w:sz="8" w:space="0" w:color="auto"/>
              <w:right w:val="single" w:sz="8" w:space="0" w:color="auto"/>
            </w:tcBorders>
            <w:shd w:val="clear" w:color="auto" w:fill="auto"/>
            <w:vAlign w:val="center"/>
            <w:tcPrChange w:id="628" w:author="Liezyl Liton" w:date="2017-08-21T20:45:00Z">
              <w:tcPr>
                <w:tcW w:w="1985" w:type="dxa"/>
                <w:gridSpan w:val="2"/>
                <w:tcBorders>
                  <w:top w:val="nil"/>
                  <w:left w:val="nil"/>
                  <w:bottom w:val="single" w:sz="8" w:space="0" w:color="auto"/>
                  <w:right w:val="single" w:sz="8" w:space="0" w:color="auto"/>
                </w:tcBorders>
                <w:shd w:val="clear" w:color="auto" w:fill="auto"/>
                <w:vAlign w:val="center"/>
              </w:tcPr>
            </w:tcPrChange>
          </w:tcPr>
          <w:p w14:paraId="23AD057A" w14:textId="32C36BB8" w:rsidR="007833C6" w:rsidRPr="00324D5D" w:rsidRDefault="003D5015" w:rsidP="00A31F64">
            <w:pPr>
              <w:spacing w:after="0" w:line="240" w:lineRule="auto"/>
              <w:jc w:val="right"/>
              <w:rPr>
                <w:rFonts w:ascii="Times New Roman" w:eastAsia="Times New Roman" w:hAnsi="Times New Roman" w:cs="Times New Roman"/>
                <w:color w:val="000000"/>
                <w:sz w:val="18"/>
                <w:szCs w:val="18"/>
                <w:lang w:val="en-US"/>
                <w:rPrChange w:id="629" w:author="Liezyl Liton" w:date="2017-08-21T21:46:00Z">
                  <w:rPr>
                    <w:rFonts w:ascii="Times New Roman" w:eastAsia="Times New Roman" w:hAnsi="Times New Roman" w:cs="Times New Roman"/>
                    <w:b/>
                    <w:bCs/>
                    <w:color w:val="000000"/>
                    <w:sz w:val="20"/>
                    <w:szCs w:val="20"/>
                    <w:lang w:val="en-US"/>
                  </w:rPr>
                </w:rPrChange>
              </w:rPr>
            </w:pPr>
            <w:ins w:id="630" w:author="Liezyl Liton" w:date="2017-08-19T22:08:00Z">
              <w:del w:id="631" w:author="Jen" w:date="2017-08-25T13:28:00Z">
                <w:r w:rsidDel="00FD2A04">
                  <w:rPr>
                    <w:rFonts w:ascii="Times New Roman" w:eastAsia="Times New Roman" w:hAnsi="Times New Roman" w:cs="Times New Roman"/>
                    <w:b/>
                    <w:i/>
                    <w:color w:val="000000"/>
                    <w:sz w:val="18"/>
                    <w:szCs w:val="18"/>
                    <w:lang w:val="en-US"/>
                  </w:rPr>
                  <w:delText>61</w:delText>
                </w:r>
              </w:del>
            </w:ins>
            <w:ins w:id="632" w:author="Liezyl Liton" w:date="2017-08-19T22:09:00Z">
              <w:del w:id="633" w:author="Jen" w:date="2017-08-25T13:28:00Z">
                <w:r w:rsidR="00CD0C9B" w:rsidRPr="00324D5D" w:rsidDel="00FD2A04">
                  <w:rPr>
                    <w:rFonts w:ascii="Times New Roman" w:eastAsia="Times New Roman" w:hAnsi="Times New Roman" w:cs="Times New Roman"/>
                    <w:b/>
                    <w:i/>
                    <w:color w:val="000000"/>
                    <w:sz w:val="18"/>
                    <w:szCs w:val="18"/>
                    <w:lang w:val="en-US"/>
                    <w:rPrChange w:id="634" w:author="Liezyl Liton" w:date="2017-08-21T21:46:00Z">
                      <w:rPr>
                        <w:rFonts w:ascii="Times New Roman" w:eastAsia="Times New Roman" w:hAnsi="Times New Roman" w:cs="Times New Roman"/>
                        <w:b/>
                        <w:i/>
                        <w:color w:val="000000"/>
                        <w:sz w:val="20"/>
                        <w:szCs w:val="20"/>
                        <w:lang w:val="en-US"/>
                      </w:rPr>
                    </w:rPrChange>
                  </w:rPr>
                  <w:delText>,</w:delText>
                </w:r>
              </w:del>
            </w:ins>
            <w:ins w:id="635" w:author="Liezyl Liton" w:date="2017-08-19T22:08:00Z">
              <w:del w:id="636" w:author="Jen" w:date="2017-08-25T13:28:00Z">
                <w:r w:rsidDel="00FD2A04">
                  <w:rPr>
                    <w:rFonts w:ascii="Times New Roman" w:eastAsia="Times New Roman" w:hAnsi="Times New Roman" w:cs="Times New Roman"/>
                    <w:b/>
                    <w:i/>
                    <w:color w:val="000000"/>
                    <w:sz w:val="18"/>
                    <w:szCs w:val="18"/>
                    <w:lang w:val="en-US"/>
                  </w:rPr>
                  <w:delText>578</w:delText>
                </w:r>
              </w:del>
            </w:ins>
            <w:ins w:id="637" w:author="Liezyl Liton" w:date="2017-08-19T22:09:00Z">
              <w:del w:id="638" w:author="Jen" w:date="2017-08-25T13:28:00Z">
                <w:r w:rsidR="00CD0C9B" w:rsidRPr="00324D5D" w:rsidDel="00FD2A04">
                  <w:rPr>
                    <w:rFonts w:ascii="Times New Roman" w:eastAsia="Times New Roman" w:hAnsi="Times New Roman" w:cs="Times New Roman"/>
                    <w:b/>
                    <w:i/>
                    <w:color w:val="000000"/>
                    <w:sz w:val="18"/>
                    <w:szCs w:val="18"/>
                    <w:lang w:val="en-US"/>
                    <w:rPrChange w:id="639" w:author="Liezyl Liton" w:date="2017-08-21T21:46:00Z">
                      <w:rPr>
                        <w:rFonts w:ascii="Times New Roman" w:eastAsia="Times New Roman" w:hAnsi="Times New Roman" w:cs="Times New Roman"/>
                        <w:b/>
                        <w:i/>
                        <w:color w:val="000000"/>
                        <w:sz w:val="20"/>
                        <w:szCs w:val="20"/>
                        <w:lang w:val="en-US"/>
                      </w:rPr>
                    </w:rPrChange>
                  </w:rPr>
                  <w:delText>,</w:delText>
                </w:r>
              </w:del>
            </w:ins>
            <w:ins w:id="640" w:author="Liezyl Liton" w:date="2017-08-19T22:08:00Z">
              <w:del w:id="641" w:author="Jen" w:date="2017-08-25T13:28:00Z">
                <w:r w:rsidDel="00FD2A04">
                  <w:rPr>
                    <w:rFonts w:ascii="Times New Roman" w:eastAsia="Times New Roman" w:hAnsi="Times New Roman" w:cs="Times New Roman"/>
                    <w:b/>
                    <w:i/>
                    <w:color w:val="000000"/>
                    <w:sz w:val="18"/>
                    <w:szCs w:val="18"/>
                    <w:lang w:val="en-US"/>
                  </w:rPr>
                  <w:delText>824</w:delText>
                </w:r>
              </w:del>
            </w:ins>
            <w:ins w:id="642" w:author="Liezyl Liton" w:date="2017-08-19T22:09:00Z">
              <w:del w:id="643" w:author="Jen" w:date="2017-08-25T13:28:00Z">
                <w:r w:rsidR="00CD0C9B" w:rsidRPr="00324D5D" w:rsidDel="00FD2A04">
                  <w:rPr>
                    <w:rFonts w:ascii="Times New Roman" w:eastAsia="Times New Roman" w:hAnsi="Times New Roman" w:cs="Times New Roman"/>
                    <w:b/>
                    <w:i/>
                    <w:color w:val="000000"/>
                    <w:sz w:val="18"/>
                    <w:szCs w:val="18"/>
                    <w:lang w:val="en-US"/>
                    <w:rPrChange w:id="644" w:author="Liezyl Liton" w:date="2017-08-21T21:46:00Z">
                      <w:rPr>
                        <w:rFonts w:ascii="Times New Roman" w:eastAsia="Times New Roman" w:hAnsi="Times New Roman" w:cs="Times New Roman"/>
                        <w:b/>
                        <w:i/>
                        <w:color w:val="000000"/>
                        <w:sz w:val="20"/>
                        <w:szCs w:val="20"/>
                        <w:lang w:val="en-US"/>
                      </w:rPr>
                    </w:rPrChange>
                  </w:rPr>
                  <w:delText>.</w:delText>
                </w:r>
                <w:r w:rsidDel="00FD2A04">
                  <w:rPr>
                    <w:rFonts w:ascii="Times New Roman" w:eastAsia="Times New Roman" w:hAnsi="Times New Roman" w:cs="Times New Roman"/>
                    <w:b/>
                    <w:i/>
                    <w:color w:val="000000"/>
                    <w:sz w:val="18"/>
                    <w:szCs w:val="18"/>
                    <w:lang w:val="en-US"/>
                  </w:rPr>
                  <w:delText>53</w:delText>
                </w:r>
              </w:del>
            </w:ins>
            <w:ins w:id="645" w:author="Jen" w:date="2017-08-31T05:27:00Z">
              <w:r w:rsidR="00902AFA">
                <w:rPr>
                  <w:rFonts w:ascii="Times New Roman" w:eastAsia="Times New Roman" w:hAnsi="Times New Roman" w:cs="Times New Roman"/>
                  <w:b/>
                  <w:i/>
                  <w:color w:val="000000"/>
                  <w:sz w:val="18"/>
                  <w:szCs w:val="18"/>
                  <w:lang w:val="en-US"/>
                </w:rPr>
                <w:t>60,572,245.13</w:t>
              </w:r>
            </w:ins>
          </w:p>
        </w:tc>
        <w:tc>
          <w:tcPr>
            <w:tcW w:w="3269" w:type="dxa"/>
            <w:tcBorders>
              <w:top w:val="nil"/>
              <w:left w:val="nil"/>
              <w:bottom w:val="single" w:sz="8" w:space="0" w:color="auto"/>
              <w:right w:val="single" w:sz="8" w:space="0" w:color="auto"/>
            </w:tcBorders>
            <w:shd w:val="clear" w:color="auto" w:fill="auto"/>
            <w:vAlign w:val="center"/>
            <w:hideMark/>
            <w:tcPrChange w:id="646"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3FB7D530" w14:textId="77777777" w:rsidR="007833C6" w:rsidRPr="00324D5D" w:rsidRDefault="007833C6" w:rsidP="00A31F64">
            <w:pPr>
              <w:spacing w:after="0" w:line="240" w:lineRule="auto"/>
              <w:rPr>
                <w:rFonts w:ascii="Times New Roman" w:eastAsia="Times New Roman" w:hAnsi="Times New Roman" w:cs="Times New Roman"/>
                <w:color w:val="000000"/>
                <w:sz w:val="18"/>
                <w:szCs w:val="18"/>
                <w:lang w:val="en-US"/>
                <w:rPrChange w:id="647"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648" w:author="Liezyl Liton" w:date="2017-08-21T21:46:00Z">
                  <w:rPr>
                    <w:rFonts w:ascii="Times New Roman" w:eastAsia="Times New Roman" w:hAnsi="Times New Roman" w:cs="Times New Roman"/>
                    <w:color w:val="000000"/>
                    <w:sz w:val="20"/>
                    <w:szCs w:val="20"/>
                    <w:lang w:val="en-US"/>
                  </w:rPr>
                </w:rPrChange>
              </w:rPr>
              <w:t>10% of Total (A+B+C+D)</w:t>
            </w:r>
          </w:p>
        </w:tc>
      </w:tr>
      <w:tr w:rsidR="007833C6" w:rsidRPr="00324D5D" w14:paraId="004FA377" w14:textId="77777777" w:rsidTr="00281C07">
        <w:trPr>
          <w:trHeight w:val="630"/>
          <w:trPrChange w:id="649" w:author="Liezyl Liton" w:date="2017-08-21T20:45:00Z">
            <w:trPr>
              <w:gridAfter w:val="0"/>
              <w:trHeight w:val="630"/>
            </w:trPr>
          </w:trPrChange>
        </w:trPr>
        <w:tc>
          <w:tcPr>
            <w:tcW w:w="4032"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Change w:id="650" w:author="Liezyl Liton" w:date="2017-08-21T20:45:00Z">
              <w:tcPr>
                <w:tcW w:w="4032" w:type="dxa"/>
                <w:gridSpan w:val="5"/>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65948CE" w14:textId="77777777" w:rsidR="007833C6" w:rsidRPr="00324D5D" w:rsidRDefault="007833C6" w:rsidP="00274251">
            <w:pPr>
              <w:spacing w:after="0" w:line="240" w:lineRule="auto"/>
              <w:jc w:val="right"/>
              <w:rPr>
                <w:rFonts w:ascii="Times New Roman" w:eastAsia="Times New Roman" w:hAnsi="Times New Roman" w:cs="Times New Roman"/>
                <w:b/>
                <w:color w:val="000000"/>
                <w:sz w:val="18"/>
                <w:szCs w:val="18"/>
                <w:lang w:val="en-US"/>
                <w:rPrChange w:id="651" w:author="Liezyl Liton" w:date="2017-08-21T21:46:00Z">
                  <w:rPr>
                    <w:rFonts w:ascii="Times New Roman" w:eastAsia="Times New Roman" w:hAnsi="Times New Roman" w:cs="Times New Roman"/>
                    <w:b/>
                    <w:color w:val="000000"/>
                    <w:sz w:val="20"/>
                    <w:szCs w:val="20"/>
                    <w:lang w:val="en-US"/>
                  </w:rPr>
                </w:rPrChange>
              </w:rPr>
            </w:pPr>
            <w:r w:rsidRPr="00324D5D">
              <w:rPr>
                <w:rFonts w:ascii="Times New Roman" w:eastAsia="Times New Roman" w:hAnsi="Times New Roman" w:cs="Times New Roman"/>
                <w:b/>
                <w:color w:val="000000"/>
                <w:sz w:val="18"/>
                <w:szCs w:val="18"/>
                <w:lang w:val="en-US"/>
                <w:rPrChange w:id="652" w:author="Liezyl Liton" w:date="2017-08-21T21:46:00Z">
                  <w:rPr>
                    <w:rFonts w:ascii="Times New Roman" w:eastAsia="Times New Roman" w:hAnsi="Times New Roman" w:cs="Times New Roman"/>
                    <w:b/>
                    <w:color w:val="000000"/>
                    <w:sz w:val="20"/>
                    <w:szCs w:val="20"/>
                    <w:lang w:val="en-US"/>
                  </w:rPr>
                </w:rPrChange>
              </w:rPr>
              <w:t>Total (A+B+C+D+E) </w:t>
            </w:r>
          </w:p>
        </w:tc>
        <w:tc>
          <w:tcPr>
            <w:tcW w:w="2193" w:type="dxa"/>
            <w:tcBorders>
              <w:top w:val="nil"/>
              <w:left w:val="nil"/>
              <w:bottom w:val="single" w:sz="8" w:space="0" w:color="auto"/>
              <w:right w:val="single" w:sz="8" w:space="0" w:color="auto"/>
            </w:tcBorders>
            <w:shd w:val="clear" w:color="auto" w:fill="auto"/>
            <w:vAlign w:val="center"/>
            <w:hideMark/>
            <w:tcPrChange w:id="653" w:author="Liezyl Liton" w:date="2017-08-21T20:45:00Z">
              <w:tcPr>
                <w:tcW w:w="1985" w:type="dxa"/>
                <w:gridSpan w:val="2"/>
                <w:tcBorders>
                  <w:top w:val="nil"/>
                  <w:left w:val="nil"/>
                  <w:bottom w:val="single" w:sz="8" w:space="0" w:color="auto"/>
                  <w:right w:val="single" w:sz="8" w:space="0" w:color="auto"/>
                </w:tcBorders>
                <w:shd w:val="clear" w:color="auto" w:fill="auto"/>
                <w:vAlign w:val="center"/>
                <w:hideMark/>
              </w:tcPr>
            </w:tcPrChange>
          </w:tcPr>
          <w:p w14:paraId="7A4AB24B" w14:textId="1DDCB7E0" w:rsidR="007833C6" w:rsidRPr="00324D5D" w:rsidRDefault="003D5015">
            <w:pPr>
              <w:spacing w:after="0" w:line="240" w:lineRule="auto"/>
              <w:jc w:val="right"/>
              <w:rPr>
                <w:rFonts w:ascii="Times New Roman" w:eastAsia="Times New Roman" w:hAnsi="Times New Roman" w:cs="Times New Roman"/>
                <w:b/>
                <w:color w:val="000000"/>
                <w:sz w:val="18"/>
                <w:szCs w:val="18"/>
                <w:lang w:val="en-US"/>
                <w:rPrChange w:id="654" w:author="Liezyl Liton" w:date="2017-08-21T21:46:00Z">
                  <w:rPr>
                    <w:rFonts w:ascii="Times New Roman" w:eastAsia="Times New Roman" w:hAnsi="Times New Roman" w:cs="Times New Roman"/>
                    <w:b/>
                    <w:bCs/>
                    <w:color w:val="000000"/>
                    <w:sz w:val="20"/>
                    <w:szCs w:val="20"/>
                    <w:lang w:val="en-US"/>
                  </w:rPr>
                </w:rPrChange>
              </w:rPr>
            </w:pPr>
            <w:ins w:id="655" w:author="Liezyl Liton" w:date="2017-08-21T20:48:00Z">
              <w:del w:id="656" w:author="Jen" w:date="2017-08-25T13:29:00Z">
                <w:r w:rsidRPr="0026549A" w:rsidDel="00FD2A04">
                  <w:rPr>
                    <w:rFonts w:ascii="Times New Roman" w:eastAsia="Times New Roman" w:hAnsi="Times New Roman" w:cs="Times New Roman"/>
                    <w:b/>
                    <w:color w:val="000000"/>
                    <w:sz w:val="18"/>
                    <w:szCs w:val="18"/>
                    <w:highlight w:val="yellow"/>
                    <w:lang w:val="en-US"/>
                    <w:rPrChange w:id="657" w:author="John Junico Bernados" w:date="2017-08-23T23:10:00Z">
                      <w:rPr>
                        <w:rFonts w:ascii="Times New Roman" w:eastAsia="Times New Roman" w:hAnsi="Times New Roman" w:cs="Times New Roman"/>
                        <w:b/>
                        <w:color w:val="000000"/>
                        <w:sz w:val="18"/>
                        <w:szCs w:val="18"/>
                        <w:lang w:val="en-US"/>
                      </w:rPr>
                    </w:rPrChange>
                  </w:rPr>
                  <w:delText>708</w:delText>
                </w:r>
              </w:del>
            </w:ins>
            <w:ins w:id="658" w:author="Liezyl Liton" w:date="2017-08-19T22:10:00Z">
              <w:del w:id="659" w:author="Jen" w:date="2017-08-25T13:29:00Z">
                <w:r w:rsidR="00E85528" w:rsidRPr="0026549A" w:rsidDel="00FD2A04">
                  <w:rPr>
                    <w:rFonts w:ascii="Times New Roman" w:eastAsia="Times New Roman" w:hAnsi="Times New Roman" w:cs="Times New Roman"/>
                    <w:b/>
                    <w:i/>
                    <w:color w:val="000000"/>
                    <w:sz w:val="18"/>
                    <w:szCs w:val="18"/>
                    <w:highlight w:val="yellow"/>
                    <w:lang w:val="en-US"/>
                    <w:rPrChange w:id="660" w:author="John Junico Bernados" w:date="2017-08-23T23:10:00Z">
                      <w:rPr>
                        <w:rFonts w:ascii="Times New Roman" w:eastAsia="Times New Roman" w:hAnsi="Times New Roman" w:cs="Times New Roman"/>
                        <w:b/>
                        <w:i/>
                        <w:color w:val="000000"/>
                        <w:sz w:val="20"/>
                        <w:szCs w:val="20"/>
                        <w:lang w:val="en-US"/>
                      </w:rPr>
                    </w:rPrChange>
                  </w:rPr>
                  <w:delText>,</w:delText>
                </w:r>
              </w:del>
            </w:ins>
            <w:ins w:id="661" w:author="Liezyl Liton" w:date="2017-08-21T20:48:00Z">
              <w:del w:id="662" w:author="Jen" w:date="2017-08-25T13:29:00Z">
                <w:r w:rsidRPr="0026549A" w:rsidDel="00FD2A04">
                  <w:rPr>
                    <w:rFonts w:ascii="Times New Roman" w:eastAsia="Times New Roman" w:hAnsi="Times New Roman" w:cs="Times New Roman"/>
                    <w:b/>
                    <w:color w:val="000000"/>
                    <w:sz w:val="18"/>
                    <w:szCs w:val="18"/>
                    <w:highlight w:val="yellow"/>
                    <w:lang w:val="en-US"/>
                    <w:rPrChange w:id="663" w:author="John Junico Bernados" w:date="2017-08-23T23:10:00Z">
                      <w:rPr>
                        <w:rFonts w:ascii="Times New Roman" w:eastAsia="Times New Roman" w:hAnsi="Times New Roman" w:cs="Times New Roman"/>
                        <w:b/>
                        <w:color w:val="000000"/>
                        <w:sz w:val="18"/>
                        <w:szCs w:val="18"/>
                        <w:lang w:val="en-US"/>
                      </w:rPr>
                    </w:rPrChange>
                  </w:rPr>
                  <w:delText>156</w:delText>
                </w:r>
              </w:del>
            </w:ins>
            <w:ins w:id="664" w:author="Liezyl Liton" w:date="2017-08-19T22:10:00Z">
              <w:del w:id="665" w:author="Jen" w:date="2017-08-25T13:29:00Z">
                <w:r w:rsidR="0047757E" w:rsidRPr="0026549A" w:rsidDel="00FD2A04">
                  <w:rPr>
                    <w:rFonts w:ascii="Times New Roman" w:eastAsia="Times New Roman" w:hAnsi="Times New Roman" w:cs="Times New Roman"/>
                    <w:b/>
                    <w:i/>
                    <w:color w:val="000000"/>
                    <w:sz w:val="18"/>
                    <w:szCs w:val="18"/>
                    <w:highlight w:val="yellow"/>
                    <w:lang w:val="en-US"/>
                    <w:rPrChange w:id="666" w:author="John Junico Bernados" w:date="2017-08-23T23:10:00Z">
                      <w:rPr>
                        <w:rFonts w:ascii="Times New Roman" w:eastAsia="Times New Roman" w:hAnsi="Times New Roman" w:cs="Times New Roman"/>
                        <w:b/>
                        <w:i/>
                        <w:color w:val="000000"/>
                        <w:sz w:val="20"/>
                        <w:szCs w:val="20"/>
                        <w:lang w:val="en-US"/>
                      </w:rPr>
                    </w:rPrChange>
                  </w:rPr>
                  <w:delText>,</w:delText>
                </w:r>
                <w:r w:rsidRPr="0026549A" w:rsidDel="00FD2A04">
                  <w:rPr>
                    <w:rFonts w:ascii="Times New Roman" w:eastAsia="Times New Roman" w:hAnsi="Times New Roman" w:cs="Times New Roman"/>
                    <w:b/>
                    <w:color w:val="000000"/>
                    <w:sz w:val="18"/>
                    <w:szCs w:val="18"/>
                    <w:highlight w:val="yellow"/>
                    <w:lang w:val="en-US"/>
                    <w:rPrChange w:id="667" w:author="John Junico Bernados" w:date="2017-08-23T23:10:00Z">
                      <w:rPr>
                        <w:rFonts w:ascii="Times New Roman" w:eastAsia="Times New Roman" w:hAnsi="Times New Roman" w:cs="Times New Roman"/>
                        <w:b/>
                        <w:color w:val="000000"/>
                        <w:sz w:val="18"/>
                        <w:szCs w:val="18"/>
                        <w:lang w:val="en-US"/>
                      </w:rPr>
                    </w:rPrChange>
                  </w:rPr>
                  <w:delText>4</w:delText>
                </w:r>
                <w:r w:rsidR="0010069D" w:rsidRPr="0026549A" w:rsidDel="00FD2A04">
                  <w:rPr>
                    <w:rFonts w:ascii="Times New Roman" w:eastAsia="Times New Roman" w:hAnsi="Times New Roman" w:cs="Times New Roman"/>
                    <w:b/>
                    <w:color w:val="000000"/>
                    <w:sz w:val="18"/>
                    <w:szCs w:val="18"/>
                    <w:highlight w:val="yellow"/>
                    <w:lang w:val="en-US"/>
                    <w:rPrChange w:id="668" w:author="John Junico Bernados" w:date="2017-08-23T23:10:00Z">
                      <w:rPr>
                        <w:rFonts w:ascii="Times New Roman" w:eastAsia="Times New Roman" w:hAnsi="Times New Roman" w:cs="Times New Roman"/>
                        <w:b/>
                        <w:color w:val="000000"/>
                        <w:sz w:val="20"/>
                        <w:szCs w:val="20"/>
                        <w:lang w:val="en-US"/>
                      </w:rPr>
                    </w:rPrChange>
                  </w:rPr>
                  <w:delText>8</w:delText>
                </w:r>
              </w:del>
            </w:ins>
            <w:ins w:id="669" w:author="Liezyl Liton" w:date="2017-08-22T00:45:00Z">
              <w:del w:id="670" w:author="Jen" w:date="2017-08-25T13:29:00Z">
                <w:r w:rsidRPr="0026549A" w:rsidDel="00FD2A04">
                  <w:rPr>
                    <w:rFonts w:ascii="Times New Roman" w:eastAsia="Times New Roman" w:hAnsi="Times New Roman" w:cs="Times New Roman"/>
                    <w:b/>
                    <w:color w:val="000000"/>
                    <w:sz w:val="18"/>
                    <w:szCs w:val="18"/>
                    <w:highlight w:val="yellow"/>
                    <w:lang w:val="en-US"/>
                    <w:rPrChange w:id="671" w:author="John Junico Bernados" w:date="2017-08-23T23:10:00Z">
                      <w:rPr>
                        <w:rFonts w:ascii="Times New Roman" w:eastAsia="Times New Roman" w:hAnsi="Times New Roman" w:cs="Times New Roman"/>
                        <w:b/>
                        <w:color w:val="000000"/>
                        <w:sz w:val="18"/>
                        <w:szCs w:val="18"/>
                        <w:lang w:val="en-US"/>
                      </w:rPr>
                    </w:rPrChange>
                  </w:rPr>
                  <w:delText>2</w:delText>
                </w:r>
              </w:del>
            </w:ins>
            <w:ins w:id="672" w:author="Liezyl Liton" w:date="2017-08-19T22:10:00Z">
              <w:del w:id="673" w:author="Jen" w:date="2017-08-25T13:29:00Z">
                <w:r w:rsidR="00E85528" w:rsidRPr="0026549A" w:rsidDel="00FD2A04">
                  <w:rPr>
                    <w:rFonts w:ascii="Times New Roman" w:eastAsia="Times New Roman" w:hAnsi="Times New Roman" w:cs="Times New Roman"/>
                    <w:b/>
                    <w:i/>
                    <w:color w:val="000000"/>
                    <w:sz w:val="18"/>
                    <w:szCs w:val="18"/>
                    <w:highlight w:val="yellow"/>
                    <w:lang w:val="en-US"/>
                    <w:rPrChange w:id="674" w:author="John Junico Bernados" w:date="2017-08-23T23:10:00Z">
                      <w:rPr>
                        <w:rFonts w:ascii="Times New Roman" w:eastAsia="Times New Roman" w:hAnsi="Times New Roman" w:cs="Times New Roman"/>
                        <w:b/>
                        <w:i/>
                        <w:color w:val="000000"/>
                        <w:sz w:val="20"/>
                        <w:szCs w:val="20"/>
                        <w:lang w:val="en-US"/>
                      </w:rPr>
                    </w:rPrChange>
                  </w:rPr>
                  <w:delText>.</w:delText>
                </w:r>
                <w:r w:rsidRPr="0026549A" w:rsidDel="00FD2A04">
                  <w:rPr>
                    <w:rFonts w:ascii="Times New Roman" w:eastAsia="Times New Roman" w:hAnsi="Times New Roman" w:cs="Times New Roman"/>
                    <w:b/>
                    <w:color w:val="000000"/>
                    <w:sz w:val="18"/>
                    <w:szCs w:val="18"/>
                    <w:highlight w:val="yellow"/>
                    <w:lang w:val="en-US"/>
                    <w:rPrChange w:id="675" w:author="John Junico Bernados" w:date="2017-08-23T23:10:00Z">
                      <w:rPr>
                        <w:rFonts w:ascii="Times New Roman" w:eastAsia="Times New Roman" w:hAnsi="Times New Roman" w:cs="Times New Roman"/>
                        <w:b/>
                        <w:color w:val="000000"/>
                        <w:sz w:val="18"/>
                        <w:szCs w:val="18"/>
                        <w:lang w:val="en-US"/>
                      </w:rPr>
                    </w:rPrChange>
                  </w:rPr>
                  <w:delText>06</w:delText>
                </w:r>
              </w:del>
            </w:ins>
            <w:ins w:id="676" w:author="Jen" w:date="2017-08-31T05:28:00Z">
              <w:r w:rsidR="00902AFA">
                <w:rPr>
                  <w:rFonts w:ascii="Times New Roman" w:eastAsia="Times New Roman" w:hAnsi="Times New Roman" w:cs="Times New Roman"/>
                  <w:b/>
                  <w:color w:val="000000"/>
                  <w:sz w:val="18"/>
                  <w:szCs w:val="18"/>
                  <w:lang w:val="en-US"/>
                </w:rPr>
                <w:t>696,580,819.03</w:t>
              </w:r>
            </w:ins>
            <w:ins w:id="677" w:author="John Junico Bernados" w:date="2017-08-23T23:10:00Z">
              <w:r w:rsidR="0026549A">
                <w:rPr>
                  <w:rFonts w:ascii="Times New Roman" w:eastAsia="Times New Roman" w:hAnsi="Times New Roman" w:cs="Times New Roman"/>
                  <w:b/>
                  <w:color w:val="000000"/>
                  <w:sz w:val="18"/>
                  <w:szCs w:val="18"/>
                  <w:lang w:val="en-US"/>
                </w:rPr>
                <w:t xml:space="preserve"> </w:t>
              </w:r>
              <w:del w:id="678" w:author="Jen" w:date="2017-08-25T13:29:00Z">
                <w:r w:rsidR="0026549A" w:rsidRPr="0026549A" w:rsidDel="00FD2A04">
                  <w:rPr>
                    <w:rFonts w:ascii="Times New Roman" w:eastAsia="Times New Roman" w:hAnsi="Times New Roman" w:cs="Times New Roman"/>
                    <w:b/>
                    <w:i/>
                    <w:color w:val="FF0000"/>
                    <w:sz w:val="18"/>
                    <w:szCs w:val="18"/>
                    <w:lang w:val="en-US"/>
                    <w:rPrChange w:id="679" w:author="John Junico Bernados" w:date="2017-08-23T23:10:00Z">
                      <w:rPr>
                        <w:rFonts w:ascii="Times New Roman" w:eastAsia="Times New Roman" w:hAnsi="Times New Roman" w:cs="Times New Roman"/>
                        <w:b/>
                        <w:color w:val="000000"/>
                        <w:sz w:val="18"/>
                        <w:szCs w:val="18"/>
                        <w:lang w:val="en-US"/>
                      </w:rPr>
                    </w:rPrChange>
                  </w:rPr>
                  <w:delText>(for updating with the addition of internal cost monitoring)</w:delText>
                </w:r>
              </w:del>
            </w:ins>
          </w:p>
        </w:tc>
        <w:tc>
          <w:tcPr>
            <w:tcW w:w="3269" w:type="dxa"/>
            <w:tcBorders>
              <w:top w:val="nil"/>
              <w:left w:val="nil"/>
              <w:bottom w:val="single" w:sz="8" w:space="0" w:color="auto"/>
              <w:right w:val="single" w:sz="8" w:space="0" w:color="auto"/>
            </w:tcBorders>
            <w:shd w:val="clear" w:color="auto" w:fill="auto"/>
            <w:vAlign w:val="center"/>
            <w:hideMark/>
            <w:tcPrChange w:id="680" w:author="Liezyl Liton" w:date="2017-08-21T20:45:00Z">
              <w:tcPr>
                <w:tcW w:w="3477" w:type="dxa"/>
                <w:gridSpan w:val="2"/>
                <w:tcBorders>
                  <w:top w:val="nil"/>
                  <w:left w:val="nil"/>
                  <w:bottom w:val="single" w:sz="8" w:space="0" w:color="auto"/>
                  <w:right w:val="single" w:sz="8" w:space="0" w:color="auto"/>
                </w:tcBorders>
                <w:shd w:val="clear" w:color="auto" w:fill="auto"/>
                <w:vAlign w:val="center"/>
                <w:hideMark/>
              </w:tcPr>
            </w:tcPrChange>
          </w:tcPr>
          <w:p w14:paraId="1EA6CE93" w14:textId="77777777" w:rsidR="007833C6" w:rsidRPr="00324D5D" w:rsidRDefault="007833C6">
            <w:pPr>
              <w:spacing w:after="0" w:line="240" w:lineRule="auto"/>
              <w:rPr>
                <w:rFonts w:ascii="Times New Roman" w:eastAsia="Times New Roman" w:hAnsi="Times New Roman" w:cs="Times New Roman"/>
                <w:color w:val="000000"/>
                <w:sz w:val="18"/>
                <w:szCs w:val="18"/>
                <w:lang w:val="en-US"/>
                <w:rPrChange w:id="681" w:author="Liezyl Liton" w:date="2017-08-21T21:46:00Z">
                  <w:rPr>
                    <w:rFonts w:ascii="Times New Roman" w:eastAsia="Times New Roman" w:hAnsi="Times New Roman" w:cs="Times New Roman"/>
                    <w:color w:val="000000"/>
                    <w:sz w:val="20"/>
                    <w:szCs w:val="20"/>
                    <w:lang w:val="en-US"/>
                  </w:rPr>
                </w:rPrChange>
              </w:rPr>
            </w:pPr>
            <w:r w:rsidRPr="00324D5D">
              <w:rPr>
                <w:rFonts w:ascii="Times New Roman" w:eastAsia="Times New Roman" w:hAnsi="Times New Roman" w:cs="Times New Roman"/>
                <w:color w:val="000000"/>
                <w:sz w:val="18"/>
                <w:szCs w:val="18"/>
                <w:lang w:val="en-US"/>
                <w:rPrChange w:id="682" w:author="Liezyl Liton" w:date="2017-08-21T21:46:00Z">
                  <w:rPr>
                    <w:rFonts w:ascii="Times New Roman" w:eastAsia="Times New Roman" w:hAnsi="Times New Roman" w:cs="Times New Roman"/>
                    <w:color w:val="000000"/>
                    <w:sz w:val="20"/>
                    <w:szCs w:val="20"/>
                    <w:lang w:val="en-US"/>
                  </w:rPr>
                </w:rPrChange>
              </w:rPr>
              <w:t> </w:t>
            </w:r>
          </w:p>
        </w:tc>
      </w:tr>
    </w:tbl>
    <w:p w14:paraId="0A3EB957" w14:textId="77777777" w:rsidR="00A31F64" w:rsidRPr="00617EC9" w:rsidRDefault="00B663B1" w:rsidP="007657DD">
      <w:pPr>
        <w:rPr>
          <w:rFonts w:ascii="Times New Roman" w:hAnsi="Times New Roman" w:cs="Times New Roman"/>
          <w:i/>
          <w:sz w:val="18"/>
          <w:szCs w:val="18"/>
        </w:rPr>
      </w:pPr>
      <w:r w:rsidRPr="00617EC9">
        <w:rPr>
          <w:rFonts w:ascii="Times New Roman" w:hAnsi="Times New Roman" w:cs="Times New Roman"/>
          <w:i/>
          <w:sz w:val="18"/>
          <w:szCs w:val="18"/>
        </w:rPr>
        <w:t xml:space="preserve">  Note: For further revision upon </w:t>
      </w:r>
      <w:r w:rsidR="00825F67" w:rsidRPr="00617EC9">
        <w:rPr>
          <w:rFonts w:ascii="Times New Roman" w:hAnsi="Times New Roman" w:cs="Times New Roman"/>
          <w:i/>
          <w:sz w:val="18"/>
          <w:szCs w:val="18"/>
        </w:rPr>
        <w:t xml:space="preserve">verification with </w:t>
      </w:r>
      <w:proofErr w:type="spellStart"/>
      <w:r w:rsidR="00825F67" w:rsidRPr="00617EC9">
        <w:rPr>
          <w:rFonts w:ascii="Times New Roman" w:hAnsi="Times New Roman" w:cs="Times New Roman"/>
          <w:i/>
          <w:sz w:val="18"/>
          <w:szCs w:val="18"/>
        </w:rPr>
        <w:t>Parcellary</w:t>
      </w:r>
      <w:proofErr w:type="spellEnd"/>
      <w:r w:rsidR="00825F67" w:rsidRPr="00617EC9">
        <w:rPr>
          <w:rFonts w:ascii="Times New Roman" w:hAnsi="Times New Roman" w:cs="Times New Roman"/>
          <w:i/>
          <w:sz w:val="18"/>
          <w:szCs w:val="18"/>
        </w:rPr>
        <w:t xml:space="preserve"> and As-built Surveys and actual field validation.</w:t>
      </w:r>
    </w:p>
    <w:p w14:paraId="2358FF6C" w14:textId="74C7A260" w:rsidR="00616E80" w:rsidRPr="00617EC9" w:rsidRDefault="00B875F4" w:rsidP="00616E80">
      <w:pPr>
        <w:rPr>
          <w:rFonts w:ascii="Times New Roman" w:hAnsi="Times New Roman" w:cs="Times New Roman"/>
          <w:b/>
          <w:sz w:val="24"/>
          <w:szCs w:val="24"/>
        </w:rPr>
      </w:pPr>
      <w:r w:rsidRPr="00617EC9">
        <w:rPr>
          <w:rFonts w:ascii="Times New Roman" w:hAnsi="Times New Roman" w:cs="Times New Roman"/>
          <w:b/>
          <w:sz w:val="24"/>
          <w:szCs w:val="24"/>
        </w:rPr>
        <w:t>12.1.2</w:t>
      </w:r>
      <w:r w:rsidRPr="00617EC9">
        <w:rPr>
          <w:rFonts w:ascii="Times New Roman" w:hAnsi="Times New Roman" w:cs="Times New Roman"/>
          <w:b/>
          <w:sz w:val="24"/>
          <w:szCs w:val="24"/>
        </w:rPr>
        <w:tab/>
        <w:t>Cost of Affected Land</w:t>
      </w:r>
      <w:ins w:id="683" w:author="Jen" w:date="2017-08-19T01:46:00Z">
        <w:r w:rsidR="005066D4" w:rsidRPr="00617EC9">
          <w:rPr>
            <w:rFonts w:ascii="Times New Roman" w:hAnsi="Times New Roman" w:cs="Times New Roman"/>
            <w:b/>
            <w:sz w:val="24"/>
            <w:szCs w:val="24"/>
          </w:rPr>
          <w:t xml:space="preserve"> </w:t>
        </w:r>
        <w:del w:id="684" w:author="Liezyl Liton" w:date="2017-08-21T17:35:00Z">
          <w:r w:rsidR="005066D4" w:rsidRPr="00617EC9" w:rsidDel="00DD0020">
            <w:rPr>
              <w:rFonts w:ascii="Times New Roman" w:hAnsi="Times New Roman" w:cs="Times New Roman"/>
              <w:b/>
              <w:sz w:val="24"/>
              <w:szCs w:val="24"/>
            </w:rPr>
            <w:delText xml:space="preserve">– </w:delText>
          </w:r>
          <w:r w:rsidR="005066D4" w:rsidRPr="00617EC9" w:rsidDel="00DD0020">
            <w:rPr>
              <w:rFonts w:ascii="Times New Roman" w:hAnsi="Times New Roman" w:cs="Times New Roman"/>
              <w:b/>
              <w:color w:val="FF0000"/>
              <w:sz w:val="24"/>
              <w:szCs w:val="24"/>
              <w:rPrChange w:id="685" w:author="Liezyl Liton" w:date="2017-08-21T21:34:00Z">
                <w:rPr>
                  <w:rFonts w:ascii="Times New Roman" w:hAnsi="Times New Roman" w:cs="Times New Roman"/>
                  <w:b/>
                  <w:sz w:val="24"/>
                  <w:szCs w:val="24"/>
                </w:rPr>
              </w:rPrChange>
            </w:rPr>
            <w:delText xml:space="preserve">add RCS paragraph, is DBP the best? </w:delText>
          </w:r>
        </w:del>
        <w:del w:id="686" w:author="Liezyl Liton" w:date="2017-08-19T21:33:00Z">
          <w:r w:rsidR="005066D4" w:rsidRPr="00617EC9" w:rsidDel="003E64B9">
            <w:rPr>
              <w:rFonts w:ascii="Times New Roman" w:hAnsi="Times New Roman" w:cs="Times New Roman"/>
              <w:b/>
              <w:color w:val="FF0000"/>
              <w:sz w:val="24"/>
              <w:szCs w:val="24"/>
            </w:rPr>
            <w:delText>Depot valuation is done by DBP</w:delText>
          </w:r>
        </w:del>
      </w:ins>
      <w:ins w:id="687" w:author="Jen" w:date="2017-08-19T01:53:00Z">
        <w:del w:id="688" w:author="Liezyl Liton" w:date="2017-08-19T21:33:00Z">
          <w:r w:rsidR="00D7782A" w:rsidRPr="00617EC9" w:rsidDel="003E64B9">
            <w:rPr>
              <w:rFonts w:ascii="Times New Roman" w:hAnsi="Times New Roman" w:cs="Times New Roman"/>
              <w:b/>
              <w:color w:val="FF0000"/>
              <w:sz w:val="24"/>
              <w:szCs w:val="24"/>
            </w:rPr>
            <w:delText>, check depot value</w:delText>
          </w:r>
        </w:del>
      </w:ins>
    </w:p>
    <w:p w14:paraId="69652D84" w14:textId="77777777" w:rsidR="007B04A0" w:rsidRPr="00617EC9" w:rsidRDefault="007B04A0">
      <w:pPr>
        <w:pStyle w:val="NoSpacing"/>
        <w:spacing w:line="276" w:lineRule="auto"/>
        <w:ind w:firstLine="720"/>
        <w:jc w:val="both"/>
        <w:rPr>
          <w:ins w:id="689" w:author="Liezyl Liton" w:date="2017-08-21T17:27:00Z"/>
          <w:rFonts w:ascii="Times New Roman" w:hAnsi="Times New Roman" w:cs="Times New Roman"/>
          <w:sz w:val="24"/>
          <w:szCs w:val="24"/>
        </w:rPr>
        <w:pPrChange w:id="690" w:author="Liezyl Liton" w:date="2017-08-21T21:56:00Z">
          <w:pPr>
            <w:pStyle w:val="NoSpacing"/>
          </w:pPr>
        </w:pPrChange>
      </w:pPr>
      <w:ins w:id="691" w:author="Liezyl Liton" w:date="2017-08-21T17:27:00Z">
        <w:r w:rsidRPr="00617EC9">
          <w:rPr>
            <w:rFonts w:ascii="Times New Roman" w:hAnsi="Times New Roman" w:cs="Times New Roman"/>
            <w:sz w:val="24"/>
            <w:szCs w:val="24"/>
          </w:rPr>
          <w:t xml:space="preserve">In government infrastructure projects such as this project, BIR </w:t>
        </w:r>
        <w:proofErr w:type="spellStart"/>
        <w:r w:rsidRPr="00617EC9">
          <w:rPr>
            <w:rFonts w:ascii="Times New Roman" w:hAnsi="Times New Roman" w:cs="Times New Roman"/>
            <w:sz w:val="24"/>
            <w:szCs w:val="24"/>
          </w:rPr>
          <w:t>Zonal</w:t>
        </w:r>
        <w:proofErr w:type="spellEnd"/>
        <w:r w:rsidRPr="00617EC9">
          <w:rPr>
            <w:rFonts w:ascii="Times New Roman" w:hAnsi="Times New Roman" w:cs="Times New Roman"/>
            <w:sz w:val="24"/>
            <w:szCs w:val="24"/>
          </w:rPr>
          <w:t xml:space="preserve"> Values are usually referred to as basis in estimating land acquisition cost.  But based on RA 10752 enacted in March 2016, current market values of real property shall be the benchmark for valuation of affected lands as the basis for compensation for all government national projects.</w:t>
        </w:r>
      </w:ins>
    </w:p>
    <w:p w14:paraId="699005E1" w14:textId="77777777" w:rsidR="007B04A0" w:rsidRPr="00617EC9" w:rsidRDefault="007B04A0">
      <w:pPr>
        <w:pStyle w:val="NoSpacing"/>
        <w:spacing w:line="276" w:lineRule="auto"/>
        <w:jc w:val="both"/>
        <w:rPr>
          <w:ins w:id="692" w:author="Liezyl Liton" w:date="2017-08-21T17:27:00Z"/>
          <w:rFonts w:ascii="Times New Roman" w:hAnsi="Times New Roman" w:cs="Times New Roman"/>
          <w:sz w:val="24"/>
          <w:szCs w:val="24"/>
        </w:rPr>
        <w:pPrChange w:id="693" w:author="Liezyl Liton" w:date="2017-08-21T21:56:00Z">
          <w:pPr>
            <w:pStyle w:val="NoSpacing"/>
          </w:pPr>
        </w:pPrChange>
      </w:pPr>
    </w:p>
    <w:p w14:paraId="553E7C47" w14:textId="4D923980" w:rsidR="007B04A0" w:rsidRPr="00617EC9" w:rsidRDefault="007B04A0">
      <w:pPr>
        <w:pStyle w:val="NoSpacing"/>
        <w:spacing w:line="276" w:lineRule="auto"/>
        <w:ind w:firstLine="720"/>
        <w:jc w:val="both"/>
        <w:rPr>
          <w:ins w:id="694" w:author="Liezyl Liton" w:date="2017-08-21T17:27:00Z"/>
          <w:rFonts w:ascii="Times New Roman" w:hAnsi="Times New Roman" w:cs="Times New Roman"/>
          <w:sz w:val="24"/>
          <w:szCs w:val="24"/>
        </w:rPr>
        <w:pPrChange w:id="695" w:author="Liezyl Liton" w:date="2017-08-21T21:56:00Z">
          <w:pPr>
            <w:pStyle w:val="NoSpacing"/>
          </w:pPr>
        </w:pPrChange>
      </w:pPr>
      <w:ins w:id="696" w:author="Liezyl Liton" w:date="2017-08-21T17:27:00Z">
        <w:r w:rsidRPr="00617EC9">
          <w:rPr>
            <w:rFonts w:ascii="Times New Roman" w:hAnsi="Times New Roman" w:cs="Times New Roman"/>
            <w:sz w:val="24"/>
            <w:szCs w:val="24"/>
          </w:rPr>
          <w:t xml:space="preserve">Since the market values from the different Cities/Municipalities are </w:t>
        </w:r>
        <w:proofErr w:type="spellStart"/>
        <w:r w:rsidRPr="00617EC9">
          <w:rPr>
            <w:rFonts w:ascii="Times New Roman" w:hAnsi="Times New Roman" w:cs="Times New Roman"/>
            <w:sz w:val="24"/>
            <w:szCs w:val="24"/>
          </w:rPr>
          <w:t>outdated</w:t>
        </w:r>
        <w:proofErr w:type="spellEnd"/>
        <w:r w:rsidRPr="00617EC9">
          <w:rPr>
            <w:rFonts w:ascii="Times New Roman" w:hAnsi="Times New Roman" w:cs="Times New Roman"/>
            <w:sz w:val="24"/>
            <w:szCs w:val="24"/>
          </w:rPr>
          <w:t xml:space="preserve"> in determining current market value, a valuation based on the Development Bank of the Philippines Credit and Appraisal Management Department (DBP-CAM) available market data on properties</w:t>
        </w:r>
      </w:ins>
      <w:ins w:id="697" w:author="ebert bautista" w:date="2017-08-21T20:43:00Z">
        <w:r w:rsidR="00E44393" w:rsidRPr="00617EC9">
          <w:rPr>
            <w:rFonts w:ascii="Times New Roman" w:hAnsi="Times New Roman" w:cs="Times New Roman"/>
            <w:sz w:val="24"/>
            <w:szCs w:val="24"/>
            <w:rPrChange w:id="698" w:author="Liezyl Liton" w:date="2017-08-21T21:34:00Z">
              <w:rPr>
                <w:rFonts w:ascii="Times New Roman" w:hAnsi="Times New Roman" w:cs="Times New Roman"/>
                <w:sz w:val="24"/>
                <w:szCs w:val="24"/>
                <w:highlight w:val="cyan"/>
              </w:rPr>
            </w:rPrChange>
          </w:rPr>
          <w:t>,</w:t>
        </w:r>
      </w:ins>
      <w:ins w:id="699" w:author="Liezyl Liton" w:date="2017-08-21T17:27:00Z">
        <w:r w:rsidRPr="00617EC9">
          <w:rPr>
            <w:rFonts w:ascii="Times New Roman" w:hAnsi="Times New Roman" w:cs="Times New Roman"/>
            <w:sz w:val="24"/>
            <w:szCs w:val="24"/>
          </w:rPr>
          <w:t xml:space="preserve"> appraised within the immediate vicinity of the existing PNR ROW, attached as </w:t>
        </w:r>
        <w:r w:rsidRPr="00617EC9">
          <w:rPr>
            <w:rFonts w:ascii="Times New Roman" w:hAnsi="Times New Roman" w:cs="Times New Roman"/>
            <w:b/>
            <w:sz w:val="24"/>
            <w:szCs w:val="24"/>
            <w:rPrChange w:id="700" w:author="Liezyl Liton" w:date="2017-08-21T21:34:00Z">
              <w:rPr>
                <w:rFonts w:ascii="Times New Roman" w:hAnsi="Times New Roman" w:cs="Times New Roman"/>
                <w:sz w:val="24"/>
                <w:szCs w:val="24"/>
              </w:rPr>
            </w:rPrChange>
          </w:rPr>
          <w:t>Appendix 12</w:t>
        </w:r>
      </w:ins>
      <w:ins w:id="701" w:author="Liezyl Liton" w:date="2017-08-21T17:29:00Z">
        <w:r w:rsidR="007D2EDA" w:rsidRPr="00617EC9">
          <w:rPr>
            <w:rFonts w:ascii="Times New Roman" w:hAnsi="Times New Roman" w:cs="Times New Roman"/>
            <w:b/>
            <w:sz w:val="24"/>
            <w:szCs w:val="24"/>
            <w:rPrChange w:id="702" w:author="Liezyl Liton" w:date="2017-08-21T21:34:00Z">
              <w:rPr>
                <w:rFonts w:ascii="Times New Roman" w:hAnsi="Times New Roman" w:cs="Times New Roman"/>
                <w:sz w:val="24"/>
                <w:szCs w:val="24"/>
              </w:rPr>
            </w:rPrChange>
          </w:rPr>
          <w:t>.</w:t>
        </w:r>
      </w:ins>
      <w:ins w:id="703" w:author="Liezyl Liton" w:date="2017-08-21T17:27:00Z">
        <w:r w:rsidRPr="00617EC9">
          <w:rPr>
            <w:rFonts w:ascii="Times New Roman" w:hAnsi="Times New Roman" w:cs="Times New Roman"/>
            <w:b/>
            <w:sz w:val="24"/>
            <w:szCs w:val="24"/>
            <w:rPrChange w:id="704" w:author="Liezyl Liton" w:date="2017-08-21T21:34:00Z">
              <w:rPr>
                <w:rFonts w:ascii="Times New Roman" w:hAnsi="Times New Roman" w:cs="Times New Roman"/>
                <w:sz w:val="24"/>
                <w:szCs w:val="24"/>
              </w:rPr>
            </w:rPrChange>
          </w:rPr>
          <w:t>1</w:t>
        </w:r>
        <w:r w:rsidRPr="00617EC9">
          <w:rPr>
            <w:rFonts w:ascii="Times New Roman" w:hAnsi="Times New Roman" w:cs="Times New Roman"/>
            <w:sz w:val="24"/>
            <w:szCs w:val="24"/>
          </w:rPr>
          <w:t>, is being used to comply with the pertinent provisions of RA 10752.  This land valuation would be the best option since it is updated and a more appropriate real property assessment among the other land valuations that were evaluated and considered.  In fact, the DPB-CAM Department is actually the one handling the valuation of the NFA property in Valenzuela that is envisioned to be the central train depot of the NSCR.</w:t>
        </w:r>
      </w:ins>
    </w:p>
    <w:p w14:paraId="59328D14" w14:textId="77777777" w:rsidR="007B04A0" w:rsidRPr="00617EC9" w:rsidRDefault="007B04A0">
      <w:pPr>
        <w:pStyle w:val="NoSpacing"/>
        <w:spacing w:line="276" w:lineRule="auto"/>
        <w:jc w:val="both"/>
        <w:rPr>
          <w:ins w:id="705" w:author="Liezyl Liton" w:date="2017-08-21T17:27:00Z"/>
          <w:rFonts w:ascii="Times New Roman" w:hAnsi="Times New Roman" w:cs="Times New Roman"/>
          <w:sz w:val="24"/>
          <w:szCs w:val="24"/>
        </w:rPr>
        <w:pPrChange w:id="706" w:author="Liezyl Liton" w:date="2017-08-21T21:56:00Z">
          <w:pPr>
            <w:pStyle w:val="NoSpacing"/>
          </w:pPr>
        </w:pPrChange>
      </w:pPr>
    </w:p>
    <w:p w14:paraId="3A3F58D0" w14:textId="0F57DD60" w:rsidR="00CC5E8E" w:rsidRDefault="007B04A0">
      <w:pPr>
        <w:spacing w:after="0"/>
        <w:ind w:firstLine="720"/>
        <w:jc w:val="both"/>
        <w:rPr>
          <w:ins w:id="707" w:author="John Junico Bernados" w:date="2017-08-23T20:04:00Z"/>
          <w:rFonts w:ascii="Times New Roman" w:hAnsi="Times New Roman" w:cs="Times New Roman"/>
          <w:sz w:val="24"/>
          <w:szCs w:val="24"/>
        </w:rPr>
        <w:pPrChange w:id="708" w:author="Liezyl Liton" w:date="2017-08-21T21:57:00Z">
          <w:pPr>
            <w:spacing w:after="0" w:line="240" w:lineRule="auto"/>
            <w:jc w:val="center"/>
          </w:pPr>
        </w:pPrChange>
      </w:pPr>
      <w:ins w:id="709" w:author="Liezyl Liton" w:date="2017-08-21T17:27:00Z">
        <w:r w:rsidRPr="00617EC9">
          <w:rPr>
            <w:rFonts w:ascii="Times New Roman" w:hAnsi="Times New Roman" w:cs="Times New Roman"/>
            <w:sz w:val="24"/>
            <w:szCs w:val="24"/>
          </w:rPr>
          <w:t xml:space="preserve">As </w:t>
        </w:r>
      </w:ins>
      <w:ins w:id="710" w:author="Liezyl Liton" w:date="2017-08-21T17:30:00Z">
        <w:r w:rsidR="0047154A" w:rsidRPr="00617EC9">
          <w:rPr>
            <w:rFonts w:ascii="Times New Roman" w:hAnsi="Times New Roman" w:cs="Times New Roman"/>
            <w:sz w:val="24"/>
            <w:szCs w:val="24"/>
          </w:rPr>
          <w:t>a result of the Replacement Cost Survey (RCS)</w:t>
        </w:r>
      </w:ins>
      <w:ins w:id="711" w:author="Liezyl Liton" w:date="2017-08-21T17:27:00Z">
        <w:r w:rsidRPr="00617EC9">
          <w:rPr>
            <w:rFonts w:ascii="Times New Roman" w:hAnsi="Times New Roman" w:cs="Times New Roman"/>
            <w:sz w:val="24"/>
            <w:szCs w:val="24"/>
          </w:rPr>
          <w:t xml:space="preserve">, this study adopts the present land valuation of the DBP-CAM to determine the appropriate price offer of private owned affected lands.  </w:t>
        </w:r>
        <w:r w:rsidRPr="00617EC9">
          <w:rPr>
            <w:rFonts w:ascii="Times New Roman" w:hAnsi="Times New Roman" w:cs="Times New Roman"/>
            <w:sz w:val="24"/>
            <w:szCs w:val="24"/>
          </w:rPr>
          <w:lastRenderedPageBreak/>
          <w:t xml:space="preserve">In the absence of DBP data, </w:t>
        </w:r>
      </w:ins>
      <w:ins w:id="712" w:author="Liezyl Liton" w:date="2017-08-21T17:31:00Z">
        <w:r w:rsidR="0047154A" w:rsidRPr="00617EC9">
          <w:rPr>
            <w:rFonts w:ascii="Times New Roman" w:hAnsi="Times New Roman" w:cs="Times New Roman"/>
            <w:sz w:val="24"/>
            <w:szCs w:val="24"/>
          </w:rPr>
          <w:t xml:space="preserve">RCS </w:t>
        </w:r>
      </w:ins>
      <w:ins w:id="713" w:author="Liezyl Liton" w:date="2017-08-21T17:28:00Z">
        <w:r w:rsidR="005F02F7" w:rsidRPr="00617EC9">
          <w:rPr>
            <w:rFonts w:ascii="Times New Roman" w:hAnsi="Times New Roman" w:cs="Times New Roman"/>
            <w:sz w:val="24"/>
            <w:szCs w:val="24"/>
          </w:rPr>
          <w:t xml:space="preserve">data such as </w:t>
        </w:r>
      </w:ins>
      <w:ins w:id="714" w:author="Liezyl Liton" w:date="2017-08-21T17:27:00Z">
        <w:r w:rsidRPr="00617EC9">
          <w:rPr>
            <w:rFonts w:ascii="Times New Roman" w:hAnsi="Times New Roman" w:cs="Times New Roman"/>
            <w:sz w:val="24"/>
            <w:szCs w:val="24"/>
          </w:rPr>
          <w:t xml:space="preserve">provincial and city assessor’s data were used as well as the BIR Real Estate </w:t>
        </w:r>
        <w:proofErr w:type="spellStart"/>
        <w:r w:rsidRPr="00617EC9">
          <w:rPr>
            <w:rFonts w:ascii="Times New Roman" w:hAnsi="Times New Roman" w:cs="Times New Roman"/>
            <w:sz w:val="24"/>
            <w:szCs w:val="24"/>
          </w:rPr>
          <w:t>Zonal</w:t>
        </w:r>
        <w:proofErr w:type="spellEnd"/>
        <w:r w:rsidRPr="00617EC9">
          <w:rPr>
            <w:rFonts w:ascii="Times New Roman" w:hAnsi="Times New Roman" w:cs="Times New Roman"/>
            <w:sz w:val="24"/>
            <w:szCs w:val="24"/>
          </w:rPr>
          <w:t xml:space="preserve"> Values.  </w:t>
        </w:r>
        <w:r w:rsidRPr="00617EC9">
          <w:rPr>
            <w:rFonts w:ascii="Times New Roman" w:hAnsi="Times New Roman" w:cs="Times New Roman"/>
            <w:b/>
            <w:sz w:val="24"/>
            <w:szCs w:val="24"/>
          </w:rPr>
          <w:t>Table 12.1-2</w:t>
        </w:r>
        <w:r w:rsidRPr="00617EC9">
          <w:rPr>
            <w:rFonts w:ascii="Times New Roman" w:hAnsi="Times New Roman" w:cs="Times New Roman"/>
            <w:sz w:val="24"/>
            <w:szCs w:val="24"/>
          </w:rPr>
          <w:t xml:space="preserve"> shows the current market values of the lands.  </w:t>
        </w:r>
      </w:ins>
    </w:p>
    <w:p w14:paraId="082F16AC" w14:textId="77777777" w:rsidR="00F90FE3" w:rsidRPr="00ED5999" w:rsidRDefault="00F90FE3">
      <w:pPr>
        <w:spacing w:after="0"/>
        <w:ind w:firstLine="720"/>
        <w:jc w:val="both"/>
        <w:rPr>
          <w:ins w:id="715" w:author="Liezyl Liton" w:date="2017-08-21T21:49:00Z"/>
          <w:rFonts w:ascii="Times New Roman" w:hAnsi="Times New Roman" w:cs="Times New Roman"/>
          <w:sz w:val="24"/>
          <w:szCs w:val="24"/>
          <w:rPrChange w:id="716" w:author="Liezyl Liton" w:date="2017-08-21T21:57:00Z">
            <w:rPr>
              <w:ins w:id="717" w:author="Liezyl Liton" w:date="2017-08-21T21:49:00Z"/>
              <w:rFonts w:ascii="Times New Roman" w:hAnsi="Times New Roman" w:cs="Times New Roman"/>
              <w:b/>
            </w:rPr>
          </w:rPrChange>
        </w:rPr>
        <w:pPrChange w:id="718" w:author="Liezyl Liton" w:date="2017-08-21T21:57:00Z">
          <w:pPr>
            <w:spacing w:after="0" w:line="240" w:lineRule="auto"/>
            <w:jc w:val="center"/>
          </w:pPr>
        </w:pPrChange>
      </w:pPr>
    </w:p>
    <w:p w14:paraId="284B98A9" w14:textId="2FECE518" w:rsidR="0032486C" w:rsidRPr="00FD2A04" w:rsidDel="007B04A0" w:rsidRDefault="00886F5B">
      <w:pPr>
        <w:jc w:val="center"/>
        <w:rPr>
          <w:del w:id="719" w:author="Liezyl Liton" w:date="2017-08-21T17:27:00Z"/>
          <w:rFonts w:ascii="Times New Roman" w:hAnsi="Times New Roman" w:cs="Times New Roman"/>
          <w:b/>
          <w:rPrChange w:id="720" w:author="Jen" w:date="2017-08-25T13:31:00Z">
            <w:rPr>
              <w:del w:id="721" w:author="Liezyl Liton" w:date="2017-08-21T17:27:00Z"/>
              <w:rFonts w:ascii="Times New Roman" w:hAnsi="Times New Roman" w:cs="Times New Roman"/>
              <w:sz w:val="24"/>
              <w:szCs w:val="24"/>
            </w:rPr>
          </w:rPrChange>
        </w:rPr>
        <w:pPrChange w:id="722" w:author="Liezyl Liton" w:date="2017-08-21T17:28:00Z">
          <w:pPr>
            <w:jc w:val="both"/>
          </w:pPr>
        </w:pPrChange>
      </w:pPr>
      <w:del w:id="723" w:author="Liezyl Liton" w:date="2017-08-21T17:27:00Z">
        <w:r w:rsidRPr="00FD2A04" w:rsidDel="007B04A0">
          <w:rPr>
            <w:rFonts w:ascii="Times New Roman" w:hAnsi="Times New Roman" w:cs="Times New Roman"/>
            <w:b/>
            <w:rPrChange w:id="724" w:author="Jen" w:date="2017-08-25T13:31:00Z">
              <w:rPr>
                <w:rFonts w:ascii="Times New Roman" w:hAnsi="Times New Roman" w:cs="Times New Roman"/>
                <w:sz w:val="24"/>
                <w:szCs w:val="24"/>
              </w:rPr>
            </w:rPrChange>
          </w:rPr>
          <w:delText>In government infrastructure projects such as this</w:delText>
        </w:r>
        <w:r w:rsidR="00D51B5F" w:rsidRPr="00FD2A04" w:rsidDel="007B04A0">
          <w:rPr>
            <w:rFonts w:ascii="Times New Roman" w:hAnsi="Times New Roman" w:cs="Times New Roman"/>
            <w:b/>
            <w:rPrChange w:id="725" w:author="Jen" w:date="2017-08-25T13:31:00Z">
              <w:rPr>
                <w:rFonts w:ascii="Times New Roman" w:hAnsi="Times New Roman" w:cs="Times New Roman"/>
                <w:sz w:val="24"/>
                <w:szCs w:val="24"/>
              </w:rPr>
            </w:rPrChange>
          </w:rPr>
          <w:delText xml:space="preserve"> project</w:delText>
        </w:r>
        <w:r w:rsidRPr="00FD2A04" w:rsidDel="007B04A0">
          <w:rPr>
            <w:rFonts w:ascii="Times New Roman" w:hAnsi="Times New Roman" w:cs="Times New Roman"/>
            <w:b/>
            <w:rPrChange w:id="726" w:author="Jen" w:date="2017-08-25T13:31:00Z">
              <w:rPr>
                <w:rFonts w:ascii="Times New Roman" w:hAnsi="Times New Roman" w:cs="Times New Roman"/>
                <w:sz w:val="24"/>
                <w:szCs w:val="24"/>
              </w:rPr>
            </w:rPrChange>
          </w:rPr>
          <w:delText xml:space="preserve">, BIR Zonal Values are usually referred to as basis in estimating land acquisition cost. But </w:delText>
        </w:r>
        <w:r w:rsidR="00D51B5F" w:rsidRPr="00FD2A04" w:rsidDel="007B04A0">
          <w:rPr>
            <w:rFonts w:ascii="Times New Roman" w:hAnsi="Times New Roman" w:cs="Times New Roman"/>
            <w:b/>
            <w:rPrChange w:id="727" w:author="Jen" w:date="2017-08-25T13:31:00Z">
              <w:rPr>
                <w:rFonts w:ascii="Times New Roman" w:hAnsi="Times New Roman" w:cs="Times New Roman"/>
                <w:sz w:val="24"/>
                <w:szCs w:val="24"/>
              </w:rPr>
            </w:rPrChange>
          </w:rPr>
          <w:delText>based on RA 10752 enacted in March 2016</w:delText>
        </w:r>
        <w:r w:rsidR="003D76F1" w:rsidRPr="00FD2A04" w:rsidDel="007B04A0">
          <w:rPr>
            <w:rFonts w:ascii="Times New Roman" w:hAnsi="Times New Roman" w:cs="Times New Roman"/>
            <w:b/>
            <w:rPrChange w:id="728" w:author="Jen" w:date="2017-08-25T13:31:00Z">
              <w:rPr>
                <w:rFonts w:ascii="Times New Roman" w:hAnsi="Times New Roman" w:cs="Times New Roman"/>
                <w:sz w:val="24"/>
                <w:szCs w:val="24"/>
              </w:rPr>
            </w:rPrChange>
          </w:rPr>
          <w:delText>,</w:delText>
        </w:r>
        <w:r w:rsidRPr="00FD2A04" w:rsidDel="007B04A0">
          <w:rPr>
            <w:rFonts w:ascii="Times New Roman" w:hAnsi="Times New Roman" w:cs="Times New Roman"/>
            <w:b/>
            <w:rPrChange w:id="729" w:author="Jen" w:date="2017-08-25T13:31:00Z">
              <w:rPr>
                <w:rFonts w:ascii="Times New Roman" w:hAnsi="Times New Roman" w:cs="Times New Roman"/>
                <w:sz w:val="24"/>
                <w:szCs w:val="24"/>
              </w:rPr>
            </w:rPrChange>
          </w:rPr>
          <w:delText xml:space="preserve"> </w:delText>
        </w:r>
        <w:r w:rsidR="003D76F1" w:rsidRPr="00FD2A04" w:rsidDel="007B04A0">
          <w:rPr>
            <w:rFonts w:ascii="Times New Roman" w:hAnsi="Times New Roman" w:cs="Times New Roman"/>
            <w:b/>
            <w:rPrChange w:id="730" w:author="Jen" w:date="2017-08-25T13:31:00Z">
              <w:rPr>
                <w:rFonts w:ascii="Times New Roman" w:hAnsi="Times New Roman" w:cs="Times New Roman"/>
                <w:sz w:val="24"/>
                <w:szCs w:val="24"/>
              </w:rPr>
            </w:rPrChange>
          </w:rPr>
          <w:delText>c</w:delText>
        </w:r>
        <w:r w:rsidR="00161B43" w:rsidRPr="00FD2A04" w:rsidDel="007B04A0">
          <w:rPr>
            <w:rFonts w:ascii="Times New Roman" w:hAnsi="Times New Roman" w:cs="Times New Roman"/>
            <w:b/>
            <w:rPrChange w:id="731" w:author="Jen" w:date="2017-08-25T13:31:00Z">
              <w:rPr>
                <w:rFonts w:ascii="Times New Roman" w:hAnsi="Times New Roman" w:cs="Times New Roman"/>
                <w:sz w:val="24"/>
                <w:szCs w:val="24"/>
              </w:rPr>
            </w:rPrChange>
          </w:rPr>
          <w:delText>urrent market values</w:delText>
        </w:r>
        <w:r w:rsidRPr="00FD2A04" w:rsidDel="007B04A0">
          <w:rPr>
            <w:rFonts w:ascii="Times New Roman" w:hAnsi="Times New Roman" w:cs="Times New Roman"/>
            <w:b/>
            <w:rPrChange w:id="732" w:author="Jen" w:date="2017-08-25T13:31:00Z">
              <w:rPr>
                <w:rFonts w:ascii="Times New Roman" w:hAnsi="Times New Roman" w:cs="Times New Roman"/>
                <w:sz w:val="24"/>
                <w:szCs w:val="24"/>
              </w:rPr>
            </w:rPrChange>
          </w:rPr>
          <w:delText xml:space="preserve"> of real property shall be the </w:delText>
        </w:r>
        <w:r w:rsidR="00161B43" w:rsidRPr="00FD2A04" w:rsidDel="007B04A0">
          <w:rPr>
            <w:rFonts w:ascii="Times New Roman" w:hAnsi="Times New Roman" w:cs="Times New Roman"/>
            <w:b/>
            <w:rPrChange w:id="733" w:author="Jen" w:date="2017-08-25T13:31:00Z">
              <w:rPr>
                <w:rFonts w:ascii="Times New Roman" w:hAnsi="Times New Roman" w:cs="Times New Roman"/>
                <w:sz w:val="24"/>
                <w:szCs w:val="24"/>
              </w:rPr>
            </w:rPrChange>
          </w:rPr>
          <w:delText>benchmark</w:delText>
        </w:r>
        <w:r w:rsidR="00D51B5F" w:rsidRPr="00FD2A04" w:rsidDel="007B04A0">
          <w:rPr>
            <w:rFonts w:ascii="Times New Roman" w:hAnsi="Times New Roman" w:cs="Times New Roman"/>
            <w:b/>
            <w:rPrChange w:id="734" w:author="Jen" w:date="2017-08-25T13:31:00Z">
              <w:rPr>
                <w:rFonts w:ascii="Times New Roman" w:hAnsi="Times New Roman" w:cs="Times New Roman"/>
                <w:sz w:val="24"/>
                <w:szCs w:val="24"/>
              </w:rPr>
            </w:rPrChange>
          </w:rPr>
          <w:delText xml:space="preserve"> for valuation of affected land as the basis for compensation</w:delText>
        </w:r>
        <w:r w:rsidR="0032486C" w:rsidRPr="00FD2A04" w:rsidDel="007B04A0">
          <w:rPr>
            <w:rFonts w:ascii="Times New Roman" w:hAnsi="Times New Roman" w:cs="Times New Roman"/>
            <w:b/>
            <w:rPrChange w:id="735" w:author="Jen" w:date="2017-08-25T13:31:00Z">
              <w:rPr>
                <w:rFonts w:ascii="Times New Roman" w:hAnsi="Times New Roman" w:cs="Times New Roman"/>
                <w:sz w:val="24"/>
                <w:szCs w:val="24"/>
              </w:rPr>
            </w:rPrChange>
          </w:rPr>
          <w:delText xml:space="preserve"> for all government national projects</w:delText>
        </w:r>
        <w:r w:rsidRPr="00FD2A04" w:rsidDel="007B04A0">
          <w:rPr>
            <w:rFonts w:ascii="Times New Roman" w:hAnsi="Times New Roman" w:cs="Times New Roman"/>
            <w:b/>
            <w:rPrChange w:id="736" w:author="Jen" w:date="2017-08-25T13:31:00Z">
              <w:rPr>
                <w:rFonts w:ascii="Times New Roman" w:hAnsi="Times New Roman" w:cs="Times New Roman"/>
                <w:sz w:val="24"/>
                <w:szCs w:val="24"/>
              </w:rPr>
            </w:rPrChange>
          </w:rPr>
          <w:delText xml:space="preserve">. </w:delText>
        </w:r>
        <w:r w:rsidR="0032486C" w:rsidRPr="00FD2A04" w:rsidDel="007B04A0">
          <w:rPr>
            <w:rFonts w:ascii="Times New Roman" w:hAnsi="Times New Roman" w:cs="Times New Roman"/>
            <w:b/>
            <w:rPrChange w:id="737" w:author="Jen" w:date="2017-08-25T13:31:00Z">
              <w:rPr>
                <w:rFonts w:ascii="Times New Roman" w:hAnsi="Times New Roman" w:cs="Times New Roman"/>
                <w:sz w:val="24"/>
                <w:szCs w:val="24"/>
              </w:rPr>
            </w:rPrChange>
          </w:rPr>
          <w:delText xml:space="preserve"> In addition, Section 5 of the said Act provides that the implementing agency (DOTr) may engage the services of a government financial institution with adequate experience in property appraisal to determine the appropriate price offer.</w:delText>
        </w:r>
      </w:del>
    </w:p>
    <w:p w14:paraId="772C4C18" w14:textId="6A7C72C3" w:rsidR="002510CA" w:rsidRPr="00FD2A04" w:rsidDel="007B04A0" w:rsidRDefault="0032486C">
      <w:pPr>
        <w:jc w:val="center"/>
        <w:rPr>
          <w:del w:id="738" w:author="Liezyl Liton" w:date="2017-08-21T17:27:00Z"/>
          <w:rFonts w:ascii="Times New Roman" w:hAnsi="Times New Roman" w:cs="Times New Roman"/>
          <w:b/>
          <w:rPrChange w:id="739" w:author="Jen" w:date="2017-08-25T13:31:00Z">
            <w:rPr>
              <w:del w:id="740" w:author="Liezyl Liton" w:date="2017-08-21T17:27:00Z"/>
              <w:rFonts w:ascii="Times New Roman" w:hAnsi="Times New Roman" w:cs="Times New Roman"/>
              <w:sz w:val="24"/>
              <w:szCs w:val="24"/>
            </w:rPr>
          </w:rPrChange>
        </w:rPr>
        <w:pPrChange w:id="741" w:author="Liezyl Liton" w:date="2017-08-21T17:28:00Z">
          <w:pPr>
            <w:jc w:val="both"/>
          </w:pPr>
        </w:pPrChange>
      </w:pPr>
      <w:del w:id="742" w:author="Liezyl Liton" w:date="2017-08-21T17:27:00Z">
        <w:r w:rsidRPr="00FD2A04" w:rsidDel="007B04A0">
          <w:rPr>
            <w:rFonts w:ascii="Times New Roman" w:hAnsi="Times New Roman" w:cs="Times New Roman"/>
            <w:b/>
            <w:rPrChange w:id="743" w:author="Jen" w:date="2017-08-25T13:31:00Z">
              <w:rPr>
                <w:rFonts w:ascii="Times New Roman" w:hAnsi="Times New Roman" w:cs="Times New Roman"/>
                <w:sz w:val="24"/>
                <w:szCs w:val="24"/>
              </w:rPr>
            </w:rPrChange>
          </w:rPr>
          <w:delText>Since the market values from the different Cities/Municipalities are outdated in</w:delText>
        </w:r>
        <w:r w:rsidR="003D76F1" w:rsidRPr="00FD2A04" w:rsidDel="007B04A0">
          <w:rPr>
            <w:rFonts w:ascii="Times New Roman" w:hAnsi="Times New Roman" w:cs="Times New Roman"/>
            <w:b/>
            <w:rPrChange w:id="744" w:author="Jen" w:date="2017-08-25T13:31:00Z">
              <w:rPr>
                <w:rFonts w:ascii="Times New Roman" w:hAnsi="Times New Roman" w:cs="Times New Roman"/>
                <w:sz w:val="24"/>
                <w:szCs w:val="24"/>
              </w:rPr>
            </w:rPrChange>
          </w:rPr>
          <w:delText xml:space="preserve"> determining </w:delText>
        </w:r>
        <w:r w:rsidR="00D51B5F" w:rsidRPr="00FD2A04" w:rsidDel="007B04A0">
          <w:rPr>
            <w:rFonts w:ascii="Times New Roman" w:hAnsi="Times New Roman" w:cs="Times New Roman"/>
            <w:b/>
            <w:rPrChange w:id="745" w:author="Jen" w:date="2017-08-25T13:31:00Z">
              <w:rPr>
                <w:rFonts w:ascii="Times New Roman" w:hAnsi="Times New Roman" w:cs="Times New Roman"/>
                <w:sz w:val="24"/>
                <w:szCs w:val="24"/>
              </w:rPr>
            </w:rPrChange>
          </w:rPr>
          <w:delText>current market value</w:delText>
        </w:r>
        <w:r w:rsidR="003D76F1" w:rsidRPr="00FD2A04" w:rsidDel="007B04A0">
          <w:rPr>
            <w:rFonts w:ascii="Times New Roman" w:hAnsi="Times New Roman" w:cs="Times New Roman"/>
            <w:b/>
            <w:rPrChange w:id="746" w:author="Jen" w:date="2017-08-25T13:31:00Z">
              <w:rPr>
                <w:rFonts w:ascii="Times New Roman" w:hAnsi="Times New Roman" w:cs="Times New Roman"/>
                <w:sz w:val="24"/>
                <w:szCs w:val="24"/>
              </w:rPr>
            </w:rPrChange>
          </w:rPr>
          <w:delText xml:space="preserve">, a comparative valuation </w:delText>
        </w:r>
        <w:r w:rsidR="006357D4" w:rsidRPr="00FD2A04" w:rsidDel="007B04A0">
          <w:rPr>
            <w:rFonts w:ascii="Times New Roman" w:hAnsi="Times New Roman" w:cs="Times New Roman"/>
            <w:b/>
            <w:rPrChange w:id="747" w:author="Jen" w:date="2017-08-25T13:31:00Z">
              <w:rPr>
                <w:rFonts w:ascii="Times New Roman" w:hAnsi="Times New Roman" w:cs="Times New Roman"/>
                <w:sz w:val="24"/>
                <w:szCs w:val="24"/>
              </w:rPr>
            </w:rPrChange>
          </w:rPr>
          <w:delText>based on the Developmen</w:delText>
        </w:r>
        <w:r w:rsidR="007E74F7" w:rsidRPr="00FD2A04" w:rsidDel="007B04A0">
          <w:rPr>
            <w:rFonts w:ascii="Times New Roman" w:hAnsi="Times New Roman" w:cs="Times New Roman"/>
            <w:b/>
            <w:rPrChange w:id="748" w:author="Jen" w:date="2017-08-25T13:31:00Z">
              <w:rPr>
                <w:rFonts w:ascii="Times New Roman" w:hAnsi="Times New Roman" w:cs="Times New Roman"/>
                <w:sz w:val="24"/>
                <w:szCs w:val="24"/>
              </w:rPr>
            </w:rPrChange>
          </w:rPr>
          <w:delText xml:space="preserve">t Bank of the Philippines Credit and Appraisal Management </w:delText>
        </w:r>
        <w:r w:rsidR="008703E8" w:rsidRPr="00FD2A04" w:rsidDel="007B04A0">
          <w:rPr>
            <w:rFonts w:ascii="Times New Roman" w:hAnsi="Times New Roman" w:cs="Times New Roman"/>
            <w:b/>
            <w:rPrChange w:id="749" w:author="Jen" w:date="2017-08-25T13:31:00Z">
              <w:rPr>
                <w:rFonts w:ascii="Times New Roman" w:hAnsi="Times New Roman" w:cs="Times New Roman"/>
                <w:sz w:val="24"/>
                <w:szCs w:val="24"/>
              </w:rPr>
            </w:rPrChange>
          </w:rPr>
          <w:delText>Department</w:delText>
        </w:r>
        <w:r w:rsidR="007E74F7" w:rsidRPr="00FD2A04" w:rsidDel="007B04A0">
          <w:rPr>
            <w:rFonts w:ascii="Times New Roman" w:hAnsi="Times New Roman" w:cs="Times New Roman"/>
            <w:b/>
            <w:rPrChange w:id="750" w:author="Jen" w:date="2017-08-25T13:31:00Z">
              <w:rPr>
                <w:rFonts w:ascii="Times New Roman" w:hAnsi="Times New Roman" w:cs="Times New Roman"/>
                <w:sz w:val="24"/>
                <w:szCs w:val="24"/>
              </w:rPr>
            </w:rPrChange>
          </w:rPr>
          <w:delText xml:space="preserve"> (DBP-CAM) </w:delText>
        </w:r>
        <w:r w:rsidR="00BD2C49" w:rsidRPr="00FD2A04" w:rsidDel="007B04A0">
          <w:rPr>
            <w:rFonts w:ascii="Times New Roman" w:hAnsi="Times New Roman" w:cs="Times New Roman"/>
            <w:b/>
            <w:rPrChange w:id="751" w:author="Jen" w:date="2017-08-25T13:31:00Z">
              <w:rPr>
                <w:rFonts w:ascii="Times New Roman" w:hAnsi="Times New Roman" w:cs="Times New Roman"/>
                <w:sz w:val="24"/>
                <w:szCs w:val="24"/>
              </w:rPr>
            </w:rPrChange>
          </w:rPr>
          <w:delText>data</w:delText>
        </w:r>
        <w:r w:rsidR="007E74F7" w:rsidRPr="00FD2A04" w:rsidDel="007B04A0">
          <w:rPr>
            <w:rFonts w:ascii="Times New Roman" w:hAnsi="Times New Roman" w:cs="Times New Roman"/>
            <w:b/>
            <w:rPrChange w:id="752" w:author="Jen" w:date="2017-08-25T13:31:00Z">
              <w:rPr>
                <w:rFonts w:ascii="Times New Roman" w:hAnsi="Times New Roman" w:cs="Times New Roman"/>
                <w:sz w:val="24"/>
                <w:szCs w:val="24"/>
              </w:rPr>
            </w:rPrChange>
          </w:rPr>
          <w:delText xml:space="preserve"> attached as Appendix </w:delText>
        </w:r>
      </w:del>
      <w:ins w:id="753" w:author="Jen" w:date="2017-08-19T01:17:00Z">
        <w:del w:id="754" w:author="Liezyl Liton" w:date="2017-08-21T17:27:00Z">
          <w:r w:rsidR="002D2F8F" w:rsidRPr="00FD2A04" w:rsidDel="007B04A0">
            <w:rPr>
              <w:rFonts w:ascii="Times New Roman" w:hAnsi="Times New Roman" w:cs="Times New Roman"/>
              <w:b/>
              <w:rPrChange w:id="755" w:author="Jen" w:date="2017-08-25T13:31:00Z">
                <w:rPr>
                  <w:rFonts w:ascii="Times New Roman" w:hAnsi="Times New Roman" w:cs="Times New Roman"/>
                  <w:b/>
                  <w:sz w:val="24"/>
                  <w:szCs w:val="24"/>
                  <w:highlight w:val="yellow"/>
                </w:rPr>
              </w:rPrChange>
            </w:rPr>
            <w:delText>12.1</w:delText>
          </w:r>
        </w:del>
      </w:ins>
      <w:del w:id="756" w:author="Liezyl Liton" w:date="2017-08-21T17:27:00Z">
        <w:r w:rsidR="007E74F7" w:rsidRPr="00FD2A04" w:rsidDel="007B04A0">
          <w:rPr>
            <w:rFonts w:ascii="Times New Roman" w:hAnsi="Times New Roman" w:cs="Times New Roman"/>
            <w:b/>
            <w:rPrChange w:id="757" w:author="Jen" w:date="2017-08-25T13:31:00Z">
              <w:rPr>
                <w:rFonts w:ascii="Times New Roman" w:hAnsi="Times New Roman" w:cs="Times New Roman"/>
                <w:b/>
                <w:sz w:val="24"/>
                <w:szCs w:val="24"/>
                <w:highlight w:val="yellow"/>
              </w:rPr>
            </w:rPrChange>
          </w:rPr>
          <w:delText xml:space="preserve">XX </w:delText>
        </w:r>
        <w:r w:rsidR="00BD2C49" w:rsidRPr="00FD2A04" w:rsidDel="007B04A0">
          <w:rPr>
            <w:rFonts w:ascii="Times New Roman" w:hAnsi="Times New Roman" w:cs="Times New Roman"/>
            <w:b/>
            <w:rPrChange w:id="758" w:author="Jen" w:date="2017-08-25T13:31:00Z">
              <w:rPr>
                <w:rFonts w:ascii="Times New Roman" w:hAnsi="Times New Roman" w:cs="Times New Roman"/>
                <w:sz w:val="24"/>
                <w:szCs w:val="24"/>
              </w:rPr>
            </w:rPrChange>
          </w:rPr>
          <w:delText xml:space="preserve">is </w:delText>
        </w:r>
        <w:r w:rsidR="006357D4" w:rsidRPr="00FD2A04" w:rsidDel="007B04A0">
          <w:rPr>
            <w:rFonts w:ascii="Times New Roman" w:hAnsi="Times New Roman" w:cs="Times New Roman"/>
            <w:b/>
            <w:rPrChange w:id="759" w:author="Jen" w:date="2017-08-25T13:31:00Z">
              <w:rPr>
                <w:rFonts w:ascii="Times New Roman" w:hAnsi="Times New Roman" w:cs="Times New Roman"/>
                <w:sz w:val="24"/>
                <w:szCs w:val="24"/>
              </w:rPr>
            </w:rPrChange>
          </w:rPr>
          <w:delText>in consonance with the pertinent provisions of RA 10752</w:delText>
        </w:r>
        <w:r w:rsidR="007E06A1" w:rsidRPr="00FD2A04" w:rsidDel="007B04A0">
          <w:rPr>
            <w:rFonts w:ascii="Times New Roman" w:hAnsi="Times New Roman" w:cs="Times New Roman"/>
            <w:b/>
            <w:rPrChange w:id="760" w:author="Jen" w:date="2017-08-25T13:31:00Z">
              <w:rPr>
                <w:rFonts w:ascii="Times New Roman" w:hAnsi="Times New Roman" w:cs="Times New Roman"/>
                <w:sz w:val="24"/>
                <w:szCs w:val="24"/>
              </w:rPr>
            </w:rPrChange>
          </w:rPr>
          <w:delText>. This</w:delText>
        </w:r>
        <w:r w:rsidR="00BD2C49" w:rsidRPr="00FD2A04" w:rsidDel="007B04A0">
          <w:rPr>
            <w:rFonts w:ascii="Times New Roman" w:hAnsi="Times New Roman" w:cs="Times New Roman"/>
            <w:b/>
            <w:rPrChange w:id="761" w:author="Jen" w:date="2017-08-25T13:31:00Z">
              <w:rPr>
                <w:rFonts w:ascii="Times New Roman" w:hAnsi="Times New Roman" w:cs="Times New Roman"/>
                <w:sz w:val="24"/>
                <w:szCs w:val="24"/>
              </w:rPr>
            </w:rPrChange>
          </w:rPr>
          <w:delText xml:space="preserve"> </w:delText>
        </w:r>
        <w:r w:rsidR="006357D4" w:rsidRPr="00FD2A04" w:rsidDel="007B04A0">
          <w:rPr>
            <w:rFonts w:ascii="Times New Roman" w:hAnsi="Times New Roman" w:cs="Times New Roman"/>
            <w:b/>
            <w:rPrChange w:id="762" w:author="Jen" w:date="2017-08-25T13:31:00Z">
              <w:rPr>
                <w:rFonts w:ascii="Times New Roman" w:hAnsi="Times New Roman" w:cs="Times New Roman"/>
                <w:sz w:val="24"/>
                <w:szCs w:val="24"/>
              </w:rPr>
            </w:rPrChange>
          </w:rPr>
          <w:delText xml:space="preserve">land valuation is </w:delText>
        </w:r>
        <w:r w:rsidR="00BD2C49" w:rsidRPr="00FD2A04" w:rsidDel="007B04A0">
          <w:rPr>
            <w:rFonts w:ascii="Times New Roman" w:hAnsi="Times New Roman" w:cs="Times New Roman"/>
            <w:b/>
            <w:rPrChange w:id="763" w:author="Jen" w:date="2017-08-25T13:31:00Z">
              <w:rPr>
                <w:rFonts w:ascii="Times New Roman" w:hAnsi="Times New Roman" w:cs="Times New Roman"/>
                <w:sz w:val="24"/>
                <w:szCs w:val="24"/>
              </w:rPr>
            </w:rPrChange>
          </w:rPr>
          <w:delText xml:space="preserve">updated, more appropriate, and sound real property assessment among the other land valuations </w:delText>
        </w:r>
        <w:r w:rsidR="006357D4" w:rsidRPr="00FD2A04" w:rsidDel="007B04A0">
          <w:rPr>
            <w:rFonts w:ascii="Times New Roman" w:hAnsi="Times New Roman" w:cs="Times New Roman"/>
            <w:b/>
            <w:rPrChange w:id="764" w:author="Jen" w:date="2017-08-25T13:31:00Z">
              <w:rPr>
                <w:rFonts w:ascii="Times New Roman" w:hAnsi="Times New Roman" w:cs="Times New Roman"/>
                <w:sz w:val="24"/>
                <w:szCs w:val="24"/>
              </w:rPr>
            </w:rPrChange>
          </w:rPr>
          <w:delText xml:space="preserve">that </w:delText>
        </w:r>
        <w:r w:rsidR="003D76F1" w:rsidRPr="00FD2A04" w:rsidDel="007B04A0">
          <w:rPr>
            <w:rFonts w:ascii="Times New Roman" w:hAnsi="Times New Roman" w:cs="Times New Roman"/>
            <w:b/>
            <w:rPrChange w:id="765" w:author="Jen" w:date="2017-08-25T13:31:00Z">
              <w:rPr>
                <w:rFonts w:ascii="Times New Roman" w:hAnsi="Times New Roman" w:cs="Times New Roman"/>
                <w:sz w:val="24"/>
                <w:szCs w:val="24"/>
              </w:rPr>
            </w:rPrChange>
          </w:rPr>
          <w:delText>were evaluated and considered</w:delText>
        </w:r>
        <w:r w:rsidR="007E74F7" w:rsidRPr="00FD2A04" w:rsidDel="007B04A0">
          <w:rPr>
            <w:rFonts w:ascii="Times New Roman" w:hAnsi="Times New Roman" w:cs="Times New Roman"/>
            <w:b/>
            <w:rPrChange w:id="766" w:author="Jen" w:date="2017-08-25T13:31:00Z">
              <w:rPr>
                <w:rFonts w:ascii="Times New Roman" w:hAnsi="Times New Roman" w:cs="Times New Roman"/>
                <w:sz w:val="24"/>
                <w:szCs w:val="24"/>
              </w:rPr>
            </w:rPrChange>
          </w:rPr>
          <w:delText>. As much as possible, t</w:delText>
        </w:r>
        <w:r w:rsidR="006357D4" w:rsidRPr="00FD2A04" w:rsidDel="007B04A0">
          <w:rPr>
            <w:rFonts w:ascii="Times New Roman" w:hAnsi="Times New Roman" w:cs="Times New Roman"/>
            <w:b/>
            <w:rPrChange w:id="767" w:author="Jen" w:date="2017-08-25T13:31:00Z">
              <w:rPr>
                <w:rFonts w:ascii="Times New Roman" w:hAnsi="Times New Roman" w:cs="Times New Roman"/>
                <w:sz w:val="24"/>
                <w:szCs w:val="24"/>
              </w:rPr>
            </w:rPrChange>
          </w:rPr>
          <w:delText>his study adopts the present land valuation of the Development Bank of the Philippines to determine the appropriate price offer of private owned affected lands</w:delText>
        </w:r>
      </w:del>
      <w:ins w:id="768" w:author="Jen" w:date="2017-08-19T01:51:00Z">
        <w:del w:id="769" w:author="Liezyl Liton" w:date="2017-08-19T16:28:00Z">
          <w:r w:rsidR="00D7782A" w:rsidRPr="00FD2A04" w:rsidDel="00C94A1E">
            <w:rPr>
              <w:rFonts w:ascii="Times New Roman" w:hAnsi="Times New Roman" w:cs="Times New Roman"/>
              <w:b/>
              <w:rPrChange w:id="770" w:author="Jen" w:date="2017-08-25T13:31:00Z">
                <w:rPr>
                  <w:rFonts w:ascii="Times New Roman" w:hAnsi="Times New Roman" w:cs="Times New Roman"/>
                  <w:sz w:val="24"/>
                  <w:szCs w:val="24"/>
                </w:rPr>
              </w:rPrChange>
            </w:rPr>
            <w:delText xml:space="preserve"> refine explanation</w:delText>
          </w:r>
        </w:del>
      </w:ins>
      <w:del w:id="771" w:author="Liezyl Liton" w:date="2017-08-21T17:27:00Z">
        <w:r w:rsidR="007E74F7" w:rsidRPr="00FD2A04" w:rsidDel="007B04A0">
          <w:rPr>
            <w:rFonts w:ascii="Times New Roman" w:hAnsi="Times New Roman" w:cs="Times New Roman"/>
            <w:b/>
            <w:rPrChange w:id="772" w:author="Jen" w:date="2017-08-25T13:31:00Z">
              <w:rPr>
                <w:rFonts w:ascii="Times New Roman" w:hAnsi="Times New Roman" w:cs="Times New Roman"/>
                <w:sz w:val="24"/>
                <w:szCs w:val="24"/>
              </w:rPr>
            </w:rPrChange>
          </w:rPr>
          <w:delText xml:space="preserve">. </w:delText>
        </w:r>
      </w:del>
      <w:del w:id="773" w:author="Liezyl Liton" w:date="2017-08-19T16:30:00Z">
        <w:r w:rsidR="007E74F7" w:rsidRPr="00FD2A04" w:rsidDel="00B63805">
          <w:rPr>
            <w:rFonts w:ascii="Times New Roman" w:hAnsi="Times New Roman" w:cs="Times New Roman"/>
            <w:b/>
            <w:rPrChange w:id="774" w:author="Jen" w:date="2017-08-25T13:31:00Z">
              <w:rPr>
                <w:rFonts w:ascii="Times New Roman" w:hAnsi="Times New Roman" w:cs="Times New Roman"/>
                <w:sz w:val="24"/>
                <w:szCs w:val="24"/>
              </w:rPr>
            </w:rPrChange>
          </w:rPr>
          <w:delText xml:space="preserve">In </w:delText>
        </w:r>
      </w:del>
      <w:del w:id="775" w:author="Liezyl Liton" w:date="2017-08-21T17:27:00Z">
        <w:r w:rsidR="007E74F7" w:rsidRPr="00FD2A04" w:rsidDel="007B04A0">
          <w:rPr>
            <w:rFonts w:ascii="Times New Roman" w:hAnsi="Times New Roman" w:cs="Times New Roman"/>
            <w:b/>
            <w:rPrChange w:id="776" w:author="Jen" w:date="2017-08-25T13:31:00Z">
              <w:rPr>
                <w:rFonts w:ascii="Times New Roman" w:hAnsi="Times New Roman" w:cs="Times New Roman"/>
                <w:sz w:val="24"/>
                <w:szCs w:val="24"/>
              </w:rPr>
            </w:rPrChange>
          </w:rPr>
          <w:delText xml:space="preserve">the absence of DBP data, provincial and city </w:delText>
        </w:r>
        <w:r w:rsidR="00AD4284" w:rsidRPr="00FD2A04" w:rsidDel="007B04A0">
          <w:rPr>
            <w:rFonts w:ascii="Times New Roman" w:hAnsi="Times New Roman" w:cs="Times New Roman"/>
            <w:b/>
            <w:rPrChange w:id="777" w:author="Jen" w:date="2017-08-25T13:31:00Z">
              <w:rPr>
                <w:rFonts w:ascii="Times New Roman" w:hAnsi="Times New Roman" w:cs="Times New Roman"/>
                <w:sz w:val="24"/>
                <w:szCs w:val="24"/>
              </w:rPr>
            </w:rPrChange>
          </w:rPr>
          <w:delText>assessor’s</w:delText>
        </w:r>
        <w:r w:rsidR="007E74F7" w:rsidRPr="00FD2A04" w:rsidDel="007B04A0">
          <w:rPr>
            <w:rFonts w:ascii="Times New Roman" w:hAnsi="Times New Roman" w:cs="Times New Roman"/>
            <w:b/>
            <w:rPrChange w:id="778" w:author="Jen" w:date="2017-08-25T13:31:00Z">
              <w:rPr>
                <w:rFonts w:ascii="Times New Roman" w:hAnsi="Times New Roman" w:cs="Times New Roman"/>
                <w:sz w:val="24"/>
                <w:szCs w:val="24"/>
              </w:rPr>
            </w:rPrChange>
          </w:rPr>
          <w:delText xml:space="preserve"> data were used</w:delText>
        </w:r>
        <w:r w:rsidR="00AD4284" w:rsidRPr="00FD2A04" w:rsidDel="007B04A0">
          <w:rPr>
            <w:rFonts w:ascii="Times New Roman" w:hAnsi="Times New Roman" w:cs="Times New Roman"/>
            <w:b/>
            <w:rPrChange w:id="779" w:author="Jen" w:date="2017-08-25T13:31:00Z">
              <w:rPr>
                <w:rFonts w:ascii="Times New Roman" w:hAnsi="Times New Roman" w:cs="Times New Roman"/>
                <w:sz w:val="24"/>
                <w:szCs w:val="24"/>
              </w:rPr>
            </w:rPrChange>
          </w:rPr>
          <w:delText xml:space="preserve"> as well as the BIR Real Estate Zonal Values</w:delText>
        </w:r>
        <w:r w:rsidR="006357D4" w:rsidRPr="00FD2A04" w:rsidDel="007B04A0">
          <w:rPr>
            <w:rFonts w:ascii="Times New Roman" w:hAnsi="Times New Roman" w:cs="Times New Roman"/>
            <w:b/>
            <w:rPrChange w:id="780" w:author="Jen" w:date="2017-08-25T13:31:00Z">
              <w:rPr>
                <w:rFonts w:ascii="Times New Roman" w:hAnsi="Times New Roman" w:cs="Times New Roman"/>
                <w:sz w:val="24"/>
                <w:szCs w:val="24"/>
              </w:rPr>
            </w:rPrChange>
          </w:rPr>
          <w:delText xml:space="preserve">.  </w:delText>
        </w:r>
        <w:r w:rsidR="00024CEF" w:rsidRPr="00FD2A04" w:rsidDel="007B04A0">
          <w:rPr>
            <w:rFonts w:ascii="Times New Roman" w:hAnsi="Times New Roman" w:cs="Times New Roman"/>
            <w:b/>
            <w:rPrChange w:id="781" w:author="Jen" w:date="2017-08-25T13:31:00Z">
              <w:rPr>
                <w:rFonts w:ascii="Times New Roman" w:hAnsi="Times New Roman" w:cs="Times New Roman"/>
                <w:b/>
                <w:sz w:val="24"/>
                <w:szCs w:val="24"/>
              </w:rPr>
            </w:rPrChange>
          </w:rPr>
          <w:delText>Table 12.1-2</w:delText>
        </w:r>
        <w:r w:rsidR="002510CA" w:rsidRPr="00FD2A04" w:rsidDel="007B04A0">
          <w:rPr>
            <w:rFonts w:ascii="Times New Roman" w:hAnsi="Times New Roman" w:cs="Times New Roman"/>
            <w:b/>
            <w:rPrChange w:id="782" w:author="Jen" w:date="2017-08-25T13:31:00Z">
              <w:rPr>
                <w:rFonts w:ascii="Times New Roman" w:hAnsi="Times New Roman" w:cs="Times New Roman"/>
                <w:sz w:val="24"/>
                <w:szCs w:val="24"/>
              </w:rPr>
            </w:rPrChange>
          </w:rPr>
          <w:delText xml:space="preserve"> shows the </w:delText>
        </w:r>
        <w:r w:rsidR="00161B43" w:rsidRPr="00FD2A04" w:rsidDel="007B04A0">
          <w:rPr>
            <w:rFonts w:ascii="Times New Roman" w:hAnsi="Times New Roman" w:cs="Times New Roman"/>
            <w:b/>
            <w:rPrChange w:id="783" w:author="Jen" w:date="2017-08-25T13:31:00Z">
              <w:rPr>
                <w:rFonts w:ascii="Times New Roman" w:hAnsi="Times New Roman" w:cs="Times New Roman"/>
                <w:sz w:val="24"/>
                <w:szCs w:val="24"/>
              </w:rPr>
            </w:rPrChange>
          </w:rPr>
          <w:delText xml:space="preserve">current </w:delText>
        </w:r>
        <w:r w:rsidR="002510CA" w:rsidRPr="00FD2A04" w:rsidDel="007B04A0">
          <w:rPr>
            <w:rFonts w:ascii="Times New Roman" w:hAnsi="Times New Roman" w:cs="Times New Roman"/>
            <w:b/>
            <w:rPrChange w:id="784" w:author="Jen" w:date="2017-08-25T13:31:00Z">
              <w:rPr>
                <w:rFonts w:ascii="Times New Roman" w:hAnsi="Times New Roman" w:cs="Times New Roman"/>
                <w:sz w:val="24"/>
                <w:szCs w:val="24"/>
              </w:rPr>
            </w:rPrChange>
          </w:rPr>
          <w:delText>market</w:delText>
        </w:r>
        <w:r w:rsidR="00024CEF" w:rsidRPr="00FD2A04" w:rsidDel="007B04A0">
          <w:rPr>
            <w:rFonts w:ascii="Times New Roman" w:hAnsi="Times New Roman" w:cs="Times New Roman"/>
            <w:b/>
            <w:rPrChange w:id="785" w:author="Jen" w:date="2017-08-25T13:31:00Z">
              <w:rPr>
                <w:rFonts w:ascii="Times New Roman" w:hAnsi="Times New Roman" w:cs="Times New Roman"/>
                <w:sz w:val="24"/>
                <w:szCs w:val="24"/>
              </w:rPr>
            </w:rPrChange>
          </w:rPr>
          <w:delText xml:space="preserve"> values of the lands.</w:delText>
        </w:r>
      </w:del>
    </w:p>
    <w:p w14:paraId="79701BDB" w14:textId="10A4C296" w:rsidR="00BD2C49" w:rsidRPr="00324D5D" w:rsidRDefault="00BD2C49">
      <w:pPr>
        <w:spacing w:after="0" w:line="240" w:lineRule="auto"/>
        <w:jc w:val="center"/>
        <w:rPr>
          <w:ins w:id="786" w:author="Liezyl Liton" w:date="2017-08-19T21:47:00Z"/>
          <w:rFonts w:ascii="Times New Roman" w:hAnsi="Times New Roman" w:cs="Times New Roman"/>
          <w:b/>
        </w:rPr>
      </w:pPr>
      <w:r w:rsidRPr="00FD2A04">
        <w:rPr>
          <w:rFonts w:ascii="Times New Roman" w:hAnsi="Times New Roman" w:cs="Times New Roman"/>
          <w:b/>
        </w:rPr>
        <w:t xml:space="preserve">Table 12.1-2 </w:t>
      </w:r>
      <w:r w:rsidR="002510CA" w:rsidRPr="00FD2A04">
        <w:rPr>
          <w:rFonts w:ascii="Times New Roman" w:hAnsi="Times New Roman" w:cs="Times New Roman"/>
          <w:b/>
        </w:rPr>
        <w:t xml:space="preserve">Market Values for the </w:t>
      </w:r>
      <w:r w:rsidR="0019742D" w:rsidRPr="00FD2A04">
        <w:rPr>
          <w:rFonts w:ascii="Times New Roman" w:hAnsi="Times New Roman" w:cs="Times New Roman"/>
          <w:b/>
        </w:rPr>
        <w:t>Project Affected Lands</w:t>
      </w:r>
      <w:ins w:id="787" w:author="John Junico Bernados" w:date="2017-08-23T20:22:00Z">
        <w:r w:rsidR="00713DE9" w:rsidRPr="00FD2A04">
          <w:rPr>
            <w:rFonts w:ascii="Times New Roman" w:hAnsi="Times New Roman" w:cs="Times New Roman"/>
            <w:b/>
          </w:rPr>
          <w:t xml:space="preserve"> </w:t>
        </w:r>
      </w:ins>
      <w:del w:id="788" w:author="John Junico Bernados" w:date="2017-08-23T20:22:00Z">
        <w:r w:rsidR="00161B43" w:rsidRPr="00FD2A04" w:rsidDel="00713DE9">
          <w:rPr>
            <w:rFonts w:ascii="Times New Roman" w:hAnsi="Times New Roman" w:cs="Times New Roman"/>
            <w:b/>
          </w:rPr>
          <w:delText xml:space="preserve"> </w:delText>
        </w:r>
      </w:del>
      <w:r w:rsidR="00161B43" w:rsidRPr="00FD2A04">
        <w:rPr>
          <w:rFonts w:ascii="Times New Roman" w:hAnsi="Times New Roman" w:cs="Times New Roman"/>
          <w:b/>
        </w:rPr>
        <w:t>(</w:t>
      </w:r>
      <w:proofErr w:type="spellStart"/>
      <w:r w:rsidR="00161B43" w:rsidRPr="00FD2A04">
        <w:rPr>
          <w:rFonts w:ascii="Times New Roman" w:hAnsi="Times New Roman" w:cs="Times New Roman"/>
          <w:b/>
        </w:rPr>
        <w:t>PhP</w:t>
      </w:r>
      <w:proofErr w:type="spellEnd"/>
      <w:r w:rsidR="00161B43" w:rsidRPr="00FD2A04">
        <w:rPr>
          <w:rFonts w:ascii="Times New Roman" w:hAnsi="Times New Roman" w:cs="Times New Roman"/>
          <w:b/>
        </w:rPr>
        <w:t>/</w:t>
      </w:r>
      <w:proofErr w:type="spellStart"/>
      <w:r w:rsidR="00161B43" w:rsidRPr="00FD2A04">
        <w:rPr>
          <w:rFonts w:ascii="Times New Roman" w:hAnsi="Times New Roman" w:cs="Times New Roman"/>
          <w:b/>
        </w:rPr>
        <w:t>sq.m</w:t>
      </w:r>
      <w:proofErr w:type="spellEnd"/>
      <w:r w:rsidR="00161B43" w:rsidRPr="00FD2A04">
        <w:rPr>
          <w:rFonts w:ascii="Times New Roman" w:hAnsi="Times New Roman" w:cs="Times New Roman"/>
          <w:b/>
        </w:rPr>
        <w:t>)</w:t>
      </w:r>
      <w:ins w:id="789" w:author="John Junico Bernados" w:date="2017-08-23T20:04:00Z">
        <w:r w:rsidR="00F90FE3" w:rsidRPr="00FD2A04">
          <w:rPr>
            <w:rFonts w:ascii="Times New Roman" w:hAnsi="Times New Roman" w:cs="Times New Roman"/>
            <w:b/>
          </w:rPr>
          <w:t xml:space="preserve"> </w:t>
        </w:r>
        <w:del w:id="790" w:author="Jen" w:date="2017-08-25T13:31:00Z">
          <w:r w:rsidR="00F90FE3" w:rsidRPr="00FD2A04" w:rsidDel="00FD2A04">
            <w:rPr>
              <w:rFonts w:ascii="Times New Roman" w:hAnsi="Times New Roman" w:cs="Times New Roman"/>
              <w:b/>
            </w:rPr>
            <w:delText>c/o REX</w:delText>
          </w:r>
        </w:del>
      </w:ins>
      <w:ins w:id="791" w:author="John Junico Bernados" w:date="2017-08-23T20:09:00Z">
        <w:del w:id="792" w:author="Jen" w:date="2017-08-25T13:31:00Z">
          <w:r w:rsidR="00F90FE3" w:rsidRPr="00FD2A04" w:rsidDel="00FD2A04">
            <w:rPr>
              <w:rFonts w:ascii="Times New Roman" w:hAnsi="Times New Roman" w:cs="Times New Roman"/>
              <w:b/>
            </w:rPr>
            <w:delText xml:space="preserve"> </w:delText>
          </w:r>
        </w:del>
      </w:ins>
      <w:ins w:id="793" w:author="John Junico Bernados" w:date="2017-08-23T20:18:00Z">
        <w:del w:id="794" w:author="Jen" w:date="2017-08-25T13:31:00Z">
          <w:r w:rsidR="00BD19B9" w:rsidRPr="00FD2A04" w:rsidDel="00FD2A04">
            <w:rPr>
              <w:rFonts w:ascii="Times New Roman" w:hAnsi="Times New Roman" w:cs="Times New Roman"/>
              <w:b/>
              <w:rPrChange w:id="795" w:author="Jen" w:date="2017-08-25T13:31:00Z">
                <w:rPr>
                  <w:rFonts w:ascii="Times New Roman" w:hAnsi="Times New Roman" w:cs="Times New Roman"/>
                  <w:b/>
                  <w:highlight w:val="yellow"/>
                </w:rPr>
              </w:rPrChange>
            </w:rPr>
            <w:delText>(</w:delText>
          </w:r>
        </w:del>
      </w:ins>
      <w:ins w:id="796" w:author="John Junico Bernados" w:date="2017-08-23T20:09:00Z">
        <w:del w:id="797" w:author="Jen" w:date="2017-08-25T13:31:00Z">
          <w:r w:rsidR="00F90FE3" w:rsidRPr="00FD2A04" w:rsidDel="00FD2A04">
            <w:rPr>
              <w:rFonts w:ascii="Times New Roman" w:hAnsi="Times New Roman" w:cs="Times New Roman"/>
              <w:b/>
            </w:rPr>
            <w:delText>per barangay</w:delText>
          </w:r>
        </w:del>
      </w:ins>
      <w:ins w:id="798" w:author="John Junico Bernados" w:date="2017-08-23T20:37:00Z">
        <w:del w:id="799" w:author="Jen" w:date="2017-08-25T13:31:00Z">
          <w:r w:rsidR="0077197F" w:rsidRPr="00FD2A04" w:rsidDel="00FD2A04">
            <w:rPr>
              <w:rFonts w:ascii="Times New Roman" w:hAnsi="Times New Roman" w:cs="Times New Roman"/>
              <w:b/>
              <w:rPrChange w:id="800" w:author="Jen" w:date="2017-08-25T13:31:00Z">
                <w:rPr>
                  <w:rFonts w:ascii="Times New Roman" w:hAnsi="Times New Roman" w:cs="Times New Roman"/>
                  <w:b/>
                  <w:highlight w:val="yellow"/>
                </w:rPr>
              </w:rPrChange>
            </w:rPr>
            <w:delText>, if available</w:delText>
          </w:r>
        </w:del>
      </w:ins>
      <w:ins w:id="801" w:author="John Junico Bernados" w:date="2017-08-23T20:18:00Z">
        <w:del w:id="802" w:author="Jen" w:date="2017-08-25T13:31:00Z">
          <w:r w:rsidR="00BD19B9" w:rsidRPr="00FD2A04" w:rsidDel="00FD2A04">
            <w:rPr>
              <w:rFonts w:ascii="Times New Roman" w:hAnsi="Times New Roman" w:cs="Times New Roman"/>
              <w:b/>
            </w:rPr>
            <w:delText>)</w:delText>
          </w:r>
        </w:del>
      </w:ins>
    </w:p>
    <w:p w14:paraId="035F95AF" w14:textId="4F43F892" w:rsidR="00ED0789" w:rsidRPr="00617EC9" w:rsidDel="00B73332" w:rsidRDefault="00ED0789">
      <w:pPr>
        <w:spacing w:after="0" w:line="240" w:lineRule="auto"/>
        <w:rPr>
          <w:del w:id="803" w:author="Liezyl Liton" w:date="2017-08-19T21:51:00Z"/>
          <w:rFonts w:ascii="Times New Roman" w:hAnsi="Times New Roman" w:cs="Times New Roman"/>
          <w:b/>
        </w:rPr>
        <w:pPrChange w:id="804" w:author="Liezyl Liton" w:date="2017-08-19T21:51:00Z">
          <w:pPr>
            <w:spacing w:after="0" w:line="240" w:lineRule="auto"/>
            <w:jc w:val="center"/>
          </w:pPr>
        </w:pPrChange>
      </w:pPr>
    </w:p>
    <w:tbl>
      <w:tblPr>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gridCol w:w="1171"/>
        <w:gridCol w:w="1171"/>
        <w:gridCol w:w="651"/>
        <w:gridCol w:w="1069"/>
        <w:gridCol w:w="1170"/>
        <w:gridCol w:w="535"/>
        <w:gridCol w:w="943"/>
        <w:gridCol w:w="729"/>
        <w:gridCol w:w="804"/>
        <w:gridCol w:w="865"/>
        <w:gridCol w:w="662"/>
        <w:gridCol w:w="615"/>
        <w:tblGridChange w:id="805">
          <w:tblGrid>
            <w:gridCol w:w="486"/>
            <w:gridCol w:w="713"/>
            <w:gridCol w:w="488"/>
            <w:gridCol w:w="1170"/>
            <w:gridCol w:w="1170"/>
            <w:gridCol w:w="165"/>
            <w:gridCol w:w="486"/>
            <w:gridCol w:w="1069"/>
            <w:gridCol w:w="1170"/>
            <w:gridCol w:w="49"/>
            <w:gridCol w:w="486"/>
            <w:gridCol w:w="943"/>
            <w:gridCol w:w="729"/>
            <w:gridCol w:w="318"/>
            <w:gridCol w:w="486"/>
            <w:gridCol w:w="865"/>
            <w:gridCol w:w="618"/>
            <w:gridCol w:w="173"/>
            <w:gridCol w:w="486"/>
          </w:tblGrid>
        </w:tblGridChange>
      </w:tblGrid>
      <w:tr w:rsidR="0067162C" w:rsidRPr="006601FC" w14:paraId="62011B5A" w14:textId="2F6ED4DD" w:rsidTr="0067162C">
        <w:trPr>
          <w:trHeight w:val="453"/>
          <w:jc w:val="center"/>
        </w:trPr>
        <w:tc>
          <w:tcPr>
            <w:tcW w:w="1199" w:type="dxa"/>
            <w:vMerge w:val="restart"/>
            <w:shd w:val="clear" w:color="000000" w:fill="D9D9D9"/>
            <w:vAlign w:val="center"/>
            <w:hideMark/>
          </w:tcPr>
          <w:p w14:paraId="5CE98EC7" w14:textId="77777777" w:rsidR="0067162C" w:rsidRPr="006601FC" w:rsidRDefault="0067162C" w:rsidP="00A5513C">
            <w:pPr>
              <w:spacing w:after="0" w:line="240" w:lineRule="auto"/>
              <w:jc w:val="center"/>
              <w:rPr>
                <w:rFonts w:ascii="Times New Roman" w:eastAsia="Times New Roman" w:hAnsi="Times New Roman" w:cs="Times New Roman"/>
                <w:b/>
                <w:bCs/>
                <w:sz w:val="16"/>
                <w:szCs w:val="16"/>
                <w:lang w:eastAsia="en-PH"/>
                <w:rPrChange w:id="806" w:author="Jen" w:date="2017-08-25T12:03:00Z">
                  <w:rPr>
                    <w:rFonts w:ascii="Times New Roman" w:eastAsia="Times New Roman" w:hAnsi="Times New Roman" w:cs="Times New Roman"/>
                    <w:b/>
                    <w:bCs/>
                    <w:sz w:val="20"/>
                    <w:szCs w:val="20"/>
                    <w:lang w:eastAsia="en-PH"/>
                  </w:rPr>
                </w:rPrChange>
              </w:rPr>
            </w:pPr>
            <w:r w:rsidRPr="006601FC">
              <w:rPr>
                <w:rFonts w:ascii="Times New Roman" w:eastAsia="Times New Roman" w:hAnsi="Times New Roman" w:cs="Times New Roman"/>
                <w:b/>
                <w:bCs/>
                <w:sz w:val="16"/>
                <w:szCs w:val="16"/>
                <w:lang w:eastAsia="en-PH"/>
                <w:rPrChange w:id="807" w:author="Jen" w:date="2017-08-25T12:03:00Z">
                  <w:rPr>
                    <w:rFonts w:ascii="Times New Roman" w:eastAsia="Times New Roman" w:hAnsi="Times New Roman" w:cs="Times New Roman"/>
                    <w:b/>
                    <w:bCs/>
                    <w:sz w:val="20"/>
                    <w:szCs w:val="20"/>
                    <w:lang w:eastAsia="en-PH"/>
                  </w:rPr>
                </w:rPrChange>
              </w:rPr>
              <w:t>City / Municipality</w:t>
            </w:r>
          </w:p>
        </w:tc>
        <w:tc>
          <w:tcPr>
            <w:tcW w:w="2993" w:type="dxa"/>
            <w:gridSpan w:val="3"/>
            <w:shd w:val="clear" w:color="000000" w:fill="D9D9D9"/>
            <w:vAlign w:val="center"/>
            <w:hideMark/>
          </w:tcPr>
          <w:p w14:paraId="4239637A" w14:textId="5827DBAD" w:rsidR="0067162C" w:rsidRPr="006601FC" w:rsidRDefault="0067162C" w:rsidP="00A5513C">
            <w:pPr>
              <w:spacing w:after="0" w:line="240" w:lineRule="auto"/>
              <w:jc w:val="center"/>
              <w:rPr>
                <w:ins w:id="808" w:author="John Junico Bernados" w:date="2017-08-23T20:06:00Z"/>
                <w:rFonts w:ascii="Times New Roman" w:eastAsia="Times New Roman" w:hAnsi="Times New Roman" w:cs="Times New Roman"/>
                <w:b/>
                <w:bCs/>
                <w:sz w:val="16"/>
                <w:szCs w:val="16"/>
                <w:lang w:eastAsia="en-PH"/>
                <w:rPrChange w:id="809" w:author="Jen" w:date="2017-08-25T12:03:00Z">
                  <w:rPr>
                    <w:ins w:id="810" w:author="John Junico Bernados" w:date="2017-08-23T20:06:00Z"/>
                    <w:rFonts w:ascii="Times New Roman" w:eastAsia="Times New Roman" w:hAnsi="Times New Roman" w:cs="Times New Roman"/>
                    <w:b/>
                    <w:bCs/>
                    <w:sz w:val="18"/>
                    <w:szCs w:val="18"/>
                    <w:lang w:eastAsia="en-PH"/>
                  </w:rPr>
                </w:rPrChange>
              </w:rPr>
            </w:pPr>
            <w:r w:rsidRPr="006601FC">
              <w:rPr>
                <w:rFonts w:ascii="Times New Roman" w:eastAsia="Times New Roman" w:hAnsi="Times New Roman" w:cs="Times New Roman"/>
                <w:b/>
                <w:bCs/>
                <w:sz w:val="16"/>
                <w:szCs w:val="16"/>
                <w:lang w:eastAsia="en-PH"/>
                <w:rPrChange w:id="811" w:author="Jen" w:date="2017-08-25T12:03:00Z">
                  <w:rPr>
                    <w:rFonts w:ascii="Times New Roman" w:eastAsia="Times New Roman" w:hAnsi="Times New Roman" w:cs="Times New Roman"/>
                    <w:b/>
                    <w:bCs/>
                    <w:sz w:val="20"/>
                    <w:szCs w:val="20"/>
                    <w:lang w:eastAsia="en-PH"/>
                  </w:rPr>
                </w:rPrChange>
              </w:rPr>
              <w:t>Residential</w:t>
            </w:r>
          </w:p>
        </w:tc>
        <w:tc>
          <w:tcPr>
            <w:tcW w:w="2774" w:type="dxa"/>
            <w:gridSpan w:val="3"/>
            <w:shd w:val="clear" w:color="000000" w:fill="D9D9D9"/>
            <w:vAlign w:val="center"/>
            <w:hideMark/>
          </w:tcPr>
          <w:p w14:paraId="3A57E64A" w14:textId="62F0A234" w:rsidR="0067162C" w:rsidRPr="006601FC" w:rsidRDefault="0067162C" w:rsidP="00A5513C">
            <w:pPr>
              <w:spacing w:after="0" w:line="240" w:lineRule="auto"/>
              <w:jc w:val="center"/>
              <w:rPr>
                <w:ins w:id="812" w:author="John Junico Bernados" w:date="2017-08-23T20:05:00Z"/>
                <w:rFonts w:ascii="Times New Roman" w:eastAsia="Times New Roman" w:hAnsi="Times New Roman" w:cs="Times New Roman"/>
                <w:b/>
                <w:bCs/>
                <w:sz w:val="16"/>
                <w:szCs w:val="16"/>
                <w:lang w:eastAsia="en-PH"/>
                <w:rPrChange w:id="813" w:author="Jen" w:date="2017-08-25T12:03:00Z">
                  <w:rPr>
                    <w:ins w:id="814" w:author="John Junico Bernados" w:date="2017-08-23T20:05:00Z"/>
                    <w:rFonts w:ascii="Times New Roman" w:eastAsia="Times New Roman" w:hAnsi="Times New Roman" w:cs="Times New Roman"/>
                    <w:b/>
                    <w:bCs/>
                    <w:sz w:val="18"/>
                    <w:szCs w:val="18"/>
                    <w:lang w:eastAsia="en-PH"/>
                  </w:rPr>
                </w:rPrChange>
              </w:rPr>
            </w:pPr>
            <w:r w:rsidRPr="006601FC">
              <w:rPr>
                <w:rFonts w:ascii="Times New Roman" w:eastAsia="Times New Roman" w:hAnsi="Times New Roman" w:cs="Times New Roman"/>
                <w:b/>
                <w:bCs/>
                <w:sz w:val="16"/>
                <w:szCs w:val="16"/>
                <w:lang w:eastAsia="en-PH"/>
                <w:rPrChange w:id="815" w:author="Jen" w:date="2017-08-25T12:03:00Z">
                  <w:rPr>
                    <w:rFonts w:ascii="Times New Roman" w:eastAsia="Times New Roman" w:hAnsi="Times New Roman" w:cs="Times New Roman"/>
                    <w:b/>
                    <w:bCs/>
                    <w:sz w:val="20"/>
                    <w:szCs w:val="20"/>
                    <w:lang w:eastAsia="en-PH"/>
                  </w:rPr>
                </w:rPrChange>
              </w:rPr>
              <w:t>Commercial</w:t>
            </w:r>
          </w:p>
        </w:tc>
        <w:tc>
          <w:tcPr>
            <w:tcW w:w="2476" w:type="dxa"/>
            <w:gridSpan w:val="3"/>
            <w:shd w:val="clear" w:color="000000" w:fill="D9D9D9"/>
            <w:vAlign w:val="center"/>
            <w:hideMark/>
          </w:tcPr>
          <w:p w14:paraId="440F056B" w14:textId="29204925" w:rsidR="0067162C" w:rsidRPr="006601FC" w:rsidRDefault="0067162C" w:rsidP="00A5513C">
            <w:pPr>
              <w:spacing w:after="0" w:line="240" w:lineRule="auto"/>
              <w:jc w:val="center"/>
              <w:rPr>
                <w:ins w:id="816" w:author="John Junico Bernados" w:date="2017-08-23T20:06:00Z"/>
                <w:rFonts w:ascii="Times New Roman" w:eastAsia="Times New Roman" w:hAnsi="Times New Roman" w:cs="Times New Roman"/>
                <w:b/>
                <w:bCs/>
                <w:sz w:val="16"/>
                <w:szCs w:val="16"/>
                <w:lang w:eastAsia="en-PH"/>
                <w:rPrChange w:id="817" w:author="Jen" w:date="2017-08-25T12:03:00Z">
                  <w:rPr>
                    <w:ins w:id="818" w:author="John Junico Bernados" w:date="2017-08-23T20:06:00Z"/>
                    <w:rFonts w:ascii="Times New Roman" w:eastAsia="Times New Roman" w:hAnsi="Times New Roman" w:cs="Times New Roman"/>
                    <w:b/>
                    <w:bCs/>
                    <w:sz w:val="18"/>
                    <w:szCs w:val="18"/>
                    <w:lang w:eastAsia="en-PH"/>
                  </w:rPr>
                </w:rPrChange>
              </w:rPr>
            </w:pPr>
            <w:r w:rsidRPr="006601FC">
              <w:rPr>
                <w:rFonts w:ascii="Times New Roman" w:eastAsia="Times New Roman" w:hAnsi="Times New Roman" w:cs="Times New Roman"/>
                <w:b/>
                <w:bCs/>
                <w:sz w:val="16"/>
                <w:szCs w:val="16"/>
                <w:lang w:eastAsia="en-PH"/>
                <w:rPrChange w:id="819" w:author="Jen" w:date="2017-08-25T12:03:00Z">
                  <w:rPr>
                    <w:rFonts w:ascii="Times New Roman" w:eastAsia="Times New Roman" w:hAnsi="Times New Roman" w:cs="Times New Roman"/>
                    <w:b/>
                    <w:bCs/>
                    <w:sz w:val="20"/>
                    <w:szCs w:val="20"/>
                    <w:lang w:eastAsia="en-PH"/>
                  </w:rPr>
                </w:rPrChange>
              </w:rPr>
              <w:t>Industrial</w:t>
            </w:r>
          </w:p>
        </w:tc>
        <w:tc>
          <w:tcPr>
            <w:tcW w:w="2142" w:type="dxa"/>
            <w:gridSpan w:val="3"/>
            <w:shd w:val="clear" w:color="000000" w:fill="D9D9D9"/>
            <w:vAlign w:val="center"/>
            <w:hideMark/>
          </w:tcPr>
          <w:p w14:paraId="49E8FD79" w14:textId="418817D6" w:rsidR="0067162C" w:rsidRPr="006601FC" w:rsidRDefault="0067162C" w:rsidP="00A5513C">
            <w:pPr>
              <w:spacing w:after="0" w:line="240" w:lineRule="auto"/>
              <w:jc w:val="center"/>
              <w:rPr>
                <w:ins w:id="820" w:author="John Junico Bernados" w:date="2017-08-23T20:06:00Z"/>
                <w:rFonts w:ascii="Times New Roman" w:eastAsia="Times New Roman" w:hAnsi="Times New Roman" w:cs="Times New Roman"/>
                <w:b/>
                <w:bCs/>
                <w:sz w:val="16"/>
                <w:szCs w:val="16"/>
                <w:lang w:eastAsia="en-PH"/>
                <w:rPrChange w:id="821" w:author="Jen" w:date="2017-08-25T12:03:00Z">
                  <w:rPr>
                    <w:ins w:id="822" w:author="John Junico Bernados" w:date="2017-08-23T20:06:00Z"/>
                    <w:rFonts w:ascii="Times New Roman" w:eastAsia="Times New Roman" w:hAnsi="Times New Roman" w:cs="Times New Roman"/>
                    <w:b/>
                    <w:bCs/>
                    <w:sz w:val="18"/>
                    <w:szCs w:val="18"/>
                    <w:lang w:eastAsia="en-PH"/>
                  </w:rPr>
                </w:rPrChange>
              </w:rPr>
            </w:pPr>
            <w:r w:rsidRPr="006601FC">
              <w:rPr>
                <w:rFonts w:ascii="Times New Roman" w:eastAsia="Times New Roman" w:hAnsi="Times New Roman" w:cs="Times New Roman"/>
                <w:b/>
                <w:bCs/>
                <w:sz w:val="16"/>
                <w:szCs w:val="16"/>
                <w:lang w:eastAsia="en-PH"/>
                <w:rPrChange w:id="823" w:author="Jen" w:date="2017-08-25T12:03:00Z">
                  <w:rPr>
                    <w:rFonts w:ascii="Times New Roman" w:eastAsia="Times New Roman" w:hAnsi="Times New Roman" w:cs="Times New Roman"/>
                    <w:b/>
                    <w:bCs/>
                    <w:sz w:val="20"/>
                    <w:szCs w:val="20"/>
                    <w:lang w:eastAsia="en-PH"/>
                  </w:rPr>
                </w:rPrChange>
              </w:rPr>
              <w:t>Agricultural</w:t>
            </w:r>
          </w:p>
        </w:tc>
      </w:tr>
      <w:tr w:rsidR="006601FC" w:rsidRPr="006601FC" w14:paraId="3C06D335" w14:textId="0A50E6F9"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24"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453"/>
          <w:jc w:val="center"/>
          <w:ins w:id="825" w:author="John Junico Bernados" w:date="2017-08-23T20:05:00Z"/>
          <w:trPrChange w:id="826" w:author="Jen" w:date="2017-08-25T13:32:00Z">
            <w:trPr>
              <w:gridBefore w:val="1"/>
              <w:trHeight w:val="453"/>
              <w:jc w:val="center"/>
            </w:trPr>
          </w:trPrChange>
        </w:trPr>
        <w:tc>
          <w:tcPr>
            <w:tcW w:w="1199" w:type="dxa"/>
            <w:vMerge/>
            <w:shd w:val="clear" w:color="000000" w:fill="D9D9D9"/>
            <w:vAlign w:val="center"/>
            <w:tcPrChange w:id="827" w:author="Jen" w:date="2017-08-25T13:32:00Z">
              <w:tcPr>
                <w:tcW w:w="1201" w:type="dxa"/>
                <w:gridSpan w:val="2"/>
                <w:vMerge/>
                <w:shd w:val="clear" w:color="000000" w:fill="D9D9D9"/>
                <w:vAlign w:val="center"/>
              </w:tcPr>
            </w:tcPrChange>
          </w:tcPr>
          <w:p w14:paraId="5C233F1E" w14:textId="77777777" w:rsidR="00F90FE3" w:rsidRPr="006601FC" w:rsidRDefault="00F90FE3" w:rsidP="00A5513C">
            <w:pPr>
              <w:spacing w:after="0" w:line="240" w:lineRule="auto"/>
              <w:jc w:val="center"/>
              <w:rPr>
                <w:ins w:id="828" w:author="John Junico Bernados" w:date="2017-08-23T20:05:00Z"/>
                <w:rFonts w:ascii="Times New Roman" w:eastAsia="Times New Roman" w:hAnsi="Times New Roman" w:cs="Times New Roman"/>
                <w:b/>
                <w:bCs/>
                <w:sz w:val="16"/>
                <w:szCs w:val="16"/>
                <w:lang w:eastAsia="en-PH"/>
                <w:rPrChange w:id="829" w:author="Jen" w:date="2017-08-25T12:03:00Z">
                  <w:rPr>
                    <w:ins w:id="830" w:author="John Junico Bernados" w:date="2017-08-23T20:05:00Z"/>
                    <w:rFonts w:ascii="Times New Roman" w:eastAsia="Times New Roman" w:hAnsi="Times New Roman" w:cs="Times New Roman"/>
                    <w:b/>
                    <w:bCs/>
                    <w:sz w:val="18"/>
                    <w:szCs w:val="18"/>
                    <w:lang w:eastAsia="en-PH"/>
                  </w:rPr>
                </w:rPrChange>
              </w:rPr>
            </w:pPr>
          </w:p>
        </w:tc>
        <w:tc>
          <w:tcPr>
            <w:tcW w:w="1171" w:type="dxa"/>
            <w:shd w:val="clear" w:color="000000" w:fill="D9D9D9"/>
            <w:vAlign w:val="center"/>
            <w:tcPrChange w:id="831" w:author="Jen" w:date="2017-08-25T13:32:00Z">
              <w:tcPr>
                <w:tcW w:w="1170" w:type="dxa"/>
                <w:shd w:val="clear" w:color="000000" w:fill="D9D9D9"/>
                <w:vAlign w:val="center"/>
              </w:tcPr>
            </w:tcPrChange>
          </w:tcPr>
          <w:p w14:paraId="4F3956C9" w14:textId="0DBE2E82" w:rsidR="00F90FE3" w:rsidRPr="006601FC" w:rsidRDefault="00F90FE3" w:rsidP="00A5513C">
            <w:pPr>
              <w:spacing w:after="0" w:line="240" w:lineRule="auto"/>
              <w:jc w:val="center"/>
              <w:rPr>
                <w:ins w:id="832" w:author="John Junico Bernados" w:date="2017-08-23T20:05:00Z"/>
                <w:rFonts w:ascii="Times New Roman" w:eastAsia="Times New Roman" w:hAnsi="Times New Roman" w:cs="Times New Roman"/>
                <w:b/>
                <w:bCs/>
                <w:sz w:val="16"/>
                <w:szCs w:val="16"/>
                <w:lang w:eastAsia="en-PH"/>
                <w:rPrChange w:id="833" w:author="Jen" w:date="2017-08-25T12:03:00Z">
                  <w:rPr>
                    <w:ins w:id="834" w:author="John Junico Bernados" w:date="2017-08-23T20:05:00Z"/>
                    <w:rFonts w:ascii="Times New Roman" w:eastAsia="Times New Roman" w:hAnsi="Times New Roman" w:cs="Times New Roman"/>
                    <w:b/>
                    <w:bCs/>
                    <w:sz w:val="18"/>
                    <w:szCs w:val="18"/>
                    <w:lang w:eastAsia="en-PH"/>
                  </w:rPr>
                </w:rPrChange>
              </w:rPr>
            </w:pPr>
            <w:ins w:id="835" w:author="John Junico Bernados" w:date="2017-08-23T20:07:00Z">
              <w:r w:rsidRPr="006601FC">
                <w:rPr>
                  <w:rFonts w:ascii="Times New Roman" w:eastAsia="Times New Roman" w:hAnsi="Times New Roman" w:cs="Times New Roman"/>
                  <w:b/>
                  <w:bCs/>
                  <w:sz w:val="16"/>
                  <w:szCs w:val="16"/>
                  <w:lang w:eastAsia="en-PH"/>
                  <w:rPrChange w:id="836" w:author="Jen" w:date="2017-08-25T12:03:00Z">
                    <w:rPr>
                      <w:rFonts w:ascii="Times New Roman" w:eastAsia="Times New Roman" w:hAnsi="Times New Roman" w:cs="Times New Roman"/>
                      <w:b/>
                      <w:bCs/>
                      <w:sz w:val="18"/>
                      <w:szCs w:val="18"/>
                      <w:lang w:eastAsia="en-PH"/>
                    </w:rPr>
                  </w:rPrChange>
                </w:rPr>
                <w:t>P/C/M Assessors</w:t>
              </w:r>
            </w:ins>
          </w:p>
        </w:tc>
        <w:tc>
          <w:tcPr>
            <w:tcW w:w="1171" w:type="dxa"/>
            <w:shd w:val="clear" w:color="000000" w:fill="D9D9D9"/>
            <w:tcPrChange w:id="837" w:author="Jen" w:date="2017-08-25T13:32:00Z">
              <w:tcPr>
                <w:tcW w:w="1170" w:type="dxa"/>
                <w:shd w:val="clear" w:color="000000" w:fill="D9D9D9"/>
              </w:tcPr>
            </w:tcPrChange>
          </w:tcPr>
          <w:p w14:paraId="657AC998" w14:textId="07D0111F" w:rsidR="00F90FE3" w:rsidRPr="006601FC" w:rsidRDefault="00F90FE3" w:rsidP="00A5513C">
            <w:pPr>
              <w:spacing w:after="0" w:line="240" w:lineRule="auto"/>
              <w:jc w:val="center"/>
              <w:rPr>
                <w:ins w:id="838" w:author="John Junico Bernados" w:date="2017-08-23T20:06:00Z"/>
                <w:rFonts w:ascii="Times New Roman" w:eastAsia="Times New Roman" w:hAnsi="Times New Roman" w:cs="Times New Roman"/>
                <w:b/>
                <w:bCs/>
                <w:sz w:val="16"/>
                <w:szCs w:val="16"/>
                <w:lang w:eastAsia="en-PH"/>
                <w:rPrChange w:id="839" w:author="Jen" w:date="2017-08-25T12:03:00Z">
                  <w:rPr>
                    <w:ins w:id="840" w:author="John Junico Bernados" w:date="2017-08-23T20:06:00Z"/>
                    <w:rFonts w:ascii="Times New Roman" w:eastAsia="Times New Roman" w:hAnsi="Times New Roman" w:cs="Times New Roman"/>
                    <w:b/>
                    <w:bCs/>
                    <w:sz w:val="18"/>
                    <w:szCs w:val="18"/>
                    <w:lang w:eastAsia="en-PH"/>
                  </w:rPr>
                </w:rPrChange>
              </w:rPr>
            </w:pPr>
            <w:ins w:id="841" w:author="John Junico Bernados" w:date="2017-08-23T20:07:00Z">
              <w:r w:rsidRPr="006601FC">
                <w:rPr>
                  <w:rFonts w:ascii="Times New Roman" w:eastAsia="Times New Roman" w:hAnsi="Times New Roman" w:cs="Times New Roman"/>
                  <w:b/>
                  <w:bCs/>
                  <w:sz w:val="16"/>
                  <w:szCs w:val="16"/>
                  <w:lang w:eastAsia="en-PH"/>
                  <w:rPrChange w:id="842" w:author="Jen" w:date="2017-08-25T12:03:00Z">
                    <w:rPr>
                      <w:rFonts w:ascii="Times New Roman" w:eastAsia="Times New Roman" w:hAnsi="Times New Roman" w:cs="Times New Roman"/>
                      <w:b/>
                      <w:bCs/>
                      <w:sz w:val="18"/>
                      <w:szCs w:val="18"/>
                      <w:lang w:eastAsia="en-PH"/>
                    </w:rPr>
                  </w:rPrChange>
                </w:rPr>
                <w:t>DBP</w:t>
              </w:r>
            </w:ins>
          </w:p>
        </w:tc>
        <w:tc>
          <w:tcPr>
            <w:tcW w:w="651" w:type="dxa"/>
            <w:shd w:val="clear" w:color="000000" w:fill="D9D9D9"/>
            <w:tcPrChange w:id="843" w:author="Jen" w:date="2017-08-25T13:32:00Z">
              <w:tcPr>
                <w:tcW w:w="651" w:type="dxa"/>
                <w:gridSpan w:val="2"/>
                <w:shd w:val="clear" w:color="000000" w:fill="D9D9D9"/>
              </w:tcPr>
            </w:tcPrChange>
          </w:tcPr>
          <w:p w14:paraId="50AAB383" w14:textId="542D90E7" w:rsidR="00F90FE3" w:rsidRPr="006601FC" w:rsidRDefault="00F90FE3" w:rsidP="00A5513C">
            <w:pPr>
              <w:spacing w:after="0" w:line="240" w:lineRule="auto"/>
              <w:jc w:val="center"/>
              <w:rPr>
                <w:ins w:id="844" w:author="John Junico Bernados" w:date="2017-08-23T20:06:00Z"/>
                <w:rFonts w:ascii="Times New Roman" w:eastAsia="Times New Roman" w:hAnsi="Times New Roman" w:cs="Times New Roman"/>
                <w:b/>
                <w:bCs/>
                <w:sz w:val="16"/>
                <w:szCs w:val="16"/>
                <w:lang w:eastAsia="en-PH"/>
                <w:rPrChange w:id="845" w:author="Jen" w:date="2017-08-25T12:03:00Z">
                  <w:rPr>
                    <w:ins w:id="846" w:author="John Junico Bernados" w:date="2017-08-23T20:06:00Z"/>
                    <w:rFonts w:ascii="Times New Roman" w:eastAsia="Times New Roman" w:hAnsi="Times New Roman" w:cs="Times New Roman"/>
                    <w:b/>
                    <w:bCs/>
                    <w:sz w:val="18"/>
                    <w:szCs w:val="18"/>
                    <w:lang w:eastAsia="en-PH"/>
                  </w:rPr>
                </w:rPrChange>
              </w:rPr>
            </w:pPr>
            <w:ins w:id="847" w:author="John Junico Bernados" w:date="2017-08-23T20:07:00Z">
              <w:r w:rsidRPr="006601FC">
                <w:rPr>
                  <w:rFonts w:ascii="Times New Roman" w:eastAsia="Times New Roman" w:hAnsi="Times New Roman" w:cs="Times New Roman"/>
                  <w:b/>
                  <w:bCs/>
                  <w:sz w:val="16"/>
                  <w:szCs w:val="16"/>
                  <w:lang w:eastAsia="en-PH"/>
                  <w:rPrChange w:id="848" w:author="Jen" w:date="2017-08-25T12:03:00Z">
                    <w:rPr>
                      <w:rFonts w:ascii="Times New Roman" w:eastAsia="Times New Roman" w:hAnsi="Times New Roman" w:cs="Times New Roman"/>
                      <w:b/>
                      <w:bCs/>
                      <w:sz w:val="18"/>
                      <w:szCs w:val="18"/>
                      <w:lang w:eastAsia="en-PH"/>
                    </w:rPr>
                  </w:rPrChange>
                </w:rPr>
                <w:t>BIR</w:t>
              </w:r>
            </w:ins>
          </w:p>
        </w:tc>
        <w:tc>
          <w:tcPr>
            <w:tcW w:w="1069" w:type="dxa"/>
            <w:shd w:val="clear" w:color="000000" w:fill="D9D9D9"/>
            <w:vAlign w:val="center"/>
            <w:tcPrChange w:id="849" w:author="Jen" w:date="2017-08-25T13:32:00Z">
              <w:tcPr>
                <w:tcW w:w="1069" w:type="dxa"/>
                <w:shd w:val="clear" w:color="000000" w:fill="D9D9D9"/>
                <w:vAlign w:val="center"/>
              </w:tcPr>
            </w:tcPrChange>
          </w:tcPr>
          <w:p w14:paraId="65C344A5" w14:textId="653A6180" w:rsidR="00F90FE3" w:rsidRPr="006601FC" w:rsidRDefault="00F90FE3" w:rsidP="00A5513C">
            <w:pPr>
              <w:spacing w:after="0" w:line="240" w:lineRule="auto"/>
              <w:jc w:val="center"/>
              <w:rPr>
                <w:ins w:id="850" w:author="John Junico Bernados" w:date="2017-08-23T20:05:00Z"/>
                <w:rFonts w:ascii="Times New Roman" w:eastAsia="Times New Roman" w:hAnsi="Times New Roman" w:cs="Times New Roman"/>
                <w:b/>
                <w:bCs/>
                <w:sz w:val="16"/>
                <w:szCs w:val="16"/>
                <w:lang w:eastAsia="en-PH"/>
                <w:rPrChange w:id="851" w:author="Jen" w:date="2017-08-25T12:03:00Z">
                  <w:rPr>
                    <w:ins w:id="852" w:author="John Junico Bernados" w:date="2017-08-23T20:05:00Z"/>
                    <w:rFonts w:ascii="Times New Roman" w:eastAsia="Times New Roman" w:hAnsi="Times New Roman" w:cs="Times New Roman"/>
                    <w:b/>
                    <w:bCs/>
                    <w:sz w:val="18"/>
                    <w:szCs w:val="18"/>
                    <w:lang w:eastAsia="en-PH"/>
                  </w:rPr>
                </w:rPrChange>
              </w:rPr>
            </w:pPr>
            <w:ins w:id="853" w:author="John Junico Bernados" w:date="2017-08-23T20:08:00Z">
              <w:r w:rsidRPr="006601FC">
                <w:rPr>
                  <w:rFonts w:ascii="Times New Roman" w:eastAsia="Times New Roman" w:hAnsi="Times New Roman" w:cs="Times New Roman"/>
                  <w:b/>
                  <w:bCs/>
                  <w:sz w:val="16"/>
                  <w:szCs w:val="16"/>
                  <w:lang w:eastAsia="en-PH"/>
                  <w:rPrChange w:id="854" w:author="Jen" w:date="2017-08-25T12:03:00Z">
                    <w:rPr>
                      <w:rFonts w:ascii="Times New Roman" w:eastAsia="Times New Roman" w:hAnsi="Times New Roman" w:cs="Times New Roman"/>
                      <w:b/>
                      <w:bCs/>
                      <w:sz w:val="18"/>
                      <w:szCs w:val="18"/>
                      <w:lang w:eastAsia="en-PH"/>
                    </w:rPr>
                  </w:rPrChange>
                </w:rPr>
                <w:t>P/C/M Assessors</w:t>
              </w:r>
            </w:ins>
          </w:p>
        </w:tc>
        <w:tc>
          <w:tcPr>
            <w:tcW w:w="1170" w:type="dxa"/>
            <w:shd w:val="clear" w:color="000000" w:fill="D9D9D9"/>
            <w:tcPrChange w:id="855" w:author="Jen" w:date="2017-08-25T13:32:00Z">
              <w:tcPr>
                <w:tcW w:w="1170" w:type="dxa"/>
                <w:shd w:val="clear" w:color="000000" w:fill="D9D9D9"/>
              </w:tcPr>
            </w:tcPrChange>
          </w:tcPr>
          <w:p w14:paraId="03BD6586" w14:textId="0BBB5F6B" w:rsidR="00F90FE3" w:rsidRPr="006601FC" w:rsidRDefault="00F90FE3" w:rsidP="00A5513C">
            <w:pPr>
              <w:spacing w:after="0" w:line="240" w:lineRule="auto"/>
              <w:jc w:val="center"/>
              <w:rPr>
                <w:ins w:id="856" w:author="John Junico Bernados" w:date="2017-08-23T20:05:00Z"/>
                <w:rFonts w:ascii="Times New Roman" w:eastAsia="Times New Roman" w:hAnsi="Times New Roman" w:cs="Times New Roman"/>
                <w:b/>
                <w:bCs/>
                <w:sz w:val="16"/>
                <w:szCs w:val="16"/>
                <w:lang w:eastAsia="en-PH"/>
                <w:rPrChange w:id="857" w:author="Jen" w:date="2017-08-25T12:03:00Z">
                  <w:rPr>
                    <w:ins w:id="858" w:author="John Junico Bernados" w:date="2017-08-23T20:05:00Z"/>
                    <w:rFonts w:ascii="Times New Roman" w:eastAsia="Times New Roman" w:hAnsi="Times New Roman" w:cs="Times New Roman"/>
                    <w:b/>
                    <w:bCs/>
                    <w:sz w:val="18"/>
                    <w:szCs w:val="18"/>
                    <w:lang w:eastAsia="en-PH"/>
                  </w:rPr>
                </w:rPrChange>
              </w:rPr>
            </w:pPr>
            <w:ins w:id="859" w:author="John Junico Bernados" w:date="2017-08-23T20:08:00Z">
              <w:r w:rsidRPr="006601FC">
                <w:rPr>
                  <w:rFonts w:ascii="Times New Roman" w:eastAsia="Times New Roman" w:hAnsi="Times New Roman" w:cs="Times New Roman"/>
                  <w:b/>
                  <w:bCs/>
                  <w:sz w:val="16"/>
                  <w:szCs w:val="16"/>
                  <w:lang w:eastAsia="en-PH"/>
                  <w:rPrChange w:id="860" w:author="Jen" w:date="2017-08-25T12:03:00Z">
                    <w:rPr>
                      <w:rFonts w:ascii="Times New Roman" w:eastAsia="Times New Roman" w:hAnsi="Times New Roman" w:cs="Times New Roman"/>
                      <w:b/>
                      <w:bCs/>
                      <w:sz w:val="18"/>
                      <w:szCs w:val="18"/>
                      <w:lang w:eastAsia="en-PH"/>
                    </w:rPr>
                  </w:rPrChange>
                </w:rPr>
                <w:t>DBP</w:t>
              </w:r>
            </w:ins>
          </w:p>
        </w:tc>
        <w:tc>
          <w:tcPr>
            <w:tcW w:w="535" w:type="dxa"/>
            <w:shd w:val="clear" w:color="000000" w:fill="D9D9D9"/>
            <w:tcPrChange w:id="861" w:author="Jen" w:date="2017-08-25T13:32:00Z">
              <w:tcPr>
                <w:tcW w:w="535" w:type="dxa"/>
                <w:gridSpan w:val="2"/>
                <w:shd w:val="clear" w:color="000000" w:fill="D9D9D9"/>
              </w:tcPr>
            </w:tcPrChange>
          </w:tcPr>
          <w:p w14:paraId="4B63D260" w14:textId="2E483F46" w:rsidR="00F90FE3" w:rsidRPr="006601FC" w:rsidRDefault="00F90FE3" w:rsidP="00A5513C">
            <w:pPr>
              <w:spacing w:after="0" w:line="240" w:lineRule="auto"/>
              <w:jc w:val="center"/>
              <w:rPr>
                <w:ins w:id="862" w:author="John Junico Bernados" w:date="2017-08-23T20:05:00Z"/>
                <w:rFonts w:ascii="Times New Roman" w:eastAsia="Times New Roman" w:hAnsi="Times New Roman" w:cs="Times New Roman"/>
                <w:b/>
                <w:bCs/>
                <w:sz w:val="16"/>
                <w:szCs w:val="16"/>
                <w:lang w:eastAsia="en-PH"/>
                <w:rPrChange w:id="863" w:author="Jen" w:date="2017-08-25T12:03:00Z">
                  <w:rPr>
                    <w:ins w:id="864" w:author="John Junico Bernados" w:date="2017-08-23T20:05:00Z"/>
                    <w:rFonts w:ascii="Times New Roman" w:eastAsia="Times New Roman" w:hAnsi="Times New Roman" w:cs="Times New Roman"/>
                    <w:b/>
                    <w:bCs/>
                    <w:sz w:val="18"/>
                    <w:szCs w:val="18"/>
                    <w:lang w:eastAsia="en-PH"/>
                  </w:rPr>
                </w:rPrChange>
              </w:rPr>
            </w:pPr>
            <w:ins w:id="865" w:author="John Junico Bernados" w:date="2017-08-23T20:08:00Z">
              <w:r w:rsidRPr="006601FC">
                <w:rPr>
                  <w:rFonts w:ascii="Times New Roman" w:eastAsia="Times New Roman" w:hAnsi="Times New Roman" w:cs="Times New Roman"/>
                  <w:b/>
                  <w:bCs/>
                  <w:sz w:val="16"/>
                  <w:szCs w:val="16"/>
                  <w:lang w:eastAsia="en-PH"/>
                  <w:rPrChange w:id="866" w:author="Jen" w:date="2017-08-25T12:03:00Z">
                    <w:rPr>
                      <w:rFonts w:ascii="Times New Roman" w:eastAsia="Times New Roman" w:hAnsi="Times New Roman" w:cs="Times New Roman"/>
                      <w:b/>
                      <w:bCs/>
                      <w:sz w:val="18"/>
                      <w:szCs w:val="18"/>
                      <w:lang w:eastAsia="en-PH"/>
                    </w:rPr>
                  </w:rPrChange>
                </w:rPr>
                <w:t>BIR</w:t>
              </w:r>
            </w:ins>
          </w:p>
        </w:tc>
        <w:tc>
          <w:tcPr>
            <w:tcW w:w="943" w:type="dxa"/>
            <w:shd w:val="clear" w:color="000000" w:fill="D9D9D9"/>
            <w:vAlign w:val="center"/>
            <w:tcPrChange w:id="867" w:author="Jen" w:date="2017-08-25T13:32:00Z">
              <w:tcPr>
                <w:tcW w:w="943" w:type="dxa"/>
                <w:shd w:val="clear" w:color="000000" w:fill="D9D9D9"/>
                <w:vAlign w:val="center"/>
              </w:tcPr>
            </w:tcPrChange>
          </w:tcPr>
          <w:p w14:paraId="0F2D4FCD" w14:textId="23DBB37F" w:rsidR="00F90FE3" w:rsidRPr="006601FC" w:rsidRDefault="00F90FE3" w:rsidP="00A5513C">
            <w:pPr>
              <w:spacing w:after="0" w:line="240" w:lineRule="auto"/>
              <w:jc w:val="center"/>
              <w:rPr>
                <w:ins w:id="868" w:author="John Junico Bernados" w:date="2017-08-23T20:05:00Z"/>
                <w:rFonts w:ascii="Times New Roman" w:eastAsia="Times New Roman" w:hAnsi="Times New Roman" w:cs="Times New Roman"/>
                <w:b/>
                <w:bCs/>
                <w:sz w:val="16"/>
                <w:szCs w:val="16"/>
                <w:lang w:eastAsia="en-PH"/>
                <w:rPrChange w:id="869" w:author="Jen" w:date="2017-08-25T12:03:00Z">
                  <w:rPr>
                    <w:ins w:id="870" w:author="John Junico Bernados" w:date="2017-08-23T20:05:00Z"/>
                    <w:rFonts w:ascii="Times New Roman" w:eastAsia="Times New Roman" w:hAnsi="Times New Roman" w:cs="Times New Roman"/>
                    <w:b/>
                    <w:bCs/>
                    <w:sz w:val="18"/>
                    <w:szCs w:val="18"/>
                    <w:lang w:eastAsia="en-PH"/>
                  </w:rPr>
                </w:rPrChange>
              </w:rPr>
            </w:pPr>
            <w:ins w:id="871" w:author="John Junico Bernados" w:date="2017-08-23T20:08:00Z">
              <w:r w:rsidRPr="006601FC">
                <w:rPr>
                  <w:rFonts w:ascii="Times New Roman" w:eastAsia="Times New Roman" w:hAnsi="Times New Roman" w:cs="Times New Roman"/>
                  <w:b/>
                  <w:bCs/>
                  <w:sz w:val="16"/>
                  <w:szCs w:val="16"/>
                  <w:lang w:eastAsia="en-PH"/>
                  <w:rPrChange w:id="872" w:author="Jen" w:date="2017-08-25T12:03:00Z">
                    <w:rPr>
                      <w:rFonts w:ascii="Times New Roman" w:eastAsia="Times New Roman" w:hAnsi="Times New Roman" w:cs="Times New Roman"/>
                      <w:b/>
                      <w:bCs/>
                      <w:sz w:val="18"/>
                      <w:szCs w:val="18"/>
                      <w:lang w:eastAsia="en-PH"/>
                    </w:rPr>
                  </w:rPrChange>
                </w:rPr>
                <w:t>P/C/M Assessors</w:t>
              </w:r>
            </w:ins>
          </w:p>
        </w:tc>
        <w:tc>
          <w:tcPr>
            <w:tcW w:w="729" w:type="dxa"/>
            <w:shd w:val="clear" w:color="000000" w:fill="D9D9D9"/>
            <w:tcPrChange w:id="873" w:author="Jen" w:date="2017-08-25T13:32:00Z">
              <w:tcPr>
                <w:tcW w:w="729" w:type="dxa"/>
                <w:shd w:val="clear" w:color="000000" w:fill="D9D9D9"/>
              </w:tcPr>
            </w:tcPrChange>
          </w:tcPr>
          <w:p w14:paraId="75194DBC" w14:textId="3E81C7C8" w:rsidR="00F90FE3" w:rsidRPr="006601FC" w:rsidRDefault="00F90FE3" w:rsidP="00A5513C">
            <w:pPr>
              <w:spacing w:after="0" w:line="240" w:lineRule="auto"/>
              <w:jc w:val="center"/>
              <w:rPr>
                <w:ins w:id="874" w:author="John Junico Bernados" w:date="2017-08-23T20:06:00Z"/>
                <w:rFonts w:ascii="Times New Roman" w:eastAsia="Times New Roman" w:hAnsi="Times New Roman" w:cs="Times New Roman"/>
                <w:b/>
                <w:bCs/>
                <w:sz w:val="16"/>
                <w:szCs w:val="16"/>
                <w:lang w:eastAsia="en-PH"/>
                <w:rPrChange w:id="875" w:author="Jen" w:date="2017-08-25T12:03:00Z">
                  <w:rPr>
                    <w:ins w:id="876" w:author="John Junico Bernados" w:date="2017-08-23T20:06:00Z"/>
                    <w:rFonts w:ascii="Times New Roman" w:eastAsia="Times New Roman" w:hAnsi="Times New Roman" w:cs="Times New Roman"/>
                    <w:b/>
                    <w:bCs/>
                    <w:sz w:val="18"/>
                    <w:szCs w:val="18"/>
                    <w:lang w:eastAsia="en-PH"/>
                  </w:rPr>
                </w:rPrChange>
              </w:rPr>
            </w:pPr>
            <w:ins w:id="877" w:author="John Junico Bernados" w:date="2017-08-23T20:08:00Z">
              <w:r w:rsidRPr="006601FC">
                <w:rPr>
                  <w:rFonts w:ascii="Times New Roman" w:eastAsia="Times New Roman" w:hAnsi="Times New Roman" w:cs="Times New Roman"/>
                  <w:b/>
                  <w:bCs/>
                  <w:sz w:val="16"/>
                  <w:szCs w:val="16"/>
                  <w:lang w:eastAsia="en-PH"/>
                  <w:rPrChange w:id="878" w:author="Jen" w:date="2017-08-25T12:03:00Z">
                    <w:rPr>
                      <w:rFonts w:ascii="Times New Roman" w:eastAsia="Times New Roman" w:hAnsi="Times New Roman" w:cs="Times New Roman"/>
                      <w:b/>
                      <w:bCs/>
                      <w:sz w:val="18"/>
                      <w:szCs w:val="18"/>
                      <w:lang w:eastAsia="en-PH"/>
                    </w:rPr>
                  </w:rPrChange>
                </w:rPr>
                <w:t>DBP</w:t>
              </w:r>
            </w:ins>
          </w:p>
        </w:tc>
        <w:tc>
          <w:tcPr>
            <w:tcW w:w="804" w:type="dxa"/>
            <w:shd w:val="clear" w:color="000000" w:fill="D9D9D9"/>
            <w:tcPrChange w:id="879" w:author="Jen" w:date="2017-08-25T13:32:00Z">
              <w:tcPr>
                <w:tcW w:w="804" w:type="dxa"/>
                <w:gridSpan w:val="2"/>
                <w:shd w:val="clear" w:color="000000" w:fill="D9D9D9"/>
              </w:tcPr>
            </w:tcPrChange>
          </w:tcPr>
          <w:p w14:paraId="7FD65CFA" w14:textId="13DA29C9" w:rsidR="00F90FE3" w:rsidRPr="006601FC" w:rsidRDefault="00F90FE3" w:rsidP="00A5513C">
            <w:pPr>
              <w:spacing w:after="0" w:line="240" w:lineRule="auto"/>
              <w:jc w:val="center"/>
              <w:rPr>
                <w:ins w:id="880" w:author="John Junico Bernados" w:date="2017-08-23T20:06:00Z"/>
                <w:rFonts w:ascii="Times New Roman" w:eastAsia="Times New Roman" w:hAnsi="Times New Roman" w:cs="Times New Roman"/>
                <w:b/>
                <w:bCs/>
                <w:sz w:val="16"/>
                <w:szCs w:val="16"/>
                <w:lang w:eastAsia="en-PH"/>
                <w:rPrChange w:id="881" w:author="Jen" w:date="2017-08-25T12:03:00Z">
                  <w:rPr>
                    <w:ins w:id="882" w:author="John Junico Bernados" w:date="2017-08-23T20:06:00Z"/>
                    <w:rFonts w:ascii="Times New Roman" w:eastAsia="Times New Roman" w:hAnsi="Times New Roman" w:cs="Times New Roman"/>
                    <w:b/>
                    <w:bCs/>
                    <w:sz w:val="18"/>
                    <w:szCs w:val="18"/>
                    <w:lang w:eastAsia="en-PH"/>
                  </w:rPr>
                </w:rPrChange>
              </w:rPr>
            </w:pPr>
            <w:ins w:id="883" w:author="John Junico Bernados" w:date="2017-08-23T20:08:00Z">
              <w:r w:rsidRPr="006601FC">
                <w:rPr>
                  <w:rFonts w:ascii="Times New Roman" w:eastAsia="Times New Roman" w:hAnsi="Times New Roman" w:cs="Times New Roman"/>
                  <w:b/>
                  <w:bCs/>
                  <w:sz w:val="16"/>
                  <w:szCs w:val="16"/>
                  <w:lang w:eastAsia="en-PH"/>
                  <w:rPrChange w:id="884" w:author="Jen" w:date="2017-08-25T12:03:00Z">
                    <w:rPr>
                      <w:rFonts w:ascii="Times New Roman" w:eastAsia="Times New Roman" w:hAnsi="Times New Roman" w:cs="Times New Roman"/>
                      <w:b/>
                      <w:bCs/>
                      <w:sz w:val="18"/>
                      <w:szCs w:val="18"/>
                      <w:lang w:eastAsia="en-PH"/>
                    </w:rPr>
                  </w:rPrChange>
                </w:rPr>
                <w:t>BIR</w:t>
              </w:r>
            </w:ins>
          </w:p>
        </w:tc>
        <w:tc>
          <w:tcPr>
            <w:tcW w:w="865" w:type="dxa"/>
            <w:shd w:val="clear" w:color="000000" w:fill="D9D9D9"/>
            <w:vAlign w:val="center"/>
            <w:tcPrChange w:id="885" w:author="Jen" w:date="2017-08-25T13:32:00Z">
              <w:tcPr>
                <w:tcW w:w="865" w:type="dxa"/>
                <w:shd w:val="clear" w:color="000000" w:fill="D9D9D9"/>
                <w:vAlign w:val="center"/>
              </w:tcPr>
            </w:tcPrChange>
          </w:tcPr>
          <w:p w14:paraId="585B277D" w14:textId="18C7643D" w:rsidR="00F90FE3" w:rsidRPr="006601FC" w:rsidRDefault="00F90FE3" w:rsidP="00A5513C">
            <w:pPr>
              <w:spacing w:after="0" w:line="240" w:lineRule="auto"/>
              <w:jc w:val="center"/>
              <w:rPr>
                <w:ins w:id="886" w:author="John Junico Bernados" w:date="2017-08-23T20:05:00Z"/>
                <w:rFonts w:ascii="Times New Roman" w:eastAsia="Times New Roman" w:hAnsi="Times New Roman" w:cs="Times New Roman"/>
                <w:b/>
                <w:bCs/>
                <w:sz w:val="16"/>
                <w:szCs w:val="16"/>
                <w:lang w:eastAsia="en-PH"/>
                <w:rPrChange w:id="887" w:author="Jen" w:date="2017-08-25T12:03:00Z">
                  <w:rPr>
                    <w:ins w:id="888" w:author="John Junico Bernados" w:date="2017-08-23T20:05:00Z"/>
                    <w:rFonts w:ascii="Times New Roman" w:eastAsia="Times New Roman" w:hAnsi="Times New Roman" w:cs="Times New Roman"/>
                    <w:b/>
                    <w:bCs/>
                    <w:sz w:val="18"/>
                    <w:szCs w:val="18"/>
                    <w:lang w:eastAsia="en-PH"/>
                  </w:rPr>
                </w:rPrChange>
              </w:rPr>
            </w:pPr>
            <w:ins w:id="889" w:author="John Junico Bernados" w:date="2017-08-23T20:08:00Z">
              <w:r w:rsidRPr="006601FC">
                <w:rPr>
                  <w:rFonts w:ascii="Times New Roman" w:eastAsia="Times New Roman" w:hAnsi="Times New Roman" w:cs="Times New Roman"/>
                  <w:b/>
                  <w:bCs/>
                  <w:sz w:val="16"/>
                  <w:szCs w:val="16"/>
                  <w:lang w:eastAsia="en-PH"/>
                  <w:rPrChange w:id="890" w:author="Jen" w:date="2017-08-25T12:03:00Z">
                    <w:rPr>
                      <w:rFonts w:ascii="Times New Roman" w:eastAsia="Times New Roman" w:hAnsi="Times New Roman" w:cs="Times New Roman"/>
                      <w:b/>
                      <w:bCs/>
                      <w:sz w:val="18"/>
                      <w:szCs w:val="18"/>
                      <w:lang w:eastAsia="en-PH"/>
                    </w:rPr>
                  </w:rPrChange>
                </w:rPr>
                <w:t>P/C/M Assessors</w:t>
              </w:r>
            </w:ins>
          </w:p>
        </w:tc>
        <w:tc>
          <w:tcPr>
            <w:tcW w:w="662" w:type="dxa"/>
            <w:shd w:val="clear" w:color="000000" w:fill="D9D9D9"/>
            <w:tcPrChange w:id="891" w:author="Jen" w:date="2017-08-25T13:32:00Z">
              <w:tcPr>
                <w:tcW w:w="618" w:type="dxa"/>
                <w:shd w:val="clear" w:color="000000" w:fill="D9D9D9"/>
              </w:tcPr>
            </w:tcPrChange>
          </w:tcPr>
          <w:p w14:paraId="32890AE3" w14:textId="345D3E7B" w:rsidR="00F90FE3" w:rsidRPr="006601FC" w:rsidRDefault="00F90FE3" w:rsidP="00A5513C">
            <w:pPr>
              <w:spacing w:after="0" w:line="240" w:lineRule="auto"/>
              <w:jc w:val="center"/>
              <w:rPr>
                <w:ins w:id="892" w:author="John Junico Bernados" w:date="2017-08-23T20:06:00Z"/>
                <w:rFonts w:ascii="Times New Roman" w:eastAsia="Times New Roman" w:hAnsi="Times New Roman" w:cs="Times New Roman"/>
                <w:b/>
                <w:bCs/>
                <w:sz w:val="16"/>
                <w:szCs w:val="16"/>
                <w:lang w:eastAsia="en-PH"/>
                <w:rPrChange w:id="893" w:author="Jen" w:date="2017-08-25T12:03:00Z">
                  <w:rPr>
                    <w:ins w:id="894" w:author="John Junico Bernados" w:date="2017-08-23T20:06:00Z"/>
                    <w:rFonts w:ascii="Times New Roman" w:eastAsia="Times New Roman" w:hAnsi="Times New Roman" w:cs="Times New Roman"/>
                    <w:b/>
                    <w:bCs/>
                    <w:sz w:val="18"/>
                    <w:szCs w:val="18"/>
                    <w:lang w:eastAsia="en-PH"/>
                  </w:rPr>
                </w:rPrChange>
              </w:rPr>
            </w:pPr>
            <w:ins w:id="895" w:author="John Junico Bernados" w:date="2017-08-23T20:08:00Z">
              <w:r w:rsidRPr="006601FC">
                <w:rPr>
                  <w:rFonts w:ascii="Times New Roman" w:eastAsia="Times New Roman" w:hAnsi="Times New Roman" w:cs="Times New Roman"/>
                  <w:b/>
                  <w:bCs/>
                  <w:sz w:val="16"/>
                  <w:szCs w:val="16"/>
                  <w:lang w:eastAsia="en-PH"/>
                  <w:rPrChange w:id="896" w:author="Jen" w:date="2017-08-25T12:03:00Z">
                    <w:rPr>
                      <w:rFonts w:ascii="Times New Roman" w:eastAsia="Times New Roman" w:hAnsi="Times New Roman" w:cs="Times New Roman"/>
                      <w:b/>
                      <w:bCs/>
                      <w:sz w:val="18"/>
                      <w:szCs w:val="18"/>
                      <w:lang w:eastAsia="en-PH"/>
                    </w:rPr>
                  </w:rPrChange>
                </w:rPr>
                <w:t>DBP</w:t>
              </w:r>
            </w:ins>
          </w:p>
        </w:tc>
        <w:tc>
          <w:tcPr>
            <w:tcW w:w="615" w:type="dxa"/>
            <w:shd w:val="clear" w:color="000000" w:fill="D9D9D9"/>
            <w:tcPrChange w:id="897" w:author="Jen" w:date="2017-08-25T13:32:00Z">
              <w:tcPr>
                <w:tcW w:w="659" w:type="dxa"/>
                <w:gridSpan w:val="2"/>
                <w:shd w:val="clear" w:color="000000" w:fill="D9D9D9"/>
              </w:tcPr>
            </w:tcPrChange>
          </w:tcPr>
          <w:p w14:paraId="5CB99408" w14:textId="7832CD5C" w:rsidR="00F90FE3" w:rsidRPr="006601FC" w:rsidRDefault="00F90FE3" w:rsidP="00A5513C">
            <w:pPr>
              <w:spacing w:after="0" w:line="240" w:lineRule="auto"/>
              <w:jc w:val="center"/>
              <w:rPr>
                <w:ins w:id="898" w:author="John Junico Bernados" w:date="2017-08-23T20:06:00Z"/>
                <w:rFonts w:ascii="Times New Roman" w:eastAsia="Times New Roman" w:hAnsi="Times New Roman" w:cs="Times New Roman"/>
                <w:b/>
                <w:bCs/>
                <w:sz w:val="16"/>
                <w:szCs w:val="16"/>
                <w:lang w:eastAsia="en-PH"/>
                <w:rPrChange w:id="899" w:author="Jen" w:date="2017-08-25T12:03:00Z">
                  <w:rPr>
                    <w:ins w:id="900" w:author="John Junico Bernados" w:date="2017-08-23T20:06:00Z"/>
                    <w:rFonts w:ascii="Times New Roman" w:eastAsia="Times New Roman" w:hAnsi="Times New Roman" w:cs="Times New Roman"/>
                    <w:b/>
                    <w:bCs/>
                    <w:sz w:val="18"/>
                    <w:szCs w:val="18"/>
                    <w:lang w:eastAsia="en-PH"/>
                  </w:rPr>
                </w:rPrChange>
              </w:rPr>
            </w:pPr>
            <w:ins w:id="901" w:author="John Junico Bernados" w:date="2017-08-23T20:08:00Z">
              <w:r w:rsidRPr="006601FC">
                <w:rPr>
                  <w:rFonts w:ascii="Times New Roman" w:eastAsia="Times New Roman" w:hAnsi="Times New Roman" w:cs="Times New Roman"/>
                  <w:b/>
                  <w:bCs/>
                  <w:sz w:val="16"/>
                  <w:szCs w:val="16"/>
                  <w:lang w:eastAsia="en-PH"/>
                  <w:rPrChange w:id="902" w:author="Jen" w:date="2017-08-25T12:03:00Z">
                    <w:rPr>
                      <w:rFonts w:ascii="Times New Roman" w:eastAsia="Times New Roman" w:hAnsi="Times New Roman" w:cs="Times New Roman"/>
                      <w:b/>
                      <w:bCs/>
                      <w:sz w:val="18"/>
                      <w:szCs w:val="18"/>
                      <w:lang w:eastAsia="en-PH"/>
                    </w:rPr>
                  </w:rPrChange>
                </w:rPr>
                <w:t>BIR</w:t>
              </w:r>
            </w:ins>
          </w:p>
        </w:tc>
      </w:tr>
      <w:tr w:rsidR="006601FC" w:rsidRPr="006601FC" w14:paraId="3B355544" w14:textId="5670CBE0"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903"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11"/>
          <w:jc w:val="center"/>
          <w:trPrChange w:id="904" w:author="Jen" w:date="2017-08-25T13:32:00Z">
            <w:trPr>
              <w:gridBefore w:val="1"/>
              <w:trHeight w:val="211"/>
              <w:jc w:val="center"/>
            </w:trPr>
          </w:trPrChange>
        </w:trPr>
        <w:tc>
          <w:tcPr>
            <w:tcW w:w="1199" w:type="dxa"/>
            <w:shd w:val="clear" w:color="auto" w:fill="auto"/>
            <w:vAlign w:val="center"/>
            <w:hideMark/>
            <w:tcPrChange w:id="905" w:author="Jen" w:date="2017-08-25T13:32:00Z">
              <w:tcPr>
                <w:tcW w:w="1201" w:type="dxa"/>
                <w:gridSpan w:val="2"/>
                <w:shd w:val="clear" w:color="auto" w:fill="auto"/>
                <w:vAlign w:val="center"/>
                <w:hideMark/>
              </w:tcPr>
            </w:tcPrChange>
          </w:tcPr>
          <w:p w14:paraId="5F834920" w14:textId="77777777" w:rsidR="00F90FE3" w:rsidRPr="006601FC" w:rsidRDefault="00F90FE3" w:rsidP="00A5513C">
            <w:pPr>
              <w:spacing w:after="0" w:line="240" w:lineRule="auto"/>
              <w:jc w:val="center"/>
              <w:rPr>
                <w:rFonts w:ascii="Times New Roman" w:eastAsia="Times New Roman" w:hAnsi="Times New Roman" w:cs="Times New Roman"/>
                <w:sz w:val="16"/>
                <w:szCs w:val="16"/>
                <w:lang w:eastAsia="en-PH"/>
                <w:rPrChange w:id="906" w:author="Jen" w:date="2017-08-25T12:03:00Z">
                  <w:rPr>
                    <w:rFonts w:ascii="Times New Roman" w:eastAsia="Times New Roman" w:hAnsi="Times New Roman" w:cs="Times New Roman"/>
                    <w:sz w:val="20"/>
                    <w:szCs w:val="20"/>
                    <w:lang w:eastAsia="en-PH"/>
                  </w:rPr>
                </w:rPrChange>
              </w:rPr>
            </w:pPr>
            <w:proofErr w:type="spellStart"/>
            <w:r w:rsidRPr="006601FC">
              <w:rPr>
                <w:rFonts w:ascii="Times New Roman" w:eastAsia="Times New Roman" w:hAnsi="Times New Roman" w:cs="Times New Roman"/>
                <w:sz w:val="16"/>
                <w:szCs w:val="16"/>
                <w:lang w:eastAsia="en-PH"/>
                <w:rPrChange w:id="907" w:author="Jen" w:date="2017-08-25T12:03:00Z">
                  <w:rPr>
                    <w:rFonts w:ascii="Times New Roman" w:eastAsia="Times New Roman" w:hAnsi="Times New Roman" w:cs="Times New Roman"/>
                    <w:sz w:val="20"/>
                    <w:szCs w:val="20"/>
                    <w:lang w:eastAsia="en-PH"/>
                  </w:rPr>
                </w:rPrChange>
              </w:rPr>
              <w:t>Malolos</w:t>
            </w:r>
            <w:proofErr w:type="spellEnd"/>
          </w:p>
        </w:tc>
        <w:tc>
          <w:tcPr>
            <w:tcW w:w="1171" w:type="dxa"/>
            <w:shd w:val="clear" w:color="auto" w:fill="auto"/>
            <w:vAlign w:val="center"/>
            <w:tcPrChange w:id="908" w:author="Jen" w:date="2017-08-25T13:32:00Z">
              <w:tcPr>
                <w:tcW w:w="1170" w:type="dxa"/>
                <w:shd w:val="clear" w:color="auto" w:fill="auto"/>
                <w:vAlign w:val="center"/>
              </w:tcPr>
            </w:tcPrChange>
          </w:tcPr>
          <w:p w14:paraId="4A992D03" w14:textId="713BAB1E" w:rsidR="00F90FE3" w:rsidRPr="006601FC" w:rsidRDefault="009B286C">
            <w:pPr>
              <w:spacing w:after="0" w:line="240" w:lineRule="auto"/>
              <w:jc w:val="center"/>
              <w:rPr>
                <w:rFonts w:ascii="Times New Roman" w:eastAsia="Times New Roman" w:hAnsi="Times New Roman" w:cs="Times New Roman"/>
                <w:sz w:val="16"/>
                <w:szCs w:val="16"/>
                <w:lang w:eastAsia="en-PH"/>
                <w:rPrChange w:id="909" w:author="Jen" w:date="2017-08-25T12:03:00Z">
                  <w:rPr>
                    <w:rFonts w:ascii="Times New Roman" w:eastAsia="Times New Roman" w:hAnsi="Times New Roman" w:cs="Times New Roman"/>
                    <w:sz w:val="20"/>
                    <w:szCs w:val="20"/>
                    <w:lang w:eastAsia="en-PH"/>
                  </w:rPr>
                </w:rPrChange>
              </w:rPr>
              <w:pPrChange w:id="910" w:author="John Junico Bernados" w:date="2017-08-23T20:08:00Z">
                <w:pPr>
                  <w:spacing w:after="0" w:line="240" w:lineRule="auto"/>
                  <w:jc w:val="right"/>
                </w:pPr>
              </w:pPrChange>
            </w:pPr>
            <w:ins w:id="911" w:author="Jen" w:date="2017-08-25T11:55:00Z">
              <w:r w:rsidRPr="006601FC">
                <w:rPr>
                  <w:rFonts w:ascii="Times New Roman" w:eastAsia="Times New Roman" w:hAnsi="Times New Roman" w:cs="Times New Roman"/>
                  <w:sz w:val="16"/>
                  <w:szCs w:val="16"/>
                  <w:lang w:eastAsia="en-PH"/>
                  <w:rPrChange w:id="912" w:author="Jen" w:date="2017-08-25T12:03:00Z">
                    <w:rPr>
                      <w:rFonts w:ascii="Times New Roman" w:eastAsia="Times New Roman" w:hAnsi="Times New Roman" w:cs="Times New Roman"/>
                      <w:sz w:val="18"/>
                      <w:szCs w:val="18"/>
                      <w:lang w:eastAsia="en-PH"/>
                    </w:rPr>
                  </w:rPrChange>
                </w:rPr>
                <w:t>-</w:t>
              </w:r>
            </w:ins>
            <w:del w:id="913" w:author="John Junico Bernados" w:date="2017-08-23T20:10:00Z">
              <w:r w:rsidR="00F90FE3" w:rsidRPr="006601FC" w:rsidDel="00F90FE3">
                <w:rPr>
                  <w:rFonts w:ascii="Times New Roman" w:eastAsia="Times New Roman" w:hAnsi="Times New Roman" w:cs="Times New Roman"/>
                  <w:sz w:val="16"/>
                  <w:szCs w:val="16"/>
                  <w:lang w:eastAsia="en-PH"/>
                  <w:rPrChange w:id="914" w:author="Jen" w:date="2017-08-25T12:03:00Z">
                    <w:rPr>
                      <w:rFonts w:ascii="Times New Roman" w:eastAsia="Times New Roman" w:hAnsi="Times New Roman" w:cs="Times New Roman"/>
                      <w:sz w:val="20"/>
                      <w:szCs w:val="20"/>
                      <w:lang w:eastAsia="en-PH"/>
                    </w:rPr>
                  </w:rPrChange>
                </w:rPr>
                <w:delText>4,350</w:delText>
              </w:r>
              <w:r w:rsidR="00F90FE3" w:rsidRPr="006601FC" w:rsidDel="00F90FE3">
                <w:rPr>
                  <w:rFonts w:ascii="Times New Roman" w:eastAsia="Times New Roman" w:hAnsi="Times New Roman" w:cs="Times New Roman"/>
                  <w:sz w:val="16"/>
                  <w:szCs w:val="16"/>
                  <w:vertAlign w:val="superscript"/>
                  <w:lang w:eastAsia="en-PH"/>
                  <w:rPrChange w:id="915" w:author="Jen" w:date="2017-08-25T12:03:00Z">
                    <w:rPr>
                      <w:rFonts w:ascii="Times New Roman" w:eastAsia="Times New Roman" w:hAnsi="Times New Roman" w:cs="Times New Roman"/>
                      <w:sz w:val="20"/>
                      <w:szCs w:val="20"/>
                      <w:lang w:eastAsia="en-PH"/>
                    </w:rPr>
                  </w:rPrChange>
                </w:rPr>
                <w:delText>**</w:delText>
              </w:r>
            </w:del>
            <w:ins w:id="916" w:author="Jen" w:date="2017-08-19T01:48:00Z">
              <w:del w:id="917" w:author="John Junico Bernados" w:date="2017-08-23T20:10:00Z">
                <w:r w:rsidR="00F90FE3" w:rsidRPr="006601FC" w:rsidDel="00F90FE3">
                  <w:rPr>
                    <w:rFonts w:ascii="Times New Roman" w:eastAsia="Times New Roman" w:hAnsi="Times New Roman" w:cs="Times New Roman"/>
                    <w:sz w:val="16"/>
                    <w:szCs w:val="16"/>
                    <w:vertAlign w:val="superscript"/>
                    <w:lang w:eastAsia="en-PH"/>
                    <w:rPrChange w:id="918" w:author="Jen" w:date="2017-08-25T12:03:00Z">
                      <w:rPr>
                        <w:rFonts w:ascii="Times New Roman" w:eastAsia="Times New Roman" w:hAnsi="Times New Roman" w:cs="Times New Roman"/>
                        <w:sz w:val="20"/>
                        <w:szCs w:val="20"/>
                        <w:lang w:eastAsia="en-PH"/>
                      </w:rPr>
                    </w:rPrChange>
                  </w:rPr>
                  <w:delText>b</w:delText>
                </w:r>
              </w:del>
            </w:ins>
          </w:p>
        </w:tc>
        <w:tc>
          <w:tcPr>
            <w:tcW w:w="1171" w:type="dxa"/>
            <w:vAlign w:val="center"/>
            <w:tcPrChange w:id="919" w:author="Jen" w:date="2017-08-25T13:32:00Z">
              <w:tcPr>
                <w:tcW w:w="1170" w:type="dxa"/>
                <w:vAlign w:val="center"/>
              </w:tcPr>
            </w:tcPrChange>
          </w:tcPr>
          <w:p w14:paraId="0C8DD54C" w14:textId="07626D31" w:rsidR="00F90FE3" w:rsidRPr="006601FC" w:rsidRDefault="00F90FE3">
            <w:pPr>
              <w:spacing w:after="0" w:line="240" w:lineRule="auto"/>
              <w:jc w:val="center"/>
              <w:rPr>
                <w:ins w:id="920" w:author="John Junico Bernados" w:date="2017-08-23T20:06:00Z"/>
                <w:rFonts w:ascii="Times New Roman" w:eastAsia="Times New Roman" w:hAnsi="Times New Roman" w:cs="Times New Roman"/>
                <w:sz w:val="16"/>
                <w:szCs w:val="16"/>
                <w:lang w:eastAsia="en-PH"/>
                <w:rPrChange w:id="921" w:author="Jen" w:date="2017-08-25T12:03:00Z">
                  <w:rPr>
                    <w:ins w:id="922" w:author="John Junico Bernados" w:date="2017-08-23T20:06:00Z"/>
                    <w:rFonts w:ascii="Times New Roman" w:eastAsia="Times New Roman" w:hAnsi="Times New Roman" w:cs="Times New Roman"/>
                    <w:sz w:val="18"/>
                    <w:szCs w:val="18"/>
                    <w:lang w:eastAsia="en-PH"/>
                  </w:rPr>
                </w:rPrChange>
              </w:rPr>
              <w:pPrChange w:id="923" w:author="John Junico Bernados" w:date="2017-08-23T20:08:00Z">
                <w:pPr>
                  <w:spacing w:after="0" w:line="240" w:lineRule="auto"/>
                  <w:jc w:val="right"/>
                </w:pPr>
              </w:pPrChange>
            </w:pPr>
            <w:ins w:id="924" w:author="John Junico Bernados" w:date="2017-08-23T20:10:00Z">
              <w:r w:rsidRPr="006601FC">
                <w:rPr>
                  <w:rFonts w:ascii="Times New Roman" w:eastAsia="Times New Roman" w:hAnsi="Times New Roman" w:cs="Times New Roman"/>
                  <w:sz w:val="16"/>
                  <w:szCs w:val="16"/>
                  <w:lang w:eastAsia="en-PH"/>
                  <w:rPrChange w:id="925" w:author="Jen" w:date="2017-08-25T12:03:00Z">
                    <w:rPr>
                      <w:rFonts w:ascii="Times New Roman" w:eastAsia="Times New Roman" w:hAnsi="Times New Roman" w:cs="Times New Roman"/>
                      <w:sz w:val="18"/>
                      <w:szCs w:val="18"/>
                      <w:lang w:eastAsia="en-PH"/>
                    </w:rPr>
                  </w:rPrChange>
                </w:rPr>
                <w:t>4,350</w:t>
              </w:r>
              <w:r w:rsidRPr="006601FC">
                <w:rPr>
                  <w:rFonts w:ascii="Times New Roman" w:eastAsia="Times New Roman" w:hAnsi="Times New Roman" w:cs="Times New Roman"/>
                  <w:sz w:val="16"/>
                  <w:szCs w:val="16"/>
                  <w:vertAlign w:val="superscript"/>
                  <w:lang w:eastAsia="en-PH"/>
                  <w:rPrChange w:id="926" w:author="Jen" w:date="2017-08-25T12:03:00Z">
                    <w:rPr>
                      <w:rFonts w:ascii="Times New Roman" w:eastAsia="Times New Roman" w:hAnsi="Times New Roman" w:cs="Times New Roman"/>
                      <w:sz w:val="18"/>
                      <w:szCs w:val="18"/>
                      <w:vertAlign w:val="superscript"/>
                      <w:lang w:eastAsia="en-PH"/>
                    </w:rPr>
                  </w:rPrChange>
                </w:rPr>
                <w:t>b</w:t>
              </w:r>
            </w:ins>
          </w:p>
        </w:tc>
        <w:tc>
          <w:tcPr>
            <w:tcW w:w="651" w:type="dxa"/>
            <w:vAlign w:val="center"/>
            <w:tcPrChange w:id="927" w:author="Jen" w:date="2017-08-25T13:32:00Z">
              <w:tcPr>
                <w:tcW w:w="651" w:type="dxa"/>
                <w:gridSpan w:val="2"/>
                <w:vAlign w:val="center"/>
              </w:tcPr>
            </w:tcPrChange>
          </w:tcPr>
          <w:p w14:paraId="3165071E" w14:textId="36732961" w:rsidR="00F90FE3" w:rsidRPr="006601FC" w:rsidRDefault="009B286C">
            <w:pPr>
              <w:spacing w:after="0" w:line="240" w:lineRule="auto"/>
              <w:jc w:val="center"/>
              <w:rPr>
                <w:ins w:id="928" w:author="John Junico Bernados" w:date="2017-08-23T20:06:00Z"/>
                <w:rFonts w:ascii="Times New Roman" w:eastAsia="Times New Roman" w:hAnsi="Times New Roman" w:cs="Times New Roman"/>
                <w:sz w:val="16"/>
                <w:szCs w:val="16"/>
                <w:lang w:eastAsia="en-PH"/>
                <w:rPrChange w:id="929" w:author="Jen" w:date="2017-08-25T12:03:00Z">
                  <w:rPr>
                    <w:ins w:id="930" w:author="John Junico Bernados" w:date="2017-08-23T20:06:00Z"/>
                    <w:rFonts w:ascii="Times New Roman" w:eastAsia="Times New Roman" w:hAnsi="Times New Roman" w:cs="Times New Roman"/>
                    <w:sz w:val="18"/>
                    <w:szCs w:val="18"/>
                    <w:lang w:eastAsia="en-PH"/>
                  </w:rPr>
                </w:rPrChange>
              </w:rPr>
              <w:pPrChange w:id="931" w:author="John Junico Bernados" w:date="2017-08-23T20:08:00Z">
                <w:pPr>
                  <w:spacing w:after="0" w:line="240" w:lineRule="auto"/>
                  <w:jc w:val="right"/>
                </w:pPr>
              </w:pPrChange>
            </w:pPr>
            <w:ins w:id="932" w:author="Jen" w:date="2017-08-25T11:55:00Z">
              <w:r w:rsidRPr="006601FC">
                <w:rPr>
                  <w:rFonts w:ascii="Times New Roman" w:eastAsia="Times New Roman" w:hAnsi="Times New Roman" w:cs="Times New Roman"/>
                  <w:sz w:val="16"/>
                  <w:szCs w:val="16"/>
                  <w:lang w:eastAsia="en-PH"/>
                  <w:rPrChange w:id="933"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hideMark/>
            <w:tcPrChange w:id="934" w:author="Jen" w:date="2017-08-25T13:32:00Z">
              <w:tcPr>
                <w:tcW w:w="1069" w:type="dxa"/>
                <w:shd w:val="clear" w:color="auto" w:fill="auto"/>
                <w:vAlign w:val="center"/>
                <w:hideMark/>
              </w:tcPr>
            </w:tcPrChange>
          </w:tcPr>
          <w:p w14:paraId="7160A481" w14:textId="3FB582BB" w:rsidR="00F90FE3" w:rsidRPr="006601FC" w:rsidRDefault="00F90FE3">
            <w:pPr>
              <w:spacing w:after="0" w:line="240" w:lineRule="auto"/>
              <w:jc w:val="center"/>
              <w:rPr>
                <w:rFonts w:ascii="Times New Roman" w:eastAsia="Times New Roman" w:hAnsi="Times New Roman" w:cs="Times New Roman"/>
                <w:sz w:val="16"/>
                <w:szCs w:val="16"/>
                <w:lang w:eastAsia="en-PH"/>
                <w:rPrChange w:id="935" w:author="Jen" w:date="2017-08-25T12:03:00Z">
                  <w:rPr>
                    <w:rFonts w:ascii="Times New Roman" w:eastAsia="Times New Roman" w:hAnsi="Times New Roman" w:cs="Times New Roman"/>
                    <w:sz w:val="20"/>
                    <w:szCs w:val="20"/>
                    <w:lang w:eastAsia="en-PH"/>
                  </w:rPr>
                </w:rPrChange>
              </w:rPr>
              <w:pPrChange w:id="936"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937" w:author="Jen" w:date="2017-08-25T12:03:00Z">
                  <w:rPr>
                    <w:rFonts w:ascii="Times New Roman" w:eastAsia="Times New Roman" w:hAnsi="Times New Roman" w:cs="Times New Roman"/>
                    <w:sz w:val="20"/>
                    <w:szCs w:val="20"/>
                    <w:lang w:eastAsia="en-PH"/>
                  </w:rPr>
                </w:rPrChange>
              </w:rPr>
              <w:t>6,500</w:t>
            </w:r>
            <w:ins w:id="938" w:author="Jen" w:date="2017-08-19T01:49:00Z">
              <w:r w:rsidRPr="006601FC">
                <w:rPr>
                  <w:rFonts w:ascii="Times New Roman" w:eastAsia="Times New Roman" w:hAnsi="Times New Roman" w:cs="Times New Roman"/>
                  <w:sz w:val="16"/>
                  <w:szCs w:val="16"/>
                  <w:vertAlign w:val="superscript"/>
                  <w:lang w:eastAsia="en-PH"/>
                  <w:rPrChange w:id="939" w:author="Jen" w:date="2017-08-25T12:03:00Z">
                    <w:rPr>
                      <w:rFonts w:ascii="Times New Roman" w:eastAsia="Times New Roman" w:hAnsi="Times New Roman" w:cs="Times New Roman"/>
                      <w:sz w:val="20"/>
                      <w:szCs w:val="20"/>
                      <w:vertAlign w:val="superscript"/>
                      <w:lang w:eastAsia="en-PH"/>
                    </w:rPr>
                  </w:rPrChange>
                </w:rPr>
                <w:t xml:space="preserve"> a</w:t>
              </w:r>
            </w:ins>
            <w:del w:id="940" w:author="Jen" w:date="2017-08-19T01:49:00Z">
              <w:r w:rsidRPr="006601FC" w:rsidDel="00D7782A">
                <w:rPr>
                  <w:rFonts w:ascii="Times New Roman" w:eastAsia="Times New Roman" w:hAnsi="Times New Roman" w:cs="Times New Roman"/>
                  <w:sz w:val="16"/>
                  <w:szCs w:val="16"/>
                  <w:lang w:eastAsia="en-PH"/>
                  <w:rPrChange w:id="941"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942" w:author="Jen" w:date="2017-08-25T13:32:00Z">
              <w:tcPr>
                <w:tcW w:w="1170" w:type="dxa"/>
                <w:vAlign w:val="center"/>
              </w:tcPr>
            </w:tcPrChange>
          </w:tcPr>
          <w:p w14:paraId="705B776F" w14:textId="28995C19" w:rsidR="00F90FE3" w:rsidRPr="006601FC" w:rsidRDefault="009B286C">
            <w:pPr>
              <w:spacing w:after="0" w:line="240" w:lineRule="auto"/>
              <w:jc w:val="center"/>
              <w:rPr>
                <w:ins w:id="943" w:author="John Junico Bernados" w:date="2017-08-23T20:05:00Z"/>
                <w:rFonts w:ascii="Times New Roman" w:eastAsia="Times New Roman" w:hAnsi="Times New Roman" w:cs="Times New Roman"/>
                <w:sz w:val="16"/>
                <w:szCs w:val="16"/>
                <w:lang w:eastAsia="en-PH"/>
                <w:rPrChange w:id="944" w:author="Jen" w:date="2017-08-25T12:03:00Z">
                  <w:rPr>
                    <w:ins w:id="945" w:author="John Junico Bernados" w:date="2017-08-23T20:05:00Z"/>
                    <w:rFonts w:ascii="Times New Roman" w:eastAsia="Times New Roman" w:hAnsi="Times New Roman" w:cs="Times New Roman"/>
                    <w:sz w:val="18"/>
                    <w:szCs w:val="18"/>
                    <w:lang w:eastAsia="en-PH"/>
                  </w:rPr>
                </w:rPrChange>
              </w:rPr>
              <w:pPrChange w:id="946" w:author="John Junico Bernados" w:date="2017-08-23T20:08:00Z">
                <w:pPr>
                  <w:spacing w:after="0" w:line="240" w:lineRule="auto"/>
                  <w:jc w:val="right"/>
                </w:pPr>
              </w:pPrChange>
            </w:pPr>
            <w:ins w:id="947" w:author="Jen" w:date="2017-08-25T11:56:00Z">
              <w:r w:rsidRPr="006601FC">
                <w:rPr>
                  <w:rFonts w:ascii="Times New Roman" w:eastAsia="Times New Roman" w:hAnsi="Times New Roman" w:cs="Times New Roman"/>
                  <w:sz w:val="16"/>
                  <w:szCs w:val="16"/>
                  <w:lang w:eastAsia="en-PH"/>
                  <w:rPrChange w:id="948" w:author="Jen" w:date="2017-08-25T12:03:00Z">
                    <w:rPr>
                      <w:rFonts w:ascii="Times New Roman" w:eastAsia="Times New Roman" w:hAnsi="Times New Roman" w:cs="Times New Roman"/>
                      <w:sz w:val="18"/>
                      <w:szCs w:val="18"/>
                      <w:lang w:eastAsia="en-PH"/>
                    </w:rPr>
                  </w:rPrChange>
                </w:rPr>
                <w:t>-</w:t>
              </w:r>
            </w:ins>
          </w:p>
        </w:tc>
        <w:tc>
          <w:tcPr>
            <w:tcW w:w="535" w:type="dxa"/>
            <w:vAlign w:val="center"/>
            <w:tcPrChange w:id="949" w:author="Jen" w:date="2017-08-25T13:32:00Z">
              <w:tcPr>
                <w:tcW w:w="535" w:type="dxa"/>
                <w:gridSpan w:val="2"/>
                <w:vAlign w:val="center"/>
              </w:tcPr>
            </w:tcPrChange>
          </w:tcPr>
          <w:p w14:paraId="0F4818B3" w14:textId="26042320" w:rsidR="00F90FE3" w:rsidRPr="006601FC" w:rsidRDefault="009B286C">
            <w:pPr>
              <w:spacing w:after="0" w:line="240" w:lineRule="auto"/>
              <w:jc w:val="center"/>
              <w:rPr>
                <w:ins w:id="950" w:author="John Junico Bernados" w:date="2017-08-23T20:05:00Z"/>
                <w:rFonts w:ascii="Times New Roman" w:eastAsia="Times New Roman" w:hAnsi="Times New Roman" w:cs="Times New Roman"/>
                <w:sz w:val="16"/>
                <w:szCs w:val="16"/>
                <w:lang w:eastAsia="en-PH"/>
                <w:rPrChange w:id="951" w:author="Jen" w:date="2017-08-25T12:03:00Z">
                  <w:rPr>
                    <w:ins w:id="952" w:author="John Junico Bernados" w:date="2017-08-23T20:05:00Z"/>
                    <w:rFonts w:ascii="Times New Roman" w:eastAsia="Times New Roman" w:hAnsi="Times New Roman" w:cs="Times New Roman"/>
                    <w:sz w:val="18"/>
                    <w:szCs w:val="18"/>
                    <w:lang w:eastAsia="en-PH"/>
                  </w:rPr>
                </w:rPrChange>
              </w:rPr>
              <w:pPrChange w:id="953" w:author="John Junico Bernados" w:date="2017-08-23T20:08:00Z">
                <w:pPr>
                  <w:spacing w:after="0" w:line="240" w:lineRule="auto"/>
                  <w:jc w:val="right"/>
                </w:pPr>
              </w:pPrChange>
            </w:pPr>
            <w:ins w:id="954" w:author="Jen" w:date="2017-08-25T11:56:00Z">
              <w:r w:rsidRPr="006601FC">
                <w:rPr>
                  <w:rFonts w:ascii="Times New Roman" w:eastAsia="Times New Roman" w:hAnsi="Times New Roman" w:cs="Times New Roman"/>
                  <w:sz w:val="16"/>
                  <w:szCs w:val="16"/>
                  <w:lang w:eastAsia="en-PH"/>
                  <w:rPrChange w:id="955" w:author="Jen" w:date="2017-08-25T12:03:00Z">
                    <w:rPr>
                      <w:rFonts w:ascii="Times New Roman" w:eastAsia="Times New Roman" w:hAnsi="Times New Roman" w:cs="Times New Roman"/>
                      <w:sz w:val="18"/>
                      <w:szCs w:val="18"/>
                      <w:lang w:eastAsia="en-PH"/>
                    </w:rPr>
                  </w:rPrChange>
                </w:rPr>
                <w:t>-</w:t>
              </w:r>
            </w:ins>
          </w:p>
        </w:tc>
        <w:tc>
          <w:tcPr>
            <w:tcW w:w="943" w:type="dxa"/>
            <w:shd w:val="clear" w:color="auto" w:fill="auto"/>
            <w:vAlign w:val="center"/>
            <w:hideMark/>
            <w:tcPrChange w:id="956" w:author="Jen" w:date="2017-08-25T13:32:00Z">
              <w:tcPr>
                <w:tcW w:w="943" w:type="dxa"/>
                <w:shd w:val="clear" w:color="auto" w:fill="auto"/>
                <w:vAlign w:val="center"/>
                <w:hideMark/>
              </w:tcPr>
            </w:tcPrChange>
          </w:tcPr>
          <w:p w14:paraId="2393CF98" w14:textId="4F8A7F72" w:rsidR="00F90FE3" w:rsidRPr="006601FC" w:rsidRDefault="00F90FE3">
            <w:pPr>
              <w:spacing w:after="0" w:line="240" w:lineRule="auto"/>
              <w:jc w:val="center"/>
              <w:rPr>
                <w:rFonts w:ascii="Times New Roman" w:eastAsia="Times New Roman" w:hAnsi="Times New Roman" w:cs="Times New Roman"/>
                <w:sz w:val="16"/>
                <w:szCs w:val="16"/>
                <w:lang w:eastAsia="en-PH"/>
                <w:rPrChange w:id="957" w:author="Jen" w:date="2017-08-25T12:03:00Z">
                  <w:rPr>
                    <w:rFonts w:ascii="Times New Roman" w:eastAsia="Times New Roman" w:hAnsi="Times New Roman" w:cs="Times New Roman"/>
                    <w:sz w:val="20"/>
                    <w:szCs w:val="20"/>
                    <w:lang w:eastAsia="en-PH"/>
                  </w:rPr>
                </w:rPrChange>
              </w:rPr>
              <w:pPrChange w:id="958"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959" w:author="Jen" w:date="2017-08-25T12:03:00Z">
                  <w:rPr>
                    <w:rFonts w:ascii="Times New Roman" w:eastAsia="Times New Roman" w:hAnsi="Times New Roman" w:cs="Times New Roman"/>
                    <w:sz w:val="20"/>
                    <w:szCs w:val="20"/>
                    <w:lang w:eastAsia="en-PH"/>
                  </w:rPr>
                </w:rPrChange>
              </w:rPr>
              <w:t>7,000</w:t>
            </w:r>
            <w:ins w:id="960" w:author="Jen" w:date="2017-08-19T01:49:00Z">
              <w:r w:rsidRPr="006601FC">
                <w:rPr>
                  <w:rFonts w:ascii="Times New Roman" w:eastAsia="Times New Roman" w:hAnsi="Times New Roman" w:cs="Times New Roman"/>
                  <w:sz w:val="16"/>
                  <w:szCs w:val="16"/>
                  <w:vertAlign w:val="superscript"/>
                  <w:lang w:eastAsia="en-PH"/>
                  <w:rPrChange w:id="961" w:author="Jen" w:date="2017-08-25T12:03:00Z">
                    <w:rPr>
                      <w:rFonts w:ascii="Times New Roman" w:eastAsia="Times New Roman" w:hAnsi="Times New Roman" w:cs="Times New Roman"/>
                      <w:sz w:val="20"/>
                      <w:szCs w:val="20"/>
                      <w:vertAlign w:val="superscript"/>
                      <w:lang w:eastAsia="en-PH"/>
                    </w:rPr>
                  </w:rPrChange>
                </w:rPr>
                <w:t xml:space="preserve"> a</w:t>
              </w:r>
            </w:ins>
            <w:del w:id="962" w:author="Jen" w:date="2017-08-19T01:49:00Z">
              <w:r w:rsidRPr="006601FC" w:rsidDel="00D7782A">
                <w:rPr>
                  <w:rFonts w:ascii="Times New Roman" w:eastAsia="Times New Roman" w:hAnsi="Times New Roman" w:cs="Times New Roman"/>
                  <w:sz w:val="16"/>
                  <w:szCs w:val="16"/>
                  <w:lang w:eastAsia="en-PH"/>
                  <w:rPrChange w:id="963"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964" w:author="Jen" w:date="2017-08-25T13:32:00Z">
              <w:tcPr>
                <w:tcW w:w="729" w:type="dxa"/>
                <w:vAlign w:val="center"/>
              </w:tcPr>
            </w:tcPrChange>
          </w:tcPr>
          <w:p w14:paraId="2481F1A2" w14:textId="77777777" w:rsidR="00F90FE3" w:rsidRPr="006601FC" w:rsidRDefault="00F90FE3">
            <w:pPr>
              <w:spacing w:after="0" w:line="240" w:lineRule="auto"/>
              <w:jc w:val="center"/>
              <w:rPr>
                <w:ins w:id="965" w:author="John Junico Bernados" w:date="2017-08-23T20:06:00Z"/>
                <w:rFonts w:ascii="Times New Roman" w:eastAsia="Times New Roman" w:hAnsi="Times New Roman" w:cs="Times New Roman"/>
                <w:sz w:val="16"/>
                <w:szCs w:val="16"/>
                <w:lang w:eastAsia="en-PH"/>
                <w:rPrChange w:id="966" w:author="Jen" w:date="2017-08-25T12:03:00Z">
                  <w:rPr>
                    <w:ins w:id="967" w:author="John Junico Bernados" w:date="2017-08-23T20:06:00Z"/>
                    <w:rFonts w:ascii="Times New Roman" w:eastAsia="Times New Roman" w:hAnsi="Times New Roman" w:cs="Times New Roman"/>
                    <w:sz w:val="18"/>
                    <w:szCs w:val="18"/>
                    <w:lang w:eastAsia="en-PH"/>
                  </w:rPr>
                </w:rPrChange>
              </w:rPr>
              <w:pPrChange w:id="968" w:author="John Junico Bernados" w:date="2017-08-23T20:08:00Z">
                <w:pPr>
                  <w:spacing w:after="0" w:line="240" w:lineRule="auto"/>
                  <w:jc w:val="right"/>
                </w:pPr>
              </w:pPrChange>
            </w:pPr>
          </w:p>
        </w:tc>
        <w:tc>
          <w:tcPr>
            <w:tcW w:w="804" w:type="dxa"/>
            <w:vAlign w:val="center"/>
            <w:tcPrChange w:id="969" w:author="Jen" w:date="2017-08-25T13:32:00Z">
              <w:tcPr>
                <w:tcW w:w="804" w:type="dxa"/>
                <w:gridSpan w:val="2"/>
                <w:vAlign w:val="center"/>
              </w:tcPr>
            </w:tcPrChange>
          </w:tcPr>
          <w:p w14:paraId="3C505112" w14:textId="77777777" w:rsidR="00F90FE3" w:rsidRPr="006601FC" w:rsidRDefault="00F90FE3">
            <w:pPr>
              <w:spacing w:after="0" w:line="240" w:lineRule="auto"/>
              <w:jc w:val="center"/>
              <w:rPr>
                <w:ins w:id="970" w:author="John Junico Bernados" w:date="2017-08-23T20:06:00Z"/>
                <w:rFonts w:ascii="Times New Roman" w:eastAsia="Times New Roman" w:hAnsi="Times New Roman" w:cs="Times New Roman"/>
                <w:sz w:val="16"/>
                <w:szCs w:val="16"/>
                <w:lang w:eastAsia="en-PH"/>
                <w:rPrChange w:id="971" w:author="Jen" w:date="2017-08-25T12:03:00Z">
                  <w:rPr>
                    <w:ins w:id="972" w:author="John Junico Bernados" w:date="2017-08-23T20:06:00Z"/>
                    <w:rFonts w:ascii="Times New Roman" w:eastAsia="Times New Roman" w:hAnsi="Times New Roman" w:cs="Times New Roman"/>
                    <w:sz w:val="18"/>
                    <w:szCs w:val="18"/>
                    <w:lang w:eastAsia="en-PH"/>
                  </w:rPr>
                </w:rPrChange>
              </w:rPr>
              <w:pPrChange w:id="973" w:author="John Junico Bernados" w:date="2017-08-23T20:08:00Z">
                <w:pPr>
                  <w:spacing w:after="0" w:line="240" w:lineRule="auto"/>
                  <w:jc w:val="right"/>
                </w:pPr>
              </w:pPrChange>
            </w:pPr>
          </w:p>
        </w:tc>
        <w:tc>
          <w:tcPr>
            <w:tcW w:w="865" w:type="dxa"/>
            <w:shd w:val="clear" w:color="auto" w:fill="auto"/>
            <w:vAlign w:val="center"/>
            <w:hideMark/>
            <w:tcPrChange w:id="974" w:author="Jen" w:date="2017-08-25T13:32:00Z">
              <w:tcPr>
                <w:tcW w:w="865" w:type="dxa"/>
                <w:shd w:val="clear" w:color="auto" w:fill="auto"/>
                <w:vAlign w:val="center"/>
                <w:hideMark/>
              </w:tcPr>
            </w:tcPrChange>
          </w:tcPr>
          <w:p w14:paraId="788FAEE4" w14:textId="5DB9CF3D" w:rsidR="00F90FE3" w:rsidRPr="006601FC" w:rsidRDefault="00F90FE3">
            <w:pPr>
              <w:spacing w:after="0" w:line="240" w:lineRule="auto"/>
              <w:jc w:val="center"/>
              <w:rPr>
                <w:rFonts w:ascii="Times New Roman" w:eastAsia="Times New Roman" w:hAnsi="Times New Roman" w:cs="Times New Roman"/>
                <w:sz w:val="16"/>
                <w:szCs w:val="16"/>
                <w:lang w:eastAsia="en-PH"/>
                <w:rPrChange w:id="975" w:author="Jen" w:date="2017-08-25T12:03:00Z">
                  <w:rPr>
                    <w:rFonts w:ascii="Times New Roman" w:eastAsia="Times New Roman" w:hAnsi="Times New Roman" w:cs="Times New Roman"/>
                    <w:sz w:val="20"/>
                    <w:szCs w:val="20"/>
                    <w:lang w:eastAsia="en-PH"/>
                  </w:rPr>
                </w:rPrChange>
              </w:rPr>
              <w:pPrChange w:id="976"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977" w:author="Jen" w:date="2017-08-25T12:03:00Z">
                  <w:rPr>
                    <w:rFonts w:ascii="Times New Roman" w:eastAsia="Times New Roman" w:hAnsi="Times New Roman" w:cs="Times New Roman"/>
                    <w:sz w:val="20"/>
                    <w:szCs w:val="20"/>
                    <w:lang w:eastAsia="en-PH"/>
                  </w:rPr>
                </w:rPrChange>
              </w:rPr>
              <w:t>400</w:t>
            </w:r>
            <w:ins w:id="978" w:author="Jen" w:date="2017-08-19T01:49:00Z">
              <w:r w:rsidRPr="006601FC">
                <w:rPr>
                  <w:rFonts w:ascii="Times New Roman" w:eastAsia="Times New Roman" w:hAnsi="Times New Roman" w:cs="Times New Roman"/>
                  <w:sz w:val="16"/>
                  <w:szCs w:val="16"/>
                  <w:vertAlign w:val="superscript"/>
                  <w:lang w:eastAsia="en-PH"/>
                  <w:rPrChange w:id="979" w:author="Jen" w:date="2017-08-25T12:03:00Z">
                    <w:rPr>
                      <w:rFonts w:ascii="Times New Roman" w:eastAsia="Times New Roman" w:hAnsi="Times New Roman" w:cs="Times New Roman"/>
                      <w:sz w:val="20"/>
                      <w:szCs w:val="20"/>
                      <w:vertAlign w:val="superscript"/>
                      <w:lang w:eastAsia="en-PH"/>
                    </w:rPr>
                  </w:rPrChange>
                </w:rPr>
                <w:t xml:space="preserve"> a</w:t>
              </w:r>
            </w:ins>
            <w:del w:id="980" w:author="Jen" w:date="2017-08-19T01:49:00Z">
              <w:r w:rsidRPr="006601FC" w:rsidDel="00D7782A">
                <w:rPr>
                  <w:rFonts w:ascii="Times New Roman" w:eastAsia="Times New Roman" w:hAnsi="Times New Roman" w:cs="Times New Roman"/>
                  <w:sz w:val="16"/>
                  <w:szCs w:val="16"/>
                  <w:lang w:eastAsia="en-PH"/>
                  <w:rPrChange w:id="981"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982" w:author="Jen" w:date="2017-08-25T13:32:00Z">
              <w:tcPr>
                <w:tcW w:w="618" w:type="dxa"/>
                <w:vAlign w:val="center"/>
              </w:tcPr>
            </w:tcPrChange>
          </w:tcPr>
          <w:p w14:paraId="40671E00" w14:textId="77777777" w:rsidR="00F90FE3" w:rsidRPr="006601FC" w:rsidRDefault="00F90FE3">
            <w:pPr>
              <w:spacing w:after="0" w:line="240" w:lineRule="auto"/>
              <w:jc w:val="center"/>
              <w:rPr>
                <w:ins w:id="983" w:author="John Junico Bernados" w:date="2017-08-23T20:06:00Z"/>
                <w:rFonts w:ascii="Times New Roman" w:eastAsia="Times New Roman" w:hAnsi="Times New Roman" w:cs="Times New Roman"/>
                <w:sz w:val="16"/>
                <w:szCs w:val="16"/>
                <w:lang w:eastAsia="en-PH"/>
                <w:rPrChange w:id="984" w:author="Jen" w:date="2017-08-25T12:03:00Z">
                  <w:rPr>
                    <w:ins w:id="985" w:author="John Junico Bernados" w:date="2017-08-23T20:06:00Z"/>
                    <w:rFonts w:ascii="Times New Roman" w:eastAsia="Times New Roman" w:hAnsi="Times New Roman" w:cs="Times New Roman"/>
                    <w:sz w:val="18"/>
                    <w:szCs w:val="18"/>
                    <w:lang w:eastAsia="en-PH"/>
                  </w:rPr>
                </w:rPrChange>
              </w:rPr>
              <w:pPrChange w:id="986" w:author="John Junico Bernados" w:date="2017-08-23T20:08:00Z">
                <w:pPr>
                  <w:spacing w:after="0" w:line="240" w:lineRule="auto"/>
                  <w:jc w:val="right"/>
                </w:pPr>
              </w:pPrChange>
            </w:pPr>
          </w:p>
        </w:tc>
        <w:tc>
          <w:tcPr>
            <w:tcW w:w="615" w:type="dxa"/>
            <w:vAlign w:val="center"/>
            <w:tcPrChange w:id="987" w:author="Jen" w:date="2017-08-25T13:32:00Z">
              <w:tcPr>
                <w:tcW w:w="659" w:type="dxa"/>
                <w:gridSpan w:val="2"/>
                <w:vAlign w:val="center"/>
              </w:tcPr>
            </w:tcPrChange>
          </w:tcPr>
          <w:p w14:paraId="404A2977" w14:textId="77777777" w:rsidR="00F90FE3" w:rsidRPr="006601FC" w:rsidRDefault="00F90FE3">
            <w:pPr>
              <w:spacing w:after="0" w:line="240" w:lineRule="auto"/>
              <w:jc w:val="center"/>
              <w:rPr>
                <w:ins w:id="988" w:author="John Junico Bernados" w:date="2017-08-23T20:06:00Z"/>
                <w:rFonts w:ascii="Times New Roman" w:eastAsia="Times New Roman" w:hAnsi="Times New Roman" w:cs="Times New Roman"/>
                <w:sz w:val="16"/>
                <w:szCs w:val="16"/>
                <w:lang w:eastAsia="en-PH"/>
                <w:rPrChange w:id="989" w:author="Jen" w:date="2017-08-25T12:03:00Z">
                  <w:rPr>
                    <w:ins w:id="990" w:author="John Junico Bernados" w:date="2017-08-23T20:06:00Z"/>
                    <w:rFonts w:ascii="Times New Roman" w:eastAsia="Times New Roman" w:hAnsi="Times New Roman" w:cs="Times New Roman"/>
                    <w:sz w:val="18"/>
                    <w:szCs w:val="18"/>
                    <w:lang w:eastAsia="en-PH"/>
                  </w:rPr>
                </w:rPrChange>
              </w:rPr>
              <w:pPrChange w:id="991" w:author="John Junico Bernados" w:date="2017-08-23T20:08:00Z">
                <w:pPr>
                  <w:spacing w:after="0" w:line="240" w:lineRule="auto"/>
                  <w:jc w:val="right"/>
                </w:pPr>
              </w:pPrChange>
            </w:pPr>
          </w:p>
        </w:tc>
      </w:tr>
      <w:tr w:rsidR="006601FC" w:rsidRPr="006601FC" w14:paraId="67CF0E72" w14:textId="782592F1"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992"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27"/>
          <w:jc w:val="center"/>
          <w:trPrChange w:id="993" w:author="Jen" w:date="2017-08-25T13:32:00Z">
            <w:trPr>
              <w:gridBefore w:val="1"/>
              <w:trHeight w:val="227"/>
              <w:jc w:val="center"/>
            </w:trPr>
          </w:trPrChange>
        </w:trPr>
        <w:tc>
          <w:tcPr>
            <w:tcW w:w="1199" w:type="dxa"/>
            <w:shd w:val="clear" w:color="auto" w:fill="auto"/>
            <w:vAlign w:val="center"/>
            <w:hideMark/>
            <w:tcPrChange w:id="994" w:author="Jen" w:date="2017-08-25T13:32:00Z">
              <w:tcPr>
                <w:tcW w:w="1201" w:type="dxa"/>
                <w:gridSpan w:val="2"/>
                <w:shd w:val="clear" w:color="auto" w:fill="auto"/>
                <w:vAlign w:val="center"/>
                <w:hideMark/>
              </w:tcPr>
            </w:tcPrChange>
          </w:tcPr>
          <w:p w14:paraId="0814F609" w14:textId="77777777" w:rsidR="00F90FE3" w:rsidRPr="006601FC" w:rsidRDefault="00F90FE3" w:rsidP="00A5513C">
            <w:pPr>
              <w:spacing w:after="0" w:line="240" w:lineRule="auto"/>
              <w:jc w:val="center"/>
              <w:rPr>
                <w:rFonts w:ascii="Times New Roman" w:eastAsia="Times New Roman" w:hAnsi="Times New Roman" w:cs="Times New Roman"/>
                <w:sz w:val="16"/>
                <w:szCs w:val="16"/>
                <w:lang w:eastAsia="en-PH"/>
                <w:rPrChange w:id="995" w:author="Jen" w:date="2017-08-25T12:03:00Z">
                  <w:rPr>
                    <w:rFonts w:ascii="Times New Roman" w:eastAsia="Times New Roman" w:hAnsi="Times New Roman" w:cs="Times New Roman"/>
                    <w:sz w:val="20"/>
                    <w:szCs w:val="20"/>
                    <w:lang w:eastAsia="en-PH"/>
                  </w:rPr>
                </w:rPrChange>
              </w:rPr>
            </w:pPr>
            <w:proofErr w:type="spellStart"/>
            <w:r w:rsidRPr="006601FC">
              <w:rPr>
                <w:rFonts w:ascii="Times New Roman" w:eastAsia="Times New Roman" w:hAnsi="Times New Roman" w:cs="Times New Roman"/>
                <w:sz w:val="16"/>
                <w:szCs w:val="16"/>
                <w:lang w:eastAsia="en-PH"/>
                <w:rPrChange w:id="996" w:author="Jen" w:date="2017-08-25T12:03:00Z">
                  <w:rPr>
                    <w:rFonts w:ascii="Times New Roman" w:eastAsia="Times New Roman" w:hAnsi="Times New Roman" w:cs="Times New Roman"/>
                    <w:sz w:val="20"/>
                    <w:szCs w:val="20"/>
                    <w:lang w:eastAsia="en-PH"/>
                  </w:rPr>
                </w:rPrChange>
              </w:rPr>
              <w:t>Guiguinto</w:t>
            </w:r>
            <w:proofErr w:type="spellEnd"/>
          </w:p>
        </w:tc>
        <w:tc>
          <w:tcPr>
            <w:tcW w:w="1171" w:type="dxa"/>
            <w:shd w:val="clear" w:color="auto" w:fill="auto"/>
            <w:vAlign w:val="center"/>
            <w:tcPrChange w:id="997" w:author="Jen" w:date="2017-08-25T13:32:00Z">
              <w:tcPr>
                <w:tcW w:w="1170" w:type="dxa"/>
                <w:shd w:val="clear" w:color="auto" w:fill="auto"/>
                <w:vAlign w:val="center"/>
              </w:tcPr>
            </w:tcPrChange>
          </w:tcPr>
          <w:p w14:paraId="272F7310" w14:textId="19207FD5" w:rsidR="00F90FE3" w:rsidRPr="006601FC" w:rsidDel="00F90FE3" w:rsidRDefault="009B286C">
            <w:pPr>
              <w:spacing w:after="0" w:line="240" w:lineRule="auto"/>
              <w:jc w:val="center"/>
              <w:rPr>
                <w:del w:id="998" w:author="John Junico Bernados" w:date="2017-08-23T20:10:00Z"/>
                <w:rFonts w:ascii="Times New Roman" w:eastAsia="Times New Roman" w:hAnsi="Times New Roman" w:cs="Times New Roman"/>
                <w:sz w:val="16"/>
                <w:szCs w:val="16"/>
                <w:lang w:eastAsia="en-PH"/>
                <w:rPrChange w:id="999" w:author="Jen" w:date="2017-08-25T12:03:00Z">
                  <w:rPr>
                    <w:del w:id="1000" w:author="John Junico Bernados" w:date="2017-08-23T20:10:00Z"/>
                    <w:rFonts w:ascii="Times New Roman" w:eastAsia="Times New Roman" w:hAnsi="Times New Roman" w:cs="Times New Roman"/>
                    <w:sz w:val="20"/>
                    <w:szCs w:val="20"/>
                    <w:lang w:eastAsia="en-PH"/>
                  </w:rPr>
                </w:rPrChange>
              </w:rPr>
              <w:pPrChange w:id="1001" w:author="John Junico Bernados" w:date="2017-08-23T20:08:00Z">
                <w:pPr>
                  <w:spacing w:after="0" w:line="240" w:lineRule="auto"/>
                  <w:jc w:val="right"/>
                </w:pPr>
              </w:pPrChange>
            </w:pPr>
            <w:ins w:id="1002" w:author="Jen" w:date="2017-08-25T11:55:00Z">
              <w:r w:rsidRPr="006601FC">
                <w:rPr>
                  <w:rFonts w:ascii="Times New Roman" w:eastAsia="Times New Roman" w:hAnsi="Times New Roman" w:cs="Times New Roman"/>
                  <w:sz w:val="16"/>
                  <w:szCs w:val="16"/>
                  <w:lang w:eastAsia="en-PH"/>
                  <w:rPrChange w:id="1003" w:author="Jen" w:date="2017-08-25T12:03:00Z">
                    <w:rPr>
                      <w:rFonts w:ascii="Times New Roman" w:eastAsia="Times New Roman" w:hAnsi="Times New Roman" w:cs="Times New Roman"/>
                      <w:sz w:val="18"/>
                      <w:szCs w:val="18"/>
                      <w:lang w:eastAsia="en-PH"/>
                    </w:rPr>
                  </w:rPrChange>
                </w:rPr>
                <w:t>-</w:t>
              </w:r>
            </w:ins>
            <w:del w:id="1004" w:author="John Junico Bernados" w:date="2017-08-23T20:10:00Z">
              <w:r w:rsidR="00F90FE3" w:rsidRPr="006601FC" w:rsidDel="00F90FE3">
                <w:rPr>
                  <w:rFonts w:ascii="Times New Roman" w:eastAsia="Times New Roman" w:hAnsi="Times New Roman" w:cs="Times New Roman"/>
                  <w:sz w:val="16"/>
                  <w:szCs w:val="16"/>
                  <w:lang w:eastAsia="en-PH"/>
                  <w:rPrChange w:id="1005" w:author="Jen" w:date="2017-08-25T12:03:00Z">
                    <w:rPr>
                      <w:rFonts w:ascii="Times New Roman" w:eastAsia="Times New Roman" w:hAnsi="Times New Roman" w:cs="Times New Roman"/>
                      <w:sz w:val="20"/>
                      <w:szCs w:val="20"/>
                      <w:lang w:eastAsia="en-PH"/>
                    </w:rPr>
                  </w:rPrChange>
                </w:rPr>
                <w:delText>5,350</w:delText>
              </w:r>
            </w:del>
            <w:ins w:id="1006" w:author="Jen" w:date="2017-08-19T01:48:00Z">
              <w:del w:id="1007" w:author="John Junico Bernados" w:date="2017-08-23T20:10:00Z">
                <w:r w:rsidR="00F90FE3" w:rsidRPr="006601FC" w:rsidDel="00F90FE3">
                  <w:rPr>
                    <w:rFonts w:ascii="Times New Roman" w:eastAsia="Times New Roman" w:hAnsi="Times New Roman" w:cs="Times New Roman"/>
                    <w:sz w:val="16"/>
                    <w:szCs w:val="16"/>
                    <w:vertAlign w:val="superscript"/>
                    <w:lang w:eastAsia="en-PH"/>
                    <w:rPrChange w:id="1008"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009" w:author="John Junico Bernados" w:date="2017-08-23T20:10:00Z">
              <w:r w:rsidR="00F90FE3" w:rsidRPr="006601FC" w:rsidDel="00F90FE3">
                <w:rPr>
                  <w:rFonts w:ascii="Times New Roman" w:eastAsia="Times New Roman" w:hAnsi="Times New Roman" w:cs="Times New Roman"/>
                  <w:sz w:val="16"/>
                  <w:szCs w:val="16"/>
                  <w:lang w:eastAsia="en-PH"/>
                  <w:rPrChange w:id="1010" w:author="Jen" w:date="2017-08-25T12:03:00Z">
                    <w:rPr>
                      <w:rFonts w:ascii="Times New Roman" w:eastAsia="Times New Roman" w:hAnsi="Times New Roman" w:cs="Times New Roman"/>
                      <w:sz w:val="20"/>
                      <w:szCs w:val="20"/>
                      <w:lang w:eastAsia="en-PH"/>
                    </w:rPr>
                  </w:rPrChange>
                </w:rPr>
                <w:delText>**</w:delText>
              </w:r>
            </w:del>
          </w:p>
          <w:p w14:paraId="625E04B4" w14:textId="7CE6C64B" w:rsidR="00F90FE3" w:rsidRPr="006601FC" w:rsidRDefault="00F90FE3">
            <w:pPr>
              <w:spacing w:after="0" w:line="240" w:lineRule="auto"/>
              <w:jc w:val="center"/>
              <w:rPr>
                <w:rFonts w:ascii="Times New Roman" w:eastAsia="Times New Roman" w:hAnsi="Times New Roman" w:cs="Times New Roman"/>
                <w:sz w:val="16"/>
                <w:szCs w:val="16"/>
                <w:lang w:eastAsia="en-PH"/>
                <w:rPrChange w:id="1011" w:author="Jen" w:date="2017-08-25T12:03:00Z">
                  <w:rPr>
                    <w:rFonts w:ascii="Times New Roman" w:eastAsia="Times New Roman" w:hAnsi="Times New Roman" w:cs="Times New Roman"/>
                    <w:sz w:val="20"/>
                    <w:szCs w:val="20"/>
                    <w:lang w:eastAsia="en-PH"/>
                  </w:rPr>
                </w:rPrChange>
              </w:rPr>
              <w:pPrChange w:id="1012" w:author="John Junico Bernados" w:date="2017-08-23T20:08:00Z">
                <w:pPr>
                  <w:spacing w:after="0" w:line="240" w:lineRule="auto"/>
                  <w:jc w:val="right"/>
                </w:pPr>
              </w:pPrChange>
            </w:pPr>
            <w:del w:id="1013" w:author="John Junico Bernados" w:date="2017-08-23T20:10:00Z">
              <w:r w:rsidRPr="006601FC" w:rsidDel="00F90FE3">
                <w:rPr>
                  <w:rFonts w:ascii="Times New Roman" w:eastAsia="Times New Roman" w:hAnsi="Times New Roman" w:cs="Times New Roman"/>
                  <w:sz w:val="16"/>
                  <w:szCs w:val="16"/>
                  <w:lang w:eastAsia="en-PH"/>
                  <w:rPrChange w:id="1014" w:author="Jen" w:date="2017-08-25T12:03:00Z">
                    <w:rPr>
                      <w:rFonts w:ascii="Times New Roman" w:eastAsia="Times New Roman" w:hAnsi="Times New Roman" w:cs="Times New Roman"/>
                      <w:sz w:val="20"/>
                      <w:szCs w:val="20"/>
                      <w:lang w:eastAsia="en-PH"/>
                    </w:rPr>
                  </w:rPrChange>
                </w:rPr>
                <w:delText>(Subdivision lots)</w:delText>
              </w:r>
            </w:del>
          </w:p>
        </w:tc>
        <w:tc>
          <w:tcPr>
            <w:tcW w:w="1171" w:type="dxa"/>
            <w:vAlign w:val="center"/>
            <w:tcPrChange w:id="1015" w:author="Jen" w:date="2017-08-25T13:32:00Z">
              <w:tcPr>
                <w:tcW w:w="1170" w:type="dxa"/>
                <w:vAlign w:val="center"/>
              </w:tcPr>
            </w:tcPrChange>
          </w:tcPr>
          <w:p w14:paraId="66039A02" w14:textId="77777777" w:rsidR="00F90FE3" w:rsidRPr="006601FC" w:rsidRDefault="00F90FE3" w:rsidP="00F90FE3">
            <w:pPr>
              <w:spacing w:after="0" w:line="240" w:lineRule="auto"/>
              <w:jc w:val="center"/>
              <w:rPr>
                <w:ins w:id="1016" w:author="John Junico Bernados" w:date="2017-08-23T20:10:00Z"/>
                <w:rFonts w:ascii="Times New Roman" w:eastAsia="Times New Roman" w:hAnsi="Times New Roman" w:cs="Times New Roman"/>
                <w:sz w:val="16"/>
                <w:szCs w:val="16"/>
                <w:lang w:eastAsia="en-PH"/>
                <w:rPrChange w:id="1017" w:author="Jen" w:date="2017-08-25T12:03:00Z">
                  <w:rPr>
                    <w:ins w:id="1018" w:author="John Junico Bernados" w:date="2017-08-23T20:10:00Z"/>
                    <w:rFonts w:ascii="Times New Roman" w:eastAsia="Times New Roman" w:hAnsi="Times New Roman" w:cs="Times New Roman"/>
                    <w:sz w:val="18"/>
                    <w:szCs w:val="18"/>
                    <w:lang w:eastAsia="en-PH"/>
                  </w:rPr>
                </w:rPrChange>
              </w:rPr>
            </w:pPr>
            <w:ins w:id="1019" w:author="John Junico Bernados" w:date="2017-08-23T20:10:00Z">
              <w:r w:rsidRPr="006601FC">
                <w:rPr>
                  <w:rFonts w:ascii="Times New Roman" w:eastAsia="Times New Roman" w:hAnsi="Times New Roman" w:cs="Times New Roman"/>
                  <w:sz w:val="16"/>
                  <w:szCs w:val="16"/>
                  <w:lang w:eastAsia="en-PH"/>
                  <w:rPrChange w:id="1020" w:author="Jen" w:date="2017-08-25T12:03:00Z">
                    <w:rPr>
                      <w:rFonts w:ascii="Times New Roman" w:eastAsia="Times New Roman" w:hAnsi="Times New Roman" w:cs="Times New Roman"/>
                      <w:sz w:val="18"/>
                      <w:szCs w:val="18"/>
                      <w:lang w:eastAsia="en-PH"/>
                    </w:rPr>
                  </w:rPrChange>
                </w:rPr>
                <w:t>5,350</w:t>
              </w:r>
              <w:r w:rsidRPr="006601FC">
                <w:rPr>
                  <w:rFonts w:ascii="Times New Roman" w:eastAsia="Times New Roman" w:hAnsi="Times New Roman" w:cs="Times New Roman"/>
                  <w:sz w:val="16"/>
                  <w:szCs w:val="16"/>
                  <w:vertAlign w:val="superscript"/>
                  <w:lang w:eastAsia="en-PH"/>
                  <w:rPrChange w:id="1021" w:author="Jen" w:date="2017-08-25T12:03:00Z">
                    <w:rPr>
                      <w:rFonts w:ascii="Times New Roman" w:eastAsia="Times New Roman" w:hAnsi="Times New Roman" w:cs="Times New Roman"/>
                      <w:sz w:val="18"/>
                      <w:szCs w:val="18"/>
                      <w:vertAlign w:val="superscript"/>
                      <w:lang w:eastAsia="en-PH"/>
                    </w:rPr>
                  </w:rPrChange>
                </w:rPr>
                <w:t xml:space="preserve"> b</w:t>
              </w:r>
            </w:ins>
          </w:p>
          <w:p w14:paraId="01D5014F" w14:textId="33383B2F" w:rsidR="00F90FE3" w:rsidRPr="006601FC" w:rsidRDefault="00F90FE3">
            <w:pPr>
              <w:spacing w:after="0" w:line="240" w:lineRule="auto"/>
              <w:jc w:val="center"/>
              <w:rPr>
                <w:ins w:id="1022" w:author="John Junico Bernados" w:date="2017-08-23T20:06:00Z"/>
                <w:rFonts w:ascii="Times New Roman" w:eastAsia="Times New Roman" w:hAnsi="Times New Roman" w:cs="Times New Roman"/>
                <w:sz w:val="16"/>
                <w:szCs w:val="16"/>
                <w:lang w:eastAsia="en-PH"/>
                <w:rPrChange w:id="1023" w:author="Jen" w:date="2017-08-25T12:03:00Z">
                  <w:rPr>
                    <w:ins w:id="1024" w:author="John Junico Bernados" w:date="2017-08-23T20:06:00Z"/>
                    <w:rFonts w:ascii="Times New Roman" w:eastAsia="Times New Roman" w:hAnsi="Times New Roman" w:cs="Times New Roman"/>
                    <w:sz w:val="18"/>
                    <w:szCs w:val="18"/>
                    <w:lang w:eastAsia="en-PH"/>
                  </w:rPr>
                </w:rPrChange>
              </w:rPr>
              <w:pPrChange w:id="1025" w:author="John Junico Bernados" w:date="2017-08-23T20:08:00Z">
                <w:pPr>
                  <w:spacing w:after="0" w:line="240" w:lineRule="auto"/>
                  <w:jc w:val="right"/>
                </w:pPr>
              </w:pPrChange>
            </w:pPr>
            <w:ins w:id="1026" w:author="John Junico Bernados" w:date="2017-08-23T20:10:00Z">
              <w:r w:rsidRPr="006601FC">
                <w:rPr>
                  <w:rFonts w:ascii="Times New Roman" w:eastAsia="Times New Roman" w:hAnsi="Times New Roman" w:cs="Times New Roman"/>
                  <w:sz w:val="16"/>
                  <w:szCs w:val="16"/>
                  <w:lang w:eastAsia="en-PH"/>
                  <w:rPrChange w:id="1027" w:author="Jen" w:date="2017-08-25T12:03:00Z">
                    <w:rPr>
                      <w:rFonts w:ascii="Times New Roman" w:eastAsia="Times New Roman" w:hAnsi="Times New Roman" w:cs="Times New Roman"/>
                      <w:sz w:val="18"/>
                      <w:szCs w:val="18"/>
                      <w:lang w:eastAsia="en-PH"/>
                    </w:rPr>
                  </w:rPrChange>
                </w:rPr>
                <w:t>(Subdivision lots)</w:t>
              </w:r>
            </w:ins>
          </w:p>
        </w:tc>
        <w:tc>
          <w:tcPr>
            <w:tcW w:w="651" w:type="dxa"/>
            <w:vAlign w:val="center"/>
            <w:tcPrChange w:id="1028" w:author="Jen" w:date="2017-08-25T13:32:00Z">
              <w:tcPr>
                <w:tcW w:w="651" w:type="dxa"/>
                <w:gridSpan w:val="2"/>
                <w:vAlign w:val="center"/>
              </w:tcPr>
            </w:tcPrChange>
          </w:tcPr>
          <w:p w14:paraId="1879F890" w14:textId="7B072D1A" w:rsidR="00F90FE3" w:rsidRPr="006601FC" w:rsidRDefault="009B286C">
            <w:pPr>
              <w:spacing w:after="0" w:line="240" w:lineRule="auto"/>
              <w:jc w:val="center"/>
              <w:rPr>
                <w:ins w:id="1029" w:author="John Junico Bernados" w:date="2017-08-23T20:06:00Z"/>
                <w:rFonts w:ascii="Times New Roman" w:eastAsia="Times New Roman" w:hAnsi="Times New Roman" w:cs="Times New Roman"/>
                <w:sz w:val="16"/>
                <w:szCs w:val="16"/>
                <w:lang w:eastAsia="en-PH"/>
                <w:rPrChange w:id="1030" w:author="Jen" w:date="2017-08-25T12:03:00Z">
                  <w:rPr>
                    <w:ins w:id="1031" w:author="John Junico Bernados" w:date="2017-08-23T20:06:00Z"/>
                    <w:rFonts w:ascii="Times New Roman" w:eastAsia="Times New Roman" w:hAnsi="Times New Roman" w:cs="Times New Roman"/>
                    <w:sz w:val="18"/>
                    <w:szCs w:val="18"/>
                    <w:lang w:eastAsia="en-PH"/>
                  </w:rPr>
                </w:rPrChange>
              </w:rPr>
              <w:pPrChange w:id="1032" w:author="John Junico Bernados" w:date="2017-08-23T20:08:00Z">
                <w:pPr>
                  <w:spacing w:after="0" w:line="240" w:lineRule="auto"/>
                  <w:jc w:val="right"/>
                </w:pPr>
              </w:pPrChange>
            </w:pPr>
            <w:ins w:id="1033" w:author="Jen" w:date="2017-08-25T11:55:00Z">
              <w:r w:rsidRPr="006601FC">
                <w:rPr>
                  <w:rFonts w:ascii="Times New Roman" w:eastAsia="Times New Roman" w:hAnsi="Times New Roman" w:cs="Times New Roman"/>
                  <w:sz w:val="16"/>
                  <w:szCs w:val="16"/>
                  <w:lang w:eastAsia="en-PH"/>
                  <w:rPrChange w:id="1034"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hideMark/>
            <w:tcPrChange w:id="1035" w:author="Jen" w:date="2017-08-25T13:32:00Z">
              <w:tcPr>
                <w:tcW w:w="1069" w:type="dxa"/>
                <w:shd w:val="clear" w:color="auto" w:fill="auto"/>
                <w:vAlign w:val="center"/>
                <w:hideMark/>
              </w:tcPr>
            </w:tcPrChange>
          </w:tcPr>
          <w:p w14:paraId="4BE749B4" w14:textId="0BCED2CF" w:rsidR="00F90FE3" w:rsidRPr="006601FC" w:rsidRDefault="00F90FE3">
            <w:pPr>
              <w:spacing w:after="0" w:line="240" w:lineRule="auto"/>
              <w:jc w:val="center"/>
              <w:rPr>
                <w:rFonts w:ascii="Times New Roman" w:eastAsia="Times New Roman" w:hAnsi="Times New Roman" w:cs="Times New Roman"/>
                <w:sz w:val="16"/>
                <w:szCs w:val="16"/>
                <w:lang w:eastAsia="en-PH"/>
                <w:rPrChange w:id="1036" w:author="Jen" w:date="2017-08-25T12:03:00Z">
                  <w:rPr>
                    <w:rFonts w:ascii="Times New Roman" w:eastAsia="Times New Roman" w:hAnsi="Times New Roman" w:cs="Times New Roman"/>
                    <w:sz w:val="20"/>
                    <w:szCs w:val="20"/>
                    <w:lang w:eastAsia="en-PH"/>
                  </w:rPr>
                </w:rPrChange>
              </w:rPr>
              <w:pPrChange w:id="1037"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038" w:author="Jen" w:date="2017-08-25T12:03:00Z">
                  <w:rPr>
                    <w:rFonts w:ascii="Times New Roman" w:eastAsia="Times New Roman" w:hAnsi="Times New Roman" w:cs="Times New Roman"/>
                    <w:sz w:val="20"/>
                    <w:szCs w:val="20"/>
                    <w:lang w:eastAsia="en-PH"/>
                  </w:rPr>
                </w:rPrChange>
              </w:rPr>
              <w:t>5,000</w:t>
            </w:r>
            <w:ins w:id="1039" w:author="Jen" w:date="2017-08-19T01:49:00Z">
              <w:r w:rsidRPr="006601FC">
                <w:rPr>
                  <w:rFonts w:ascii="Times New Roman" w:eastAsia="Times New Roman" w:hAnsi="Times New Roman" w:cs="Times New Roman"/>
                  <w:sz w:val="16"/>
                  <w:szCs w:val="16"/>
                  <w:vertAlign w:val="superscript"/>
                  <w:lang w:eastAsia="en-PH"/>
                  <w:rPrChange w:id="1040" w:author="Jen" w:date="2017-08-25T12:03:00Z">
                    <w:rPr>
                      <w:rFonts w:ascii="Times New Roman" w:eastAsia="Times New Roman" w:hAnsi="Times New Roman" w:cs="Times New Roman"/>
                      <w:sz w:val="20"/>
                      <w:szCs w:val="20"/>
                      <w:vertAlign w:val="superscript"/>
                      <w:lang w:eastAsia="en-PH"/>
                    </w:rPr>
                  </w:rPrChange>
                </w:rPr>
                <w:t xml:space="preserve"> a</w:t>
              </w:r>
            </w:ins>
            <w:del w:id="1041" w:author="Jen" w:date="2017-08-19T01:49:00Z">
              <w:r w:rsidRPr="006601FC" w:rsidDel="00D7782A">
                <w:rPr>
                  <w:rFonts w:ascii="Times New Roman" w:eastAsia="Times New Roman" w:hAnsi="Times New Roman" w:cs="Times New Roman"/>
                  <w:sz w:val="16"/>
                  <w:szCs w:val="16"/>
                  <w:lang w:eastAsia="en-PH"/>
                  <w:rPrChange w:id="1042"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043" w:author="Jen" w:date="2017-08-25T13:32:00Z">
              <w:tcPr>
                <w:tcW w:w="1170" w:type="dxa"/>
                <w:vAlign w:val="center"/>
              </w:tcPr>
            </w:tcPrChange>
          </w:tcPr>
          <w:p w14:paraId="6362ACCA" w14:textId="1E6EECDF" w:rsidR="00F90FE3" w:rsidRPr="006601FC" w:rsidRDefault="009B286C">
            <w:pPr>
              <w:spacing w:after="0" w:line="240" w:lineRule="auto"/>
              <w:jc w:val="center"/>
              <w:rPr>
                <w:ins w:id="1044" w:author="John Junico Bernados" w:date="2017-08-23T20:05:00Z"/>
                <w:rFonts w:ascii="Times New Roman" w:eastAsia="Times New Roman" w:hAnsi="Times New Roman" w:cs="Times New Roman"/>
                <w:sz w:val="16"/>
                <w:szCs w:val="16"/>
                <w:lang w:eastAsia="en-PH"/>
                <w:rPrChange w:id="1045" w:author="Jen" w:date="2017-08-25T12:03:00Z">
                  <w:rPr>
                    <w:ins w:id="1046" w:author="John Junico Bernados" w:date="2017-08-23T20:05:00Z"/>
                    <w:rFonts w:ascii="Times New Roman" w:eastAsia="Times New Roman" w:hAnsi="Times New Roman" w:cs="Times New Roman"/>
                    <w:sz w:val="18"/>
                    <w:szCs w:val="18"/>
                    <w:lang w:eastAsia="en-PH"/>
                  </w:rPr>
                </w:rPrChange>
              </w:rPr>
              <w:pPrChange w:id="1047" w:author="John Junico Bernados" w:date="2017-08-23T20:08:00Z">
                <w:pPr>
                  <w:spacing w:after="0" w:line="240" w:lineRule="auto"/>
                  <w:jc w:val="right"/>
                </w:pPr>
              </w:pPrChange>
            </w:pPr>
            <w:ins w:id="1048" w:author="Jen" w:date="2017-08-25T11:56:00Z">
              <w:r w:rsidRPr="006601FC">
                <w:rPr>
                  <w:rFonts w:ascii="Times New Roman" w:eastAsia="Times New Roman" w:hAnsi="Times New Roman" w:cs="Times New Roman"/>
                  <w:sz w:val="16"/>
                  <w:szCs w:val="16"/>
                  <w:lang w:eastAsia="en-PH"/>
                  <w:rPrChange w:id="1049" w:author="Jen" w:date="2017-08-25T12:03:00Z">
                    <w:rPr>
                      <w:rFonts w:ascii="Times New Roman" w:eastAsia="Times New Roman" w:hAnsi="Times New Roman" w:cs="Times New Roman"/>
                      <w:sz w:val="18"/>
                      <w:szCs w:val="18"/>
                      <w:lang w:eastAsia="en-PH"/>
                    </w:rPr>
                  </w:rPrChange>
                </w:rPr>
                <w:t>-</w:t>
              </w:r>
            </w:ins>
          </w:p>
        </w:tc>
        <w:tc>
          <w:tcPr>
            <w:tcW w:w="535" w:type="dxa"/>
            <w:vAlign w:val="center"/>
            <w:tcPrChange w:id="1050" w:author="Jen" w:date="2017-08-25T13:32:00Z">
              <w:tcPr>
                <w:tcW w:w="535" w:type="dxa"/>
                <w:gridSpan w:val="2"/>
                <w:vAlign w:val="center"/>
              </w:tcPr>
            </w:tcPrChange>
          </w:tcPr>
          <w:p w14:paraId="7A0B7181" w14:textId="07C439ED" w:rsidR="00F90FE3" w:rsidRPr="006601FC" w:rsidRDefault="009B286C">
            <w:pPr>
              <w:spacing w:after="0" w:line="240" w:lineRule="auto"/>
              <w:jc w:val="center"/>
              <w:rPr>
                <w:ins w:id="1051" w:author="John Junico Bernados" w:date="2017-08-23T20:05:00Z"/>
                <w:rFonts w:ascii="Times New Roman" w:eastAsia="Times New Roman" w:hAnsi="Times New Roman" w:cs="Times New Roman"/>
                <w:sz w:val="16"/>
                <w:szCs w:val="16"/>
                <w:lang w:eastAsia="en-PH"/>
                <w:rPrChange w:id="1052" w:author="Jen" w:date="2017-08-25T12:03:00Z">
                  <w:rPr>
                    <w:ins w:id="1053" w:author="John Junico Bernados" w:date="2017-08-23T20:05:00Z"/>
                    <w:rFonts w:ascii="Times New Roman" w:eastAsia="Times New Roman" w:hAnsi="Times New Roman" w:cs="Times New Roman"/>
                    <w:sz w:val="18"/>
                    <w:szCs w:val="18"/>
                    <w:lang w:eastAsia="en-PH"/>
                  </w:rPr>
                </w:rPrChange>
              </w:rPr>
              <w:pPrChange w:id="1054" w:author="John Junico Bernados" w:date="2017-08-23T20:08:00Z">
                <w:pPr>
                  <w:spacing w:after="0" w:line="240" w:lineRule="auto"/>
                  <w:jc w:val="right"/>
                </w:pPr>
              </w:pPrChange>
            </w:pPr>
            <w:ins w:id="1055" w:author="Jen" w:date="2017-08-25T11:56:00Z">
              <w:r w:rsidRPr="006601FC">
                <w:rPr>
                  <w:rFonts w:ascii="Times New Roman" w:eastAsia="Times New Roman" w:hAnsi="Times New Roman" w:cs="Times New Roman"/>
                  <w:sz w:val="16"/>
                  <w:szCs w:val="16"/>
                  <w:lang w:eastAsia="en-PH"/>
                  <w:rPrChange w:id="1056" w:author="Jen" w:date="2017-08-25T12:03:00Z">
                    <w:rPr>
                      <w:rFonts w:ascii="Times New Roman" w:eastAsia="Times New Roman" w:hAnsi="Times New Roman" w:cs="Times New Roman"/>
                      <w:sz w:val="18"/>
                      <w:szCs w:val="18"/>
                      <w:lang w:eastAsia="en-PH"/>
                    </w:rPr>
                  </w:rPrChange>
                </w:rPr>
                <w:t>-</w:t>
              </w:r>
            </w:ins>
          </w:p>
        </w:tc>
        <w:tc>
          <w:tcPr>
            <w:tcW w:w="943" w:type="dxa"/>
            <w:shd w:val="clear" w:color="auto" w:fill="auto"/>
            <w:vAlign w:val="center"/>
            <w:hideMark/>
            <w:tcPrChange w:id="1057" w:author="Jen" w:date="2017-08-25T13:32:00Z">
              <w:tcPr>
                <w:tcW w:w="943" w:type="dxa"/>
                <w:shd w:val="clear" w:color="auto" w:fill="auto"/>
                <w:vAlign w:val="center"/>
                <w:hideMark/>
              </w:tcPr>
            </w:tcPrChange>
          </w:tcPr>
          <w:p w14:paraId="03034FD7" w14:textId="5BE84E29" w:rsidR="00F90FE3" w:rsidRPr="006601FC" w:rsidRDefault="00F90FE3">
            <w:pPr>
              <w:spacing w:after="0" w:line="240" w:lineRule="auto"/>
              <w:jc w:val="center"/>
              <w:rPr>
                <w:rFonts w:ascii="Times New Roman" w:eastAsia="Times New Roman" w:hAnsi="Times New Roman" w:cs="Times New Roman"/>
                <w:sz w:val="16"/>
                <w:szCs w:val="16"/>
                <w:lang w:eastAsia="en-PH"/>
                <w:rPrChange w:id="1058" w:author="Jen" w:date="2017-08-25T12:03:00Z">
                  <w:rPr>
                    <w:rFonts w:ascii="Times New Roman" w:eastAsia="Times New Roman" w:hAnsi="Times New Roman" w:cs="Times New Roman"/>
                    <w:sz w:val="20"/>
                    <w:szCs w:val="20"/>
                    <w:lang w:eastAsia="en-PH"/>
                  </w:rPr>
                </w:rPrChange>
              </w:rPr>
              <w:pPrChange w:id="1059"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060" w:author="Jen" w:date="2017-08-25T12:03:00Z">
                  <w:rPr>
                    <w:rFonts w:ascii="Times New Roman" w:eastAsia="Times New Roman" w:hAnsi="Times New Roman" w:cs="Times New Roman"/>
                    <w:sz w:val="20"/>
                    <w:szCs w:val="20"/>
                    <w:lang w:eastAsia="en-PH"/>
                  </w:rPr>
                </w:rPrChange>
              </w:rPr>
              <w:t>2,500</w:t>
            </w:r>
            <w:ins w:id="1061" w:author="Jen" w:date="2017-08-19T01:49:00Z">
              <w:r w:rsidRPr="006601FC">
                <w:rPr>
                  <w:rFonts w:ascii="Times New Roman" w:eastAsia="Times New Roman" w:hAnsi="Times New Roman" w:cs="Times New Roman"/>
                  <w:sz w:val="16"/>
                  <w:szCs w:val="16"/>
                  <w:vertAlign w:val="superscript"/>
                  <w:lang w:eastAsia="en-PH"/>
                  <w:rPrChange w:id="1062" w:author="Jen" w:date="2017-08-25T12:03:00Z">
                    <w:rPr>
                      <w:rFonts w:ascii="Times New Roman" w:eastAsia="Times New Roman" w:hAnsi="Times New Roman" w:cs="Times New Roman"/>
                      <w:sz w:val="20"/>
                      <w:szCs w:val="20"/>
                      <w:vertAlign w:val="superscript"/>
                      <w:lang w:eastAsia="en-PH"/>
                    </w:rPr>
                  </w:rPrChange>
                </w:rPr>
                <w:t xml:space="preserve"> a</w:t>
              </w:r>
            </w:ins>
            <w:del w:id="1063" w:author="Jen" w:date="2017-08-19T01:49:00Z">
              <w:r w:rsidRPr="006601FC" w:rsidDel="00D7782A">
                <w:rPr>
                  <w:rFonts w:ascii="Times New Roman" w:eastAsia="Times New Roman" w:hAnsi="Times New Roman" w:cs="Times New Roman"/>
                  <w:sz w:val="16"/>
                  <w:szCs w:val="16"/>
                  <w:lang w:eastAsia="en-PH"/>
                  <w:rPrChange w:id="1064"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065" w:author="Jen" w:date="2017-08-25T13:32:00Z">
              <w:tcPr>
                <w:tcW w:w="729" w:type="dxa"/>
                <w:vAlign w:val="center"/>
              </w:tcPr>
            </w:tcPrChange>
          </w:tcPr>
          <w:p w14:paraId="620F5434" w14:textId="77777777" w:rsidR="00F90FE3" w:rsidRPr="006601FC" w:rsidRDefault="00F90FE3">
            <w:pPr>
              <w:spacing w:after="0" w:line="240" w:lineRule="auto"/>
              <w:jc w:val="center"/>
              <w:rPr>
                <w:ins w:id="1066" w:author="John Junico Bernados" w:date="2017-08-23T20:06:00Z"/>
                <w:rFonts w:ascii="Times New Roman" w:eastAsia="Times New Roman" w:hAnsi="Times New Roman" w:cs="Times New Roman"/>
                <w:sz w:val="16"/>
                <w:szCs w:val="16"/>
                <w:lang w:eastAsia="en-PH"/>
                <w:rPrChange w:id="1067" w:author="Jen" w:date="2017-08-25T12:03:00Z">
                  <w:rPr>
                    <w:ins w:id="1068" w:author="John Junico Bernados" w:date="2017-08-23T20:06:00Z"/>
                    <w:rFonts w:ascii="Times New Roman" w:eastAsia="Times New Roman" w:hAnsi="Times New Roman" w:cs="Times New Roman"/>
                    <w:sz w:val="18"/>
                    <w:szCs w:val="18"/>
                    <w:lang w:eastAsia="en-PH"/>
                  </w:rPr>
                </w:rPrChange>
              </w:rPr>
              <w:pPrChange w:id="1069" w:author="John Junico Bernados" w:date="2017-08-23T20:08:00Z">
                <w:pPr>
                  <w:spacing w:after="0" w:line="240" w:lineRule="auto"/>
                  <w:jc w:val="right"/>
                </w:pPr>
              </w:pPrChange>
            </w:pPr>
          </w:p>
        </w:tc>
        <w:tc>
          <w:tcPr>
            <w:tcW w:w="804" w:type="dxa"/>
            <w:vAlign w:val="center"/>
            <w:tcPrChange w:id="1070" w:author="Jen" w:date="2017-08-25T13:32:00Z">
              <w:tcPr>
                <w:tcW w:w="804" w:type="dxa"/>
                <w:gridSpan w:val="2"/>
                <w:vAlign w:val="center"/>
              </w:tcPr>
            </w:tcPrChange>
          </w:tcPr>
          <w:p w14:paraId="51B10F14" w14:textId="77777777" w:rsidR="00F90FE3" w:rsidRPr="006601FC" w:rsidRDefault="00F90FE3">
            <w:pPr>
              <w:spacing w:after="0" w:line="240" w:lineRule="auto"/>
              <w:jc w:val="center"/>
              <w:rPr>
                <w:ins w:id="1071" w:author="John Junico Bernados" w:date="2017-08-23T20:06:00Z"/>
                <w:rFonts w:ascii="Times New Roman" w:eastAsia="Times New Roman" w:hAnsi="Times New Roman" w:cs="Times New Roman"/>
                <w:sz w:val="16"/>
                <w:szCs w:val="16"/>
                <w:lang w:eastAsia="en-PH"/>
                <w:rPrChange w:id="1072" w:author="Jen" w:date="2017-08-25T12:03:00Z">
                  <w:rPr>
                    <w:ins w:id="1073" w:author="John Junico Bernados" w:date="2017-08-23T20:06:00Z"/>
                    <w:rFonts w:ascii="Times New Roman" w:eastAsia="Times New Roman" w:hAnsi="Times New Roman" w:cs="Times New Roman"/>
                    <w:sz w:val="18"/>
                    <w:szCs w:val="18"/>
                    <w:lang w:eastAsia="en-PH"/>
                  </w:rPr>
                </w:rPrChange>
              </w:rPr>
              <w:pPrChange w:id="1074" w:author="John Junico Bernados" w:date="2017-08-23T20:08:00Z">
                <w:pPr>
                  <w:spacing w:after="0" w:line="240" w:lineRule="auto"/>
                  <w:jc w:val="right"/>
                </w:pPr>
              </w:pPrChange>
            </w:pPr>
          </w:p>
        </w:tc>
        <w:tc>
          <w:tcPr>
            <w:tcW w:w="865" w:type="dxa"/>
            <w:shd w:val="clear" w:color="auto" w:fill="auto"/>
            <w:vAlign w:val="center"/>
            <w:hideMark/>
            <w:tcPrChange w:id="1075" w:author="Jen" w:date="2017-08-25T13:32:00Z">
              <w:tcPr>
                <w:tcW w:w="865" w:type="dxa"/>
                <w:shd w:val="clear" w:color="auto" w:fill="auto"/>
                <w:vAlign w:val="center"/>
                <w:hideMark/>
              </w:tcPr>
            </w:tcPrChange>
          </w:tcPr>
          <w:p w14:paraId="311AAF97" w14:textId="7042E751" w:rsidR="00F90FE3" w:rsidRPr="006601FC" w:rsidRDefault="00F90FE3">
            <w:pPr>
              <w:spacing w:after="0" w:line="240" w:lineRule="auto"/>
              <w:jc w:val="center"/>
              <w:rPr>
                <w:rFonts w:ascii="Times New Roman" w:eastAsia="Times New Roman" w:hAnsi="Times New Roman" w:cs="Times New Roman"/>
                <w:sz w:val="16"/>
                <w:szCs w:val="16"/>
                <w:lang w:eastAsia="en-PH"/>
                <w:rPrChange w:id="1076" w:author="Jen" w:date="2017-08-25T12:03:00Z">
                  <w:rPr>
                    <w:rFonts w:ascii="Times New Roman" w:eastAsia="Times New Roman" w:hAnsi="Times New Roman" w:cs="Times New Roman"/>
                    <w:sz w:val="20"/>
                    <w:szCs w:val="20"/>
                    <w:lang w:eastAsia="en-PH"/>
                  </w:rPr>
                </w:rPrChange>
              </w:rPr>
              <w:pPrChange w:id="1077"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078" w:author="Jen" w:date="2017-08-25T12:03:00Z">
                  <w:rPr>
                    <w:rFonts w:ascii="Times New Roman" w:eastAsia="Times New Roman" w:hAnsi="Times New Roman" w:cs="Times New Roman"/>
                    <w:sz w:val="20"/>
                    <w:szCs w:val="20"/>
                    <w:lang w:eastAsia="en-PH"/>
                  </w:rPr>
                </w:rPrChange>
              </w:rPr>
              <w:t>950</w:t>
            </w:r>
            <w:ins w:id="1079" w:author="Jen" w:date="2017-08-19T01:49:00Z">
              <w:r w:rsidRPr="006601FC">
                <w:rPr>
                  <w:rFonts w:ascii="Times New Roman" w:eastAsia="Times New Roman" w:hAnsi="Times New Roman" w:cs="Times New Roman"/>
                  <w:sz w:val="16"/>
                  <w:szCs w:val="16"/>
                  <w:vertAlign w:val="superscript"/>
                  <w:lang w:eastAsia="en-PH"/>
                  <w:rPrChange w:id="1080" w:author="Jen" w:date="2017-08-25T12:03:00Z">
                    <w:rPr>
                      <w:rFonts w:ascii="Times New Roman" w:eastAsia="Times New Roman" w:hAnsi="Times New Roman" w:cs="Times New Roman"/>
                      <w:sz w:val="20"/>
                      <w:szCs w:val="20"/>
                      <w:vertAlign w:val="superscript"/>
                      <w:lang w:eastAsia="en-PH"/>
                    </w:rPr>
                  </w:rPrChange>
                </w:rPr>
                <w:t xml:space="preserve"> a</w:t>
              </w:r>
            </w:ins>
            <w:del w:id="1081" w:author="Jen" w:date="2017-08-19T01:49:00Z">
              <w:r w:rsidRPr="006601FC" w:rsidDel="00D7782A">
                <w:rPr>
                  <w:rFonts w:ascii="Times New Roman" w:eastAsia="Times New Roman" w:hAnsi="Times New Roman" w:cs="Times New Roman"/>
                  <w:sz w:val="16"/>
                  <w:szCs w:val="16"/>
                  <w:lang w:eastAsia="en-PH"/>
                  <w:rPrChange w:id="1082"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083" w:author="Jen" w:date="2017-08-25T13:32:00Z">
              <w:tcPr>
                <w:tcW w:w="618" w:type="dxa"/>
                <w:vAlign w:val="center"/>
              </w:tcPr>
            </w:tcPrChange>
          </w:tcPr>
          <w:p w14:paraId="69336368" w14:textId="77777777" w:rsidR="00F90FE3" w:rsidRPr="006601FC" w:rsidRDefault="00F90FE3">
            <w:pPr>
              <w:spacing w:after="0" w:line="240" w:lineRule="auto"/>
              <w:jc w:val="center"/>
              <w:rPr>
                <w:ins w:id="1084" w:author="John Junico Bernados" w:date="2017-08-23T20:06:00Z"/>
                <w:rFonts w:ascii="Times New Roman" w:eastAsia="Times New Roman" w:hAnsi="Times New Roman" w:cs="Times New Roman"/>
                <w:sz w:val="16"/>
                <w:szCs w:val="16"/>
                <w:lang w:eastAsia="en-PH"/>
                <w:rPrChange w:id="1085" w:author="Jen" w:date="2017-08-25T12:03:00Z">
                  <w:rPr>
                    <w:ins w:id="1086" w:author="John Junico Bernados" w:date="2017-08-23T20:06:00Z"/>
                    <w:rFonts w:ascii="Times New Roman" w:eastAsia="Times New Roman" w:hAnsi="Times New Roman" w:cs="Times New Roman"/>
                    <w:sz w:val="18"/>
                    <w:szCs w:val="18"/>
                    <w:lang w:eastAsia="en-PH"/>
                  </w:rPr>
                </w:rPrChange>
              </w:rPr>
              <w:pPrChange w:id="1087" w:author="John Junico Bernados" w:date="2017-08-23T20:08:00Z">
                <w:pPr>
                  <w:spacing w:after="0" w:line="240" w:lineRule="auto"/>
                  <w:jc w:val="right"/>
                </w:pPr>
              </w:pPrChange>
            </w:pPr>
          </w:p>
        </w:tc>
        <w:tc>
          <w:tcPr>
            <w:tcW w:w="615" w:type="dxa"/>
            <w:vAlign w:val="center"/>
            <w:tcPrChange w:id="1088" w:author="Jen" w:date="2017-08-25T13:32:00Z">
              <w:tcPr>
                <w:tcW w:w="659" w:type="dxa"/>
                <w:gridSpan w:val="2"/>
                <w:vAlign w:val="center"/>
              </w:tcPr>
            </w:tcPrChange>
          </w:tcPr>
          <w:p w14:paraId="54832A26" w14:textId="77777777" w:rsidR="00F90FE3" w:rsidRPr="006601FC" w:rsidRDefault="00F90FE3">
            <w:pPr>
              <w:spacing w:after="0" w:line="240" w:lineRule="auto"/>
              <w:jc w:val="center"/>
              <w:rPr>
                <w:ins w:id="1089" w:author="John Junico Bernados" w:date="2017-08-23T20:06:00Z"/>
                <w:rFonts w:ascii="Times New Roman" w:eastAsia="Times New Roman" w:hAnsi="Times New Roman" w:cs="Times New Roman"/>
                <w:sz w:val="16"/>
                <w:szCs w:val="16"/>
                <w:lang w:eastAsia="en-PH"/>
                <w:rPrChange w:id="1090" w:author="Jen" w:date="2017-08-25T12:03:00Z">
                  <w:rPr>
                    <w:ins w:id="1091" w:author="John Junico Bernados" w:date="2017-08-23T20:06:00Z"/>
                    <w:rFonts w:ascii="Times New Roman" w:eastAsia="Times New Roman" w:hAnsi="Times New Roman" w:cs="Times New Roman"/>
                    <w:sz w:val="18"/>
                    <w:szCs w:val="18"/>
                    <w:lang w:eastAsia="en-PH"/>
                  </w:rPr>
                </w:rPrChange>
              </w:rPr>
              <w:pPrChange w:id="1092" w:author="John Junico Bernados" w:date="2017-08-23T20:08:00Z">
                <w:pPr>
                  <w:spacing w:after="0" w:line="240" w:lineRule="auto"/>
                  <w:jc w:val="right"/>
                </w:pPr>
              </w:pPrChange>
            </w:pPr>
          </w:p>
        </w:tc>
      </w:tr>
      <w:tr w:rsidR="006601FC" w:rsidRPr="006601FC" w14:paraId="6A7D4546" w14:textId="46F4E4B9"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093"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602"/>
          <w:jc w:val="center"/>
          <w:trPrChange w:id="1094" w:author="Jen" w:date="2017-08-25T13:32:00Z">
            <w:trPr>
              <w:gridBefore w:val="1"/>
              <w:trHeight w:val="602"/>
              <w:jc w:val="center"/>
            </w:trPr>
          </w:trPrChange>
        </w:trPr>
        <w:tc>
          <w:tcPr>
            <w:tcW w:w="1199" w:type="dxa"/>
            <w:shd w:val="clear" w:color="auto" w:fill="auto"/>
            <w:vAlign w:val="center"/>
            <w:hideMark/>
            <w:tcPrChange w:id="1095" w:author="Jen" w:date="2017-08-25T13:32:00Z">
              <w:tcPr>
                <w:tcW w:w="1201" w:type="dxa"/>
                <w:gridSpan w:val="2"/>
                <w:shd w:val="clear" w:color="auto" w:fill="auto"/>
                <w:vAlign w:val="center"/>
                <w:hideMark/>
              </w:tcPr>
            </w:tcPrChange>
          </w:tcPr>
          <w:p w14:paraId="0D6A0D0D"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096" w:author="Jen" w:date="2017-08-25T12:03:00Z">
                  <w:rPr>
                    <w:rFonts w:ascii="Times New Roman" w:eastAsia="Times New Roman" w:hAnsi="Times New Roman" w:cs="Times New Roman"/>
                    <w:sz w:val="20"/>
                    <w:szCs w:val="20"/>
                    <w:lang w:eastAsia="en-PH"/>
                  </w:rPr>
                </w:rPrChange>
              </w:rPr>
            </w:pPr>
            <w:proofErr w:type="spellStart"/>
            <w:r w:rsidRPr="006601FC">
              <w:rPr>
                <w:rFonts w:ascii="Times New Roman" w:eastAsia="Times New Roman" w:hAnsi="Times New Roman" w:cs="Times New Roman"/>
                <w:sz w:val="16"/>
                <w:szCs w:val="16"/>
                <w:lang w:eastAsia="en-PH"/>
                <w:rPrChange w:id="1097" w:author="Jen" w:date="2017-08-25T12:03:00Z">
                  <w:rPr>
                    <w:rFonts w:ascii="Times New Roman" w:eastAsia="Times New Roman" w:hAnsi="Times New Roman" w:cs="Times New Roman"/>
                    <w:sz w:val="20"/>
                    <w:szCs w:val="20"/>
                    <w:lang w:eastAsia="en-PH"/>
                  </w:rPr>
                </w:rPrChange>
              </w:rPr>
              <w:t>Balagtas</w:t>
            </w:r>
            <w:proofErr w:type="spellEnd"/>
          </w:p>
        </w:tc>
        <w:tc>
          <w:tcPr>
            <w:tcW w:w="1171" w:type="dxa"/>
            <w:shd w:val="clear" w:color="auto" w:fill="auto"/>
            <w:vAlign w:val="center"/>
            <w:tcPrChange w:id="1098" w:author="Jen" w:date="2017-08-25T13:32:00Z">
              <w:tcPr>
                <w:tcW w:w="1170" w:type="dxa"/>
                <w:shd w:val="clear" w:color="auto" w:fill="auto"/>
                <w:vAlign w:val="center"/>
              </w:tcPr>
            </w:tcPrChange>
          </w:tcPr>
          <w:p w14:paraId="388352D6" w14:textId="0ED4D171" w:rsidR="00BD19B9" w:rsidRPr="006601FC" w:rsidDel="00F90FE3" w:rsidRDefault="009B286C">
            <w:pPr>
              <w:spacing w:after="0" w:line="240" w:lineRule="auto"/>
              <w:jc w:val="center"/>
              <w:rPr>
                <w:del w:id="1099" w:author="John Junico Bernados" w:date="2017-08-23T20:10:00Z"/>
                <w:rFonts w:ascii="Times New Roman" w:eastAsia="Times New Roman" w:hAnsi="Times New Roman" w:cs="Times New Roman"/>
                <w:sz w:val="16"/>
                <w:szCs w:val="16"/>
                <w:lang w:eastAsia="en-PH"/>
                <w:rPrChange w:id="1100" w:author="Jen" w:date="2017-08-25T12:03:00Z">
                  <w:rPr>
                    <w:del w:id="1101" w:author="John Junico Bernados" w:date="2017-08-23T20:10:00Z"/>
                    <w:rFonts w:ascii="Times New Roman" w:eastAsia="Times New Roman" w:hAnsi="Times New Roman" w:cs="Times New Roman"/>
                    <w:sz w:val="20"/>
                    <w:szCs w:val="20"/>
                    <w:lang w:eastAsia="en-PH"/>
                  </w:rPr>
                </w:rPrChange>
              </w:rPr>
              <w:pPrChange w:id="1102" w:author="John Junico Bernados" w:date="2017-08-23T20:08:00Z">
                <w:pPr>
                  <w:spacing w:after="0" w:line="240" w:lineRule="auto"/>
                  <w:jc w:val="right"/>
                </w:pPr>
              </w:pPrChange>
            </w:pPr>
            <w:ins w:id="1103" w:author="Jen" w:date="2017-08-25T11:55:00Z">
              <w:r w:rsidRPr="006601FC">
                <w:rPr>
                  <w:rFonts w:ascii="Times New Roman" w:eastAsia="Times New Roman" w:hAnsi="Times New Roman" w:cs="Times New Roman"/>
                  <w:sz w:val="16"/>
                  <w:szCs w:val="16"/>
                  <w:lang w:eastAsia="en-PH"/>
                  <w:rPrChange w:id="1104" w:author="Jen" w:date="2017-08-25T12:03:00Z">
                    <w:rPr>
                      <w:rFonts w:ascii="Times New Roman" w:eastAsia="Times New Roman" w:hAnsi="Times New Roman" w:cs="Times New Roman"/>
                      <w:sz w:val="18"/>
                      <w:szCs w:val="18"/>
                      <w:lang w:eastAsia="en-PH"/>
                    </w:rPr>
                  </w:rPrChange>
                </w:rPr>
                <w:t>-</w:t>
              </w:r>
            </w:ins>
            <w:del w:id="1105" w:author="John Junico Bernados" w:date="2017-08-23T20:10:00Z">
              <w:r w:rsidR="00BD19B9" w:rsidRPr="006601FC" w:rsidDel="00F90FE3">
                <w:rPr>
                  <w:rFonts w:ascii="Times New Roman" w:eastAsia="Times New Roman" w:hAnsi="Times New Roman" w:cs="Times New Roman"/>
                  <w:sz w:val="16"/>
                  <w:szCs w:val="16"/>
                  <w:lang w:eastAsia="en-PH"/>
                  <w:rPrChange w:id="1106" w:author="Jen" w:date="2017-08-25T12:03:00Z">
                    <w:rPr>
                      <w:rFonts w:ascii="Times New Roman" w:eastAsia="Times New Roman" w:hAnsi="Times New Roman" w:cs="Times New Roman"/>
                      <w:sz w:val="20"/>
                      <w:szCs w:val="20"/>
                      <w:lang w:eastAsia="en-PH"/>
                    </w:rPr>
                  </w:rPrChange>
                </w:rPr>
                <w:delText>12,300</w:delText>
              </w:r>
            </w:del>
            <w:ins w:id="1107" w:author="Jen" w:date="2017-08-19T01:49:00Z">
              <w:del w:id="1108"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109"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110" w:author="John Junico Bernados" w:date="2017-08-23T20:10:00Z">
              <w:r w:rsidR="00BD19B9" w:rsidRPr="006601FC" w:rsidDel="00F90FE3">
                <w:rPr>
                  <w:rFonts w:ascii="Times New Roman" w:eastAsia="Times New Roman" w:hAnsi="Times New Roman" w:cs="Times New Roman"/>
                  <w:sz w:val="16"/>
                  <w:szCs w:val="16"/>
                  <w:lang w:eastAsia="en-PH"/>
                  <w:rPrChange w:id="1111" w:author="Jen" w:date="2017-08-25T12:03:00Z">
                    <w:rPr>
                      <w:rFonts w:ascii="Times New Roman" w:eastAsia="Times New Roman" w:hAnsi="Times New Roman" w:cs="Times New Roman"/>
                      <w:sz w:val="20"/>
                      <w:szCs w:val="20"/>
                      <w:lang w:eastAsia="en-PH"/>
                    </w:rPr>
                  </w:rPrChange>
                </w:rPr>
                <w:delText>**  (commercial/</w:delText>
              </w:r>
            </w:del>
          </w:p>
          <w:p w14:paraId="210DAE8A" w14:textId="4CAED261" w:rsidR="00BD19B9" w:rsidRPr="006601FC" w:rsidRDefault="00BD19B9">
            <w:pPr>
              <w:spacing w:after="0" w:line="240" w:lineRule="auto"/>
              <w:jc w:val="center"/>
              <w:rPr>
                <w:rFonts w:ascii="Times New Roman" w:eastAsia="Times New Roman" w:hAnsi="Times New Roman" w:cs="Times New Roman"/>
                <w:sz w:val="16"/>
                <w:szCs w:val="16"/>
                <w:lang w:eastAsia="en-PH"/>
                <w:rPrChange w:id="1112" w:author="Jen" w:date="2017-08-25T12:03:00Z">
                  <w:rPr>
                    <w:rFonts w:ascii="Times New Roman" w:eastAsia="Times New Roman" w:hAnsi="Times New Roman" w:cs="Times New Roman"/>
                    <w:sz w:val="20"/>
                    <w:szCs w:val="20"/>
                    <w:lang w:eastAsia="en-PH"/>
                  </w:rPr>
                </w:rPrChange>
              </w:rPr>
              <w:pPrChange w:id="1113" w:author="John Junico Bernados" w:date="2017-08-23T20:08:00Z">
                <w:pPr>
                  <w:spacing w:after="0" w:line="240" w:lineRule="auto"/>
                  <w:jc w:val="right"/>
                </w:pPr>
              </w:pPrChange>
            </w:pPr>
            <w:del w:id="1114" w:author="John Junico Bernados" w:date="2017-08-23T20:10:00Z">
              <w:r w:rsidRPr="006601FC" w:rsidDel="00F90FE3">
                <w:rPr>
                  <w:rFonts w:ascii="Times New Roman" w:eastAsia="Times New Roman" w:hAnsi="Times New Roman" w:cs="Times New Roman"/>
                  <w:sz w:val="16"/>
                  <w:szCs w:val="16"/>
                  <w:lang w:eastAsia="en-PH"/>
                  <w:rPrChange w:id="1115" w:author="Jen" w:date="2017-08-25T12:03:00Z">
                    <w:rPr>
                      <w:rFonts w:ascii="Times New Roman" w:eastAsia="Times New Roman" w:hAnsi="Times New Roman" w:cs="Times New Roman"/>
                      <w:sz w:val="20"/>
                      <w:szCs w:val="20"/>
                      <w:lang w:eastAsia="en-PH"/>
                    </w:rPr>
                  </w:rPrChange>
                </w:rPr>
                <w:delText>residential)</w:delText>
              </w:r>
            </w:del>
          </w:p>
        </w:tc>
        <w:tc>
          <w:tcPr>
            <w:tcW w:w="1171" w:type="dxa"/>
            <w:vAlign w:val="center"/>
            <w:tcPrChange w:id="1116" w:author="Jen" w:date="2017-08-25T13:32:00Z">
              <w:tcPr>
                <w:tcW w:w="1170" w:type="dxa"/>
                <w:vAlign w:val="center"/>
              </w:tcPr>
            </w:tcPrChange>
          </w:tcPr>
          <w:p w14:paraId="0F43489A" w14:textId="77777777" w:rsidR="00BD19B9" w:rsidRPr="006601FC" w:rsidRDefault="00BD19B9" w:rsidP="00F90FE3">
            <w:pPr>
              <w:spacing w:after="0" w:line="240" w:lineRule="auto"/>
              <w:jc w:val="center"/>
              <w:rPr>
                <w:ins w:id="1117" w:author="John Junico Bernados" w:date="2017-08-23T20:10:00Z"/>
                <w:rFonts w:ascii="Times New Roman" w:eastAsia="Times New Roman" w:hAnsi="Times New Roman" w:cs="Times New Roman"/>
                <w:sz w:val="16"/>
                <w:szCs w:val="16"/>
                <w:lang w:eastAsia="en-PH"/>
                <w:rPrChange w:id="1118" w:author="Jen" w:date="2017-08-25T12:03:00Z">
                  <w:rPr>
                    <w:ins w:id="1119" w:author="John Junico Bernados" w:date="2017-08-23T20:10:00Z"/>
                    <w:rFonts w:ascii="Times New Roman" w:eastAsia="Times New Roman" w:hAnsi="Times New Roman" w:cs="Times New Roman"/>
                    <w:sz w:val="18"/>
                    <w:szCs w:val="18"/>
                    <w:lang w:eastAsia="en-PH"/>
                  </w:rPr>
                </w:rPrChange>
              </w:rPr>
            </w:pPr>
            <w:ins w:id="1120" w:author="John Junico Bernados" w:date="2017-08-23T20:10:00Z">
              <w:r w:rsidRPr="006601FC">
                <w:rPr>
                  <w:rFonts w:ascii="Times New Roman" w:eastAsia="Times New Roman" w:hAnsi="Times New Roman" w:cs="Times New Roman"/>
                  <w:sz w:val="16"/>
                  <w:szCs w:val="16"/>
                  <w:lang w:eastAsia="en-PH"/>
                  <w:rPrChange w:id="1121" w:author="Jen" w:date="2017-08-25T12:03:00Z">
                    <w:rPr>
                      <w:rFonts w:ascii="Times New Roman" w:eastAsia="Times New Roman" w:hAnsi="Times New Roman" w:cs="Times New Roman"/>
                      <w:sz w:val="18"/>
                      <w:szCs w:val="18"/>
                      <w:lang w:eastAsia="en-PH"/>
                    </w:rPr>
                  </w:rPrChange>
                </w:rPr>
                <w:t>12,300</w:t>
              </w:r>
              <w:r w:rsidRPr="006601FC">
                <w:rPr>
                  <w:rFonts w:ascii="Times New Roman" w:eastAsia="Times New Roman" w:hAnsi="Times New Roman" w:cs="Times New Roman"/>
                  <w:sz w:val="16"/>
                  <w:szCs w:val="16"/>
                  <w:vertAlign w:val="superscript"/>
                  <w:lang w:eastAsia="en-PH"/>
                  <w:rPrChange w:id="1122" w:author="Jen" w:date="2017-08-25T12:03:00Z">
                    <w:rPr>
                      <w:rFonts w:ascii="Times New Roman" w:eastAsia="Times New Roman" w:hAnsi="Times New Roman" w:cs="Times New Roman"/>
                      <w:sz w:val="18"/>
                      <w:szCs w:val="18"/>
                      <w:vertAlign w:val="superscript"/>
                      <w:lang w:eastAsia="en-PH"/>
                    </w:rPr>
                  </w:rPrChange>
                </w:rPr>
                <w:t xml:space="preserve"> b</w:t>
              </w:r>
              <w:r w:rsidRPr="006601FC">
                <w:rPr>
                  <w:rFonts w:ascii="Times New Roman" w:eastAsia="Times New Roman" w:hAnsi="Times New Roman" w:cs="Times New Roman"/>
                  <w:sz w:val="16"/>
                  <w:szCs w:val="16"/>
                  <w:lang w:eastAsia="en-PH"/>
                  <w:rPrChange w:id="1123" w:author="Jen" w:date="2017-08-25T12:03:00Z">
                    <w:rPr>
                      <w:rFonts w:ascii="Times New Roman" w:eastAsia="Times New Roman" w:hAnsi="Times New Roman" w:cs="Times New Roman"/>
                      <w:sz w:val="18"/>
                      <w:szCs w:val="18"/>
                      <w:lang w:eastAsia="en-PH"/>
                    </w:rPr>
                  </w:rPrChange>
                </w:rPr>
                <w:t xml:space="preserve">  (commercial/</w:t>
              </w:r>
            </w:ins>
          </w:p>
          <w:p w14:paraId="067A91C9" w14:textId="2344FD36" w:rsidR="00BD19B9" w:rsidRPr="006601FC" w:rsidRDefault="00BD19B9">
            <w:pPr>
              <w:spacing w:after="0" w:line="240" w:lineRule="auto"/>
              <w:jc w:val="center"/>
              <w:rPr>
                <w:ins w:id="1124" w:author="John Junico Bernados" w:date="2017-08-23T20:06:00Z"/>
                <w:rFonts w:ascii="Times New Roman" w:eastAsia="Times New Roman" w:hAnsi="Times New Roman" w:cs="Times New Roman"/>
                <w:sz w:val="16"/>
                <w:szCs w:val="16"/>
                <w:lang w:eastAsia="en-PH"/>
                <w:rPrChange w:id="1125" w:author="Jen" w:date="2017-08-25T12:03:00Z">
                  <w:rPr>
                    <w:ins w:id="1126" w:author="John Junico Bernados" w:date="2017-08-23T20:06:00Z"/>
                    <w:rFonts w:ascii="Times New Roman" w:eastAsia="Times New Roman" w:hAnsi="Times New Roman" w:cs="Times New Roman"/>
                    <w:sz w:val="18"/>
                    <w:szCs w:val="18"/>
                    <w:lang w:eastAsia="en-PH"/>
                  </w:rPr>
                </w:rPrChange>
              </w:rPr>
              <w:pPrChange w:id="1127" w:author="John Junico Bernados" w:date="2017-08-23T20:08:00Z">
                <w:pPr>
                  <w:spacing w:after="0" w:line="240" w:lineRule="auto"/>
                  <w:jc w:val="right"/>
                </w:pPr>
              </w:pPrChange>
            </w:pPr>
            <w:ins w:id="1128" w:author="John Junico Bernados" w:date="2017-08-23T20:10:00Z">
              <w:r w:rsidRPr="006601FC">
                <w:rPr>
                  <w:rFonts w:ascii="Times New Roman" w:eastAsia="Times New Roman" w:hAnsi="Times New Roman" w:cs="Times New Roman"/>
                  <w:sz w:val="16"/>
                  <w:szCs w:val="16"/>
                  <w:lang w:eastAsia="en-PH"/>
                  <w:rPrChange w:id="1129" w:author="Jen" w:date="2017-08-25T12:03:00Z">
                    <w:rPr>
                      <w:rFonts w:ascii="Times New Roman" w:eastAsia="Times New Roman" w:hAnsi="Times New Roman" w:cs="Times New Roman"/>
                      <w:sz w:val="18"/>
                      <w:szCs w:val="18"/>
                      <w:lang w:eastAsia="en-PH"/>
                    </w:rPr>
                  </w:rPrChange>
                </w:rPr>
                <w:t>residential)</w:t>
              </w:r>
            </w:ins>
          </w:p>
        </w:tc>
        <w:tc>
          <w:tcPr>
            <w:tcW w:w="651" w:type="dxa"/>
            <w:vAlign w:val="center"/>
            <w:tcPrChange w:id="1130" w:author="Jen" w:date="2017-08-25T13:32:00Z">
              <w:tcPr>
                <w:tcW w:w="651" w:type="dxa"/>
                <w:gridSpan w:val="2"/>
                <w:vAlign w:val="center"/>
              </w:tcPr>
            </w:tcPrChange>
          </w:tcPr>
          <w:p w14:paraId="5A8B8877" w14:textId="5D5A277E" w:rsidR="00BD19B9" w:rsidRPr="006601FC" w:rsidRDefault="009B286C">
            <w:pPr>
              <w:spacing w:after="0" w:line="240" w:lineRule="auto"/>
              <w:jc w:val="center"/>
              <w:rPr>
                <w:ins w:id="1131" w:author="John Junico Bernados" w:date="2017-08-23T20:06:00Z"/>
                <w:rFonts w:ascii="Times New Roman" w:eastAsia="Times New Roman" w:hAnsi="Times New Roman" w:cs="Times New Roman"/>
                <w:sz w:val="16"/>
                <w:szCs w:val="16"/>
                <w:lang w:eastAsia="en-PH"/>
                <w:rPrChange w:id="1132" w:author="Jen" w:date="2017-08-25T12:03:00Z">
                  <w:rPr>
                    <w:ins w:id="1133" w:author="John Junico Bernados" w:date="2017-08-23T20:06:00Z"/>
                    <w:rFonts w:ascii="Times New Roman" w:eastAsia="Times New Roman" w:hAnsi="Times New Roman" w:cs="Times New Roman"/>
                    <w:sz w:val="18"/>
                    <w:szCs w:val="18"/>
                    <w:lang w:eastAsia="en-PH"/>
                  </w:rPr>
                </w:rPrChange>
              </w:rPr>
              <w:pPrChange w:id="1134" w:author="John Junico Bernados" w:date="2017-08-23T20:08:00Z">
                <w:pPr>
                  <w:spacing w:after="0" w:line="240" w:lineRule="auto"/>
                  <w:jc w:val="right"/>
                </w:pPr>
              </w:pPrChange>
            </w:pPr>
            <w:ins w:id="1135" w:author="Jen" w:date="2017-08-25T11:55:00Z">
              <w:r w:rsidRPr="006601FC">
                <w:rPr>
                  <w:rFonts w:ascii="Times New Roman" w:eastAsia="Times New Roman" w:hAnsi="Times New Roman" w:cs="Times New Roman"/>
                  <w:sz w:val="16"/>
                  <w:szCs w:val="16"/>
                  <w:lang w:eastAsia="en-PH"/>
                  <w:rPrChange w:id="1136"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tcPrChange w:id="1137" w:author="Jen" w:date="2017-08-25T13:32:00Z">
              <w:tcPr>
                <w:tcW w:w="1069" w:type="dxa"/>
                <w:shd w:val="clear" w:color="auto" w:fill="auto"/>
                <w:vAlign w:val="center"/>
              </w:tcPr>
            </w:tcPrChange>
          </w:tcPr>
          <w:p w14:paraId="24EDB2F6" w14:textId="184AC346" w:rsidR="00BD19B9" w:rsidRPr="006601FC" w:rsidDel="00BD19B9" w:rsidRDefault="009B286C">
            <w:pPr>
              <w:spacing w:after="0" w:line="240" w:lineRule="auto"/>
              <w:jc w:val="center"/>
              <w:rPr>
                <w:del w:id="1138" w:author="John Junico Bernados" w:date="2017-08-23T20:11:00Z"/>
                <w:rFonts w:ascii="Times New Roman" w:eastAsia="Times New Roman" w:hAnsi="Times New Roman" w:cs="Times New Roman"/>
                <w:sz w:val="16"/>
                <w:szCs w:val="16"/>
                <w:lang w:eastAsia="en-PH"/>
                <w:rPrChange w:id="1139" w:author="Jen" w:date="2017-08-25T12:03:00Z">
                  <w:rPr>
                    <w:del w:id="1140" w:author="John Junico Bernados" w:date="2017-08-23T20:11:00Z"/>
                    <w:rFonts w:ascii="Times New Roman" w:eastAsia="Times New Roman" w:hAnsi="Times New Roman" w:cs="Times New Roman"/>
                    <w:sz w:val="20"/>
                    <w:szCs w:val="20"/>
                    <w:lang w:eastAsia="en-PH"/>
                  </w:rPr>
                </w:rPrChange>
              </w:rPr>
              <w:pPrChange w:id="1141" w:author="John Junico Bernados" w:date="2017-08-23T20:08:00Z">
                <w:pPr>
                  <w:spacing w:after="0" w:line="240" w:lineRule="auto"/>
                  <w:jc w:val="right"/>
                </w:pPr>
              </w:pPrChange>
            </w:pPr>
            <w:ins w:id="1142" w:author="Jen" w:date="2017-08-25T11:55:00Z">
              <w:r w:rsidRPr="006601FC">
                <w:rPr>
                  <w:rFonts w:ascii="Times New Roman" w:eastAsia="Times New Roman" w:hAnsi="Times New Roman" w:cs="Times New Roman"/>
                  <w:sz w:val="16"/>
                  <w:szCs w:val="16"/>
                  <w:lang w:eastAsia="en-PH"/>
                  <w:rPrChange w:id="1143" w:author="Jen" w:date="2017-08-25T12:03:00Z">
                    <w:rPr>
                      <w:rFonts w:ascii="Times New Roman" w:eastAsia="Times New Roman" w:hAnsi="Times New Roman" w:cs="Times New Roman"/>
                      <w:sz w:val="18"/>
                      <w:szCs w:val="18"/>
                      <w:lang w:eastAsia="en-PH"/>
                    </w:rPr>
                  </w:rPrChange>
                </w:rPr>
                <w:t>-</w:t>
              </w:r>
            </w:ins>
            <w:del w:id="1144" w:author="John Junico Bernados" w:date="2017-08-23T20:11:00Z">
              <w:r w:rsidR="00BD19B9" w:rsidRPr="006601FC" w:rsidDel="00BD19B9">
                <w:rPr>
                  <w:rFonts w:ascii="Times New Roman" w:eastAsia="Times New Roman" w:hAnsi="Times New Roman" w:cs="Times New Roman"/>
                  <w:sz w:val="16"/>
                  <w:szCs w:val="16"/>
                  <w:lang w:eastAsia="en-PH"/>
                  <w:rPrChange w:id="1145" w:author="Jen" w:date="2017-08-25T12:03:00Z">
                    <w:rPr>
                      <w:rFonts w:ascii="Times New Roman" w:eastAsia="Times New Roman" w:hAnsi="Times New Roman" w:cs="Times New Roman"/>
                      <w:sz w:val="20"/>
                      <w:szCs w:val="20"/>
                      <w:lang w:eastAsia="en-PH"/>
                    </w:rPr>
                  </w:rPrChange>
                </w:rPr>
                <w:delText>12,300</w:delText>
              </w:r>
            </w:del>
            <w:ins w:id="1146" w:author="Jen" w:date="2017-08-19T01:48:00Z">
              <w:del w:id="1147" w:author="John Junico Bernados" w:date="2017-08-23T20:11:00Z">
                <w:r w:rsidR="00BD19B9" w:rsidRPr="006601FC" w:rsidDel="00BD19B9">
                  <w:rPr>
                    <w:rFonts w:ascii="Times New Roman" w:eastAsia="Times New Roman" w:hAnsi="Times New Roman" w:cs="Times New Roman"/>
                    <w:sz w:val="16"/>
                    <w:szCs w:val="16"/>
                    <w:vertAlign w:val="superscript"/>
                    <w:lang w:eastAsia="en-PH"/>
                    <w:rPrChange w:id="1148"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149" w:author="John Junico Bernados" w:date="2017-08-23T20:11:00Z">
              <w:r w:rsidR="00BD19B9" w:rsidRPr="006601FC" w:rsidDel="00BD19B9">
                <w:rPr>
                  <w:rFonts w:ascii="Times New Roman" w:eastAsia="Times New Roman" w:hAnsi="Times New Roman" w:cs="Times New Roman"/>
                  <w:sz w:val="16"/>
                  <w:szCs w:val="16"/>
                  <w:lang w:eastAsia="en-PH"/>
                  <w:rPrChange w:id="1150" w:author="Jen" w:date="2017-08-25T12:03:00Z">
                    <w:rPr>
                      <w:rFonts w:ascii="Times New Roman" w:eastAsia="Times New Roman" w:hAnsi="Times New Roman" w:cs="Times New Roman"/>
                      <w:sz w:val="20"/>
                      <w:szCs w:val="20"/>
                      <w:lang w:eastAsia="en-PH"/>
                    </w:rPr>
                  </w:rPrChange>
                </w:rPr>
                <w:delText>**</w:delText>
              </w:r>
            </w:del>
          </w:p>
          <w:p w14:paraId="4DF73E24" w14:textId="5E7FAC61" w:rsidR="00BD19B9" w:rsidRPr="006601FC" w:rsidDel="00BD19B9" w:rsidRDefault="00BD19B9">
            <w:pPr>
              <w:spacing w:after="0" w:line="240" w:lineRule="auto"/>
              <w:jc w:val="center"/>
              <w:rPr>
                <w:del w:id="1151" w:author="John Junico Bernados" w:date="2017-08-23T20:11:00Z"/>
                <w:rFonts w:ascii="Times New Roman" w:eastAsia="Times New Roman" w:hAnsi="Times New Roman" w:cs="Times New Roman"/>
                <w:sz w:val="16"/>
                <w:szCs w:val="16"/>
                <w:lang w:eastAsia="en-PH"/>
                <w:rPrChange w:id="1152" w:author="Jen" w:date="2017-08-25T12:03:00Z">
                  <w:rPr>
                    <w:del w:id="1153" w:author="John Junico Bernados" w:date="2017-08-23T20:11:00Z"/>
                    <w:rFonts w:ascii="Times New Roman" w:eastAsia="Times New Roman" w:hAnsi="Times New Roman" w:cs="Times New Roman"/>
                    <w:sz w:val="20"/>
                    <w:szCs w:val="20"/>
                    <w:lang w:eastAsia="en-PH"/>
                  </w:rPr>
                </w:rPrChange>
              </w:rPr>
              <w:pPrChange w:id="1154" w:author="John Junico Bernados" w:date="2017-08-23T20:08:00Z">
                <w:pPr>
                  <w:spacing w:after="0" w:line="240" w:lineRule="auto"/>
                  <w:jc w:val="right"/>
                </w:pPr>
              </w:pPrChange>
            </w:pPr>
            <w:del w:id="1155" w:author="John Junico Bernados" w:date="2017-08-23T20:11:00Z">
              <w:r w:rsidRPr="006601FC" w:rsidDel="00BD19B9">
                <w:rPr>
                  <w:rFonts w:ascii="Times New Roman" w:eastAsia="Times New Roman" w:hAnsi="Times New Roman" w:cs="Times New Roman"/>
                  <w:sz w:val="16"/>
                  <w:szCs w:val="16"/>
                  <w:lang w:eastAsia="en-PH"/>
                  <w:rPrChange w:id="1156" w:author="Jen" w:date="2017-08-25T12:03:00Z">
                    <w:rPr>
                      <w:rFonts w:ascii="Times New Roman" w:eastAsia="Times New Roman" w:hAnsi="Times New Roman" w:cs="Times New Roman"/>
                      <w:sz w:val="20"/>
                      <w:szCs w:val="20"/>
                      <w:lang w:eastAsia="en-PH"/>
                    </w:rPr>
                  </w:rPrChange>
                </w:rPr>
                <w:delText>(commercial/</w:delText>
              </w:r>
            </w:del>
          </w:p>
          <w:p w14:paraId="2117BC74" w14:textId="6304F09C" w:rsidR="00BD19B9" w:rsidRPr="006601FC" w:rsidRDefault="00BD19B9">
            <w:pPr>
              <w:spacing w:after="0" w:line="240" w:lineRule="auto"/>
              <w:jc w:val="center"/>
              <w:rPr>
                <w:rFonts w:ascii="Times New Roman" w:eastAsia="Times New Roman" w:hAnsi="Times New Roman" w:cs="Times New Roman"/>
                <w:sz w:val="16"/>
                <w:szCs w:val="16"/>
                <w:lang w:eastAsia="en-PH"/>
                <w:rPrChange w:id="1157" w:author="Jen" w:date="2017-08-25T12:03:00Z">
                  <w:rPr>
                    <w:rFonts w:ascii="Times New Roman" w:eastAsia="Times New Roman" w:hAnsi="Times New Roman" w:cs="Times New Roman"/>
                    <w:sz w:val="20"/>
                    <w:szCs w:val="20"/>
                    <w:lang w:eastAsia="en-PH"/>
                  </w:rPr>
                </w:rPrChange>
              </w:rPr>
              <w:pPrChange w:id="1158" w:author="John Junico Bernados" w:date="2017-08-23T20:08:00Z">
                <w:pPr>
                  <w:spacing w:after="0" w:line="240" w:lineRule="auto"/>
                  <w:jc w:val="right"/>
                </w:pPr>
              </w:pPrChange>
            </w:pPr>
            <w:del w:id="1159" w:author="John Junico Bernados" w:date="2017-08-23T20:11:00Z">
              <w:r w:rsidRPr="006601FC" w:rsidDel="00BD19B9">
                <w:rPr>
                  <w:rFonts w:ascii="Times New Roman" w:eastAsia="Times New Roman" w:hAnsi="Times New Roman" w:cs="Times New Roman"/>
                  <w:sz w:val="16"/>
                  <w:szCs w:val="16"/>
                  <w:lang w:eastAsia="en-PH"/>
                  <w:rPrChange w:id="1160" w:author="Jen" w:date="2017-08-25T12:03:00Z">
                    <w:rPr>
                      <w:rFonts w:ascii="Times New Roman" w:eastAsia="Times New Roman" w:hAnsi="Times New Roman" w:cs="Times New Roman"/>
                      <w:sz w:val="20"/>
                      <w:szCs w:val="20"/>
                      <w:lang w:eastAsia="en-PH"/>
                    </w:rPr>
                  </w:rPrChange>
                </w:rPr>
                <w:delText>residential)</w:delText>
              </w:r>
            </w:del>
          </w:p>
        </w:tc>
        <w:tc>
          <w:tcPr>
            <w:tcW w:w="1170" w:type="dxa"/>
            <w:vAlign w:val="center"/>
            <w:tcPrChange w:id="1161" w:author="Jen" w:date="2017-08-25T13:32:00Z">
              <w:tcPr>
                <w:tcW w:w="1170" w:type="dxa"/>
                <w:vAlign w:val="center"/>
              </w:tcPr>
            </w:tcPrChange>
          </w:tcPr>
          <w:p w14:paraId="0F34DC91" w14:textId="77777777" w:rsidR="00BD19B9" w:rsidRPr="006601FC" w:rsidRDefault="00BD19B9" w:rsidP="00225D19">
            <w:pPr>
              <w:spacing w:after="0" w:line="240" w:lineRule="auto"/>
              <w:jc w:val="center"/>
              <w:rPr>
                <w:ins w:id="1162" w:author="John Junico Bernados" w:date="2017-08-23T20:11:00Z"/>
                <w:rFonts w:ascii="Times New Roman" w:eastAsia="Times New Roman" w:hAnsi="Times New Roman" w:cs="Times New Roman"/>
                <w:sz w:val="16"/>
                <w:szCs w:val="16"/>
                <w:lang w:eastAsia="en-PH"/>
                <w:rPrChange w:id="1163" w:author="Jen" w:date="2017-08-25T12:03:00Z">
                  <w:rPr>
                    <w:ins w:id="1164" w:author="John Junico Bernados" w:date="2017-08-23T20:11:00Z"/>
                    <w:rFonts w:ascii="Times New Roman" w:eastAsia="Times New Roman" w:hAnsi="Times New Roman" w:cs="Times New Roman"/>
                    <w:sz w:val="18"/>
                    <w:szCs w:val="18"/>
                    <w:lang w:eastAsia="en-PH"/>
                  </w:rPr>
                </w:rPrChange>
              </w:rPr>
            </w:pPr>
            <w:ins w:id="1165" w:author="John Junico Bernados" w:date="2017-08-23T20:11:00Z">
              <w:r w:rsidRPr="006601FC">
                <w:rPr>
                  <w:rFonts w:ascii="Times New Roman" w:eastAsia="Times New Roman" w:hAnsi="Times New Roman" w:cs="Times New Roman"/>
                  <w:sz w:val="16"/>
                  <w:szCs w:val="16"/>
                  <w:lang w:eastAsia="en-PH"/>
                  <w:rPrChange w:id="1166" w:author="Jen" w:date="2017-08-25T12:03:00Z">
                    <w:rPr>
                      <w:rFonts w:ascii="Times New Roman" w:eastAsia="Times New Roman" w:hAnsi="Times New Roman" w:cs="Times New Roman"/>
                      <w:sz w:val="18"/>
                      <w:szCs w:val="18"/>
                      <w:lang w:eastAsia="en-PH"/>
                    </w:rPr>
                  </w:rPrChange>
                </w:rPr>
                <w:t>12,300</w:t>
              </w:r>
              <w:r w:rsidRPr="006601FC">
                <w:rPr>
                  <w:rFonts w:ascii="Times New Roman" w:eastAsia="Times New Roman" w:hAnsi="Times New Roman" w:cs="Times New Roman"/>
                  <w:sz w:val="16"/>
                  <w:szCs w:val="16"/>
                  <w:vertAlign w:val="superscript"/>
                  <w:lang w:eastAsia="en-PH"/>
                  <w:rPrChange w:id="1167" w:author="Jen" w:date="2017-08-25T12:03:00Z">
                    <w:rPr>
                      <w:rFonts w:ascii="Times New Roman" w:eastAsia="Times New Roman" w:hAnsi="Times New Roman" w:cs="Times New Roman"/>
                      <w:sz w:val="18"/>
                      <w:szCs w:val="18"/>
                      <w:vertAlign w:val="superscript"/>
                      <w:lang w:eastAsia="en-PH"/>
                    </w:rPr>
                  </w:rPrChange>
                </w:rPr>
                <w:t xml:space="preserve"> b</w:t>
              </w:r>
            </w:ins>
          </w:p>
          <w:p w14:paraId="79FE7293" w14:textId="77777777" w:rsidR="00BD19B9" w:rsidRPr="006601FC" w:rsidRDefault="00BD19B9" w:rsidP="00225D19">
            <w:pPr>
              <w:spacing w:after="0" w:line="240" w:lineRule="auto"/>
              <w:jc w:val="center"/>
              <w:rPr>
                <w:ins w:id="1168" w:author="John Junico Bernados" w:date="2017-08-23T20:11:00Z"/>
                <w:rFonts w:ascii="Times New Roman" w:eastAsia="Times New Roman" w:hAnsi="Times New Roman" w:cs="Times New Roman"/>
                <w:sz w:val="16"/>
                <w:szCs w:val="16"/>
                <w:lang w:eastAsia="en-PH"/>
                <w:rPrChange w:id="1169" w:author="Jen" w:date="2017-08-25T12:03:00Z">
                  <w:rPr>
                    <w:ins w:id="1170" w:author="John Junico Bernados" w:date="2017-08-23T20:11:00Z"/>
                    <w:rFonts w:ascii="Times New Roman" w:eastAsia="Times New Roman" w:hAnsi="Times New Roman" w:cs="Times New Roman"/>
                    <w:sz w:val="18"/>
                    <w:szCs w:val="18"/>
                    <w:lang w:eastAsia="en-PH"/>
                  </w:rPr>
                </w:rPrChange>
              </w:rPr>
            </w:pPr>
            <w:ins w:id="1171" w:author="John Junico Bernados" w:date="2017-08-23T20:11:00Z">
              <w:r w:rsidRPr="006601FC">
                <w:rPr>
                  <w:rFonts w:ascii="Times New Roman" w:eastAsia="Times New Roman" w:hAnsi="Times New Roman" w:cs="Times New Roman"/>
                  <w:sz w:val="16"/>
                  <w:szCs w:val="16"/>
                  <w:lang w:eastAsia="en-PH"/>
                  <w:rPrChange w:id="1172" w:author="Jen" w:date="2017-08-25T12:03:00Z">
                    <w:rPr>
                      <w:rFonts w:ascii="Times New Roman" w:eastAsia="Times New Roman" w:hAnsi="Times New Roman" w:cs="Times New Roman"/>
                      <w:sz w:val="18"/>
                      <w:szCs w:val="18"/>
                      <w:lang w:eastAsia="en-PH"/>
                    </w:rPr>
                  </w:rPrChange>
                </w:rPr>
                <w:t>(commercial/</w:t>
              </w:r>
            </w:ins>
          </w:p>
          <w:p w14:paraId="191EB318" w14:textId="317E71AE" w:rsidR="00BD19B9" w:rsidRPr="006601FC" w:rsidRDefault="00BD19B9">
            <w:pPr>
              <w:spacing w:after="0" w:line="240" w:lineRule="auto"/>
              <w:jc w:val="center"/>
              <w:rPr>
                <w:ins w:id="1173" w:author="John Junico Bernados" w:date="2017-08-23T20:05:00Z"/>
                <w:rFonts w:ascii="Times New Roman" w:eastAsia="Times New Roman" w:hAnsi="Times New Roman" w:cs="Times New Roman"/>
                <w:sz w:val="16"/>
                <w:szCs w:val="16"/>
                <w:lang w:eastAsia="en-PH"/>
                <w:rPrChange w:id="1174" w:author="Jen" w:date="2017-08-25T12:03:00Z">
                  <w:rPr>
                    <w:ins w:id="1175" w:author="John Junico Bernados" w:date="2017-08-23T20:05:00Z"/>
                    <w:rFonts w:ascii="Times New Roman" w:eastAsia="Times New Roman" w:hAnsi="Times New Roman" w:cs="Times New Roman"/>
                    <w:sz w:val="18"/>
                    <w:szCs w:val="18"/>
                    <w:lang w:eastAsia="en-PH"/>
                  </w:rPr>
                </w:rPrChange>
              </w:rPr>
              <w:pPrChange w:id="1176" w:author="John Junico Bernados" w:date="2017-08-23T20:08:00Z">
                <w:pPr>
                  <w:spacing w:after="0" w:line="240" w:lineRule="auto"/>
                  <w:jc w:val="right"/>
                </w:pPr>
              </w:pPrChange>
            </w:pPr>
            <w:ins w:id="1177" w:author="John Junico Bernados" w:date="2017-08-23T20:11:00Z">
              <w:r w:rsidRPr="006601FC">
                <w:rPr>
                  <w:rFonts w:ascii="Times New Roman" w:eastAsia="Times New Roman" w:hAnsi="Times New Roman" w:cs="Times New Roman"/>
                  <w:sz w:val="16"/>
                  <w:szCs w:val="16"/>
                  <w:lang w:eastAsia="en-PH"/>
                  <w:rPrChange w:id="1178" w:author="Jen" w:date="2017-08-25T12:03:00Z">
                    <w:rPr>
                      <w:rFonts w:ascii="Times New Roman" w:eastAsia="Times New Roman" w:hAnsi="Times New Roman" w:cs="Times New Roman"/>
                      <w:sz w:val="18"/>
                      <w:szCs w:val="18"/>
                      <w:lang w:eastAsia="en-PH"/>
                    </w:rPr>
                  </w:rPrChange>
                </w:rPr>
                <w:t>residential)</w:t>
              </w:r>
            </w:ins>
          </w:p>
        </w:tc>
        <w:tc>
          <w:tcPr>
            <w:tcW w:w="535" w:type="dxa"/>
            <w:vAlign w:val="center"/>
            <w:tcPrChange w:id="1179" w:author="Jen" w:date="2017-08-25T13:32:00Z">
              <w:tcPr>
                <w:tcW w:w="535" w:type="dxa"/>
                <w:gridSpan w:val="2"/>
                <w:vAlign w:val="center"/>
              </w:tcPr>
            </w:tcPrChange>
          </w:tcPr>
          <w:p w14:paraId="542BB67F" w14:textId="0DEEEE86" w:rsidR="00BD19B9" w:rsidRPr="006601FC" w:rsidRDefault="009B286C">
            <w:pPr>
              <w:spacing w:after="0" w:line="240" w:lineRule="auto"/>
              <w:jc w:val="center"/>
              <w:rPr>
                <w:ins w:id="1180" w:author="John Junico Bernados" w:date="2017-08-23T20:05:00Z"/>
                <w:rFonts w:ascii="Times New Roman" w:eastAsia="Times New Roman" w:hAnsi="Times New Roman" w:cs="Times New Roman"/>
                <w:sz w:val="16"/>
                <w:szCs w:val="16"/>
                <w:lang w:eastAsia="en-PH"/>
                <w:rPrChange w:id="1181" w:author="Jen" w:date="2017-08-25T12:03:00Z">
                  <w:rPr>
                    <w:ins w:id="1182" w:author="John Junico Bernados" w:date="2017-08-23T20:05:00Z"/>
                    <w:rFonts w:ascii="Times New Roman" w:eastAsia="Times New Roman" w:hAnsi="Times New Roman" w:cs="Times New Roman"/>
                    <w:sz w:val="18"/>
                    <w:szCs w:val="18"/>
                    <w:lang w:eastAsia="en-PH"/>
                  </w:rPr>
                </w:rPrChange>
              </w:rPr>
              <w:pPrChange w:id="1183" w:author="John Junico Bernados" w:date="2017-08-23T20:08:00Z">
                <w:pPr>
                  <w:spacing w:after="0" w:line="240" w:lineRule="auto"/>
                  <w:jc w:val="right"/>
                </w:pPr>
              </w:pPrChange>
            </w:pPr>
            <w:ins w:id="1184" w:author="Jen" w:date="2017-08-25T11:56:00Z">
              <w:r w:rsidRPr="006601FC">
                <w:rPr>
                  <w:rFonts w:ascii="Times New Roman" w:eastAsia="Times New Roman" w:hAnsi="Times New Roman" w:cs="Times New Roman"/>
                  <w:sz w:val="16"/>
                  <w:szCs w:val="16"/>
                  <w:lang w:eastAsia="en-PH"/>
                  <w:rPrChange w:id="1185" w:author="Jen" w:date="2017-08-25T12:03:00Z">
                    <w:rPr>
                      <w:rFonts w:ascii="Times New Roman" w:eastAsia="Times New Roman" w:hAnsi="Times New Roman" w:cs="Times New Roman"/>
                      <w:sz w:val="18"/>
                      <w:szCs w:val="18"/>
                      <w:lang w:eastAsia="en-PH"/>
                    </w:rPr>
                  </w:rPrChange>
                </w:rPr>
                <w:t>-</w:t>
              </w:r>
            </w:ins>
          </w:p>
        </w:tc>
        <w:tc>
          <w:tcPr>
            <w:tcW w:w="943" w:type="dxa"/>
            <w:shd w:val="clear" w:color="auto" w:fill="auto"/>
            <w:vAlign w:val="center"/>
            <w:tcPrChange w:id="1186" w:author="Jen" w:date="2017-08-25T13:32:00Z">
              <w:tcPr>
                <w:tcW w:w="943" w:type="dxa"/>
                <w:shd w:val="clear" w:color="auto" w:fill="auto"/>
                <w:vAlign w:val="center"/>
              </w:tcPr>
            </w:tcPrChange>
          </w:tcPr>
          <w:p w14:paraId="26A56BA9" w14:textId="09C7658A" w:rsidR="00BD19B9" w:rsidRPr="006601FC" w:rsidRDefault="00BD19B9">
            <w:pPr>
              <w:spacing w:after="0" w:line="240" w:lineRule="auto"/>
              <w:jc w:val="center"/>
              <w:rPr>
                <w:rFonts w:ascii="Times New Roman" w:eastAsia="Times New Roman" w:hAnsi="Times New Roman" w:cs="Times New Roman"/>
                <w:sz w:val="16"/>
                <w:szCs w:val="16"/>
                <w:lang w:eastAsia="en-PH"/>
                <w:rPrChange w:id="1187" w:author="Jen" w:date="2017-08-25T12:03:00Z">
                  <w:rPr>
                    <w:rFonts w:ascii="Times New Roman" w:eastAsia="Times New Roman" w:hAnsi="Times New Roman" w:cs="Times New Roman"/>
                    <w:sz w:val="20"/>
                    <w:szCs w:val="20"/>
                    <w:lang w:eastAsia="en-PH"/>
                  </w:rPr>
                </w:rPrChange>
              </w:rPr>
              <w:pPrChange w:id="1188" w:author="John Junico Bernados" w:date="2017-08-23T20:08:00Z">
                <w:pPr>
                  <w:spacing w:after="0" w:line="240" w:lineRule="auto"/>
                  <w:jc w:val="right"/>
                </w:pPr>
              </w:pPrChange>
            </w:pPr>
            <w:del w:id="1189" w:author="John Junico Bernados" w:date="2017-08-23T20:11:00Z">
              <w:r w:rsidRPr="006601FC" w:rsidDel="00BD19B9">
                <w:rPr>
                  <w:rFonts w:ascii="Times New Roman" w:eastAsia="Times New Roman" w:hAnsi="Times New Roman" w:cs="Times New Roman"/>
                  <w:sz w:val="16"/>
                  <w:szCs w:val="16"/>
                  <w:lang w:eastAsia="en-PH"/>
                  <w:rPrChange w:id="1190" w:author="Jen" w:date="2017-08-25T12:03:00Z">
                    <w:rPr>
                      <w:rFonts w:ascii="Times New Roman" w:eastAsia="Times New Roman" w:hAnsi="Times New Roman" w:cs="Times New Roman"/>
                      <w:sz w:val="20"/>
                      <w:szCs w:val="20"/>
                      <w:lang w:eastAsia="en-PH"/>
                    </w:rPr>
                  </w:rPrChange>
                </w:rPr>
                <w:delText>5,100</w:delText>
              </w:r>
            </w:del>
            <w:ins w:id="1191" w:author="Jen" w:date="2017-08-19T01:49:00Z">
              <w:del w:id="1192" w:author="John Junico Bernados" w:date="2017-08-23T20:11:00Z">
                <w:r w:rsidRPr="006601FC" w:rsidDel="00BD19B9">
                  <w:rPr>
                    <w:rFonts w:ascii="Times New Roman" w:eastAsia="Times New Roman" w:hAnsi="Times New Roman" w:cs="Times New Roman"/>
                    <w:sz w:val="16"/>
                    <w:szCs w:val="16"/>
                    <w:vertAlign w:val="superscript"/>
                    <w:lang w:eastAsia="en-PH"/>
                    <w:rPrChange w:id="1193"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194" w:author="John Junico Bernados" w:date="2017-08-23T20:11:00Z">
              <w:r w:rsidRPr="006601FC" w:rsidDel="00BD19B9">
                <w:rPr>
                  <w:rFonts w:ascii="Times New Roman" w:eastAsia="Times New Roman" w:hAnsi="Times New Roman" w:cs="Times New Roman"/>
                  <w:sz w:val="16"/>
                  <w:szCs w:val="16"/>
                  <w:lang w:eastAsia="en-PH"/>
                  <w:rPrChange w:id="1195"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196" w:author="Jen" w:date="2017-08-25T13:32:00Z">
              <w:tcPr>
                <w:tcW w:w="729" w:type="dxa"/>
                <w:vAlign w:val="center"/>
              </w:tcPr>
            </w:tcPrChange>
          </w:tcPr>
          <w:p w14:paraId="00ED12FE" w14:textId="78E2DBF7" w:rsidR="00BD19B9" w:rsidRPr="006601FC" w:rsidRDefault="00BD19B9">
            <w:pPr>
              <w:spacing w:after="0" w:line="240" w:lineRule="auto"/>
              <w:jc w:val="center"/>
              <w:rPr>
                <w:ins w:id="1197" w:author="John Junico Bernados" w:date="2017-08-23T20:06:00Z"/>
                <w:rFonts w:ascii="Times New Roman" w:eastAsia="Times New Roman" w:hAnsi="Times New Roman" w:cs="Times New Roman"/>
                <w:sz w:val="16"/>
                <w:szCs w:val="16"/>
                <w:lang w:eastAsia="en-PH"/>
                <w:rPrChange w:id="1198" w:author="Jen" w:date="2017-08-25T12:03:00Z">
                  <w:rPr>
                    <w:ins w:id="1199" w:author="John Junico Bernados" w:date="2017-08-23T20:06:00Z"/>
                    <w:rFonts w:ascii="Times New Roman" w:eastAsia="Times New Roman" w:hAnsi="Times New Roman" w:cs="Times New Roman"/>
                    <w:sz w:val="18"/>
                    <w:szCs w:val="18"/>
                    <w:lang w:eastAsia="en-PH"/>
                  </w:rPr>
                </w:rPrChange>
              </w:rPr>
              <w:pPrChange w:id="1200" w:author="John Junico Bernados" w:date="2017-08-23T20:08:00Z">
                <w:pPr>
                  <w:spacing w:after="0" w:line="240" w:lineRule="auto"/>
                  <w:jc w:val="right"/>
                </w:pPr>
              </w:pPrChange>
            </w:pPr>
            <w:ins w:id="1201" w:author="John Junico Bernados" w:date="2017-08-23T20:11:00Z">
              <w:r w:rsidRPr="006601FC">
                <w:rPr>
                  <w:rFonts w:ascii="Times New Roman" w:eastAsia="Times New Roman" w:hAnsi="Times New Roman" w:cs="Times New Roman"/>
                  <w:sz w:val="16"/>
                  <w:szCs w:val="16"/>
                  <w:lang w:eastAsia="en-PH"/>
                  <w:rPrChange w:id="1202" w:author="Jen" w:date="2017-08-25T12:03:00Z">
                    <w:rPr>
                      <w:rFonts w:ascii="Times New Roman" w:eastAsia="Times New Roman" w:hAnsi="Times New Roman" w:cs="Times New Roman"/>
                      <w:sz w:val="18"/>
                      <w:szCs w:val="18"/>
                      <w:lang w:eastAsia="en-PH"/>
                    </w:rPr>
                  </w:rPrChange>
                </w:rPr>
                <w:t>5,100</w:t>
              </w:r>
              <w:r w:rsidRPr="006601FC">
                <w:rPr>
                  <w:rFonts w:ascii="Times New Roman" w:eastAsia="Times New Roman" w:hAnsi="Times New Roman" w:cs="Times New Roman"/>
                  <w:sz w:val="16"/>
                  <w:szCs w:val="16"/>
                  <w:vertAlign w:val="superscript"/>
                  <w:lang w:eastAsia="en-PH"/>
                  <w:rPrChange w:id="1203"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804" w:type="dxa"/>
            <w:vAlign w:val="center"/>
            <w:tcPrChange w:id="1204" w:author="Jen" w:date="2017-08-25T13:32:00Z">
              <w:tcPr>
                <w:tcW w:w="804" w:type="dxa"/>
                <w:gridSpan w:val="2"/>
                <w:vAlign w:val="center"/>
              </w:tcPr>
            </w:tcPrChange>
          </w:tcPr>
          <w:p w14:paraId="566E417F" w14:textId="77777777" w:rsidR="00BD19B9" w:rsidRPr="006601FC" w:rsidRDefault="00BD19B9">
            <w:pPr>
              <w:spacing w:after="0" w:line="240" w:lineRule="auto"/>
              <w:jc w:val="center"/>
              <w:rPr>
                <w:ins w:id="1205" w:author="John Junico Bernados" w:date="2017-08-23T20:06:00Z"/>
                <w:rFonts w:ascii="Times New Roman" w:eastAsia="Times New Roman" w:hAnsi="Times New Roman" w:cs="Times New Roman"/>
                <w:sz w:val="16"/>
                <w:szCs w:val="16"/>
                <w:lang w:eastAsia="en-PH"/>
                <w:rPrChange w:id="1206" w:author="Jen" w:date="2017-08-25T12:03:00Z">
                  <w:rPr>
                    <w:ins w:id="1207" w:author="John Junico Bernados" w:date="2017-08-23T20:06:00Z"/>
                    <w:rFonts w:ascii="Times New Roman" w:eastAsia="Times New Roman" w:hAnsi="Times New Roman" w:cs="Times New Roman"/>
                    <w:sz w:val="18"/>
                    <w:szCs w:val="18"/>
                    <w:lang w:eastAsia="en-PH"/>
                  </w:rPr>
                </w:rPrChange>
              </w:rPr>
              <w:pPrChange w:id="1208" w:author="John Junico Bernados" w:date="2017-08-23T20:08:00Z">
                <w:pPr>
                  <w:spacing w:after="0" w:line="240" w:lineRule="auto"/>
                  <w:jc w:val="right"/>
                </w:pPr>
              </w:pPrChange>
            </w:pPr>
          </w:p>
        </w:tc>
        <w:tc>
          <w:tcPr>
            <w:tcW w:w="865" w:type="dxa"/>
            <w:shd w:val="clear" w:color="auto" w:fill="auto"/>
            <w:vAlign w:val="center"/>
            <w:hideMark/>
            <w:tcPrChange w:id="1209" w:author="Jen" w:date="2017-08-25T13:32:00Z">
              <w:tcPr>
                <w:tcW w:w="865" w:type="dxa"/>
                <w:shd w:val="clear" w:color="auto" w:fill="auto"/>
                <w:vAlign w:val="center"/>
                <w:hideMark/>
              </w:tcPr>
            </w:tcPrChange>
          </w:tcPr>
          <w:p w14:paraId="331FEABE" w14:textId="0B821679" w:rsidR="00BD19B9" w:rsidRPr="006601FC" w:rsidRDefault="00BD19B9">
            <w:pPr>
              <w:spacing w:after="0" w:line="240" w:lineRule="auto"/>
              <w:jc w:val="center"/>
              <w:rPr>
                <w:rFonts w:ascii="Times New Roman" w:eastAsia="Times New Roman" w:hAnsi="Times New Roman" w:cs="Times New Roman"/>
                <w:sz w:val="16"/>
                <w:szCs w:val="16"/>
                <w:lang w:eastAsia="en-PH"/>
                <w:rPrChange w:id="1210" w:author="Jen" w:date="2017-08-25T12:03:00Z">
                  <w:rPr>
                    <w:rFonts w:ascii="Times New Roman" w:eastAsia="Times New Roman" w:hAnsi="Times New Roman" w:cs="Times New Roman"/>
                    <w:sz w:val="20"/>
                    <w:szCs w:val="20"/>
                    <w:lang w:eastAsia="en-PH"/>
                  </w:rPr>
                </w:rPrChange>
              </w:rPr>
              <w:pPrChange w:id="1211" w:author="John Junico Bernados" w:date="2017-08-23T20:08:00Z">
                <w:pPr>
                  <w:spacing w:after="0" w:line="240" w:lineRule="auto"/>
                  <w:jc w:val="right"/>
                </w:pPr>
              </w:pPrChange>
            </w:pPr>
            <w:del w:id="1212" w:author="John Junico Bernados" w:date="2017-08-23T20:08:00Z">
              <w:r w:rsidRPr="006601FC" w:rsidDel="00F90FE3">
                <w:rPr>
                  <w:rFonts w:ascii="Times New Roman" w:eastAsia="Times New Roman" w:hAnsi="Times New Roman" w:cs="Times New Roman"/>
                  <w:sz w:val="16"/>
                  <w:szCs w:val="16"/>
                  <w:lang w:eastAsia="en-PH"/>
                  <w:rPrChange w:id="1213" w:author="Jen" w:date="2017-08-25T12:03:00Z">
                    <w:rPr>
                      <w:rFonts w:ascii="Times New Roman" w:eastAsia="Times New Roman" w:hAnsi="Times New Roman" w:cs="Times New Roman"/>
                      <w:sz w:val="20"/>
                      <w:szCs w:val="20"/>
                      <w:lang w:eastAsia="en-PH"/>
                    </w:rPr>
                  </w:rPrChange>
                </w:rPr>
                <w:delText>275</w:delText>
              </w:r>
            </w:del>
            <w:ins w:id="1214" w:author="Jen" w:date="2017-08-19T01:49:00Z">
              <w:del w:id="1215" w:author="John Junico Bernados" w:date="2017-08-23T20:08:00Z">
                <w:r w:rsidRPr="006601FC" w:rsidDel="00F90FE3">
                  <w:rPr>
                    <w:rFonts w:ascii="Times New Roman" w:eastAsia="Times New Roman" w:hAnsi="Times New Roman" w:cs="Times New Roman"/>
                    <w:sz w:val="16"/>
                    <w:szCs w:val="16"/>
                    <w:vertAlign w:val="superscript"/>
                    <w:lang w:eastAsia="en-PH"/>
                    <w:rPrChange w:id="1216"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217" w:author="Jen" w:date="2017-08-19T01:49:00Z">
              <w:r w:rsidRPr="006601FC" w:rsidDel="00D7782A">
                <w:rPr>
                  <w:rFonts w:ascii="Times New Roman" w:eastAsia="Times New Roman" w:hAnsi="Times New Roman" w:cs="Times New Roman"/>
                  <w:sz w:val="16"/>
                  <w:szCs w:val="16"/>
                  <w:lang w:eastAsia="en-PH"/>
                  <w:rPrChange w:id="1218"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219" w:author="Jen" w:date="2017-08-25T13:32:00Z">
              <w:tcPr>
                <w:tcW w:w="618" w:type="dxa"/>
                <w:vAlign w:val="center"/>
              </w:tcPr>
            </w:tcPrChange>
          </w:tcPr>
          <w:p w14:paraId="17E91F51" w14:textId="18A4D010" w:rsidR="00BD19B9" w:rsidRPr="006601FC" w:rsidRDefault="00BD19B9">
            <w:pPr>
              <w:spacing w:after="0" w:line="240" w:lineRule="auto"/>
              <w:jc w:val="center"/>
              <w:rPr>
                <w:ins w:id="1220" w:author="John Junico Bernados" w:date="2017-08-23T20:06:00Z"/>
                <w:rFonts w:ascii="Times New Roman" w:eastAsia="Times New Roman" w:hAnsi="Times New Roman" w:cs="Times New Roman"/>
                <w:sz w:val="16"/>
                <w:szCs w:val="16"/>
                <w:lang w:eastAsia="en-PH"/>
                <w:rPrChange w:id="1221" w:author="Jen" w:date="2017-08-25T12:03:00Z">
                  <w:rPr>
                    <w:ins w:id="1222" w:author="John Junico Bernados" w:date="2017-08-23T20:06:00Z"/>
                    <w:rFonts w:ascii="Times New Roman" w:eastAsia="Times New Roman" w:hAnsi="Times New Roman" w:cs="Times New Roman"/>
                    <w:sz w:val="18"/>
                    <w:szCs w:val="18"/>
                    <w:lang w:eastAsia="en-PH"/>
                  </w:rPr>
                </w:rPrChange>
              </w:rPr>
              <w:pPrChange w:id="1223" w:author="John Junico Bernados" w:date="2017-08-23T20:08:00Z">
                <w:pPr>
                  <w:spacing w:after="0" w:line="240" w:lineRule="auto"/>
                  <w:jc w:val="right"/>
                </w:pPr>
              </w:pPrChange>
            </w:pPr>
            <w:ins w:id="1224" w:author="John Junico Bernados" w:date="2017-08-23T20:08:00Z">
              <w:r w:rsidRPr="006601FC">
                <w:rPr>
                  <w:rFonts w:ascii="Times New Roman" w:eastAsia="Times New Roman" w:hAnsi="Times New Roman" w:cs="Times New Roman"/>
                  <w:sz w:val="16"/>
                  <w:szCs w:val="16"/>
                  <w:lang w:eastAsia="en-PH"/>
                  <w:rPrChange w:id="1225" w:author="Jen" w:date="2017-08-25T12:03:00Z">
                    <w:rPr>
                      <w:rFonts w:ascii="Times New Roman" w:eastAsia="Times New Roman" w:hAnsi="Times New Roman" w:cs="Times New Roman"/>
                      <w:sz w:val="18"/>
                      <w:szCs w:val="18"/>
                      <w:lang w:eastAsia="en-PH"/>
                    </w:rPr>
                  </w:rPrChange>
                </w:rPr>
                <w:t>275</w:t>
              </w:r>
              <w:r w:rsidRPr="006601FC">
                <w:rPr>
                  <w:rFonts w:ascii="Times New Roman" w:eastAsia="Times New Roman" w:hAnsi="Times New Roman" w:cs="Times New Roman"/>
                  <w:sz w:val="16"/>
                  <w:szCs w:val="16"/>
                  <w:vertAlign w:val="superscript"/>
                  <w:lang w:eastAsia="en-PH"/>
                  <w:rPrChange w:id="1226"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15" w:type="dxa"/>
            <w:vAlign w:val="center"/>
            <w:tcPrChange w:id="1227" w:author="Jen" w:date="2017-08-25T13:32:00Z">
              <w:tcPr>
                <w:tcW w:w="659" w:type="dxa"/>
                <w:gridSpan w:val="2"/>
                <w:vAlign w:val="center"/>
              </w:tcPr>
            </w:tcPrChange>
          </w:tcPr>
          <w:p w14:paraId="3BF75CC8" w14:textId="77777777" w:rsidR="00BD19B9" w:rsidRPr="006601FC" w:rsidRDefault="00BD19B9">
            <w:pPr>
              <w:spacing w:after="0" w:line="240" w:lineRule="auto"/>
              <w:jc w:val="center"/>
              <w:rPr>
                <w:ins w:id="1228" w:author="John Junico Bernados" w:date="2017-08-23T20:06:00Z"/>
                <w:rFonts w:ascii="Times New Roman" w:eastAsia="Times New Roman" w:hAnsi="Times New Roman" w:cs="Times New Roman"/>
                <w:sz w:val="16"/>
                <w:szCs w:val="16"/>
                <w:lang w:eastAsia="en-PH"/>
                <w:rPrChange w:id="1229" w:author="Jen" w:date="2017-08-25T12:03:00Z">
                  <w:rPr>
                    <w:ins w:id="1230" w:author="John Junico Bernados" w:date="2017-08-23T20:06:00Z"/>
                    <w:rFonts w:ascii="Times New Roman" w:eastAsia="Times New Roman" w:hAnsi="Times New Roman" w:cs="Times New Roman"/>
                    <w:sz w:val="18"/>
                    <w:szCs w:val="18"/>
                    <w:lang w:eastAsia="en-PH"/>
                  </w:rPr>
                </w:rPrChange>
              </w:rPr>
              <w:pPrChange w:id="1231" w:author="John Junico Bernados" w:date="2017-08-23T20:08:00Z">
                <w:pPr>
                  <w:spacing w:after="0" w:line="240" w:lineRule="auto"/>
                  <w:jc w:val="right"/>
                </w:pPr>
              </w:pPrChange>
            </w:pPr>
          </w:p>
        </w:tc>
      </w:tr>
      <w:tr w:rsidR="006601FC" w:rsidRPr="006601FC" w14:paraId="1C6B3A00" w14:textId="1BAF3AC0"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32"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16"/>
          <w:jc w:val="center"/>
          <w:trPrChange w:id="1233" w:author="Jen" w:date="2017-08-25T13:32:00Z">
            <w:trPr>
              <w:gridBefore w:val="1"/>
              <w:trHeight w:val="516"/>
              <w:jc w:val="center"/>
            </w:trPr>
          </w:trPrChange>
        </w:trPr>
        <w:tc>
          <w:tcPr>
            <w:tcW w:w="1199" w:type="dxa"/>
            <w:shd w:val="clear" w:color="auto" w:fill="auto"/>
            <w:vAlign w:val="center"/>
            <w:hideMark/>
            <w:tcPrChange w:id="1234" w:author="Jen" w:date="2017-08-25T13:32:00Z">
              <w:tcPr>
                <w:tcW w:w="1201" w:type="dxa"/>
                <w:gridSpan w:val="2"/>
                <w:shd w:val="clear" w:color="auto" w:fill="auto"/>
                <w:vAlign w:val="center"/>
                <w:hideMark/>
              </w:tcPr>
            </w:tcPrChange>
          </w:tcPr>
          <w:p w14:paraId="62D78EDB"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235" w:author="Jen" w:date="2017-08-25T12:03:00Z">
                  <w:rPr>
                    <w:rFonts w:ascii="Times New Roman" w:eastAsia="Times New Roman" w:hAnsi="Times New Roman" w:cs="Times New Roman"/>
                    <w:sz w:val="20"/>
                    <w:szCs w:val="20"/>
                    <w:lang w:eastAsia="en-PH"/>
                  </w:rPr>
                </w:rPrChange>
              </w:rPr>
            </w:pPr>
            <w:proofErr w:type="spellStart"/>
            <w:r w:rsidRPr="006601FC">
              <w:rPr>
                <w:rFonts w:ascii="Times New Roman" w:eastAsia="Times New Roman" w:hAnsi="Times New Roman" w:cs="Times New Roman"/>
                <w:sz w:val="16"/>
                <w:szCs w:val="16"/>
                <w:lang w:eastAsia="en-PH"/>
                <w:rPrChange w:id="1236" w:author="Jen" w:date="2017-08-25T12:03:00Z">
                  <w:rPr>
                    <w:rFonts w:ascii="Times New Roman" w:eastAsia="Times New Roman" w:hAnsi="Times New Roman" w:cs="Times New Roman"/>
                    <w:sz w:val="20"/>
                    <w:szCs w:val="20"/>
                    <w:lang w:eastAsia="en-PH"/>
                  </w:rPr>
                </w:rPrChange>
              </w:rPr>
              <w:t>Bocaue</w:t>
            </w:r>
            <w:proofErr w:type="spellEnd"/>
          </w:p>
        </w:tc>
        <w:tc>
          <w:tcPr>
            <w:tcW w:w="1171" w:type="dxa"/>
            <w:shd w:val="clear" w:color="auto" w:fill="auto"/>
            <w:vAlign w:val="center"/>
            <w:tcPrChange w:id="1237" w:author="Jen" w:date="2017-08-25T13:32:00Z">
              <w:tcPr>
                <w:tcW w:w="1170" w:type="dxa"/>
                <w:shd w:val="clear" w:color="auto" w:fill="auto"/>
                <w:vAlign w:val="center"/>
              </w:tcPr>
            </w:tcPrChange>
          </w:tcPr>
          <w:p w14:paraId="02904E24" w14:textId="1573A555" w:rsidR="00BD19B9" w:rsidRPr="006601FC" w:rsidRDefault="009B286C">
            <w:pPr>
              <w:spacing w:after="0" w:line="240" w:lineRule="auto"/>
              <w:jc w:val="center"/>
              <w:rPr>
                <w:rFonts w:ascii="Times New Roman" w:eastAsia="Times New Roman" w:hAnsi="Times New Roman" w:cs="Times New Roman"/>
                <w:sz w:val="16"/>
                <w:szCs w:val="16"/>
                <w:lang w:eastAsia="en-PH"/>
                <w:rPrChange w:id="1238" w:author="Jen" w:date="2017-08-25T12:03:00Z">
                  <w:rPr>
                    <w:rFonts w:ascii="Times New Roman" w:eastAsia="Times New Roman" w:hAnsi="Times New Roman" w:cs="Times New Roman"/>
                    <w:sz w:val="20"/>
                    <w:szCs w:val="20"/>
                    <w:lang w:eastAsia="en-PH"/>
                  </w:rPr>
                </w:rPrChange>
              </w:rPr>
              <w:pPrChange w:id="1239" w:author="John Junico Bernados" w:date="2017-08-23T20:08:00Z">
                <w:pPr>
                  <w:spacing w:after="0" w:line="240" w:lineRule="auto"/>
                  <w:jc w:val="right"/>
                </w:pPr>
              </w:pPrChange>
            </w:pPr>
            <w:ins w:id="1240" w:author="Jen" w:date="2017-08-25T11:55:00Z">
              <w:r w:rsidRPr="006601FC">
                <w:rPr>
                  <w:rFonts w:ascii="Times New Roman" w:eastAsia="Times New Roman" w:hAnsi="Times New Roman" w:cs="Times New Roman"/>
                  <w:sz w:val="16"/>
                  <w:szCs w:val="16"/>
                  <w:lang w:eastAsia="en-PH"/>
                  <w:rPrChange w:id="1241" w:author="Jen" w:date="2017-08-25T12:03:00Z">
                    <w:rPr>
                      <w:rFonts w:ascii="Times New Roman" w:eastAsia="Times New Roman" w:hAnsi="Times New Roman" w:cs="Times New Roman"/>
                      <w:sz w:val="18"/>
                      <w:szCs w:val="18"/>
                      <w:lang w:eastAsia="en-PH"/>
                    </w:rPr>
                  </w:rPrChange>
                </w:rPr>
                <w:t>-</w:t>
              </w:r>
            </w:ins>
            <w:del w:id="1242" w:author="John Junico Bernados" w:date="2017-08-23T20:10:00Z">
              <w:r w:rsidR="00BD19B9" w:rsidRPr="006601FC" w:rsidDel="00F90FE3">
                <w:rPr>
                  <w:rFonts w:ascii="Times New Roman" w:eastAsia="Times New Roman" w:hAnsi="Times New Roman" w:cs="Times New Roman"/>
                  <w:sz w:val="16"/>
                  <w:szCs w:val="16"/>
                  <w:lang w:eastAsia="en-PH"/>
                  <w:rPrChange w:id="1243" w:author="Jen" w:date="2017-08-25T12:03:00Z">
                    <w:rPr>
                      <w:rFonts w:ascii="Times New Roman" w:eastAsia="Times New Roman" w:hAnsi="Times New Roman" w:cs="Times New Roman"/>
                      <w:sz w:val="20"/>
                      <w:szCs w:val="20"/>
                      <w:lang w:eastAsia="en-PH"/>
                    </w:rPr>
                  </w:rPrChange>
                </w:rPr>
                <w:delText>2,100</w:delText>
              </w:r>
            </w:del>
            <w:ins w:id="1244" w:author="Jen" w:date="2017-08-19T01:48:00Z">
              <w:del w:id="1245"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246"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247" w:author="John Junico Bernados" w:date="2017-08-23T20:10:00Z">
              <w:r w:rsidR="00BD19B9" w:rsidRPr="006601FC" w:rsidDel="00F90FE3">
                <w:rPr>
                  <w:rFonts w:ascii="Times New Roman" w:eastAsia="Times New Roman" w:hAnsi="Times New Roman" w:cs="Times New Roman"/>
                  <w:sz w:val="16"/>
                  <w:szCs w:val="16"/>
                  <w:lang w:eastAsia="en-PH"/>
                  <w:rPrChange w:id="1248" w:author="Jen" w:date="2017-08-25T12:03:00Z">
                    <w:rPr>
                      <w:rFonts w:ascii="Times New Roman" w:eastAsia="Times New Roman" w:hAnsi="Times New Roman" w:cs="Times New Roman"/>
                      <w:sz w:val="20"/>
                      <w:szCs w:val="20"/>
                      <w:lang w:eastAsia="en-PH"/>
                    </w:rPr>
                  </w:rPrChange>
                </w:rPr>
                <w:delText>**</w:delText>
              </w:r>
            </w:del>
          </w:p>
        </w:tc>
        <w:tc>
          <w:tcPr>
            <w:tcW w:w="1171" w:type="dxa"/>
            <w:vAlign w:val="center"/>
            <w:tcPrChange w:id="1249" w:author="Jen" w:date="2017-08-25T13:32:00Z">
              <w:tcPr>
                <w:tcW w:w="1170" w:type="dxa"/>
                <w:vAlign w:val="center"/>
              </w:tcPr>
            </w:tcPrChange>
          </w:tcPr>
          <w:p w14:paraId="19FA3C17" w14:textId="28B2BC1D" w:rsidR="00BD19B9" w:rsidRPr="006601FC" w:rsidRDefault="00BD19B9">
            <w:pPr>
              <w:spacing w:after="0" w:line="240" w:lineRule="auto"/>
              <w:jc w:val="center"/>
              <w:rPr>
                <w:ins w:id="1250" w:author="John Junico Bernados" w:date="2017-08-23T20:06:00Z"/>
                <w:rFonts w:ascii="Times New Roman" w:eastAsia="Times New Roman" w:hAnsi="Times New Roman" w:cs="Times New Roman"/>
                <w:sz w:val="16"/>
                <w:szCs w:val="16"/>
                <w:lang w:eastAsia="en-PH"/>
                <w:rPrChange w:id="1251" w:author="Jen" w:date="2017-08-25T12:03:00Z">
                  <w:rPr>
                    <w:ins w:id="1252" w:author="John Junico Bernados" w:date="2017-08-23T20:06:00Z"/>
                    <w:rFonts w:ascii="Times New Roman" w:eastAsia="Times New Roman" w:hAnsi="Times New Roman" w:cs="Times New Roman"/>
                    <w:sz w:val="18"/>
                    <w:szCs w:val="18"/>
                    <w:lang w:eastAsia="en-PH"/>
                  </w:rPr>
                </w:rPrChange>
              </w:rPr>
              <w:pPrChange w:id="1253" w:author="John Junico Bernados" w:date="2017-08-23T20:08:00Z">
                <w:pPr>
                  <w:spacing w:after="0" w:line="240" w:lineRule="auto"/>
                  <w:jc w:val="right"/>
                </w:pPr>
              </w:pPrChange>
            </w:pPr>
            <w:ins w:id="1254" w:author="John Junico Bernados" w:date="2017-08-23T20:10:00Z">
              <w:r w:rsidRPr="006601FC">
                <w:rPr>
                  <w:rFonts w:ascii="Times New Roman" w:eastAsia="Times New Roman" w:hAnsi="Times New Roman" w:cs="Times New Roman"/>
                  <w:sz w:val="16"/>
                  <w:szCs w:val="16"/>
                  <w:lang w:eastAsia="en-PH"/>
                  <w:rPrChange w:id="1255" w:author="Jen" w:date="2017-08-25T12:03:00Z">
                    <w:rPr>
                      <w:rFonts w:ascii="Times New Roman" w:eastAsia="Times New Roman" w:hAnsi="Times New Roman" w:cs="Times New Roman"/>
                      <w:sz w:val="18"/>
                      <w:szCs w:val="18"/>
                      <w:lang w:eastAsia="en-PH"/>
                    </w:rPr>
                  </w:rPrChange>
                </w:rPr>
                <w:t>2,100</w:t>
              </w:r>
              <w:r w:rsidRPr="006601FC">
                <w:rPr>
                  <w:rFonts w:ascii="Times New Roman" w:eastAsia="Times New Roman" w:hAnsi="Times New Roman" w:cs="Times New Roman"/>
                  <w:sz w:val="16"/>
                  <w:szCs w:val="16"/>
                  <w:vertAlign w:val="superscript"/>
                  <w:lang w:eastAsia="en-PH"/>
                  <w:rPrChange w:id="1256"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51" w:type="dxa"/>
            <w:vAlign w:val="center"/>
            <w:tcPrChange w:id="1257" w:author="Jen" w:date="2017-08-25T13:32:00Z">
              <w:tcPr>
                <w:tcW w:w="651" w:type="dxa"/>
                <w:gridSpan w:val="2"/>
                <w:vAlign w:val="center"/>
              </w:tcPr>
            </w:tcPrChange>
          </w:tcPr>
          <w:p w14:paraId="18528620" w14:textId="66AA0016" w:rsidR="00BD19B9" w:rsidRPr="006601FC" w:rsidRDefault="009B286C">
            <w:pPr>
              <w:spacing w:after="0" w:line="240" w:lineRule="auto"/>
              <w:jc w:val="center"/>
              <w:rPr>
                <w:ins w:id="1258" w:author="John Junico Bernados" w:date="2017-08-23T20:06:00Z"/>
                <w:rFonts w:ascii="Times New Roman" w:eastAsia="Times New Roman" w:hAnsi="Times New Roman" w:cs="Times New Roman"/>
                <w:sz w:val="16"/>
                <w:szCs w:val="16"/>
                <w:lang w:eastAsia="en-PH"/>
                <w:rPrChange w:id="1259" w:author="Jen" w:date="2017-08-25T12:03:00Z">
                  <w:rPr>
                    <w:ins w:id="1260" w:author="John Junico Bernados" w:date="2017-08-23T20:06:00Z"/>
                    <w:rFonts w:ascii="Times New Roman" w:eastAsia="Times New Roman" w:hAnsi="Times New Roman" w:cs="Times New Roman"/>
                    <w:sz w:val="18"/>
                    <w:szCs w:val="18"/>
                    <w:lang w:eastAsia="en-PH"/>
                  </w:rPr>
                </w:rPrChange>
              </w:rPr>
              <w:pPrChange w:id="1261" w:author="John Junico Bernados" w:date="2017-08-23T20:08:00Z">
                <w:pPr>
                  <w:spacing w:after="0" w:line="240" w:lineRule="auto"/>
                  <w:jc w:val="right"/>
                </w:pPr>
              </w:pPrChange>
            </w:pPr>
            <w:ins w:id="1262" w:author="Jen" w:date="2017-08-25T11:55:00Z">
              <w:r w:rsidRPr="006601FC">
                <w:rPr>
                  <w:rFonts w:ascii="Times New Roman" w:eastAsia="Times New Roman" w:hAnsi="Times New Roman" w:cs="Times New Roman"/>
                  <w:sz w:val="16"/>
                  <w:szCs w:val="16"/>
                  <w:lang w:eastAsia="en-PH"/>
                  <w:rPrChange w:id="1263"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tcPrChange w:id="1264" w:author="Jen" w:date="2017-08-25T13:32:00Z">
              <w:tcPr>
                <w:tcW w:w="1069" w:type="dxa"/>
                <w:shd w:val="clear" w:color="auto" w:fill="auto"/>
                <w:vAlign w:val="center"/>
              </w:tcPr>
            </w:tcPrChange>
          </w:tcPr>
          <w:p w14:paraId="751261BD" w14:textId="07321D44" w:rsidR="00BD19B9" w:rsidRPr="006601FC" w:rsidRDefault="009B286C">
            <w:pPr>
              <w:spacing w:after="0" w:line="240" w:lineRule="auto"/>
              <w:jc w:val="center"/>
              <w:rPr>
                <w:rFonts w:ascii="Times New Roman" w:eastAsia="Times New Roman" w:hAnsi="Times New Roman" w:cs="Times New Roman"/>
                <w:sz w:val="16"/>
                <w:szCs w:val="16"/>
                <w:lang w:eastAsia="en-PH"/>
                <w:rPrChange w:id="1265" w:author="Jen" w:date="2017-08-25T12:03:00Z">
                  <w:rPr>
                    <w:rFonts w:ascii="Times New Roman" w:eastAsia="Times New Roman" w:hAnsi="Times New Roman" w:cs="Times New Roman"/>
                    <w:sz w:val="20"/>
                    <w:szCs w:val="20"/>
                    <w:lang w:eastAsia="en-PH"/>
                  </w:rPr>
                </w:rPrChange>
              </w:rPr>
              <w:pPrChange w:id="1266" w:author="John Junico Bernados" w:date="2017-08-23T20:08:00Z">
                <w:pPr>
                  <w:spacing w:after="0" w:line="240" w:lineRule="auto"/>
                  <w:jc w:val="right"/>
                </w:pPr>
              </w:pPrChange>
            </w:pPr>
            <w:ins w:id="1267" w:author="Jen" w:date="2017-08-25T11:55:00Z">
              <w:r w:rsidRPr="006601FC">
                <w:rPr>
                  <w:rFonts w:ascii="Times New Roman" w:eastAsia="Times New Roman" w:hAnsi="Times New Roman" w:cs="Times New Roman"/>
                  <w:sz w:val="16"/>
                  <w:szCs w:val="16"/>
                  <w:lang w:eastAsia="en-PH"/>
                  <w:rPrChange w:id="1268" w:author="Jen" w:date="2017-08-25T12:03:00Z">
                    <w:rPr>
                      <w:rFonts w:ascii="Times New Roman" w:eastAsia="Times New Roman" w:hAnsi="Times New Roman" w:cs="Times New Roman"/>
                      <w:sz w:val="18"/>
                      <w:szCs w:val="18"/>
                      <w:lang w:eastAsia="en-PH"/>
                    </w:rPr>
                  </w:rPrChange>
                </w:rPr>
                <w:t>-</w:t>
              </w:r>
            </w:ins>
            <w:del w:id="1269" w:author="John Junico Bernados" w:date="2017-08-23T20:11:00Z">
              <w:r w:rsidR="00BD19B9" w:rsidRPr="006601FC" w:rsidDel="00BD19B9">
                <w:rPr>
                  <w:rFonts w:ascii="Times New Roman" w:eastAsia="Times New Roman" w:hAnsi="Times New Roman" w:cs="Times New Roman"/>
                  <w:sz w:val="16"/>
                  <w:szCs w:val="16"/>
                  <w:lang w:eastAsia="en-PH"/>
                  <w:rPrChange w:id="1270" w:author="Jen" w:date="2017-08-25T12:03:00Z">
                    <w:rPr>
                      <w:rFonts w:ascii="Times New Roman" w:eastAsia="Times New Roman" w:hAnsi="Times New Roman" w:cs="Times New Roman"/>
                      <w:sz w:val="20"/>
                      <w:szCs w:val="20"/>
                      <w:lang w:eastAsia="en-PH"/>
                    </w:rPr>
                  </w:rPrChange>
                </w:rPr>
                <w:delText>6,000</w:delText>
              </w:r>
            </w:del>
            <w:ins w:id="1271" w:author="Jen" w:date="2017-08-19T01:48:00Z">
              <w:del w:id="1272" w:author="John Junico Bernados" w:date="2017-08-23T20:11:00Z">
                <w:r w:rsidR="00BD19B9" w:rsidRPr="006601FC" w:rsidDel="00BD19B9">
                  <w:rPr>
                    <w:rFonts w:ascii="Times New Roman" w:eastAsia="Times New Roman" w:hAnsi="Times New Roman" w:cs="Times New Roman"/>
                    <w:sz w:val="16"/>
                    <w:szCs w:val="16"/>
                    <w:vertAlign w:val="superscript"/>
                    <w:lang w:eastAsia="en-PH"/>
                    <w:rPrChange w:id="1273"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274" w:author="John Junico Bernados" w:date="2017-08-23T20:11:00Z">
              <w:r w:rsidR="00BD19B9" w:rsidRPr="006601FC" w:rsidDel="00BD19B9">
                <w:rPr>
                  <w:rFonts w:ascii="Times New Roman" w:eastAsia="Times New Roman" w:hAnsi="Times New Roman" w:cs="Times New Roman"/>
                  <w:sz w:val="16"/>
                  <w:szCs w:val="16"/>
                  <w:lang w:eastAsia="en-PH"/>
                  <w:rPrChange w:id="1275"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276" w:author="Jen" w:date="2017-08-25T13:32:00Z">
              <w:tcPr>
                <w:tcW w:w="1170" w:type="dxa"/>
                <w:vAlign w:val="center"/>
              </w:tcPr>
            </w:tcPrChange>
          </w:tcPr>
          <w:p w14:paraId="4AF9BD4D" w14:textId="5ADBF8DA" w:rsidR="00BD19B9" w:rsidRPr="006601FC" w:rsidRDefault="00BD19B9">
            <w:pPr>
              <w:spacing w:after="0" w:line="240" w:lineRule="auto"/>
              <w:jc w:val="center"/>
              <w:rPr>
                <w:ins w:id="1277" w:author="John Junico Bernados" w:date="2017-08-23T20:05:00Z"/>
                <w:rFonts w:ascii="Times New Roman" w:eastAsia="Times New Roman" w:hAnsi="Times New Roman" w:cs="Times New Roman"/>
                <w:sz w:val="16"/>
                <w:szCs w:val="16"/>
                <w:lang w:eastAsia="en-PH"/>
                <w:rPrChange w:id="1278" w:author="Jen" w:date="2017-08-25T12:03:00Z">
                  <w:rPr>
                    <w:ins w:id="1279" w:author="John Junico Bernados" w:date="2017-08-23T20:05:00Z"/>
                    <w:rFonts w:ascii="Times New Roman" w:eastAsia="Times New Roman" w:hAnsi="Times New Roman" w:cs="Times New Roman"/>
                    <w:sz w:val="18"/>
                    <w:szCs w:val="18"/>
                    <w:lang w:eastAsia="en-PH"/>
                  </w:rPr>
                </w:rPrChange>
              </w:rPr>
              <w:pPrChange w:id="1280" w:author="John Junico Bernados" w:date="2017-08-23T20:08:00Z">
                <w:pPr>
                  <w:spacing w:after="0" w:line="240" w:lineRule="auto"/>
                  <w:jc w:val="right"/>
                </w:pPr>
              </w:pPrChange>
            </w:pPr>
            <w:ins w:id="1281" w:author="John Junico Bernados" w:date="2017-08-23T20:11:00Z">
              <w:r w:rsidRPr="006601FC">
                <w:rPr>
                  <w:rFonts w:ascii="Times New Roman" w:eastAsia="Times New Roman" w:hAnsi="Times New Roman" w:cs="Times New Roman"/>
                  <w:sz w:val="16"/>
                  <w:szCs w:val="16"/>
                  <w:lang w:eastAsia="en-PH"/>
                  <w:rPrChange w:id="1282" w:author="Jen" w:date="2017-08-25T12:03:00Z">
                    <w:rPr>
                      <w:rFonts w:ascii="Times New Roman" w:eastAsia="Times New Roman" w:hAnsi="Times New Roman" w:cs="Times New Roman"/>
                      <w:sz w:val="18"/>
                      <w:szCs w:val="18"/>
                      <w:lang w:eastAsia="en-PH"/>
                    </w:rPr>
                  </w:rPrChange>
                </w:rPr>
                <w:t>6,000</w:t>
              </w:r>
              <w:r w:rsidRPr="006601FC">
                <w:rPr>
                  <w:rFonts w:ascii="Times New Roman" w:eastAsia="Times New Roman" w:hAnsi="Times New Roman" w:cs="Times New Roman"/>
                  <w:sz w:val="16"/>
                  <w:szCs w:val="16"/>
                  <w:vertAlign w:val="superscript"/>
                  <w:lang w:eastAsia="en-PH"/>
                  <w:rPrChange w:id="1283"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535" w:type="dxa"/>
            <w:vAlign w:val="center"/>
            <w:tcPrChange w:id="1284" w:author="Jen" w:date="2017-08-25T13:32:00Z">
              <w:tcPr>
                <w:tcW w:w="535" w:type="dxa"/>
                <w:gridSpan w:val="2"/>
                <w:vAlign w:val="center"/>
              </w:tcPr>
            </w:tcPrChange>
          </w:tcPr>
          <w:p w14:paraId="596F2DE0" w14:textId="77777777" w:rsidR="00BD19B9" w:rsidRPr="006601FC" w:rsidRDefault="00BD19B9">
            <w:pPr>
              <w:spacing w:after="0" w:line="240" w:lineRule="auto"/>
              <w:jc w:val="center"/>
              <w:rPr>
                <w:ins w:id="1285" w:author="John Junico Bernados" w:date="2017-08-23T20:05:00Z"/>
                <w:rFonts w:ascii="Times New Roman" w:eastAsia="Times New Roman" w:hAnsi="Times New Roman" w:cs="Times New Roman"/>
                <w:sz w:val="16"/>
                <w:szCs w:val="16"/>
                <w:lang w:eastAsia="en-PH"/>
                <w:rPrChange w:id="1286" w:author="Jen" w:date="2017-08-25T12:03:00Z">
                  <w:rPr>
                    <w:ins w:id="1287" w:author="John Junico Bernados" w:date="2017-08-23T20:05:00Z"/>
                    <w:rFonts w:ascii="Times New Roman" w:eastAsia="Times New Roman" w:hAnsi="Times New Roman" w:cs="Times New Roman"/>
                    <w:sz w:val="18"/>
                    <w:szCs w:val="18"/>
                    <w:lang w:eastAsia="en-PH"/>
                  </w:rPr>
                </w:rPrChange>
              </w:rPr>
              <w:pPrChange w:id="1288" w:author="John Junico Bernados" w:date="2017-08-23T20:08:00Z">
                <w:pPr>
                  <w:spacing w:after="0" w:line="240" w:lineRule="auto"/>
                  <w:jc w:val="right"/>
                </w:pPr>
              </w:pPrChange>
            </w:pPr>
          </w:p>
        </w:tc>
        <w:tc>
          <w:tcPr>
            <w:tcW w:w="943" w:type="dxa"/>
            <w:shd w:val="clear" w:color="auto" w:fill="auto"/>
            <w:vAlign w:val="center"/>
            <w:tcPrChange w:id="1289" w:author="Jen" w:date="2017-08-25T13:32:00Z">
              <w:tcPr>
                <w:tcW w:w="943" w:type="dxa"/>
                <w:shd w:val="clear" w:color="auto" w:fill="auto"/>
                <w:vAlign w:val="center"/>
              </w:tcPr>
            </w:tcPrChange>
          </w:tcPr>
          <w:p w14:paraId="5D3C8560" w14:textId="7DF0B972" w:rsidR="00BD19B9" w:rsidRPr="006601FC" w:rsidRDefault="00BD19B9">
            <w:pPr>
              <w:spacing w:after="0" w:line="240" w:lineRule="auto"/>
              <w:jc w:val="center"/>
              <w:rPr>
                <w:rFonts w:ascii="Times New Roman" w:eastAsia="Times New Roman" w:hAnsi="Times New Roman" w:cs="Times New Roman"/>
                <w:sz w:val="16"/>
                <w:szCs w:val="16"/>
                <w:lang w:eastAsia="en-PH"/>
                <w:rPrChange w:id="1290" w:author="Jen" w:date="2017-08-25T12:03:00Z">
                  <w:rPr>
                    <w:rFonts w:ascii="Times New Roman" w:eastAsia="Times New Roman" w:hAnsi="Times New Roman" w:cs="Times New Roman"/>
                    <w:sz w:val="20"/>
                    <w:szCs w:val="20"/>
                    <w:lang w:eastAsia="en-PH"/>
                  </w:rPr>
                </w:rPrChange>
              </w:rPr>
              <w:pPrChange w:id="1291" w:author="John Junico Bernados" w:date="2017-08-23T20:08:00Z">
                <w:pPr>
                  <w:spacing w:after="0" w:line="240" w:lineRule="auto"/>
                  <w:jc w:val="right"/>
                </w:pPr>
              </w:pPrChange>
            </w:pPr>
            <w:del w:id="1292" w:author="John Junico Bernados" w:date="2017-08-23T20:11:00Z">
              <w:r w:rsidRPr="006601FC" w:rsidDel="00BD19B9">
                <w:rPr>
                  <w:rFonts w:ascii="Times New Roman" w:eastAsia="Times New Roman" w:hAnsi="Times New Roman" w:cs="Times New Roman"/>
                  <w:sz w:val="16"/>
                  <w:szCs w:val="16"/>
                  <w:lang w:eastAsia="en-PH"/>
                  <w:rPrChange w:id="1293" w:author="Jen" w:date="2017-08-25T12:03:00Z">
                    <w:rPr>
                      <w:rFonts w:ascii="Times New Roman" w:eastAsia="Times New Roman" w:hAnsi="Times New Roman" w:cs="Times New Roman"/>
                      <w:sz w:val="20"/>
                      <w:szCs w:val="20"/>
                      <w:lang w:eastAsia="en-PH"/>
                    </w:rPr>
                  </w:rPrChange>
                </w:rPr>
                <w:delText>5,050</w:delText>
              </w:r>
            </w:del>
            <w:ins w:id="1294" w:author="Jen" w:date="2017-08-19T01:49:00Z">
              <w:del w:id="1295" w:author="John Junico Bernados" w:date="2017-08-23T20:11:00Z">
                <w:r w:rsidRPr="006601FC" w:rsidDel="00BD19B9">
                  <w:rPr>
                    <w:rFonts w:ascii="Times New Roman" w:eastAsia="Times New Roman" w:hAnsi="Times New Roman" w:cs="Times New Roman"/>
                    <w:sz w:val="16"/>
                    <w:szCs w:val="16"/>
                    <w:vertAlign w:val="superscript"/>
                    <w:lang w:eastAsia="en-PH"/>
                    <w:rPrChange w:id="1296"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297" w:author="John Junico Bernados" w:date="2017-08-23T20:11:00Z">
              <w:r w:rsidRPr="006601FC" w:rsidDel="00BD19B9">
                <w:rPr>
                  <w:rFonts w:ascii="Times New Roman" w:eastAsia="Times New Roman" w:hAnsi="Times New Roman" w:cs="Times New Roman"/>
                  <w:sz w:val="16"/>
                  <w:szCs w:val="16"/>
                  <w:lang w:eastAsia="en-PH"/>
                  <w:rPrChange w:id="1298"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299" w:author="Jen" w:date="2017-08-25T13:32:00Z">
              <w:tcPr>
                <w:tcW w:w="729" w:type="dxa"/>
                <w:vAlign w:val="center"/>
              </w:tcPr>
            </w:tcPrChange>
          </w:tcPr>
          <w:p w14:paraId="338F40B5" w14:textId="321D8B5E" w:rsidR="00BD19B9" w:rsidRPr="006601FC" w:rsidRDefault="00BD19B9">
            <w:pPr>
              <w:spacing w:after="0" w:line="240" w:lineRule="auto"/>
              <w:jc w:val="center"/>
              <w:rPr>
                <w:ins w:id="1300" w:author="John Junico Bernados" w:date="2017-08-23T20:06:00Z"/>
                <w:rFonts w:ascii="Times New Roman" w:eastAsia="Times New Roman" w:hAnsi="Times New Roman" w:cs="Times New Roman"/>
                <w:sz w:val="16"/>
                <w:szCs w:val="16"/>
                <w:lang w:eastAsia="en-PH"/>
                <w:rPrChange w:id="1301" w:author="Jen" w:date="2017-08-25T12:03:00Z">
                  <w:rPr>
                    <w:ins w:id="1302" w:author="John Junico Bernados" w:date="2017-08-23T20:06:00Z"/>
                    <w:rFonts w:ascii="Times New Roman" w:eastAsia="Times New Roman" w:hAnsi="Times New Roman" w:cs="Times New Roman"/>
                    <w:sz w:val="18"/>
                    <w:szCs w:val="18"/>
                    <w:lang w:eastAsia="en-PH"/>
                  </w:rPr>
                </w:rPrChange>
              </w:rPr>
              <w:pPrChange w:id="1303" w:author="John Junico Bernados" w:date="2017-08-23T20:08:00Z">
                <w:pPr>
                  <w:spacing w:after="0" w:line="240" w:lineRule="auto"/>
                  <w:jc w:val="right"/>
                </w:pPr>
              </w:pPrChange>
            </w:pPr>
            <w:ins w:id="1304" w:author="John Junico Bernados" w:date="2017-08-23T20:11:00Z">
              <w:r w:rsidRPr="006601FC">
                <w:rPr>
                  <w:rFonts w:ascii="Times New Roman" w:eastAsia="Times New Roman" w:hAnsi="Times New Roman" w:cs="Times New Roman"/>
                  <w:sz w:val="16"/>
                  <w:szCs w:val="16"/>
                  <w:lang w:eastAsia="en-PH"/>
                  <w:rPrChange w:id="1305" w:author="Jen" w:date="2017-08-25T12:03:00Z">
                    <w:rPr>
                      <w:rFonts w:ascii="Times New Roman" w:eastAsia="Times New Roman" w:hAnsi="Times New Roman" w:cs="Times New Roman"/>
                      <w:sz w:val="18"/>
                      <w:szCs w:val="18"/>
                      <w:lang w:eastAsia="en-PH"/>
                    </w:rPr>
                  </w:rPrChange>
                </w:rPr>
                <w:t>5,050</w:t>
              </w:r>
              <w:r w:rsidRPr="006601FC">
                <w:rPr>
                  <w:rFonts w:ascii="Times New Roman" w:eastAsia="Times New Roman" w:hAnsi="Times New Roman" w:cs="Times New Roman"/>
                  <w:sz w:val="16"/>
                  <w:szCs w:val="16"/>
                  <w:vertAlign w:val="superscript"/>
                  <w:lang w:eastAsia="en-PH"/>
                  <w:rPrChange w:id="1306"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804" w:type="dxa"/>
            <w:vAlign w:val="center"/>
            <w:tcPrChange w:id="1307" w:author="Jen" w:date="2017-08-25T13:32:00Z">
              <w:tcPr>
                <w:tcW w:w="804" w:type="dxa"/>
                <w:gridSpan w:val="2"/>
                <w:vAlign w:val="center"/>
              </w:tcPr>
            </w:tcPrChange>
          </w:tcPr>
          <w:p w14:paraId="7675638E" w14:textId="77777777" w:rsidR="00BD19B9" w:rsidRPr="006601FC" w:rsidRDefault="00BD19B9">
            <w:pPr>
              <w:spacing w:after="0" w:line="240" w:lineRule="auto"/>
              <w:jc w:val="center"/>
              <w:rPr>
                <w:ins w:id="1308" w:author="John Junico Bernados" w:date="2017-08-23T20:06:00Z"/>
                <w:rFonts w:ascii="Times New Roman" w:eastAsia="Times New Roman" w:hAnsi="Times New Roman" w:cs="Times New Roman"/>
                <w:sz w:val="16"/>
                <w:szCs w:val="16"/>
                <w:lang w:eastAsia="en-PH"/>
                <w:rPrChange w:id="1309" w:author="Jen" w:date="2017-08-25T12:03:00Z">
                  <w:rPr>
                    <w:ins w:id="1310" w:author="John Junico Bernados" w:date="2017-08-23T20:06:00Z"/>
                    <w:rFonts w:ascii="Times New Roman" w:eastAsia="Times New Roman" w:hAnsi="Times New Roman" w:cs="Times New Roman"/>
                    <w:sz w:val="18"/>
                    <w:szCs w:val="18"/>
                    <w:lang w:eastAsia="en-PH"/>
                  </w:rPr>
                </w:rPrChange>
              </w:rPr>
              <w:pPrChange w:id="1311" w:author="John Junico Bernados" w:date="2017-08-23T20:08:00Z">
                <w:pPr>
                  <w:spacing w:after="0" w:line="240" w:lineRule="auto"/>
                  <w:jc w:val="right"/>
                </w:pPr>
              </w:pPrChange>
            </w:pPr>
          </w:p>
        </w:tc>
        <w:tc>
          <w:tcPr>
            <w:tcW w:w="865" w:type="dxa"/>
            <w:shd w:val="clear" w:color="auto" w:fill="auto"/>
            <w:vAlign w:val="center"/>
            <w:hideMark/>
            <w:tcPrChange w:id="1312" w:author="Jen" w:date="2017-08-25T13:32:00Z">
              <w:tcPr>
                <w:tcW w:w="865" w:type="dxa"/>
                <w:shd w:val="clear" w:color="auto" w:fill="auto"/>
                <w:vAlign w:val="center"/>
                <w:hideMark/>
              </w:tcPr>
            </w:tcPrChange>
          </w:tcPr>
          <w:p w14:paraId="75D58C10" w14:textId="5ED397DA" w:rsidR="00BD19B9" w:rsidRPr="006601FC" w:rsidRDefault="00BD19B9">
            <w:pPr>
              <w:spacing w:after="0" w:line="240" w:lineRule="auto"/>
              <w:jc w:val="center"/>
              <w:rPr>
                <w:rFonts w:ascii="Times New Roman" w:eastAsia="Times New Roman" w:hAnsi="Times New Roman" w:cs="Times New Roman"/>
                <w:sz w:val="16"/>
                <w:szCs w:val="16"/>
                <w:lang w:eastAsia="en-PH"/>
                <w:rPrChange w:id="1313" w:author="Jen" w:date="2017-08-25T12:03:00Z">
                  <w:rPr>
                    <w:rFonts w:ascii="Times New Roman" w:eastAsia="Times New Roman" w:hAnsi="Times New Roman" w:cs="Times New Roman"/>
                    <w:sz w:val="20"/>
                    <w:szCs w:val="20"/>
                    <w:lang w:eastAsia="en-PH"/>
                  </w:rPr>
                </w:rPrChange>
              </w:rPr>
              <w:pPrChange w:id="1314"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315" w:author="Jen" w:date="2017-08-25T12:03:00Z">
                  <w:rPr>
                    <w:rFonts w:ascii="Times New Roman" w:eastAsia="Times New Roman" w:hAnsi="Times New Roman" w:cs="Times New Roman"/>
                    <w:sz w:val="20"/>
                    <w:szCs w:val="20"/>
                    <w:lang w:eastAsia="en-PH"/>
                  </w:rPr>
                </w:rPrChange>
              </w:rPr>
              <w:t>1,100</w:t>
            </w:r>
            <w:ins w:id="1316" w:author="Jen" w:date="2017-08-19T01:50:00Z">
              <w:r w:rsidRPr="006601FC">
                <w:rPr>
                  <w:rFonts w:ascii="Times New Roman" w:eastAsia="Times New Roman" w:hAnsi="Times New Roman" w:cs="Times New Roman"/>
                  <w:sz w:val="16"/>
                  <w:szCs w:val="16"/>
                  <w:vertAlign w:val="superscript"/>
                  <w:lang w:eastAsia="en-PH"/>
                  <w:rPrChange w:id="1317" w:author="Jen" w:date="2017-08-25T12:03:00Z">
                    <w:rPr>
                      <w:rFonts w:ascii="Times New Roman" w:eastAsia="Times New Roman" w:hAnsi="Times New Roman" w:cs="Times New Roman"/>
                      <w:sz w:val="20"/>
                      <w:szCs w:val="20"/>
                      <w:vertAlign w:val="superscript"/>
                      <w:lang w:eastAsia="en-PH"/>
                    </w:rPr>
                  </w:rPrChange>
                </w:rPr>
                <w:t xml:space="preserve"> a</w:t>
              </w:r>
            </w:ins>
            <w:del w:id="1318" w:author="Jen" w:date="2017-08-19T01:50:00Z">
              <w:r w:rsidRPr="006601FC" w:rsidDel="00D7782A">
                <w:rPr>
                  <w:rFonts w:ascii="Times New Roman" w:eastAsia="Times New Roman" w:hAnsi="Times New Roman" w:cs="Times New Roman"/>
                  <w:sz w:val="16"/>
                  <w:szCs w:val="16"/>
                  <w:lang w:eastAsia="en-PH"/>
                  <w:rPrChange w:id="1319"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320" w:author="Jen" w:date="2017-08-25T13:32:00Z">
              <w:tcPr>
                <w:tcW w:w="618" w:type="dxa"/>
                <w:vAlign w:val="center"/>
              </w:tcPr>
            </w:tcPrChange>
          </w:tcPr>
          <w:p w14:paraId="29EA964B" w14:textId="77777777" w:rsidR="00BD19B9" w:rsidRPr="006601FC" w:rsidRDefault="00BD19B9">
            <w:pPr>
              <w:spacing w:after="0" w:line="240" w:lineRule="auto"/>
              <w:jc w:val="center"/>
              <w:rPr>
                <w:ins w:id="1321" w:author="John Junico Bernados" w:date="2017-08-23T20:06:00Z"/>
                <w:rFonts w:ascii="Times New Roman" w:eastAsia="Times New Roman" w:hAnsi="Times New Roman" w:cs="Times New Roman"/>
                <w:sz w:val="16"/>
                <w:szCs w:val="16"/>
                <w:lang w:eastAsia="en-PH"/>
                <w:rPrChange w:id="1322" w:author="Jen" w:date="2017-08-25T12:03:00Z">
                  <w:rPr>
                    <w:ins w:id="1323" w:author="John Junico Bernados" w:date="2017-08-23T20:06:00Z"/>
                    <w:rFonts w:ascii="Times New Roman" w:eastAsia="Times New Roman" w:hAnsi="Times New Roman" w:cs="Times New Roman"/>
                    <w:sz w:val="18"/>
                    <w:szCs w:val="18"/>
                    <w:lang w:eastAsia="en-PH"/>
                  </w:rPr>
                </w:rPrChange>
              </w:rPr>
              <w:pPrChange w:id="1324" w:author="John Junico Bernados" w:date="2017-08-23T20:08:00Z">
                <w:pPr>
                  <w:spacing w:after="0" w:line="240" w:lineRule="auto"/>
                  <w:jc w:val="right"/>
                </w:pPr>
              </w:pPrChange>
            </w:pPr>
          </w:p>
        </w:tc>
        <w:tc>
          <w:tcPr>
            <w:tcW w:w="615" w:type="dxa"/>
            <w:vAlign w:val="center"/>
            <w:tcPrChange w:id="1325" w:author="Jen" w:date="2017-08-25T13:32:00Z">
              <w:tcPr>
                <w:tcW w:w="659" w:type="dxa"/>
                <w:gridSpan w:val="2"/>
                <w:vAlign w:val="center"/>
              </w:tcPr>
            </w:tcPrChange>
          </w:tcPr>
          <w:p w14:paraId="2C6DA647" w14:textId="77777777" w:rsidR="00BD19B9" w:rsidRPr="006601FC" w:rsidRDefault="00BD19B9">
            <w:pPr>
              <w:spacing w:after="0" w:line="240" w:lineRule="auto"/>
              <w:jc w:val="center"/>
              <w:rPr>
                <w:ins w:id="1326" w:author="John Junico Bernados" w:date="2017-08-23T20:06:00Z"/>
                <w:rFonts w:ascii="Times New Roman" w:eastAsia="Times New Roman" w:hAnsi="Times New Roman" w:cs="Times New Roman"/>
                <w:sz w:val="16"/>
                <w:szCs w:val="16"/>
                <w:lang w:eastAsia="en-PH"/>
                <w:rPrChange w:id="1327" w:author="Jen" w:date="2017-08-25T12:03:00Z">
                  <w:rPr>
                    <w:ins w:id="1328" w:author="John Junico Bernados" w:date="2017-08-23T20:06:00Z"/>
                    <w:rFonts w:ascii="Times New Roman" w:eastAsia="Times New Roman" w:hAnsi="Times New Roman" w:cs="Times New Roman"/>
                    <w:sz w:val="18"/>
                    <w:szCs w:val="18"/>
                    <w:lang w:eastAsia="en-PH"/>
                  </w:rPr>
                </w:rPrChange>
              </w:rPr>
              <w:pPrChange w:id="1329" w:author="John Junico Bernados" w:date="2017-08-23T20:08:00Z">
                <w:pPr>
                  <w:spacing w:after="0" w:line="240" w:lineRule="auto"/>
                  <w:jc w:val="right"/>
                </w:pPr>
              </w:pPrChange>
            </w:pPr>
          </w:p>
        </w:tc>
      </w:tr>
      <w:tr w:rsidR="006601FC" w:rsidRPr="006601FC" w14:paraId="5B17B8D5" w14:textId="68815CEE"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30"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32"/>
          <w:jc w:val="center"/>
          <w:trPrChange w:id="1331" w:author="Jen" w:date="2017-08-25T13:32:00Z">
            <w:trPr>
              <w:gridBefore w:val="1"/>
              <w:trHeight w:val="232"/>
              <w:jc w:val="center"/>
            </w:trPr>
          </w:trPrChange>
        </w:trPr>
        <w:tc>
          <w:tcPr>
            <w:tcW w:w="1199" w:type="dxa"/>
            <w:shd w:val="clear" w:color="auto" w:fill="auto"/>
            <w:vAlign w:val="center"/>
            <w:hideMark/>
            <w:tcPrChange w:id="1332" w:author="Jen" w:date="2017-08-25T13:32:00Z">
              <w:tcPr>
                <w:tcW w:w="1201" w:type="dxa"/>
                <w:gridSpan w:val="2"/>
                <w:shd w:val="clear" w:color="auto" w:fill="auto"/>
                <w:vAlign w:val="center"/>
                <w:hideMark/>
              </w:tcPr>
            </w:tcPrChange>
          </w:tcPr>
          <w:p w14:paraId="0E8E8CF7"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333" w:author="Jen" w:date="2017-08-25T12:03:00Z">
                  <w:rPr>
                    <w:rFonts w:ascii="Times New Roman" w:eastAsia="Times New Roman" w:hAnsi="Times New Roman" w:cs="Times New Roman"/>
                    <w:sz w:val="20"/>
                    <w:szCs w:val="20"/>
                    <w:lang w:eastAsia="en-PH"/>
                  </w:rPr>
                </w:rPrChange>
              </w:rPr>
            </w:pPr>
            <w:proofErr w:type="spellStart"/>
            <w:r w:rsidRPr="006601FC">
              <w:rPr>
                <w:rFonts w:ascii="Times New Roman" w:eastAsia="Times New Roman" w:hAnsi="Times New Roman" w:cs="Times New Roman"/>
                <w:sz w:val="16"/>
                <w:szCs w:val="16"/>
                <w:lang w:eastAsia="en-PH"/>
                <w:rPrChange w:id="1334" w:author="Jen" w:date="2017-08-25T12:03:00Z">
                  <w:rPr>
                    <w:rFonts w:ascii="Times New Roman" w:eastAsia="Times New Roman" w:hAnsi="Times New Roman" w:cs="Times New Roman"/>
                    <w:sz w:val="20"/>
                    <w:szCs w:val="20"/>
                    <w:lang w:eastAsia="en-PH"/>
                  </w:rPr>
                </w:rPrChange>
              </w:rPr>
              <w:t>Marilao</w:t>
            </w:r>
            <w:proofErr w:type="spellEnd"/>
          </w:p>
        </w:tc>
        <w:tc>
          <w:tcPr>
            <w:tcW w:w="1171" w:type="dxa"/>
            <w:shd w:val="clear" w:color="auto" w:fill="auto"/>
            <w:vAlign w:val="center"/>
            <w:tcPrChange w:id="1335" w:author="Jen" w:date="2017-08-25T13:32:00Z">
              <w:tcPr>
                <w:tcW w:w="1170" w:type="dxa"/>
                <w:shd w:val="clear" w:color="auto" w:fill="auto"/>
                <w:vAlign w:val="center"/>
              </w:tcPr>
            </w:tcPrChange>
          </w:tcPr>
          <w:p w14:paraId="0DC29C93" w14:textId="109A7A16" w:rsidR="00BD19B9" w:rsidRPr="006601FC" w:rsidRDefault="009B286C">
            <w:pPr>
              <w:spacing w:after="0" w:line="240" w:lineRule="auto"/>
              <w:jc w:val="center"/>
              <w:rPr>
                <w:rFonts w:ascii="Times New Roman" w:eastAsia="Times New Roman" w:hAnsi="Times New Roman" w:cs="Times New Roman"/>
                <w:sz w:val="16"/>
                <w:szCs w:val="16"/>
                <w:lang w:eastAsia="en-PH"/>
                <w:rPrChange w:id="1336" w:author="Jen" w:date="2017-08-25T12:03:00Z">
                  <w:rPr>
                    <w:rFonts w:ascii="Times New Roman" w:eastAsia="Times New Roman" w:hAnsi="Times New Roman" w:cs="Times New Roman"/>
                    <w:sz w:val="20"/>
                    <w:szCs w:val="20"/>
                    <w:lang w:eastAsia="en-PH"/>
                  </w:rPr>
                </w:rPrChange>
              </w:rPr>
              <w:pPrChange w:id="1337" w:author="John Junico Bernados" w:date="2017-08-23T20:08:00Z">
                <w:pPr>
                  <w:spacing w:after="0" w:line="240" w:lineRule="auto"/>
                  <w:jc w:val="right"/>
                </w:pPr>
              </w:pPrChange>
            </w:pPr>
            <w:ins w:id="1338" w:author="Jen" w:date="2017-08-25T11:55:00Z">
              <w:r w:rsidRPr="006601FC">
                <w:rPr>
                  <w:rFonts w:ascii="Times New Roman" w:eastAsia="Times New Roman" w:hAnsi="Times New Roman" w:cs="Times New Roman"/>
                  <w:sz w:val="16"/>
                  <w:szCs w:val="16"/>
                  <w:lang w:eastAsia="en-PH"/>
                  <w:rPrChange w:id="1339" w:author="Jen" w:date="2017-08-25T12:03:00Z">
                    <w:rPr>
                      <w:rFonts w:ascii="Times New Roman" w:eastAsia="Times New Roman" w:hAnsi="Times New Roman" w:cs="Times New Roman"/>
                      <w:sz w:val="18"/>
                      <w:szCs w:val="18"/>
                      <w:lang w:eastAsia="en-PH"/>
                    </w:rPr>
                  </w:rPrChange>
                </w:rPr>
                <w:t>-</w:t>
              </w:r>
            </w:ins>
            <w:del w:id="1340" w:author="John Junico Bernados" w:date="2017-08-23T20:10:00Z">
              <w:r w:rsidR="00BD19B9" w:rsidRPr="006601FC" w:rsidDel="00F90FE3">
                <w:rPr>
                  <w:rFonts w:ascii="Times New Roman" w:eastAsia="Times New Roman" w:hAnsi="Times New Roman" w:cs="Times New Roman"/>
                  <w:sz w:val="16"/>
                  <w:szCs w:val="16"/>
                  <w:lang w:eastAsia="en-PH"/>
                  <w:rPrChange w:id="1341" w:author="Jen" w:date="2017-08-25T12:03:00Z">
                    <w:rPr>
                      <w:rFonts w:ascii="Times New Roman" w:eastAsia="Times New Roman" w:hAnsi="Times New Roman" w:cs="Times New Roman"/>
                      <w:sz w:val="20"/>
                      <w:szCs w:val="20"/>
                      <w:lang w:eastAsia="en-PH"/>
                    </w:rPr>
                  </w:rPrChange>
                </w:rPr>
                <w:delText>2,250</w:delText>
              </w:r>
            </w:del>
            <w:ins w:id="1342" w:author="Jen" w:date="2017-08-19T01:48:00Z">
              <w:del w:id="1343"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344"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345" w:author="John Junico Bernados" w:date="2017-08-23T20:10:00Z">
              <w:r w:rsidR="00BD19B9" w:rsidRPr="006601FC" w:rsidDel="00F90FE3">
                <w:rPr>
                  <w:rFonts w:ascii="Times New Roman" w:eastAsia="Times New Roman" w:hAnsi="Times New Roman" w:cs="Times New Roman"/>
                  <w:sz w:val="16"/>
                  <w:szCs w:val="16"/>
                  <w:lang w:eastAsia="en-PH"/>
                  <w:rPrChange w:id="1346" w:author="Jen" w:date="2017-08-25T12:03:00Z">
                    <w:rPr>
                      <w:rFonts w:ascii="Times New Roman" w:eastAsia="Times New Roman" w:hAnsi="Times New Roman" w:cs="Times New Roman"/>
                      <w:sz w:val="20"/>
                      <w:szCs w:val="20"/>
                      <w:lang w:eastAsia="en-PH"/>
                    </w:rPr>
                  </w:rPrChange>
                </w:rPr>
                <w:delText>**</w:delText>
              </w:r>
            </w:del>
          </w:p>
        </w:tc>
        <w:tc>
          <w:tcPr>
            <w:tcW w:w="1171" w:type="dxa"/>
            <w:vAlign w:val="center"/>
            <w:tcPrChange w:id="1347" w:author="Jen" w:date="2017-08-25T13:32:00Z">
              <w:tcPr>
                <w:tcW w:w="1170" w:type="dxa"/>
                <w:vAlign w:val="center"/>
              </w:tcPr>
            </w:tcPrChange>
          </w:tcPr>
          <w:p w14:paraId="61C060E8" w14:textId="6BE7608D" w:rsidR="00BD19B9" w:rsidRPr="006601FC" w:rsidRDefault="00BD19B9">
            <w:pPr>
              <w:spacing w:after="0" w:line="240" w:lineRule="auto"/>
              <w:jc w:val="center"/>
              <w:rPr>
                <w:ins w:id="1348" w:author="John Junico Bernados" w:date="2017-08-23T20:06:00Z"/>
                <w:rFonts w:ascii="Times New Roman" w:eastAsia="Times New Roman" w:hAnsi="Times New Roman" w:cs="Times New Roman"/>
                <w:sz w:val="16"/>
                <w:szCs w:val="16"/>
                <w:lang w:eastAsia="en-PH"/>
                <w:rPrChange w:id="1349" w:author="Jen" w:date="2017-08-25T12:03:00Z">
                  <w:rPr>
                    <w:ins w:id="1350" w:author="John Junico Bernados" w:date="2017-08-23T20:06:00Z"/>
                    <w:rFonts w:ascii="Times New Roman" w:eastAsia="Times New Roman" w:hAnsi="Times New Roman" w:cs="Times New Roman"/>
                    <w:sz w:val="18"/>
                    <w:szCs w:val="18"/>
                    <w:lang w:eastAsia="en-PH"/>
                  </w:rPr>
                </w:rPrChange>
              </w:rPr>
              <w:pPrChange w:id="1351" w:author="John Junico Bernados" w:date="2017-08-23T20:08:00Z">
                <w:pPr>
                  <w:spacing w:after="0" w:line="240" w:lineRule="auto"/>
                  <w:jc w:val="right"/>
                </w:pPr>
              </w:pPrChange>
            </w:pPr>
            <w:ins w:id="1352" w:author="John Junico Bernados" w:date="2017-08-23T20:10:00Z">
              <w:r w:rsidRPr="006601FC">
                <w:rPr>
                  <w:rFonts w:ascii="Times New Roman" w:eastAsia="Times New Roman" w:hAnsi="Times New Roman" w:cs="Times New Roman"/>
                  <w:sz w:val="16"/>
                  <w:szCs w:val="16"/>
                  <w:lang w:eastAsia="en-PH"/>
                  <w:rPrChange w:id="1353" w:author="Jen" w:date="2017-08-25T12:03:00Z">
                    <w:rPr>
                      <w:rFonts w:ascii="Times New Roman" w:eastAsia="Times New Roman" w:hAnsi="Times New Roman" w:cs="Times New Roman"/>
                      <w:sz w:val="18"/>
                      <w:szCs w:val="18"/>
                      <w:lang w:eastAsia="en-PH"/>
                    </w:rPr>
                  </w:rPrChange>
                </w:rPr>
                <w:t>2,250</w:t>
              </w:r>
              <w:r w:rsidRPr="006601FC">
                <w:rPr>
                  <w:rFonts w:ascii="Times New Roman" w:eastAsia="Times New Roman" w:hAnsi="Times New Roman" w:cs="Times New Roman"/>
                  <w:sz w:val="16"/>
                  <w:szCs w:val="16"/>
                  <w:vertAlign w:val="superscript"/>
                  <w:lang w:eastAsia="en-PH"/>
                  <w:rPrChange w:id="1354"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51" w:type="dxa"/>
            <w:vAlign w:val="center"/>
            <w:tcPrChange w:id="1355" w:author="Jen" w:date="2017-08-25T13:32:00Z">
              <w:tcPr>
                <w:tcW w:w="651" w:type="dxa"/>
                <w:gridSpan w:val="2"/>
                <w:vAlign w:val="center"/>
              </w:tcPr>
            </w:tcPrChange>
          </w:tcPr>
          <w:p w14:paraId="4D303C85" w14:textId="22D23ABD" w:rsidR="00BD19B9" w:rsidRPr="006601FC" w:rsidRDefault="009B286C">
            <w:pPr>
              <w:spacing w:after="0" w:line="240" w:lineRule="auto"/>
              <w:jc w:val="center"/>
              <w:rPr>
                <w:ins w:id="1356" w:author="John Junico Bernados" w:date="2017-08-23T20:06:00Z"/>
                <w:rFonts w:ascii="Times New Roman" w:eastAsia="Times New Roman" w:hAnsi="Times New Roman" w:cs="Times New Roman"/>
                <w:sz w:val="16"/>
                <w:szCs w:val="16"/>
                <w:lang w:eastAsia="en-PH"/>
                <w:rPrChange w:id="1357" w:author="Jen" w:date="2017-08-25T12:03:00Z">
                  <w:rPr>
                    <w:ins w:id="1358" w:author="John Junico Bernados" w:date="2017-08-23T20:06:00Z"/>
                    <w:rFonts w:ascii="Times New Roman" w:eastAsia="Times New Roman" w:hAnsi="Times New Roman" w:cs="Times New Roman"/>
                    <w:sz w:val="18"/>
                    <w:szCs w:val="18"/>
                    <w:lang w:eastAsia="en-PH"/>
                  </w:rPr>
                </w:rPrChange>
              </w:rPr>
              <w:pPrChange w:id="1359" w:author="John Junico Bernados" w:date="2017-08-23T20:08:00Z">
                <w:pPr>
                  <w:spacing w:after="0" w:line="240" w:lineRule="auto"/>
                  <w:jc w:val="right"/>
                </w:pPr>
              </w:pPrChange>
            </w:pPr>
            <w:ins w:id="1360" w:author="Jen" w:date="2017-08-25T11:55:00Z">
              <w:r w:rsidRPr="006601FC">
                <w:rPr>
                  <w:rFonts w:ascii="Times New Roman" w:eastAsia="Times New Roman" w:hAnsi="Times New Roman" w:cs="Times New Roman"/>
                  <w:sz w:val="16"/>
                  <w:szCs w:val="16"/>
                  <w:lang w:eastAsia="en-PH"/>
                  <w:rPrChange w:id="1361"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hideMark/>
            <w:tcPrChange w:id="1362" w:author="Jen" w:date="2017-08-25T13:32:00Z">
              <w:tcPr>
                <w:tcW w:w="1069" w:type="dxa"/>
                <w:shd w:val="clear" w:color="auto" w:fill="auto"/>
                <w:vAlign w:val="center"/>
                <w:hideMark/>
              </w:tcPr>
            </w:tcPrChange>
          </w:tcPr>
          <w:p w14:paraId="7DFD79C2" w14:textId="790197FA" w:rsidR="00BD19B9" w:rsidRPr="006601FC" w:rsidRDefault="00BD19B9">
            <w:pPr>
              <w:spacing w:after="0" w:line="240" w:lineRule="auto"/>
              <w:jc w:val="center"/>
              <w:rPr>
                <w:rFonts w:ascii="Times New Roman" w:eastAsia="Times New Roman" w:hAnsi="Times New Roman" w:cs="Times New Roman"/>
                <w:sz w:val="16"/>
                <w:szCs w:val="16"/>
                <w:lang w:eastAsia="en-PH"/>
                <w:rPrChange w:id="1363" w:author="Jen" w:date="2017-08-25T12:03:00Z">
                  <w:rPr>
                    <w:rFonts w:ascii="Times New Roman" w:eastAsia="Times New Roman" w:hAnsi="Times New Roman" w:cs="Times New Roman"/>
                    <w:sz w:val="20"/>
                    <w:szCs w:val="20"/>
                    <w:lang w:eastAsia="en-PH"/>
                  </w:rPr>
                </w:rPrChange>
              </w:rPr>
              <w:pPrChange w:id="1364"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365" w:author="Jen" w:date="2017-08-25T12:03:00Z">
                  <w:rPr>
                    <w:rFonts w:ascii="Times New Roman" w:eastAsia="Times New Roman" w:hAnsi="Times New Roman" w:cs="Times New Roman"/>
                    <w:sz w:val="20"/>
                    <w:szCs w:val="20"/>
                    <w:lang w:eastAsia="en-PH"/>
                  </w:rPr>
                </w:rPrChange>
              </w:rPr>
              <w:t>3,765</w:t>
            </w:r>
            <w:ins w:id="1366" w:author="Jen" w:date="2017-08-19T01:49:00Z">
              <w:r w:rsidRPr="006601FC">
                <w:rPr>
                  <w:rFonts w:ascii="Times New Roman" w:eastAsia="Times New Roman" w:hAnsi="Times New Roman" w:cs="Times New Roman"/>
                  <w:sz w:val="16"/>
                  <w:szCs w:val="16"/>
                  <w:vertAlign w:val="superscript"/>
                  <w:lang w:eastAsia="en-PH"/>
                  <w:rPrChange w:id="1367" w:author="Jen" w:date="2017-08-25T12:03:00Z">
                    <w:rPr>
                      <w:rFonts w:ascii="Times New Roman" w:eastAsia="Times New Roman" w:hAnsi="Times New Roman" w:cs="Times New Roman"/>
                      <w:sz w:val="20"/>
                      <w:szCs w:val="20"/>
                      <w:vertAlign w:val="superscript"/>
                      <w:lang w:eastAsia="en-PH"/>
                    </w:rPr>
                  </w:rPrChange>
                </w:rPr>
                <w:t xml:space="preserve"> a</w:t>
              </w:r>
            </w:ins>
            <w:del w:id="1368" w:author="Jen" w:date="2017-08-19T01:49:00Z">
              <w:r w:rsidRPr="006601FC" w:rsidDel="00D7782A">
                <w:rPr>
                  <w:rFonts w:ascii="Times New Roman" w:eastAsia="Times New Roman" w:hAnsi="Times New Roman" w:cs="Times New Roman"/>
                  <w:sz w:val="16"/>
                  <w:szCs w:val="16"/>
                  <w:lang w:eastAsia="en-PH"/>
                  <w:rPrChange w:id="1369"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370" w:author="Jen" w:date="2017-08-25T13:32:00Z">
              <w:tcPr>
                <w:tcW w:w="1170" w:type="dxa"/>
                <w:vAlign w:val="center"/>
              </w:tcPr>
            </w:tcPrChange>
          </w:tcPr>
          <w:p w14:paraId="1FD9A0F9" w14:textId="2081ECEC" w:rsidR="00BD19B9" w:rsidRPr="006601FC" w:rsidRDefault="009B286C">
            <w:pPr>
              <w:spacing w:after="0" w:line="240" w:lineRule="auto"/>
              <w:jc w:val="center"/>
              <w:rPr>
                <w:ins w:id="1371" w:author="John Junico Bernados" w:date="2017-08-23T20:05:00Z"/>
                <w:rFonts w:ascii="Times New Roman" w:eastAsia="Times New Roman" w:hAnsi="Times New Roman" w:cs="Times New Roman"/>
                <w:sz w:val="16"/>
                <w:szCs w:val="16"/>
                <w:lang w:eastAsia="en-PH"/>
                <w:rPrChange w:id="1372" w:author="Jen" w:date="2017-08-25T12:03:00Z">
                  <w:rPr>
                    <w:ins w:id="1373" w:author="John Junico Bernados" w:date="2017-08-23T20:05:00Z"/>
                    <w:rFonts w:ascii="Times New Roman" w:eastAsia="Times New Roman" w:hAnsi="Times New Roman" w:cs="Times New Roman"/>
                    <w:sz w:val="18"/>
                    <w:szCs w:val="18"/>
                    <w:lang w:eastAsia="en-PH"/>
                  </w:rPr>
                </w:rPrChange>
              </w:rPr>
              <w:pPrChange w:id="1374" w:author="John Junico Bernados" w:date="2017-08-23T20:08:00Z">
                <w:pPr>
                  <w:spacing w:after="0" w:line="240" w:lineRule="auto"/>
                  <w:jc w:val="right"/>
                </w:pPr>
              </w:pPrChange>
            </w:pPr>
            <w:ins w:id="1375" w:author="Jen" w:date="2017-08-25T11:56:00Z">
              <w:r w:rsidRPr="006601FC">
                <w:rPr>
                  <w:rFonts w:ascii="Times New Roman" w:eastAsia="Times New Roman" w:hAnsi="Times New Roman" w:cs="Times New Roman"/>
                  <w:sz w:val="16"/>
                  <w:szCs w:val="16"/>
                  <w:lang w:eastAsia="en-PH"/>
                  <w:rPrChange w:id="1376" w:author="Jen" w:date="2017-08-25T12:03:00Z">
                    <w:rPr>
                      <w:rFonts w:ascii="Times New Roman" w:eastAsia="Times New Roman" w:hAnsi="Times New Roman" w:cs="Times New Roman"/>
                      <w:sz w:val="18"/>
                      <w:szCs w:val="18"/>
                      <w:lang w:eastAsia="en-PH"/>
                    </w:rPr>
                  </w:rPrChange>
                </w:rPr>
                <w:t>-</w:t>
              </w:r>
            </w:ins>
          </w:p>
        </w:tc>
        <w:tc>
          <w:tcPr>
            <w:tcW w:w="535" w:type="dxa"/>
            <w:vAlign w:val="center"/>
            <w:tcPrChange w:id="1377" w:author="Jen" w:date="2017-08-25T13:32:00Z">
              <w:tcPr>
                <w:tcW w:w="535" w:type="dxa"/>
                <w:gridSpan w:val="2"/>
                <w:vAlign w:val="center"/>
              </w:tcPr>
            </w:tcPrChange>
          </w:tcPr>
          <w:p w14:paraId="035E6107" w14:textId="77777777" w:rsidR="00BD19B9" w:rsidRPr="006601FC" w:rsidRDefault="00BD19B9">
            <w:pPr>
              <w:spacing w:after="0" w:line="240" w:lineRule="auto"/>
              <w:jc w:val="center"/>
              <w:rPr>
                <w:ins w:id="1378" w:author="John Junico Bernados" w:date="2017-08-23T20:05:00Z"/>
                <w:rFonts w:ascii="Times New Roman" w:eastAsia="Times New Roman" w:hAnsi="Times New Roman" w:cs="Times New Roman"/>
                <w:sz w:val="16"/>
                <w:szCs w:val="16"/>
                <w:lang w:eastAsia="en-PH"/>
                <w:rPrChange w:id="1379" w:author="Jen" w:date="2017-08-25T12:03:00Z">
                  <w:rPr>
                    <w:ins w:id="1380" w:author="John Junico Bernados" w:date="2017-08-23T20:05:00Z"/>
                    <w:rFonts w:ascii="Times New Roman" w:eastAsia="Times New Roman" w:hAnsi="Times New Roman" w:cs="Times New Roman"/>
                    <w:sz w:val="18"/>
                    <w:szCs w:val="18"/>
                    <w:lang w:eastAsia="en-PH"/>
                  </w:rPr>
                </w:rPrChange>
              </w:rPr>
              <w:pPrChange w:id="1381" w:author="John Junico Bernados" w:date="2017-08-23T20:08:00Z">
                <w:pPr>
                  <w:spacing w:after="0" w:line="240" w:lineRule="auto"/>
                  <w:jc w:val="right"/>
                </w:pPr>
              </w:pPrChange>
            </w:pPr>
          </w:p>
        </w:tc>
        <w:tc>
          <w:tcPr>
            <w:tcW w:w="943" w:type="dxa"/>
            <w:shd w:val="clear" w:color="auto" w:fill="auto"/>
            <w:vAlign w:val="center"/>
            <w:hideMark/>
            <w:tcPrChange w:id="1382" w:author="Jen" w:date="2017-08-25T13:32:00Z">
              <w:tcPr>
                <w:tcW w:w="943" w:type="dxa"/>
                <w:shd w:val="clear" w:color="auto" w:fill="auto"/>
                <w:vAlign w:val="center"/>
                <w:hideMark/>
              </w:tcPr>
            </w:tcPrChange>
          </w:tcPr>
          <w:p w14:paraId="0034F6D3" w14:textId="6D87874C" w:rsidR="00BD19B9" w:rsidRPr="006601FC" w:rsidRDefault="00BD19B9">
            <w:pPr>
              <w:spacing w:after="0" w:line="240" w:lineRule="auto"/>
              <w:jc w:val="center"/>
              <w:rPr>
                <w:rFonts w:ascii="Times New Roman" w:eastAsia="Times New Roman" w:hAnsi="Times New Roman" w:cs="Times New Roman"/>
                <w:sz w:val="16"/>
                <w:szCs w:val="16"/>
                <w:lang w:eastAsia="en-PH"/>
                <w:rPrChange w:id="1383" w:author="Jen" w:date="2017-08-25T12:03:00Z">
                  <w:rPr>
                    <w:rFonts w:ascii="Times New Roman" w:eastAsia="Times New Roman" w:hAnsi="Times New Roman" w:cs="Times New Roman"/>
                    <w:sz w:val="20"/>
                    <w:szCs w:val="20"/>
                    <w:lang w:eastAsia="en-PH"/>
                  </w:rPr>
                </w:rPrChange>
              </w:rPr>
              <w:pPrChange w:id="1384"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385" w:author="Jen" w:date="2017-08-25T12:03:00Z">
                  <w:rPr>
                    <w:rFonts w:ascii="Times New Roman" w:eastAsia="Times New Roman" w:hAnsi="Times New Roman" w:cs="Times New Roman"/>
                    <w:sz w:val="20"/>
                    <w:szCs w:val="20"/>
                    <w:lang w:eastAsia="en-PH"/>
                  </w:rPr>
                </w:rPrChange>
              </w:rPr>
              <w:t>3,880</w:t>
            </w:r>
            <w:ins w:id="1386" w:author="Liezyl Liton" w:date="2017-08-19T16:25:00Z">
              <w:r w:rsidRPr="006601FC">
                <w:rPr>
                  <w:rFonts w:ascii="Times New Roman" w:eastAsia="Times New Roman" w:hAnsi="Times New Roman" w:cs="Times New Roman"/>
                  <w:sz w:val="16"/>
                  <w:szCs w:val="16"/>
                  <w:vertAlign w:val="superscript"/>
                  <w:lang w:eastAsia="en-PH"/>
                  <w:rPrChange w:id="1387" w:author="Jen" w:date="2017-08-25T12:03:00Z">
                    <w:rPr>
                      <w:rFonts w:ascii="Times New Roman" w:eastAsia="Times New Roman" w:hAnsi="Times New Roman" w:cs="Times New Roman"/>
                      <w:sz w:val="20"/>
                      <w:szCs w:val="20"/>
                      <w:vertAlign w:val="superscript"/>
                      <w:lang w:eastAsia="en-PH"/>
                    </w:rPr>
                  </w:rPrChange>
                </w:rPr>
                <w:t xml:space="preserve"> a</w:t>
              </w:r>
              <w:r w:rsidRPr="006601FC" w:rsidDel="007573B0">
                <w:rPr>
                  <w:rFonts w:ascii="Times New Roman" w:eastAsia="Times New Roman" w:hAnsi="Times New Roman" w:cs="Times New Roman"/>
                  <w:sz w:val="16"/>
                  <w:szCs w:val="16"/>
                  <w:lang w:eastAsia="en-PH"/>
                  <w:rPrChange w:id="1388" w:author="Jen" w:date="2017-08-25T12:03:00Z">
                    <w:rPr>
                      <w:rFonts w:ascii="Times New Roman" w:eastAsia="Times New Roman" w:hAnsi="Times New Roman" w:cs="Times New Roman"/>
                      <w:sz w:val="20"/>
                      <w:szCs w:val="20"/>
                      <w:lang w:eastAsia="en-PH"/>
                    </w:rPr>
                  </w:rPrChange>
                </w:rPr>
                <w:t xml:space="preserve"> </w:t>
              </w:r>
            </w:ins>
            <w:del w:id="1389" w:author="Liezyl Liton" w:date="2017-08-19T16:25:00Z">
              <w:r w:rsidRPr="006601FC" w:rsidDel="007573B0">
                <w:rPr>
                  <w:rFonts w:ascii="Times New Roman" w:eastAsia="Times New Roman" w:hAnsi="Times New Roman" w:cs="Times New Roman"/>
                  <w:sz w:val="16"/>
                  <w:szCs w:val="16"/>
                  <w:lang w:eastAsia="en-PH"/>
                  <w:rPrChange w:id="1390"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391" w:author="Jen" w:date="2017-08-25T13:32:00Z">
              <w:tcPr>
                <w:tcW w:w="729" w:type="dxa"/>
                <w:vAlign w:val="center"/>
              </w:tcPr>
            </w:tcPrChange>
          </w:tcPr>
          <w:p w14:paraId="3D883925" w14:textId="77777777" w:rsidR="00BD19B9" w:rsidRPr="006601FC" w:rsidRDefault="00BD19B9">
            <w:pPr>
              <w:spacing w:after="0" w:line="240" w:lineRule="auto"/>
              <w:jc w:val="center"/>
              <w:rPr>
                <w:ins w:id="1392" w:author="John Junico Bernados" w:date="2017-08-23T20:06:00Z"/>
                <w:rFonts w:ascii="Times New Roman" w:eastAsia="Times New Roman" w:hAnsi="Times New Roman" w:cs="Times New Roman"/>
                <w:sz w:val="16"/>
                <w:szCs w:val="16"/>
                <w:lang w:eastAsia="en-PH"/>
                <w:rPrChange w:id="1393" w:author="Jen" w:date="2017-08-25T12:03:00Z">
                  <w:rPr>
                    <w:ins w:id="1394" w:author="John Junico Bernados" w:date="2017-08-23T20:06:00Z"/>
                    <w:rFonts w:ascii="Times New Roman" w:eastAsia="Times New Roman" w:hAnsi="Times New Roman" w:cs="Times New Roman"/>
                    <w:sz w:val="18"/>
                    <w:szCs w:val="18"/>
                    <w:lang w:eastAsia="en-PH"/>
                  </w:rPr>
                </w:rPrChange>
              </w:rPr>
              <w:pPrChange w:id="1395" w:author="John Junico Bernados" w:date="2017-08-23T20:08:00Z">
                <w:pPr>
                  <w:spacing w:after="0" w:line="240" w:lineRule="auto"/>
                  <w:jc w:val="right"/>
                </w:pPr>
              </w:pPrChange>
            </w:pPr>
          </w:p>
        </w:tc>
        <w:tc>
          <w:tcPr>
            <w:tcW w:w="804" w:type="dxa"/>
            <w:vAlign w:val="center"/>
            <w:tcPrChange w:id="1396" w:author="Jen" w:date="2017-08-25T13:32:00Z">
              <w:tcPr>
                <w:tcW w:w="804" w:type="dxa"/>
                <w:gridSpan w:val="2"/>
                <w:vAlign w:val="center"/>
              </w:tcPr>
            </w:tcPrChange>
          </w:tcPr>
          <w:p w14:paraId="13394948" w14:textId="77777777" w:rsidR="00BD19B9" w:rsidRPr="006601FC" w:rsidRDefault="00BD19B9">
            <w:pPr>
              <w:spacing w:after="0" w:line="240" w:lineRule="auto"/>
              <w:jc w:val="center"/>
              <w:rPr>
                <w:ins w:id="1397" w:author="John Junico Bernados" w:date="2017-08-23T20:06:00Z"/>
                <w:rFonts w:ascii="Times New Roman" w:eastAsia="Times New Roman" w:hAnsi="Times New Roman" w:cs="Times New Roman"/>
                <w:sz w:val="16"/>
                <w:szCs w:val="16"/>
                <w:lang w:eastAsia="en-PH"/>
                <w:rPrChange w:id="1398" w:author="Jen" w:date="2017-08-25T12:03:00Z">
                  <w:rPr>
                    <w:ins w:id="1399" w:author="John Junico Bernados" w:date="2017-08-23T20:06:00Z"/>
                    <w:rFonts w:ascii="Times New Roman" w:eastAsia="Times New Roman" w:hAnsi="Times New Roman" w:cs="Times New Roman"/>
                    <w:sz w:val="18"/>
                    <w:szCs w:val="18"/>
                    <w:lang w:eastAsia="en-PH"/>
                  </w:rPr>
                </w:rPrChange>
              </w:rPr>
              <w:pPrChange w:id="1400" w:author="John Junico Bernados" w:date="2017-08-23T20:08:00Z">
                <w:pPr>
                  <w:spacing w:after="0" w:line="240" w:lineRule="auto"/>
                  <w:jc w:val="right"/>
                </w:pPr>
              </w:pPrChange>
            </w:pPr>
          </w:p>
        </w:tc>
        <w:tc>
          <w:tcPr>
            <w:tcW w:w="865" w:type="dxa"/>
            <w:shd w:val="clear" w:color="auto" w:fill="auto"/>
            <w:vAlign w:val="center"/>
            <w:hideMark/>
            <w:tcPrChange w:id="1401" w:author="Jen" w:date="2017-08-25T13:32:00Z">
              <w:tcPr>
                <w:tcW w:w="865" w:type="dxa"/>
                <w:shd w:val="clear" w:color="auto" w:fill="auto"/>
                <w:vAlign w:val="center"/>
                <w:hideMark/>
              </w:tcPr>
            </w:tcPrChange>
          </w:tcPr>
          <w:p w14:paraId="0AEDAD22" w14:textId="63B173FA" w:rsidR="00BD19B9" w:rsidRPr="006601FC" w:rsidRDefault="00BD19B9">
            <w:pPr>
              <w:spacing w:after="0" w:line="240" w:lineRule="auto"/>
              <w:jc w:val="center"/>
              <w:rPr>
                <w:rFonts w:ascii="Times New Roman" w:eastAsia="Times New Roman" w:hAnsi="Times New Roman" w:cs="Times New Roman"/>
                <w:sz w:val="16"/>
                <w:szCs w:val="16"/>
                <w:lang w:eastAsia="en-PH"/>
                <w:rPrChange w:id="1402" w:author="Jen" w:date="2017-08-25T12:03:00Z">
                  <w:rPr>
                    <w:rFonts w:ascii="Times New Roman" w:eastAsia="Times New Roman" w:hAnsi="Times New Roman" w:cs="Times New Roman"/>
                    <w:sz w:val="20"/>
                    <w:szCs w:val="20"/>
                    <w:lang w:eastAsia="en-PH"/>
                  </w:rPr>
                </w:rPrChange>
              </w:rPr>
              <w:pPrChange w:id="1403" w:author="John Junico Bernados" w:date="2017-08-23T20:08:00Z">
                <w:pPr>
                  <w:spacing w:after="0" w:line="240" w:lineRule="auto"/>
                  <w:jc w:val="right"/>
                </w:pPr>
              </w:pPrChange>
            </w:pPr>
            <w:del w:id="1404" w:author="John Junico Bernados" w:date="2017-08-23T20:09:00Z">
              <w:r w:rsidRPr="006601FC" w:rsidDel="00F90FE3">
                <w:rPr>
                  <w:rFonts w:ascii="Times New Roman" w:eastAsia="Times New Roman" w:hAnsi="Times New Roman" w:cs="Times New Roman"/>
                  <w:sz w:val="16"/>
                  <w:szCs w:val="16"/>
                  <w:lang w:eastAsia="en-PH"/>
                  <w:rPrChange w:id="1405" w:author="Jen" w:date="2017-08-25T12:03:00Z">
                    <w:rPr>
                      <w:rFonts w:ascii="Times New Roman" w:eastAsia="Times New Roman" w:hAnsi="Times New Roman" w:cs="Times New Roman"/>
                      <w:sz w:val="20"/>
                      <w:szCs w:val="20"/>
                      <w:lang w:eastAsia="en-PH"/>
                    </w:rPr>
                  </w:rPrChange>
                </w:rPr>
                <w:delText>1,550</w:delText>
              </w:r>
            </w:del>
            <w:ins w:id="1406" w:author="Jen" w:date="2017-08-19T01:49:00Z">
              <w:del w:id="1407" w:author="John Junico Bernados" w:date="2017-08-23T20:09:00Z">
                <w:r w:rsidRPr="006601FC" w:rsidDel="00F90FE3">
                  <w:rPr>
                    <w:rFonts w:ascii="Times New Roman" w:eastAsia="Times New Roman" w:hAnsi="Times New Roman" w:cs="Times New Roman"/>
                    <w:sz w:val="16"/>
                    <w:szCs w:val="16"/>
                    <w:vertAlign w:val="superscript"/>
                    <w:lang w:eastAsia="en-PH"/>
                    <w:rPrChange w:id="1408"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409" w:author="Jen" w:date="2017-08-19T01:49:00Z">
              <w:r w:rsidRPr="006601FC" w:rsidDel="00D7782A">
                <w:rPr>
                  <w:rFonts w:ascii="Times New Roman" w:eastAsia="Times New Roman" w:hAnsi="Times New Roman" w:cs="Times New Roman"/>
                  <w:sz w:val="16"/>
                  <w:szCs w:val="16"/>
                  <w:lang w:eastAsia="en-PH"/>
                  <w:rPrChange w:id="1410"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411" w:author="Jen" w:date="2017-08-25T13:32:00Z">
              <w:tcPr>
                <w:tcW w:w="618" w:type="dxa"/>
                <w:vAlign w:val="center"/>
              </w:tcPr>
            </w:tcPrChange>
          </w:tcPr>
          <w:p w14:paraId="0224245F" w14:textId="29BB1736" w:rsidR="00BD19B9" w:rsidRPr="006601FC" w:rsidRDefault="00BD19B9">
            <w:pPr>
              <w:spacing w:after="0" w:line="240" w:lineRule="auto"/>
              <w:jc w:val="center"/>
              <w:rPr>
                <w:ins w:id="1412" w:author="John Junico Bernados" w:date="2017-08-23T20:06:00Z"/>
                <w:rFonts w:ascii="Times New Roman" w:eastAsia="Times New Roman" w:hAnsi="Times New Roman" w:cs="Times New Roman"/>
                <w:sz w:val="16"/>
                <w:szCs w:val="16"/>
                <w:lang w:eastAsia="en-PH"/>
                <w:rPrChange w:id="1413" w:author="Jen" w:date="2017-08-25T12:03:00Z">
                  <w:rPr>
                    <w:ins w:id="1414" w:author="John Junico Bernados" w:date="2017-08-23T20:06:00Z"/>
                    <w:rFonts w:ascii="Times New Roman" w:eastAsia="Times New Roman" w:hAnsi="Times New Roman" w:cs="Times New Roman"/>
                    <w:sz w:val="18"/>
                    <w:szCs w:val="18"/>
                    <w:lang w:eastAsia="en-PH"/>
                  </w:rPr>
                </w:rPrChange>
              </w:rPr>
              <w:pPrChange w:id="1415" w:author="John Junico Bernados" w:date="2017-08-23T20:08:00Z">
                <w:pPr>
                  <w:spacing w:after="0" w:line="240" w:lineRule="auto"/>
                  <w:jc w:val="right"/>
                </w:pPr>
              </w:pPrChange>
            </w:pPr>
            <w:ins w:id="1416" w:author="John Junico Bernados" w:date="2017-08-23T20:09:00Z">
              <w:r w:rsidRPr="006601FC">
                <w:rPr>
                  <w:rFonts w:ascii="Times New Roman" w:eastAsia="Times New Roman" w:hAnsi="Times New Roman" w:cs="Times New Roman"/>
                  <w:sz w:val="16"/>
                  <w:szCs w:val="16"/>
                  <w:lang w:eastAsia="en-PH"/>
                  <w:rPrChange w:id="1417" w:author="Jen" w:date="2017-08-25T12:03:00Z">
                    <w:rPr>
                      <w:rFonts w:ascii="Times New Roman" w:eastAsia="Times New Roman" w:hAnsi="Times New Roman" w:cs="Times New Roman"/>
                      <w:sz w:val="18"/>
                      <w:szCs w:val="18"/>
                      <w:lang w:eastAsia="en-PH"/>
                    </w:rPr>
                  </w:rPrChange>
                </w:rPr>
                <w:t>1,550</w:t>
              </w:r>
              <w:r w:rsidRPr="006601FC">
                <w:rPr>
                  <w:rFonts w:ascii="Times New Roman" w:eastAsia="Times New Roman" w:hAnsi="Times New Roman" w:cs="Times New Roman"/>
                  <w:sz w:val="16"/>
                  <w:szCs w:val="16"/>
                  <w:vertAlign w:val="superscript"/>
                  <w:lang w:eastAsia="en-PH"/>
                  <w:rPrChange w:id="1418"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15" w:type="dxa"/>
            <w:vAlign w:val="center"/>
            <w:tcPrChange w:id="1419" w:author="Jen" w:date="2017-08-25T13:32:00Z">
              <w:tcPr>
                <w:tcW w:w="659" w:type="dxa"/>
                <w:gridSpan w:val="2"/>
                <w:vAlign w:val="center"/>
              </w:tcPr>
            </w:tcPrChange>
          </w:tcPr>
          <w:p w14:paraId="45D70342" w14:textId="77777777" w:rsidR="00BD19B9" w:rsidRPr="006601FC" w:rsidRDefault="00BD19B9">
            <w:pPr>
              <w:spacing w:after="0" w:line="240" w:lineRule="auto"/>
              <w:jc w:val="center"/>
              <w:rPr>
                <w:ins w:id="1420" w:author="John Junico Bernados" w:date="2017-08-23T20:06:00Z"/>
                <w:rFonts w:ascii="Times New Roman" w:eastAsia="Times New Roman" w:hAnsi="Times New Roman" w:cs="Times New Roman"/>
                <w:sz w:val="16"/>
                <w:szCs w:val="16"/>
                <w:lang w:eastAsia="en-PH"/>
                <w:rPrChange w:id="1421" w:author="Jen" w:date="2017-08-25T12:03:00Z">
                  <w:rPr>
                    <w:ins w:id="1422" w:author="John Junico Bernados" w:date="2017-08-23T20:06:00Z"/>
                    <w:rFonts w:ascii="Times New Roman" w:eastAsia="Times New Roman" w:hAnsi="Times New Roman" w:cs="Times New Roman"/>
                    <w:sz w:val="18"/>
                    <w:szCs w:val="18"/>
                    <w:lang w:eastAsia="en-PH"/>
                  </w:rPr>
                </w:rPrChange>
              </w:rPr>
              <w:pPrChange w:id="1423" w:author="John Junico Bernados" w:date="2017-08-23T20:08:00Z">
                <w:pPr>
                  <w:spacing w:after="0" w:line="240" w:lineRule="auto"/>
                  <w:jc w:val="right"/>
                </w:pPr>
              </w:pPrChange>
            </w:pPr>
          </w:p>
        </w:tc>
      </w:tr>
      <w:tr w:rsidR="006601FC" w:rsidRPr="006601FC" w14:paraId="274928DD" w14:textId="64A4CAEC"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24"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32"/>
          <w:jc w:val="center"/>
          <w:trPrChange w:id="1425" w:author="Jen" w:date="2017-08-25T13:32:00Z">
            <w:trPr>
              <w:gridBefore w:val="1"/>
              <w:trHeight w:val="232"/>
              <w:jc w:val="center"/>
            </w:trPr>
          </w:trPrChange>
        </w:trPr>
        <w:tc>
          <w:tcPr>
            <w:tcW w:w="1199" w:type="dxa"/>
            <w:shd w:val="clear" w:color="auto" w:fill="auto"/>
            <w:vAlign w:val="center"/>
            <w:hideMark/>
            <w:tcPrChange w:id="1426" w:author="Jen" w:date="2017-08-25T13:32:00Z">
              <w:tcPr>
                <w:tcW w:w="1201" w:type="dxa"/>
                <w:gridSpan w:val="2"/>
                <w:shd w:val="clear" w:color="auto" w:fill="auto"/>
                <w:vAlign w:val="center"/>
                <w:hideMark/>
              </w:tcPr>
            </w:tcPrChange>
          </w:tcPr>
          <w:p w14:paraId="381AB689"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427" w:author="Jen" w:date="2017-08-25T12:03:00Z">
                  <w:rPr>
                    <w:rFonts w:ascii="Times New Roman" w:eastAsia="Times New Roman" w:hAnsi="Times New Roman" w:cs="Times New Roman"/>
                    <w:sz w:val="20"/>
                    <w:szCs w:val="20"/>
                    <w:lang w:eastAsia="en-PH"/>
                  </w:rPr>
                </w:rPrChange>
              </w:rPr>
            </w:pPr>
            <w:proofErr w:type="spellStart"/>
            <w:r w:rsidRPr="006601FC">
              <w:rPr>
                <w:rFonts w:ascii="Times New Roman" w:eastAsia="Times New Roman" w:hAnsi="Times New Roman" w:cs="Times New Roman"/>
                <w:sz w:val="16"/>
                <w:szCs w:val="16"/>
                <w:lang w:eastAsia="en-PH"/>
                <w:rPrChange w:id="1428" w:author="Jen" w:date="2017-08-25T12:03:00Z">
                  <w:rPr>
                    <w:rFonts w:ascii="Times New Roman" w:eastAsia="Times New Roman" w:hAnsi="Times New Roman" w:cs="Times New Roman"/>
                    <w:sz w:val="20"/>
                    <w:szCs w:val="20"/>
                    <w:lang w:eastAsia="en-PH"/>
                  </w:rPr>
                </w:rPrChange>
              </w:rPr>
              <w:t>Meycauayan</w:t>
            </w:r>
            <w:proofErr w:type="spellEnd"/>
          </w:p>
        </w:tc>
        <w:tc>
          <w:tcPr>
            <w:tcW w:w="1171" w:type="dxa"/>
            <w:shd w:val="clear" w:color="auto" w:fill="auto"/>
            <w:vAlign w:val="center"/>
            <w:tcPrChange w:id="1429" w:author="Jen" w:date="2017-08-25T13:32:00Z">
              <w:tcPr>
                <w:tcW w:w="1170" w:type="dxa"/>
                <w:shd w:val="clear" w:color="auto" w:fill="auto"/>
                <w:vAlign w:val="center"/>
              </w:tcPr>
            </w:tcPrChange>
          </w:tcPr>
          <w:p w14:paraId="73D9774A" w14:textId="114A470E" w:rsidR="00BD19B9" w:rsidRPr="006601FC" w:rsidRDefault="009B286C">
            <w:pPr>
              <w:spacing w:after="0" w:line="240" w:lineRule="auto"/>
              <w:jc w:val="center"/>
              <w:rPr>
                <w:rFonts w:ascii="Times New Roman" w:eastAsia="Times New Roman" w:hAnsi="Times New Roman" w:cs="Times New Roman"/>
                <w:sz w:val="16"/>
                <w:szCs w:val="16"/>
                <w:lang w:eastAsia="en-PH"/>
                <w:rPrChange w:id="1430" w:author="Jen" w:date="2017-08-25T12:03:00Z">
                  <w:rPr>
                    <w:rFonts w:ascii="Times New Roman" w:eastAsia="Times New Roman" w:hAnsi="Times New Roman" w:cs="Times New Roman"/>
                    <w:sz w:val="20"/>
                    <w:szCs w:val="20"/>
                    <w:lang w:eastAsia="en-PH"/>
                  </w:rPr>
                </w:rPrChange>
              </w:rPr>
              <w:pPrChange w:id="1431" w:author="John Junico Bernados" w:date="2017-08-23T20:08:00Z">
                <w:pPr>
                  <w:spacing w:after="0" w:line="240" w:lineRule="auto"/>
                  <w:jc w:val="right"/>
                </w:pPr>
              </w:pPrChange>
            </w:pPr>
            <w:ins w:id="1432" w:author="Jen" w:date="2017-08-25T11:55:00Z">
              <w:r w:rsidRPr="006601FC">
                <w:rPr>
                  <w:rFonts w:ascii="Times New Roman" w:eastAsia="Times New Roman" w:hAnsi="Times New Roman" w:cs="Times New Roman"/>
                  <w:sz w:val="16"/>
                  <w:szCs w:val="16"/>
                  <w:lang w:eastAsia="en-PH"/>
                  <w:rPrChange w:id="1433" w:author="Jen" w:date="2017-08-25T12:03:00Z">
                    <w:rPr>
                      <w:rFonts w:ascii="Times New Roman" w:eastAsia="Times New Roman" w:hAnsi="Times New Roman" w:cs="Times New Roman"/>
                      <w:sz w:val="18"/>
                      <w:szCs w:val="18"/>
                      <w:lang w:eastAsia="en-PH"/>
                    </w:rPr>
                  </w:rPrChange>
                </w:rPr>
                <w:t>-</w:t>
              </w:r>
            </w:ins>
            <w:del w:id="1434" w:author="John Junico Bernados" w:date="2017-08-23T20:10:00Z">
              <w:r w:rsidR="00BD19B9" w:rsidRPr="006601FC" w:rsidDel="00F90FE3">
                <w:rPr>
                  <w:rFonts w:ascii="Times New Roman" w:eastAsia="Times New Roman" w:hAnsi="Times New Roman" w:cs="Times New Roman"/>
                  <w:sz w:val="16"/>
                  <w:szCs w:val="16"/>
                  <w:lang w:eastAsia="en-PH"/>
                  <w:rPrChange w:id="1435" w:author="Jen" w:date="2017-08-25T12:03:00Z">
                    <w:rPr>
                      <w:rFonts w:ascii="Times New Roman" w:eastAsia="Times New Roman" w:hAnsi="Times New Roman" w:cs="Times New Roman"/>
                      <w:sz w:val="20"/>
                      <w:szCs w:val="20"/>
                      <w:lang w:eastAsia="en-PH"/>
                    </w:rPr>
                  </w:rPrChange>
                </w:rPr>
                <w:delText>4,500</w:delText>
              </w:r>
            </w:del>
            <w:ins w:id="1436" w:author="Jen" w:date="2017-08-19T01:48:00Z">
              <w:del w:id="1437"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438"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439" w:author="John Junico Bernados" w:date="2017-08-23T20:10:00Z">
              <w:r w:rsidR="00BD19B9" w:rsidRPr="006601FC" w:rsidDel="00F90FE3">
                <w:rPr>
                  <w:rFonts w:ascii="Times New Roman" w:eastAsia="Times New Roman" w:hAnsi="Times New Roman" w:cs="Times New Roman"/>
                  <w:sz w:val="16"/>
                  <w:szCs w:val="16"/>
                  <w:lang w:eastAsia="en-PH"/>
                  <w:rPrChange w:id="1440" w:author="Jen" w:date="2017-08-25T12:03:00Z">
                    <w:rPr>
                      <w:rFonts w:ascii="Times New Roman" w:eastAsia="Times New Roman" w:hAnsi="Times New Roman" w:cs="Times New Roman"/>
                      <w:sz w:val="20"/>
                      <w:szCs w:val="20"/>
                      <w:lang w:eastAsia="en-PH"/>
                    </w:rPr>
                  </w:rPrChange>
                </w:rPr>
                <w:delText>**</w:delText>
              </w:r>
            </w:del>
          </w:p>
        </w:tc>
        <w:tc>
          <w:tcPr>
            <w:tcW w:w="1171" w:type="dxa"/>
            <w:vAlign w:val="center"/>
            <w:tcPrChange w:id="1441" w:author="Jen" w:date="2017-08-25T13:32:00Z">
              <w:tcPr>
                <w:tcW w:w="1170" w:type="dxa"/>
                <w:vAlign w:val="center"/>
              </w:tcPr>
            </w:tcPrChange>
          </w:tcPr>
          <w:p w14:paraId="76D3B95E" w14:textId="266FEE05" w:rsidR="00BD19B9" w:rsidRPr="006601FC" w:rsidRDefault="00BD19B9">
            <w:pPr>
              <w:spacing w:after="0" w:line="240" w:lineRule="auto"/>
              <w:jc w:val="center"/>
              <w:rPr>
                <w:ins w:id="1442" w:author="John Junico Bernados" w:date="2017-08-23T20:06:00Z"/>
                <w:rFonts w:ascii="Times New Roman" w:eastAsia="Times New Roman" w:hAnsi="Times New Roman" w:cs="Times New Roman"/>
                <w:sz w:val="16"/>
                <w:szCs w:val="16"/>
                <w:lang w:eastAsia="en-PH"/>
                <w:rPrChange w:id="1443" w:author="Jen" w:date="2017-08-25T12:03:00Z">
                  <w:rPr>
                    <w:ins w:id="1444" w:author="John Junico Bernados" w:date="2017-08-23T20:06:00Z"/>
                    <w:rFonts w:ascii="Times New Roman" w:eastAsia="Times New Roman" w:hAnsi="Times New Roman" w:cs="Times New Roman"/>
                    <w:sz w:val="18"/>
                    <w:szCs w:val="18"/>
                    <w:lang w:eastAsia="en-PH"/>
                  </w:rPr>
                </w:rPrChange>
              </w:rPr>
              <w:pPrChange w:id="1445" w:author="John Junico Bernados" w:date="2017-08-23T20:08:00Z">
                <w:pPr>
                  <w:spacing w:after="0" w:line="240" w:lineRule="auto"/>
                  <w:jc w:val="right"/>
                </w:pPr>
              </w:pPrChange>
            </w:pPr>
            <w:ins w:id="1446" w:author="John Junico Bernados" w:date="2017-08-23T20:10:00Z">
              <w:r w:rsidRPr="006601FC">
                <w:rPr>
                  <w:rFonts w:ascii="Times New Roman" w:eastAsia="Times New Roman" w:hAnsi="Times New Roman" w:cs="Times New Roman"/>
                  <w:sz w:val="16"/>
                  <w:szCs w:val="16"/>
                  <w:lang w:eastAsia="en-PH"/>
                  <w:rPrChange w:id="1447" w:author="Jen" w:date="2017-08-25T12:03:00Z">
                    <w:rPr>
                      <w:rFonts w:ascii="Times New Roman" w:eastAsia="Times New Roman" w:hAnsi="Times New Roman" w:cs="Times New Roman"/>
                      <w:sz w:val="18"/>
                      <w:szCs w:val="18"/>
                      <w:lang w:eastAsia="en-PH"/>
                    </w:rPr>
                  </w:rPrChange>
                </w:rPr>
                <w:t>4,500</w:t>
              </w:r>
              <w:r w:rsidRPr="006601FC">
                <w:rPr>
                  <w:rFonts w:ascii="Times New Roman" w:eastAsia="Times New Roman" w:hAnsi="Times New Roman" w:cs="Times New Roman"/>
                  <w:sz w:val="16"/>
                  <w:szCs w:val="16"/>
                  <w:vertAlign w:val="superscript"/>
                  <w:lang w:eastAsia="en-PH"/>
                  <w:rPrChange w:id="1448"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51" w:type="dxa"/>
            <w:vAlign w:val="center"/>
            <w:tcPrChange w:id="1449" w:author="Jen" w:date="2017-08-25T13:32:00Z">
              <w:tcPr>
                <w:tcW w:w="651" w:type="dxa"/>
                <w:gridSpan w:val="2"/>
                <w:vAlign w:val="center"/>
              </w:tcPr>
            </w:tcPrChange>
          </w:tcPr>
          <w:p w14:paraId="4CDCAAF7" w14:textId="762429F7" w:rsidR="00BD19B9" w:rsidRPr="006601FC" w:rsidRDefault="009B286C">
            <w:pPr>
              <w:spacing w:after="0" w:line="240" w:lineRule="auto"/>
              <w:jc w:val="center"/>
              <w:rPr>
                <w:ins w:id="1450" w:author="John Junico Bernados" w:date="2017-08-23T20:06:00Z"/>
                <w:rFonts w:ascii="Times New Roman" w:eastAsia="Times New Roman" w:hAnsi="Times New Roman" w:cs="Times New Roman"/>
                <w:sz w:val="16"/>
                <w:szCs w:val="16"/>
                <w:lang w:eastAsia="en-PH"/>
                <w:rPrChange w:id="1451" w:author="Jen" w:date="2017-08-25T12:03:00Z">
                  <w:rPr>
                    <w:ins w:id="1452" w:author="John Junico Bernados" w:date="2017-08-23T20:06:00Z"/>
                    <w:rFonts w:ascii="Times New Roman" w:eastAsia="Times New Roman" w:hAnsi="Times New Roman" w:cs="Times New Roman"/>
                    <w:sz w:val="18"/>
                    <w:szCs w:val="18"/>
                    <w:lang w:eastAsia="en-PH"/>
                  </w:rPr>
                </w:rPrChange>
              </w:rPr>
              <w:pPrChange w:id="1453" w:author="John Junico Bernados" w:date="2017-08-23T20:08:00Z">
                <w:pPr>
                  <w:spacing w:after="0" w:line="240" w:lineRule="auto"/>
                  <w:jc w:val="right"/>
                </w:pPr>
              </w:pPrChange>
            </w:pPr>
            <w:ins w:id="1454" w:author="Jen" w:date="2017-08-25T11:55:00Z">
              <w:r w:rsidRPr="006601FC">
                <w:rPr>
                  <w:rFonts w:ascii="Times New Roman" w:eastAsia="Times New Roman" w:hAnsi="Times New Roman" w:cs="Times New Roman"/>
                  <w:sz w:val="16"/>
                  <w:szCs w:val="16"/>
                  <w:lang w:eastAsia="en-PH"/>
                  <w:rPrChange w:id="1455"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hideMark/>
            <w:tcPrChange w:id="1456" w:author="Jen" w:date="2017-08-25T13:32:00Z">
              <w:tcPr>
                <w:tcW w:w="1069" w:type="dxa"/>
                <w:shd w:val="clear" w:color="auto" w:fill="auto"/>
                <w:vAlign w:val="center"/>
                <w:hideMark/>
              </w:tcPr>
            </w:tcPrChange>
          </w:tcPr>
          <w:p w14:paraId="78C243B2" w14:textId="4E8E86F8" w:rsidR="00BD19B9" w:rsidRPr="006601FC" w:rsidRDefault="00BD19B9">
            <w:pPr>
              <w:spacing w:after="0" w:line="240" w:lineRule="auto"/>
              <w:jc w:val="center"/>
              <w:rPr>
                <w:rFonts w:ascii="Times New Roman" w:eastAsia="Times New Roman" w:hAnsi="Times New Roman" w:cs="Times New Roman"/>
                <w:sz w:val="16"/>
                <w:szCs w:val="16"/>
                <w:lang w:eastAsia="en-PH"/>
                <w:rPrChange w:id="1457" w:author="Jen" w:date="2017-08-25T12:03:00Z">
                  <w:rPr>
                    <w:rFonts w:ascii="Times New Roman" w:eastAsia="Times New Roman" w:hAnsi="Times New Roman" w:cs="Times New Roman"/>
                    <w:sz w:val="20"/>
                    <w:szCs w:val="20"/>
                    <w:lang w:eastAsia="en-PH"/>
                  </w:rPr>
                </w:rPrChange>
              </w:rPr>
              <w:pPrChange w:id="1458"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459" w:author="Jen" w:date="2017-08-25T12:03:00Z">
                  <w:rPr>
                    <w:rFonts w:ascii="Times New Roman" w:eastAsia="Times New Roman" w:hAnsi="Times New Roman" w:cs="Times New Roman"/>
                    <w:sz w:val="20"/>
                    <w:szCs w:val="20"/>
                    <w:lang w:eastAsia="en-PH"/>
                  </w:rPr>
                </w:rPrChange>
              </w:rPr>
              <w:t>5,000</w:t>
            </w:r>
            <w:ins w:id="1460" w:author="Jen" w:date="2017-08-19T01:49:00Z">
              <w:r w:rsidRPr="006601FC">
                <w:rPr>
                  <w:rFonts w:ascii="Times New Roman" w:eastAsia="Times New Roman" w:hAnsi="Times New Roman" w:cs="Times New Roman"/>
                  <w:sz w:val="16"/>
                  <w:szCs w:val="16"/>
                  <w:vertAlign w:val="superscript"/>
                  <w:lang w:eastAsia="en-PH"/>
                  <w:rPrChange w:id="1461" w:author="Jen" w:date="2017-08-25T12:03:00Z">
                    <w:rPr>
                      <w:rFonts w:ascii="Times New Roman" w:eastAsia="Times New Roman" w:hAnsi="Times New Roman" w:cs="Times New Roman"/>
                      <w:sz w:val="20"/>
                      <w:szCs w:val="20"/>
                      <w:vertAlign w:val="superscript"/>
                      <w:lang w:eastAsia="en-PH"/>
                    </w:rPr>
                  </w:rPrChange>
                </w:rPr>
                <w:t xml:space="preserve"> a</w:t>
              </w:r>
            </w:ins>
            <w:del w:id="1462" w:author="Jen" w:date="2017-08-19T01:49:00Z">
              <w:r w:rsidRPr="006601FC" w:rsidDel="00D7782A">
                <w:rPr>
                  <w:rFonts w:ascii="Times New Roman" w:eastAsia="Times New Roman" w:hAnsi="Times New Roman" w:cs="Times New Roman"/>
                  <w:sz w:val="16"/>
                  <w:szCs w:val="16"/>
                  <w:lang w:eastAsia="en-PH"/>
                  <w:rPrChange w:id="1463"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464" w:author="Jen" w:date="2017-08-25T13:32:00Z">
              <w:tcPr>
                <w:tcW w:w="1170" w:type="dxa"/>
                <w:vAlign w:val="center"/>
              </w:tcPr>
            </w:tcPrChange>
          </w:tcPr>
          <w:p w14:paraId="7A10A859" w14:textId="336ADF45" w:rsidR="00BD19B9" w:rsidRPr="006601FC" w:rsidRDefault="009B286C">
            <w:pPr>
              <w:spacing w:after="0" w:line="240" w:lineRule="auto"/>
              <w:jc w:val="center"/>
              <w:rPr>
                <w:ins w:id="1465" w:author="John Junico Bernados" w:date="2017-08-23T20:05:00Z"/>
                <w:rFonts w:ascii="Times New Roman" w:eastAsia="Times New Roman" w:hAnsi="Times New Roman" w:cs="Times New Roman"/>
                <w:sz w:val="16"/>
                <w:szCs w:val="16"/>
                <w:lang w:eastAsia="en-PH"/>
                <w:rPrChange w:id="1466" w:author="Jen" w:date="2017-08-25T12:03:00Z">
                  <w:rPr>
                    <w:ins w:id="1467" w:author="John Junico Bernados" w:date="2017-08-23T20:05:00Z"/>
                    <w:rFonts w:ascii="Times New Roman" w:eastAsia="Times New Roman" w:hAnsi="Times New Roman" w:cs="Times New Roman"/>
                    <w:sz w:val="18"/>
                    <w:szCs w:val="18"/>
                    <w:lang w:eastAsia="en-PH"/>
                  </w:rPr>
                </w:rPrChange>
              </w:rPr>
              <w:pPrChange w:id="1468" w:author="John Junico Bernados" w:date="2017-08-23T20:08:00Z">
                <w:pPr>
                  <w:spacing w:after="0" w:line="240" w:lineRule="auto"/>
                  <w:jc w:val="right"/>
                </w:pPr>
              </w:pPrChange>
            </w:pPr>
            <w:ins w:id="1469" w:author="Jen" w:date="2017-08-25T11:56:00Z">
              <w:r w:rsidRPr="006601FC">
                <w:rPr>
                  <w:rFonts w:ascii="Times New Roman" w:eastAsia="Times New Roman" w:hAnsi="Times New Roman" w:cs="Times New Roman"/>
                  <w:sz w:val="16"/>
                  <w:szCs w:val="16"/>
                  <w:lang w:eastAsia="en-PH"/>
                  <w:rPrChange w:id="1470" w:author="Jen" w:date="2017-08-25T12:03:00Z">
                    <w:rPr>
                      <w:rFonts w:ascii="Times New Roman" w:eastAsia="Times New Roman" w:hAnsi="Times New Roman" w:cs="Times New Roman"/>
                      <w:sz w:val="18"/>
                      <w:szCs w:val="18"/>
                      <w:lang w:eastAsia="en-PH"/>
                    </w:rPr>
                  </w:rPrChange>
                </w:rPr>
                <w:t>-</w:t>
              </w:r>
            </w:ins>
          </w:p>
        </w:tc>
        <w:tc>
          <w:tcPr>
            <w:tcW w:w="535" w:type="dxa"/>
            <w:vAlign w:val="center"/>
            <w:tcPrChange w:id="1471" w:author="Jen" w:date="2017-08-25T13:32:00Z">
              <w:tcPr>
                <w:tcW w:w="535" w:type="dxa"/>
                <w:gridSpan w:val="2"/>
                <w:vAlign w:val="center"/>
              </w:tcPr>
            </w:tcPrChange>
          </w:tcPr>
          <w:p w14:paraId="2D5FE22D" w14:textId="77777777" w:rsidR="00BD19B9" w:rsidRPr="006601FC" w:rsidRDefault="00BD19B9">
            <w:pPr>
              <w:spacing w:after="0" w:line="240" w:lineRule="auto"/>
              <w:jc w:val="center"/>
              <w:rPr>
                <w:ins w:id="1472" w:author="John Junico Bernados" w:date="2017-08-23T20:05:00Z"/>
                <w:rFonts w:ascii="Times New Roman" w:eastAsia="Times New Roman" w:hAnsi="Times New Roman" w:cs="Times New Roman"/>
                <w:sz w:val="16"/>
                <w:szCs w:val="16"/>
                <w:lang w:eastAsia="en-PH"/>
                <w:rPrChange w:id="1473" w:author="Jen" w:date="2017-08-25T12:03:00Z">
                  <w:rPr>
                    <w:ins w:id="1474" w:author="John Junico Bernados" w:date="2017-08-23T20:05:00Z"/>
                    <w:rFonts w:ascii="Times New Roman" w:eastAsia="Times New Roman" w:hAnsi="Times New Roman" w:cs="Times New Roman"/>
                    <w:sz w:val="18"/>
                    <w:szCs w:val="18"/>
                    <w:lang w:eastAsia="en-PH"/>
                  </w:rPr>
                </w:rPrChange>
              </w:rPr>
              <w:pPrChange w:id="1475" w:author="John Junico Bernados" w:date="2017-08-23T20:08:00Z">
                <w:pPr>
                  <w:spacing w:after="0" w:line="240" w:lineRule="auto"/>
                  <w:jc w:val="right"/>
                </w:pPr>
              </w:pPrChange>
            </w:pPr>
          </w:p>
        </w:tc>
        <w:tc>
          <w:tcPr>
            <w:tcW w:w="943" w:type="dxa"/>
            <w:shd w:val="clear" w:color="auto" w:fill="auto"/>
            <w:vAlign w:val="center"/>
            <w:hideMark/>
            <w:tcPrChange w:id="1476" w:author="Jen" w:date="2017-08-25T13:32:00Z">
              <w:tcPr>
                <w:tcW w:w="943" w:type="dxa"/>
                <w:shd w:val="clear" w:color="auto" w:fill="auto"/>
                <w:vAlign w:val="center"/>
                <w:hideMark/>
              </w:tcPr>
            </w:tcPrChange>
          </w:tcPr>
          <w:p w14:paraId="4FAC0092" w14:textId="56BD0B1B" w:rsidR="00BD19B9" w:rsidRPr="006601FC" w:rsidRDefault="00BD19B9">
            <w:pPr>
              <w:spacing w:after="0" w:line="240" w:lineRule="auto"/>
              <w:jc w:val="center"/>
              <w:rPr>
                <w:rFonts w:ascii="Times New Roman" w:eastAsia="Times New Roman" w:hAnsi="Times New Roman" w:cs="Times New Roman"/>
                <w:sz w:val="16"/>
                <w:szCs w:val="16"/>
                <w:lang w:eastAsia="en-PH"/>
                <w:rPrChange w:id="1477" w:author="Jen" w:date="2017-08-25T12:03:00Z">
                  <w:rPr>
                    <w:rFonts w:ascii="Times New Roman" w:eastAsia="Times New Roman" w:hAnsi="Times New Roman" w:cs="Times New Roman"/>
                    <w:sz w:val="20"/>
                    <w:szCs w:val="20"/>
                    <w:lang w:eastAsia="en-PH"/>
                  </w:rPr>
                </w:rPrChange>
              </w:rPr>
              <w:pPrChange w:id="1478"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479" w:author="Jen" w:date="2017-08-25T12:03:00Z">
                  <w:rPr>
                    <w:rFonts w:ascii="Times New Roman" w:eastAsia="Times New Roman" w:hAnsi="Times New Roman" w:cs="Times New Roman"/>
                    <w:sz w:val="20"/>
                    <w:szCs w:val="20"/>
                    <w:lang w:eastAsia="en-PH"/>
                  </w:rPr>
                </w:rPrChange>
              </w:rPr>
              <w:t>4,900</w:t>
            </w:r>
            <w:ins w:id="1480" w:author="Liezyl Liton" w:date="2017-08-19T16:25:00Z">
              <w:r w:rsidRPr="006601FC">
                <w:rPr>
                  <w:rFonts w:ascii="Times New Roman" w:eastAsia="Times New Roman" w:hAnsi="Times New Roman" w:cs="Times New Roman"/>
                  <w:sz w:val="16"/>
                  <w:szCs w:val="16"/>
                  <w:vertAlign w:val="superscript"/>
                  <w:lang w:eastAsia="en-PH"/>
                  <w:rPrChange w:id="1481" w:author="Jen" w:date="2017-08-25T12:03:00Z">
                    <w:rPr>
                      <w:rFonts w:ascii="Times New Roman" w:eastAsia="Times New Roman" w:hAnsi="Times New Roman" w:cs="Times New Roman"/>
                      <w:sz w:val="20"/>
                      <w:szCs w:val="20"/>
                      <w:vertAlign w:val="superscript"/>
                      <w:lang w:eastAsia="en-PH"/>
                    </w:rPr>
                  </w:rPrChange>
                </w:rPr>
                <w:t xml:space="preserve"> a</w:t>
              </w:r>
              <w:r w:rsidRPr="006601FC" w:rsidDel="007573B0">
                <w:rPr>
                  <w:rFonts w:ascii="Times New Roman" w:eastAsia="Times New Roman" w:hAnsi="Times New Roman" w:cs="Times New Roman"/>
                  <w:sz w:val="16"/>
                  <w:szCs w:val="16"/>
                  <w:lang w:eastAsia="en-PH"/>
                  <w:rPrChange w:id="1482" w:author="Jen" w:date="2017-08-25T12:03:00Z">
                    <w:rPr>
                      <w:rFonts w:ascii="Times New Roman" w:eastAsia="Times New Roman" w:hAnsi="Times New Roman" w:cs="Times New Roman"/>
                      <w:sz w:val="20"/>
                      <w:szCs w:val="20"/>
                      <w:lang w:eastAsia="en-PH"/>
                    </w:rPr>
                  </w:rPrChange>
                </w:rPr>
                <w:t xml:space="preserve"> </w:t>
              </w:r>
            </w:ins>
            <w:del w:id="1483" w:author="Liezyl Liton" w:date="2017-08-19T16:25:00Z">
              <w:r w:rsidRPr="006601FC" w:rsidDel="007573B0">
                <w:rPr>
                  <w:rFonts w:ascii="Times New Roman" w:eastAsia="Times New Roman" w:hAnsi="Times New Roman" w:cs="Times New Roman"/>
                  <w:sz w:val="16"/>
                  <w:szCs w:val="16"/>
                  <w:lang w:eastAsia="en-PH"/>
                  <w:rPrChange w:id="1484"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485" w:author="Jen" w:date="2017-08-25T13:32:00Z">
              <w:tcPr>
                <w:tcW w:w="729" w:type="dxa"/>
                <w:vAlign w:val="center"/>
              </w:tcPr>
            </w:tcPrChange>
          </w:tcPr>
          <w:p w14:paraId="15F90062" w14:textId="77777777" w:rsidR="00BD19B9" w:rsidRPr="006601FC" w:rsidRDefault="00BD19B9">
            <w:pPr>
              <w:spacing w:after="0" w:line="240" w:lineRule="auto"/>
              <w:jc w:val="center"/>
              <w:rPr>
                <w:ins w:id="1486" w:author="John Junico Bernados" w:date="2017-08-23T20:06:00Z"/>
                <w:rFonts w:ascii="Times New Roman" w:eastAsia="Times New Roman" w:hAnsi="Times New Roman" w:cs="Times New Roman"/>
                <w:sz w:val="16"/>
                <w:szCs w:val="16"/>
                <w:lang w:eastAsia="en-PH"/>
                <w:rPrChange w:id="1487" w:author="Jen" w:date="2017-08-25T12:03:00Z">
                  <w:rPr>
                    <w:ins w:id="1488" w:author="John Junico Bernados" w:date="2017-08-23T20:06:00Z"/>
                    <w:rFonts w:ascii="Times New Roman" w:eastAsia="Times New Roman" w:hAnsi="Times New Roman" w:cs="Times New Roman"/>
                    <w:sz w:val="18"/>
                    <w:szCs w:val="18"/>
                    <w:lang w:eastAsia="en-PH"/>
                  </w:rPr>
                </w:rPrChange>
              </w:rPr>
              <w:pPrChange w:id="1489" w:author="John Junico Bernados" w:date="2017-08-23T20:08:00Z">
                <w:pPr>
                  <w:spacing w:after="0" w:line="240" w:lineRule="auto"/>
                  <w:jc w:val="right"/>
                </w:pPr>
              </w:pPrChange>
            </w:pPr>
          </w:p>
        </w:tc>
        <w:tc>
          <w:tcPr>
            <w:tcW w:w="804" w:type="dxa"/>
            <w:vAlign w:val="center"/>
            <w:tcPrChange w:id="1490" w:author="Jen" w:date="2017-08-25T13:32:00Z">
              <w:tcPr>
                <w:tcW w:w="804" w:type="dxa"/>
                <w:gridSpan w:val="2"/>
                <w:vAlign w:val="center"/>
              </w:tcPr>
            </w:tcPrChange>
          </w:tcPr>
          <w:p w14:paraId="4B6DD7C1" w14:textId="77777777" w:rsidR="00BD19B9" w:rsidRPr="006601FC" w:rsidRDefault="00BD19B9">
            <w:pPr>
              <w:spacing w:after="0" w:line="240" w:lineRule="auto"/>
              <w:jc w:val="center"/>
              <w:rPr>
                <w:ins w:id="1491" w:author="John Junico Bernados" w:date="2017-08-23T20:06:00Z"/>
                <w:rFonts w:ascii="Times New Roman" w:eastAsia="Times New Roman" w:hAnsi="Times New Roman" w:cs="Times New Roman"/>
                <w:sz w:val="16"/>
                <w:szCs w:val="16"/>
                <w:lang w:eastAsia="en-PH"/>
                <w:rPrChange w:id="1492" w:author="Jen" w:date="2017-08-25T12:03:00Z">
                  <w:rPr>
                    <w:ins w:id="1493" w:author="John Junico Bernados" w:date="2017-08-23T20:06:00Z"/>
                    <w:rFonts w:ascii="Times New Roman" w:eastAsia="Times New Roman" w:hAnsi="Times New Roman" w:cs="Times New Roman"/>
                    <w:sz w:val="18"/>
                    <w:szCs w:val="18"/>
                    <w:lang w:eastAsia="en-PH"/>
                  </w:rPr>
                </w:rPrChange>
              </w:rPr>
              <w:pPrChange w:id="1494" w:author="John Junico Bernados" w:date="2017-08-23T20:08:00Z">
                <w:pPr>
                  <w:spacing w:after="0" w:line="240" w:lineRule="auto"/>
                  <w:jc w:val="right"/>
                </w:pPr>
              </w:pPrChange>
            </w:pPr>
          </w:p>
        </w:tc>
        <w:tc>
          <w:tcPr>
            <w:tcW w:w="865" w:type="dxa"/>
            <w:shd w:val="clear" w:color="auto" w:fill="auto"/>
            <w:vAlign w:val="center"/>
            <w:hideMark/>
            <w:tcPrChange w:id="1495" w:author="Jen" w:date="2017-08-25T13:32:00Z">
              <w:tcPr>
                <w:tcW w:w="865" w:type="dxa"/>
                <w:shd w:val="clear" w:color="auto" w:fill="auto"/>
                <w:vAlign w:val="center"/>
                <w:hideMark/>
              </w:tcPr>
            </w:tcPrChange>
          </w:tcPr>
          <w:p w14:paraId="149EB317" w14:textId="17BD1225" w:rsidR="00BD19B9" w:rsidRPr="006601FC" w:rsidRDefault="00BD19B9">
            <w:pPr>
              <w:spacing w:after="0" w:line="240" w:lineRule="auto"/>
              <w:jc w:val="center"/>
              <w:rPr>
                <w:rFonts w:ascii="Times New Roman" w:eastAsia="Times New Roman" w:hAnsi="Times New Roman" w:cs="Times New Roman"/>
                <w:sz w:val="16"/>
                <w:szCs w:val="16"/>
                <w:lang w:eastAsia="en-PH"/>
                <w:rPrChange w:id="1496" w:author="Jen" w:date="2017-08-25T12:03:00Z">
                  <w:rPr>
                    <w:rFonts w:ascii="Times New Roman" w:eastAsia="Times New Roman" w:hAnsi="Times New Roman" w:cs="Times New Roman"/>
                    <w:sz w:val="20"/>
                    <w:szCs w:val="20"/>
                    <w:lang w:eastAsia="en-PH"/>
                  </w:rPr>
                </w:rPrChange>
              </w:rPr>
              <w:pPrChange w:id="1497"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498" w:author="Jen" w:date="2017-08-25T12:03:00Z">
                  <w:rPr>
                    <w:rFonts w:ascii="Times New Roman" w:eastAsia="Times New Roman" w:hAnsi="Times New Roman" w:cs="Times New Roman"/>
                    <w:sz w:val="20"/>
                    <w:szCs w:val="20"/>
                    <w:lang w:eastAsia="en-PH"/>
                  </w:rPr>
                </w:rPrChange>
              </w:rPr>
              <w:t>700</w:t>
            </w:r>
            <w:ins w:id="1499" w:author="Jen" w:date="2017-08-19T01:49:00Z">
              <w:r w:rsidRPr="006601FC">
                <w:rPr>
                  <w:rFonts w:ascii="Times New Roman" w:eastAsia="Times New Roman" w:hAnsi="Times New Roman" w:cs="Times New Roman"/>
                  <w:sz w:val="16"/>
                  <w:szCs w:val="16"/>
                  <w:vertAlign w:val="superscript"/>
                  <w:lang w:eastAsia="en-PH"/>
                  <w:rPrChange w:id="1500" w:author="Jen" w:date="2017-08-25T12:03:00Z">
                    <w:rPr>
                      <w:rFonts w:ascii="Times New Roman" w:eastAsia="Times New Roman" w:hAnsi="Times New Roman" w:cs="Times New Roman"/>
                      <w:sz w:val="20"/>
                      <w:szCs w:val="20"/>
                      <w:vertAlign w:val="superscript"/>
                      <w:lang w:eastAsia="en-PH"/>
                    </w:rPr>
                  </w:rPrChange>
                </w:rPr>
                <w:t xml:space="preserve"> a</w:t>
              </w:r>
            </w:ins>
            <w:del w:id="1501" w:author="Jen" w:date="2017-08-19T01:49:00Z">
              <w:r w:rsidRPr="006601FC" w:rsidDel="00D7782A">
                <w:rPr>
                  <w:rFonts w:ascii="Times New Roman" w:eastAsia="Times New Roman" w:hAnsi="Times New Roman" w:cs="Times New Roman"/>
                  <w:sz w:val="16"/>
                  <w:szCs w:val="16"/>
                  <w:lang w:eastAsia="en-PH"/>
                  <w:rPrChange w:id="1502"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503" w:author="Jen" w:date="2017-08-25T13:32:00Z">
              <w:tcPr>
                <w:tcW w:w="618" w:type="dxa"/>
                <w:vAlign w:val="center"/>
              </w:tcPr>
            </w:tcPrChange>
          </w:tcPr>
          <w:p w14:paraId="2A7B68D4" w14:textId="77777777" w:rsidR="00BD19B9" w:rsidRPr="006601FC" w:rsidRDefault="00BD19B9">
            <w:pPr>
              <w:spacing w:after="0" w:line="240" w:lineRule="auto"/>
              <w:jc w:val="center"/>
              <w:rPr>
                <w:ins w:id="1504" w:author="John Junico Bernados" w:date="2017-08-23T20:06:00Z"/>
                <w:rFonts w:ascii="Times New Roman" w:eastAsia="Times New Roman" w:hAnsi="Times New Roman" w:cs="Times New Roman"/>
                <w:sz w:val="16"/>
                <w:szCs w:val="16"/>
                <w:lang w:eastAsia="en-PH"/>
                <w:rPrChange w:id="1505" w:author="Jen" w:date="2017-08-25T12:03:00Z">
                  <w:rPr>
                    <w:ins w:id="1506" w:author="John Junico Bernados" w:date="2017-08-23T20:06:00Z"/>
                    <w:rFonts w:ascii="Times New Roman" w:eastAsia="Times New Roman" w:hAnsi="Times New Roman" w:cs="Times New Roman"/>
                    <w:sz w:val="18"/>
                    <w:szCs w:val="18"/>
                    <w:lang w:eastAsia="en-PH"/>
                  </w:rPr>
                </w:rPrChange>
              </w:rPr>
              <w:pPrChange w:id="1507" w:author="John Junico Bernados" w:date="2017-08-23T20:08:00Z">
                <w:pPr>
                  <w:spacing w:after="0" w:line="240" w:lineRule="auto"/>
                  <w:jc w:val="right"/>
                </w:pPr>
              </w:pPrChange>
            </w:pPr>
          </w:p>
        </w:tc>
        <w:tc>
          <w:tcPr>
            <w:tcW w:w="615" w:type="dxa"/>
            <w:vAlign w:val="center"/>
            <w:tcPrChange w:id="1508" w:author="Jen" w:date="2017-08-25T13:32:00Z">
              <w:tcPr>
                <w:tcW w:w="659" w:type="dxa"/>
                <w:gridSpan w:val="2"/>
                <w:vAlign w:val="center"/>
              </w:tcPr>
            </w:tcPrChange>
          </w:tcPr>
          <w:p w14:paraId="2109B8AC" w14:textId="77777777" w:rsidR="00BD19B9" w:rsidRPr="006601FC" w:rsidRDefault="00BD19B9">
            <w:pPr>
              <w:spacing w:after="0" w:line="240" w:lineRule="auto"/>
              <w:jc w:val="center"/>
              <w:rPr>
                <w:ins w:id="1509" w:author="John Junico Bernados" w:date="2017-08-23T20:06:00Z"/>
                <w:rFonts w:ascii="Times New Roman" w:eastAsia="Times New Roman" w:hAnsi="Times New Roman" w:cs="Times New Roman"/>
                <w:sz w:val="16"/>
                <w:szCs w:val="16"/>
                <w:lang w:eastAsia="en-PH"/>
                <w:rPrChange w:id="1510" w:author="Jen" w:date="2017-08-25T12:03:00Z">
                  <w:rPr>
                    <w:ins w:id="1511" w:author="John Junico Bernados" w:date="2017-08-23T20:06:00Z"/>
                    <w:rFonts w:ascii="Times New Roman" w:eastAsia="Times New Roman" w:hAnsi="Times New Roman" w:cs="Times New Roman"/>
                    <w:sz w:val="18"/>
                    <w:szCs w:val="18"/>
                    <w:lang w:eastAsia="en-PH"/>
                  </w:rPr>
                </w:rPrChange>
              </w:rPr>
              <w:pPrChange w:id="1512" w:author="John Junico Bernados" w:date="2017-08-23T20:08:00Z">
                <w:pPr>
                  <w:spacing w:after="0" w:line="240" w:lineRule="auto"/>
                  <w:jc w:val="right"/>
                </w:pPr>
              </w:pPrChange>
            </w:pPr>
          </w:p>
        </w:tc>
      </w:tr>
      <w:tr w:rsidR="006601FC" w:rsidRPr="006601FC" w14:paraId="70091AC0" w14:textId="0CFE5868"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13"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6"/>
          <w:jc w:val="center"/>
          <w:trPrChange w:id="1514" w:author="Jen" w:date="2017-08-25T13:32:00Z">
            <w:trPr>
              <w:gridBefore w:val="1"/>
              <w:trHeight w:val="56"/>
              <w:jc w:val="center"/>
            </w:trPr>
          </w:trPrChange>
        </w:trPr>
        <w:tc>
          <w:tcPr>
            <w:tcW w:w="1199" w:type="dxa"/>
            <w:shd w:val="clear" w:color="auto" w:fill="auto"/>
            <w:vAlign w:val="center"/>
            <w:hideMark/>
            <w:tcPrChange w:id="1515" w:author="Jen" w:date="2017-08-25T13:32:00Z">
              <w:tcPr>
                <w:tcW w:w="1201" w:type="dxa"/>
                <w:gridSpan w:val="2"/>
                <w:shd w:val="clear" w:color="auto" w:fill="auto"/>
                <w:vAlign w:val="center"/>
                <w:hideMark/>
              </w:tcPr>
            </w:tcPrChange>
          </w:tcPr>
          <w:p w14:paraId="3CB15FE8"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516" w:author="Jen" w:date="2017-08-25T12:03:00Z">
                  <w:rPr>
                    <w:rFonts w:ascii="Times New Roman" w:eastAsia="Times New Roman" w:hAnsi="Times New Roman" w:cs="Times New Roman"/>
                    <w:sz w:val="20"/>
                    <w:szCs w:val="20"/>
                    <w:lang w:eastAsia="en-PH"/>
                  </w:rPr>
                </w:rPrChange>
              </w:rPr>
            </w:pPr>
            <w:r w:rsidRPr="006601FC">
              <w:rPr>
                <w:rFonts w:ascii="Times New Roman" w:eastAsia="Times New Roman" w:hAnsi="Times New Roman" w:cs="Times New Roman"/>
                <w:sz w:val="16"/>
                <w:szCs w:val="16"/>
                <w:lang w:eastAsia="en-PH"/>
                <w:rPrChange w:id="1517" w:author="Jen" w:date="2017-08-25T12:03:00Z">
                  <w:rPr>
                    <w:rFonts w:ascii="Times New Roman" w:eastAsia="Times New Roman" w:hAnsi="Times New Roman" w:cs="Times New Roman"/>
                    <w:sz w:val="20"/>
                    <w:szCs w:val="20"/>
                    <w:lang w:eastAsia="en-PH"/>
                  </w:rPr>
                </w:rPrChange>
              </w:rPr>
              <w:t>Valenzuela</w:t>
            </w:r>
          </w:p>
        </w:tc>
        <w:tc>
          <w:tcPr>
            <w:tcW w:w="1171" w:type="dxa"/>
            <w:shd w:val="clear" w:color="auto" w:fill="auto"/>
            <w:vAlign w:val="center"/>
            <w:tcPrChange w:id="1518" w:author="Jen" w:date="2017-08-25T13:32:00Z">
              <w:tcPr>
                <w:tcW w:w="1170" w:type="dxa"/>
                <w:shd w:val="clear" w:color="auto" w:fill="auto"/>
                <w:vAlign w:val="center"/>
              </w:tcPr>
            </w:tcPrChange>
          </w:tcPr>
          <w:p w14:paraId="7BB914E7" w14:textId="6994AC3D" w:rsidR="00BD19B9" w:rsidRPr="006601FC" w:rsidRDefault="009B286C">
            <w:pPr>
              <w:spacing w:after="0" w:line="240" w:lineRule="auto"/>
              <w:jc w:val="center"/>
              <w:rPr>
                <w:rFonts w:ascii="Times New Roman" w:eastAsia="Times New Roman" w:hAnsi="Times New Roman" w:cs="Times New Roman"/>
                <w:sz w:val="16"/>
                <w:szCs w:val="16"/>
                <w:lang w:eastAsia="en-PH"/>
                <w:rPrChange w:id="1519" w:author="Jen" w:date="2017-08-25T12:03:00Z">
                  <w:rPr>
                    <w:rFonts w:ascii="Times New Roman" w:eastAsia="Times New Roman" w:hAnsi="Times New Roman" w:cs="Times New Roman"/>
                    <w:sz w:val="20"/>
                    <w:szCs w:val="20"/>
                    <w:lang w:eastAsia="en-PH"/>
                  </w:rPr>
                </w:rPrChange>
              </w:rPr>
              <w:pPrChange w:id="1520" w:author="John Junico Bernados" w:date="2017-08-23T20:08:00Z">
                <w:pPr>
                  <w:spacing w:after="0" w:line="240" w:lineRule="auto"/>
                  <w:jc w:val="right"/>
                </w:pPr>
              </w:pPrChange>
            </w:pPr>
            <w:ins w:id="1521" w:author="Jen" w:date="2017-08-25T11:55:00Z">
              <w:r w:rsidRPr="006601FC">
                <w:rPr>
                  <w:rFonts w:ascii="Times New Roman" w:eastAsia="Times New Roman" w:hAnsi="Times New Roman" w:cs="Times New Roman"/>
                  <w:sz w:val="16"/>
                  <w:szCs w:val="16"/>
                  <w:lang w:eastAsia="en-PH"/>
                  <w:rPrChange w:id="1522" w:author="Jen" w:date="2017-08-25T12:03:00Z">
                    <w:rPr>
                      <w:rFonts w:ascii="Times New Roman" w:eastAsia="Times New Roman" w:hAnsi="Times New Roman" w:cs="Times New Roman"/>
                      <w:sz w:val="18"/>
                      <w:szCs w:val="18"/>
                      <w:lang w:eastAsia="en-PH"/>
                    </w:rPr>
                  </w:rPrChange>
                </w:rPr>
                <w:t>-</w:t>
              </w:r>
            </w:ins>
            <w:del w:id="1523" w:author="John Junico Bernados" w:date="2017-08-23T20:10:00Z">
              <w:r w:rsidR="00BD19B9" w:rsidRPr="006601FC" w:rsidDel="00F90FE3">
                <w:rPr>
                  <w:rFonts w:ascii="Times New Roman" w:eastAsia="Times New Roman" w:hAnsi="Times New Roman" w:cs="Times New Roman"/>
                  <w:sz w:val="16"/>
                  <w:szCs w:val="16"/>
                  <w:lang w:eastAsia="en-PH"/>
                  <w:rPrChange w:id="1524" w:author="Jen" w:date="2017-08-25T12:03:00Z">
                    <w:rPr>
                      <w:rFonts w:ascii="Times New Roman" w:eastAsia="Times New Roman" w:hAnsi="Times New Roman" w:cs="Times New Roman"/>
                      <w:sz w:val="20"/>
                      <w:szCs w:val="20"/>
                      <w:lang w:eastAsia="en-PH"/>
                    </w:rPr>
                  </w:rPrChange>
                </w:rPr>
                <w:delText>6,767</w:delText>
              </w:r>
            </w:del>
            <w:ins w:id="1525" w:author="Jen" w:date="2017-08-19T01:48:00Z">
              <w:del w:id="1526"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527"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528" w:author="John Junico Bernados" w:date="2017-08-23T20:10:00Z">
              <w:r w:rsidR="00BD19B9" w:rsidRPr="006601FC" w:rsidDel="00F90FE3">
                <w:rPr>
                  <w:rFonts w:ascii="Times New Roman" w:eastAsia="Times New Roman" w:hAnsi="Times New Roman" w:cs="Times New Roman"/>
                  <w:sz w:val="16"/>
                  <w:szCs w:val="16"/>
                  <w:lang w:eastAsia="en-PH"/>
                  <w:rPrChange w:id="1529" w:author="Jen" w:date="2017-08-25T12:03:00Z">
                    <w:rPr>
                      <w:rFonts w:ascii="Times New Roman" w:eastAsia="Times New Roman" w:hAnsi="Times New Roman" w:cs="Times New Roman"/>
                      <w:sz w:val="20"/>
                      <w:szCs w:val="20"/>
                      <w:lang w:eastAsia="en-PH"/>
                    </w:rPr>
                  </w:rPrChange>
                </w:rPr>
                <w:delText>**</w:delText>
              </w:r>
            </w:del>
          </w:p>
        </w:tc>
        <w:tc>
          <w:tcPr>
            <w:tcW w:w="1171" w:type="dxa"/>
            <w:vAlign w:val="center"/>
            <w:tcPrChange w:id="1530" w:author="Jen" w:date="2017-08-25T13:32:00Z">
              <w:tcPr>
                <w:tcW w:w="1170" w:type="dxa"/>
                <w:vAlign w:val="center"/>
              </w:tcPr>
            </w:tcPrChange>
          </w:tcPr>
          <w:p w14:paraId="18D911F8" w14:textId="2F0B05C4" w:rsidR="00BD19B9" w:rsidRPr="006601FC" w:rsidRDefault="00BD19B9">
            <w:pPr>
              <w:spacing w:after="0" w:line="240" w:lineRule="auto"/>
              <w:jc w:val="center"/>
              <w:rPr>
                <w:ins w:id="1531" w:author="John Junico Bernados" w:date="2017-08-23T20:06:00Z"/>
                <w:rFonts w:ascii="Times New Roman" w:eastAsia="Times New Roman" w:hAnsi="Times New Roman" w:cs="Times New Roman"/>
                <w:sz w:val="16"/>
                <w:szCs w:val="16"/>
                <w:lang w:eastAsia="en-PH"/>
                <w:rPrChange w:id="1532" w:author="Jen" w:date="2017-08-25T12:03:00Z">
                  <w:rPr>
                    <w:ins w:id="1533" w:author="John Junico Bernados" w:date="2017-08-23T20:06:00Z"/>
                    <w:rFonts w:ascii="Times New Roman" w:eastAsia="Times New Roman" w:hAnsi="Times New Roman" w:cs="Times New Roman"/>
                    <w:sz w:val="18"/>
                    <w:szCs w:val="18"/>
                    <w:lang w:eastAsia="en-PH"/>
                  </w:rPr>
                </w:rPrChange>
              </w:rPr>
              <w:pPrChange w:id="1534" w:author="John Junico Bernados" w:date="2017-08-23T20:08:00Z">
                <w:pPr>
                  <w:spacing w:after="0" w:line="240" w:lineRule="auto"/>
                  <w:jc w:val="right"/>
                </w:pPr>
              </w:pPrChange>
            </w:pPr>
            <w:ins w:id="1535" w:author="John Junico Bernados" w:date="2017-08-23T20:10:00Z">
              <w:r w:rsidRPr="006601FC">
                <w:rPr>
                  <w:rFonts w:ascii="Times New Roman" w:eastAsia="Times New Roman" w:hAnsi="Times New Roman" w:cs="Times New Roman"/>
                  <w:sz w:val="16"/>
                  <w:szCs w:val="16"/>
                  <w:lang w:eastAsia="en-PH"/>
                  <w:rPrChange w:id="1536" w:author="Jen" w:date="2017-08-25T12:03:00Z">
                    <w:rPr>
                      <w:rFonts w:ascii="Times New Roman" w:eastAsia="Times New Roman" w:hAnsi="Times New Roman" w:cs="Times New Roman"/>
                      <w:sz w:val="18"/>
                      <w:szCs w:val="18"/>
                      <w:lang w:eastAsia="en-PH"/>
                    </w:rPr>
                  </w:rPrChange>
                </w:rPr>
                <w:t>6,767</w:t>
              </w:r>
              <w:r w:rsidRPr="006601FC">
                <w:rPr>
                  <w:rFonts w:ascii="Times New Roman" w:eastAsia="Times New Roman" w:hAnsi="Times New Roman" w:cs="Times New Roman"/>
                  <w:sz w:val="16"/>
                  <w:szCs w:val="16"/>
                  <w:vertAlign w:val="superscript"/>
                  <w:lang w:eastAsia="en-PH"/>
                  <w:rPrChange w:id="1537"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51" w:type="dxa"/>
            <w:vAlign w:val="center"/>
            <w:tcPrChange w:id="1538" w:author="Jen" w:date="2017-08-25T13:32:00Z">
              <w:tcPr>
                <w:tcW w:w="651" w:type="dxa"/>
                <w:gridSpan w:val="2"/>
                <w:vAlign w:val="center"/>
              </w:tcPr>
            </w:tcPrChange>
          </w:tcPr>
          <w:p w14:paraId="7B363CB1" w14:textId="646AE99B" w:rsidR="00BD19B9" w:rsidRPr="006601FC" w:rsidRDefault="009B286C">
            <w:pPr>
              <w:spacing w:after="0" w:line="240" w:lineRule="auto"/>
              <w:jc w:val="center"/>
              <w:rPr>
                <w:ins w:id="1539" w:author="John Junico Bernados" w:date="2017-08-23T20:06:00Z"/>
                <w:rFonts w:ascii="Times New Roman" w:eastAsia="Times New Roman" w:hAnsi="Times New Roman" w:cs="Times New Roman"/>
                <w:sz w:val="16"/>
                <w:szCs w:val="16"/>
                <w:lang w:eastAsia="en-PH"/>
                <w:rPrChange w:id="1540" w:author="Jen" w:date="2017-08-25T12:03:00Z">
                  <w:rPr>
                    <w:ins w:id="1541" w:author="John Junico Bernados" w:date="2017-08-23T20:06:00Z"/>
                    <w:rFonts w:ascii="Times New Roman" w:eastAsia="Times New Roman" w:hAnsi="Times New Roman" w:cs="Times New Roman"/>
                    <w:sz w:val="18"/>
                    <w:szCs w:val="18"/>
                    <w:lang w:eastAsia="en-PH"/>
                  </w:rPr>
                </w:rPrChange>
              </w:rPr>
              <w:pPrChange w:id="1542" w:author="John Junico Bernados" w:date="2017-08-23T20:08:00Z">
                <w:pPr>
                  <w:spacing w:after="0" w:line="240" w:lineRule="auto"/>
                  <w:jc w:val="right"/>
                </w:pPr>
              </w:pPrChange>
            </w:pPr>
            <w:ins w:id="1543" w:author="Jen" w:date="2017-08-25T11:55:00Z">
              <w:r w:rsidRPr="006601FC">
                <w:rPr>
                  <w:rFonts w:ascii="Times New Roman" w:eastAsia="Times New Roman" w:hAnsi="Times New Roman" w:cs="Times New Roman"/>
                  <w:sz w:val="16"/>
                  <w:szCs w:val="16"/>
                  <w:lang w:eastAsia="en-PH"/>
                  <w:rPrChange w:id="1544"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tcPrChange w:id="1545" w:author="Jen" w:date="2017-08-25T13:32:00Z">
              <w:tcPr>
                <w:tcW w:w="1069" w:type="dxa"/>
                <w:shd w:val="clear" w:color="auto" w:fill="auto"/>
                <w:vAlign w:val="center"/>
              </w:tcPr>
            </w:tcPrChange>
          </w:tcPr>
          <w:p w14:paraId="0663E904" w14:textId="20EA523F" w:rsidR="00BD19B9" w:rsidRPr="006601FC" w:rsidRDefault="009B286C">
            <w:pPr>
              <w:spacing w:after="0" w:line="240" w:lineRule="auto"/>
              <w:jc w:val="center"/>
              <w:rPr>
                <w:rFonts w:ascii="Times New Roman" w:eastAsia="Times New Roman" w:hAnsi="Times New Roman" w:cs="Times New Roman"/>
                <w:sz w:val="16"/>
                <w:szCs w:val="16"/>
                <w:lang w:eastAsia="en-PH"/>
                <w:rPrChange w:id="1546" w:author="Jen" w:date="2017-08-25T12:03:00Z">
                  <w:rPr>
                    <w:rFonts w:ascii="Times New Roman" w:eastAsia="Times New Roman" w:hAnsi="Times New Roman" w:cs="Times New Roman"/>
                    <w:sz w:val="20"/>
                    <w:szCs w:val="20"/>
                    <w:lang w:eastAsia="en-PH"/>
                  </w:rPr>
                </w:rPrChange>
              </w:rPr>
              <w:pPrChange w:id="1547" w:author="John Junico Bernados" w:date="2017-08-23T20:08:00Z">
                <w:pPr>
                  <w:spacing w:after="0" w:line="240" w:lineRule="auto"/>
                  <w:jc w:val="right"/>
                </w:pPr>
              </w:pPrChange>
            </w:pPr>
            <w:ins w:id="1548" w:author="Jen" w:date="2017-08-25T11:55:00Z">
              <w:r w:rsidRPr="006601FC">
                <w:rPr>
                  <w:rFonts w:ascii="Times New Roman" w:eastAsia="Times New Roman" w:hAnsi="Times New Roman" w:cs="Times New Roman"/>
                  <w:sz w:val="16"/>
                  <w:szCs w:val="16"/>
                  <w:lang w:eastAsia="en-PH"/>
                  <w:rPrChange w:id="1549" w:author="Jen" w:date="2017-08-25T12:03:00Z">
                    <w:rPr>
                      <w:rFonts w:ascii="Times New Roman" w:eastAsia="Times New Roman" w:hAnsi="Times New Roman" w:cs="Times New Roman"/>
                      <w:sz w:val="18"/>
                      <w:szCs w:val="18"/>
                      <w:lang w:eastAsia="en-PH"/>
                    </w:rPr>
                  </w:rPrChange>
                </w:rPr>
                <w:t>-</w:t>
              </w:r>
            </w:ins>
            <w:del w:id="1550" w:author="John Junico Bernados" w:date="2017-08-23T20:11:00Z">
              <w:r w:rsidR="00BD19B9" w:rsidRPr="006601FC" w:rsidDel="00BD19B9">
                <w:rPr>
                  <w:rFonts w:ascii="Times New Roman" w:eastAsia="Times New Roman" w:hAnsi="Times New Roman" w:cs="Times New Roman"/>
                  <w:sz w:val="16"/>
                  <w:szCs w:val="16"/>
                  <w:lang w:eastAsia="en-PH"/>
                  <w:rPrChange w:id="1551" w:author="Jen" w:date="2017-08-25T12:03:00Z">
                    <w:rPr>
                      <w:rFonts w:ascii="Times New Roman" w:eastAsia="Times New Roman" w:hAnsi="Times New Roman" w:cs="Times New Roman"/>
                      <w:sz w:val="20"/>
                      <w:szCs w:val="20"/>
                      <w:lang w:eastAsia="en-PH"/>
                    </w:rPr>
                  </w:rPrChange>
                </w:rPr>
                <w:delText>22,300</w:delText>
              </w:r>
            </w:del>
            <w:ins w:id="1552" w:author="Jen" w:date="2017-08-19T01:48:00Z">
              <w:del w:id="1553" w:author="John Junico Bernados" w:date="2017-08-23T20:11:00Z">
                <w:r w:rsidR="00BD19B9" w:rsidRPr="006601FC" w:rsidDel="00BD19B9">
                  <w:rPr>
                    <w:rFonts w:ascii="Times New Roman" w:eastAsia="Times New Roman" w:hAnsi="Times New Roman" w:cs="Times New Roman"/>
                    <w:sz w:val="16"/>
                    <w:szCs w:val="16"/>
                    <w:vertAlign w:val="superscript"/>
                    <w:lang w:eastAsia="en-PH"/>
                    <w:rPrChange w:id="1554"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555" w:author="John Junico Bernados" w:date="2017-08-23T20:11:00Z">
              <w:r w:rsidR="00BD19B9" w:rsidRPr="006601FC" w:rsidDel="00BD19B9">
                <w:rPr>
                  <w:rFonts w:ascii="Times New Roman" w:eastAsia="Times New Roman" w:hAnsi="Times New Roman" w:cs="Times New Roman"/>
                  <w:sz w:val="16"/>
                  <w:szCs w:val="16"/>
                  <w:lang w:eastAsia="en-PH"/>
                  <w:rPrChange w:id="1556"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557" w:author="Jen" w:date="2017-08-25T13:32:00Z">
              <w:tcPr>
                <w:tcW w:w="1170" w:type="dxa"/>
                <w:vAlign w:val="center"/>
              </w:tcPr>
            </w:tcPrChange>
          </w:tcPr>
          <w:p w14:paraId="5889B465" w14:textId="2B9DA5B7" w:rsidR="00BD19B9" w:rsidRPr="006601FC" w:rsidRDefault="00BD19B9">
            <w:pPr>
              <w:spacing w:after="0" w:line="240" w:lineRule="auto"/>
              <w:jc w:val="center"/>
              <w:rPr>
                <w:ins w:id="1558" w:author="John Junico Bernados" w:date="2017-08-23T20:05:00Z"/>
                <w:rFonts w:ascii="Times New Roman" w:eastAsia="Times New Roman" w:hAnsi="Times New Roman" w:cs="Times New Roman"/>
                <w:sz w:val="16"/>
                <w:szCs w:val="16"/>
                <w:lang w:eastAsia="en-PH"/>
                <w:rPrChange w:id="1559" w:author="Jen" w:date="2017-08-25T12:03:00Z">
                  <w:rPr>
                    <w:ins w:id="1560" w:author="John Junico Bernados" w:date="2017-08-23T20:05:00Z"/>
                    <w:rFonts w:ascii="Times New Roman" w:eastAsia="Times New Roman" w:hAnsi="Times New Roman" w:cs="Times New Roman"/>
                    <w:sz w:val="18"/>
                    <w:szCs w:val="18"/>
                    <w:lang w:eastAsia="en-PH"/>
                  </w:rPr>
                </w:rPrChange>
              </w:rPr>
              <w:pPrChange w:id="1561" w:author="John Junico Bernados" w:date="2017-08-23T20:08:00Z">
                <w:pPr>
                  <w:spacing w:after="0" w:line="240" w:lineRule="auto"/>
                  <w:jc w:val="right"/>
                </w:pPr>
              </w:pPrChange>
            </w:pPr>
            <w:ins w:id="1562" w:author="John Junico Bernados" w:date="2017-08-23T20:11:00Z">
              <w:r w:rsidRPr="006601FC">
                <w:rPr>
                  <w:rFonts w:ascii="Times New Roman" w:eastAsia="Times New Roman" w:hAnsi="Times New Roman" w:cs="Times New Roman"/>
                  <w:sz w:val="16"/>
                  <w:szCs w:val="16"/>
                  <w:lang w:eastAsia="en-PH"/>
                  <w:rPrChange w:id="1563" w:author="Jen" w:date="2017-08-25T12:03:00Z">
                    <w:rPr>
                      <w:rFonts w:ascii="Times New Roman" w:eastAsia="Times New Roman" w:hAnsi="Times New Roman" w:cs="Times New Roman"/>
                      <w:sz w:val="18"/>
                      <w:szCs w:val="18"/>
                      <w:lang w:eastAsia="en-PH"/>
                    </w:rPr>
                  </w:rPrChange>
                </w:rPr>
                <w:t>22,300</w:t>
              </w:r>
              <w:r w:rsidRPr="006601FC">
                <w:rPr>
                  <w:rFonts w:ascii="Times New Roman" w:eastAsia="Times New Roman" w:hAnsi="Times New Roman" w:cs="Times New Roman"/>
                  <w:sz w:val="16"/>
                  <w:szCs w:val="16"/>
                  <w:vertAlign w:val="superscript"/>
                  <w:lang w:eastAsia="en-PH"/>
                  <w:rPrChange w:id="1564"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535" w:type="dxa"/>
            <w:vAlign w:val="center"/>
            <w:tcPrChange w:id="1565" w:author="Jen" w:date="2017-08-25T13:32:00Z">
              <w:tcPr>
                <w:tcW w:w="535" w:type="dxa"/>
                <w:gridSpan w:val="2"/>
                <w:vAlign w:val="center"/>
              </w:tcPr>
            </w:tcPrChange>
          </w:tcPr>
          <w:p w14:paraId="60B3FAD1" w14:textId="77777777" w:rsidR="00BD19B9" w:rsidRPr="006601FC" w:rsidRDefault="00BD19B9">
            <w:pPr>
              <w:spacing w:after="0" w:line="240" w:lineRule="auto"/>
              <w:jc w:val="center"/>
              <w:rPr>
                <w:ins w:id="1566" w:author="John Junico Bernados" w:date="2017-08-23T20:05:00Z"/>
                <w:rFonts w:ascii="Times New Roman" w:eastAsia="Times New Roman" w:hAnsi="Times New Roman" w:cs="Times New Roman"/>
                <w:sz w:val="16"/>
                <w:szCs w:val="16"/>
                <w:lang w:eastAsia="en-PH"/>
                <w:rPrChange w:id="1567" w:author="Jen" w:date="2017-08-25T12:03:00Z">
                  <w:rPr>
                    <w:ins w:id="1568" w:author="John Junico Bernados" w:date="2017-08-23T20:05:00Z"/>
                    <w:rFonts w:ascii="Times New Roman" w:eastAsia="Times New Roman" w:hAnsi="Times New Roman" w:cs="Times New Roman"/>
                    <w:sz w:val="18"/>
                    <w:szCs w:val="18"/>
                    <w:lang w:eastAsia="en-PH"/>
                  </w:rPr>
                </w:rPrChange>
              </w:rPr>
              <w:pPrChange w:id="1569" w:author="John Junico Bernados" w:date="2017-08-23T20:08:00Z">
                <w:pPr>
                  <w:spacing w:after="0" w:line="240" w:lineRule="auto"/>
                  <w:jc w:val="right"/>
                </w:pPr>
              </w:pPrChange>
            </w:pPr>
          </w:p>
        </w:tc>
        <w:tc>
          <w:tcPr>
            <w:tcW w:w="943" w:type="dxa"/>
            <w:shd w:val="clear" w:color="auto" w:fill="auto"/>
            <w:vAlign w:val="center"/>
            <w:hideMark/>
            <w:tcPrChange w:id="1570" w:author="Jen" w:date="2017-08-25T13:32:00Z">
              <w:tcPr>
                <w:tcW w:w="943" w:type="dxa"/>
                <w:shd w:val="clear" w:color="auto" w:fill="auto"/>
                <w:vAlign w:val="center"/>
                <w:hideMark/>
              </w:tcPr>
            </w:tcPrChange>
          </w:tcPr>
          <w:p w14:paraId="41EF051C" w14:textId="6D6D2DC9" w:rsidR="00BD19B9" w:rsidRPr="006601FC" w:rsidRDefault="00BD19B9">
            <w:pPr>
              <w:spacing w:after="0" w:line="240" w:lineRule="auto"/>
              <w:jc w:val="center"/>
              <w:rPr>
                <w:rFonts w:ascii="Times New Roman" w:eastAsia="Times New Roman" w:hAnsi="Times New Roman" w:cs="Times New Roman"/>
                <w:sz w:val="16"/>
                <w:szCs w:val="16"/>
                <w:lang w:eastAsia="en-PH"/>
                <w:rPrChange w:id="1571" w:author="Jen" w:date="2017-08-25T12:03:00Z">
                  <w:rPr>
                    <w:rFonts w:ascii="Times New Roman" w:eastAsia="Times New Roman" w:hAnsi="Times New Roman" w:cs="Times New Roman"/>
                    <w:sz w:val="20"/>
                    <w:szCs w:val="20"/>
                    <w:lang w:eastAsia="en-PH"/>
                  </w:rPr>
                </w:rPrChange>
              </w:rPr>
              <w:pPrChange w:id="1572" w:author="John Junico Bernados" w:date="2017-08-23T20:08:00Z">
                <w:pPr>
                  <w:spacing w:after="0" w:line="240" w:lineRule="auto"/>
                  <w:jc w:val="right"/>
                </w:pPr>
              </w:pPrChange>
            </w:pPr>
            <w:del w:id="1573" w:author="John Junico Bernados" w:date="2017-08-23T20:11:00Z">
              <w:r w:rsidRPr="006601FC" w:rsidDel="00BD19B9">
                <w:rPr>
                  <w:rFonts w:ascii="Times New Roman" w:eastAsia="Times New Roman" w:hAnsi="Times New Roman" w:cs="Times New Roman"/>
                  <w:sz w:val="16"/>
                  <w:szCs w:val="16"/>
                  <w:lang w:eastAsia="en-PH"/>
                  <w:rPrChange w:id="1574" w:author="Jen" w:date="2017-08-25T12:03:00Z">
                    <w:rPr>
                      <w:rFonts w:ascii="Times New Roman" w:eastAsia="Times New Roman" w:hAnsi="Times New Roman" w:cs="Times New Roman"/>
                      <w:sz w:val="20"/>
                      <w:szCs w:val="20"/>
                      <w:lang w:eastAsia="en-PH"/>
                    </w:rPr>
                  </w:rPrChange>
                </w:rPr>
                <w:delText>11,700</w:delText>
              </w:r>
            </w:del>
            <w:ins w:id="1575" w:author="Jen" w:date="2017-08-19T01:48:00Z">
              <w:del w:id="1576" w:author="John Junico Bernados" w:date="2017-08-23T20:11:00Z">
                <w:r w:rsidRPr="006601FC" w:rsidDel="00BD19B9">
                  <w:rPr>
                    <w:rFonts w:ascii="Times New Roman" w:eastAsia="Times New Roman" w:hAnsi="Times New Roman" w:cs="Times New Roman"/>
                    <w:sz w:val="16"/>
                    <w:szCs w:val="16"/>
                    <w:vertAlign w:val="superscript"/>
                    <w:lang w:eastAsia="en-PH"/>
                    <w:rPrChange w:id="1577"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578" w:author="Jen" w:date="2017-08-19T01:48:00Z">
              <w:r w:rsidRPr="006601FC" w:rsidDel="00D7782A">
                <w:rPr>
                  <w:rFonts w:ascii="Times New Roman" w:eastAsia="Times New Roman" w:hAnsi="Times New Roman" w:cs="Times New Roman"/>
                  <w:sz w:val="16"/>
                  <w:szCs w:val="16"/>
                  <w:lang w:eastAsia="en-PH"/>
                  <w:rPrChange w:id="1579"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580" w:author="Jen" w:date="2017-08-25T13:32:00Z">
              <w:tcPr>
                <w:tcW w:w="729" w:type="dxa"/>
                <w:vAlign w:val="center"/>
              </w:tcPr>
            </w:tcPrChange>
          </w:tcPr>
          <w:p w14:paraId="19279419" w14:textId="1082748E" w:rsidR="00BD19B9" w:rsidRPr="006601FC" w:rsidRDefault="00BD19B9">
            <w:pPr>
              <w:spacing w:after="0" w:line="240" w:lineRule="auto"/>
              <w:jc w:val="center"/>
              <w:rPr>
                <w:ins w:id="1581" w:author="John Junico Bernados" w:date="2017-08-23T20:06:00Z"/>
                <w:rFonts w:ascii="Times New Roman" w:eastAsia="Times New Roman" w:hAnsi="Times New Roman" w:cs="Times New Roman"/>
                <w:sz w:val="16"/>
                <w:szCs w:val="16"/>
                <w:lang w:eastAsia="en-PH"/>
                <w:rPrChange w:id="1582" w:author="Jen" w:date="2017-08-25T12:03:00Z">
                  <w:rPr>
                    <w:ins w:id="1583" w:author="John Junico Bernados" w:date="2017-08-23T20:06:00Z"/>
                    <w:rFonts w:ascii="Times New Roman" w:eastAsia="Times New Roman" w:hAnsi="Times New Roman" w:cs="Times New Roman"/>
                    <w:sz w:val="18"/>
                    <w:szCs w:val="18"/>
                    <w:lang w:eastAsia="en-PH"/>
                  </w:rPr>
                </w:rPrChange>
              </w:rPr>
              <w:pPrChange w:id="1584" w:author="John Junico Bernados" w:date="2017-08-23T20:08:00Z">
                <w:pPr>
                  <w:spacing w:after="0" w:line="240" w:lineRule="auto"/>
                  <w:jc w:val="right"/>
                </w:pPr>
              </w:pPrChange>
            </w:pPr>
            <w:ins w:id="1585" w:author="John Junico Bernados" w:date="2017-08-23T20:11:00Z">
              <w:r w:rsidRPr="006601FC">
                <w:rPr>
                  <w:rFonts w:ascii="Times New Roman" w:eastAsia="Times New Roman" w:hAnsi="Times New Roman" w:cs="Times New Roman"/>
                  <w:sz w:val="16"/>
                  <w:szCs w:val="16"/>
                  <w:lang w:eastAsia="en-PH"/>
                  <w:rPrChange w:id="1586" w:author="Jen" w:date="2017-08-25T12:03:00Z">
                    <w:rPr>
                      <w:rFonts w:ascii="Times New Roman" w:eastAsia="Times New Roman" w:hAnsi="Times New Roman" w:cs="Times New Roman"/>
                      <w:sz w:val="18"/>
                      <w:szCs w:val="18"/>
                      <w:lang w:eastAsia="en-PH"/>
                    </w:rPr>
                  </w:rPrChange>
                </w:rPr>
                <w:t>11,700</w:t>
              </w:r>
              <w:r w:rsidRPr="006601FC">
                <w:rPr>
                  <w:rFonts w:ascii="Times New Roman" w:eastAsia="Times New Roman" w:hAnsi="Times New Roman" w:cs="Times New Roman"/>
                  <w:sz w:val="16"/>
                  <w:szCs w:val="16"/>
                  <w:vertAlign w:val="superscript"/>
                  <w:lang w:eastAsia="en-PH"/>
                  <w:rPrChange w:id="1587"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804" w:type="dxa"/>
            <w:vAlign w:val="center"/>
            <w:tcPrChange w:id="1588" w:author="Jen" w:date="2017-08-25T13:32:00Z">
              <w:tcPr>
                <w:tcW w:w="804" w:type="dxa"/>
                <w:gridSpan w:val="2"/>
                <w:vAlign w:val="center"/>
              </w:tcPr>
            </w:tcPrChange>
          </w:tcPr>
          <w:p w14:paraId="6527B2BC" w14:textId="77777777" w:rsidR="00BD19B9" w:rsidRPr="006601FC" w:rsidRDefault="00BD19B9">
            <w:pPr>
              <w:spacing w:after="0" w:line="240" w:lineRule="auto"/>
              <w:jc w:val="center"/>
              <w:rPr>
                <w:ins w:id="1589" w:author="John Junico Bernados" w:date="2017-08-23T20:06:00Z"/>
                <w:rFonts w:ascii="Times New Roman" w:eastAsia="Times New Roman" w:hAnsi="Times New Roman" w:cs="Times New Roman"/>
                <w:sz w:val="16"/>
                <w:szCs w:val="16"/>
                <w:lang w:eastAsia="en-PH"/>
                <w:rPrChange w:id="1590" w:author="Jen" w:date="2017-08-25T12:03:00Z">
                  <w:rPr>
                    <w:ins w:id="1591" w:author="John Junico Bernados" w:date="2017-08-23T20:06:00Z"/>
                    <w:rFonts w:ascii="Times New Roman" w:eastAsia="Times New Roman" w:hAnsi="Times New Roman" w:cs="Times New Roman"/>
                    <w:sz w:val="18"/>
                    <w:szCs w:val="18"/>
                    <w:lang w:eastAsia="en-PH"/>
                  </w:rPr>
                </w:rPrChange>
              </w:rPr>
              <w:pPrChange w:id="1592" w:author="John Junico Bernados" w:date="2017-08-23T20:08:00Z">
                <w:pPr>
                  <w:spacing w:after="0" w:line="240" w:lineRule="auto"/>
                  <w:jc w:val="right"/>
                </w:pPr>
              </w:pPrChange>
            </w:pPr>
          </w:p>
        </w:tc>
        <w:tc>
          <w:tcPr>
            <w:tcW w:w="865" w:type="dxa"/>
            <w:shd w:val="clear" w:color="auto" w:fill="auto"/>
            <w:vAlign w:val="center"/>
            <w:hideMark/>
            <w:tcPrChange w:id="1593" w:author="Jen" w:date="2017-08-25T13:32:00Z">
              <w:tcPr>
                <w:tcW w:w="865" w:type="dxa"/>
                <w:shd w:val="clear" w:color="auto" w:fill="auto"/>
                <w:vAlign w:val="center"/>
                <w:hideMark/>
              </w:tcPr>
            </w:tcPrChange>
          </w:tcPr>
          <w:p w14:paraId="09A3E807" w14:textId="4FFAD770" w:rsidR="00BD19B9" w:rsidRPr="006601FC" w:rsidRDefault="00BD19B9">
            <w:pPr>
              <w:spacing w:after="0" w:line="240" w:lineRule="auto"/>
              <w:jc w:val="center"/>
              <w:rPr>
                <w:rFonts w:ascii="Times New Roman" w:eastAsia="Times New Roman" w:hAnsi="Times New Roman" w:cs="Times New Roman"/>
                <w:sz w:val="16"/>
                <w:szCs w:val="16"/>
                <w:lang w:eastAsia="en-PH"/>
                <w:rPrChange w:id="1594" w:author="Jen" w:date="2017-08-25T12:03:00Z">
                  <w:rPr>
                    <w:rFonts w:ascii="Times New Roman" w:eastAsia="Times New Roman" w:hAnsi="Times New Roman" w:cs="Times New Roman"/>
                    <w:sz w:val="20"/>
                    <w:szCs w:val="20"/>
                    <w:lang w:eastAsia="en-PH"/>
                  </w:rPr>
                </w:rPrChange>
              </w:rPr>
              <w:pPrChange w:id="1595" w:author="John Junico Bernados" w:date="2017-08-23T20:08:00Z">
                <w:pPr>
                  <w:spacing w:after="0" w:line="240" w:lineRule="auto"/>
                  <w:jc w:val="right"/>
                </w:pPr>
              </w:pPrChange>
            </w:pPr>
            <w:r w:rsidRPr="006601FC">
              <w:rPr>
                <w:rFonts w:ascii="Times New Roman" w:eastAsia="Times New Roman" w:hAnsi="Times New Roman" w:cs="Times New Roman"/>
                <w:sz w:val="16"/>
                <w:szCs w:val="16"/>
                <w:lang w:eastAsia="en-PH"/>
                <w:rPrChange w:id="1596" w:author="Jen" w:date="2017-08-25T12:03:00Z">
                  <w:rPr>
                    <w:rFonts w:ascii="Times New Roman" w:eastAsia="Times New Roman" w:hAnsi="Times New Roman" w:cs="Times New Roman"/>
                    <w:sz w:val="20"/>
                    <w:szCs w:val="20"/>
                    <w:lang w:eastAsia="en-PH"/>
                  </w:rPr>
                </w:rPrChange>
              </w:rPr>
              <w:t>800</w:t>
            </w:r>
            <w:ins w:id="1597" w:author="Jen" w:date="2017-08-19T01:49:00Z">
              <w:r w:rsidRPr="006601FC">
                <w:rPr>
                  <w:rFonts w:ascii="Times New Roman" w:eastAsia="Times New Roman" w:hAnsi="Times New Roman" w:cs="Times New Roman"/>
                  <w:sz w:val="16"/>
                  <w:szCs w:val="16"/>
                  <w:vertAlign w:val="superscript"/>
                  <w:lang w:eastAsia="en-PH"/>
                  <w:rPrChange w:id="1598" w:author="Jen" w:date="2017-08-25T12:03:00Z">
                    <w:rPr>
                      <w:rFonts w:ascii="Times New Roman" w:eastAsia="Times New Roman" w:hAnsi="Times New Roman" w:cs="Times New Roman"/>
                      <w:sz w:val="20"/>
                      <w:szCs w:val="20"/>
                      <w:vertAlign w:val="superscript"/>
                      <w:lang w:eastAsia="en-PH"/>
                    </w:rPr>
                  </w:rPrChange>
                </w:rPr>
                <w:t xml:space="preserve"> a</w:t>
              </w:r>
            </w:ins>
            <w:del w:id="1599" w:author="Jen" w:date="2017-08-19T01:49:00Z">
              <w:r w:rsidRPr="006601FC" w:rsidDel="00D7782A">
                <w:rPr>
                  <w:rFonts w:ascii="Times New Roman" w:eastAsia="Times New Roman" w:hAnsi="Times New Roman" w:cs="Times New Roman"/>
                  <w:sz w:val="16"/>
                  <w:szCs w:val="16"/>
                  <w:lang w:eastAsia="en-PH"/>
                  <w:rPrChange w:id="1600"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601" w:author="Jen" w:date="2017-08-25T13:32:00Z">
              <w:tcPr>
                <w:tcW w:w="618" w:type="dxa"/>
                <w:vAlign w:val="center"/>
              </w:tcPr>
            </w:tcPrChange>
          </w:tcPr>
          <w:p w14:paraId="28E28CF7" w14:textId="77777777" w:rsidR="00BD19B9" w:rsidRPr="006601FC" w:rsidRDefault="00BD19B9">
            <w:pPr>
              <w:spacing w:after="0" w:line="240" w:lineRule="auto"/>
              <w:jc w:val="center"/>
              <w:rPr>
                <w:ins w:id="1602" w:author="John Junico Bernados" w:date="2017-08-23T20:06:00Z"/>
                <w:rFonts w:ascii="Times New Roman" w:eastAsia="Times New Roman" w:hAnsi="Times New Roman" w:cs="Times New Roman"/>
                <w:sz w:val="16"/>
                <w:szCs w:val="16"/>
                <w:lang w:eastAsia="en-PH"/>
                <w:rPrChange w:id="1603" w:author="Jen" w:date="2017-08-25T12:03:00Z">
                  <w:rPr>
                    <w:ins w:id="1604" w:author="John Junico Bernados" w:date="2017-08-23T20:06:00Z"/>
                    <w:rFonts w:ascii="Times New Roman" w:eastAsia="Times New Roman" w:hAnsi="Times New Roman" w:cs="Times New Roman"/>
                    <w:sz w:val="18"/>
                    <w:szCs w:val="18"/>
                    <w:lang w:eastAsia="en-PH"/>
                  </w:rPr>
                </w:rPrChange>
              </w:rPr>
              <w:pPrChange w:id="1605" w:author="John Junico Bernados" w:date="2017-08-23T20:08:00Z">
                <w:pPr>
                  <w:spacing w:after="0" w:line="240" w:lineRule="auto"/>
                  <w:jc w:val="right"/>
                </w:pPr>
              </w:pPrChange>
            </w:pPr>
          </w:p>
        </w:tc>
        <w:tc>
          <w:tcPr>
            <w:tcW w:w="615" w:type="dxa"/>
            <w:vAlign w:val="center"/>
            <w:tcPrChange w:id="1606" w:author="Jen" w:date="2017-08-25T13:32:00Z">
              <w:tcPr>
                <w:tcW w:w="659" w:type="dxa"/>
                <w:gridSpan w:val="2"/>
                <w:vAlign w:val="center"/>
              </w:tcPr>
            </w:tcPrChange>
          </w:tcPr>
          <w:p w14:paraId="149250EC" w14:textId="77777777" w:rsidR="00BD19B9" w:rsidRPr="006601FC" w:rsidRDefault="00BD19B9">
            <w:pPr>
              <w:spacing w:after="0" w:line="240" w:lineRule="auto"/>
              <w:jc w:val="center"/>
              <w:rPr>
                <w:ins w:id="1607" w:author="John Junico Bernados" w:date="2017-08-23T20:06:00Z"/>
                <w:rFonts w:ascii="Times New Roman" w:eastAsia="Times New Roman" w:hAnsi="Times New Roman" w:cs="Times New Roman"/>
                <w:sz w:val="16"/>
                <w:szCs w:val="16"/>
                <w:lang w:eastAsia="en-PH"/>
                <w:rPrChange w:id="1608" w:author="Jen" w:date="2017-08-25T12:03:00Z">
                  <w:rPr>
                    <w:ins w:id="1609" w:author="John Junico Bernados" w:date="2017-08-23T20:06:00Z"/>
                    <w:rFonts w:ascii="Times New Roman" w:eastAsia="Times New Roman" w:hAnsi="Times New Roman" w:cs="Times New Roman"/>
                    <w:sz w:val="18"/>
                    <w:szCs w:val="18"/>
                    <w:lang w:eastAsia="en-PH"/>
                  </w:rPr>
                </w:rPrChange>
              </w:rPr>
              <w:pPrChange w:id="1610" w:author="John Junico Bernados" w:date="2017-08-23T20:08:00Z">
                <w:pPr>
                  <w:spacing w:after="0" w:line="240" w:lineRule="auto"/>
                  <w:jc w:val="right"/>
                </w:pPr>
              </w:pPrChange>
            </w:pPr>
          </w:p>
        </w:tc>
      </w:tr>
      <w:tr w:rsidR="006601FC" w:rsidRPr="006601FC" w14:paraId="4C158759" w14:textId="4C37179E"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11"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6"/>
          <w:jc w:val="center"/>
          <w:trPrChange w:id="1612" w:author="Jen" w:date="2017-08-25T13:32:00Z">
            <w:trPr>
              <w:gridBefore w:val="1"/>
              <w:trHeight w:val="56"/>
              <w:jc w:val="center"/>
            </w:trPr>
          </w:trPrChange>
        </w:trPr>
        <w:tc>
          <w:tcPr>
            <w:tcW w:w="1199" w:type="dxa"/>
            <w:shd w:val="clear" w:color="auto" w:fill="auto"/>
            <w:vAlign w:val="center"/>
            <w:hideMark/>
            <w:tcPrChange w:id="1613" w:author="Jen" w:date="2017-08-25T13:32:00Z">
              <w:tcPr>
                <w:tcW w:w="1201" w:type="dxa"/>
                <w:gridSpan w:val="2"/>
                <w:shd w:val="clear" w:color="auto" w:fill="auto"/>
                <w:vAlign w:val="center"/>
                <w:hideMark/>
              </w:tcPr>
            </w:tcPrChange>
          </w:tcPr>
          <w:p w14:paraId="28541929"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614" w:author="Jen" w:date="2017-08-25T12:03:00Z">
                  <w:rPr>
                    <w:rFonts w:ascii="Times New Roman" w:eastAsia="Times New Roman" w:hAnsi="Times New Roman" w:cs="Times New Roman"/>
                    <w:sz w:val="20"/>
                    <w:szCs w:val="20"/>
                    <w:lang w:eastAsia="en-PH"/>
                  </w:rPr>
                </w:rPrChange>
              </w:rPr>
            </w:pPr>
            <w:r w:rsidRPr="006601FC">
              <w:rPr>
                <w:rFonts w:ascii="Times New Roman" w:eastAsia="Times New Roman" w:hAnsi="Times New Roman" w:cs="Times New Roman"/>
                <w:sz w:val="16"/>
                <w:szCs w:val="16"/>
                <w:lang w:eastAsia="en-PH"/>
                <w:rPrChange w:id="1615" w:author="Jen" w:date="2017-08-25T12:03:00Z">
                  <w:rPr>
                    <w:rFonts w:ascii="Times New Roman" w:eastAsia="Times New Roman" w:hAnsi="Times New Roman" w:cs="Times New Roman"/>
                    <w:sz w:val="20"/>
                    <w:szCs w:val="20"/>
                    <w:lang w:eastAsia="en-PH"/>
                  </w:rPr>
                </w:rPrChange>
              </w:rPr>
              <w:t>Caloocan</w:t>
            </w:r>
          </w:p>
        </w:tc>
        <w:tc>
          <w:tcPr>
            <w:tcW w:w="1171" w:type="dxa"/>
            <w:shd w:val="clear" w:color="auto" w:fill="auto"/>
            <w:vAlign w:val="center"/>
            <w:tcPrChange w:id="1616" w:author="Jen" w:date="2017-08-25T13:32:00Z">
              <w:tcPr>
                <w:tcW w:w="1170" w:type="dxa"/>
                <w:shd w:val="clear" w:color="auto" w:fill="auto"/>
                <w:vAlign w:val="center"/>
              </w:tcPr>
            </w:tcPrChange>
          </w:tcPr>
          <w:p w14:paraId="3D55F277" w14:textId="07A09D4B" w:rsidR="00BD19B9" w:rsidRPr="006601FC" w:rsidRDefault="009B286C">
            <w:pPr>
              <w:spacing w:after="0" w:line="240" w:lineRule="auto"/>
              <w:jc w:val="center"/>
              <w:rPr>
                <w:rFonts w:ascii="Times New Roman" w:eastAsia="Times New Roman" w:hAnsi="Times New Roman" w:cs="Times New Roman"/>
                <w:sz w:val="16"/>
                <w:szCs w:val="16"/>
                <w:lang w:eastAsia="en-PH"/>
                <w:rPrChange w:id="1617" w:author="Jen" w:date="2017-08-25T12:03:00Z">
                  <w:rPr>
                    <w:rFonts w:ascii="Times New Roman" w:eastAsia="Times New Roman" w:hAnsi="Times New Roman" w:cs="Times New Roman"/>
                    <w:sz w:val="20"/>
                    <w:szCs w:val="20"/>
                    <w:lang w:eastAsia="en-PH"/>
                  </w:rPr>
                </w:rPrChange>
              </w:rPr>
              <w:pPrChange w:id="1618" w:author="John Junico Bernados" w:date="2017-08-23T20:08:00Z">
                <w:pPr>
                  <w:spacing w:after="0" w:line="240" w:lineRule="auto"/>
                  <w:jc w:val="right"/>
                </w:pPr>
              </w:pPrChange>
            </w:pPr>
            <w:ins w:id="1619" w:author="Jen" w:date="2017-08-25T11:55:00Z">
              <w:r w:rsidRPr="006601FC">
                <w:rPr>
                  <w:rFonts w:ascii="Times New Roman" w:eastAsia="Times New Roman" w:hAnsi="Times New Roman" w:cs="Times New Roman"/>
                  <w:sz w:val="16"/>
                  <w:szCs w:val="16"/>
                  <w:lang w:eastAsia="en-PH"/>
                  <w:rPrChange w:id="1620" w:author="Jen" w:date="2017-08-25T12:03:00Z">
                    <w:rPr>
                      <w:rFonts w:ascii="Times New Roman" w:eastAsia="Times New Roman" w:hAnsi="Times New Roman" w:cs="Times New Roman"/>
                      <w:sz w:val="18"/>
                      <w:szCs w:val="18"/>
                      <w:lang w:eastAsia="en-PH"/>
                    </w:rPr>
                  </w:rPrChange>
                </w:rPr>
                <w:t>-</w:t>
              </w:r>
            </w:ins>
            <w:del w:id="1621" w:author="John Junico Bernados" w:date="2017-08-23T20:10:00Z">
              <w:r w:rsidR="00BD19B9" w:rsidRPr="006601FC" w:rsidDel="00F90FE3">
                <w:rPr>
                  <w:rFonts w:ascii="Times New Roman" w:eastAsia="Times New Roman" w:hAnsi="Times New Roman" w:cs="Times New Roman"/>
                  <w:sz w:val="16"/>
                  <w:szCs w:val="16"/>
                  <w:lang w:eastAsia="en-PH"/>
                  <w:rPrChange w:id="1622" w:author="Jen" w:date="2017-08-25T12:03:00Z">
                    <w:rPr>
                      <w:rFonts w:ascii="Times New Roman" w:eastAsia="Times New Roman" w:hAnsi="Times New Roman" w:cs="Times New Roman"/>
                      <w:sz w:val="20"/>
                      <w:szCs w:val="20"/>
                      <w:lang w:eastAsia="en-PH"/>
                    </w:rPr>
                  </w:rPrChange>
                </w:rPr>
                <w:delText>9,733</w:delText>
              </w:r>
            </w:del>
            <w:ins w:id="1623" w:author="Jen" w:date="2017-08-19T01:48:00Z">
              <w:del w:id="1624"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625"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626" w:author="John Junico Bernados" w:date="2017-08-23T20:10:00Z">
              <w:r w:rsidR="00BD19B9" w:rsidRPr="006601FC" w:rsidDel="00F90FE3">
                <w:rPr>
                  <w:rFonts w:ascii="Times New Roman" w:eastAsia="Times New Roman" w:hAnsi="Times New Roman" w:cs="Times New Roman"/>
                  <w:sz w:val="16"/>
                  <w:szCs w:val="16"/>
                  <w:lang w:eastAsia="en-PH"/>
                  <w:rPrChange w:id="1627" w:author="Jen" w:date="2017-08-25T12:03:00Z">
                    <w:rPr>
                      <w:rFonts w:ascii="Times New Roman" w:eastAsia="Times New Roman" w:hAnsi="Times New Roman" w:cs="Times New Roman"/>
                      <w:sz w:val="20"/>
                      <w:szCs w:val="20"/>
                      <w:lang w:eastAsia="en-PH"/>
                    </w:rPr>
                  </w:rPrChange>
                </w:rPr>
                <w:delText>**</w:delText>
              </w:r>
            </w:del>
          </w:p>
        </w:tc>
        <w:tc>
          <w:tcPr>
            <w:tcW w:w="1171" w:type="dxa"/>
            <w:vAlign w:val="center"/>
            <w:tcPrChange w:id="1628" w:author="Jen" w:date="2017-08-25T13:32:00Z">
              <w:tcPr>
                <w:tcW w:w="1170" w:type="dxa"/>
                <w:vAlign w:val="center"/>
              </w:tcPr>
            </w:tcPrChange>
          </w:tcPr>
          <w:p w14:paraId="58455AF9" w14:textId="54E902C6" w:rsidR="00BD19B9" w:rsidRPr="006601FC" w:rsidRDefault="00BD19B9">
            <w:pPr>
              <w:spacing w:after="0" w:line="240" w:lineRule="auto"/>
              <w:jc w:val="center"/>
              <w:rPr>
                <w:ins w:id="1629" w:author="John Junico Bernados" w:date="2017-08-23T20:06:00Z"/>
                <w:rFonts w:ascii="Times New Roman" w:eastAsia="Times New Roman" w:hAnsi="Times New Roman" w:cs="Times New Roman"/>
                <w:sz w:val="16"/>
                <w:szCs w:val="16"/>
                <w:lang w:eastAsia="en-PH"/>
                <w:rPrChange w:id="1630" w:author="Jen" w:date="2017-08-25T12:03:00Z">
                  <w:rPr>
                    <w:ins w:id="1631" w:author="John Junico Bernados" w:date="2017-08-23T20:06:00Z"/>
                    <w:rFonts w:ascii="Times New Roman" w:eastAsia="Times New Roman" w:hAnsi="Times New Roman" w:cs="Times New Roman"/>
                    <w:sz w:val="18"/>
                    <w:szCs w:val="18"/>
                    <w:lang w:eastAsia="en-PH"/>
                  </w:rPr>
                </w:rPrChange>
              </w:rPr>
              <w:pPrChange w:id="1632" w:author="John Junico Bernados" w:date="2017-08-23T20:08:00Z">
                <w:pPr>
                  <w:spacing w:after="0" w:line="240" w:lineRule="auto"/>
                  <w:jc w:val="right"/>
                </w:pPr>
              </w:pPrChange>
            </w:pPr>
            <w:ins w:id="1633" w:author="John Junico Bernados" w:date="2017-08-23T20:10:00Z">
              <w:r w:rsidRPr="006601FC">
                <w:rPr>
                  <w:rFonts w:ascii="Times New Roman" w:eastAsia="Times New Roman" w:hAnsi="Times New Roman" w:cs="Times New Roman"/>
                  <w:sz w:val="16"/>
                  <w:szCs w:val="16"/>
                  <w:lang w:eastAsia="en-PH"/>
                  <w:rPrChange w:id="1634" w:author="Jen" w:date="2017-08-25T12:03:00Z">
                    <w:rPr>
                      <w:rFonts w:ascii="Times New Roman" w:eastAsia="Times New Roman" w:hAnsi="Times New Roman" w:cs="Times New Roman"/>
                      <w:sz w:val="18"/>
                      <w:szCs w:val="18"/>
                      <w:lang w:eastAsia="en-PH"/>
                    </w:rPr>
                  </w:rPrChange>
                </w:rPr>
                <w:t>9,733</w:t>
              </w:r>
              <w:r w:rsidRPr="006601FC">
                <w:rPr>
                  <w:rFonts w:ascii="Times New Roman" w:eastAsia="Times New Roman" w:hAnsi="Times New Roman" w:cs="Times New Roman"/>
                  <w:sz w:val="16"/>
                  <w:szCs w:val="16"/>
                  <w:vertAlign w:val="superscript"/>
                  <w:lang w:eastAsia="en-PH"/>
                  <w:rPrChange w:id="1635"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51" w:type="dxa"/>
            <w:vAlign w:val="center"/>
            <w:tcPrChange w:id="1636" w:author="Jen" w:date="2017-08-25T13:32:00Z">
              <w:tcPr>
                <w:tcW w:w="651" w:type="dxa"/>
                <w:gridSpan w:val="2"/>
                <w:vAlign w:val="center"/>
              </w:tcPr>
            </w:tcPrChange>
          </w:tcPr>
          <w:p w14:paraId="610A7E93" w14:textId="7490C954" w:rsidR="00BD19B9" w:rsidRPr="006601FC" w:rsidRDefault="009B286C">
            <w:pPr>
              <w:spacing w:after="0" w:line="240" w:lineRule="auto"/>
              <w:jc w:val="center"/>
              <w:rPr>
                <w:ins w:id="1637" w:author="John Junico Bernados" w:date="2017-08-23T20:06:00Z"/>
                <w:rFonts w:ascii="Times New Roman" w:eastAsia="Times New Roman" w:hAnsi="Times New Roman" w:cs="Times New Roman"/>
                <w:sz w:val="16"/>
                <w:szCs w:val="16"/>
                <w:lang w:eastAsia="en-PH"/>
                <w:rPrChange w:id="1638" w:author="Jen" w:date="2017-08-25T12:03:00Z">
                  <w:rPr>
                    <w:ins w:id="1639" w:author="John Junico Bernados" w:date="2017-08-23T20:06:00Z"/>
                    <w:rFonts w:ascii="Times New Roman" w:eastAsia="Times New Roman" w:hAnsi="Times New Roman" w:cs="Times New Roman"/>
                    <w:sz w:val="18"/>
                    <w:szCs w:val="18"/>
                    <w:lang w:eastAsia="en-PH"/>
                  </w:rPr>
                </w:rPrChange>
              </w:rPr>
              <w:pPrChange w:id="1640" w:author="John Junico Bernados" w:date="2017-08-23T20:08:00Z">
                <w:pPr>
                  <w:spacing w:after="0" w:line="240" w:lineRule="auto"/>
                  <w:jc w:val="right"/>
                </w:pPr>
              </w:pPrChange>
            </w:pPr>
            <w:ins w:id="1641" w:author="Jen" w:date="2017-08-25T11:55:00Z">
              <w:r w:rsidRPr="006601FC">
                <w:rPr>
                  <w:rFonts w:ascii="Times New Roman" w:eastAsia="Times New Roman" w:hAnsi="Times New Roman" w:cs="Times New Roman"/>
                  <w:sz w:val="16"/>
                  <w:szCs w:val="16"/>
                  <w:lang w:eastAsia="en-PH"/>
                  <w:rPrChange w:id="1642"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tcPrChange w:id="1643" w:author="Jen" w:date="2017-08-25T13:32:00Z">
              <w:tcPr>
                <w:tcW w:w="1069" w:type="dxa"/>
                <w:shd w:val="clear" w:color="auto" w:fill="auto"/>
                <w:vAlign w:val="center"/>
              </w:tcPr>
            </w:tcPrChange>
          </w:tcPr>
          <w:p w14:paraId="25439E64" w14:textId="5861F4F4" w:rsidR="00BD19B9" w:rsidRPr="006601FC" w:rsidRDefault="009B286C">
            <w:pPr>
              <w:spacing w:after="0" w:line="240" w:lineRule="auto"/>
              <w:jc w:val="center"/>
              <w:rPr>
                <w:rFonts w:ascii="Times New Roman" w:eastAsia="Times New Roman" w:hAnsi="Times New Roman" w:cs="Times New Roman"/>
                <w:sz w:val="16"/>
                <w:szCs w:val="16"/>
                <w:lang w:eastAsia="en-PH"/>
                <w:rPrChange w:id="1644" w:author="Jen" w:date="2017-08-25T12:03:00Z">
                  <w:rPr>
                    <w:rFonts w:ascii="Times New Roman" w:eastAsia="Times New Roman" w:hAnsi="Times New Roman" w:cs="Times New Roman"/>
                    <w:sz w:val="20"/>
                    <w:szCs w:val="20"/>
                    <w:lang w:eastAsia="en-PH"/>
                  </w:rPr>
                </w:rPrChange>
              </w:rPr>
              <w:pPrChange w:id="1645" w:author="John Junico Bernados" w:date="2017-08-23T20:08:00Z">
                <w:pPr>
                  <w:spacing w:after="0" w:line="240" w:lineRule="auto"/>
                  <w:jc w:val="right"/>
                </w:pPr>
              </w:pPrChange>
            </w:pPr>
            <w:ins w:id="1646" w:author="Jen" w:date="2017-08-25T11:55:00Z">
              <w:r w:rsidRPr="006601FC">
                <w:rPr>
                  <w:rFonts w:ascii="Times New Roman" w:eastAsia="Times New Roman" w:hAnsi="Times New Roman" w:cs="Times New Roman"/>
                  <w:sz w:val="16"/>
                  <w:szCs w:val="16"/>
                  <w:lang w:eastAsia="en-PH"/>
                  <w:rPrChange w:id="1647" w:author="Jen" w:date="2017-08-25T12:03:00Z">
                    <w:rPr>
                      <w:rFonts w:ascii="Times New Roman" w:eastAsia="Times New Roman" w:hAnsi="Times New Roman" w:cs="Times New Roman"/>
                      <w:sz w:val="18"/>
                      <w:szCs w:val="18"/>
                      <w:lang w:eastAsia="en-PH"/>
                    </w:rPr>
                  </w:rPrChange>
                </w:rPr>
                <w:t>-</w:t>
              </w:r>
            </w:ins>
            <w:del w:id="1648" w:author="John Junico Bernados" w:date="2017-08-23T20:11:00Z">
              <w:r w:rsidR="00BD19B9" w:rsidRPr="006601FC" w:rsidDel="00BD19B9">
                <w:rPr>
                  <w:rFonts w:ascii="Times New Roman" w:eastAsia="Times New Roman" w:hAnsi="Times New Roman" w:cs="Times New Roman"/>
                  <w:sz w:val="16"/>
                  <w:szCs w:val="16"/>
                  <w:lang w:eastAsia="en-PH"/>
                  <w:rPrChange w:id="1649" w:author="Jen" w:date="2017-08-25T12:03:00Z">
                    <w:rPr>
                      <w:rFonts w:ascii="Times New Roman" w:eastAsia="Times New Roman" w:hAnsi="Times New Roman" w:cs="Times New Roman"/>
                      <w:sz w:val="20"/>
                      <w:szCs w:val="20"/>
                      <w:lang w:eastAsia="en-PH"/>
                    </w:rPr>
                  </w:rPrChange>
                </w:rPr>
                <w:delText>19,050</w:delText>
              </w:r>
            </w:del>
            <w:ins w:id="1650" w:author="Jen" w:date="2017-08-19T01:48:00Z">
              <w:del w:id="1651" w:author="John Junico Bernados" w:date="2017-08-23T20:11:00Z">
                <w:r w:rsidR="00BD19B9" w:rsidRPr="006601FC" w:rsidDel="00BD19B9">
                  <w:rPr>
                    <w:rFonts w:ascii="Times New Roman" w:eastAsia="Times New Roman" w:hAnsi="Times New Roman" w:cs="Times New Roman"/>
                    <w:sz w:val="16"/>
                    <w:szCs w:val="16"/>
                    <w:vertAlign w:val="superscript"/>
                    <w:lang w:eastAsia="en-PH"/>
                    <w:rPrChange w:id="1652"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653" w:author="John Junico Bernados" w:date="2017-08-23T20:11:00Z">
              <w:r w:rsidR="00BD19B9" w:rsidRPr="006601FC" w:rsidDel="00BD19B9">
                <w:rPr>
                  <w:rFonts w:ascii="Times New Roman" w:eastAsia="Times New Roman" w:hAnsi="Times New Roman" w:cs="Times New Roman"/>
                  <w:sz w:val="16"/>
                  <w:szCs w:val="16"/>
                  <w:lang w:eastAsia="en-PH"/>
                  <w:rPrChange w:id="1654"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655" w:author="Jen" w:date="2017-08-25T13:32:00Z">
              <w:tcPr>
                <w:tcW w:w="1170" w:type="dxa"/>
                <w:vAlign w:val="center"/>
              </w:tcPr>
            </w:tcPrChange>
          </w:tcPr>
          <w:p w14:paraId="1554577A" w14:textId="59EB17D9" w:rsidR="00BD19B9" w:rsidRPr="006601FC" w:rsidRDefault="00BD19B9">
            <w:pPr>
              <w:spacing w:after="0" w:line="240" w:lineRule="auto"/>
              <w:jc w:val="center"/>
              <w:rPr>
                <w:ins w:id="1656" w:author="John Junico Bernados" w:date="2017-08-23T20:05:00Z"/>
                <w:rFonts w:ascii="Times New Roman" w:eastAsia="Times New Roman" w:hAnsi="Times New Roman" w:cs="Times New Roman"/>
                <w:sz w:val="16"/>
                <w:szCs w:val="16"/>
                <w:lang w:eastAsia="en-PH"/>
                <w:rPrChange w:id="1657" w:author="Jen" w:date="2017-08-25T12:03:00Z">
                  <w:rPr>
                    <w:ins w:id="1658" w:author="John Junico Bernados" w:date="2017-08-23T20:05:00Z"/>
                    <w:rFonts w:ascii="Times New Roman" w:eastAsia="Times New Roman" w:hAnsi="Times New Roman" w:cs="Times New Roman"/>
                    <w:sz w:val="18"/>
                    <w:szCs w:val="18"/>
                    <w:lang w:eastAsia="en-PH"/>
                  </w:rPr>
                </w:rPrChange>
              </w:rPr>
              <w:pPrChange w:id="1659" w:author="John Junico Bernados" w:date="2017-08-23T20:08:00Z">
                <w:pPr>
                  <w:spacing w:after="0" w:line="240" w:lineRule="auto"/>
                  <w:jc w:val="right"/>
                </w:pPr>
              </w:pPrChange>
            </w:pPr>
            <w:ins w:id="1660" w:author="John Junico Bernados" w:date="2017-08-23T20:11:00Z">
              <w:r w:rsidRPr="006601FC">
                <w:rPr>
                  <w:rFonts w:ascii="Times New Roman" w:eastAsia="Times New Roman" w:hAnsi="Times New Roman" w:cs="Times New Roman"/>
                  <w:sz w:val="16"/>
                  <w:szCs w:val="16"/>
                  <w:lang w:eastAsia="en-PH"/>
                  <w:rPrChange w:id="1661" w:author="Jen" w:date="2017-08-25T12:03:00Z">
                    <w:rPr>
                      <w:rFonts w:ascii="Times New Roman" w:eastAsia="Times New Roman" w:hAnsi="Times New Roman" w:cs="Times New Roman"/>
                      <w:sz w:val="18"/>
                      <w:szCs w:val="18"/>
                      <w:lang w:eastAsia="en-PH"/>
                    </w:rPr>
                  </w:rPrChange>
                </w:rPr>
                <w:t>19,050</w:t>
              </w:r>
              <w:r w:rsidRPr="006601FC">
                <w:rPr>
                  <w:rFonts w:ascii="Times New Roman" w:eastAsia="Times New Roman" w:hAnsi="Times New Roman" w:cs="Times New Roman"/>
                  <w:sz w:val="16"/>
                  <w:szCs w:val="16"/>
                  <w:vertAlign w:val="superscript"/>
                  <w:lang w:eastAsia="en-PH"/>
                  <w:rPrChange w:id="1662"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535" w:type="dxa"/>
            <w:vAlign w:val="center"/>
            <w:tcPrChange w:id="1663" w:author="Jen" w:date="2017-08-25T13:32:00Z">
              <w:tcPr>
                <w:tcW w:w="535" w:type="dxa"/>
                <w:gridSpan w:val="2"/>
                <w:vAlign w:val="center"/>
              </w:tcPr>
            </w:tcPrChange>
          </w:tcPr>
          <w:p w14:paraId="5DA1010B" w14:textId="77777777" w:rsidR="00BD19B9" w:rsidRPr="006601FC" w:rsidRDefault="00BD19B9">
            <w:pPr>
              <w:spacing w:after="0" w:line="240" w:lineRule="auto"/>
              <w:jc w:val="center"/>
              <w:rPr>
                <w:ins w:id="1664" w:author="John Junico Bernados" w:date="2017-08-23T20:05:00Z"/>
                <w:rFonts w:ascii="Times New Roman" w:eastAsia="Times New Roman" w:hAnsi="Times New Roman" w:cs="Times New Roman"/>
                <w:sz w:val="16"/>
                <w:szCs w:val="16"/>
                <w:lang w:eastAsia="en-PH"/>
                <w:rPrChange w:id="1665" w:author="Jen" w:date="2017-08-25T12:03:00Z">
                  <w:rPr>
                    <w:ins w:id="1666" w:author="John Junico Bernados" w:date="2017-08-23T20:05:00Z"/>
                    <w:rFonts w:ascii="Times New Roman" w:eastAsia="Times New Roman" w:hAnsi="Times New Roman" w:cs="Times New Roman"/>
                    <w:sz w:val="18"/>
                    <w:szCs w:val="18"/>
                    <w:lang w:eastAsia="en-PH"/>
                  </w:rPr>
                </w:rPrChange>
              </w:rPr>
              <w:pPrChange w:id="1667" w:author="John Junico Bernados" w:date="2017-08-23T20:08:00Z">
                <w:pPr>
                  <w:spacing w:after="0" w:line="240" w:lineRule="auto"/>
                  <w:jc w:val="right"/>
                </w:pPr>
              </w:pPrChange>
            </w:pPr>
          </w:p>
        </w:tc>
        <w:tc>
          <w:tcPr>
            <w:tcW w:w="943" w:type="dxa"/>
            <w:shd w:val="clear" w:color="auto" w:fill="auto"/>
            <w:vAlign w:val="center"/>
            <w:tcPrChange w:id="1668" w:author="Jen" w:date="2017-08-25T13:32:00Z">
              <w:tcPr>
                <w:tcW w:w="943" w:type="dxa"/>
                <w:shd w:val="clear" w:color="auto" w:fill="auto"/>
                <w:vAlign w:val="center"/>
              </w:tcPr>
            </w:tcPrChange>
          </w:tcPr>
          <w:p w14:paraId="2E203008" w14:textId="6585FE26" w:rsidR="00BD19B9" w:rsidRPr="006601FC" w:rsidRDefault="00BD19B9">
            <w:pPr>
              <w:spacing w:after="0" w:line="240" w:lineRule="auto"/>
              <w:jc w:val="center"/>
              <w:rPr>
                <w:rFonts w:ascii="Times New Roman" w:eastAsia="Times New Roman" w:hAnsi="Times New Roman" w:cs="Times New Roman"/>
                <w:sz w:val="16"/>
                <w:szCs w:val="16"/>
                <w:lang w:eastAsia="en-PH"/>
                <w:rPrChange w:id="1669" w:author="Jen" w:date="2017-08-25T12:03:00Z">
                  <w:rPr>
                    <w:rFonts w:ascii="Times New Roman" w:eastAsia="Times New Roman" w:hAnsi="Times New Roman" w:cs="Times New Roman"/>
                    <w:sz w:val="20"/>
                    <w:szCs w:val="20"/>
                    <w:lang w:eastAsia="en-PH"/>
                  </w:rPr>
                </w:rPrChange>
              </w:rPr>
              <w:pPrChange w:id="1670" w:author="John Junico Bernados" w:date="2017-08-23T20:08:00Z">
                <w:pPr>
                  <w:spacing w:after="0" w:line="240" w:lineRule="auto"/>
                  <w:jc w:val="right"/>
                </w:pPr>
              </w:pPrChange>
            </w:pPr>
            <w:del w:id="1671" w:author="John Junico Bernados" w:date="2017-08-23T20:11:00Z">
              <w:r w:rsidRPr="006601FC" w:rsidDel="00BD19B9">
                <w:rPr>
                  <w:rFonts w:ascii="Times New Roman" w:eastAsia="Times New Roman" w:hAnsi="Times New Roman" w:cs="Times New Roman"/>
                  <w:sz w:val="16"/>
                  <w:szCs w:val="16"/>
                  <w:lang w:eastAsia="en-PH"/>
                  <w:rPrChange w:id="1672" w:author="Jen" w:date="2017-08-25T12:03:00Z">
                    <w:rPr>
                      <w:rFonts w:ascii="Times New Roman" w:eastAsia="Times New Roman" w:hAnsi="Times New Roman" w:cs="Times New Roman"/>
                      <w:sz w:val="20"/>
                      <w:szCs w:val="20"/>
                      <w:lang w:eastAsia="en-PH"/>
                    </w:rPr>
                  </w:rPrChange>
                </w:rPr>
                <w:delText>10,739</w:delText>
              </w:r>
            </w:del>
            <w:ins w:id="1673" w:author="Jen" w:date="2017-08-19T01:50:00Z">
              <w:del w:id="1674" w:author="John Junico Bernados" w:date="2017-08-23T20:11:00Z">
                <w:r w:rsidRPr="006601FC" w:rsidDel="00BD19B9">
                  <w:rPr>
                    <w:rFonts w:ascii="Times New Roman" w:eastAsia="Times New Roman" w:hAnsi="Times New Roman" w:cs="Times New Roman"/>
                    <w:sz w:val="16"/>
                    <w:szCs w:val="16"/>
                    <w:vertAlign w:val="superscript"/>
                    <w:lang w:eastAsia="en-PH"/>
                    <w:rPrChange w:id="1675" w:author="Jen" w:date="2017-08-25T12:03:00Z">
                      <w:rPr>
                        <w:rFonts w:ascii="Times New Roman" w:eastAsia="Times New Roman" w:hAnsi="Times New Roman" w:cs="Times New Roman"/>
                        <w:sz w:val="20"/>
                        <w:szCs w:val="20"/>
                        <w:vertAlign w:val="superscript"/>
                        <w:lang w:eastAsia="en-PH"/>
                      </w:rPr>
                    </w:rPrChange>
                  </w:rPr>
                  <w:delText xml:space="preserve"> c</w:delText>
                </w:r>
              </w:del>
            </w:ins>
            <w:del w:id="1676" w:author="John Junico Bernados" w:date="2017-08-23T20:11:00Z">
              <w:r w:rsidRPr="006601FC" w:rsidDel="00BD19B9">
                <w:rPr>
                  <w:rFonts w:ascii="Times New Roman" w:eastAsia="Times New Roman" w:hAnsi="Times New Roman" w:cs="Times New Roman"/>
                  <w:sz w:val="16"/>
                  <w:szCs w:val="16"/>
                  <w:lang w:eastAsia="en-PH"/>
                  <w:rPrChange w:id="1677"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678" w:author="Jen" w:date="2017-08-25T13:32:00Z">
              <w:tcPr>
                <w:tcW w:w="729" w:type="dxa"/>
                <w:vAlign w:val="center"/>
              </w:tcPr>
            </w:tcPrChange>
          </w:tcPr>
          <w:p w14:paraId="45DD57EE" w14:textId="77777777" w:rsidR="00BD19B9" w:rsidRPr="006601FC" w:rsidRDefault="00BD19B9">
            <w:pPr>
              <w:spacing w:after="0" w:line="240" w:lineRule="auto"/>
              <w:jc w:val="center"/>
              <w:rPr>
                <w:ins w:id="1679" w:author="John Junico Bernados" w:date="2017-08-23T20:06:00Z"/>
                <w:rFonts w:ascii="Times New Roman" w:eastAsia="Times New Roman" w:hAnsi="Times New Roman" w:cs="Times New Roman"/>
                <w:sz w:val="16"/>
                <w:szCs w:val="16"/>
                <w:lang w:eastAsia="en-PH"/>
                <w:rPrChange w:id="1680" w:author="Jen" w:date="2017-08-25T12:03:00Z">
                  <w:rPr>
                    <w:ins w:id="1681" w:author="John Junico Bernados" w:date="2017-08-23T20:06:00Z"/>
                    <w:rFonts w:ascii="Times New Roman" w:eastAsia="Times New Roman" w:hAnsi="Times New Roman" w:cs="Times New Roman"/>
                    <w:sz w:val="18"/>
                    <w:szCs w:val="18"/>
                    <w:lang w:eastAsia="en-PH"/>
                  </w:rPr>
                </w:rPrChange>
              </w:rPr>
              <w:pPrChange w:id="1682" w:author="John Junico Bernados" w:date="2017-08-23T20:08:00Z">
                <w:pPr>
                  <w:spacing w:after="0" w:line="240" w:lineRule="auto"/>
                  <w:jc w:val="right"/>
                </w:pPr>
              </w:pPrChange>
            </w:pPr>
          </w:p>
        </w:tc>
        <w:tc>
          <w:tcPr>
            <w:tcW w:w="804" w:type="dxa"/>
            <w:vAlign w:val="center"/>
            <w:tcPrChange w:id="1683" w:author="Jen" w:date="2017-08-25T13:32:00Z">
              <w:tcPr>
                <w:tcW w:w="804" w:type="dxa"/>
                <w:gridSpan w:val="2"/>
                <w:vAlign w:val="center"/>
              </w:tcPr>
            </w:tcPrChange>
          </w:tcPr>
          <w:p w14:paraId="1C12769E" w14:textId="077EBC30" w:rsidR="00BD19B9" w:rsidRPr="006601FC" w:rsidRDefault="00BD19B9">
            <w:pPr>
              <w:spacing w:after="0" w:line="240" w:lineRule="auto"/>
              <w:jc w:val="center"/>
              <w:rPr>
                <w:ins w:id="1684" w:author="John Junico Bernados" w:date="2017-08-23T20:06:00Z"/>
                <w:rFonts w:ascii="Times New Roman" w:eastAsia="Times New Roman" w:hAnsi="Times New Roman" w:cs="Times New Roman"/>
                <w:sz w:val="16"/>
                <w:szCs w:val="16"/>
                <w:lang w:eastAsia="en-PH"/>
                <w:rPrChange w:id="1685" w:author="Jen" w:date="2017-08-25T12:03:00Z">
                  <w:rPr>
                    <w:ins w:id="1686" w:author="John Junico Bernados" w:date="2017-08-23T20:06:00Z"/>
                    <w:rFonts w:ascii="Times New Roman" w:eastAsia="Times New Roman" w:hAnsi="Times New Roman" w:cs="Times New Roman"/>
                    <w:sz w:val="18"/>
                    <w:szCs w:val="18"/>
                    <w:lang w:eastAsia="en-PH"/>
                  </w:rPr>
                </w:rPrChange>
              </w:rPr>
              <w:pPrChange w:id="1687" w:author="John Junico Bernados" w:date="2017-08-23T20:08:00Z">
                <w:pPr>
                  <w:spacing w:after="0" w:line="240" w:lineRule="auto"/>
                  <w:jc w:val="right"/>
                </w:pPr>
              </w:pPrChange>
            </w:pPr>
            <w:ins w:id="1688" w:author="John Junico Bernados" w:date="2017-08-23T20:11:00Z">
              <w:r w:rsidRPr="006601FC">
                <w:rPr>
                  <w:rFonts w:ascii="Times New Roman" w:eastAsia="Times New Roman" w:hAnsi="Times New Roman" w:cs="Times New Roman"/>
                  <w:sz w:val="16"/>
                  <w:szCs w:val="16"/>
                  <w:lang w:eastAsia="en-PH"/>
                  <w:rPrChange w:id="1689" w:author="Jen" w:date="2017-08-25T12:03:00Z">
                    <w:rPr>
                      <w:rFonts w:ascii="Times New Roman" w:eastAsia="Times New Roman" w:hAnsi="Times New Roman" w:cs="Times New Roman"/>
                      <w:sz w:val="18"/>
                      <w:szCs w:val="18"/>
                      <w:lang w:eastAsia="en-PH"/>
                    </w:rPr>
                  </w:rPrChange>
                </w:rPr>
                <w:t>10,739</w:t>
              </w:r>
              <w:r w:rsidRPr="006601FC">
                <w:rPr>
                  <w:rFonts w:ascii="Times New Roman" w:eastAsia="Times New Roman" w:hAnsi="Times New Roman" w:cs="Times New Roman"/>
                  <w:sz w:val="16"/>
                  <w:szCs w:val="16"/>
                  <w:vertAlign w:val="superscript"/>
                  <w:lang w:eastAsia="en-PH"/>
                  <w:rPrChange w:id="1690" w:author="Jen" w:date="2017-08-25T12:03:00Z">
                    <w:rPr>
                      <w:rFonts w:ascii="Times New Roman" w:eastAsia="Times New Roman" w:hAnsi="Times New Roman" w:cs="Times New Roman"/>
                      <w:sz w:val="18"/>
                      <w:szCs w:val="18"/>
                      <w:vertAlign w:val="superscript"/>
                      <w:lang w:eastAsia="en-PH"/>
                    </w:rPr>
                  </w:rPrChange>
                </w:rPr>
                <w:t xml:space="preserve"> c</w:t>
              </w:r>
            </w:ins>
          </w:p>
        </w:tc>
        <w:tc>
          <w:tcPr>
            <w:tcW w:w="865" w:type="dxa"/>
            <w:shd w:val="clear" w:color="auto" w:fill="auto"/>
            <w:vAlign w:val="center"/>
            <w:tcPrChange w:id="1691" w:author="Jen" w:date="2017-08-25T13:32:00Z">
              <w:tcPr>
                <w:tcW w:w="865" w:type="dxa"/>
                <w:shd w:val="clear" w:color="auto" w:fill="auto"/>
                <w:vAlign w:val="center"/>
              </w:tcPr>
            </w:tcPrChange>
          </w:tcPr>
          <w:p w14:paraId="23DF643F" w14:textId="4DAC4316" w:rsidR="00BD19B9" w:rsidRPr="006601FC" w:rsidRDefault="00BD19B9">
            <w:pPr>
              <w:spacing w:after="0" w:line="240" w:lineRule="auto"/>
              <w:jc w:val="center"/>
              <w:rPr>
                <w:rFonts w:ascii="Times New Roman" w:eastAsia="Times New Roman" w:hAnsi="Times New Roman" w:cs="Times New Roman"/>
                <w:sz w:val="16"/>
                <w:szCs w:val="16"/>
                <w:lang w:eastAsia="en-PH"/>
                <w:rPrChange w:id="1692" w:author="Jen" w:date="2017-08-25T12:03:00Z">
                  <w:rPr>
                    <w:rFonts w:ascii="Times New Roman" w:eastAsia="Times New Roman" w:hAnsi="Times New Roman" w:cs="Times New Roman"/>
                    <w:sz w:val="20"/>
                    <w:szCs w:val="20"/>
                    <w:lang w:eastAsia="en-PH"/>
                  </w:rPr>
                </w:rPrChange>
              </w:rPr>
              <w:pPrChange w:id="1693" w:author="John Junico Bernados" w:date="2017-08-23T20:08:00Z">
                <w:pPr>
                  <w:spacing w:after="0" w:line="240" w:lineRule="auto"/>
                  <w:jc w:val="right"/>
                </w:pPr>
              </w:pPrChange>
            </w:pPr>
            <w:del w:id="1694" w:author="John Junico Bernados" w:date="2017-08-23T20:09:00Z">
              <w:r w:rsidRPr="006601FC" w:rsidDel="00F90FE3">
                <w:rPr>
                  <w:rFonts w:ascii="Times New Roman" w:eastAsia="Times New Roman" w:hAnsi="Times New Roman" w:cs="Times New Roman"/>
                  <w:sz w:val="16"/>
                  <w:szCs w:val="16"/>
                  <w:lang w:eastAsia="en-PH"/>
                  <w:rPrChange w:id="1695" w:author="Jen" w:date="2017-08-25T12:03:00Z">
                    <w:rPr>
                      <w:rFonts w:ascii="Times New Roman" w:eastAsia="Times New Roman" w:hAnsi="Times New Roman" w:cs="Times New Roman"/>
                      <w:sz w:val="20"/>
                      <w:szCs w:val="20"/>
                      <w:lang w:eastAsia="en-PH"/>
                    </w:rPr>
                  </w:rPrChange>
                </w:rPr>
                <w:delText>See note below</w:delText>
              </w:r>
            </w:del>
            <w:ins w:id="1696" w:author="Jen" w:date="2017-08-19T01:50:00Z">
              <w:del w:id="1697" w:author="John Junico Bernados" w:date="2017-08-23T20:09:00Z">
                <w:r w:rsidRPr="006601FC" w:rsidDel="00F90FE3">
                  <w:rPr>
                    <w:rFonts w:ascii="Times New Roman" w:eastAsia="Times New Roman" w:hAnsi="Times New Roman" w:cs="Times New Roman"/>
                    <w:sz w:val="16"/>
                    <w:szCs w:val="16"/>
                    <w:vertAlign w:val="superscript"/>
                    <w:lang w:eastAsia="en-PH"/>
                    <w:rPrChange w:id="1698" w:author="Jen" w:date="2017-08-25T12:03:00Z">
                      <w:rPr>
                        <w:rFonts w:ascii="Times New Roman" w:eastAsia="Times New Roman" w:hAnsi="Times New Roman" w:cs="Times New Roman"/>
                        <w:sz w:val="20"/>
                        <w:szCs w:val="20"/>
                        <w:vertAlign w:val="superscript"/>
                        <w:lang w:eastAsia="en-PH"/>
                      </w:rPr>
                    </w:rPrChange>
                  </w:rPr>
                  <w:delText xml:space="preserve"> c</w:delText>
                </w:r>
              </w:del>
            </w:ins>
            <w:del w:id="1699" w:author="John Junico Bernados" w:date="2017-08-23T20:09:00Z">
              <w:r w:rsidRPr="006601FC" w:rsidDel="00F90FE3">
                <w:rPr>
                  <w:rFonts w:ascii="Times New Roman" w:eastAsia="Times New Roman" w:hAnsi="Times New Roman" w:cs="Times New Roman"/>
                  <w:sz w:val="16"/>
                  <w:szCs w:val="16"/>
                  <w:lang w:eastAsia="en-PH"/>
                  <w:rPrChange w:id="1700"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701" w:author="Jen" w:date="2017-08-25T13:32:00Z">
              <w:tcPr>
                <w:tcW w:w="618" w:type="dxa"/>
                <w:vAlign w:val="center"/>
              </w:tcPr>
            </w:tcPrChange>
          </w:tcPr>
          <w:p w14:paraId="2F16AC92" w14:textId="77777777" w:rsidR="00BD19B9" w:rsidRPr="006601FC" w:rsidRDefault="00BD19B9">
            <w:pPr>
              <w:spacing w:after="0" w:line="240" w:lineRule="auto"/>
              <w:jc w:val="center"/>
              <w:rPr>
                <w:ins w:id="1702" w:author="John Junico Bernados" w:date="2017-08-23T20:06:00Z"/>
                <w:rFonts w:ascii="Times New Roman" w:eastAsia="Times New Roman" w:hAnsi="Times New Roman" w:cs="Times New Roman"/>
                <w:sz w:val="16"/>
                <w:szCs w:val="16"/>
                <w:lang w:eastAsia="en-PH"/>
                <w:rPrChange w:id="1703" w:author="Jen" w:date="2017-08-25T12:03:00Z">
                  <w:rPr>
                    <w:ins w:id="1704" w:author="John Junico Bernados" w:date="2017-08-23T20:06:00Z"/>
                    <w:rFonts w:ascii="Times New Roman" w:eastAsia="Times New Roman" w:hAnsi="Times New Roman" w:cs="Times New Roman"/>
                    <w:sz w:val="18"/>
                    <w:szCs w:val="18"/>
                    <w:lang w:eastAsia="en-PH"/>
                  </w:rPr>
                </w:rPrChange>
              </w:rPr>
              <w:pPrChange w:id="1705" w:author="John Junico Bernados" w:date="2017-08-23T20:08:00Z">
                <w:pPr>
                  <w:spacing w:after="0" w:line="240" w:lineRule="auto"/>
                  <w:jc w:val="right"/>
                </w:pPr>
              </w:pPrChange>
            </w:pPr>
          </w:p>
        </w:tc>
        <w:tc>
          <w:tcPr>
            <w:tcW w:w="615" w:type="dxa"/>
            <w:vAlign w:val="center"/>
            <w:tcPrChange w:id="1706" w:author="Jen" w:date="2017-08-25T13:32:00Z">
              <w:tcPr>
                <w:tcW w:w="659" w:type="dxa"/>
                <w:gridSpan w:val="2"/>
                <w:vAlign w:val="center"/>
              </w:tcPr>
            </w:tcPrChange>
          </w:tcPr>
          <w:p w14:paraId="7891F6D7" w14:textId="10381233" w:rsidR="00BD19B9" w:rsidRPr="006601FC" w:rsidRDefault="00BD19B9">
            <w:pPr>
              <w:spacing w:after="0" w:line="240" w:lineRule="auto"/>
              <w:jc w:val="center"/>
              <w:rPr>
                <w:ins w:id="1707" w:author="John Junico Bernados" w:date="2017-08-23T20:06:00Z"/>
                <w:rFonts w:ascii="Times New Roman" w:eastAsia="Times New Roman" w:hAnsi="Times New Roman" w:cs="Times New Roman"/>
                <w:sz w:val="16"/>
                <w:szCs w:val="16"/>
                <w:lang w:eastAsia="en-PH"/>
                <w:rPrChange w:id="1708" w:author="Jen" w:date="2017-08-25T12:03:00Z">
                  <w:rPr>
                    <w:ins w:id="1709" w:author="John Junico Bernados" w:date="2017-08-23T20:06:00Z"/>
                    <w:rFonts w:ascii="Times New Roman" w:eastAsia="Times New Roman" w:hAnsi="Times New Roman" w:cs="Times New Roman"/>
                    <w:sz w:val="18"/>
                    <w:szCs w:val="18"/>
                    <w:lang w:eastAsia="en-PH"/>
                  </w:rPr>
                </w:rPrChange>
              </w:rPr>
              <w:pPrChange w:id="1710" w:author="John Junico Bernados" w:date="2017-08-23T20:08:00Z">
                <w:pPr>
                  <w:spacing w:after="0" w:line="240" w:lineRule="auto"/>
                  <w:jc w:val="right"/>
                </w:pPr>
              </w:pPrChange>
            </w:pPr>
            <w:ins w:id="1711" w:author="John Junico Bernados" w:date="2017-08-23T20:09:00Z">
              <w:r w:rsidRPr="006601FC">
                <w:rPr>
                  <w:rFonts w:ascii="Times New Roman" w:eastAsia="Times New Roman" w:hAnsi="Times New Roman" w:cs="Times New Roman"/>
                  <w:sz w:val="16"/>
                  <w:szCs w:val="16"/>
                  <w:lang w:eastAsia="en-PH"/>
                  <w:rPrChange w:id="1712" w:author="Jen" w:date="2017-08-25T12:03:00Z">
                    <w:rPr>
                      <w:rFonts w:ascii="Times New Roman" w:eastAsia="Times New Roman" w:hAnsi="Times New Roman" w:cs="Times New Roman"/>
                      <w:sz w:val="18"/>
                      <w:szCs w:val="18"/>
                      <w:lang w:eastAsia="en-PH"/>
                    </w:rPr>
                  </w:rPrChange>
                </w:rPr>
                <w:t>See note below</w:t>
              </w:r>
              <w:r w:rsidRPr="006601FC">
                <w:rPr>
                  <w:rFonts w:ascii="Times New Roman" w:eastAsia="Times New Roman" w:hAnsi="Times New Roman" w:cs="Times New Roman"/>
                  <w:sz w:val="16"/>
                  <w:szCs w:val="16"/>
                  <w:vertAlign w:val="superscript"/>
                  <w:lang w:eastAsia="en-PH"/>
                  <w:rPrChange w:id="1713" w:author="Jen" w:date="2017-08-25T12:03:00Z">
                    <w:rPr>
                      <w:rFonts w:ascii="Times New Roman" w:eastAsia="Times New Roman" w:hAnsi="Times New Roman" w:cs="Times New Roman"/>
                      <w:sz w:val="18"/>
                      <w:szCs w:val="18"/>
                      <w:vertAlign w:val="superscript"/>
                      <w:lang w:eastAsia="en-PH"/>
                    </w:rPr>
                  </w:rPrChange>
                </w:rPr>
                <w:t xml:space="preserve"> c</w:t>
              </w:r>
            </w:ins>
          </w:p>
        </w:tc>
      </w:tr>
      <w:tr w:rsidR="006601FC" w:rsidRPr="006601FC" w14:paraId="5B8AC86C" w14:textId="12B78C45" w:rsidTr="0067162C">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14" w:author="Jen" w:date="2017-08-25T13:32:00Z">
            <w:tblPrEx>
              <w:tblW w:w="11584"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32"/>
          <w:jc w:val="center"/>
          <w:trPrChange w:id="1715" w:author="Jen" w:date="2017-08-25T13:32:00Z">
            <w:trPr>
              <w:gridBefore w:val="1"/>
              <w:trHeight w:val="232"/>
              <w:jc w:val="center"/>
            </w:trPr>
          </w:trPrChange>
        </w:trPr>
        <w:tc>
          <w:tcPr>
            <w:tcW w:w="1199" w:type="dxa"/>
            <w:shd w:val="clear" w:color="auto" w:fill="auto"/>
            <w:vAlign w:val="center"/>
            <w:hideMark/>
            <w:tcPrChange w:id="1716" w:author="Jen" w:date="2017-08-25T13:32:00Z">
              <w:tcPr>
                <w:tcW w:w="1201" w:type="dxa"/>
                <w:gridSpan w:val="2"/>
                <w:shd w:val="clear" w:color="auto" w:fill="auto"/>
                <w:vAlign w:val="center"/>
                <w:hideMark/>
              </w:tcPr>
            </w:tcPrChange>
          </w:tcPr>
          <w:p w14:paraId="70F63F97" w14:textId="77777777" w:rsidR="00BD19B9" w:rsidRPr="006601FC" w:rsidRDefault="00BD19B9" w:rsidP="00A5513C">
            <w:pPr>
              <w:spacing w:after="0" w:line="240" w:lineRule="auto"/>
              <w:jc w:val="center"/>
              <w:rPr>
                <w:rFonts w:ascii="Times New Roman" w:eastAsia="Times New Roman" w:hAnsi="Times New Roman" w:cs="Times New Roman"/>
                <w:sz w:val="16"/>
                <w:szCs w:val="16"/>
                <w:lang w:eastAsia="en-PH"/>
                <w:rPrChange w:id="1717" w:author="Jen" w:date="2017-08-25T12:03:00Z">
                  <w:rPr>
                    <w:rFonts w:ascii="Times New Roman" w:eastAsia="Times New Roman" w:hAnsi="Times New Roman" w:cs="Times New Roman"/>
                    <w:sz w:val="20"/>
                    <w:szCs w:val="20"/>
                    <w:lang w:eastAsia="en-PH"/>
                  </w:rPr>
                </w:rPrChange>
              </w:rPr>
            </w:pPr>
            <w:r w:rsidRPr="006601FC">
              <w:rPr>
                <w:rFonts w:ascii="Times New Roman" w:eastAsia="Times New Roman" w:hAnsi="Times New Roman" w:cs="Times New Roman"/>
                <w:sz w:val="16"/>
                <w:szCs w:val="16"/>
                <w:lang w:eastAsia="en-PH"/>
                <w:rPrChange w:id="1718" w:author="Jen" w:date="2017-08-25T12:03:00Z">
                  <w:rPr>
                    <w:rFonts w:ascii="Times New Roman" w:eastAsia="Times New Roman" w:hAnsi="Times New Roman" w:cs="Times New Roman"/>
                    <w:sz w:val="20"/>
                    <w:szCs w:val="20"/>
                    <w:lang w:eastAsia="en-PH"/>
                  </w:rPr>
                </w:rPrChange>
              </w:rPr>
              <w:t>Manila</w:t>
            </w:r>
          </w:p>
        </w:tc>
        <w:tc>
          <w:tcPr>
            <w:tcW w:w="1171" w:type="dxa"/>
            <w:shd w:val="clear" w:color="auto" w:fill="auto"/>
            <w:vAlign w:val="center"/>
            <w:tcPrChange w:id="1719" w:author="Jen" w:date="2017-08-25T13:32:00Z">
              <w:tcPr>
                <w:tcW w:w="1170" w:type="dxa"/>
                <w:shd w:val="clear" w:color="auto" w:fill="auto"/>
                <w:vAlign w:val="center"/>
              </w:tcPr>
            </w:tcPrChange>
          </w:tcPr>
          <w:p w14:paraId="31F27107" w14:textId="37BF06C3" w:rsidR="00BD19B9" w:rsidRPr="006601FC" w:rsidRDefault="009B286C">
            <w:pPr>
              <w:spacing w:after="0" w:line="240" w:lineRule="auto"/>
              <w:jc w:val="center"/>
              <w:rPr>
                <w:rFonts w:ascii="Times New Roman" w:eastAsia="Times New Roman" w:hAnsi="Times New Roman" w:cs="Times New Roman"/>
                <w:sz w:val="16"/>
                <w:szCs w:val="16"/>
                <w:lang w:eastAsia="en-PH"/>
                <w:rPrChange w:id="1720" w:author="Jen" w:date="2017-08-25T12:03:00Z">
                  <w:rPr>
                    <w:rFonts w:ascii="Times New Roman" w:eastAsia="Times New Roman" w:hAnsi="Times New Roman" w:cs="Times New Roman"/>
                    <w:sz w:val="20"/>
                    <w:szCs w:val="20"/>
                    <w:lang w:eastAsia="en-PH"/>
                  </w:rPr>
                </w:rPrChange>
              </w:rPr>
              <w:pPrChange w:id="1721" w:author="John Junico Bernados" w:date="2017-08-23T20:08:00Z">
                <w:pPr>
                  <w:spacing w:after="0" w:line="240" w:lineRule="auto"/>
                  <w:jc w:val="right"/>
                </w:pPr>
              </w:pPrChange>
            </w:pPr>
            <w:ins w:id="1722" w:author="Jen" w:date="2017-08-25T11:55:00Z">
              <w:r w:rsidRPr="006601FC">
                <w:rPr>
                  <w:rFonts w:ascii="Times New Roman" w:eastAsia="Times New Roman" w:hAnsi="Times New Roman" w:cs="Times New Roman"/>
                  <w:sz w:val="16"/>
                  <w:szCs w:val="16"/>
                  <w:lang w:eastAsia="en-PH"/>
                  <w:rPrChange w:id="1723" w:author="Jen" w:date="2017-08-25T12:03:00Z">
                    <w:rPr>
                      <w:rFonts w:ascii="Times New Roman" w:eastAsia="Times New Roman" w:hAnsi="Times New Roman" w:cs="Times New Roman"/>
                      <w:sz w:val="18"/>
                      <w:szCs w:val="18"/>
                      <w:lang w:eastAsia="en-PH"/>
                    </w:rPr>
                  </w:rPrChange>
                </w:rPr>
                <w:t>-</w:t>
              </w:r>
            </w:ins>
            <w:del w:id="1724" w:author="John Junico Bernados" w:date="2017-08-23T20:10:00Z">
              <w:r w:rsidR="00BD19B9" w:rsidRPr="006601FC" w:rsidDel="00F90FE3">
                <w:rPr>
                  <w:rFonts w:ascii="Times New Roman" w:eastAsia="Times New Roman" w:hAnsi="Times New Roman" w:cs="Times New Roman"/>
                  <w:sz w:val="16"/>
                  <w:szCs w:val="16"/>
                  <w:lang w:eastAsia="en-PH"/>
                  <w:rPrChange w:id="1725" w:author="Jen" w:date="2017-08-25T12:03:00Z">
                    <w:rPr>
                      <w:rFonts w:ascii="Times New Roman" w:eastAsia="Times New Roman" w:hAnsi="Times New Roman" w:cs="Times New Roman"/>
                      <w:sz w:val="20"/>
                      <w:szCs w:val="20"/>
                      <w:lang w:eastAsia="en-PH"/>
                    </w:rPr>
                  </w:rPrChange>
                </w:rPr>
                <w:delText>18,150</w:delText>
              </w:r>
            </w:del>
            <w:ins w:id="1726" w:author="Jen" w:date="2017-08-19T01:48:00Z">
              <w:del w:id="1727" w:author="John Junico Bernados" w:date="2017-08-23T20:10:00Z">
                <w:r w:rsidR="00BD19B9" w:rsidRPr="006601FC" w:rsidDel="00F90FE3">
                  <w:rPr>
                    <w:rFonts w:ascii="Times New Roman" w:eastAsia="Times New Roman" w:hAnsi="Times New Roman" w:cs="Times New Roman"/>
                    <w:sz w:val="16"/>
                    <w:szCs w:val="16"/>
                    <w:vertAlign w:val="superscript"/>
                    <w:lang w:eastAsia="en-PH"/>
                    <w:rPrChange w:id="1728"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729" w:author="John Junico Bernados" w:date="2017-08-23T20:10:00Z">
              <w:r w:rsidR="00BD19B9" w:rsidRPr="006601FC" w:rsidDel="00F90FE3">
                <w:rPr>
                  <w:rFonts w:ascii="Times New Roman" w:eastAsia="Times New Roman" w:hAnsi="Times New Roman" w:cs="Times New Roman"/>
                  <w:sz w:val="16"/>
                  <w:szCs w:val="16"/>
                  <w:lang w:eastAsia="en-PH"/>
                  <w:rPrChange w:id="1730" w:author="Jen" w:date="2017-08-25T12:03:00Z">
                    <w:rPr>
                      <w:rFonts w:ascii="Times New Roman" w:eastAsia="Times New Roman" w:hAnsi="Times New Roman" w:cs="Times New Roman"/>
                      <w:sz w:val="20"/>
                      <w:szCs w:val="20"/>
                      <w:lang w:eastAsia="en-PH"/>
                    </w:rPr>
                  </w:rPrChange>
                </w:rPr>
                <w:delText>**</w:delText>
              </w:r>
            </w:del>
          </w:p>
        </w:tc>
        <w:tc>
          <w:tcPr>
            <w:tcW w:w="1171" w:type="dxa"/>
            <w:vAlign w:val="center"/>
            <w:tcPrChange w:id="1731" w:author="Jen" w:date="2017-08-25T13:32:00Z">
              <w:tcPr>
                <w:tcW w:w="1170" w:type="dxa"/>
                <w:vAlign w:val="center"/>
              </w:tcPr>
            </w:tcPrChange>
          </w:tcPr>
          <w:p w14:paraId="19F6D8CE" w14:textId="0A1C4637" w:rsidR="00BD19B9" w:rsidRPr="006601FC" w:rsidRDefault="00BD19B9">
            <w:pPr>
              <w:spacing w:after="0" w:line="240" w:lineRule="auto"/>
              <w:jc w:val="center"/>
              <w:rPr>
                <w:ins w:id="1732" w:author="John Junico Bernados" w:date="2017-08-23T20:06:00Z"/>
                <w:rFonts w:ascii="Times New Roman" w:eastAsia="Times New Roman" w:hAnsi="Times New Roman" w:cs="Times New Roman"/>
                <w:sz w:val="16"/>
                <w:szCs w:val="16"/>
                <w:lang w:eastAsia="en-PH"/>
                <w:rPrChange w:id="1733" w:author="Jen" w:date="2017-08-25T12:03:00Z">
                  <w:rPr>
                    <w:ins w:id="1734" w:author="John Junico Bernados" w:date="2017-08-23T20:06:00Z"/>
                    <w:rFonts w:ascii="Times New Roman" w:eastAsia="Times New Roman" w:hAnsi="Times New Roman" w:cs="Times New Roman"/>
                    <w:sz w:val="18"/>
                    <w:szCs w:val="18"/>
                    <w:lang w:eastAsia="en-PH"/>
                  </w:rPr>
                </w:rPrChange>
              </w:rPr>
              <w:pPrChange w:id="1735" w:author="John Junico Bernados" w:date="2017-08-23T20:08:00Z">
                <w:pPr>
                  <w:spacing w:after="0" w:line="240" w:lineRule="auto"/>
                  <w:jc w:val="right"/>
                </w:pPr>
              </w:pPrChange>
            </w:pPr>
            <w:ins w:id="1736" w:author="John Junico Bernados" w:date="2017-08-23T20:10:00Z">
              <w:r w:rsidRPr="006601FC">
                <w:rPr>
                  <w:rFonts w:ascii="Times New Roman" w:eastAsia="Times New Roman" w:hAnsi="Times New Roman" w:cs="Times New Roman"/>
                  <w:sz w:val="16"/>
                  <w:szCs w:val="16"/>
                  <w:lang w:eastAsia="en-PH"/>
                  <w:rPrChange w:id="1737" w:author="Jen" w:date="2017-08-25T12:03:00Z">
                    <w:rPr>
                      <w:rFonts w:ascii="Times New Roman" w:eastAsia="Times New Roman" w:hAnsi="Times New Roman" w:cs="Times New Roman"/>
                      <w:sz w:val="18"/>
                      <w:szCs w:val="18"/>
                      <w:lang w:eastAsia="en-PH"/>
                    </w:rPr>
                  </w:rPrChange>
                </w:rPr>
                <w:t>18,150</w:t>
              </w:r>
              <w:r w:rsidRPr="006601FC">
                <w:rPr>
                  <w:rFonts w:ascii="Times New Roman" w:eastAsia="Times New Roman" w:hAnsi="Times New Roman" w:cs="Times New Roman"/>
                  <w:sz w:val="16"/>
                  <w:szCs w:val="16"/>
                  <w:vertAlign w:val="superscript"/>
                  <w:lang w:eastAsia="en-PH"/>
                  <w:rPrChange w:id="1738"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651" w:type="dxa"/>
            <w:vAlign w:val="center"/>
            <w:tcPrChange w:id="1739" w:author="Jen" w:date="2017-08-25T13:32:00Z">
              <w:tcPr>
                <w:tcW w:w="651" w:type="dxa"/>
                <w:gridSpan w:val="2"/>
                <w:vAlign w:val="center"/>
              </w:tcPr>
            </w:tcPrChange>
          </w:tcPr>
          <w:p w14:paraId="1ADA341D" w14:textId="71889C8A" w:rsidR="00BD19B9" w:rsidRPr="006601FC" w:rsidRDefault="009B286C">
            <w:pPr>
              <w:spacing w:after="0" w:line="240" w:lineRule="auto"/>
              <w:jc w:val="center"/>
              <w:rPr>
                <w:ins w:id="1740" w:author="John Junico Bernados" w:date="2017-08-23T20:06:00Z"/>
                <w:rFonts w:ascii="Times New Roman" w:eastAsia="Times New Roman" w:hAnsi="Times New Roman" w:cs="Times New Roman"/>
                <w:sz w:val="16"/>
                <w:szCs w:val="16"/>
                <w:lang w:eastAsia="en-PH"/>
                <w:rPrChange w:id="1741" w:author="Jen" w:date="2017-08-25T12:03:00Z">
                  <w:rPr>
                    <w:ins w:id="1742" w:author="John Junico Bernados" w:date="2017-08-23T20:06:00Z"/>
                    <w:rFonts w:ascii="Times New Roman" w:eastAsia="Times New Roman" w:hAnsi="Times New Roman" w:cs="Times New Roman"/>
                    <w:sz w:val="18"/>
                    <w:szCs w:val="18"/>
                    <w:lang w:eastAsia="en-PH"/>
                  </w:rPr>
                </w:rPrChange>
              </w:rPr>
              <w:pPrChange w:id="1743" w:author="John Junico Bernados" w:date="2017-08-23T20:08:00Z">
                <w:pPr>
                  <w:spacing w:after="0" w:line="240" w:lineRule="auto"/>
                  <w:jc w:val="right"/>
                </w:pPr>
              </w:pPrChange>
            </w:pPr>
            <w:ins w:id="1744" w:author="Jen" w:date="2017-08-25T11:55:00Z">
              <w:r w:rsidRPr="006601FC">
                <w:rPr>
                  <w:rFonts w:ascii="Times New Roman" w:eastAsia="Times New Roman" w:hAnsi="Times New Roman" w:cs="Times New Roman"/>
                  <w:sz w:val="16"/>
                  <w:szCs w:val="16"/>
                  <w:lang w:eastAsia="en-PH"/>
                  <w:rPrChange w:id="1745" w:author="Jen" w:date="2017-08-25T12:03:00Z">
                    <w:rPr>
                      <w:rFonts w:ascii="Times New Roman" w:eastAsia="Times New Roman" w:hAnsi="Times New Roman" w:cs="Times New Roman"/>
                      <w:sz w:val="18"/>
                      <w:szCs w:val="18"/>
                      <w:lang w:eastAsia="en-PH"/>
                    </w:rPr>
                  </w:rPrChange>
                </w:rPr>
                <w:t>-</w:t>
              </w:r>
            </w:ins>
          </w:p>
        </w:tc>
        <w:tc>
          <w:tcPr>
            <w:tcW w:w="1069" w:type="dxa"/>
            <w:shd w:val="clear" w:color="auto" w:fill="auto"/>
            <w:vAlign w:val="center"/>
            <w:hideMark/>
            <w:tcPrChange w:id="1746" w:author="Jen" w:date="2017-08-25T13:32:00Z">
              <w:tcPr>
                <w:tcW w:w="1069" w:type="dxa"/>
                <w:shd w:val="clear" w:color="auto" w:fill="auto"/>
                <w:vAlign w:val="center"/>
                <w:hideMark/>
              </w:tcPr>
            </w:tcPrChange>
          </w:tcPr>
          <w:p w14:paraId="3CE6E60C" w14:textId="40FF2C14" w:rsidR="00BD19B9" w:rsidRPr="006601FC" w:rsidRDefault="009B286C">
            <w:pPr>
              <w:spacing w:after="0" w:line="240" w:lineRule="auto"/>
              <w:jc w:val="center"/>
              <w:rPr>
                <w:rFonts w:ascii="Times New Roman" w:eastAsia="Times New Roman" w:hAnsi="Times New Roman" w:cs="Times New Roman"/>
                <w:sz w:val="16"/>
                <w:szCs w:val="16"/>
                <w:lang w:eastAsia="en-PH"/>
                <w:rPrChange w:id="1747" w:author="Jen" w:date="2017-08-25T12:03:00Z">
                  <w:rPr>
                    <w:rFonts w:ascii="Times New Roman" w:eastAsia="Times New Roman" w:hAnsi="Times New Roman" w:cs="Times New Roman"/>
                    <w:sz w:val="20"/>
                    <w:szCs w:val="20"/>
                    <w:lang w:eastAsia="en-PH"/>
                  </w:rPr>
                </w:rPrChange>
              </w:rPr>
              <w:pPrChange w:id="1748" w:author="John Junico Bernados" w:date="2017-08-23T20:08:00Z">
                <w:pPr>
                  <w:spacing w:after="0" w:line="240" w:lineRule="auto"/>
                  <w:jc w:val="right"/>
                </w:pPr>
              </w:pPrChange>
            </w:pPr>
            <w:ins w:id="1749" w:author="Jen" w:date="2017-08-25T11:55:00Z">
              <w:r w:rsidRPr="006601FC">
                <w:rPr>
                  <w:rFonts w:ascii="Times New Roman" w:eastAsia="Times New Roman" w:hAnsi="Times New Roman" w:cs="Times New Roman"/>
                  <w:sz w:val="16"/>
                  <w:szCs w:val="16"/>
                  <w:lang w:eastAsia="en-PH"/>
                  <w:rPrChange w:id="1750" w:author="Jen" w:date="2017-08-25T12:03:00Z">
                    <w:rPr>
                      <w:rFonts w:ascii="Times New Roman" w:eastAsia="Times New Roman" w:hAnsi="Times New Roman" w:cs="Times New Roman"/>
                      <w:sz w:val="18"/>
                      <w:szCs w:val="18"/>
                      <w:lang w:eastAsia="en-PH"/>
                    </w:rPr>
                  </w:rPrChange>
                </w:rPr>
                <w:t>-</w:t>
              </w:r>
            </w:ins>
            <w:del w:id="1751" w:author="John Junico Bernados" w:date="2017-08-23T20:11:00Z">
              <w:r w:rsidR="00BD19B9" w:rsidRPr="006601FC" w:rsidDel="00BD19B9">
                <w:rPr>
                  <w:rFonts w:ascii="Times New Roman" w:eastAsia="Times New Roman" w:hAnsi="Times New Roman" w:cs="Times New Roman"/>
                  <w:sz w:val="16"/>
                  <w:szCs w:val="16"/>
                  <w:lang w:eastAsia="en-PH"/>
                  <w:rPrChange w:id="1752" w:author="Jen" w:date="2017-08-25T12:03:00Z">
                    <w:rPr>
                      <w:rFonts w:ascii="Times New Roman" w:eastAsia="Times New Roman" w:hAnsi="Times New Roman" w:cs="Times New Roman"/>
                      <w:sz w:val="20"/>
                      <w:szCs w:val="20"/>
                      <w:lang w:eastAsia="en-PH"/>
                    </w:rPr>
                  </w:rPrChange>
                </w:rPr>
                <w:delText>36,350</w:delText>
              </w:r>
            </w:del>
            <w:ins w:id="1753" w:author="Jen" w:date="2017-08-19T01:48:00Z">
              <w:del w:id="1754" w:author="John Junico Bernados" w:date="2017-08-23T20:11:00Z">
                <w:r w:rsidR="00BD19B9" w:rsidRPr="006601FC" w:rsidDel="00BD19B9">
                  <w:rPr>
                    <w:rFonts w:ascii="Times New Roman" w:eastAsia="Times New Roman" w:hAnsi="Times New Roman" w:cs="Times New Roman"/>
                    <w:sz w:val="16"/>
                    <w:szCs w:val="16"/>
                    <w:vertAlign w:val="superscript"/>
                    <w:lang w:eastAsia="en-PH"/>
                    <w:rPrChange w:id="1755" w:author="Jen" w:date="2017-08-25T12:03:00Z">
                      <w:rPr>
                        <w:rFonts w:ascii="Times New Roman" w:eastAsia="Times New Roman" w:hAnsi="Times New Roman" w:cs="Times New Roman"/>
                        <w:sz w:val="20"/>
                        <w:szCs w:val="20"/>
                        <w:vertAlign w:val="superscript"/>
                        <w:lang w:eastAsia="en-PH"/>
                      </w:rPr>
                    </w:rPrChange>
                  </w:rPr>
                  <w:delText xml:space="preserve"> b</w:delText>
                </w:r>
              </w:del>
            </w:ins>
            <w:del w:id="1756" w:author="Jen" w:date="2017-08-19T01:48:00Z">
              <w:r w:rsidR="00BD19B9" w:rsidRPr="006601FC" w:rsidDel="00D7782A">
                <w:rPr>
                  <w:rFonts w:ascii="Times New Roman" w:eastAsia="Times New Roman" w:hAnsi="Times New Roman" w:cs="Times New Roman"/>
                  <w:sz w:val="16"/>
                  <w:szCs w:val="16"/>
                  <w:lang w:eastAsia="en-PH"/>
                  <w:rPrChange w:id="1757" w:author="Jen" w:date="2017-08-25T12:03:00Z">
                    <w:rPr>
                      <w:rFonts w:ascii="Times New Roman" w:eastAsia="Times New Roman" w:hAnsi="Times New Roman" w:cs="Times New Roman"/>
                      <w:sz w:val="20"/>
                      <w:szCs w:val="20"/>
                      <w:lang w:eastAsia="en-PH"/>
                    </w:rPr>
                  </w:rPrChange>
                </w:rPr>
                <w:delText>**</w:delText>
              </w:r>
            </w:del>
          </w:p>
        </w:tc>
        <w:tc>
          <w:tcPr>
            <w:tcW w:w="1170" w:type="dxa"/>
            <w:vAlign w:val="center"/>
            <w:tcPrChange w:id="1758" w:author="Jen" w:date="2017-08-25T13:32:00Z">
              <w:tcPr>
                <w:tcW w:w="1170" w:type="dxa"/>
                <w:vAlign w:val="center"/>
              </w:tcPr>
            </w:tcPrChange>
          </w:tcPr>
          <w:p w14:paraId="7ED0B75C" w14:textId="0FFD1FAB" w:rsidR="00BD19B9" w:rsidRPr="006601FC" w:rsidRDefault="00BD19B9">
            <w:pPr>
              <w:spacing w:after="0" w:line="240" w:lineRule="auto"/>
              <w:jc w:val="center"/>
              <w:rPr>
                <w:ins w:id="1759" w:author="John Junico Bernados" w:date="2017-08-23T20:05:00Z"/>
                <w:rFonts w:ascii="Times New Roman" w:eastAsia="Times New Roman" w:hAnsi="Times New Roman" w:cs="Times New Roman"/>
                <w:sz w:val="16"/>
                <w:szCs w:val="16"/>
                <w:lang w:eastAsia="en-PH"/>
                <w:rPrChange w:id="1760" w:author="Jen" w:date="2017-08-25T12:03:00Z">
                  <w:rPr>
                    <w:ins w:id="1761" w:author="John Junico Bernados" w:date="2017-08-23T20:05:00Z"/>
                    <w:rFonts w:ascii="Times New Roman" w:eastAsia="Times New Roman" w:hAnsi="Times New Roman" w:cs="Times New Roman"/>
                    <w:sz w:val="18"/>
                    <w:szCs w:val="18"/>
                    <w:lang w:eastAsia="en-PH"/>
                  </w:rPr>
                </w:rPrChange>
              </w:rPr>
              <w:pPrChange w:id="1762" w:author="John Junico Bernados" w:date="2017-08-23T20:08:00Z">
                <w:pPr>
                  <w:spacing w:after="0" w:line="240" w:lineRule="auto"/>
                  <w:jc w:val="right"/>
                </w:pPr>
              </w:pPrChange>
            </w:pPr>
            <w:ins w:id="1763" w:author="John Junico Bernados" w:date="2017-08-23T20:11:00Z">
              <w:r w:rsidRPr="006601FC">
                <w:rPr>
                  <w:rFonts w:ascii="Times New Roman" w:eastAsia="Times New Roman" w:hAnsi="Times New Roman" w:cs="Times New Roman"/>
                  <w:sz w:val="16"/>
                  <w:szCs w:val="16"/>
                  <w:lang w:eastAsia="en-PH"/>
                  <w:rPrChange w:id="1764" w:author="Jen" w:date="2017-08-25T12:03:00Z">
                    <w:rPr>
                      <w:rFonts w:ascii="Times New Roman" w:eastAsia="Times New Roman" w:hAnsi="Times New Roman" w:cs="Times New Roman"/>
                      <w:sz w:val="18"/>
                      <w:szCs w:val="18"/>
                      <w:lang w:eastAsia="en-PH"/>
                    </w:rPr>
                  </w:rPrChange>
                </w:rPr>
                <w:t>36,350</w:t>
              </w:r>
              <w:r w:rsidRPr="006601FC">
                <w:rPr>
                  <w:rFonts w:ascii="Times New Roman" w:eastAsia="Times New Roman" w:hAnsi="Times New Roman" w:cs="Times New Roman"/>
                  <w:sz w:val="16"/>
                  <w:szCs w:val="16"/>
                  <w:vertAlign w:val="superscript"/>
                  <w:lang w:eastAsia="en-PH"/>
                  <w:rPrChange w:id="1765" w:author="Jen" w:date="2017-08-25T12:03:00Z">
                    <w:rPr>
                      <w:rFonts w:ascii="Times New Roman" w:eastAsia="Times New Roman" w:hAnsi="Times New Roman" w:cs="Times New Roman"/>
                      <w:sz w:val="18"/>
                      <w:szCs w:val="18"/>
                      <w:vertAlign w:val="superscript"/>
                      <w:lang w:eastAsia="en-PH"/>
                    </w:rPr>
                  </w:rPrChange>
                </w:rPr>
                <w:t xml:space="preserve"> b</w:t>
              </w:r>
            </w:ins>
          </w:p>
        </w:tc>
        <w:tc>
          <w:tcPr>
            <w:tcW w:w="535" w:type="dxa"/>
            <w:vAlign w:val="center"/>
            <w:tcPrChange w:id="1766" w:author="Jen" w:date="2017-08-25T13:32:00Z">
              <w:tcPr>
                <w:tcW w:w="535" w:type="dxa"/>
                <w:gridSpan w:val="2"/>
                <w:vAlign w:val="center"/>
              </w:tcPr>
            </w:tcPrChange>
          </w:tcPr>
          <w:p w14:paraId="3888775C" w14:textId="77777777" w:rsidR="00BD19B9" w:rsidRPr="006601FC" w:rsidRDefault="00BD19B9">
            <w:pPr>
              <w:spacing w:after="0" w:line="240" w:lineRule="auto"/>
              <w:jc w:val="center"/>
              <w:rPr>
                <w:ins w:id="1767" w:author="John Junico Bernados" w:date="2017-08-23T20:05:00Z"/>
                <w:rFonts w:ascii="Times New Roman" w:eastAsia="Times New Roman" w:hAnsi="Times New Roman" w:cs="Times New Roman"/>
                <w:sz w:val="16"/>
                <w:szCs w:val="16"/>
                <w:lang w:eastAsia="en-PH"/>
                <w:rPrChange w:id="1768" w:author="Jen" w:date="2017-08-25T12:03:00Z">
                  <w:rPr>
                    <w:ins w:id="1769" w:author="John Junico Bernados" w:date="2017-08-23T20:05:00Z"/>
                    <w:rFonts w:ascii="Times New Roman" w:eastAsia="Times New Roman" w:hAnsi="Times New Roman" w:cs="Times New Roman"/>
                    <w:sz w:val="18"/>
                    <w:szCs w:val="18"/>
                    <w:lang w:eastAsia="en-PH"/>
                  </w:rPr>
                </w:rPrChange>
              </w:rPr>
              <w:pPrChange w:id="1770" w:author="John Junico Bernados" w:date="2017-08-23T20:08:00Z">
                <w:pPr>
                  <w:spacing w:after="0" w:line="240" w:lineRule="auto"/>
                  <w:jc w:val="right"/>
                </w:pPr>
              </w:pPrChange>
            </w:pPr>
          </w:p>
        </w:tc>
        <w:tc>
          <w:tcPr>
            <w:tcW w:w="943" w:type="dxa"/>
            <w:shd w:val="clear" w:color="auto" w:fill="auto"/>
            <w:vAlign w:val="center"/>
            <w:tcPrChange w:id="1771" w:author="Jen" w:date="2017-08-25T13:32:00Z">
              <w:tcPr>
                <w:tcW w:w="943" w:type="dxa"/>
                <w:shd w:val="clear" w:color="auto" w:fill="auto"/>
                <w:vAlign w:val="center"/>
              </w:tcPr>
            </w:tcPrChange>
          </w:tcPr>
          <w:p w14:paraId="01141F4C" w14:textId="50467151" w:rsidR="00BD19B9" w:rsidRPr="006601FC" w:rsidRDefault="00BD19B9">
            <w:pPr>
              <w:spacing w:after="0" w:line="240" w:lineRule="auto"/>
              <w:jc w:val="center"/>
              <w:rPr>
                <w:rFonts w:ascii="Times New Roman" w:eastAsia="Times New Roman" w:hAnsi="Times New Roman" w:cs="Times New Roman"/>
                <w:sz w:val="16"/>
                <w:szCs w:val="16"/>
                <w:lang w:eastAsia="en-PH"/>
                <w:rPrChange w:id="1772" w:author="Jen" w:date="2017-08-25T12:03:00Z">
                  <w:rPr>
                    <w:rFonts w:ascii="Times New Roman" w:eastAsia="Times New Roman" w:hAnsi="Times New Roman" w:cs="Times New Roman"/>
                    <w:sz w:val="20"/>
                    <w:szCs w:val="20"/>
                    <w:lang w:eastAsia="en-PH"/>
                  </w:rPr>
                </w:rPrChange>
              </w:rPr>
              <w:pPrChange w:id="1773" w:author="John Junico Bernados" w:date="2017-08-23T20:08:00Z">
                <w:pPr>
                  <w:spacing w:after="0" w:line="240" w:lineRule="auto"/>
                  <w:jc w:val="right"/>
                </w:pPr>
              </w:pPrChange>
            </w:pPr>
            <w:del w:id="1774" w:author="John Junico Bernados" w:date="2017-08-23T20:11:00Z">
              <w:r w:rsidRPr="006601FC" w:rsidDel="00BD19B9">
                <w:rPr>
                  <w:rFonts w:ascii="Times New Roman" w:eastAsia="Times New Roman" w:hAnsi="Times New Roman" w:cs="Times New Roman"/>
                  <w:sz w:val="16"/>
                  <w:szCs w:val="16"/>
                  <w:lang w:eastAsia="en-PH"/>
                  <w:rPrChange w:id="1775" w:author="Jen" w:date="2017-08-25T12:03:00Z">
                    <w:rPr>
                      <w:rFonts w:ascii="Times New Roman" w:eastAsia="Times New Roman" w:hAnsi="Times New Roman" w:cs="Times New Roman"/>
                      <w:sz w:val="20"/>
                      <w:szCs w:val="20"/>
                      <w:lang w:eastAsia="en-PH"/>
                    </w:rPr>
                  </w:rPrChange>
                </w:rPr>
                <w:delText>10,201</w:delText>
              </w:r>
            </w:del>
            <w:ins w:id="1776" w:author="Jen" w:date="2017-08-19T01:50:00Z">
              <w:del w:id="1777" w:author="John Junico Bernados" w:date="2017-08-23T20:11:00Z">
                <w:r w:rsidRPr="006601FC" w:rsidDel="00BD19B9">
                  <w:rPr>
                    <w:rFonts w:ascii="Times New Roman" w:eastAsia="Times New Roman" w:hAnsi="Times New Roman" w:cs="Times New Roman"/>
                    <w:sz w:val="16"/>
                    <w:szCs w:val="16"/>
                    <w:vertAlign w:val="superscript"/>
                    <w:lang w:eastAsia="en-PH"/>
                    <w:rPrChange w:id="1778" w:author="Jen" w:date="2017-08-25T12:03:00Z">
                      <w:rPr>
                        <w:rFonts w:ascii="Times New Roman" w:eastAsia="Times New Roman" w:hAnsi="Times New Roman" w:cs="Times New Roman"/>
                        <w:sz w:val="20"/>
                        <w:szCs w:val="20"/>
                        <w:vertAlign w:val="superscript"/>
                        <w:lang w:eastAsia="en-PH"/>
                      </w:rPr>
                    </w:rPrChange>
                  </w:rPr>
                  <w:delText xml:space="preserve"> c</w:delText>
                </w:r>
              </w:del>
            </w:ins>
            <w:del w:id="1779" w:author="John Junico Bernados" w:date="2017-08-23T20:11:00Z">
              <w:r w:rsidRPr="006601FC" w:rsidDel="00BD19B9">
                <w:rPr>
                  <w:rFonts w:ascii="Times New Roman" w:eastAsia="Times New Roman" w:hAnsi="Times New Roman" w:cs="Times New Roman"/>
                  <w:sz w:val="16"/>
                  <w:szCs w:val="16"/>
                  <w:lang w:eastAsia="en-PH"/>
                  <w:rPrChange w:id="1780" w:author="Jen" w:date="2017-08-25T12:03:00Z">
                    <w:rPr>
                      <w:rFonts w:ascii="Times New Roman" w:eastAsia="Times New Roman" w:hAnsi="Times New Roman" w:cs="Times New Roman"/>
                      <w:sz w:val="20"/>
                      <w:szCs w:val="20"/>
                      <w:lang w:eastAsia="en-PH"/>
                    </w:rPr>
                  </w:rPrChange>
                </w:rPr>
                <w:delText>***</w:delText>
              </w:r>
            </w:del>
          </w:p>
        </w:tc>
        <w:tc>
          <w:tcPr>
            <w:tcW w:w="729" w:type="dxa"/>
            <w:vAlign w:val="center"/>
            <w:tcPrChange w:id="1781" w:author="Jen" w:date="2017-08-25T13:32:00Z">
              <w:tcPr>
                <w:tcW w:w="729" w:type="dxa"/>
                <w:vAlign w:val="center"/>
              </w:tcPr>
            </w:tcPrChange>
          </w:tcPr>
          <w:p w14:paraId="5DD5CD50" w14:textId="77777777" w:rsidR="00BD19B9" w:rsidRPr="006601FC" w:rsidRDefault="00BD19B9">
            <w:pPr>
              <w:spacing w:after="0" w:line="240" w:lineRule="auto"/>
              <w:jc w:val="center"/>
              <w:rPr>
                <w:ins w:id="1782" w:author="John Junico Bernados" w:date="2017-08-23T20:06:00Z"/>
                <w:rFonts w:ascii="Times New Roman" w:eastAsia="Times New Roman" w:hAnsi="Times New Roman" w:cs="Times New Roman"/>
                <w:sz w:val="16"/>
                <w:szCs w:val="16"/>
                <w:lang w:eastAsia="en-PH"/>
                <w:rPrChange w:id="1783" w:author="Jen" w:date="2017-08-25T12:03:00Z">
                  <w:rPr>
                    <w:ins w:id="1784" w:author="John Junico Bernados" w:date="2017-08-23T20:06:00Z"/>
                    <w:rFonts w:ascii="Times New Roman" w:eastAsia="Times New Roman" w:hAnsi="Times New Roman" w:cs="Times New Roman"/>
                    <w:sz w:val="18"/>
                    <w:szCs w:val="18"/>
                    <w:lang w:eastAsia="en-PH"/>
                  </w:rPr>
                </w:rPrChange>
              </w:rPr>
              <w:pPrChange w:id="1785" w:author="John Junico Bernados" w:date="2017-08-23T20:08:00Z">
                <w:pPr>
                  <w:spacing w:after="0" w:line="240" w:lineRule="auto"/>
                  <w:jc w:val="right"/>
                </w:pPr>
              </w:pPrChange>
            </w:pPr>
          </w:p>
        </w:tc>
        <w:tc>
          <w:tcPr>
            <w:tcW w:w="804" w:type="dxa"/>
            <w:vAlign w:val="center"/>
            <w:tcPrChange w:id="1786" w:author="Jen" w:date="2017-08-25T13:32:00Z">
              <w:tcPr>
                <w:tcW w:w="804" w:type="dxa"/>
                <w:gridSpan w:val="2"/>
                <w:vAlign w:val="center"/>
              </w:tcPr>
            </w:tcPrChange>
          </w:tcPr>
          <w:p w14:paraId="14EE35C8" w14:textId="24063F4D" w:rsidR="00BD19B9" w:rsidRPr="006601FC" w:rsidRDefault="00BD19B9">
            <w:pPr>
              <w:spacing w:after="0" w:line="240" w:lineRule="auto"/>
              <w:jc w:val="center"/>
              <w:rPr>
                <w:ins w:id="1787" w:author="John Junico Bernados" w:date="2017-08-23T20:06:00Z"/>
                <w:rFonts w:ascii="Times New Roman" w:eastAsia="Times New Roman" w:hAnsi="Times New Roman" w:cs="Times New Roman"/>
                <w:sz w:val="16"/>
                <w:szCs w:val="16"/>
                <w:lang w:eastAsia="en-PH"/>
                <w:rPrChange w:id="1788" w:author="Jen" w:date="2017-08-25T12:03:00Z">
                  <w:rPr>
                    <w:ins w:id="1789" w:author="John Junico Bernados" w:date="2017-08-23T20:06:00Z"/>
                    <w:rFonts w:ascii="Times New Roman" w:eastAsia="Times New Roman" w:hAnsi="Times New Roman" w:cs="Times New Roman"/>
                    <w:sz w:val="18"/>
                    <w:szCs w:val="18"/>
                    <w:lang w:eastAsia="en-PH"/>
                  </w:rPr>
                </w:rPrChange>
              </w:rPr>
              <w:pPrChange w:id="1790" w:author="John Junico Bernados" w:date="2017-08-23T20:08:00Z">
                <w:pPr>
                  <w:spacing w:after="0" w:line="240" w:lineRule="auto"/>
                  <w:jc w:val="right"/>
                </w:pPr>
              </w:pPrChange>
            </w:pPr>
            <w:ins w:id="1791" w:author="John Junico Bernados" w:date="2017-08-23T20:11:00Z">
              <w:r w:rsidRPr="006601FC">
                <w:rPr>
                  <w:rFonts w:ascii="Times New Roman" w:eastAsia="Times New Roman" w:hAnsi="Times New Roman" w:cs="Times New Roman"/>
                  <w:sz w:val="16"/>
                  <w:szCs w:val="16"/>
                  <w:lang w:eastAsia="en-PH"/>
                  <w:rPrChange w:id="1792" w:author="Jen" w:date="2017-08-25T12:03:00Z">
                    <w:rPr>
                      <w:rFonts w:ascii="Times New Roman" w:eastAsia="Times New Roman" w:hAnsi="Times New Roman" w:cs="Times New Roman"/>
                      <w:sz w:val="18"/>
                      <w:szCs w:val="18"/>
                      <w:lang w:eastAsia="en-PH"/>
                    </w:rPr>
                  </w:rPrChange>
                </w:rPr>
                <w:t>10,201</w:t>
              </w:r>
              <w:r w:rsidRPr="006601FC">
                <w:rPr>
                  <w:rFonts w:ascii="Times New Roman" w:eastAsia="Times New Roman" w:hAnsi="Times New Roman" w:cs="Times New Roman"/>
                  <w:sz w:val="16"/>
                  <w:szCs w:val="16"/>
                  <w:vertAlign w:val="superscript"/>
                  <w:lang w:eastAsia="en-PH"/>
                  <w:rPrChange w:id="1793" w:author="Jen" w:date="2017-08-25T12:03:00Z">
                    <w:rPr>
                      <w:rFonts w:ascii="Times New Roman" w:eastAsia="Times New Roman" w:hAnsi="Times New Roman" w:cs="Times New Roman"/>
                      <w:sz w:val="18"/>
                      <w:szCs w:val="18"/>
                      <w:vertAlign w:val="superscript"/>
                      <w:lang w:eastAsia="en-PH"/>
                    </w:rPr>
                  </w:rPrChange>
                </w:rPr>
                <w:t xml:space="preserve"> c</w:t>
              </w:r>
            </w:ins>
          </w:p>
        </w:tc>
        <w:tc>
          <w:tcPr>
            <w:tcW w:w="865" w:type="dxa"/>
            <w:shd w:val="clear" w:color="auto" w:fill="auto"/>
            <w:vAlign w:val="center"/>
            <w:tcPrChange w:id="1794" w:author="Jen" w:date="2017-08-25T13:32:00Z">
              <w:tcPr>
                <w:tcW w:w="865" w:type="dxa"/>
                <w:shd w:val="clear" w:color="auto" w:fill="auto"/>
                <w:vAlign w:val="center"/>
              </w:tcPr>
            </w:tcPrChange>
          </w:tcPr>
          <w:p w14:paraId="7C015E47" w14:textId="533D64DE" w:rsidR="00BD19B9" w:rsidRPr="006601FC" w:rsidRDefault="00BD19B9">
            <w:pPr>
              <w:spacing w:after="0" w:line="240" w:lineRule="auto"/>
              <w:jc w:val="center"/>
              <w:rPr>
                <w:rFonts w:ascii="Times New Roman" w:eastAsia="Times New Roman" w:hAnsi="Times New Roman" w:cs="Times New Roman"/>
                <w:sz w:val="16"/>
                <w:szCs w:val="16"/>
                <w:lang w:eastAsia="en-PH"/>
                <w:rPrChange w:id="1795" w:author="Jen" w:date="2017-08-25T12:03:00Z">
                  <w:rPr>
                    <w:rFonts w:ascii="Times New Roman" w:eastAsia="Times New Roman" w:hAnsi="Times New Roman" w:cs="Times New Roman"/>
                    <w:sz w:val="20"/>
                    <w:szCs w:val="20"/>
                    <w:lang w:eastAsia="en-PH"/>
                  </w:rPr>
                </w:rPrChange>
              </w:rPr>
              <w:pPrChange w:id="1796" w:author="John Junico Bernados" w:date="2017-08-23T20:08:00Z">
                <w:pPr>
                  <w:spacing w:after="0" w:line="240" w:lineRule="auto"/>
                  <w:jc w:val="right"/>
                </w:pPr>
              </w:pPrChange>
            </w:pPr>
            <w:del w:id="1797" w:author="John Junico Bernados" w:date="2017-08-23T20:09:00Z">
              <w:r w:rsidRPr="006601FC" w:rsidDel="00F90FE3">
                <w:rPr>
                  <w:rFonts w:ascii="Times New Roman" w:eastAsia="Times New Roman" w:hAnsi="Times New Roman" w:cs="Times New Roman"/>
                  <w:sz w:val="16"/>
                  <w:szCs w:val="16"/>
                  <w:lang w:eastAsia="en-PH"/>
                  <w:rPrChange w:id="1798" w:author="Jen" w:date="2017-08-25T12:03:00Z">
                    <w:rPr>
                      <w:rFonts w:ascii="Times New Roman" w:eastAsia="Times New Roman" w:hAnsi="Times New Roman" w:cs="Times New Roman"/>
                      <w:sz w:val="20"/>
                      <w:szCs w:val="20"/>
                      <w:lang w:eastAsia="en-PH"/>
                    </w:rPr>
                  </w:rPrChange>
                </w:rPr>
                <w:delText>See note below</w:delText>
              </w:r>
            </w:del>
            <w:ins w:id="1799" w:author="Jen" w:date="2017-08-19T01:50:00Z">
              <w:del w:id="1800" w:author="John Junico Bernados" w:date="2017-08-23T20:09:00Z">
                <w:r w:rsidRPr="006601FC" w:rsidDel="00F90FE3">
                  <w:rPr>
                    <w:rFonts w:ascii="Times New Roman" w:eastAsia="Times New Roman" w:hAnsi="Times New Roman" w:cs="Times New Roman"/>
                    <w:sz w:val="16"/>
                    <w:szCs w:val="16"/>
                    <w:vertAlign w:val="superscript"/>
                    <w:lang w:eastAsia="en-PH"/>
                    <w:rPrChange w:id="1801" w:author="Jen" w:date="2017-08-25T12:03:00Z">
                      <w:rPr>
                        <w:rFonts w:ascii="Times New Roman" w:eastAsia="Times New Roman" w:hAnsi="Times New Roman" w:cs="Times New Roman"/>
                        <w:sz w:val="20"/>
                        <w:szCs w:val="20"/>
                        <w:vertAlign w:val="superscript"/>
                        <w:lang w:eastAsia="en-PH"/>
                      </w:rPr>
                    </w:rPrChange>
                  </w:rPr>
                  <w:delText xml:space="preserve"> c</w:delText>
                </w:r>
              </w:del>
            </w:ins>
            <w:del w:id="1802" w:author="John Junico Bernados" w:date="2017-08-23T20:09:00Z">
              <w:r w:rsidRPr="006601FC" w:rsidDel="00F90FE3">
                <w:rPr>
                  <w:rFonts w:ascii="Times New Roman" w:eastAsia="Times New Roman" w:hAnsi="Times New Roman" w:cs="Times New Roman"/>
                  <w:sz w:val="16"/>
                  <w:szCs w:val="16"/>
                  <w:lang w:eastAsia="en-PH"/>
                  <w:rPrChange w:id="1803" w:author="Jen" w:date="2017-08-25T12:03:00Z">
                    <w:rPr>
                      <w:rFonts w:ascii="Times New Roman" w:eastAsia="Times New Roman" w:hAnsi="Times New Roman" w:cs="Times New Roman"/>
                      <w:sz w:val="20"/>
                      <w:szCs w:val="20"/>
                      <w:lang w:eastAsia="en-PH"/>
                    </w:rPr>
                  </w:rPrChange>
                </w:rPr>
                <w:delText>***</w:delText>
              </w:r>
            </w:del>
          </w:p>
        </w:tc>
        <w:tc>
          <w:tcPr>
            <w:tcW w:w="662" w:type="dxa"/>
            <w:vAlign w:val="center"/>
            <w:tcPrChange w:id="1804" w:author="Jen" w:date="2017-08-25T13:32:00Z">
              <w:tcPr>
                <w:tcW w:w="618" w:type="dxa"/>
                <w:vAlign w:val="center"/>
              </w:tcPr>
            </w:tcPrChange>
          </w:tcPr>
          <w:p w14:paraId="25E9A1AA" w14:textId="77777777" w:rsidR="00BD19B9" w:rsidRPr="006601FC" w:rsidRDefault="00BD19B9">
            <w:pPr>
              <w:spacing w:after="0" w:line="240" w:lineRule="auto"/>
              <w:jc w:val="center"/>
              <w:rPr>
                <w:ins w:id="1805" w:author="John Junico Bernados" w:date="2017-08-23T20:06:00Z"/>
                <w:rFonts w:ascii="Times New Roman" w:eastAsia="Times New Roman" w:hAnsi="Times New Roman" w:cs="Times New Roman"/>
                <w:sz w:val="16"/>
                <w:szCs w:val="16"/>
                <w:lang w:eastAsia="en-PH"/>
                <w:rPrChange w:id="1806" w:author="Jen" w:date="2017-08-25T12:03:00Z">
                  <w:rPr>
                    <w:ins w:id="1807" w:author="John Junico Bernados" w:date="2017-08-23T20:06:00Z"/>
                    <w:rFonts w:ascii="Times New Roman" w:eastAsia="Times New Roman" w:hAnsi="Times New Roman" w:cs="Times New Roman"/>
                    <w:sz w:val="18"/>
                    <w:szCs w:val="18"/>
                    <w:lang w:eastAsia="en-PH"/>
                  </w:rPr>
                </w:rPrChange>
              </w:rPr>
              <w:pPrChange w:id="1808" w:author="John Junico Bernados" w:date="2017-08-23T20:08:00Z">
                <w:pPr>
                  <w:spacing w:after="0" w:line="240" w:lineRule="auto"/>
                  <w:jc w:val="right"/>
                </w:pPr>
              </w:pPrChange>
            </w:pPr>
          </w:p>
        </w:tc>
        <w:tc>
          <w:tcPr>
            <w:tcW w:w="615" w:type="dxa"/>
            <w:vAlign w:val="center"/>
            <w:tcPrChange w:id="1809" w:author="Jen" w:date="2017-08-25T13:32:00Z">
              <w:tcPr>
                <w:tcW w:w="659" w:type="dxa"/>
                <w:gridSpan w:val="2"/>
                <w:vAlign w:val="center"/>
              </w:tcPr>
            </w:tcPrChange>
          </w:tcPr>
          <w:p w14:paraId="268CF7C7" w14:textId="521EE8F8" w:rsidR="00BD19B9" w:rsidRPr="006601FC" w:rsidRDefault="00BD19B9">
            <w:pPr>
              <w:spacing w:after="0" w:line="240" w:lineRule="auto"/>
              <w:jc w:val="center"/>
              <w:rPr>
                <w:ins w:id="1810" w:author="John Junico Bernados" w:date="2017-08-23T20:06:00Z"/>
                <w:rFonts w:ascii="Times New Roman" w:eastAsia="Times New Roman" w:hAnsi="Times New Roman" w:cs="Times New Roman"/>
                <w:sz w:val="16"/>
                <w:szCs w:val="16"/>
                <w:lang w:eastAsia="en-PH"/>
                <w:rPrChange w:id="1811" w:author="Jen" w:date="2017-08-25T12:03:00Z">
                  <w:rPr>
                    <w:ins w:id="1812" w:author="John Junico Bernados" w:date="2017-08-23T20:06:00Z"/>
                    <w:rFonts w:ascii="Times New Roman" w:eastAsia="Times New Roman" w:hAnsi="Times New Roman" w:cs="Times New Roman"/>
                    <w:sz w:val="18"/>
                    <w:szCs w:val="18"/>
                    <w:lang w:eastAsia="en-PH"/>
                  </w:rPr>
                </w:rPrChange>
              </w:rPr>
              <w:pPrChange w:id="1813" w:author="John Junico Bernados" w:date="2017-08-23T20:08:00Z">
                <w:pPr>
                  <w:spacing w:after="0" w:line="240" w:lineRule="auto"/>
                  <w:jc w:val="right"/>
                </w:pPr>
              </w:pPrChange>
            </w:pPr>
            <w:ins w:id="1814" w:author="John Junico Bernados" w:date="2017-08-23T20:09:00Z">
              <w:r w:rsidRPr="006601FC">
                <w:rPr>
                  <w:rFonts w:ascii="Times New Roman" w:eastAsia="Times New Roman" w:hAnsi="Times New Roman" w:cs="Times New Roman"/>
                  <w:sz w:val="16"/>
                  <w:szCs w:val="16"/>
                  <w:lang w:eastAsia="en-PH"/>
                  <w:rPrChange w:id="1815" w:author="Jen" w:date="2017-08-25T12:03:00Z">
                    <w:rPr>
                      <w:rFonts w:ascii="Times New Roman" w:eastAsia="Times New Roman" w:hAnsi="Times New Roman" w:cs="Times New Roman"/>
                      <w:sz w:val="18"/>
                      <w:szCs w:val="18"/>
                      <w:lang w:eastAsia="en-PH"/>
                    </w:rPr>
                  </w:rPrChange>
                </w:rPr>
                <w:t>See note below</w:t>
              </w:r>
              <w:r w:rsidRPr="006601FC">
                <w:rPr>
                  <w:rFonts w:ascii="Times New Roman" w:eastAsia="Times New Roman" w:hAnsi="Times New Roman" w:cs="Times New Roman"/>
                  <w:sz w:val="16"/>
                  <w:szCs w:val="16"/>
                  <w:vertAlign w:val="superscript"/>
                  <w:lang w:eastAsia="en-PH"/>
                  <w:rPrChange w:id="1816" w:author="Jen" w:date="2017-08-25T12:03:00Z">
                    <w:rPr>
                      <w:rFonts w:ascii="Times New Roman" w:eastAsia="Times New Roman" w:hAnsi="Times New Roman" w:cs="Times New Roman"/>
                      <w:sz w:val="18"/>
                      <w:szCs w:val="18"/>
                      <w:vertAlign w:val="superscript"/>
                      <w:lang w:eastAsia="en-PH"/>
                    </w:rPr>
                  </w:rPrChange>
                </w:rPr>
                <w:t xml:space="preserve"> c</w:t>
              </w:r>
            </w:ins>
          </w:p>
        </w:tc>
      </w:tr>
    </w:tbl>
    <w:p w14:paraId="7637BB8F" w14:textId="77777777" w:rsidR="002F5030" w:rsidRPr="0067162C" w:rsidRDefault="002F5030" w:rsidP="006601FC">
      <w:pPr>
        <w:spacing w:after="0" w:line="240" w:lineRule="auto"/>
        <w:ind w:hanging="900"/>
        <w:rPr>
          <w:rFonts w:ascii="Times New Roman" w:hAnsi="Times New Roman" w:cs="Times New Roman"/>
          <w:i/>
          <w:sz w:val="18"/>
          <w:szCs w:val="18"/>
        </w:rPr>
      </w:pPr>
      <w:r w:rsidRPr="00617EC9">
        <w:rPr>
          <w:rFonts w:ascii="Times New Roman" w:hAnsi="Times New Roman" w:cs="Times New Roman"/>
          <w:i/>
          <w:sz w:val="18"/>
          <w:szCs w:val="18"/>
        </w:rPr>
        <w:t xml:space="preserve"> </w:t>
      </w:r>
      <w:r w:rsidRPr="0067162C">
        <w:rPr>
          <w:rFonts w:ascii="Times New Roman" w:hAnsi="Times New Roman" w:cs="Times New Roman"/>
          <w:i/>
          <w:sz w:val="18"/>
          <w:szCs w:val="18"/>
        </w:rPr>
        <w:t>Source</w:t>
      </w:r>
      <w:del w:id="1817" w:author="John Junico Bernados" w:date="2017-08-18T20:52:00Z">
        <w:r w:rsidRPr="0067162C" w:rsidDel="00701041">
          <w:rPr>
            <w:rFonts w:ascii="Times New Roman" w:hAnsi="Times New Roman" w:cs="Times New Roman"/>
            <w:i/>
            <w:sz w:val="18"/>
            <w:szCs w:val="18"/>
          </w:rPr>
          <w:delText xml:space="preserve"> </w:delText>
        </w:r>
      </w:del>
      <w:r w:rsidRPr="0067162C">
        <w:rPr>
          <w:rFonts w:ascii="Times New Roman" w:hAnsi="Times New Roman" w:cs="Times New Roman"/>
          <w:i/>
          <w:sz w:val="18"/>
          <w:szCs w:val="18"/>
        </w:rPr>
        <w:t>:</w:t>
      </w:r>
      <w:ins w:id="1818" w:author="John Junico Bernados" w:date="2017-08-18T20:52:00Z">
        <w:r w:rsidR="00701041" w:rsidRPr="0067162C">
          <w:rPr>
            <w:rFonts w:ascii="Times New Roman" w:hAnsi="Times New Roman" w:cs="Times New Roman"/>
            <w:i/>
            <w:sz w:val="18"/>
            <w:szCs w:val="18"/>
          </w:rPr>
          <w:t xml:space="preserve"> JICA Study Team</w:t>
        </w:r>
      </w:ins>
    </w:p>
    <w:p w14:paraId="53236578" w14:textId="77777777" w:rsidR="002F5030" w:rsidRPr="0067162C" w:rsidRDefault="00D7782A" w:rsidP="006601FC">
      <w:pPr>
        <w:pStyle w:val="NoSpacing"/>
        <w:ind w:hanging="900"/>
        <w:rPr>
          <w:rFonts w:ascii="Times New Roman" w:hAnsi="Times New Roman" w:cs="Times New Roman"/>
          <w:i/>
          <w:sz w:val="18"/>
          <w:szCs w:val="18"/>
        </w:rPr>
      </w:pPr>
      <w:proofErr w:type="gramStart"/>
      <w:ins w:id="1819" w:author="Jen" w:date="2017-08-19T01:50:00Z">
        <w:r w:rsidRPr="0067162C">
          <w:rPr>
            <w:rFonts w:ascii="Times New Roman" w:eastAsia="Times New Roman" w:hAnsi="Times New Roman" w:cs="Times New Roman"/>
            <w:sz w:val="20"/>
            <w:szCs w:val="20"/>
            <w:vertAlign w:val="superscript"/>
            <w:lang w:eastAsia="en-PH"/>
          </w:rPr>
          <w:t>a</w:t>
        </w:r>
        <w:proofErr w:type="gramEnd"/>
        <w:r w:rsidRPr="0067162C" w:rsidDel="00D7782A">
          <w:rPr>
            <w:rFonts w:ascii="Times New Roman" w:hAnsi="Times New Roman" w:cs="Times New Roman"/>
            <w:i/>
            <w:sz w:val="18"/>
            <w:szCs w:val="18"/>
          </w:rPr>
          <w:t xml:space="preserve"> </w:t>
        </w:r>
      </w:ins>
      <w:del w:id="1820" w:author="Jen" w:date="2017-08-19T01:50:00Z">
        <w:r w:rsidR="002F5030" w:rsidRPr="0067162C" w:rsidDel="00D7782A">
          <w:rPr>
            <w:rFonts w:ascii="Times New Roman" w:hAnsi="Times New Roman" w:cs="Times New Roman"/>
            <w:i/>
            <w:sz w:val="18"/>
            <w:szCs w:val="18"/>
          </w:rPr>
          <w:delText>*</w:delText>
        </w:r>
      </w:del>
      <w:proofErr w:type="spellStart"/>
      <w:r w:rsidR="002F5030" w:rsidRPr="0067162C">
        <w:rPr>
          <w:rFonts w:ascii="Times New Roman" w:hAnsi="Times New Roman" w:cs="Times New Roman"/>
          <w:i/>
          <w:sz w:val="18"/>
          <w:szCs w:val="18"/>
        </w:rPr>
        <w:t>Bulacan</w:t>
      </w:r>
      <w:proofErr w:type="spellEnd"/>
      <w:r w:rsidR="002F5030" w:rsidRPr="0067162C">
        <w:rPr>
          <w:rFonts w:ascii="Times New Roman" w:hAnsi="Times New Roman" w:cs="Times New Roman"/>
          <w:i/>
          <w:sz w:val="18"/>
          <w:szCs w:val="18"/>
        </w:rPr>
        <w:t xml:space="preserve"> Provincial Assessors and City Assessors of </w:t>
      </w:r>
      <w:proofErr w:type="spellStart"/>
      <w:r w:rsidR="002F5030" w:rsidRPr="0067162C">
        <w:rPr>
          <w:rFonts w:ascii="Times New Roman" w:hAnsi="Times New Roman" w:cs="Times New Roman"/>
          <w:i/>
          <w:sz w:val="18"/>
          <w:szCs w:val="18"/>
        </w:rPr>
        <w:t>Malolos</w:t>
      </w:r>
      <w:proofErr w:type="spellEnd"/>
      <w:r w:rsidR="002F5030" w:rsidRPr="0067162C">
        <w:rPr>
          <w:rFonts w:ascii="Times New Roman" w:hAnsi="Times New Roman" w:cs="Times New Roman"/>
          <w:i/>
          <w:sz w:val="18"/>
          <w:szCs w:val="18"/>
        </w:rPr>
        <w:t xml:space="preserve">, </w:t>
      </w:r>
      <w:proofErr w:type="spellStart"/>
      <w:r w:rsidR="002F5030" w:rsidRPr="0067162C">
        <w:rPr>
          <w:rFonts w:ascii="Times New Roman" w:hAnsi="Times New Roman" w:cs="Times New Roman"/>
          <w:i/>
          <w:sz w:val="18"/>
          <w:szCs w:val="18"/>
        </w:rPr>
        <w:t>Meycauayan</w:t>
      </w:r>
      <w:proofErr w:type="spellEnd"/>
      <w:r w:rsidR="002F5030" w:rsidRPr="0067162C">
        <w:rPr>
          <w:rFonts w:ascii="Times New Roman" w:hAnsi="Times New Roman" w:cs="Times New Roman"/>
          <w:i/>
          <w:sz w:val="18"/>
          <w:szCs w:val="18"/>
        </w:rPr>
        <w:t>, and Valenzuela</w:t>
      </w:r>
      <w:ins w:id="1821" w:author="John Junico Bernados" w:date="2017-08-18T20:52:00Z">
        <w:r w:rsidR="00701041" w:rsidRPr="0067162C">
          <w:rPr>
            <w:rFonts w:ascii="Times New Roman" w:hAnsi="Times New Roman" w:cs="Times New Roman"/>
            <w:i/>
            <w:sz w:val="18"/>
            <w:szCs w:val="18"/>
          </w:rPr>
          <w:t xml:space="preserve"> </w:t>
        </w:r>
      </w:ins>
      <w:r w:rsidR="002F5030" w:rsidRPr="0067162C">
        <w:rPr>
          <w:rFonts w:ascii="Times New Roman" w:hAnsi="Times New Roman" w:cs="Times New Roman"/>
          <w:i/>
          <w:sz w:val="18"/>
          <w:szCs w:val="18"/>
        </w:rPr>
        <w:t>(2008-2015)</w:t>
      </w:r>
    </w:p>
    <w:p w14:paraId="0FF884A3" w14:textId="77777777" w:rsidR="002F5030" w:rsidRPr="0067162C" w:rsidRDefault="00D7782A" w:rsidP="006601FC">
      <w:pPr>
        <w:pStyle w:val="NoSpacing"/>
        <w:ind w:hanging="900"/>
        <w:rPr>
          <w:i/>
          <w:sz w:val="18"/>
          <w:szCs w:val="18"/>
        </w:rPr>
      </w:pPr>
      <w:proofErr w:type="gramStart"/>
      <w:ins w:id="1822" w:author="Jen" w:date="2017-08-19T01:51:00Z">
        <w:r w:rsidRPr="0067162C">
          <w:rPr>
            <w:rFonts w:ascii="Times New Roman" w:eastAsia="Times New Roman" w:hAnsi="Times New Roman" w:cs="Times New Roman"/>
            <w:sz w:val="20"/>
            <w:szCs w:val="20"/>
            <w:vertAlign w:val="superscript"/>
            <w:lang w:eastAsia="en-PH"/>
          </w:rPr>
          <w:t>b</w:t>
        </w:r>
      </w:ins>
      <w:proofErr w:type="gramEnd"/>
      <w:ins w:id="1823" w:author="Jen" w:date="2017-08-19T01:50:00Z">
        <w:r w:rsidRPr="0067162C" w:rsidDel="00D7782A">
          <w:rPr>
            <w:rFonts w:ascii="Times New Roman" w:hAnsi="Times New Roman" w:cs="Times New Roman"/>
            <w:i/>
            <w:sz w:val="18"/>
            <w:szCs w:val="18"/>
          </w:rPr>
          <w:t xml:space="preserve"> </w:t>
        </w:r>
      </w:ins>
      <w:del w:id="1824" w:author="Jen" w:date="2017-08-19T01:50:00Z">
        <w:r w:rsidR="002F5030" w:rsidRPr="0067162C" w:rsidDel="00D7782A">
          <w:rPr>
            <w:rFonts w:ascii="Times New Roman" w:hAnsi="Times New Roman" w:cs="Times New Roman"/>
            <w:i/>
            <w:sz w:val="18"/>
            <w:szCs w:val="18"/>
          </w:rPr>
          <w:delText>**</w:delText>
        </w:r>
      </w:del>
      <w:r w:rsidR="002F5030" w:rsidRPr="0067162C">
        <w:rPr>
          <w:rFonts w:ascii="Times New Roman" w:hAnsi="Times New Roman" w:cs="Times New Roman"/>
          <w:i/>
          <w:sz w:val="18"/>
          <w:szCs w:val="18"/>
        </w:rPr>
        <w:t>Development Bank of the Philippines Credit &amp; Appraisal Management (DBP CAM), 2017</w:t>
      </w:r>
    </w:p>
    <w:p w14:paraId="4C052519" w14:textId="0C235C22" w:rsidR="00D031E7" w:rsidDel="006601FC" w:rsidRDefault="00D7782A">
      <w:pPr>
        <w:ind w:hanging="900"/>
        <w:rPr>
          <w:del w:id="1825" w:author="Jen" w:date="2017-08-25T12:03:00Z"/>
          <w:rFonts w:ascii="Times New Roman" w:hAnsi="Times New Roman" w:cs="Times New Roman"/>
          <w:i/>
          <w:sz w:val="18"/>
          <w:szCs w:val="18"/>
        </w:rPr>
        <w:pPrChange w:id="1826" w:author="Jen" w:date="2017-08-25T12:03:00Z">
          <w:pPr>
            <w:ind w:firstLine="720"/>
          </w:pPr>
        </w:pPrChange>
      </w:pPr>
      <w:proofErr w:type="gramStart"/>
      <w:ins w:id="1827" w:author="Jen" w:date="2017-08-19T01:51:00Z">
        <w:r w:rsidRPr="0067162C">
          <w:rPr>
            <w:rFonts w:ascii="Times New Roman" w:eastAsia="Times New Roman" w:hAnsi="Times New Roman" w:cs="Times New Roman"/>
            <w:sz w:val="20"/>
            <w:szCs w:val="20"/>
            <w:vertAlign w:val="superscript"/>
            <w:lang w:eastAsia="en-PH"/>
          </w:rPr>
          <w:t>c</w:t>
        </w:r>
        <w:proofErr w:type="gramEnd"/>
        <w:r w:rsidRPr="0067162C" w:rsidDel="00D7782A">
          <w:rPr>
            <w:rFonts w:ascii="Times New Roman" w:hAnsi="Times New Roman" w:cs="Times New Roman"/>
            <w:i/>
            <w:sz w:val="18"/>
            <w:szCs w:val="18"/>
          </w:rPr>
          <w:t xml:space="preserve"> </w:t>
        </w:r>
      </w:ins>
      <w:del w:id="1828" w:author="Jen" w:date="2017-08-19T01:51:00Z">
        <w:r w:rsidR="002F5030" w:rsidRPr="0067162C" w:rsidDel="00D7782A">
          <w:rPr>
            <w:rFonts w:ascii="Times New Roman" w:hAnsi="Times New Roman" w:cs="Times New Roman"/>
            <w:i/>
            <w:sz w:val="18"/>
            <w:szCs w:val="18"/>
          </w:rPr>
          <w:delText>***</w:delText>
        </w:r>
      </w:del>
      <w:r w:rsidR="002F5030" w:rsidRPr="0067162C">
        <w:rPr>
          <w:rFonts w:ascii="Times New Roman" w:hAnsi="Times New Roman" w:cs="Times New Roman"/>
          <w:i/>
          <w:sz w:val="18"/>
          <w:szCs w:val="18"/>
        </w:rPr>
        <w:t xml:space="preserve">BIR Department Order for Land/Real Estate </w:t>
      </w:r>
      <w:proofErr w:type="spellStart"/>
      <w:r w:rsidR="002F5030" w:rsidRPr="0067162C">
        <w:rPr>
          <w:rFonts w:ascii="Times New Roman" w:hAnsi="Times New Roman" w:cs="Times New Roman"/>
          <w:i/>
          <w:sz w:val="18"/>
          <w:szCs w:val="18"/>
        </w:rPr>
        <w:t>Zonal</w:t>
      </w:r>
      <w:proofErr w:type="spellEnd"/>
      <w:r w:rsidR="002F5030" w:rsidRPr="0067162C">
        <w:rPr>
          <w:rFonts w:ascii="Times New Roman" w:hAnsi="Times New Roman" w:cs="Times New Roman"/>
          <w:i/>
          <w:sz w:val="18"/>
          <w:szCs w:val="18"/>
        </w:rPr>
        <w:t xml:space="preserve"> Value.</w:t>
      </w:r>
      <w:ins w:id="1829" w:author="John Junico Bernados" w:date="2017-08-23T20:26:00Z">
        <w:r w:rsidR="00713DE9" w:rsidRPr="0067162C">
          <w:rPr>
            <w:rFonts w:ascii="Times New Roman" w:hAnsi="Times New Roman" w:cs="Times New Roman"/>
            <w:i/>
            <w:sz w:val="18"/>
            <w:szCs w:val="18"/>
          </w:rPr>
          <w:t xml:space="preserve"> </w:t>
        </w:r>
        <w:del w:id="1830" w:author="Jen" w:date="2017-08-25T13:34:00Z">
          <w:r w:rsidR="00713DE9" w:rsidRPr="0067162C" w:rsidDel="0067162C">
            <w:rPr>
              <w:rFonts w:ascii="Times New Roman" w:hAnsi="Times New Roman" w:cs="Times New Roman"/>
              <w:b/>
              <w:i/>
              <w:color w:val="FF0000"/>
              <w:sz w:val="18"/>
              <w:szCs w:val="18"/>
              <w:rPrChange w:id="1831" w:author="Jen" w:date="2017-08-25T13:34:00Z">
                <w:rPr>
                  <w:rFonts w:ascii="Times New Roman" w:hAnsi="Times New Roman" w:cs="Times New Roman"/>
                  <w:i/>
                  <w:sz w:val="18"/>
                  <w:szCs w:val="18"/>
                </w:rPr>
              </w:rPrChange>
            </w:rPr>
            <w:delText>FOR REMOVAL</w:delText>
          </w:r>
        </w:del>
      </w:ins>
    </w:p>
    <w:p w14:paraId="41B9153B" w14:textId="77777777" w:rsidR="006601FC" w:rsidRPr="00617EC9" w:rsidRDefault="006601FC" w:rsidP="006601FC">
      <w:pPr>
        <w:ind w:hanging="900"/>
        <w:rPr>
          <w:ins w:id="1832" w:author="Jen" w:date="2017-08-25T12:03:00Z"/>
          <w:rFonts w:ascii="Times New Roman" w:hAnsi="Times New Roman" w:cs="Times New Roman"/>
          <w:i/>
          <w:sz w:val="18"/>
          <w:szCs w:val="18"/>
        </w:rPr>
      </w:pPr>
    </w:p>
    <w:p w14:paraId="7C6D1FA6" w14:textId="34E1221E" w:rsidR="002F5030" w:rsidRPr="00617EC9" w:rsidRDefault="002F5030">
      <w:pPr>
        <w:ind w:hanging="900"/>
        <w:rPr>
          <w:rFonts w:ascii="Times New Roman" w:hAnsi="Times New Roman" w:cs="Times New Roman"/>
          <w:i/>
          <w:sz w:val="18"/>
          <w:szCs w:val="18"/>
        </w:rPr>
        <w:pPrChange w:id="1833" w:author="Jen" w:date="2017-08-25T12:03:00Z">
          <w:pPr>
            <w:ind w:firstLine="720"/>
          </w:pPr>
        </w:pPrChange>
      </w:pPr>
      <w:del w:id="1834" w:author="Patricia Erika" w:date="2017-08-15T14:18:00Z">
        <w:r w:rsidRPr="00617EC9" w:rsidDel="00D031E7">
          <w:rPr>
            <w:rFonts w:ascii="Times New Roman" w:hAnsi="Times New Roman" w:cs="Times New Roman"/>
            <w:i/>
            <w:sz w:val="18"/>
            <w:szCs w:val="18"/>
          </w:rPr>
          <w:delText xml:space="preserve"> </w:delText>
        </w:r>
      </w:del>
      <w:del w:id="1835" w:author="Jen" w:date="2017-08-25T12:03:00Z">
        <w:r w:rsidRPr="00617EC9" w:rsidDel="006601FC">
          <w:rPr>
            <w:rFonts w:ascii="Times New Roman" w:hAnsi="Times New Roman" w:cs="Times New Roman"/>
            <w:i/>
            <w:sz w:val="18"/>
            <w:szCs w:val="18"/>
          </w:rPr>
          <w:delText xml:space="preserve"> Note: No declared agricultural land.</w:delText>
        </w:r>
      </w:del>
    </w:p>
    <w:p w14:paraId="01640EE8" w14:textId="77777777" w:rsidR="009F196B" w:rsidRPr="00617EC9" w:rsidRDefault="009F196B" w:rsidP="00274251">
      <w:pPr>
        <w:ind w:firstLine="720"/>
        <w:jc w:val="both"/>
        <w:rPr>
          <w:rFonts w:ascii="Times New Roman" w:hAnsi="Times New Roman" w:cs="Times New Roman"/>
          <w:sz w:val="24"/>
          <w:szCs w:val="24"/>
        </w:rPr>
      </w:pPr>
      <w:r w:rsidRPr="00617EC9">
        <w:rPr>
          <w:rFonts w:ascii="Times New Roman" w:hAnsi="Times New Roman" w:cs="Times New Roman"/>
          <w:sz w:val="24"/>
          <w:szCs w:val="24"/>
        </w:rPr>
        <w:t xml:space="preserve">The estimated replacement cost of affected private lands was based on land use.  The value per </w:t>
      </w:r>
      <w:proofErr w:type="spellStart"/>
      <w:r w:rsidRPr="00617EC9">
        <w:rPr>
          <w:rFonts w:ascii="Times New Roman" w:hAnsi="Times New Roman" w:cs="Times New Roman"/>
          <w:sz w:val="24"/>
          <w:szCs w:val="24"/>
        </w:rPr>
        <w:t>sqm</w:t>
      </w:r>
      <w:proofErr w:type="spellEnd"/>
      <w:r w:rsidRPr="00617EC9">
        <w:rPr>
          <w:rFonts w:ascii="Times New Roman" w:hAnsi="Times New Roman" w:cs="Times New Roman"/>
          <w:sz w:val="24"/>
          <w:szCs w:val="24"/>
        </w:rPr>
        <w:t xml:space="preserve"> of land varies based on land use with agricultural land having the lowest value while commercial use has the highest value except in </w:t>
      </w:r>
      <w:proofErr w:type="spellStart"/>
      <w:r w:rsidRPr="00617EC9">
        <w:rPr>
          <w:rFonts w:ascii="Times New Roman" w:hAnsi="Times New Roman" w:cs="Times New Roman"/>
          <w:sz w:val="24"/>
          <w:szCs w:val="24"/>
        </w:rPr>
        <w:t>Malolos</w:t>
      </w:r>
      <w:proofErr w:type="spellEnd"/>
      <w:r w:rsidRPr="00617EC9">
        <w:rPr>
          <w:rFonts w:ascii="Times New Roman" w:hAnsi="Times New Roman" w:cs="Times New Roman"/>
          <w:sz w:val="24"/>
          <w:szCs w:val="24"/>
        </w:rPr>
        <w:t xml:space="preserve"> and </w:t>
      </w:r>
      <w:proofErr w:type="spellStart"/>
      <w:r w:rsidRPr="00617EC9">
        <w:rPr>
          <w:rFonts w:ascii="Times New Roman" w:hAnsi="Times New Roman" w:cs="Times New Roman"/>
          <w:sz w:val="24"/>
          <w:szCs w:val="24"/>
        </w:rPr>
        <w:t>Marilao</w:t>
      </w:r>
      <w:proofErr w:type="spellEnd"/>
      <w:r w:rsidRPr="00617EC9">
        <w:rPr>
          <w:rFonts w:ascii="Times New Roman" w:hAnsi="Times New Roman" w:cs="Times New Roman"/>
          <w:sz w:val="24"/>
          <w:szCs w:val="24"/>
        </w:rPr>
        <w:t xml:space="preserve"> where industrial land has the highest value.  </w:t>
      </w:r>
    </w:p>
    <w:p w14:paraId="769C8776" w14:textId="58CD0438" w:rsidR="009F196B" w:rsidRDefault="009F196B" w:rsidP="00274251">
      <w:pPr>
        <w:ind w:firstLine="720"/>
        <w:jc w:val="both"/>
        <w:rPr>
          <w:ins w:id="1836" w:author="Jen" w:date="2017-08-25T11:57:00Z"/>
          <w:rFonts w:ascii="Times New Roman" w:hAnsi="Times New Roman" w:cs="Times New Roman"/>
          <w:b/>
          <w:sz w:val="24"/>
          <w:szCs w:val="24"/>
        </w:rPr>
      </w:pPr>
      <w:r w:rsidRPr="00617EC9">
        <w:rPr>
          <w:rFonts w:ascii="Times New Roman" w:hAnsi="Times New Roman" w:cs="Times New Roman"/>
          <w:sz w:val="24"/>
          <w:szCs w:val="24"/>
        </w:rPr>
        <w:t xml:space="preserve">The affected lands which are subject to compensation payment to their owners were multiplied by the prevailing land value in each of the different affected LGUs.  Compensation for residential land use amounted to </w:t>
      </w:r>
      <w:del w:id="1837" w:author="Liezyl Liton" w:date="2017-08-19T16:56:00Z">
        <w:r w:rsidRPr="00617EC9" w:rsidDel="0011652D">
          <w:rPr>
            <w:rFonts w:ascii="Times New Roman" w:hAnsi="Times New Roman" w:cs="Times New Roman"/>
            <w:sz w:val="24"/>
            <w:szCs w:val="24"/>
            <w:rPrChange w:id="1838" w:author="Liezyl Liton" w:date="2017-08-21T21:34:00Z">
              <w:rPr>
                <w:rFonts w:ascii="Times New Roman" w:hAnsi="Times New Roman" w:cs="Times New Roman"/>
                <w:sz w:val="24"/>
                <w:szCs w:val="24"/>
                <w:highlight w:val="yellow"/>
              </w:rPr>
            </w:rPrChange>
          </w:rPr>
          <w:delText xml:space="preserve">______ </w:delText>
        </w:r>
      </w:del>
      <w:ins w:id="1839" w:author="Liezyl Liton" w:date="2017-08-19T16:56:00Z">
        <w:r w:rsidR="0011652D" w:rsidRPr="00617EC9">
          <w:rPr>
            <w:rFonts w:ascii="Times New Roman" w:hAnsi="Times New Roman" w:cs="Times New Roman"/>
            <w:sz w:val="24"/>
            <w:szCs w:val="24"/>
          </w:rPr>
          <w:t>PhP72</w:t>
        </w:r>
      </w:ins>
      <w:proofErr w:type="gramStart"/>
      <w:ins w:id="1840" w:author="Liezyl Liton" w:date="2017-08-19T16:57:00Z">
        <w:r w:rsidR="0011652D" w:rsidRPr="00617EC9">
          <w:rPr>
            <w:rFonts w:ascii="Times New Roman" w:hAnsi="Times New Roman" w:cs="Times New Roman"/>
            <w:sz w:val="24"/>
            <w:szCs w:val="24"/>
          </w:rPr>
          <w:t>,443,740</w:t>
        </w:r>
      </w:ins>
      <w:proofErr w:type="gramEnd"/>
      <w:ins w:id="1841" w:author="Liezyl Liton" w:date="2017-08-19T16:56:00Z">
        <w:r w:rsidR="0011652D" w:rsidRPr="00617EC9">
          <w:rPr>
            <w:rFonts w:ascii="Times New Roman" w:hAnsi="Times New Roman" w:cs="Times New Roman"/>
            <w:sz w:val="24"/>
            <w:szCs w:val="24"/>
            <w:rPrChange w:id="1842" w:author="Liezyl Liton" w:date="2017-08-21T21:34:00Z">
              <w:rPr>
                <w:rFonts w:ascii="Times New Roman" w:hAnsi="Times New Roman" w:cs="Times New Roman"/>
                <w:sz w:val="24"/>
                <w:szCs w:val="24"/>
                <w:highlight w:val="yellow"/>
              </w:rPr>
            </w:rPrChange>
          </w:rPr>
          <w:t xml:space="preserve"> </w:t>
        </w:r>
      </w:ins>
      <w:r w:rsidRPr="00617EC9">
        <w:rPr>
          <w:rFonts w:ascii="Times New Roman" w:hAnsi="Times New Roman" w:cs="Times New Roman"/>
          <w:sz w:val="24"/>
          <w:szCs w:val="24"/>
          <w:rPrChange w:id="1843" w:author="Liezyl Liton" w:date="2017-08-21T21:34:00Z">
            <w:rPr>
              <w:rFonts w:ascii="Times New Roman" w:hAnsi="Times New Roman" w:cs="Times New Roman"/>
              <w:sz w:val="24"/>
              <w:szCs w:val="24"/>
              <w:highlight w:val="yellow"/>
            </w:rPr>
          </w:rPrChange>
        </w:rPr>
        <w:t xml:space="preserve">and represents </w:t>
      </w:r>
      <w:ins w:id="1844" w:author="Liezyl Liton" w:date="2017-08-19T16:57:00Z">
        <w:r w:rsidR="00AB0E51" w:rsidRPr="00617EC9">
          <w:rPr>
            <w:rFonts w:ascii="Times New Roman" w:hAnsi="Times New Roman" w:cs="Times New Roman"/>
            <w:sz w:val="24"/>
            <w:szCs w:val="24"/>
          </w:rPr>
          <w:t>59</w:t>
        </w:r>
      </w:ins>
      <w:del w:id="1845" w:author="Liezyl Liton" w:date="2017-08-19T16:57:00Z">
        <w:r w:rsidRPr="00617EC9" w:rsidDel="0011652D">
          <w:rPr>
            <w:rFonts w:ascii="Times New Roman" w:hAnsi="Times New Roman" w:cs="Times New Roman"/>
            <w:sz w:val="24"/>
            <w:szCs w:val="24"/>
            <w:rPrChange w:id="1846" w:author="Liezyl Liton" w:date="2017-08-21T21:34:00Z">
              <w:rPr>
                <w:rFonts w:ascii="Times New Roman" w:hAnsi="Times New Roman" w:cs="Times New Roman"/>
                <w:sz w:val="24"/>
                <w:szCs w:val="24"/>
                <w:highlight w:val="yellow"/>
              </w:rPr>
            </w:rPrChange>
          </w:rPr>
          <w:delText>____</w:delText>
        </w:r>
      </w:del>
      <w:r w:rsidRPr="00617EC9">
        <w:rPr>
          <w:rFonts w:ascii="Times New Roman" w:hAnsi="Times New Roman" w:cs="Times New Roman"/>
          <w:sz w:val="24"/>
          <w:szCs w:val="24"/>
          <w:rPrChange w:id="1847" w:author="Liezyl Liton" w:date="2017-08-21T21:34:00Z">
            <w:rPr>
              <w:rFonts w:ascii="Times New Roman" w:hAnsi="Times New Roman" w:cs="Times New Roman"/>
              <w:sz w:val="24"/>
              <w:szCs w:val="24"/>
              <w:highlight w:val="yellow"/>
            </w:rPr>
          </w:rPrChange>
        </w:rPr>
        <w:t xml:space="preserve">% of the total land compensation while agricultural use amounted to only </w:t>
      </w:r>
      <w:ins w:id="1848" w:author="Liezyl Liton" w:date="2017-08-19T16:57:00Z">
        <w:r w:rsidR="00AB0E51" w:rsidRPr="00617EC9">
          <w:rPr>
            <w:rFonts w:ascii="Times New Roman" w:hAnsi="Times New Roman" w:cs="Times New Roman"/>
            <w:sz w:val="24"/>
            <w:szCs w:val="24"/>
          </w:rPr>
          <w:t>PhP4,295,500</w:t>
        </w:r>
      </w:ins>
      <w:del w:id="1849" w:author="Liezyl Liton" w:date="2017-08-19T16:57:00Z">
        <w:r w:rsidRPr="00617EC9" w:rsidDel="00AB0E51">
          <w:rPr>
            <w:rFonts w:ascii="Times New Roman" w:hAnsi="Times New Roman" w:cs="Times New Roman"/>
            <w:sz w:val="24"/>
            <w:szCs w:val="24"/>
            <w:rPrChange w:id="1850" w:author="Liezyl Liton" w:date="2017-08-21T21:34:00Z">
              <w:rPr>
                <w:rFonts w:ascii="Times New Roman" w:hAnsi="Times New Roman" w:cs="Times New Roman"/>
                <w:sz w:val="24"/>
                <w:szCs w:val="24"/>
                <w:highlight w:val="yellow"/>
              </w:rPr>
            </w:rPrChange>
          </w:rPr>
          <w:delText>___</w:delText>
        </w:r>
      </w:del>
      <w:r w:rsidRPr="00617EC9">
        <w:rPr>
          <w:rFonts w:ascii="Times New Roman" w:hAnsi="Times New Roman" w:cs="Times New Roman"/>
          <w:sz w:val="24"/>
          <w:szCs w:val="24"/>
          <w:rPrChange w:id="1851" w:author="Liezyl Liton" w:date="2017-08-21T21:34:00Z">
            <w:rPr>
              <w:rFonts w:ascii="Times New Roman" w:hAnsi="Times New Roman" w:cs="Times New Roman"/>
              <w:sz w:val="24"/>
              <w:szCs w:val="24"/>
              <w:highlight w:val="yellow"/>
            </w:rPr>
          </w:rPrChange>
        </w:rPr>
        <w:t xml:space="preserve"> and represents </w:t>
      </w:r>
      <w:ins w:id="1852" w:author="Liezyl Liton" w:date="2017-08-19T16:58:00Z">
        <w:r w:rsidR="00AB0E51" w:rsidRPr="00617EC9">
          <w:rPr>
            <w:rFonts w:ascii="Times New Roman" w:hAnsi="Times New Roman" w:cs="Times New Roman"/>
            <w:sz w:val="24"/>
            <w:szCs w:val="24"/>
          </w:rPr>
          <w:t>3.5</w:t>
        </w:r>
      </w:ins>
      <w:del w:id="1853" w:author="Liezyl Liton" w:date="2017-08-19T16:57:00Z">
        <w:r w:rsidRPr="00617EC9" w:rsidDel="00AB0E51">
          <w:rPr>
            <w:rFonts w:ascii="Times New Roman" w:hAnsi="Times New Roman" w:cs="Times New Roman"/>
            <w:sz w:val="24"/>
            <w:szCs w:val="24"/>
            <w:rPrChange w:id="1854" w:author="Liezyl Liton" w:date="2017-08-21T21:34:00Z">
              <w:rPr>
                <w:rFonts w:ascii="Times New Roman" w:hAnsi="Times New Roman" w:cs="Times New Roman"/>
                <w:sz w:val="24"/>
                <w:szCs w:val="24"/>
                <w:highlight w:val="yellow"/>
              </w:rPr>
            </w:rPrChange>
          </w:rPr>
          <w:delText>___</w:delText>
        </w:r>
      </w:del>
      <w:r w:rsidRPr="00617EC9">
        <w:rPr>
          <w:rFonts w:ascii="Times New Roman" w:hAnsi="Times New Roman" w:cs="Times New Roman"/>
          <w:sz w:val="24"/>
          <w:szCs w:val="24"/>
          <w:rPrChange w:id="1855" w:author="Liezyl Liton" w:date="2017-08-21T21:34:00Z">
            <w:rPr>
              <w:rFonts w:ascii="Times New Roman" w:hAnsi="Times New Roman" w:cs="Times New Roman"/>
              <w:sz w:val="24"/>
              <w:szCs w:val="24"/>
              <w:highlight w:val="yellow"/>
            </w:rPr>
          </w:rPrChange>
        </w:rPr>
        <w:t>% of the to</w:t>
      </w:r>
      <w:r w:rsidR="007E06A1" w:rsidRPr="00617EC9">
        <w:rPr>
          <w:rFonts w:ascii="Times New Roman" w:hAnsi="Times New Roman" w:cs="Times New Roman"/>
          <w:sz w:val="24"/>
          <w:szCs w:val="24"/>
        </w:rPr>
        <w:t>t</w:t>
      </w:r>
      <w:r w:rsidRPr="00617EC9">
        <w:rPr>
          <w:rFonts w:ascii="Times New Roman" w:hAnsi="Times New Roman" w:cs="Times New Roman"/>
          <w:sz w:val="24"/>
          <w:szCs w:val="24"/>
        </w:rPr>
        <w:t xml:space="preserve">al land compensation.  The breakdown by land use and by LGU for the estimated replacement cost of Private Lands is shown in </w:t>
      </w:r>
      <w:r w:rsidRPr="00617EC9">
        <w:rPr>
          <w:rFonts w:ascii="Times New Roman" w:hAnsi="Times New Roman" w:cs="Times New Roman"/>
          <w:b/>
          <w:sz w:val="24"/>
          <w:szCs w:val="24"/>
        </w:rPr>
        <w:t>Table 12.1-</w:t>
      </w:r>
      <w:ins w:id="1856" w:author="Liezyl Liton" w:date="2017-08-19T21:36:00Z">
        <w:r w:rsidR="002E0B27">
          <w:rPr>
            <w:rFonts w:ascii="Times New Roman" w:hAnsi="Times New Roman" w:cs="Times New Roman"/>
            <w:b/>
            <w:sz w:val="24"/>
            <w:szCs w:val="24"/>
          </w:rPr>
          <w:t>3</w:t>
        </w:r>
      </w:ins>
      <w:del w:id="1857" w:author="Liezyl Liton" w:date="2017-08-19T21:36:00Z">
        <w:r w:rsidRPr="00617EC9" w:rsidDel="001822AA">
          <w:rPr>
            <w:rFonts w:ascii="Times New Roman" w:hAnsi="Times New Roman" w:cs="Times New Roman"/>
            <w:b/>
            <w:sz w:val="24"/>
            <w:szCs w:val="24"/>
          </w:rPr>
          <w:delText>3</w:delText>
        </w:r>
      </w:del>
      <w:r w:rsidRPr="00617EC9">
        <w:rPr>
          <w:rFonts w:ascii="Times New Roman" w:hAnsi="Times New Roman" w:cs="Times New Roman"/>
          <w:b/>
          <w:sz w:val="24"/>
          <w:szCs w:val="24"/>
        </w:rPr>
        <w:t xml:space="preserve">. </w:t>
      </w:r>
      <w:r w:rsidR="007840DF" w:rsidRPr="00617EC9">
        <w:rPr>
          <w:rFonts w:ascii="Times New Roman" w:hAnsi="Times New Roman" w:cs="Times New Roman"/>
          <w:b/>
          <w:sz w:val="24"/>
          <w:szCs w:val="24"/>
        </w:rPr>
        <w:t xml:space="preserve"> Note: Values and percentages to be computed based on the result of the as built survey</w:t>
      </w:r>
      <w:r w:rsidR="007E06A1" w:rsidRPr="00617EC9">
        <w:rPr>
          <w:rFonts w:ascii="Times New Roman" w:hAnsi="Times New Roman" w:cs="Times New Roman"/>
          <w:b/>
          <w:sz w:val="24"/>
          <w:szCs w:val="24"/>
        </w:rPr>
        <w:t xml:space="preserve"> and categorization of land use using </w:t>
      </w:r>
      <w:proofErr w:type="spellStart"/>
      <w:r w:rsidR="007E06A1" w:rsidRPr="00617EC9">
        <w:rPr>
          <w:rFonts w:ascii="Times New Roman" w:hAnsi="Times New Roman" w:cs="Times New Roman"/>
          <w:b/>
          <w:sz w:val="24"/>
          <w:szCs w:val="24"/>
        </w:rPr>
        <w:t>parcellary</w:t>
      </w:r>
      <w:proofErr w:type="spellEnd"/>
      <w:r w:rsidR="007E06A1" w:rsidRPr="00617EC9">
        <w:rPr>
          <w:rFonts w:ascii="Times New Roman" w:hAnsi="Times New Roman" w:cs="Times New Roman"/>
          <w:b/>
          <w:sz w:val="24"/>
          <w:szCs w:val="24"/>
        </w:rPr>
        <w:t xml:space="preserve"> survey map</w:t>
      </w:r>
      <w:r w:rsidR="00FD2734" w:rsidRPr="00617EC9">
        <w:rPr>
          <w:rFonts w:ascii="Times New Roman" w:hAnsi="Times New Roman" w:cs="Times New Roman"/>
          <w:b/>
          <w:sz w:val="24"/>
          <w:szCs w:val="24"/>
        </w:rPr>
        <w:t>s and</w:t>
      </w:r>
      <w:r w:rsidR="003C3A8F" w:rsidRPr="00617EC9">
        <w:rPr>
          <w:rFonts w:ascii="Times New Roman" w:hAnsi="Times New Roman" w:cs="Times New Roman"/>
          <w:b/>
          <w:sz w:val="24"/>
          <w:szCs w:val="24"/>
        </w:rPr>
        <w:t xml:space="preserve"> Municipal/</w:t>
      </w:r>
      <w:r w:rsidR="00FD2734" w:rsidRPr="00617EC9">
        <w:rPr>
          <w:rFonts w:ascii="Times New Roman" w:hAnsi="Times New Roman" w:cs="Times New Roman"/>
          <w:b/>
          <w:sz w:val="24"/>
          <w:szCs w:val="24"/>
        </w:rPr>
        <w:t>City Land Use Plan</w:t>
      </w:r>
      <w:r w:rsidR="007840DF" w:rsidRPr="00617EC9">
        <w:rPr>
          <w:rFonts w:ascii="Times New Roman" w:hAnsi="Times New Roman" w:cs="Times New Roman"/>
          <w:b/>
          <w:sz w:val="24"/>
          <w:szCs w:val="24"/>
        </w:rPr>
        <w:t>.</w:t>
      </w:r>
    </w:p>
    <w:p w14:paraId="5EF0BDB2" w14:textId="77777777" w:rsidR="009B286C" w:rsidRDefault="009B286C" w:rsidP="009B286C">
      <w:pPr>
        <w:spacing w:after="0" w:line="240" w:lineRule="auto"/>
        <w:ind w:firstLine="720"/>
        <w:jc w:val="both"/>
        <w:rPr>
          <w:ins w:id="1858" w:author="Jen" w:date="2017-08-25T11:58:00Z"/>
          <w:rFonts w:ascii="Times New Roman" w:hAnsi="Times New Roman" w:cs="Times New Roman"/>
          <w:b/>
          <w:sz w:val="24"/>
          <w:szCs w:val="24"/>
        </w:rPr>
        <w:sectPr w:rsidR="009B286C" w:rsidSect="00617EC9">
          <w:footerReference w:type="default" r:id="rId9"/>
          <w:pgSz w:w="11907" w:h="16839" w:code="9"/>
          <w:pgMar w:top="1440" w:right="1107" w:bottom="1985" w:left="1080" w:header="708" w:footer="708" w:gutter="0"/>
          <w:cols w:space="708"/>
          <w:docGrid w:linePitch="360"/>
        </w:sectPr>
      </w:pPr>
    </w:p>
    <w:p w14:paraId="41F90D25" w14:textId="1EF8C206" w:rsidR="009B286C" w:rsidRPr="00617EC9" w:rsidRDefault="009B286C" w:rsidP="009B286C">
      <w:pPr>
        <w:spacing w:after="0" w:line="240" w:lineRule="auto"/>
        <w:jc w:val="center"/>
        <w:rPr>
          <w:ins w:id="1859" w:author="Jen" w:date="2017-08-25T11:58:00Z"/>
          <w:rFonts w:ascii="Times New Roman" w:eastAsia="Times New Roman" w:hAnsi="Times New Roman" w:cs="Times New Roman"/>
          <w:b/>
          <w:bCs/>
          <w:color w:val="000000"/>
          <w:lang w:eastAsia="en-PH"/>
        </w:rPr>
      </w:pPr>
      <w:ins w:id="1860" w:author="Jen" w:date="2017-08-25T11:58:00Z">
        <w:r w:rsidRPr="006405D4">
          <w:rPr>
            <w:rFonts w:ascii="Times New Roman" w:eastAsia="Times New Roman" w:hAnsi="Times New Roman" w:cs="Times New Roman"/>
            <w:b/>
            <w:bCs/>
            <w:color w:val="000000"/>
            <w:lang w:eastAsia="en-PH"/>
            <w:rPrChange w:id="1861" w:author="Jen" w:date="2017-08-25T12:46:00Z">
              <w:rPr>
                <w:rFonts w:ascii="Times New Roman" w:eastAsia="Times New Roman" w:hAnsi="Times New Roman" w:cs="Times New Roman"/>
                <w:b/>
                <w:bCs/>
                <w:color w:val="000000"/>
                <w:highlight w:val="cyan"/>
                <w:lang w:eastAsia="en-PH"/>
              </w:rPr>
            </w:rPrChange>
          </w:rPr>
          <w:lastRenderedPageBreak/>
          <w:t xml:space="preserve">Table 12.1-3 Estimated </w:t>
        </w:r>
      </w:ins>
      <w:ins w:id="1862" w:author="Jen" w:date="2017-08-31T05:34:00Z">
        <w:r w:rsidR="004A6092">
          <w:rPr>
            <w:rFonts w:ascii="Times New Roman" w:eastAsia="Times New Roman" w:hAnsi="Times New Roman" w:cs="Times New Roman"/>
            <w:b/>
            <w:bCs/>
            <w:color w:val="000000"/>
            <w:lang w:eastAsia="en-PH"/>
          </w:rPr>
          <w:t xml:space="preserve">Current </w:t>
        </w:r>
      </w:ins>
      <w:ins w:id="1863" w:author="Jen" w:date="2017-08-25T11:58:00Z">
        <w:r w:rsidRPr="006405D4">
          <w:rPr>
            <w:rFonts w:ascii="Times New Roman" w:eastAsia="Times New Roman" w:hAnsi="Times New Roman" w:cs="Times New Roman"/>
            <w:b/>
            <w:bCs/>
            <w:color w:val="000000"/>
            <w:lang w:eastAsia="en-PH"/>
            <w:rPrChange w:id="1864" w:author="Jen" w:date="2017-08-25T12:46:00Z">
              <w:rPr>
                <w:rFonts w:ascii="Times New Roman" w:eastAsia="Times New Roman" w:hAnsi="Times New Roman" w:cs="Times New Roman"/>
                <w:b/>
                <w:bCs/>
                <w:color w:val="000000"/>
                <w:highlight w:val="cyan"/>
                <w:lang w:eastAsia="en-PH"/>
              </w:rPr>
            </w:rPrChange>
          </w:rPr>
          <w:t xml:space="preserve">Market Value of Private Lands </w:t>
        </w:r>
      </w:ins>
    </w:p>
    <w:tbl>
      <w:tblPr>
        <w:tblW w:w="14232" w:type="dxa"/>
        <w:jc w:val="center"/>
        <w:tblInd w:w="-3078" w:type="dxa"/>
        <w:tblLayout w:type="fixed"/>
        <w:tblLook w:val="04A0" w:firstRow="1" w:lastRow="0" w:firstColumn="1" w:lastColumn="0" w:noHBand="0" w:noVBand="1"/>
        <w:tblPrChange w:id="1865" w:author="Jen" w:date="2017-08-25T12:01:00Z">
          <w:tblPr>
            <w:tblW w:w="14232" w:type="dxa"/>
            <w:jc w:val="center"/>
            <w:tblInd w:w="-3078" w:type="dxa"/>
            <w:tblLayout w:type="fixed"/>
            <w:tblLook w:val="04A0" w:firstRow="1" w:lastRow="0" w:firstColumn="1" w:lastColumn="0" w:noHBand="0" w:noVBand="1"/>
          </w:tblPr>
        </w:tblPrChange>
      </w:tblPr>
      <w:tblGrid>
        <w:gridCol w:w="950"/>
        <w:gridCol w:w="810"/>
        <w:gridCol w:w="720"/>
        <w:gridCol w:w="990"/>
        <w:gridCol w:w="810"/>
        <w:gridCol w:w="630"/>
        <w:gridCol w:w="810"/>
        <w:gridCol w:w="810"/>
        <w:gridCol w:w="630"/>
        <w:gridCol w:w="810"/>
        <w:gridCol w:w="811"/>
        <w:gridCol w:w="539"/>
        <w:gridCol w:w="990"/>
        <w:gridCol w:w="720"/>
        <w:gridCol w:w="450"/>
        <w:gridCol w:w="720"/>
        <w:gridCol w:w="704"/>
        <w:gridCol w:w="466"/>
        <w:gridCol w:w="862"/>
        <w:tblGridChange w:id="1866">
          <w:tblGrid>
            <w:gridCol w:w="950"/>
            <w:gridCol w:w="810"/>
            <w:gridCol w:w="720"/>
            <w:gridCol w:w="990"/>
            <w:gridCol w:w="810"/>
            <w:gridCol w:w="630"/>
            <w:gridCol w:w="810"/>
            <w:gridCol w:w="810"/>
            <w:gridCol w:w="630"/>
            <w:gridCol w:w="810"/>
            <w:gridCol w:w="811"/>
            <w:gridCol w:w="453"/>
            <w:gridCol w:w="86"/>
            <w:gridCol w:w="864"/>
            <w:gridCol w:w="126"/>
            <w:gridCol w:w="684"/>
            <w:gridCol w:w="36"/>
            <w:gridCol w:w="450"/>
            <w:gridCol w:w="234"/>
            <w:gridCol w:w="486"/>
            <w:gridCol w:w="504"/>
            <w:gridCol w:w="200"/>
            <w:gridCol w:w="466"/>
            <w:gridCol w:w="144"/>
            <w:gridCol w:w="630"/>
            <w:gridCol w:w="88"/>
            <w:gridCol w:w="722"/>
            <w:gridCol w:w="810"/>
            <w:gridCol w:w="630"/>
            <w:gridCol w:w="810"/>
            <w:gridCol w:w="811"/>
            <w:gridCol w:w="539"/>
            <w:gridCol w:w="990"/>
            <w:gridCol w:w="40"/>
            <w:gridCol w:w="360"/>
            <w:gridCol w:w="450"/>
            <w:gridCol w:w="810"/>
            <w:gridCol w:w="720"/>
            <w:gridCol w:w="450"/>
            <w:gridCol w:w="1092"/>
          </w:tblGrid>
        </w:tblGridChange>
      </w:tblGrid>
      <w:tr w:rsidR="009B286C" w:rsidRPr="009B286C" w14:paraId="377D11CB" w14:textId="77777777" w:rsidTr="009B286C">
        <w:trPr>
          <w:trHeight w:val="315"/>
          <w:jc w:val="center"/>
          <w:ins w:id="1867" w:author="Jen" w:date="2017-08-25T11:58:00Z"/>
          <w:trPrChange w:id="1868" w:author="Jen" w:date="2017-08-25T12:01:00Z">
            <w:trPr>
              <w:gridBefore w:val="12"/>
              <w:trHeight w:val="315"/>
              <w:jc w:val="center"/>
            </w:trPr>
          </w:trPrChange>
        </w:trPr>
        <w:tc>
          <w:tcPr>
            <w:tcW w:w="950" w:type="dxa"/>
            <w:vMerge w:val="restart"/>
            <w:tcBorders>
              <w:top w:val="single" w:sz="4" w:space="0" w:color="auto"/>
              <w:left w:val="single" w:sz="4" w:space="0" w:color="auto"/>
              <w:right w:val="single" w:sz="4" w:space="0" w:color="auto"/>
            </w:tcBorders>
            <w:shd w:val="clear" w:color="000000" w:fill="D9D9D9"/>
            <w:vAlign w:val="center"/>
            <w:hideMark/>
            <w:tcPrChange w:id="1869" w:author="Jen" w:date="2017-08-25T12:01:00Z">
              <w:tcPr>
                <w:tcW w:w="950" w:type="dxa"/>
                <w:gridSpan w:val="2"/>
                <w:vMerge w:val="restart"/>
                <w:tcBorders>
                  <w:top w:val="single" w:sz="4" w:space="0" w:color="auto"/>
                  <w:left w:val="single" w:sz="4" w:space="0" w:color="auto"/>
                  <w:right w:val="single" w:sz="4" w:space="0" w:color="auto"/>
                </w:tcBorders>
                <w:shd w:val="clear" w:color="000000" w:fill="D9D9D9"/>
                <w:vAlign w:val="center"/>
                <w:hideMark/>
              </w:tcPr>
            </w:tcPrChange>
          </w:tcPr>
          <w:p w14:paraId="05C66D2E" w14:textId="77777777" w:rsidR="009B286C" w:rsidRPr="009B286C" w:rsidRDefault="009B286C" w:rsidP="00EA7C21">
            <w:pPr>
              <w:spacing w:after="0" w:line="240" w:lineRule="auto"/>
              <w:jc w:val="center"/>
              <w:rPr>
                <w:ins w:id="1870" w:author="Jen" w:date="2017-08-25T11:58:00Z"/>
                <w:rFonts w:ascii="Times New Roman" w:eastAsia="Times New Roman" w:hAnsi="Times New Roman" w:cs="Times New Roman"/>
                <w:b/>
                <w:bCs/>
                <w:color w:val="000000"/>
                <w:sz w:val="13"/>
                <w:szCs w:val="13"/>
                <w:lang w:val="en-US"/>
              </w:rPr>
            </w:pPr>
            <w:ins w:id="1871" w:author="Jen" w:date="2017-08-25T11:58:00Z">
              <w:r w:rsidRPr="009B286C">
                <w:rPr>
                  <w:rFonts w:ascii="Times New Roman" w:eastAsia="Times New Roman" w:hAnsi="Times New Roman" w:cs="Times New Roman"/>
                  <w:b/>
                  <w:bCs/>
                  <w:color w:val="000000"/>
                  <w:sz w:val="13"/>
                  <w:szCs w:val="13"/>
                  <w:lang w:val="en-US"/>
                </w:rPr>
                <w:t>City/</w:t>
              </w:r>
            </w:ins>
          </w:p>
          <w:p w14:paraId="0A7A203B" w14:textId="28573FB9" w:rsidR="009B286C" w:rsidRPr="009B286C" w:rsidRDefault="009B286C" w:rsidP="00EA7C21">
            <w:pPr>
              <w:spacing w:after="0" w:line="240" w:lineRule="auto"/>
              <w:jc w:val="center"/>
              <w:rPr>
                <w:ins w:id="1872" w:author="Jen" w:date="2017-08-25T11:58:00Z"/>
                <w:rFonts w:ascii="Times New Roman" w:eastAsia="Times New Roman" w:hAnsi="Times New Roman" w:cs="Times New Roman"/>
                <w:b/>
                <w:bCs/>
                <w:color w:val="000000"/>
                <w:sz w:val="13"/>
                <w:szCs w:val="13"/>
                <w:lang w:val="en-US"/>
              </w:rPr>
            </w:pPr>
            <w:ins w:id="1873" w:author="Jen" w:date="2017-08-25T11:58:00Z">
              <w:r w:rsidRPr="009B286C">
                <w:rPr>
                  <w:rFonts w:ascii="Times New Roman" w:eastAsia="Times New Roman" w:hAnsi="Times New Roman" w:cs="Times New Roman"/>
                  <w:b/>
                  <w:bCs/>
                  <w:color w:val="000000"/>
                  <w:sz w:val="10"/>
                  <w:szCs w:val="12"/>
                  <w:lang w:val="en-US"/>
                </w:rPr>
                <w:t>Municipality</w:t>
              </w:r>
            </w:ins>
          </w:p>
        </w:tc>
        <w:tc>
          <w:tcPr>
            <w:tcW w:w="252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Change w:id="1874" w:author="Jen" w:date="2017-08-25T12:01:00Z">
              <w:tcPr>
                <w:tcW w:w="252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tcPrChange>
          </w:tcPr>
          <w:p w14:paraId="0A333E78" w14:textId="77777777" w:rsidR="009B286C" w:rsidRPr="009B286C" w:rsidRDefault="009B286C" w:rsidP="00EA7C21">
            <w:pPr>
              <w:spacing w:after="0" w:line="240" w:lineRule="auto"/>
              <w:jc w:val="center"/>
              <w:rPr>
                <w:ins w:id="1875" w:author="Jen" w:date="2017-08-25T11:58:00Z"/>
                <w:rFonts w:ascii="Times New Roman" w:eastAsia="Times New Roman" w:hAnsi="Times New Roman" w:cs="Times New Roman"/>
                <w:b/>
                <w:bCs/>
                <w:color w:val="000000"/>
                <w:sz w:val="13"/>
                <w:szCs w:val="13"/>
                <w:lang w:val="en-US"/>
              </w:rPr>
            </w:pPr>
            <w:ins w:id="1876" w:author="Jen" w:date="2017-08-25T11:58:00Z">
              <w:r w:rsidRPr="009B286C">
                <w:rPr>
                  <w:rFonts w:ascii="Times New Roman" w:eastAsia="Times New Roman" w:hAnsi="Times New Roman" w:cs="Times New Roman"/>
                  <w:b/>
                  <w:bCs/>
                  <w:color w:val="000000"/>
                  <w:sz w:val="13"/>
                  <w:szCs w:val="13"/>
                  <w:lang w:val="en-US"/>
                </w:rPr>
                <w:t>Residential</w:t>
              </w:r>
            </w:ins>
          </w:p>
        </w:tc>
        <w:tc>
          <w:tcPr>
            <w:tcW w:w="225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Change w:id="1877" w:author="Jen" w:date="2017-08-25T12:01:00Z">
              <w:tcPr>
                <w:tcW w:w="2250"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tcPrChange>
          </w:tcPr>
          <w:p w14:paraId="6AF03C8F" w14:textId="77777777" w:rsidR="009B286C" w:rsidRPr="009B286C" w:rsidRDefault="009B286C" w:rsidP="00EA7C21">
            <w:pPr>
              <w:spacing w:after="0" w:line="240" w:lineRule="auto"/>
              <w:jc w:val="center"/>
              <w:rPr>
                <w:ins w:id="1878" w:author="Jen" w:date="2017-08-25T11:58:00Z"/>
                <w:rFonts w:ascii="Times New Roman" w:eastAsia="Times New Roman" w:hAnsi="Times New Roman" w:cs="Times New Roman"/>
                <w:b/>
                <w:bCs/>
                <w:color w:val="000000"/>
                <w:sz w:val="13"/>
                <w:szCs w:val="13"/>
                <w:lang w:val="en-US"/>
              </w:rPr>
            </w:pPr>
            <w:ins w:id="1879" w:author="Jen" w:date="2017-08-25T11:58:00Z">
              <w:r w:rsidRPr="009B286C">
                <w:rPr>
                  <w:rFonts w:ascii="Times New Roman" w:eastAsia="Times New Roman" w:hAnsi="Times New Roman" w:cs="Times New Roman"/>
                  <w:b/>
                  <w:bCs/>
                  <w:color w:val="000000"/>
                  <w:sz w:val="13"/>
                  <w:szCs w:val="13"/>
                  <w:lang w:val="en-US"/>
                </w:rPr>
                <w:t>Commercial</w:t>
              </w:r>
            </w:ins>
          </w:p>
        </w:tc>
        <w:tc>
          <w:tcPr>
            <w:tcW w:w="225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Change w:id="1880" w:author="Jen" w:date="2017-08-25T12:01:00Z">
              <w:tcPr>
                <w:tcW w:w="225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tcPrChange>
          </w:tcPr>
          <w:p w14:paraId="1D503848" w14:textId="77777777" w:rsidR="009B286C" w:rsidRPr="009B286C" w:rsidRDefault="009B286C" w:rsidP="00EA7C21">
            <w:pPr>
              <w:spacing w:after="0" w:line="240" w:lineRule="auto"/>
              <w:jc w:val="center"/>
              <w:rPr>
                <w:ins w:id="1881" w:author="Jen" w:date="2017-08-25T11:58:00Z"/>
                <w:rFonts w:ascii="Times New Roman" w:eastAsia="Times New Roman" w:hAnsi="Times New Roman" w:cs="Times New Roman"/>
                <w:b/>
                <w:bCs/>
                <w:color w:val="000000"/>
                <w:sz w:val="13"/>
                <w:szCs w:val="13"/>
                <w:lang w:val="en-US"/>
              </w:rPr>
            </w:pPr>
            <w:ins w:id="1882" w:author="Jen" w:date="2017-08-25T11:58:00Z">
              <w:r w:rsidRPr="009B286C">
                <w:rPr>
                  <w:rFonts w:ascii="Times New Roman" w:eastAsia="Times New Roman" w:hAnsi="Times New Roman" w:cs="Times New Roman"/>
                  <w:b/>
                  <w:bCs/>
                  <w:color w:val="000000"/>
                  <w:sz w:val="13"/>
                  <w:szCs w:val="13"/>
                  <w:lang w:val="en-US"/>
                </w:rPr>
                <w:t>Institutional</w:t>
              </w:r>
            </w:ins>
          </w:p>
        </w:tc>
        <w:tc>
          <w:tcPr>
            <w:tcW w:w="234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Change w:id="1883" w:author="Jen" w:date="2017-08-25T12:01:00Z">
              <w:tcPr>
                <w:tcW w:w="2380"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tcPrChange>
          </w:tcPr>
          <w:p w14:paraId="298BDF39" w14:textId="77777777" w:rsidR="009B286C" w:rsidRPr="009B286C" w:rsidRDefault="009B286C" w:rsidP="00EA7C21">
            <w:pPr>
              <w:spacing w:after="0" w:line="240" w:lineRule="auto"/>
              <w:jc w:val="center"/>
              <w:rPr>
                <w:ins w:id="1884" w:author="Jen" w:date="2017-08-25T11:58:00Z"/>
                <w:rFonts w:ascii="Times New Roman" w:eastAsia="Times New Roman" w:hAnsi="Times New Roman" w:cs="Times New Roman"/>
                <w:b/>
                <w:bCs/>
                <w:color w:val="000000"/>
                <w:sz w:val="13"/>
                <w:szCs w:val="13"/>
                <w:lang w:val="en-US"/>
              </w:rPr>
            </w:pPr>
            <w:ins w:id="1885" w:author="Jen" w:date="2017-08-25T11:58:00Z">
              <w:r w:rsidRPr="009B286C">
                <w:rPr>
                  <w:rFonts w:ascii="Times New Roman" w:eastAsia="Times New Roman" w:hAnsi="Times New Roman" w:cs="Times New Roman"/>
                  <w:b/>
                  <w:bCs/>
                  <w:color w:val="000000"/>
                  <w:sz w:val="13"/>
                  <w:szCs w:val="13"/>
                  <w:lang w:val="en-US"/>
                </w:rPr>
                <w:t>Industrial</w:t>
              </w:r>
            </w:ins>
          </w:p>
        </w:tc>
        <w:tc>
          <w:tcPr>
            <w:tcW w:w="189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Change w:id="1886" w:author="Jen" w:date="2017-08-25T12:01:00Z">
              <w:tcPr>
                <w:tcW w:w="162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tcPrChange>
          </w:tcPr>
          <w:p w14:paraId="75FF68F7" w14:textId="77777777" w:rsidR="009B286C" w:rsidRPr="009B286C" w:rsidRDefault="009B286C" w:rsidP="00EA7C21">
            <w:pPr>
              <w:spacing w:after="0" w:line="240" w:lineRule="auto"/>
              <w:jc w:val="center"/>
              <w:rPr>
                <w:ins w:id="1887" w:author="Jen" w:date="2017-08-25T11:58:00Z"/>
                <w:rFonts w:ascii="Times New Roman" w:eastAsia="Times New Roman" w:hAnsi="Times New Roman" w:cs="Times New Roman"/>
                <w:b/>
                <w:bCs/>
                <w:color w:val="000000"/>
                <w:sz w:val="13"/>
                <w:szCs w:val="13"/>
                <w:lang w:val="en-US"/>
              </w:rPr>
            </w:pPr>
            <w:ins w:id="1888" w:author="Jen" w:date="2017-08-25T11:58:00Z">
              <w:r w:rsidRPr="009B286C">
                <w:rPr>
                  <w:rFonts w:ascii="Times New Roman" w:eastAsia="Times New Roman" w:hAnsi="Times New Roman" w:cs="Times New Roman"/>
                  <w:b/>
                  <w:bCs/>
                  <w:color w:val="000000"/>
                  <w:sz w:val="13"/>
                  <w:szCs w:val="13"/>
                  <w:lang w:val="en-US"/>
                </w:rPr>
                <w:t>Agricultural</w:t>
              </w:r>
            </w:ins>
          </w:p>
        </w:tc>
        <w:tc>
          <w:tcPr>
            <w:tcW w:w="2032"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Change w:id="1889" w:author="Jen" w:date="2017-08-25T12:01:00Z">
              <w:tcPr>
                <w:tcW w:w="2262"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tcPrChange>
          </w:tcPr>
          <w:p w14:paraId="626AD512" w14:textId="77777777" w:rsidR="009B286C" w:rsidRPr="009B286C" w:rsidRDefault="009B286C" w:rsidP="00EA7C21">
            <w:pPr>
              <w:spacing w:after="0" w:line="240" w:lineRule="auto"/>
              <w:jc w:val="center"/>
              <w:rPr>
                <w:ins w:id="1890" w:author="Jen" w:date="2017-08-25T11:58:00Z"/>
                <w:rFonts w:ascii="Times New Roman" w:eastAsia="Times New Roman" w:hAnsi="Times New Roman" w:cs="Times New Roman"/>
                <w:b/>
                <w:bCs/>
                <w:color w:val="000000"/>
                <w:sz w:val="13"/>
                <w:szCs w:val="13"/>
                <w:lang w:val="en-US"/>
              </w:rPr>
            </w:pPr>
            <w:ins w:id="1891" w:author="Jen" w:date="2017-08-25T11:58:00Z">
              <w:r w:rsidRPr="009B286C">
                <w:rPr>
                  <w:rFonts w:ascii="Times New Roman" w:eastAsia="Times New Roman" w:hAnsi="Times New Roman" w:cs="Times New Roman"/>
                  <w:b/>
                  <w:bCs/>
                  <w:color w:val="000000"/>
                  <w:sz w:val="13"/>
                  <w:szCs w:val="13"/>
                  <w:lang w:val="en-US"/>
                </w:rPr>
                <w:t>All Lands</w:t>
              </w:r>
            </w:ins>
          </w:p>
        </w:tc>
      </w:tr>
      <w:tr w:rsidR="00CB4F54" w:rsidRPr="009B286C" w14:paraId="32BA92BD" w14:textId="77777777" w:rsidTr="009B286C">
        <w:trPr>
          <w:trHeight w:val="990"/>
          <w:jc w:val="center"/>
          <w:ins w:id="1892" w:author="Jen" w:date="2017-08-25T11:58:00Z"/>
        </w:trPr>
        <w:tc>
          <w:tcPr>
            <w:tcW w:w="950" w:type="dxa"/>
            <w:vMerge/>
            <w:tcBorders>
              <w:left w:val="single" w:sz="4" w:space="0" w:color="auto"/>
              <w:bottom w:val="single" w:sz="8" w:space="0" w:color="auto"/>
              <w:right w:val="single" w:sz="4" w:space="0" w:color="auto"/>
            </w:tcBorders>
            <w:shd w:val="clear" w:color="000000" w:fill="D9D9D9"/>
            <w:vAlign w:val="center"/>
            <w:hideMark/>
          </w:tcPr>
          <w:p w14:paraId="5420750F" w14:textId="57056A28" w:rsidR="009B286C" w:rsidRPr="009B286C" w:rsidRDefault="009B286C" w:rsidP="00EA7C21">
            <w:pPr>
              <w:spacing w:after="0" w:line="240" w:lineRule="auto"/>
              <w:jc w:val="center"/>
              <w:rPr>
                <w:ins w:id="1893" w:author="Jen" w:date="2017-08-25T11:58:00Z"/>
                <w:rFonts w:ascii="Times New Roman" w:eastAsia="Times New Roman" w:hAnsi="Times New Roman" w:cs="Times New Roman"/>
                <w:b/>
                <w:bCs/>
                <w:color w:val="000000"/>
                <w:sz w:val="12"/>
                <w:szCs w:val="12"/>
                <w:lang w:val="en-US"/>
              </w:rPr>
            </w:pPr>
          </w:p>
        </w:tc>
        <w:tc>
          <w:tcPr>
            <w:tcW w:w="810" w:type="dxa"/>
            <w:tcBorders>
              <w:top w:val="single" w:sz="4" w:space="0" w:color="auto"/>
              <w:left w:val="single" w:sz="4" w:space="0" w:color="auto"/>
              <w:bottom w:val="single" w:sz="8" w:space="0" w:color="auto"/>
              <w:right w:val="single" w:sz="8" w:space="0" w:color="auto"/>
            </w:tcBorders>
            <w:shd w:val="clear" w:color="000000" w:fill="D9D9D9"/>
            <w:vAlign w:val="center"/>
            <w:hideMark/>
          </w:tcPr>
          <w:p w14:paraId="7C3791E5" w14:textId="77777777" w:rsidR="009B286C" w:rsidRPr="009B286C" w:rsidRDefault="009B286C" w:rsidP="00EA7C21">
            <w:pPr>
              <w:spacing w:after="0" w:line="240" w:lineRule="auto"/>
              <w:jc w:val="center"/>
              <w:rPr>
                <w:ins w:id="1894" w:author="Jen" w:date="2017-08-25T11:58:00Z"/>
                <w:rFonts w:ascii="Times New Roman" w:eastAsia="Times New Roman" w:hAnsi="Times New Roman" w:cs="Times New Roman"/>
                <w:b/>
                <w:bCs/>
                <w:color w:val="000000"/>
                <w:sz w:val="13"/>
                <w:szCs w:val="13"/>
                <w:lang w:val="en-US"/>
              </w:rPr>
            </w:pPr>
            <w:ins w:id="1895" w:author="Jen" w:date="2017-08-25T11:58:00Z">
              <w:r w:rsidRPr="009B286C">
                <w:rPr>
                  <w:rFonts w:ascii="Times New Roman" w:eastAsia="Times New Roman" w:hAnsi="Times New Roman" w:cs="Times New Roman"/>
                  <w:b/>
                  <w:bCs/>
                  <w:color w:val="000000"/>
                  <w:sz w:val="13"/>
                  <w:szCs w:val="13"/>
                  <w:lang w:val="en-US"/>
                </w:rPr>
                <w:t>Total Area Affected, m</w:t>
              </w:r>
              <w:r w:rsidRPr="009B286C">
                <w:rPr>
                  <w:rFonts w:ascii="Times New Roman" w:eastAsia="Times New Roman" w:hAnsi="Times New Roman" w:cs="Times New Roman"/>
                  <w:b/>
                  <w:bCs/>
                  <w:color w:val="000000"/>
                  <w:sz w:val="13"/>
                  <w:szCs w:val="13"/>
                  <w:vertAlign w:val="superscript"/>
                  <w:lang w:val="en-US"/>
                </w:rPr>
                <w:t>2</w:t>
              </w:r>
            </w:ins>
          </w:p>
        </w:tc>
        <w:tc>
          <w:tcPr>
            <w:tcW w:w="720" w:type="dxa"/>
            <w:tcBorders>
              <w:top w:val="single" w:sz="4" w:space="0" w:color="auto"/>
              <w:left w:val="nil"/>
              <w:bottom w:val="single" w:sz="8" w:space="0" w:color="auto"/>
              <w:right w:val="single" w:sz="8" w:space="0" w:color="auto"/>
            </w:tcBorders>
            <w:shd w:val="clear" w:color="000000" w:fill="D9D9D9"/>
            <w:vAlign w:val="center"/>
            <w:hideMark/>
          </w:tcPr>
          <w:p w14:paraId="7AE4E909" w14:textId="77777777" w:rsidR="009B286C" w:rsidRPr="009B286C" w:rsidRDefault="009B286C" w:rsidP="00EA7C21">
            <w:pPr>
              <w:spacing w:after="0" w:line="240" w:lineRule="auto"/>
              <w:jc w:val="center"/>
              <w:rPr>
                <w:ins w:id="1896" w:author="Jen" w:date="2017-08-25T11:58:00Z"/>
                <w:rFonts w:ascii="Times New Roman" w:eastAsia="Times New Roman" w:hAnsi="Times New Roman" w:cs="Times New Roman"/>
                <w:b/>
                <w:bCs/>
                <w:color w:val="000000"/>
                <w:sz w:val="13"/>
                <w:szCs w:val="13"/>
                <w:lang w:val="en-US"/>
              </w:rPr>
            </w:pPr>
            <w:ins w:id="1897" w:author="Jen" w:date="2017-08-25T11:58:00Z">
              <w:r w:rsidRPr="009B286C">
                <w:rPr>
                  <w:rFonts w:ascii="Times New Roman" w:eastAsia="Times New Roman" w:hAnsi="Times New Roman" w:cs="Times New Roman"/>
                  <w:b/>
                  <w:bCs/>
                  <w:color w:val="000000"/>
                  <w:sz w:val="13"/>
                  <w:szCs w:val="13"/>
                  <w:lang w:val="en-US"/>
                </w:rPr>
                <w:t>%</w:t>
              </w:r>
            </w:ins>
          </w:p>
        </w:tc>
        <w:tc>
          <w:tcPr>
            <w:tcW w:w="990" w:type="dxa"/>
            <w:tcBorders>
              <w:top w:val="single" w:sz="4" w:space="0" w:color="auto"/>
              <w:left w:val="nil"/>
              <w:bottom w:val="single" w:sz="8" w:space="0" w:color="auto"/>
              <w:right w:val="single" w:sz="8" w:space="0" w:color="auto"/>
            </w:tcBorders>
            <w:shd w:val="clear" w:color="000000" w:fill="D9D9D9"/>
            <w:vAlign w:val="center"/>
            <w:hideMark/>
          </w:tcPr>
          <w:p w14:paraId="3ACCFF5F" w14:textId="77777777" w:rsidR="009B286C" w:rsidRPr="009B286C" w:rsidRDefault="009B286C" w:rsidP="00EA7C21">
            <w:pPr>
              <w:spacing w:after="0" w:line="240" w:lineRule="auto"/>
              <w:jc w:val="center"/>
              <w:rPr>
                <w:ins w:id="1898" w:author="Jen" w:date="2017-08-25T11:58:00Z"/>
                <w:rFonts w:ascii="Times New Roman" w:eastAsia="Times New Roman" w:hAnsi="Times New Roman" w:cs="Times New Roman"/>
                <w:b/>
                <w:bCs/>
                <w:color w:val="000000"/>
                <w:sz w:val="13"/>
                <w:szCs w:val="13"/>
                <w:lang w:val="en-US"/>
              </w:rPr>
            </w:pPr>
            <w:ins w:id="1899" w:author="Jen" w:date="2017-08-25T11:58:00Z">
              <w:r w:rsidRPr="009B286C">
                <w:rPr>
                  <w:rFonts w:ascii="Times New Roman" w:eastAsia="Times New Roman" w:hAnsi="Times New Roman" w:cs="Times New Roman"/>
                  <w:b/>
                  <w:bCs/>
                  <w:color w:val="000000"/>
                  <w:sz w:val="13"/>
                  <w:szCs w:val="13"/>
                  <w:lang w:val="en-US"/>
                </w:rPr>
                <w:t>Total Cost (</w:t>
              </w:r>
              <w:proofErr w:type="spellStart"/>
              <w:r w:rsidRPr="009B286C">
                <w:rPr>
                  <w:rFonts w:ascii="Times New Roman" w:eastAsia="Times New Roman" w:hAnsi="Times New Roman" w:cs="Times New Roman"/>
                  <w:b/>
                  <w:bCs/>
                  <w:color w:val="000000"/>
                  <w:sz w:val="13"/>
                  <w:szCs w:val="13"/>
                  <w:lang w:val="en-US"/>
                </w:rPr>
                <w:t>PhP</w:t>
              </w:r>
              <w:proofErr w:type="spellEnd"/>
              <w:r w:rsidRPr="009B286C">
                <w:rPr>
                  <w:rFonts w:ascii="Times New Roman" w:eastAsia="Times New Roman" w:hAnsi="Times New Roman" w:cs="Times New Roman"/>
                  <w:b/>
                  <w:bCs/>
                  <w:color w:val="000000"/>
                  <w:sz w:val="13"/>
                  <w:szCs w:val="13"/>
                  <w:lang w:val="en-US"/>
                </w:rPr>
                <w:t>)</w:t>
              </w:r>
            </w:ins>
          </w:p>
        </w:tc>
        <w:tc>
          <w:tcPr>
            <w:tcW w:w="810" w:type="dxa"/>
            <w:tcBorders>
              <w:top w:val="single" w:sz="4" w:space="0" w:color="auto"/>
              <w:left w:val="nil"/>
              <w:bottom w:val="single" w:sz="8" w:space="0" w:color="auto"/>
              <w:right w:val="single" w:sz="8" w:space="0" w:color="auto"/>
            </w:tcBorders>
            <w:shd w:val="clear" w:color="000000" w:fill="D9D9D9"/>
            <w:vAlign w:val="center"/>
            <w:hideMark/>
          </w:tcPr>
          <w:p w14:paraId="656DB826" w14:textId="77777777" w:rsidR="009B286C" w:rsidRPr="009B286C" w:rsidRDefault="009B286C" w:rsidP="00EA7C21">
            <w:pPr>
              <w:spacing w:after="0" w:line="240" w:lineRule="auto"/>
              <w:jc w:val="center"/>
              <w:rPr>
                <w:ins w:id="1900" w:author="Jen" w:date="2017-08-25T11:58:00Z"/>
                <w:rFonts w:ascii="Times New Roman" w:eastAsia="Times New Roman" w:hAnsi="Times New Roman" w:cs="Times New Roman"/>
                <w:b/>
                <w:bCs/>
                <w:color w:val="000000"/>
                <w:sz w:val="13"/>
                <w:szCs w:val="13"/>
                <w:lang w:val="en-US"/>
              </w:rPr>
            </w:pPr>
            <w:ins w:id="1901" w:author="Jen" w:date="2017-08-25T11:58:00Z">
              <w:r w:rsidRPr="009B286C">
                <w:rPr>
                  <w:rFonts w:ascii="Times New Roman" w:eastAsia="Times New Roman" w:hAnsi="Times New Roman" w:cs="Times New Roman"/>
                  <w:b/>
                  <w:bCs/>
                  <w:color w:val="000000"/>
                  <w:sz w:val="13"/>
                  <w:szCs w:val="13"/>
                  <w:lang w:val="en-US"/>
                </w:rPr>
                <w:t>Total Area Affected, m</w:t>
              </w:r>
              <w:r w:rsidRPr="009B286C">
                <w:rPr>
                  <w:rFonts w:ascii="Times New Roman" w:eastAsia="Times New Roman" w:hAnsi="Times New Roman" w:cs="Times New Roman"/>
                  <w:b/>
                  <w:bCs/>
                  <w:color w:val="000000"/>
                  <w:sz w:val="13"/>
                  <w:szCs w:val="13"/>
                  <w:vertAlign w:val="superscript"/>
                  <w:lang w:val="en-US"/>
                </w:rPr>
                <w:t>2</w:t>
              </w:r>
            </w:ins>
          </w:p>
        </w:tc>
        <w:tc>
          <w:tcPr>
            <w:tcW w:w="630" w:type="dxa"/>
            <w:tcBorders>
              <w:top w:val="single" w:sz="4" w:space="0" w:color="auto"/>
              <w:left w:val="nil"/>
              <w:bottom w:val="single" w:sz="8" w:space="0" w:color="auto"/>
              <w:right w:val="single" w:sz="8" w:space="0" w:color="auto"/>
            </w:tcBorders>
            <w:shd w:val="clear" w:color="000000" w:fill="D9D9D9"/>
            <w:vAlign w:val="center"/>
            <w:hideMark/>
          </w:tcPr>
          <w:p w14:paraId="3D3E8570" w14:textId="77777777" w:rsidR="009B286C" w:rsidRPr="009B286C" w:rsidRDefault="009B286C" w:rsidP="00EA7C21">
            <w:pPr>
              <w:spacing w:after="0" w:line="240" w:lineRule="auto"/>
              <w:jc w:val="center"/>
              <w:rPr>
                <w:ins w:id="1902" w:author="Jen" w:date="2017-08-25T11:58:00Z"/>
                <w:rFonts w:ascii="Times New Roman" w:eastAsia="Times New Roman" w:hAnsi="Times New Roman" w:cs="Times New Roman"/>
                <w:b/>
                <w:bCs/>
                <w:color w:val="000000"/>
                <w:sz w:val="13"/>
                <w:szCs w:val="13"/>
                <w:lang w:val="en-US"/>
              </w:rPr>
            </w:pPr>
            <w:ins w:id="1903" w:author="Jen" w:date="2017-08-25T11:58:00Z">
              <w:r w:rsidRPr="009B286C">
                <w:rPr>
                  <w:rFonts w:ascii="Times New Roman" w:eastAsia="Times New Roman" w:hAnsi="Times New Roman" w:cs="Times New Roman"/>
                  <w:b/>
                  <w:bCs/>
                  <w:color w:val="000000"/>
                  <w:sz w:val="13"/>
                  <w:szCs w:val="13"/>
                  <w:lang w:val="en-US"/>
                </w:rPr>
                <w:t>%</w:t>
              </w:r>
            </w:ins>
          </w:p>
        </w:tc>
        <w:tc>
          <w:tcPr>
            <w:tcW w:w="810" w:type="dxa"/>
            <w:tcBorders>
              <w:top w:val="single" w:sz="4" w:space="0" w:color="auto"/>
              <w:left w:val="nil"/>
              <w:bottom w:val="single" w:sz="8" w:space="0" w:color="auto"/>
              <w:right w:val="single" w:sz="8" w:space="0" w:color="auto"/>
            </w:tcBorders>
            <w:shd w:val="clear" w:color="000000" w:fill="D9D9D9"/>
            <w:vAlign w:val="center"/>
            <w:hideMark/>
          </w:tcPr>
          <w:p w14:paraId="2291E84A" w14:textId="77777777" w:rsidR="009B286C" w:rsidRPr="009B286C" w:rsidRDefault="009B286C" w:rsidP="00EA7C21">
            <w:pPr>
              <w:spacing w:after="0" w:line="240" w:lineRule="auto"/>
              <w:jc w:val="center"/>
              <w:rPr>
                <w:ins w:id="1904" w:author="Jen" w:date="2017-08-25T11:58:00Z"/>
                <w:rFonts w:ascii="Times New Roman" w:eastAsia="Times New Roman" w:hAnsi="Times New Roman" w:cs="Times New Roman"/>
                <w:b/>
                <w:bCs/>
                <w:color w:val="000000"/>
                <w:sz w:val="13"/>
                <w:szCs w:val="13"/>
                <w:lang w:val="en-US"/>
              </w:rPr>
            </w:pPr>
            <w:ins w:id="1905" w:author="Jen" w:date="2017-08-25T11:58:00Z">
              <w:r w:rsidRPr="009B286C">
                <w:rPr>
                  <w:rFonts w:ascii="Times New Roman" w:eastAsia="Times New Roman" w:hAnsi="Times New Roman" w:cs="Times New Roman"/>
                  <w:b/>
                  <w:bCs/>
                  <w:color w:val="000000"/>
                  <w:sz w:val="13"/>
                  <w:szCs w:val="13"/>
                  <w:lang w:val="en-US"/>
                </w:rPr>
                <w:t>Total Cost (</w:t>
              </w:r>
              <w:proofErr w:type="spellStart"/>
              <w:r w:rsidRPr="009B286C">
                <w:rPr>
                  <w:rFonts w:ascii="Times New Roman" w:eastAsia="Times New Roman" w:hAnsi="Times New Roman" w:cs="Times New Roman"/>
                  <w:b/>
                  <w:bCs/>
                  <w:color w:val="000000"/>
                  <w:sz w:val="13"/>
                  <w:szCs w:val="13"/>
                  <w:lang w:val="en-US"/>
                </w:rPr>
                <w:t>PhP</w:t>
              </w:r>
              <w:proofErr w:type="spellEnd"/>
              <w:r w:rsidRPr="009B286C">
                <w:rPr>
                  <w:rFonts w:ascii="Times New Roman" w:eastAsia="Times New Roman" w:hAnsi="Times New Roman" w:cs="Times New Roman"/>
                  <w:b/>
                  <w:bCs/>
                  <w:color w:val="000000"/>
                  <w:sz w:val="13"/>
                  <w:szCs w:val="13"/>
                  <w:lang w:val="en-US"/>
                </w:rPr>
                <w:t>)</w:t>
              </w:r>
            </w:ins>
          </w:p>
        </w:tc>
        <w:tc>
          <w:tcPr>
            <w:tcW w:w="810" w:type="dxa"/>
            <w:tcBorders>
              <w:top w:val="single" w:sz="4" w:space="0" w:color="auto"/>
              <w:left w:val="nil"/>
              <w:bottom w:val="single" w:sz="8" w:space="0" w:color="auto"/>
              <w:right w:val="single" w:sz="8" w:space="0" w:color="auto"/>
            </w:tcBorders>
            <w:shd w:val="clear" w:color="000000" w:fill="D9D9D9"/>
            <w:vAlign w:val="center"/>
            <w:hideMark/>
          </w:tcPr>
          <w:p w14:paraId="5289271D" w14:textId="77777777" w:rsidR="009B286C" w:rsidRPr="009B286C" w:rsidRDefault="009B286C" w:rsidP="00EA7C21">
            <w:pPr>
              <w:spacing w:after="0" w:line="240" w:lineRule="auto"/>
              <w:jc w:val="center"/>
              <w:rPr>
                <w:ins w:id="1906" w:author="Jen" w:date="2017-08-25T11:58:00Z"/>
                <w:rFonts w:ascii="Times New Roman" w:eastAsia="Times New Roman" w:hAnsi="Times New Roman" w:cs="Times New Roman"/>
                <w:b/>
                <w:bCs/>
                <w:color w:val="000000"/>
                <w:sz w:val="13"/>
                <w:szCs w:val="13"/>
                <w:lang w:val="en-US"/>
              </w:rPr>
            </w:pPr>
            <w:ins w:id="1907" w:author="Jen" w:date="2017-08-25T11:58:00Z">
              <w:r w:rsidRPr="009B286C">
                <w:rPr>
                  <w:rFonts w:ascii="Times New Roman" w:eastAsia="Times New Roman" w:hAnsi="Times New Roman" w:cs="Times New Roman"/>
                  <w:b/>
                  <w:bCs/>
                  <w:color w:val="000000"/>
                  <w:sz w:val="13"/>
                  <w:szCs w:val="13"/>
                  <w:lang w:val="en-US"/>
                </w:rPr>
                <w:t>Total Area Affected, m</w:t>
              </w:r>
              <w:r w:rsidRPr="009B286C">
                <w:rPr>
                  <w:rFonts w:ascii="Times New Roman" w:eastAsia="Times New Roman" w:hAnsi="Times New Roman" w:cs="Times New Roman"/>
                  <w:b/>
                  <w:bCs/>
                  <w:color w:val="000000"/>
                  <w:sz w:val="13"/>
                  <w:szCs w:val="13"/>
                  <w:vertAlign w:val="superscript"/>
                  <w:lang w:val="en-US"/>
                </w:rPr>
                <w:t>2</w:t>
              </w:r>
            </w:ins>
          </w:p>
        </w:tc>
        <w:tc>
          <w:tcPr>
            <w:tcW w:w="630" w:type="dxa"/>
            <w:tcBorders>
              <w:top w:val="single" w:sz="4" w:space="0" w:color="auto"/>
              <w:left w:val="nil"/>
              <w:bottom w:val="single" w:sz="8" w:space="0" w:color="auto"/>
              <w:right w:val="single" w:sz="8" w:space="0" w:color="auto"/>
            </w:tcBorders>
            <w:shd w:val="clear" w:color="000000" w:fill="D9D9D9"/>
            <w:vAlign w:val="center"/>
            <w:hideMark/>
          </w:tcPr>
          <w:p w14:paraId="72AE6145" w14:textId="77777777" w:rsidR="009B286C" w:rsidRPr="009B286C" w:rsidRDefault="009B286C" w:rsidP="00EA7C21">
            <w:pPr>
              <w:spacing w:after="0" w:line="240" w:lineRule="auto"/>
              <w:jc w:val="center"/>
              <w:rPr>
                <w:ins w:id="1908" w:author="Jen" w:date="2017-08-25T11:58:00Z"/>
                <w:rFonts w:ascii="Times New Roman" w:eastAsia="Times New Roman" w:hAnsi="Times New Roman" w:cs="Times New Roman"/>
                <w:b/>
                <w:bCs/>
                <w:color w:val="000000"/>
                <w:sz w:val="13"/>
                <w:szCs w:val="13"/>
                <w:lang w:val="en-US"/>
              </w:rPr>
            </w:pPr>
            <w:ins w:id="1909" w:author="Jen" w:date="2017-08-25T11:58:00Z">
              <w:r w:rsidRPr="009B286C">
                <w:rPr>
                  <w:rFonts w:ascii="Times New Roman" w:eastAsia="Times New Roman" w:hAnsi="Times New Roman" w:cs="Times New Roman"/>
                  <w:b/>
                  <w:bCs/>
                  <w:color w:val="000000"/>
                  <w:sz w:val="13"/>
                  <w:szCs w:val="13"/>
                  <w:lang w:val="en-US"/>
                </w:rPr>
                <w:t>%</w:t>
              </w:r>
            </w:ins>
          </w:p>
        </w:tc>
        <w:tc>
          <w:tcPr>
            <w:tcW w:w="810" w:type="dxa"/>
            <w:tcBorders>
              <w:top w:val="single" w:sz="4" w:space="0" w:color="auto"/>
              <w:left w:val="nil"/>
              <w:bottom w:val="single" w:sz="8" w:space="0" w:color="auto"/>
              <w:right w:val="single" w:sz="8" w:space="0" w:color="auto"/>
            </w:tcBorders>
            <w:shd w:val="clear" w:color="000000" w:fill="D9D9D9"/>
            <w:vAlign w:val="center"/>
            <w:hideMark/>
          </w:tcPr>
          <w:p w14:paraId="26D676D3" w14:textId="77777777" w:rsidR="009B286C" w:rsidRPr="009B286C" w:rsidRDefault="009B286C" w:rsidP="00EA7C21">
            <w:pPr>
              <w:spacing w:after="0" w:line="240" w:lineRule="auto"/>
              <w:jc w:val="center"/>
              <w:rPr>
                <w:ins w:id="1910" w:author="Jen" w:date="2017-08-25T11:58:00Z"/>
                <w:rFonts w:ascii="Times New Roman" w:eastAsia="Times New Roman" w:hAnsi="Times New Roman" w:cs="Times New Roman"/>
                <w:b/>
                <w:bCs/>
                <w:color w:val="000000"/>
                <w:sz w:val="13"/>
                <w:szCs w:val="13"/>
                <w:lang w:val="en-US"/>
              </w:rPr>
            </w:pPr>
            <w:ins w:id="1911" w:author="Jen" w:date="2017-08-25T11:58:00Z">
              <w:r w:rsidRPr="009B286C">
                <w:rPr>
                  <w:rFonts w:ascii="Times New Roman" w:eastAsia="Times New Roman" w:hAnsi="Times New Roman" w:cs="Times New Roman"/>
                  <w:b/>
                  <w:bCs/>
                  <w:color w:val="000000"/>
                  <w:sz w:val="13"/>
                  <w:szCs w:val="13"/>
                  <w:lang w:val="en-US"/>
                </w:rPr>
                <w:t>Total Cost (</w:t>
              </w:r>
              <w:proofErr w:type="spellStart"/>
              <w:r w:rsidRPr="009B286C">
                <w:rPr>
                  <w:rFonts w:ascii="Times New Roman" w:eastAsia="Times New Roman" w:hAnsi="Times New Roman" w:cs="Times New Roman"/>
                  <w:b/>
                  <w:bCs/>
                  <w:color w:val="000000"/>
                  <w:sz w:val="13"/>
                  <w:szCs w:val="13"/>
                  <w:lang w:val="en-US"/>
                </w:rPr>
                <w:t>PhP</w:t>
              </w:r>
              <w:proofErr w:type="spellEnd"/>
              <w:r w:rsidRPr="009B286C">
                <w:rPr>
                  <w:rFonts w:ascii="Times New Roman" w:eastAsia="Times New Roman" w:hAnsi="Times New Roman" w:cs="Times New Roman"/>
                  <w:b/>
                  <w:bCs/>
                  <w:color w:val="000000"/>
                  <w:sz w:val="13"/>
                  <w:szCs w:val="13"/>
                  <w:lang w:val="en-US"/>
                </w:rPr>
                <w:t>)</w:t>
              </w:r>
            </w:ins>
          </w:p>
        </w:tc>
        <w:tc>
          <w:tcPr>
            <w:tcW w:w="811" w:type="dxa"/>
            <w:tcBorders>
              <w:top w:val="single" w:sz="4" w:space="0" w:color="auto"/>
              <w:left w:val="nil"/>
              <w:bottom w:val="single" w:sz="8" w:space="0" w:color="auto"/>
              <w:right w:val="single" w:sz="8" w:space="0" w:color="auto"/>
            </w:tcBorders>
            <w:shd w:val="clear" w:color="000000" w:fill="D9D9D9"/>
            <w:vAlign w:val="center"/>
            <w:hideMark/>
          </w:tcPr>
          <w:p w14:paraId="0C993FB7" w14:textId="77777777" w:rsidR="009B286C" w:rsidRPr="009B286C" w:rsidRDefault="009B286C" w:rsidP="00EA7C21">
            <w:pPr>
              <w:spacing w:after="0" w:line="240" w:lineRule="auto"/>
              <w:jc w:val="center"/>
              <w:rPr>
                <w:ins w:id="1912" w:author="Jen" w:date="2017-08-25T11:58:00Z"/>
                <w:rFonts w:ascii="Times New Roman" w:eastAsia="Times New Roman" w:hAnsi="Times New Roman" w:cs="Times New Roman"/>
                <w:b/>
                <w:bCs/>
                <w:color w:val="000000"/>
                <w:sz w:val="13"/>
                <w:szCs w:val="13"/>
                <w:lang w:val="en-US"/>
              </w:rPr>
            </w:pPr>
            <w:ins w:id="1913" w:author="Jen" w:date="2017-08-25T11:58:00Z">
              <w:r w:rsidRPr="009B286C">
                <w:rPr>
                  <w:rFonts w:ascii="Times New Roman" w:eastAsia="Times New Roman" w:hAnsi="Times New Roman" w:cs="Times New Roman"/>
                  <w:b/>
                  <w:bCs/>
                  <w:color w:val="000000"/>
                  <w:sz w:val="13"/>
                  <w:szCs w:val="13"/>
                  <w:lang w:val="en-US"/>
                </w:rPr>
                <w:t>Total Area Affected, m</w:t>
              </w:r>
              <w:r w:rsidRPr="009B286C">
                <w:rPr>
                  <w:rFonts w:ascii="Times New Roman" w:eastAsia="Times New Roman" w:hAnsi="Times New Roman" w:cs="Times New Roman"/>
                  <w:b/>
                  <w:bCs/>
                  <w:color w:val="000000"/>
                  <w:sz w:val="13"/>
                  <w:szCs w:val="13"/>
                  <w:vertAlign w:val="superscript"/>
                  <w:lang w:val="en-US"/>
                </w:rPr>
                <w:t>2</w:t>
              </w:r>
            </w:ins>
          </w:p>
        </w:tc>
        <w:tc>
          <w:tcPr>
            <w:tcW w:w="539" w:type="dxa"/>
            <w:tcBorders>
              <w:top w:val="single" w:sz="4" w:space="0" w:color="auto"/>
              <w:left w:val="nil"/>
              <w:bottom w:val="single" w:sz="8" w:space="0" w:color="auto"/>
              <w:right w:val="single" w:sz="8" w:space="0" w:color="auto"/>
            </w:tcBorders>
            <w:shd w:val="clear" w:color="000000" w:fill="D9D9D9"/>
            <w:vAlign w:val="center"/>
            <w:hideMark/>
          </w:tcPr>
          <w:p w14:paraId="6E2E18C2" w14:textId="77777777" w:rsidR="009B286C" w:rsidRPr="009B286C" w:rsidRDefault="009B286C" w:rsidP="00EA7C21">
            <w:pPr>
              <w:spacing w:after="0" w:line="240" w:lineRule="auto"/>
              <w:jc w:val="center"/>
              <w:rPr>
                <w:ins w:id="1914" w:author="Jen" w:date="2017-08-25T11:58:00Z"/>
                <w:rFonts w:ascii="Times New Roman" w:eastAsia="Times New Roman" w:hAnsi="Times New Roman" w:cs="Times New Roman"/>
                <w:b/>
                <w:bCs/>
                <w:color w:val="000000"/>
                <w:sz w:val="13"/>
                <w:szCs w:val="13"/>
                <w:lang w:val="en-US"/>
              </w:rPr>
            </w:pPr>
            <w:ins w:id="1915" w:author="Jen" w:date="2017-08-25T11:58:00Z">
              <w:r w:rsidRPr="009B286C">
                <w:rPr>
                  <w:rFonts w:ascii="Times New Roman" w:eastAsia="Times New Roman" w:hAnsi="Times New Roman" w:cs="Times New Roman"/>
                  <w:b/>
                  <w:bCs/>
                  <w:color w:val="000000"/>
                  <w:sz w:val="13"/>
                  <w:szCs w:val="13"/>
                  <w:lang w:val="en-US"/>
                </w:rPr>
                <w:t>%</w:t>
              </w:r>
            </w:ins>
          </w:p>
        </w:tc>
        <w:tc>
          <w:tcPr>
            <w:tcW w:w="990" w:type="dxa"/>
            <w:tcBorders>
              <w:top w:val="single" w:sz="4" w:space="0" w:color="auto"/>
              <w:left w:val="nil"/>
              <w:bottom w:val="single" w:sz="8" w:space="0" w:color="auto"/>
              <w:right w:val="single" w:sz="8" w:space="0" w:color="auto"/>
            </w:tcBorders>
            <w:shd w:val="clear" w:color="000000" w:fill="D9D9D9"/>
            <w:vAlign w:val="center"/>
            <w:hideMark/>
          </w:tcPr>
          <w:p w14:paraId="7978BD0A" w14:textId="77777777" w:rsidR="009B286C" w:rsidRPr="009B286C" w:rsidRDefault="009B286C" w:rsidP="00EA7C21">
            <w:pPr>
              <w:spacing w:after="0" w:line="240" w:lineRule="auto"/>
              <w:jc w:val="center"/>
              <w:rPr>
                <w:ins w:id="1916" w:author="Jen" w:date="2017-08-25T11:58:00Z"/>
                <w:rFonts w:ascii="Times New Roman" w:eastAsia="Times New Roman" w:hAnsi="Times New Roman" w:cs="Times New Roman"/>
                <w:b/>
                <w:bCs/>
                <w:color w:val="000000"/>
                <w:sz w:val="13"/>
                <w:szCs w:val="13"/>
                <w:lang w:val="en-US"/>
              </w:rPr>
            </w:pPr>
            <w:ins w:id="1917" w:author="Jen" w:date="2017-08-25T11:58:00Z">
              <w:r w:rsidRPr="009B286C">
                <w:rPr>
                  <w:rFonts w:ascii="Times New Roman" w:eastAsia="Times New Roman" w:hAnsi="Times New Roman" w:cs="Times New Roman"/>
                  <w:b/>
                  <w:bCs/>
                  <w:color w:val="000000"/>
                  <w:sz w:val="13"/>
                  <w:szCs w:val="13"/>
                  <w:lang w:val="en-US"/>
                </w:rPr>
                <w:t>Total Cost (</w:t>
              </w:r>
              <w:proofErr w:type="spellStart"/>
              <w:r w:rsidRPr="009B286C">
                <w:rPr>
                  <w:rFonts w:ascii="Times New Roman" w:eastAsia="Times New Roman" w:hAnsi="Times New Roman" w:cs="Times New Roman"/>
                  <w:b/>
                  <w:bCs/>
                  <w:color w:val="000000"/>
                  <w:sz w:val="13"/>
                  <w:szCs w:val="13"/>
                  <w:lang w:val="en-US"/>
                </w:rPr>
                <w:t>PhP</w:t>
              </w:r>
              <w:proofErr w:type="spellEnd"/>
              <w:r w:rsidRPr="009B286C">
                <w:rPr>
                  <w:rFonts w:ascii="Times New Roman" w:eastAsia="Times New Roman" w:hAnsi="Times New Roman" w:cs="Times New Roman"/>
                  <w:b/>
                  <w:bCs/>
                  <w:color w:val="000000"/>
                  <w:sz w:val="13"/>
                  <w:szCs w:val="13"/>
                  <w:lang w:val="en-US"/>
                </w:rPr>
                <w:t>)</w:t>
              </w:r>
            </w:ins>
          </w:p>
        </w:tc>
        <w:tc>
          <w:tcPr>
            <w:tcW w:w="720" w:type="dxa"/>
            <w:tcBorders>
              <w:top w:val="single" w:sz="4" w:space="0" w:color="auto"/>
              <w:left w:val="nil"/>
              <w:bottom w:val="single" w:sz="8" w:space="0" w:color="auto"/>
              <w:right w:val="single" w:sz="8" w:space="0" w:color="auto"/>
            </w:tcBorders>
            <w:shd w:val="clear" w:color="000000" w:fill="D9D9D9"/>
            <w:vAlign w:val="center"/>
            <w:hideMark/>
          </w:tcPr>
          <w:p w14:paraId="27F91E7F" w14:textId="77777777" w:rsidR="009B286C" w:rsidRPr="009B286C" w:rsidRDefault="009B286C" w:rsidP="00EA7C21">
            <w:pPr>
              <w:spacing w:after="0" w:line="240" w:lineRule="auto"/>
              <w:jc w:val="center"/>
              <w:rPr>
                <w:ins w:id="1918" w:author="Jen" w:date="2017-08-25T11:58:00Z"/>
                <w:rFonts w:ascii="Times New Roman" w:eastAsia="Times New Roman" w:hAnsi="Times New Roman" w:cs="Times New Roman"/>
                <w:b/>
                <w:bCs/>
                <w:color w:val="000000"/>
                <w:sz w:val="13"/>
                <w:szCs w:val="13"/>
                <w:lang w:val="en-US"/>
              </w:rPr>
            </w:pPr>
            <w:ins w:id="1919" w:author="Jen" w:date="2017-08-25T11:58:00Z">
              <w:r w:rsidRPr="009B286C">
                <w:rPr>
                  <w:rFonts w:ascii="Times New Roman" w:eastAsia="Times New Roman" w:hAnsi="Times New Roman" w:cs="Times New Roman"/>
                  <w:b/>
                  <w:bCs/>
                  <w:color w:val="000000"/>
                  <w:sz w:val="13"/>
                  <w:szCs w:val="13"/>
                  <w:lang w:val="en-US"/>
                </w:rPr>
                <w:t>Total Area Affected, m</w:t>
              </w:r>
              <w:r w:rsidRPr="009B286C">
                <w:rPr>
                  <w:rFonts w:ascii="Times New Roman" w:eastAsia="Times New Roman" w:hAnsi="Times New Roman" w:cs="Times New Roman"/>
                  <w:b/>
                  <w:bCs/>
                  <w:color w:val="000000"/>
                  <w:sz w:val="13"/>
                  <w:szCs w:val="13"/>
                  <w:vertAlign w:val="superscript"/>
                  <w:lang w:val="en-US"/>
                </w:rPr>
                <w:t>2</w:t>
              </w:r>
            </w:ins>
          </w:p>
        </w:tc>
        <w:tc>
          <w:tcPr>
            <w:tcW w:w="450" w:type="dxa"/>
            <w:tcBorders>
              <w:top w:val="single" w:sz="4" w:space="0" w:color="auto"/>
              <w:left w:val="nil"/>
              <w:bottom w:val="single" w:sz="8" w:space="0" w:color="auto"/>
              <w:right w:val="single" w:sz="8" w:space="0" w:color="auto"/>
            </w:tcBorders>
            <w:shd w:val="clear" w:color="000000" w:fill="D9D9D9"/>
            <w:vAlign w:val="center"/>
            <w:hideMark/>
          </w:tcPr>
          <w:p w14:paraId="1B13BD57" w14:textId="77777777" w:rsidR="009B286C" w:rsidRPr="009B286C" w:rsidRDefault="009B286C" w:rsidP="00EA7C21">
            <w:pPr>
              <w:spacing w:after="0" w:line="240" w:lineRule="auto"/>
              <w:jc w:val="center"/>
              <w:rPr>
                <w:ins w:id="1920" w:author="Jen" w:date="2017-08-25T11:58:00Z"/>
                <w:rFonts w:ascii="Times New Roman" w:eastAsia="Times New Roman" w:hAnsi="Times New Roman" w:cs="Times New Roman"/>
                <w:b/>
                <w:bCs/>
                <w:color w:val="000000"/>
                <w:sz w:val="13"/>
                <w:szCs w:val="13"/>
                <w:lang w:val="en-US"/>
              </w:rPr>
            </w:pPr>
            <w:ins w:id="1921" w:author="Jen" w:date="2017-08-25T11:58:00Z">
              <w:r w:rsidRPr="009B286C">
                <w:rPr>
                  <w:rFonts w:ascii="Times New Roman" w:eastAsia="Times New Roman" w:hAnsi="Times New Roman" w:cs="Times New Roman"/>
                  <w:b/>
                  <w:bCs/>
                  <w:color w:val="000000"/>
                  <w:sz w:val="13"/>
                  <w:szCs w:val="13"/>
                  <w:lang w:val="en-US"/>
                </w:rPr>
                <w:t>%</w:t>
              </w:r>
            </w:ins>
          </w:p>
        </w:tc>
        <w:tc>
          <w:tcPr>
            <w:tcW w:w="720" w:type="dxa"/>
            <w:tcBorders>
              <w:top w:val="single" w:sz="4" w:space="0" w:color="auto"/>
              <w:left w:val="nil"/>
              <w:bottom w:val="single" w:sz="8" w:space="0" w:color="auto"/>
              <w:right w:val="single" w:sz="8" w:space="0" w:color="auto"/>
            </w:tcBorders>
            <w:shd w:val="clear" w:color="000000" w:fill="D9D9D9"/>
            <w:vAlign w:val="center"/>
            <w:hideMark/>
          </w:tcPr>
          <w:p w14:paraId="5F5365DB" w14:textId="77777777" w:rsidR="009B286C" w:rsidRPr="009B286C" w:rsidRDefault="009B286C" w:rsidP="00EA7C21">
            <w:pPr>
              <w:spacing w:after="0" w:line="240" w:lineRule="auto"/>
              <w:jc w:val="center"/>
              <w:rPr>
                <w:ins w:id="1922" w:author="Jen" w:date="2017-08-25T11:58:00Z"/>
                <w:rFonts w:ascii="Times New Roman" w:eastAsia="Times New Roman" w:hAnsi="Times New Roman" w:cs="Times New Roman"/>
                <w:b/>
                <w:bCs/>
                <w:color w:val="000000"/>
                <w:sz w:val="13"/>
                <w:szCs w:val="13"/>
                <w:lang w:val="en-US"/>
              </w:rPr>
            </w:pPr>
            <w:ins w:id="1923" w:author="Jen" w:date="2017-08-25T11:58:00Z">
              <w:r w:rsidRPr="009B286C">
                <w:rPr>
                  <w:rFonts w:ascii="Times New Roman" w:eastAsia="Times New Roman" w:hAnsi="Times New Roman" w:cs="Times New Roman"/>
                  <w:b/>
                  <w:bCs/>
                  <w:color w:val="000000"/>
                  <w:sz w:val="13"/>
                  <w:szCs w:val="13"/>
                  <w:lang w:val="en-US"/>
                </w:rPr>
                <w:t>Total Cost (</w:t>
              </w:r>
              <w:proofErr w:type="spellStart"/>
              <w:r w:rsidRPr="009B286C">
                <w:rPr>
                  <w:rFonts w:ascii="Times New Roman" w:eastAsia="Times New Roman" w:hAnsi="Times New Roman" w:cs="Times New Roman"/>
                  <w:b/>
                  <w:bCs/>
                  <w:color w:val="000000"/>
                  <w:sz w:val="13"/>
                  <w:szCs w:val="13"/>
                  <w:lang w:val="en-US"/>
                </w:rPr>
                <w:t>PhP</w:t>
              </w:r>
              <w:proofErr w:type="spellEnd"/>
              <w:r w:rsidRPr="009B286C">
                <w:rPr>
                  <w:rFonts w:ascii="Times New Roman" w:eastAsia="Times New Roman" w:hAnsi="Times New Roman" w:cs="Times New Roman"/>
                  <w:b/>
                  <w:bCs/>
                  <w:color w:val="000000"/>
                  <w:sz w:val="13"/>
                  <w:szCs w:val="13"/>
                  <w:lang w:val="en-US"/>
                </w:rPr>
                <w:t>)</w:t>
              </w:r>
            </w:ins>
          </w:p>
        </w:tc>
        <w:tc>
          <w:tcPr>
            <w:tcW w:w="704" w:type="dxa"/>
            <w:tcBorders>
              <w:top w:val="single" w:sz="4" w:space="0" w:color="auto"/>
              <w:left w:val="nil"/>
              <w:bottom w:val="single" w:sz="8" w:space="0" w:color="auto"/>
              <w:right w:val="single" w:sz="8" w:space="0" w:color="auto"/>
            </w:tcBorders>
            <w:shd w:val="clear" w:color="000000" w:fill="D9D9D9"/>
            <w:vAlign w:val="center"/>
            <w:hideMark/>
          </w:tcPr>
          <w:p w14:paraId="1D7765B1" w14:textId="77777777" w:rsidR="009B286C" w:rsidRPr="009B286C" w:rsidRDefault="009B286C" w:rsidP="00EA7C21">
            <w:pPr>
              <w:spacing w:after="0" w:line="240" w:lineRule="auto"/>
              <w:jc w:val="center"/>
              <w:rPr>
                <w:ins w:id="1924" w:author="Jen" w:date="2017-08-25T11:58:00Z"/>
                <w:rFonts w:ascii="Times New Roman" w:eastAsia="Times New Roman" w:hAnsi="Times New Roman" w:cs="Times New Roman"/>
                <w:b/>
                <w:bCs/>
                <w:color w:val="000000"/>
                <w:sz w:val="13"/>
                <w:szCs w:val="13"/>
                <w:lang w:val="en-US"/>
              </w:rPr>
            </w:pPr>
            <w:ins w:id="1925" w:author="Jen" w:date="2017-08-25T11:58:00Z">
              <w:r w:rsidRPr="009B286C">
                <w:rPr>
                  <w:rFonts w:ascii="Times New Roman" w:eastAsia="Times New Roman" w:hAnsi="Times New Roman" w:cs="Times New Roman"/>
                  <w:b/>
                  <w:bCs/>
                  <w:color w:val="000000"/>
                  <w:sz w:val="13"/>
                  <w:szCs w:val="13"/>
                  <w:lang w:val="en-US"/>
                </w:rPr>
                <w:t>Total Area Affected, m</w:t>
              </w:r>
              <w:r w:rsidRPr="009B286C">
                <w:rPr>
                  <w:rFonts w:ascii="Times New Roman" w:eastAsia="Times New Roman" w:hAnsi="Times New Roman" w:cs="Times New Roman"/>
                  <w:b/>
                  <w:bCs/>
                  <w:color w:val="000000"/>
                  <w:sz w:val="13"/>
                  <w:szCs w:val="13"/>
                  <w:vertAlign w:val="superscript"/>
                  <w:lang w:val="en-US"/>
                </w:rPr>
                <w:t>2</w:t>
              </w:r>
            </w:ins>
          </w:p>
        </w:tc>
        <w:tc>
          <w:tcPr>
            <w:tcW w:w="466" w:type="dxa"/>
            <w:tcBorders>
              <w:top w:val="single" w:sz="4" w:space="0" w:color="auto"/>
              <w:left w:val="nil"/>
              <w:bottom w:val="single" w:sz="8" w:space="0" w:color="auto"/>
              <w:right w:val="single" w:sz="8" w:space="0" w:color="auto"/>
            </w:tcBorders>
            <w:shd w:val="clear" w:color="000000" w:fill="D9D9D9"/>
            <w:vAlign w:val="center"/>
            <w:hideMark/>
          </w:tcPr>
          <w:p w14:paraId="0884F6B2" w14:textId="77777777" w:rsidR="009B286C" w:rsidRPr="009B286C" w:rsidRDefault="009B286C" w:rsidP="00EA7C21">
            <w:pPr>
              <w:spacing w:after="0" w:line="240" w:lineRule="auto"/>
              <w:jc w:val="center"/>
              <w:rPr>
                <w:ins w:id="1926" w:author="Jen" w:date="2017-08-25T11:58:00Z"/>
                <w:rFonts w:ascii="Times New Roman" w:eastAsia="Times New Roman" w:hAnsi="Times New Roman" w:cs="Times New Roman"/>
                <w:b/>
                <w:bCs/>
                <w:color w:val="000000"/>
                <w:sz w:val="13"/>
                <w:szCs w:val="13"/>
                <w:lang w:val="en-US"/>
              </w:rPr>
            </w:pPr>
            <w:ins w:id="1927" w:author="Jen" w:date="2017-08-25T11:58:00Z">
              <w:r w:rsidRPr="009B286C">
                <w:rPr>
                  <w:rFonts w:ascii="Times New Roman" w:eastAsia="Times New Roman" w:hAnsi="Times New Roman" w:cs="Times New Roman"/>
                  <w:b/>
                  <w:bCs/>
                  <w:color w:val="000000"/>
                  <w:sz w:val="13"/>
                  <w:szCs w:val="13"/>
                  <w:lang w:val="en-US"/>
                </w:rPr>
                <w:t>%</w:t>
              </w:r>
            </w:ins>
          </w:p>
        </w:tc>
        <w:tc>
          <w:tcPr>
            <w:tcW w:w="862" w:type="dxa"/>
            <w:tcBorders>
              <w:top w:val="single" w:sz="4" w:space="0" w:color="auto"/>
              <w:left w:val="nil"/>
              <w:bottom w:val="single" w:sz="8" w:space="0" w:color="auto"/>
              <w:right w:val="single" w:sz="8" w:space="0" w:color="auto"/>
            </w:tcBorders>
            <w:shd w:val="clear" w:color="000000" w:fill="D9D9D9"/>
            <w:vAlign w:val="center"/>
            <w:hideMark/>
          </w:tcPr>
          <w:p w14:paraId="6FF8B166" w14:textId="77777777" w:rsidR="009B286C" w:rsidRPr="009B286C" w:rsidRDefault="009B286C" w:rsidP="00EA7C21">
            <w:pPr>
              <w:spacing w:after="0" w:line="240" w:lineRule="auto"/>
              <w:jc w:val="center"/>
              <w:rPr>
                <w:ins w:id="1928" w:author="Jen" w:date="2017-08-25T11:58:00Z"/>
                <w:rFonts w:ascii="Times New Roman" w:eastAsia="Times New Roman" w:hAnsi="Times New Roman" w:cs="Times New Roman"/>
                <w:b/>
                <w:bCs/>
                <w:color w:val="000000"/>
                <w:sz w:val="13"/>
                <w:szCs w:val="13"/>
                <w:lang w:val="en-US"/>
              </w:rPr>
            </w:pPr>
            <w:ins w:id="1929" w:author="Jen" w:date="2017-08-25T11:58:00Z">
              <w:r w:rsidRPr="009B286C">
                <w:rPr>
                  <w:rFonts w:ascii="Times New Roman" w:eastAsia="Times New Roman" w:hAnsi="Times New Roman" w:cs="Times New Roman"/>
                  <w:b/>
                  <w:bCs/>
                  <w:color w:val="000000"/>
                  <w:sz w:val="13"/>
                  <w:szCs w:val="13"/>
                  <w:lang w:val="en-US"/>
                </w:rPr>
                <w:t>Total Cost (</w:t>
              </w:r>
              <w:proofErr w:type="spellStart"/>
              <w:r w:rsidRPr="009B286C">
                <w:rPr>
                  <w:rFonts w:ascii="Times New Roman" w:eastAsia="Times New Roman" w:hAnsi="Times New Roman" w:cs="Times New Roman"/>
                  <w:b/>
                  <w:bCs/>
                  <w:color w:val="000000"/>
                  <w:sz w:val="13"/>
                  <w:szCs w:val="13"/>
                  <w:lang w:val="en-US"/>
                </w:rPr>
                <w:t>PhP</w:t>
              </w:r>
              <w:proofErr w:type="spellEnd"/>
              <w:r w:rsidRPr="009B286C">
                <w:rPr>
                  <w:rFonts w:ascii="Times New Roman" w:eastAsia="Times New Roman" w:hAnsi="Times New Roman" w:cs="Times New Roman"/>
                  <w:b/>
                  <w:bCs/>
                  <w:color w:val="000000"/>
                  <w:sz w:val="13"/>
                  <w:szCs w:val="13"/>
                  <w:lang w:val="en-US"/>
                </w:rPr>
                <w:t>)</w:t>
              </w:r>
            </w:ins>
          </w:p>
        </w:tc>
      </w:tr>
      <w:tr w:rsidR="00CB4F54" w:rsidRPr="009B286C" w14:paraId="13CC9B1C" w14:textId="77777777" w:rsidTr="009B286C">
        <w:trPr>
          <w:trHeight w:val="315"/>
          <w:jc w:val="center"/>
          <w:ins w:id="1930"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3A9C19BA" w14:textId="77777777" w:rsidR="009B286C" w:rsidRPr="009B286C" w:rsidRDefault="009B286C" w:rsidP="00EA7C21">
            <w:pPr>
              <w:spacing w:after="0" w:line="240" w:lineRule="auto"/>
              <w:rPr>
                <w:ins w:id="1931" w:author="Jen" w:date="2017-08-25T11:58:00Z"/>
                <w:rFonts w:ascii="Times New Roman" w:eastAsia="Times New Roman" w:hAnsi="Times New Roman" w:cs="Times New Roman"/>
                <w:color w:val="000000"/>
                <w:sz w:val="12"/>
                <w:szCs w:val="12"/>
                <w:lang w:val="en-US"/>
              </w:rPr>
            </w:pPr>
            <w:proofErr w:type="spellStart"/>
            <w:ins w:id="1932" w:author="Jen" w:date="2017-08-25T11:58:00Z">
              <w:r w:rsidRPr="009B286C">
                <w:rPr>
                  <w:rFonts w:ascii="Times New Roman" w:eastAsia="Times New Roman" w:hAnsi="Times New Roman" w:cs="Times New Roman"/>
                  <w:color w:val="000000"/>
                  <w:sz w:val="12"/>
                  <w:szCs w:val="12"/>
                  <w:lang w:val="en-US"/>
                </w:rPr>
                <w:t>Malolos</w:t>
              </w:r>
              <w:proofErr w:type="spellEnd"/>
            </w:ins>
          </w:p>
        </w:tc>
        <w:tc>
          <w:tcPr>
            <w:tcW w:w="810" w:type="dxa"/>
            <w:tcBorders>
              <w:top w:val="nil"/>
              <w:left w:val="nil"/>
              <w:bottom w:val="single" w:sz="8" w:space="0" w:color="auto"/>
              <w:right w:val="single" w:sz="8" w:space="0" w:color="auto"/>
            </w:tcBorders>
            <w:shd w:val="clear" w:color="auto" w:fill="auto"/>
            <w:vAlign w:val="bottom"/>
            <w:hideMark/>
          </w:tcPr>
          <w:p w14:paraId="1193CFD6" w14:textId="77777777" w:rsidR="009B286C" w:rsidRPr="009B286C" w:rsidRDefault="009B286C" w:rsidP="00EA7C21">
            <w:pPr>
              <w:spacing w:after="0" w:line="240" w:lineRule="auto"/>
              <w:jc w:val="center"/>
              <w:rPr>
                <w:ins w:id="1933" w:author="Jen" w:date="2017-08-25T11:58:00Z"/>
                <w:rFonts w:ascii="Times New Roman" w:eastAsia="Times New Roman" w:hAnsi="Times New Roman" w:cs="Times New Roman"/>
                <w:color w:val="000000"/>
                <w:sz w:val="12"/>
                <w:szCs w:val="12"/>
                <w:lang w:val="en-US"/>
              </w:rPr>
            </w:pPr>
            <w:ins w:id="1934" w:author="Jen" w:date="2017-08-25T11:58:00Z">
              <w:r w:rsidRPr="009B286C">
                <w:rPr>
                  <w:rFonts w:ascii="Times New Roman" w:hAnsi="Times New Roman" w:cs="Times New Roman"/>
                  <w:color w:val="000000"/>
                  <w:sz w:val="12"/>
                  <w:szCs w:val="12"/>
                  <w:rPrChange w:id="1935" w:author="Jen" w:date="2017-08-25T12:01:00Z">
                    <w:rPr>
                      <w:color w:val="000000"/>
                      <w:sz w:val="12"/>
                      <w:szCs w:val="12"/>
                    </w:rPr>
                  </w:rPrChange>
                </w:rPr>
                <w:t>257</w:t>
              </w:r>
            </w:ins>
          </w:p>
        </w:tc>
        <w:tc>
          <w:tcPr>
            <w:tcW w:w="720" w:type="dxa"/>
            <w:tcBorders>
              <w:top w:val="nil"/>
              <w:left w:val="nil"/>
              <w:bottom w:val="single" w:sz="8" w:space="0" w:color="auto"/>
              <w:right w:val="single" w:sz="8" w:space="0" w:color="auto"/>
            </w:tcBorders>
            <w:shd w:val="clear" w:color="auto" w:fill="auto"/>
            <w:vAlign w:val="bottom"/>
            <w:hideMark/>
          </w:tcPr>
          <w:p w14:paraId="6E99015B" w14:textId="77777777" w:rsidR="009B286C" w:rsidRPr="009B286C" w:rsidRDefault="009B286C" w:rsidP="00EA7C21">
            <w:pPr>
              <w:spacing w:after="0" w:line="240" w:lineRule="auto"/>
              <w:jc w:val="center"/>
              <w:rPr>
                <w:ins w:id="1936" w:author="Jen" w:date="2017-08-25T11:58:00Z"/>
                <w:rFonts w:ascii="Times New Roman" w:eastAsia="Times New Roman" w:hAnsi="Times New Roman" w:cs="Times New Roman"/>
                <w:color w:val="000000"/>
                <w:sz w:val="12"/>
                <w:szCs w:val="12"/>
                <w:lang w:val="en-US"/>
              </w:rPr>
            </w:pPr>
            <w:ins w:id="1937" w:author="Jen" w:date="2017-08-25T11:58:00Z">
              <w:r w:rsidRPr="009B286C">
                <w:rPr>
                  <w:rFonts w:ascii="Times New Roman" w:hAnsi="Times New Roman" w:cs="Times New Roman"/>
                  <w:color w:val="000000"/>
                  <w:sz w:val="12"/>
                  <w:szCs w:val="12"/>
                  <w:rPrChange w:id="1938" w:author="Jen" w:date="2017-08-25T12:01:00Z">
                    <w:rPr>
                      <w:color w:val="000000"/>
                      <w:sz w:val="12"/>
                      <w:szCs w:val="12"/>
                    </w:rPr>
                  </w:rPrChange>
                </w:rPr>
                <w:t>23</w:t>
              </w:r>
            </w:ins>
          </w:p>
        </w:tc>
        <w:tc>
          <w:tcPr>
            <w:tcW w:w="990" w:type="dxa"/>
            <w:tcBorders>
              <w:top w:val="nil"/>
              <w:left w:val="nil"/>
              <w:bottom w:val="single" w:sz="8" w:space="0" w:color="auto"/>
              <w:right w:val="single" w:sz="8" w:space="0" w:color="auto"/>
            </w:tcBorders>
            <w:shd w:val="clear" w:color="auto" w:fill="auto"/>
            <w:vAlign w:val="bottom"/>
            <w:hideMark/>
          </w:tcPr>
          <w:p w14:paraId="7ED5FE3C" w14:textId="77777777" w:rsidR="009B286C" w:rsidRPr="009B286C" w:rsidRDefault="009B286C" w:rsidP="00EA7C21">
            <w:pPr>
              <w:spacing w:after="0" w:line="240" w:lineRule="auto"/>
              <w:jc w:val="center"/>
              <w:rPr>
                <w:ins w:id="1939" w:author="Jen" w:date="2017-08-25T11:58:00Z"/>
                <w:rFonts w:ascii="Times New Roman" w:eastAsia="Times New Roman" w:hAnsi="Times New Roman" w:cs="Times New Roman"/>
                <w:color w:val="000000"/>
                <w:sz w:val="12"/>
                <w:szCs w:val="12"/>
                <w:lang w:val="en-US"/>
              </w:rPr>
            </w:pPr>
            <w:ins w:id="1940" w:author="Jen" w:date="2017-08-25T11:58:00Z">
              <w:r w:rsidRPr="009B286C">
                <w:rPr>
                  <w:rFonts w:ascii="Times New Roman" w:hAnsi="Times New Roman" w:cs="Times New Roman"/>
                  <w:color w:val="000000"/>
                  <w:sz w:val="12"/>
                  <w:szCs w:val="12"/>
                  <w:rPrChange w:id="1941" w:author="Jen" w:date="2017-08-25T12:01:00Z">
                    <w:rPr>
                      <w:color w:val="000000"/>
                      <w:sz w:val="12"/>
                      <w:szCs w:val="12"/>
                    </w:rPr>
                  </w:rPrChange>
                </w:rPr>
                <w:t>1,117,950</w:t>
              </w:r>
            </w:ins>
          </w:p>
        </w:tc>
        <w:tc>
          <w:tcPr>
            <w:tcW w:w="810" w:type="dxa"/>
            <w:tcBorders>
              <w:top w:val="nil"/>
              <w:left w:val="nil"/>
              <w:bottom w:val="single" w:sz="8" w:space="0" w:color="auto"/>
              <w:right w:val="single" w:sz="8" w:space="0" w:color="auto"/>
            </w:tcBorders>
            <w:shd w:val="clear" w:color="auto" w:fill="auto"/>
            <w:vAlign w:val="bottom"/>
            <w:hideMark/>
          </w:tcPr>
          <w:p w14:paraId="72873F80" w14:textId="77777777" w:rsidR="009B286C" w:rsidRPr="009B286C" w:rsidRDefault="009B286C" w:rsidP="00EA7C21">
            <w:pPr>
              <w:spacing w:after="0" w:line="240" w:lineRule="auto"/>
              <w:jc w:val="center"/>
              <w:rPr>
                <w:ins w:id="1942" w:author="Jen" w:date="2017-08-25T11:58:00Z"/>
                <w:rFonts w:ascii="Times New Roman" w:eastAsia="Times New Roman" w:hAnsi="Times New Roman" w:cs="Times New Roman"/>
                <w:color w:val="000000"/>
                <w:sz w:val="12"/>
                <w:szCs w:val="12"/>
                <w:lang w:val="en-US"/>
              </w:rPr>
            </w:pPr>
            <w:ins w:id="1943" w:author="Jen" w:date="2017-08-25T11:58:00Z">
              <w:r w:rsidRPr="009B286C">
                <w:rPr>
                  <w:rFonts w:ascii="Times New Roman" w:hAnsi="Times New Roman" w:cs="Times New Roman"/>
                  <w:color w:val="000000"/>
                  <w:sz w:val="12"/>
                  <w:szCs w:val="12"/>
                  <w:rPrChange w:id="1944" w:author="Jen" w:date="2017-08-25T12:01:00Z">
                    <w:rPr>
                      <w:color w:val="000000"/>
                      <w:sz w:val="12"/>
                      <w:szCs w:val="12"/>
                    </w:rPr>
                  </w:rPrChange>
                </w:rPr>
                <w:t>326</w:t>
              </w:r>
            </w:ins>
          </w:p>
        </w:tc>
        <w:tc>
          <w:tcPr>
            <w:tcW w:w="630" w:type="dxa"/>
            <w:tcBorders>
              <w:top w:val="nil"/>
              <w:left w:val="nil"/>
              <w:bottom w:val="single" w:sz="8" w:space="0" w:color="auto"/>
              <w:right w:val="single" w:sz="8" w:space="0" w:color="auto"/>
            </w:tcBorders>
            <w:shd w:val="clear" w:color="auto" w:fill="auto"/>
            <w:vAlign w:val="bottom"/>
            <w:hideMark/>
          </w:tcPr>
          <w:p w14:paraId="499C0D82" w14:textId="77777777" w:rsidR="009B286C" w:rsidRPr="009B286C" w:rsidRDefault="009B286C" w:rsidP="00EA7C21">
            <w:pPr>
              <w:spacing w:after="0" w:line="240" w:lineRule="auto"/>
              <w:jc w:val="center"/>
              <w:rPr>
                <w:ins w:id="1945" w:author="Jen" w:date="2017-08-25T11:58:00Z"/>
                <w:rFonts w:ascii="Times New Roman" w:eastAsia="Times New Roman" w:hAnsi="Times New Roman" w:cs="Times New Roman"/>
                <w:color w:val="000000"/>
                <w:sz w:val="12"/>
                <w:szCs w:val="12"/>
                <w:lang w:val="en-US"/>
              </w:rPr>
            </w:pPr>
            <w:ins w:id="1946" w:author="Jen" w:date="2017-08-25T11:58:00Z">
              <w:r w:rsidRPr="009B286C">
                <w:rPr>
                  <w:rFonts w:ascii="Times New Roman" w:hAnsi="Times New Roman" w:cs="Times New Roman"/>
                  <w:color w:val="000000"/>
                  <w:sz w:val="12"/>
                  <w:szCs w:val="12"/>
                  <w:rPrChange w:id="1947" w:author="Jen" w:date="2017-08-25T12:01:00Z">
                    <w:rPr>
                      <w:color w:val="000000"/>
                      <w:sz w:val="12"/>
                      <w:szCs w:val="12"/>
                    </w:rPr>
                  </w:rPrChange>
                </w:rPr>
                <w:t>29</w:t>
              </w:r>
            </w:ins>
          </w:p>
        </w:tc>
        <w:tc>
          <w:tcPr>
            <w:tcW w:w="810" w:type="dxa"/>
            <w:tcBorders>
              <w:top w:val="nil"/>
              <w:left w:val="nil"/>
              <w:bottom w:val="single" w:sz="8" w:space="0" w:color="auto"/>
              <w:right w:val="single" w:sz="8" w:space="0" w:color="auto"/>
            </w:tcBorders>
            <w:shd w:val="clear" w:color="auto" w:fill="auto"/>
            <w:vAlign w:val="bottom"/>
            <w:hideMark/>
          </w:tcPr>
          <w:p w14:paraId="02BEFF62" w14:textId="77777777" w:rsidR="009B286C" w:rsidRPr="009B286C" w:rsidRDefault="009B286C" w:rsidP="00EA7C21">
            <w:pPr>
              <w:spacing w:after="0" w:line="240" w:lineRule="auto"/>
              <w:jc w:val="center"/>
              <w:rPr>
                <w:ins w:id="1948" w:author="Jen" w:date="2017-08-25T11:58:00Z"/>
                <w:rFonts w:ascii="Times New Roman" w:eastAsia="Times New Roman" w:hAnsi="Times New Roman" w:cs="Times New Roman"/>
                <w:color w:val="000000"/>
                <w:sz w:val="12"/>
                <w:szCs w:val="12"/>
                <w:lang w:val="en-US"/>
              </w:rPr>
            </w:pPr>
            <w:ins w:id="1949" w:author="Jen" w:date="2017-08-25T11:58:00Z">
              <w:r w:rsidRPr="009B286C">
                <w:rPr>
                  <w:rFonts w:ascii="Times New Roman" w:hAnsi="Times New Roman" w:cs="Times New Roman"/>
                  <w:color w:val="000000"/>
                  <w:sz w:val="12"/>
                  <w:szCs w:val="12"/>
                  <w:rPrChange w:id="1950" w:author="Jen" w:date="2017-08-25T12:01:00Z">
                    <w:rPr>
                      <w:color w:val="000000"/>
                      <w:sz w:val="12"/>
                      <w:szCs w:val="12"/>
                    </w:rPr>
                  </w:rPrChange>
                </w:rPr>
                <w:t>2,119,000</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74580D31" w14:textId="77777777" w:rsidR="009B286C" w:rsidRPr="009B286C" w:rsidRDefault="009B286C" w:rsidP="00EA7C21">
            <w:pPr>
              <w:spacing w:after="0" w:line="240" w:lineRule="auto"/>
              <w:jc w:val="center"/>
              <w:rPr>
                <w:ins w:id="1951"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70FF12A7" w14:textId="77777777" w:rsidR="009B286C" w:rsidRPr="009B286C" w:rsidRDefault="009B286C" w:rsidP="00EA7C21">
            <w:pPr>
              <w:spacing w:after="0" w:line="240" w:lineRule="auto"/>
              <w:jc w:val="center"/>
              <w:rPr>
                <w:ins w:id="1952"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047B7932" w14:textId="77777777" w:rsidR="009B286C" w:rsidRPr="009B286C" w:rsidRDefault="009B286C" w:rsidP="00EA7C21">
            <w:pPr>
              <w:spacing w:after="0" w:line="240" w:lineRule="auto"/>
              <w:jc w:val="center"/>
              <w:rPr>
                <w:ins w:id="1953" w:author="Jen" w:date="2017-08-25T11:58:00Z"/>
                <w:rFonts w:ascii="Times New Roman" w:eastAsia="Times New Roman" w:hAnsi="Times New Roman" w:cs="Times New Roman"/>
                <w:color w:val="000000"/>
                <w:sz w:val="12"/>
                <w:szCs w:val="12"/>
                <w:lang w:val="en-US"/>
              </w:rPr>
            </w:pPr>
          </w:p>
        </w:tc>
        <w:tc>
          <w:tcPr>
            <w:tcW w:w="811" w:type="dxa"/>
            <w:tcBorders>
              <w:top w:val="nil"/>
              <w:left w:val="nil"/>
              <w:bottom w:val="single" w:sz="8" w:space="0" w:color="auto"/>
              <w:right w:val="single" w:sz="8" w:space="0" w:color="auto"/>
            </w:tcBorders>
            <w:shd w:val="clear" w:color="auto" w:fill="auto"/>
            <w:vAlign w:val="bottom"/>
            <w:hideMark/>
          </w:tcPr>
          <w:p w14:paraId="0FE535A1" w14:textId="77777777" w:rsidR="009B286C" w:rsidRPr="009B286C" w:rsidRDefault="009B286C" w:rsidP="00EA7C21">
            <w:pPr>
              <w:spacing w:after="0" w:line="240" w:lineRule="auto"/>
              <w:jc w:val="center"/>
              <w:rPr>
                <w:ins w:id="1954" w:author="Jen" w:date="2017-08-25T11:58:00Z"/>
                <w:rFonts w:ascii="Times New Roman" w:eastAsia="Times New Roman" w:hAnsi="Times New Roman" w:cs="Times New Roman"/>
                <w:color w:val="000000"/>
                <w:sz w:val="12"/>
                <w:szCs w:val="12"/>
                <w:lang w:val="en-US"/>
              </w:rPr>
            </w:pPr>
            <w:ins w:id="1955" w:author="Jen" w:date="2017-08-25T11:58:00Z">
              <w:r w:rsidRPr="009B286C">
                <w:rPr>
                  <w:rFonts w:ascii="Times New Roman" w:hAnsi="Times New Roman" w:cs="Times New Roman"/>
                  <w:color w:val="000000"/>
                  <w:sz w:val="12"/>
                  <w:szCs w:val="12"/>
                  <w:rPrChange w:id="1956" w:author="Jen" w:date="2017-08-25T12:01:00Z">
                    <w:rPr>
                      <w:color w:val="000000"/>
                      <w:sz w:val="12"/>
                      <w:szCs w:val="12"/>
                    </w:rPr>
                  </w:rPrChange>
                </w:rPr>
                <w:t>529</w:t>
              </w:r>
            </w:ins>
          </w:p>
        </w:tc>
        <w:tc>
          <w:tcPr>
            <w:tcW w:w="539" w:type="dxa"/>
            <w:tcBorders>
              <w:top w:val="nil"/>
              <w:left w:val="nil"/>
              <w:bottom w:val="single" w:sz="8" w:space="0" w:color="auto"/>
              <w:right w:val="single" w:sz="8" w:space="0" w:color="auto"/>
            </w:tcBorders>
            <w:shd w:val="clear" w:color="auto" w:fill="auto"/>
            <w:vAlign w:val="bottom"/>
            <w:hideMark/>
          </w:tcPr>
          <w:p w14:paraId="67471962" w14:textId="77777777" w:rsidR="009B286C" w:rsidRPr="009B286C" w:rsidRDefault="009B286C" w:rsidP="00EA7C21">
            <w:pPr>
              <w:spacing w:after="0" w:line="240" w:lineRule="auto"/>
              <w:jc w:val="center"/>
              <w:rPr>
                <w:ins w:id="1957" w:author="Jen" w:date="2017-08-25T11:58:00Z"/>
                <w:rFonts w:ascii="Times New Roman" w:eastAsia="Times New Roman" w:hAnsi="Times New Roman" w:cs="Times New Roman"/>
                <w:color w:val="000000"/>
                <w:sz w:val="12"/>
                <w:szCs w:val="12"/>
                <w:lang w:val="en-US"/>
              </w:rPr>
            </w:pPr>
            <w:ins w:id="1958" w:author="Jen" w:date="2017-08-25T11:58:00Z">
              <w:r w:rsidRPr="009B286C">
                <w:rPr>
                  <w:rFonts w:ascii="Times New Roman" w:hAnsi="Times New Roman" w:cs="Times New Roman"/>
                  <w:color w:val="000000"/>
                  <w:sz w:val="12"/>
                  <w:szCs w:val="12"/>
                  <w:rPrChange w:id="1959" w:author="Jen" w:date="2017-08-25T12:01:00Z">
                    <w:rPr>
                      <w:color w:val="000000"/>
                      <w:sz w:val="12"/>
                      <w:szCs w:val="12"/>
                    </w:rPr>
                  </w:rPrChange>
                </w:rPr>
                <w:t>48</w:t>
              </w:r>
            </w:ins>
          </w:p>
        </w:tc>
        <w:tc>
          <w:tcPr>
            <w:tcW w:w="990" w:type="dxa"/>
            <w:tcBorders>
              <w:top w:val="nil"/>
              <w:left w:val="nil"/>
              <w:bottom w:val="single" w:sz="8" w:space="0" w:color="auto"/>
              <w:right w:val="single" w:sz="8" w:space="0" w:color="auto"/>
            </w:tcBorders>
            <w:shd w:val="clear" w:color="auto" w:fill="auto"/>
            <w:vAlign w:val="bottom"/>
            <w:hideMark/>
          </w:tcPr>
          <w:p w14:paraId="2DA5B1C6" w14:textId="77777777" w:rsidR="009B286C" w:rsidRPr="009B286C" w:rsidRDefault="009B286C" w:rsidP="00EA7C21">
            <w:pPr>
              <w:spacing w:after="0" w:line="240" w:lineRule="auto"/>
              <w:jc w:val="center"/>
              <w:rPr>
                <w:ins w:id="1960" w:author="Jen" w:date="2017-08-25T11:58:00Z"/>
                <w:rFonts w:ascii="Times New Roman" w:eastAsia="Times New Roman" w:hAnsi="Times New Roman" w:cs="Times New Roman"/>
                <w:color w:val="000000"/>
                <w:sz w:val="12"/>
                <w:szCs w:val="12"/>
                <w:lang w:val="en-US"/>
              </w:rPr>
            </w:pPr>
            <w:ins w:id="1961" w:author="Jen" w:date="2017-08-25T11:58:00Z">
              <w:r w:rsidRPr="009B286C">
                <w:rPr>
                  <w:rFonts w:ascii="Times New Roman" w:hAnsi="Times New Roman" w:cs="Times New Roman"/>
                  <w:color w:val="000000"/>
                  <w:sz w:val="12"/>
                  <w:szCs w:val="12"/>
                  <w:rPrChange w:id="1962" w:author="Jen" w:date="2017-08-25T12:01:00Z">
                    <w:rPr>
                      <w:color w:val="000000"/>
                      <w:sz w:val="12"/>
                      <w:szCs w:val="12"/>
                    </w:rPr>
                  </w:rPrChange>
                </w:rPr>
                <w:t>3,703,000</w:t>
              </w:r>
            </w:ins>
          </w:p>
        </w:tc>
        <w:tc>
          <w:tcPr>
            <w:tcW w:w="720" w:type="dxa"/>
            <w:tcBorders>
              <w:top w:val="single" w:sz="8" w:space="0" w:color="auto"/>
              <w:left w:val="nil"/>
              <w:bottom w:val="single" w:sz="8" w:space="0" w:color="auto"/>
              <w:right w:val="single" w:sz="8" w:space="0" w:color="auto"/>
            </w:tcBorders>
            <w:shd w:val="pct25" w:color="auto" w:fill="auto"/>
            <w:vAlign w:val="bottom"/>
          </w:tcPr>
          <w:p w14:paraId="48A1C55B" w14:textId="77777777" w:rsidR="009B286C" w:rsidRPr="009B286C" w:rsidRDefault="009B286C" w:rsidP="00EA7C21">
            <w:pPr>
              <w:spacing w:after="0" w:line="240" w:lineRule="auto"/>
              <w:jc w:val="center"/>
              <w:rPr>
                <w:ins w:id="1963"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011D1864" w14:textId="77777777" w:rsidR="009B286C" w:rsidRPr="009B286C" w:rsidRDefault="009B286C" w:rsidP="00EA7C21">
            <w:pPr>
              <w:spacing w:after="0" w:line="240" w:lineRule="auto"/>
              <w:jc w:val="center"/>
              <w:rPr>
                <w:ins w:id="1964"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543D701F" w14:textId="77777777" w:rsidR="009B286C" w:rsidRPr="009B286C" w:rsidRDefault="009B286C" w:rsidP="00EA7C21">
            <w:pPr>
              <w:spacing w:after="0" w:line="240" w:lineRule="auto"/>
              <w:jc w:val="center"/>
              <w:rPr>
                <w:ins w:id="1965" w:author="Jen" w:date="2017-08-25T11:58:00Z"/>
                <w:rFonts w:ascii="Times New Roman" w:eastAsia="Times New Roman" w:hAnsi="Times New Roman" w:cs="Times New Roman"/>
                <w:color w:val="000000"/>
                <w:sz w:val="12"/>
                <w:szCs w:val="12"/>
                <w:lang w:val="en-US"/>
              </w:rPr>
            </w:pPr>
          </w:p>
        </w:tc>
        <w:tc>
          <w:tcPr>
            <w:tcW w:w="704" w:type="dxa"/>
            <w:tcBorders>
              <w:top w:val="nil"/>
              <w:left w:val="nil"/>
              <w:bottom w:val="single" w:sz="8" w:space="0" w:color="auto"/>
              <w:right w:val="single" w:sz="8" w:space="0" w:color="auto"/>
            </w:tcBorders>
            <w:shd w:val="clear" w:color="auto" w:fill="auto"/>
            <w:vAlign w:val="bottom"/>
            <w:hideMark/>
          </w:tcPr>
          <w:p w14:paraId="54032D27" w14:textId="77777777" w:rsidR="009B286C" w:rsidRPr="009B286C" w:rsidRDefault="009B286C" w:rsidP="00EA7C21">
            <w:pPr>
              <w:spacing w:after="0" w:line="240" w:lineRule="auto"/>
              <w:jc w:val="center"/>
              <w:rPr>
                <w:ins w:id="1966" w:author="Jen" w:date="2017-08-25T11:58:00Z"/>
                <w:rFonts w:ascii="Times New Roman" w:eastAsia="Times New Roman" w:hAnsi="Times New Roman" w:cs="Times New Roman"/>
                <w:color w:val="000000"/>
                <w:sz w:val="12"/>
                <w:szCs w:val="12"/>
                <w:lang w:val="en-US"/>
              </w:rPr>
            </w:pPr>
            <w:ins w:id="1967" w:author="Jen" w:date="2017-08-25T11:58:00Z">
              <w:r w:rsidRPr="009B286C">
                <w:rPr>
                  <w:rFonts w:ascii="Times New Roman" w:hAnsi="Times New Roman" w:cs="Times New Roman"/>
                  <w:color w:val="000000"/>
                  <w:sz w:val="12"/>
                  <w:szCs w:val="12"/>
                  <w:rPrChange w:id="1968" w:author="Jen" w:date="2017-08-25T12:01:00Z">
                    <w:rPr>
                      <w:color w:val="000000"/>
                      <w:sz w:val="12"/>
                      <w:szCs w:val="12"/>
                    </w:rPr>
                  </w:rPrChange>
                </w:rPr>
                <w:t>1,112</w:t>
              </w:r>
            </w:ins>
          </w:p>
        </w:tc>
        <w:tc>
          <w:tcPr>
            <w:tcW w:w="466" w:type="dxa"/>
            <w:tcBorders>
              <w:top w:val="nil"/>
              <w:left w:val="nil"/>
              <w:bottom w:val="single" w:sz="8" w:space="0" w:color="auto"/>
              <w:right w:val="single" w:sz="8" w:space="0" w:color="auto"/>
            </w:tcBorders>
            <w:shd w:val="clear" w:color="auto" w:fill="auto"/>
            <w:vAlign w:val="bottom"/>
            <w:hideMark/>
          </w:tcPr>
          <w:p w14:paraId="18E818F2" w14:textId="77777777" w:rsidR="009B286C" w:rsidRPr="009B286C" w:rsidRDefault="009B286C" w:rsidP="00EA7C21">
            <w:pPr>
              <w:spacing w:after="0" w:line="240" w:lineRule="auto"/>
              <w:jc w:val="center"/>
              <w:rPr>
                <w:ins w:id="1969" w:author="Jen" w:date="2017-08-25T11:58:00Z"/>
                <w:rFonts w:ascii="Times New Roman" w:eastAsia="Times New Roman" w:hAnsi="Times New Roman" w:cs="Times New Roman"/>
                <w:color w:val="000000"/>
                <w:sz w:val="12"/>
                <w:szCs w:val="12"/>
                <w:lang w:val="en-US"/>
              </w:rPr>
            </w:pPr>
            <w:ins w:id="1970" w:author="Jen" w:date="2017-08-25T11:58:00Z">
              <w:r w:rsidRPr="009B286C">
                <w:rPr>
                  <w:rFonts w:ascii="Times New Roman" w:hAnsi="Times New Roman" w:cs="Times New Roman"/>
                  <w:color w:val="000000"/>
                  <w:sz w:val="12"/>
                  <w:szCs w:val="12"/>
                  <w:rPrChange w:id="1971" w:author="Jen" w:date="2017-08-25T12:01:00Z">
                    <w:rPr>
                      <w:color w:val="000000"/>
                      <w:sz w:val="12"/>
                      <w:szCs w:val="12"/>
                    </w:rPr>
                  </w:rPrChange>
                </w:rPr>
                <w:t>100</w:t>
              </w:r>
            </w:ins>
          </w:p>
        </w:tc>
        <w:tc>
          <w:tcPr>
            <w:tcW w:w="862" w:type="dxa"/>
            <w:tcBorders>
              <w:top w:val="nil"/>
              <w:left w:val="nil"/>
              <w:bottom w:val="single" w:sz="8" w:space="0" w:color="auto"/>
              <w:right w:val="single" w:sz="8" w:space="0" w:color="auto"/>
            </w:tcBorders>
            <w:shd w:val="clear" w:color="auto" w:fill="auto"/>
            <w:vAlign w:val="bottom"/>
            <w:hideMark/>
          </w:tcPr>
          <w:p w14:paraId="1B11C559" w14:textId="77777777" w:rsidR="009B286C" w:rsidRPr="009B286C" w:rsidRDefault="009B286C" w:rsidP="00EA7C21">
            <w:pPr>
              <w:spacing w:after="0" w:line="240" w:lineRule="auto"/>
              <w:jc w:val="center"/>
              <w:rPr>
                <w:ins w:id="1972" w:author="Jen" w:date="2017-08-25T11:58:00Z"/>
                <w:rFonts w:ascii="Times New Roman" w:eastAsia="Times New Roman" w:hAnsi="Times New Roman" w:cs="Times New Roman"/>
                <w:color w:val="000000"/>
                <w:sz w:val="12"/>
                <w:szCs w:val="12"/>
                <w:lang w:val="en-US"/>
              </w:rPr>
            </w:pPr>
            <w:ins w:id="1973" w:author="Jen" w:date="2017-08-25T11:58:00Z">
              <w:r w:rsidRPr="009B286C">
                <w:rPr>
                  <w:rFonts w:ascii="Times New Roman" w:hAnsi="Times New Roman" w:cs="Times New Roman"/>
                  <w:color w:val="000000"/>
                  <w:sz w:val="12"/>
                  <w:szCs w:val="12"/>
                  <w:rPrChange w:id="1974" w:author="Jen" w:date="2017-08-25T12:01:00Z">
                    <w:rPr>
                      <w:color w:val="000000"/>
                      <w:sz w:val="12"/>
                      <w:szCs w:val="12"/>
                    </w:rPr>
                  </w:rPrChange>
                </w:rPr>
                <w:t>6,939,950</w:t>
              </w:r>
            </w:ins>
          </w:p>
        </w:tc>
      </w:tr>
      <w:tr w:rsidR="009B286C" w:rsidRPr="009B286C" w14:paraId="41BABB72" w14:textId="77777777" w:rsidTr="009B286C">
        <w:trPr>
          <w:trHeight w:val="315"/>
          <w:jc w:val="center"/>
          <w:ins w:id="1975" w:author="Jen" w:date="2017-08-25T11:58:00Z"/>
          <w:trPrChange w:id="1976" w:author="Jen" w:date="2017-08-25T12:01:00Z">
            <w:trPr>
              <w:gridBefore w:val="12"/>
              <w:trHeight w:val="315"/>
              <w:jc w:val="center"/>
            </w:trPr>
          </w:trPrChange>
        </w:trPr>
        <w:tc>
          <w:tcPr>
            <w:tcW w:w="950" w:type="dxa"/>
            <w:tcBorders>
              <w:top w:val="nil"/>
              <w:left w:val="single" w:sz="8" w:space="0" w:color="auto"/>
              <w:bottom w:val="single" w:sz="8" w:space="0" w:color="auto"/>
              <w:right w:val="single" w:sz="8" w:space="0" w:color="auto"/>
            </w:tcBorders>
            <w:shd w:val="clear" w:color="auto" w:fill="auto"/>
            <w:vAlign w:val="center"/>
            <w:hideMark/>
            <w:tcPrChange w:id="1977" w:author="Jen" w:date="2017-08-25T12:01:00Z">
              <w:tcPr>
                <w:tcW w:w="950" w:type="dxa"/>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B67485B" w14:textId="77777777" w:rsidR="009B286C" w:rsidRPr="009B286C" w:rsidRDefault="009B286C" w:rsidP="00EA7C21">
            <w:pPr>
              <w:spacing w:after="0" w:line="240" w:lineRule="auto"/>
              <w:rPr>
                <w:ins w:id="1978" w:author="Jen" w:date="2017-08-25T11:58:00Z"/>
                <w:rFonts w:ascii="Times New Roman" w:eastAsia="Times New Roman" w:hAnsi="Times New Roman" w:cs="Times New Roman"/>
                <w:color w:val="000000"/>
                <w:sz w:val="12"/>
                <w:szCs w:val="12"/>
                <w:lang w:val="en-US"/>
              </w:rPr>
            </w:pPr>
            <w:proofErr w:type="spellStart"/>
            <w:ins w:id="1979" w:author="Jen" w:date="2017-08-25T11:58:00Z">
              <w:r w:rsidRPr="009B286C">
                <w:rPr>
                  <w:rFonts w:ascii="Times New Roman" w:eastAsia="Times New Roman" w:hAnsi="Times New Roman" w:cs="Times New Roman"/>
                  <w:color w:val="000000"/>
                  <w:sz w:val="12"/>
                  <w:szCs w:val="12"/>
                  <w:lang w:val="en-US"/>
                </w:rPr>
                <w:t>Guiguinto</w:t>
              </w:r>
              <w:proofErr w:type="spellEnd"/>
            </w:ins>
          </w:p>
        </w:tc>
        <w:tc>
          <w:tcPr>
            <w:tcW w:w="810" w:type="dxa"/>
            <w:tcBorders>
              <w:top w:val="nil"/>
              <w:left w:val="nil"/>
              <w:bottom w:val="single" w:sz="8" w:space="0" w:color="auto"/>
              <w:right w:val="single" w:sz="8" w:space="0" w:color="auto"/>
            </w:tcBorders>
            <w:shd w:val="clear" w:color="auto" w:fill="auto"/>
            <w:vAlign w:val="bottom"/>
            <w:hideMark/>
            <w:tcPrChange w:id="1980" w:author="Jen" w:date="2017-08-25T12:01:00Z">
              <w:tcPr>
                <w:tcW w:w="810" w:type="dxa"/>
                <w:gridSpan w:val="2"/>
                <w:tcBorders>
                  <w:top w:val="nil"/>
                  <w:left w:val="nil"/>
                  <w:bottom w:val="single" w:sz="8" w:space="0" w:color="auto"/>
                  <w:right w:val="single" w:sz="8" w:space="0" w:color="auto"/>
                </w:tcBorders>
                <w:shd w:val="clear" w:color="auto" w:fill="auto"/>
                <w:vAlign w:val="bottom"/>
                <w:hideMark/>
              </w:tcPr>
            </w:tcPrChange>
          </w:tcPr>
          <w:p w14:paraId="344F93F7" w14:textId="77777777" w:rsidR="009B286C" w:rsidRPr="009B286C" w:rsidRDefault="009B286C" w:rsidP="00EA7C21">
            <w:pPr>
              <w:spacing w:after="0" w:line="240" w:lineRule="auto"/>
              <w:jc w:val="center"/>
              <w:rPr>
                <w:ins w:id="1981" w:author="Jen" w:date="2017-08-25T11:58:00Z"/>
                <w:rFonts w:ascii="Times New Roman" w:eastAsia="Times New Roman" w:hAnsi="Times New Roman" w:cs="Times New Roman"/>
                <w:color w:val="000000"/>
                <w:sz w:val="12"/>
                <w:szCs w:val="12"/>
                <w:lang w:val="en-US"/>
              </w:rPr>
            </w:pPr>
            <w:ins w:id="1982" w:author="Jen" w:date="2017-08-25T11:58:00Z">
              <w:r w:rsidRPr="009B286C">
                <w:rPr>
                  <w:rFonts w:ascii="Times New Roman" w:hAnsi="Times New Roman" w:cs="Times New Roman"/>
                  <w:color w:val="000000"/>
                  <w:sz w:val="12"/>
                  <w:szCs w:val="12"/>
                  <w:rPrChange w:id="1983" w:author="Jen" w:date="2017-08-25T12:01:00Z">
                    <w:rPr>
                      <w:color w:val="000000"/>
                      <w:sz w:val="12"/>
                      <w:szCs w:val="12"/>
                    </w:rPr>
                  </w:rPrChange>
                </w:rPr>
                <w:t>1,910</w:t>
              </w:r>
            </w:ins>
          </w:p>
        </w:tc>
        <w:tc>
          <w:tcPr>
            <w:tcW w:w="720" w:type="dxa"/>
            <w:tcBorders>
              <w:top w:val="nil"/>
              <w:left w:val="nil"/>
              <w:bottom w:val="single" w:sz="8" w:space="0" w:color="auto"/>
              <w:right w:val="single" w:sz="8" w:space="0" w:color="auto"/>
            </w:tcBorders>
            <w:shd w:val="clear" w:color="auto" w:fill="auto"/>
            <w:vAlign w:val="bottom"/>
            <w:hideMark/>
            <w:tcPrChange w:id="1984" w:author="Jen" w:date="2017-08-25T12:01:00Z">
              <w:tcPr>
                <w:tcW w:w="720" w:type="dxa"/>
                <w:gridSpan w:val="3"/>
                <w:tcBorders>
                  <w:top w:val="nil"/>
                  <w:left w:val="nil"/>
                  <w:bottom w:val="single" w:sz="8" w:space="0" w:color="auto"/>
                  <w:right w:val="single" w:sz="8" w:space="0" w:color="auto"/>
                </w:tcBorders>
                <w:shd w:val="clear" w:color="auto" w:fill="auto"/>
                <w:vAlign w:val="bottom"/>
                <w:hideMark/>
              </w:tcPr>
            </w:tcPrChange>
          </w:tcPr>
          <w:p w14:paraId="6BEC3A74" w14:textId="77777777" w:rsidR="009B286C" w:rsidRPr="009B286C" w:rsidRDefault="009B286C" w:rsidP="00EA7C21">
            <w:pPr>
              <w:spacing w:after="0" w:line="240" w:lineRule="auto"/>
              <w:jc w:val="center"/>
              <w:rPr>
                <w:ins w:id="1985" w:author="Jen" w:date="2017-08-25T11:58:00Z"/>
                <w:rFonts w:ascii="Times New Roman" w:eastAsia="Times New Roman" w:hAnsi="Times New Roman" w:cs="Times New Roman"/>
                <w:color w:val="000000"/>
                <w:sz w:val="12"/>
                <w:szCs w:val="12"/>
                <w:lang w:val="en-US"/>
              </w:rPr>
            </w:pPr>
            <w:ins w:id="1986" w:author="Jen" w:date="2017-08-25T11:58:00Z">
              <w:r w:rsidRPr="009B286C">
                <w:rPr>
                  <w:rFonts w:ascii="Times New Roman" w:hAnsi="Times New Roman" w:cs="Times New Roman"/>
                  <w:color w:val="000000"/>
                  <w:sz w:val="12"/>
                  <w:szCs w:val="12"/>
                  <w:rPrChange w:id="1987" w:author="Jen" w:date="2017-08-25T12:01:00Z">
                    <w:rPr>
                      <w:color w:val="000000"/>
                      <w:sz w:val="12"/>
                      <w:szCs w:val="12"/>
                    </w:rPr>
                  </w:rPrChange>
                </w:rPr>
                <w:t>22</w:t>
              </w:r>
            </w:ins>
          </w:p>
        </w:tc>
        <w:tc>
          <w:tcPr>
            <w:tcW w:w="990" w:type="dxa"/>
            <w:tcBorders>
              <w:top w:val="nil"/>
              <w:left w:val="nil"/>
              <w:bottom w:val="single" w:sz="8" w:space="0" w:color="auto"/>
              <w:right w:val="single" w:sz="8" w:space="0" w:color="auto"/>
            </w:tcBorders>
            <w:shd w:val="clear" w:color="auto" w:fill="auto"/>
            <w:vAlign w:val="bottom"/>
            <w:hideMark/>
            <w:tcPrChange w:id="1988" w:author="Jen" w:date="2017-08-25T12:01:00Z">
              <w:tcPr>
                <w:tcW w:w="990" w:type="dxa"/>
                <w:gridSpan w:val="2"/>
                <w:tcBorders>
                  <w:top w:val="nil"/>
                  <w:left w:val="nil"/>
                  <w:bottom w:val="single" w:sz="8" w:space="0" w:color="auto"/>
                  <w:right w:val="single" w:sz="8" w:space="0" w:color="auto"/>
                </w:tcBorders>
                <w:shd w:val="clear" w:color="auto" w:fill="auto"/>
                <w:vAlign w:val="bottom"/>
                <w:hideMark/>
              </w:tcPr>
            </w:tcPrChange>
          </w:tcPr>
          <w:p w14:paraId="608B582B" w14:textId="77777777" w:rsidR="009B286C" w:rsidRPr="009B286C" w:rsidRDefault="009B286C" w:rsidP="00EA7C21">
            <w:pPr>
              <w:spacing w:after="0" w:line="240" w:lineRule="auto"/>
              <w:jc w:val="center"/>
              <w:rPr>
                <w:ins w:id="1989" w:author="Jen" w:date="2017-08-25T11:58:00Z"/>
                <w:rFonts w:ascii="Times New Roman" w:eastAsia="Times New Roman" w:hAnsi="Times New Roman" w:cs="Times New Roman"/>
                <w:color w:val="000000"/>
                <w:sz w:val="12"/>
                <w:szCs w:val="12"/>
                <w:lang w:val="en-US"/>
              </w:rPr>
            </w:pPr>
            <w:ins w:id="1990" w:author="Jen" w:date="2017-08-25T11:58:00Z">
              <w:r w:rsidRPr="009B286C">
                <w:rPr>
                  <w:rFonts w:ascii="Times New Roman" w:hAnsi="Times New Roman" w:cs="Times New Roman"/>
                  <w:color w:val="000000"/>
                  <w:sz w:val="12"/>
                  <w:szCs w:val="12"/>
                  <w:rPrChange w:id="1991" w:author="Jen" w:date="2017-08-25T12:01:00Z">
                    <w:rPr>
                      <w:color w:val="000000"/>
                      <w:sz w:val="12"/>
                      <w:szCs w:val="12"/>
                    </w:rPr>
                  </w:rPrChange>
                </w:rPr>
                <w:t>10,218,500</w:t>
              </w:r>
            </w:ins>
          </w:p>
        </w:tc>
        <w:tc>
          <w:tcPr>
            <w:tcW w:w="810" w:type="dxa"/>
            <w:tcBorders>
              <w:top w:val="single" w:sz="8" w:space="0" w:color="auto"/>
              <w:left w:val="nil"/>
              <w:bottom w:val="single" w:sz="8" w:space="0" w:color="auto"/>
              <w:right w:val="single" w:sz="8" w:space="0" w:color="auto"/>
            </w:tcBorders>
            <w:shd w:val="pct25" w:color="auto" w:fill="auto"/>
            <w:vAlign w:val="bottom"/>
            <w:tcPrChange w:id="1992" w:author="Jen" w:date="2017-08-25T12:01:00Z">
              <w:tcPr>
                <w:tcW w:w="810" w:type="dxa"/>
                <w:gridSpan w:val="3"/>
                <w:tcBorders>
                  <w:top w:val="single" w:sz="8" w:space="0" w:color="auto"/>
                  <w:left w:val="nil"/>
                  <w:bottom w:val="single" w:sz="8" w:space="0" w:color="auto"/>
                  <w:right w:val="single" w:sz="8" w:space="0" w:color="auto"/>
                </w:tcBorders>
                <w:shd w:val="pct25" w:color="auto" w:fill="auto"/>
                <w:vAlign w:val="bottom"/>
              </w:tcPr>
            </w:tcPrChange>
          </w:tcPr>
          <w:p w14:paraId="5CC25657" w14:textId="77777777" w:rsidR="009B286C" w:rsidRPr="009B286C" w:rsidRDefault="009B286C" w:rsidP="00EA7C21">
            <w:pPr>
              <w:spacing w:after="0" w:line="240" w:lineRule="auto"/>
              <w:jc w:val="center"/>
              <w:rPr>
                <w:ins w:id="1993"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Change w:id="1994" w:author="Jen" w:date="2017-08-25T12:01:00Z">
              <w:tcPr>
                <w:tcW w:w="630" w:type="dxa"/>
                <w:tcBorders>
                  <w:top w:val="single" w:sz="8" w:space="0" w:color="auto"/>
                  <w:left w:val="nil"/>
                  <w:bottom w:val="single" w:sz="8" w:space="0" w:color="auto"/>
                  <w:right w:val="single" w:sz="8" w:space="0" w:color="auto"/>
                </w:tcBorders>
                <w:shd w:val="pct25" w:color="auto" w:fill="auto"/>
                <w:vAlign w:val="bottom"/>
              </w:tcPr>
            </w:tcPrChange>
          </w:tcPr>
          <w:p w14:paraId="267736F3" w14:textId="77777777" w:rsidR="009B286C" w:rsidRPr="009B286C" w:rsidRDefault="009B286C" w:rsidP="00EA7C21">
            <w:pPr>
              <w:spacing w:after="0" w:line="240" w:lineRule="auto"/>
              <w:jc w:val="center"/>
              <w:rPr>
                <w:ins w:id="1995"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Change w:id="1996" w:author="Jen" w:date="2017-08-25T12:01:00Z">
              <w:tcPr>
                <w:tcW w:w="810" w:type="dxa"/>
                <w:gridSpan w:val="2"/>
                <w:tcBorders>
                  <w:top w:val="single" w:sz="8" w:space="0" w:color="auto"/>
                  <w:left w:val="nil"/>
                  <w:bottom w:val="single" w:sz="8" w:space="0" w:color="auto"/>
                  <w:right w:val="single" w:sz="8" w:space="0" w:color="auto"/>
                </w:tcBorders>
                <w:shd w:val="pct25" w:color="auto" w:fill="auto"/>
                <w:vAlign w:val="bottom"/>
              </w:tcPr>
            </w:tcPrChange>
          </w:tcPr>
          <w:p w14:paraId="4683DEF8" w14:textId="77777777" w:rsidR="009B286C" w:rsidRPr="009B286C" w:rsidRDefault="009B286C" w:rsidP="00EA7C21">
            <w:pPr>
              <w:spacing w:after="0" w:line="240" w:lineRule="auto"/>
              <w:jc w:val="center"/>
              <w:rPr>
                <w:ins w:id="1997" w:author="Jen" w:date="2017-08-25T11:58:00Z"/>
                <w:rFonts w:ascii="Times New Roman" w:eastAsia="Times New Roman" w:hAnsi="Times New Roman" w:cs="Times New Roman"/>
                <w:color w:val="000000"/>
                <w:sz w:val="12"/>
                <w:szCs w:val="12"/>
                <w:lang w:val="en-US"/>
              </w:rPr>
            </w:pPr>
          </w:p>
        </w:tc>
        <w:tc>
          <w:tcPr>
            <w:tcW w:w="810" w:type="dxa"/>
            <w:tcBorders>
              <w:top w:val="nil"/>
              <w:left w:val="nil"/>
              <w:bottom w:val="single" w:sz="8" w:space="0" w:color="auto"/>
              <w:right w:val="single" w:sz="8" w:space="0" w:color="auto"/>
            </w:tcBorders>
            <w:shd w:val="clear" w:color="auto" w:fill="auto"/>
            <w:vAlign w:val="bottom"/>
            <w:hideMark/>
            <w:tcPrChange w:id="1998" w:author="Jen" w:date="2017-08-25T12:01:00Z">
              <w:tcPr>
                <w:tcW w:w="810" w:type="dxa"/>
                <w:tcBorders>
                  <w:top w:val="nil"/>
                  <w:left w:val="nil"/>
                  <w:bottom w:val="single" w:sz="8" w:space="0" w:color="auto"/>
                  <w:right w:val="single" w:sz="8" w:space="0" w:color="auto"/>
                </w:tcBorders>
                <w:shd w:val="clear" w:color="auto" w:fill="auto"/>
                <w:vAlign w:val="bottom"/>
                <w:hideMark/>
              </w:tcPr>
            </w:tcPrChange>
          </w:tcPr>
          <w:p w14:paraId="4C0DB000" w14:textId="77777777" w:rsidR="009B286C" w:rsidRPr="009B286C" w:rsidRDefault="009B286C" w:rsidP="00EA7C21">
            <w:pPr>
              <w:spacing w:after="0" w:line="240" w:lineRule="auto"/>
              <w:jc w:val="center"/>
              <w:rPr>
                <w:ins w:id="1999" w:author="Jen" w:date="2017-08-25T11:58:00Z"/>
                <w:rFonts w:ascii="Times New Roman" w:eastAsia="Times New Roman" w:hAnsi="Times New Roman" w:cs="Times New Roman"/>
                <w:color w:val="000000"/>
                <w:sz w:val="12"/>
                <w:szCs w:val="12"/>
                <w:lang w:val="en-US"/>
              </w:rPr>
            </w:pPr>
            <w:ins w:id="2000" w:author="Jen" w:date="2017-08-25T11:58:00Z">
              <w:r w:rsidRPr="009B286C">
                <w:rPr>
                  <w:rFonts w:ascii="Times New Roman" w:hAnsi="Times New Roman" w:cs="Times New Roman"/>
                  <w:color w:val="000000"/>
                  <w:sz w:val="12"/>
                  <w:szCs w:val="12"/>
                  <w:rPrChange w:id="2001" w:author="Jen" w:date="2017-08-25T12:01:00Z">
                    <w:rPr>
                      <w:color w:val="000000"/>
                      <w:sz w:val="12"/>
                      <w:szCs w:val="12"/>
                    </w:rPr>
                  </w:rPrChange>
                </w:rPr>
                <w:t>2,712</w:t>
              </w:r>
            </w:ins>
          </w:p>
        </w:tc>
        <w:tc>
          <w:tcPr>
            <w:tcW w:w="630" w:type="dxa"/>
            <w:tcBorders>
              <w:top w:val="nil"/>
              <w:left w:val="nil"/>
              <w:bottom w:val="single" w:sz="8" w:space="0" w:color="auto"/>
              <w:right w:val="single" w:sz="8" w:space="0" w:color="auto"/>
            </w:tcBorders>
            <w:shd w:val="clear" w:color="auto" w:fill="auto"/>
            <w:vAlign w:val="bottom"/>
            <w:hideMark/>
            <w:tcPrChange w:id="2002" w:author="Jen" w:date="2017-08-25T12:01:00Z">
              <w:tcPr>
                <w:tcW w:w="630" w:type="dxa"/>
                <w:tcBorders>
                  <w:top w:val="nil"/>
                  <w:left w:val="nil"/>
                  <w:bottom w:val="single" w:sz="8" w:space="0" w:color="auto"/>
                  <w:right w:val="single" w:sz="8" w:space="0" w:color="auto"/>
                </w:tcBorders>
                <w:shd w:val="clear" w:color="auto" w:fill="auto"/>
                <w:vAlign w:val="bottom"/>
                <w:hideMark/>
              </w:tcPr>
            </w:tcPrChange>
          </w:tcPr>
          <w:p w14:paraId="4425DD05" w14:textId="77777777" w:rsidR="009B286C" w:rsidRPr="009B286C" w:rsidRDefault="009B286C" w:rsidP="00EA7C21">
            <w:pPr>
              <w:spacing w:after="0" w:line="240" w:lineRule="auto"/>
              <w:jc w:val="center"/>
              <w:rPr>
                <w:ins w:id="2003" w:author="Jen" w:date="2017-08-25T11:58:00Z"/>
                <w:rFonts w:ascii="Times New Roman" w:eastAsia="Times New Roman" w:hAnsi="Times New Roman" w:cs="Times New Roman"/>
                <w:color w:val="000000"/>
                <w:sz w:val="12"/>
                <w:szCs w:val="12"/>
                <w:lang w:val="en-US"/>
              </w:rPr>
            </w:pPr>
            <w:ins w:id="2004" w:author="Jen" w:date="2017-08-25T11:58:00Z">
              <w:r w:rsidRPr="009B286C">
                <w:rPr>
                  <w:rFonts w:ascii="Times New Roman" w:hAnsi="Times New Roman" w:cs="Times New Roman"/>
                  <w:color w:val="000000"/>
                  <w:sz w:val="12"/>
                  <w:szCs w:val="12"/>
                  <w:rPrChange w:id="2005" w:author="Jen" w:date="2017-08-25T12:01:00Z">
                    <w:rPr>
                      <w:color w:val="000000"/>
                      <w:sz w:val="12"/>
                      <w:szCs w:val="12"/>
                    </w:rPr>
                  </w:rPrChange>
                </w:rPr>
                <w:t>31</w:t>
              </w:r>
            </w:ins>
          </w:p>
        </w:tc>
        <w:tc>
          <w:tcPr>
            <w:tcW w:w="810" w:type="dxa"/>
            <w:tcBorders>
              <w:top w:val="nil"/>
              <w:left w:val="nil"/>
              <w:bottom w:val="single" w:sz="8" w:space="0" w:color="auto"/>
              <w:right w:val="single" w:sz="8" w:space="0" w:color="auto"/>
            </w:tcBorders>
            <w:shd w:val="clear" w:color="auto" w:fill="auto"/>
            <w:vAlign w:val="bottom"/>
            <w:hideMark/>
            <w:tcPrChange w:id="2006" w:author="Jen" w:date="2017-08-25T12:01:00Z">
              <w:tcPr>
                <w:tcW w:w="810" w:type="dxa"/>
                <w:tcBorders>
                  <w:top w:val="nil"/>
                  <w:left w:val="nil"/>
                  <w:bottom w:val="single" w:sz="8" w:space="0" w:color="auto"/>
                  <w:right w:val="single" w:sz="8" w:space="0" w:color="auto"/>
                </w:tcBorders>
                <w:shd w:val="clear" w:color="auto" w:fill="auto"/>
                <w:vAlign w:val="bottom"/>
                <w:hideMark/>
              </w:tcPr>
            </w:tcPrChange>
          </w:tcPr>
          <w:p w14:paraId="7B9CEDAB" w14:textId="77777777" w:rsidR="009B286C" w:rsidRPr="009B286C" w:rsidRDefault="009B286C" w:rsidP="00EA7C21">
            <w:pPr>
              <w:spacing w:after="0" w:line="240" w:lineRule="auto"/>
              <w:jc w:val="center"/>
              <w:rPr>
                <w:ins w:id="2007" w:author="Jen" w:date="2017-08-25T11:58:00Z"/>
                <w:rFonts w:ascii="Times New Roman" w:eastAsia="Times New Roman" w:hAnsi="Times New Roman" w:cs="Times New Roman"/>
                <w:color w:val="000000"/>
                <w:sz w:val="12"/>
                <w:szCs w:val="12"/>
                <w:lang w:val="en-US"/>
              </w:rPr>
            </w:pPr>
            <w:ins w:id="2008" w:author="Jen" w:date="2017-08-25T11:58:00Z">
              <w:r w:rsidRPr="009B286C">
                <w:rPr>
                  <w:rFonts w:ascii="Times New Roman" w:hAnsi="Times New Roman" w:cs="Times New Roman"/>
                  <w:color w:val="000000"/>
                  <w:sz w:val="12"/>
                  <w:szCs w:val="12"/>
                  <w:rPrChange w:id="2009" w:author="Jen" w:date="2017-08-25T12:01:00Z">
                    <w:rPr>
                      <w:color w:val="000000"/>
                      <w:sz w:val="12"/>
                      <w:szCs w:val="12"/>
                    </w:rPr>
                  </w:rPrChange>
                </w:rPr>
                <w:t>3,132,360</w:t>
              </w:r>
            </w:ins>
          </w:p>
        </w:tc>
        <w:tc>
          <w:tcPr>
            <w:tcW w:w="811" w:type="dxa"/>
            <w:tcBorders>
              <w:top w:val="nil"/>
              <w:left w:val="nil"/>
              <w:bottom w:val="single" w:sz="8" w:space="0" w:color="auto"/>
              <w:right w:val="single" w:sz="8" w:space="0" w:color="auto"/>
            </w:tcBorders>
            <w:shd w:val="clear" w:color="auto" w:fill="auto"/>
            <w:vAlign w:val="bottom"/>
            <w:hideMark/>
            <w:tcPrChange w:id="2010" w:author="Jen" w:date="2017-08-25T12:01:00Z">
              <w:tcPr>
                <w:tcW w:w="811" w:type="dxa"/>
                <w:tcBorders>
                  <w:top w:val="nil"/>
                  <w:left w:val="nil"/>
                  <w:bottom w:val="single" w:sz="8" w:space="0" w:color="auto"/>
                  <w:right w:val="single" w:sz="8" w:space="0" w:color="auto"/>
                </w:tcBorders>
                <w:shd w:val="clear" w:color="auto" w:fill="auto"/>
                <w:vAlign w:val="bottom"/>
                <w:hideMark/>
              </w:tcPr>
            </w:tcPrChange>
          </w:tcPr>
          <w:p w14:paraId="4E56A5B1" w14:textId="77777777" w:rsidR="009B286C" w:rsidRPr="009B286C" w:rsidRDefault="009B286C" w:rsidP="00EA7C21">
            <w:pPr>
              <w:spacing w:after="0" w:line="240" w:lineRule="auto"/>
              <w:jc w:val="center"/>
              <w:rPr>
                <w:ins w:id="2011" w:author="Jen" w:date="2017-08-25T11:58:00Z"/>
                <w:rFonts w:ascii="Times New Roman" w:eastAsia="Times New Roman" w:hAnsi="Times New Roman" w:cs="Times New Roman"/>
                <w:color w:val="000000"/>
                <w:sz w:val="12"/>
                <w:szCs w:val="12"/>
                <w:lang w:val="en-US"/>
              </w:rPr>
            </w:pPr>
            <w:ins w:id="2012" w:author="Jen" w:date="2017-08-25T11:58:00Z">
              <w:r w:rsidRPr="009B286C">
                <w:rPr>
                  <w:rFonts w:ascii="Times New Roman" w:hAnsi="Times New Roman" w:cs="Times New Roman"/>
                  <w:color w:val="000000"/>
                  <w:sz w:val="12"/>
                  <w:szCs w:val="12"/>
                  <w:rPrChange w:id="2013" w:author="Jen" w:date="2017-08-25T12:01:00Z">
                    <w:rPr>
                      <w:color w:val="000000"/>
                      <w:sz w:val="12"/>
                      <w:szCs w:val="12"/>
                    </w:rPr>
                  </w:rPrChange>
                </w:rPr>
                <w:t>1,795</w:t>
              </w:r>
            </w:ins>
          </w:p>
        </w:tc>
        <w:tc>
          <w:tcPr>
            <w:tcW w:w="539" w:type="dxa"/>
            <w:tcBorders>
              <w:top w:val="nil"/>
              <w:left w:val="nil"/>
              <w:bottom w:val="single" w:sz="8" w:space="0" w:color="auto"/>
              <w:right w:val="single" w:sz="8" w:space="0" w:color="auto"/>
            </w:tcBorders>
            <w:shd w:val="clear" w:color="auto" w:fill="auto"/>
            <w:vAlign w:val="bottom"/>
            <w:hideMark/>
            <w:tcPrChange w:id="2014" w:author="Jen" w:date="2017-08-25T12:01:00Z">
              <w:tcPr>
                <w:tcW w:w="539" w:type="dxa"/>
                <w:tcBorders>
                  <w:top w:val="nil"/>
                  <w:left w:val="nil"/>
                  <w:bottom w:val="single" w:sz="8" w:space="0" w:color="auto"/>
                  <w:right w:val="single" w:sz="8" w:space="0" w:color="auto"/>
                </w:tcBorders>
                <w:shd w:val="clear" w:color="auto" w:fill="auto"/>
                <w:vAlign w:val="bottom"/>
                <w:hideMark/>
              </w:tcPr>
            </w:tcPrChange>
          </w:tcPr>
          <w:p w14:paraId="6D1F58C8" w14:textId="77777777" w:rsidR="009B286C" w:rsidRPr="009B286C" w:rsidRDefault="009B286C" w:rsidP="00EA7C21">
            <w:pPr>
              <w:spacing w:after="0" w:line="240" w:lineRule="auto"/>
              <w:jc w:val="center"/>
              <w:rPr>
                <w:ins w:id="2015" w:author="Jen" w:date="2017-08-25T11:58:00Z"/>
                <w:rFonts w:ascii="Times New Roman" w:eastAsia="Times New Roman" w:hAnsi="Times New Roman" w:cs="Times New Roman"/>
                <w:color w:val="000000"/>
                <w:sz w:val="12"/>
                <w:szCs w:val="12"/>
                <w:lang w:val="en-US"/>
              </w:rPr>
            </w:pPr>
            <w:ins w:id="2016" w:author="Jen" w:date="2017-08-25T11:58:00Z">
              <w:r w:rsidRPr="009B286C">
                <w:rPr>
                  <w:rFonts w:ascii="Times New Roman" w:hAnsi="Times New Roman" w:cs="Times New Roman"/>
                  <w:color w:val="000000"/>
                  <w:sz w:val="12"/>
                  <w:szCs w:val="12"/>
                  <w:rPrChange w:id="2017" w:author="Jen" w:date="2017-08-25T12:01:00Z">
                    <w:rPr>
                      <w:color w:val="000000"/>
                      <w:sz w:val="12"/>
                      <w:szCs w:val="12"/>
                    </w:rPr>
                  </w:rPrChange>
                </w:rPr>
                <w:t>20</w:t>
              </w:r>
            </w:ins>
          </w:p>
        </w:tc>
        <w:tc>
          <w:tcPr>
            <w:tcW w:w="990" w:type="dxa"/>
            <w:tcBorders>
              <w:top w:val="nil"/>
              <w:left w:val="nil"/>
              <w:bottom w:val="single" w:sz="8" w:space="0" w:color="auto"/>
              <w:right w:val="single" w:sz="8" w:space="0" w:color="auto"/>
            </w:tcBorders>
            <w:shd w:val="clear" w:color="auto" w:fill="auto"/>
            <w:vAlign w:val="bottom"/>
            <w:hideMark/>
            <w:tcPrChange w:id="2018" w:author="Jen" w:date="2017-08-25T12:01:00Z">
              <w:tcPr>
                <w:tcW w:w="990" w:type="dxa"/>
                <w:tcBorders>
                  <w:top w:val="nil"/>
                  <w:left w:val="nil"/>
                  <w:bottom w:val="single" w:sz="8" w:space="0" w:color="auto"/>
                  <w:right w:val="single" w:sz="8" w:space="0" w:color="auto"/>
                </w:tcBorders>
                <w:shd w:val="clear" w:color="auto" w:fill="auto"/>
                <w:vAlign w:val="bottom"/>
                <w:hideMark/>
              </w:tcPr>
            </w:tcPrChange>
          </w:tcPr>
          <w:p w14:paraId="669DD68F" w14:textId="77777777" w:rsidR="009B286C" w:rsidRPr="009B286C" w:rsidRDefault="009B286C" w:rsidP="00EA7C21">
            <w:pPr>
              <w:spacing w:after="0" w:line="240" w:lineRule="auto"/>
              <w:jc w:val="center"/>
              <w:rPr>
                <w:ins w:id="2019" w:author="Jen" w:date="2017-08-25T11:58:00Z"/>
                <w:rFonts w:ascii="Times New Roman" w:eastAsia="Times New Roman" w:hAnsi="Times New Roman" w:cs="Times New Roman"/>
                <w:color w:val="000000"/>
                <w:sz w:val="12"/>
                <w:szCs w:val="12"/>
                <w:lang w:val="en-US"/>
              </w:rPr>
            </w:pPr>
            <w:ins w:id="2020" w:author="Jen" w:date="2017-08-25T11:58:00Z">
              <w:r w:rsidRPr="009B286C">
                <w:rPr>
                  <w:rFonts w:ascii="Times New Roman" w:hAnsi="Times New Roman" w:cs="Times New Roman"/>
                  <w:color w:val="000000"/>
                  <w:sz w:val="12"/>
                  <w:szCs w:val="12"/>
                  <w:rPrChange w:id="2021" w:author="Jen" w:date="2017-08-25T12:01:00Z">
                    <w:rPr>
                      <w:color w:val="000000"/>
                      <w:sz w:val="12"/>
                      <w:szCs w:val="12"/>
                    </w:rPr>
                  </w:rPrChange>
                </w:rPr>
                <w:t>4,487,500</w:t>
              </w:r>
            </w:ins>
          </w:p>
        </w:tc>
        <w:tc>
          <w:tcPr>
            <w:tcW w:w="720" w:type="dxa"/>
            <w:tcBorders>
              <w:top w:val="nil"/>
              <w:left w:val="nil"/>
              <w:bottom w:val="single" w:sz="8" w:space="0" w:color="auto"/>
              <w:right w:val="single" w:sz="8" w:space="0" w:color="auto"/>
            </w:tcBorders>
            <w:shd w:val="clear" w:color="auto" w:fill="auto"/>
            <w:vAlign w:val="bottom"/>
            <w:hideMark/>
            <w:tcPrChange w:id="2022" w:author="Jen" w:date="2017-08-25T12:01:00Z">
              <w:tcPr>
                <w:tcW w:w="400" w:type="dxa"/>
                <w:gridSpan w:val="2"/>
                <w:tcBorders>
                  <w:top w:val="nil"/>
                  <w:left w:val="nil"/>
                  <w:bottom w:val="single" w:sz="8" w:space="0" w:color="auto"/>
                  <w:right w:val="single" w:sz="8" w:space="0" w:color="auto"/>
                </w:tcBorders>
                <w:shd w:val="clear" w:color="auto" w:fill="auto"/>
                <w:vAlign w:val="bottom"/>
                <w:hideMark/>
              </w:tcPr>
            </w:tcPrChange>
          </w:tcPr>
          <w:p w14:paraId="503D06FD" w14:textId="77777777" w:rsidR="009B286C" w:rsidRPr="009B286C" w:rsidRDefault="009B286C" w:rsidP="00EA7C21">
            <w:pPr>
              <w:spacing w:after="0" w:line="240" w:lineRule="auto"/>
              <w:jc w:val="center"/>
              <w:rPr>
                <w:ins w:id="2023" w:author="Jen" w:date="2017-08-25T11:58:00Z"/>
                <w:rFonts w:ascii="Times New Roman" w:eastAsia="Times New Roman" w:hAnsi="Times New Roman" w:cs="Times New Roman"/>
                <w:color w:val="000000"/>
                <w:sz w:val="12"/>
                <w:szCs w:val="12"/>
                <w:lang w:val="en-US"/>
              </w:rPr>
            </w:pPr>
            <w:ins w:id="2024" w:author="Jen" w:date="2017-08-25T11:58:00Z">
              <w:r w:rsidRPr="009B286C">
                <w:rPr>
                  <w:rFonts w:ascii="Times New Roman" w:hAnsi="Times New Roman" w:cs="Times New Roman"/>
                  <w:color w:val="000000"/>
                  <w:sz w:val="12"/>
                  <w:szCs w:val="12"/>
                  <w:rPrChange w:id="2025" w:author="Jen" w:date="2017-08-25T12:01:00Z">
                    <w:rPr>
                      <w:color w:val="000000"/>
                      <w:sz w:val="12"/>
                      <w:szCs w:val="12"/>
                    </w:rPr>
                  </w:rPrChange>
                </w:rPr>
                <w:t>2,442</w:t>
              </w:r>
            </w:ins>
          </w:p>
        </w:tc>
        <w:tc>
          <w:tcPr>
            <w:tcW w:w="450" w:type="dxa"/>
            <w:tcBorders>
              <w:top w:val="nil"/>
              <w:left w:val="nil"/>
              <w:bottom w:val="single" w:sz="8" w:space="0" w:color="auto"/>
              <w:right w:val="single" w:sz="8" w:space="0" w:color="auto"/>
            </w:tcBorders>
            <w:shd w:val="clear" w:color="auto" w:fill="auto"/>
            <w:vAlign w:val="bottom"/>
            <w:hideMark/>
            <w:tcPrChange w:id="2026" w:author="Jen" w:date="2017-08-25T12:01:00Z">
              <w:tcPr>
                <w:tcW w:w="450" w:type="dxa"/>
                <w:tcBorders>
                  <w:top w:val="nil"/>
                  <w:left w:val="nil"/>
                  <w:bottom w:val="single" w:sz="8" w:space="0" w:color="auto"/>
                  <w:right w:val="single" w:sz="8" w:space="0" w:color="auto"/>
                </w:tcBorders>
                <w:shd w:val="clear" w:color="auto" w:fill="auto"/>
                <w:vAlign w:val="bottom"/>
                <w:hideMark/>
              </w:tcPr>
            </w:tcPrChange>
          </w:tcPr>
          <w:p w14:paraId="5041E5FC" w14:textId="77777777" w:rsidR="009B286C" w:rsidRPr="009B286C" w:rsidRDefault="009B286C" w:rsidP="00EA7C21">
            <w:pPr>
              <w:spacing w:after="0" w:line="240" w:lineRule="auto"/>
              <w:jc w:val="center"/>
              <w:rPr>
                <w:ins w:id="2027" w:author="Jen" w:date="2017-08-25T11:58:00Z"/>
                <w:rFonts w:ascii="Times New Roman" w:eastAsia="Times New Roman" w:hAnsi="Times New Roman" w:cs="Times New Roman"/>
                <w:color w:val="000000"/>
                <w:sz w:val="12"/>
                <w:szCs w:val="12"/>
                <w:lang w:val="en-US"/>
              </w:rPr>
            </w:pPr>
            <w:ins w:id="2028" w:author="Jen" w:date="2017-08-25T11:58:00Z">
              <w:r w:rsidRPr="009B286C">
                <w:rPr>
                  <w:rFonts w:ascii="Times New Roman" w:hAnsi="Times New Roman" w:cs="Times New Roman"/>
                  <w:color w:val="000000"/>
                  <w:sz w:val="12"/>
                  <w:szCs w:val="12"/>
                  <w:rPrChange w:id="2029" w:author="Jen" w:date="2017-08-25T12:01:00Z">
                    <w:rPr>
                      <w:color w:val="000000"/>
                      <w:sz w:val="12"/>
                      <w:szCs w:val="12"/>
                    </w:rPr>
                  </w:rPrChange>
                </w:rPr>
                <w:t>28</w:t>
              </w:r>
            </w:ins>
          </w:p>
        </w:tc>
        <w:tc>
          <w:tcPr>
            <w:tcW w:w="720" w:type="dxa"/>
            <w:tcBorders>
              <w:top w:val="nil"/>
              <w:left w:val="nil"/>
              <w:bottom w:val="single" w:sz="8" w:space="0" w:color="auto"/>
              <w:right w:val="single" w:sz="8" w:space="0" w:color="auto"/>
            </w:tcBorders>
            <w:shd w:val="clear" w:color="auto" w:fill="auto"/>
            <w:vAlign w:val="bottom"/>
            <w:hideMark/>
            <w:tcPrChange w:id="2030" w:author="Jen" w:date="2017-08-25T12:01:00Z">
              <w:tcPr>
                <w:tcW w:w="810" w:type="dxa"/>
                <w:tcBorders>
                  <w:top w:val="nil"/>
                  <w:left w:val="nil"/>
                  <w:bottom w:val="single" w:sz="8" w:space="0" w:color="auto"/>
                  <w:right w:val="single" w:sz="8" w:space="0" w:color="auto"/>
                </w:tcBorders>
                <w:shd w:val="clear" w:color="auto" w:fill="auto"/>
                <w:vAlign w:val="bottom"/>
                <w:hideMark/>
              </w:tcPr>
            </w:tcPrChange>
          </w:tcPr>
          <w:p w14:paraId="0B20D8BB" w14:textId="77777777" w:rsidR="009B286C" w:rsidRPr="009B286C" w:rsidRDefault="009B286C" w:rsidP="00EA7C21">
            <w:pPr>
              <w:spacing w:after="0" w:line="240" w:lineRule="auto"/>
              <w:jc w:val="center"/>
              <w:rPr>
                <w:ins w:id="2031" w:author="Jen" w:date="2017-08-25T11:58:00Z"/>
                <w:rFonts w:ascii="Times New Roman" w:eastAsia="Times New Roman" w:hAnsi="Times New Roman" w:cs="Times New Roman"/>
                <w:color w:val="000000"/>
                <w:sz w:val="12"/>
                <w:szCs w:val="12"/>
                <w:lang w:val="en-US"/>
              </w:rPr>
            </w:pPr>
            <w:ins w:id="2032" w:author="Jen" w:date="2017-08-25T11:58:00Z">
              <w:r w:rsidRPr="009B286C">
                <w:rPr>
                  <w:rFonts w:ascii="Times New Roman" w:hAnsi="Times New Roman" w:cs="Times New Roman"/>
                  <w:color w:val="000000"/>
                  <w:sz w:val="12"/>
                  <w:szCs w:val="12"/>
                  <w:rPrChange w:id="2033" w:author="Jen" w:date="2017-08-25T12:01:00Z">
                    <w:rPr>
                      <w:color w:val="000000"/>
                      <w:sz w:val="12"/>
                      <w:szCs w:val="12"/>
                    </w:rPr>
                  </w:rPrChange>
                </w:rPr>
                <w:t>2,319,900</w:t>
              </w:r>
            </w:ins>
          </w:p>
        </w:tc>
        <w:tc>
          <w:tcPr>
            <w:tcW w:w="704" w:type="dxa"/>
            <w:tcBorders>
              <w:top w:val="nil"/>
              <w:left w:val="nil"/>
              <w:bottom w:val="single" w:sz="8" w:space="0" w:color="auto"/>
              <w:right w:val="single" w:sz="8" w:space="0" w:color="auto"/>
            </w:tcBorders>
            <w:shd w:val="clear" w:color="auto" w:fill="auto"/>
            <w:vAlign w:val="bottom"/>
            <w:hideMark/>
            <w:tcPrChange w:id="2034" w:author="Jen" w:date="2017-08-25T12:01:00Z">
              <w:tcPr>
                <w:tcW w:w="720" w:type="dxa"/>
                <w:tcBorders>
                  <w:top w:val="nil"/>
                  <w:left w:val="nil"/>
                  <w:bottom w:val="single" w:sz="8" w:space="0" w:color="auto"/>
                  <w:right w:val="single" w:sz="8" w:space="0" w:color="auto"/>
                </w:tcBorders>
                <w:shd w:val="clear" w:color="auto" w:fill="auto"/>
                <w:vAlign w:val="bottom"/>
                <w:hideMark/>
              </w:tcPr>
            </w:tcPrChange>
          </w:tcPr>
          <w:p w14:paraId="06272BCB" w14:textId="77777777" w:rsidR="009B286C" w:rsidRPr="009B286C" w:rsidRDefault="009B286C" w:rsidP="00EA7C21">
            <w:pPr>
              <w:spacing w:after="0" w:line="240" w:lineRule="auto"/>
              <w:jc w:val="center"/>
              <w:rPr>
                <w:ins w:id="2035" w:author="Jen" w:date="2017-08-25T11:58:00Z"/>
                <w:rFonts w:ascii="Times New Roman" w:eastAsia="Times New Roman" w:hAnsi="Times New Roman" w:cs="Times New Roman"/>
                <w:color w:val="000000"/>
                <w:sz w:val="12"/>
                <w:szCs w:val="12"/>
                <w:lang w:val="en-US"/>
              </w:rPr>
            </w:pPr>
            <w:ins w:id="2036" w:author="Jen" w:date="2017-08-25T11:58:00Z">
              <w:r w:rsidRPr="009B286C">
                <w:rPr>
                  <w:rFonts w:ascii="Times New Roman" w:hAnsi="Times New Roman" w:cs="Times New Roman"/>
                  <w:color w:val="000000"/>
                  <w:sz w:val="12"/>
                  <w:szCs w:val="12"/>
                  <w:rPrChange w:id="2037" w:author="Jen" w:date="2017-08-25T12:01:00Z">
                    <w:rPr>
                      <w:color w:val="000000"/>
                      <w:sz w:val="12"/>
                      <w:szCs w:val="12"/>
                    </w:rPr>
                  </w:rPrChange>
                </w:rPr>
                <w:t>8,859</w:t>
              </w:r>
            </w:ins>
          </w:p>
        </w:tc>
        <w:tc>
          <w:tcPr>
            <w:tcW w:w="466" w:type="dxa"/>
            <w:tcBorders>
              <w:top w:val="nil"/>
              <w:left w:val="nil"/>
              <w:bottom w:val="single" w:sz="8" w:space="0" w:color="auto"/>
              <w:right w:val="single" w:sz="8" w:space="0" w:color="auto"/>
            </w:tcBorders>
            <w:shd w:val="clear" w:color="auto" w:fill="auto"/>
            <w:vAlign w:val="bottom"/>
            <w:hideMark/>
            <w:tcPrChange w:id="2038" w:author="Jen" w:date="2017-08-25T12:01:00Z">
              <w:tcPr>
                <w:tcW w:w="450" w:type="dxa"/>
                <w:tcBorders>
                  <w:top w:val="nil"/>
                  <w:left w:val="nil"/>
                  <w:bottom w:val="single" w:sz="8" w:space="0" w:color="auto"/>
                  <w:right w:val="single" w:sz="8" w:space="0" w:color="auto"/>
                </w:tcBorders>
                <w:shd w:val="clear" w:color="auto" w:fill="auto"/>
                <w:vAlign w:val="bottom"/>
                <w:hideMark/>
              </w:tcPr>
            </w:tcPrChange>
          </w:tcPr>
          <w:p w14:paraId="27C7C485" w14:textId="77777777" w:rsidR="009B286C" w:rsidRPr="009B286C" w:rsidRDefault="009B286C" w:rsidP="00EA7C21">
            <w:pPr>
              <w:spacing w:after="0" w:line="240" w:lineRule="auto"/>
              <w:jc w:val="center"/>
              <w:rPr>
                <w:ins w:id="2039" w:author="Jen" w:date="2017-08-25T11:58:00Z"/>
                <w:rFonts w:ascii="Times New Roman" w:eastAsia="Times New Roman" w:hAnsi="Times New Roman" w:cs="Times New Roman"/>
                <w:color w:val="000000"/>
                <w:sz w:val="12"/>
                <w:szCs w:val="12"/>
                <w:lang w:val="en-US"/>
              </w:rPr>
            </w:pPr>
            <w:ins w:id="2040" w:author="Jen" w:date="2017-08-25T11:58:00Z">
              <w:r w:rsidRPr="009B286C">
                <w:rPr>
                  <w:rFonts w:ascii="Times New Roman" w:hAnsi="Times New Roman" w:cs="Times New Roman"/>
                  <w:color w:val="000000"/>
                  <w:sz w:val="12"/>
                  <w:szCs w:val="12"/>
                  <w:rPrChange w:id="2041" w:author="Jen" w:date="2017-08-25T12:01:00Z">
                    <w:rPr>
                      <w:color w:val="000000"/>
                      <w:sz w:val="12"/>
                      <w:szCs w:val="12"/>
                    </w:rPr>
                  </w:rPrChange>
                </w:rPr>
                <w:t>100</w:t>
              </w:r>
            </w:ins>
          </w:p>
        </w:tc>
        <w:tc>
          <w:tcPr>
            <w:tcW w:w="862" w:type="dxa"/>
            <w:tcBorders>
              <w:top w:val="nil"/>
              <w:left w:val="nil"/>
              <w:bottom w:val="single" w:sz="8" w:space="0" w:color="auto"/>
              <w:right w:val="single" w:sz="8" w:space="0" w:color="auto"/>
            </w:tcBorders>
            <w:shd w:val="clear" w:color="auto" w:fill="auto"/>
            <w:vAlign w:val="bottom"/>
            <w:hideMark/>
            <w:tcPrChange w:id="2042" w:author="Jen" w:date="2017-08-25T12:01:00Z">
              <w:tcPr>
                <w:tcW w:w="1092" w:type="dxa"/>
                <w:tcBorders>
                  <w:top w:val="nil"/>
                  <w:left w:val="nil"/>
                  <w:bottom w:val="single" w:sz="8" w:space="0" w:color="auto"/>
                  <w:right w:val="single" w:sz="8" w:space="0" w:color="auto"/>
                </w:tcBorders>
                <w:shd w:val="clear" w:color="auto" w:fill="auto"/>
                <w:vAlign w:val="bottom"/>
                <w:hideMark/>
              </w:tcPr>
            </w:tcPrChange>
          </w:tcPr>
          <w:p w14:paraId="35CAD784" w14:textId="77777777" w:rsidR="009B286C" w:rsidRPr="009B286C" w:rsidRDefault="009B286C" w:rsidP="00EA7C21">
            <w:pPr>
              <w:spacing w:after="0" w:line="240" w:lineRule="auto"/>
              <w:jc w:val="center"/>
              <w:rPr>
                <w:ins w:id="2043" w:author="Jen" w:date="2017-08-25T11:58:00Z"/>
                <w:rFonts w:ascii="Times New Roman" w:eastAsia="Times New Roman" w:hAnsi="Times New Roman" w:cs="Times New Roman"/>
                <w:color w:val="000000"/>
                <w:sz w:val="12"/>
                <w:szCs w:val="12"/>
                <w:lang w:val="en-US"/>
              </w:rPr>
            </w:pPr>
            <w:ins w:id="2044" w:author="Jen" w:date="2017-08-25T11:58:00Z">
              <w:r w:rsidRPr="009B286C">
                <w:rPr>
                  <w:rFonts w:ascii="Times New Roman" w:hAnsi="Times New Roman" w:cs="Times New Roman"/>
                  <w:color w:val="000000"/>
                  <w:sz w:val="12"/>
                  <w:szCs w:val="12"/>
                  <w:rPrChange w:id="2045" w:author="Jen" w:date="2017-08-25T12:01:00Z">
                    <w:rPr>
                      <w:color w:val="000000"/>
                      <w:sz w:val="12"/>
                      <w:szCs w:val="12"/>
                    </w:rPr>
                  </w:rPrChange>
                </w:rPr>
                <w:t>20,158,260</w:t>
              </w:r>
            </w:ins>
          </w:p>
        </w:tc>
      </w:tr>
      <w:tr w:rsidR="00CB4F54" w:rsidRPr="009B286C" w14:paraId="619C7F1C" w14:textId="77777777" w:rsidTr="009B286C">
        <w:trPr>
          <w:trHeight w:val="315"/>
          <w:jc w:val="center"/>
          <w:ins w:id="2046"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33B5CBBF" w14:textId="77777777" w:rsidR="009B286C" w:rsidRPr="009B286C" w:rsidRDefault="009B286C" w:rsidP="00EA7C21">
            <w:pPr>
              <w:spacing w:after="0" w:line="240" w:lineRule="auto"/>
              <w:rPr>
                <w:ins w:id="2047" w:author="Jen" w:date="2017-08-25T11:58:00Z"/>
                <w:rFonts w:ascii="Times New Roman" w:eastAsia="Times New Roman" w:hAnsi="Times New Roman" w:cs="Times New Roman"/>
                <w:color w:val="000000"/>
                <w:sz w:val="12"/>
                <w:szCs w:val="12"/>
                <w:lang w:val="en-US"/>
              </w:rPr>
            </w:pPr>
            <w:proofErr w:type="spellStart"/>
            <w:ins w:id="2048" w:author="Jen" w:date="2017-08-25T11:58:00Z">
              <w:r w:rsidRPr="009B286C">
                <w:rPr>
                  <w:rFonts w:ascii="Times New Roman" w:eastAsia="Times New Roman" w:hAnsi="Times New Roman" w:cs="Times New Roman"/>
                  <w:color w:val="000000"/>
                  <w:sz w:val="12"/>
                  <w:szCs w:val="12"/>
                  <w:lang w:val="en-US"/>
                </w:rPr>
                <w:t>Balagtas</w:t>
              </w:r>
              <w:proofErr w:type="spellEnd"/>
            </w:ins>
          </w:p>
        </w:tc>
        <w:tc>
          <w:tcPr>
            <w:tcW w:w="810" w:type="dxa"/>
            <w:tcBorders>
              <w:top w:val="single" w:sz="8" w:space="0" w:color="auto"/>
              <w:left w:val="nil"/>
              <w:bottom w:val="single" w:sz="8" w:space="0" w:color="auto"/>
              <w:right w:val="single" w:sz="8" w:space="0" w:color="auto"/>
            </w:tcBorders>
            <w:shd w:val="pct25" w:color="auto" w:fill="auto"/>
            <w:vAlign w:val="bottom"/>
          </w:tcPr>
          <w:p w14:paraId="6056353A" w14:textId="77777777" w:rsidR="009B286C" w:rsidRPr="009B286C" w:rsidRDefault="009B286C" w:rsidP="00EA7C21">
            <w:pPr>
              <w:spacing w:after="0" w:line="240" w:lineRule="auto"/>
              <w:jc w:val="center"/>
              <w:rPr>
                <w:ins w:id="2049"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6644DFEA" w14:textId="77777777" w:rsidR="009B286C" w:rsidRPr="009B286C" w:rsidRDefault="009B286C" w:rsidP="00EA7C21">
            <w:pPr>
              <w:spacing w:after="0" w:line="240" w:lineRule="auto"/>
              <w:jc w:val="center"/>
              <w:rPr>
                <w:ins w:id="2050"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7B4EF8C8" w14:textId="77777777" w:rsidR="009B286C" w:rsidRPr="009B286C" w:rsidRDefault="009B286C" w:rsidP="00EA7C21">
            <w:pPr>
              <w:spacing w:after="0" w:line="240" w:lineRule="auto"/>
              <w:jc w:val="center"/>
              <w:rPr>
                <w:ins w:id="2051"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1FAB1CA0" w14:textId="77777777" w:rsidR="009B286C" w:rsidRPr="009B286C" w:rsidRDefault="009B286C" w:rsidP="00EA7C21">
            <w:pPr>
              <w:spacing w:after="0" w:line="240" w:lineRule="auto"/>
              <w:jc w:val="center"/>
              <w:rPr>
                <w:ins w:id="2052"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0275E54B" w14:textId="77777777" w:rsidR="009B286C" w:rsidRPr="009B286C" w:rsidRDefault="009B286C" w:rsidP="00EA7C21">
            <w:pPr>
              <w:spacing w:after="0" w:line="240" w:lineRule="auto"/>
              <w:jc w:val="center"/>
              <w:rPr>
                <w:ins w:id="2053"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7FEA2670" w14:textId="77777777" w:rsidR="009B286C" w:rsidRPr="009B286C" w:rsidRDefault="009B286C" w:rsidP="00EA7C21">
            <w:pPr>
              <w:spacing w:after="0" w:line="240" w:lineRule="auto"/>
              <w:jc w:val="center"/>
              <w:rPr>
                <w:ins w:id="2054"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54D19FBC" w14:textId="77777777" w:rsidR="009B286C" w:rsidRPr="009B286C" w:rsidRDefault="009B286C" w:rsidP="00EA7C21">
            <w:pPr>
              <w:spacing w:after="0" w:line="240" w:lineRule="auto"/>
              <w:jc w:val="center"/>
              <w:rPr>
                <w:ins w:id="2055"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08E9C23F" w14:textId="77777777" w:rsidR="009B286C" w:rsidRPr="009B286C" w:rsidRDefault="009B286C" w:rsidP="00EA7C21">
            <w:pPr>
              <w:spacing w:after="0" w:line="240" w:lineRule="auto"/>
              <w:jc w:val="center"/>
              <w:rPr>
                <w:ins w:id="2056"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0ACDA14A" w14:textId="77777777" w:rsidR="009B286C" w:rsidRPr="009B286C" w:rsidRDefault="009B286C" w:rsidP="00EA7C21">
            <w:pPr>
              <w:spacing w:after="0" w:line="240" w:lineRule="auto"/>
              <w:jc w:val="center"/>
              <w:rPr>
                <w:ins w:id="2057"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0DB1426B" w14:textId="77777777" w:rsidR="009B286C" w:rsidRPr="009B286C" w:rsidRDefault="009B286C" w:rsidP="00EA7C21">
            <w:pPr>
              <w:spacing w:after="0" w:line="240" w:lineRule="auto"/>
              <w:jc w:val="center"/>
              <w:rPr>
                <w:ins w:id="2058"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644DAEA1" w14:textId="77777777" w:rsidR="009B286C" w:rsidRPr="009B286C" w:rsidRDefault="009B286C" w:rsidP="00EA7C21">
            <w:pPr>
              <w:spacing w:after="0" w:line="240" w:lineRule="auto"/>
              <w:jc w:val="center"/>
              <w:rPr>
                <w:ins w:id="2059"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13313354" w14:textId="77777777" w:rsidR="009B286C" w:rsidRPr="009B286C" w:rsidRDefault="009B286C" w:rsidP="00EA7C21">
            <w:pPr>
              <w:spacing w:after="0" w:line="240" w:lineRule="auto"/>
              <w:jc w:val="center"/>
              <w:rPr>
                <w:ins w:id="2060"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618AD303" w14:textId="77777777" w:rsidR="009B286C" w:rsidRPr="009B286C" w:rsidRDefault="009B286C" w:rsidP="00EA7C21">
            <w:pPr>
              <w:spacing w:after="0" w:line="240" w:lineRule="auto"/>
              <w:jc w:val="center"/>
              <w:rPr>
                <w:ins w:id="2061"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25CE0E75" w14:textId="77777777" w:rsidR="009B286C" w:rsidRPr="009B286C" w:rsidRDefault="009B286C" w:rsidP="00EA7C21">
            <w:pPr>
              <w:spacing w:after="0" w:line="240" w:lineRule="auto"/>
              <w:jc w:val="center"/>
              <w:rPr>
                <w:ins w:id="2062"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6D0D5559" w14:textId="77777777" w:rsidR="009B286C" w:rsidRPr="009B286C" w:rsidRDefault="009B286C" w:rsidP="00EA7C21">
            <w:pPr>
              <w:spacing w:after="0" w:line="240" w:lineRule="auto"/>
              <w:jc w:val="center"/>
              <w:rPr>
                <w:ins w:id="2063" w:author="Jen" w:date="2017-08-25T11:58:00Z"/>
                <w:rFonts w:ascii="Times New Roman" w:eastAsia="Times New Roman" w:hAnsi="Times New Roman" w:cs="Times New Roman"/>
                <w:color w:val="000000"/>
                <w:sz w:val="12"/>
                <w:szCs w:val="12"/>
                <w:lang w:val="en-US"/>
              </w:rPr>
            </w:pPr>
          </w:p>
        </w:tc>
        <w:tc>
          <w:tcPr>
            <w:tcW w:w="704" w:type="dxa"/>
            <w:tcBorders>
              <w:top w:val="single" w:sz="8" w:space="0" w:color="auto"/>
              <w:left w:val="nil"/>
              <w:bottom w:val="single" w:sz="8" w:space="0" w:color="auto"/>
              <w:right w:val="single" w:sz="8" w:space="0" w:color="auto"/>
            </w:tcBorders>
            <w:shd w:val="pct25" w:color="auto" w:fill="auto"/>
            <w:vAlign w:val="bottom"/>
          </w:tcPr>
          <w:p w14:paraId="33903609" w14:textId="77777777" w:rsidR="009B286C" w:rsidRPr="009B286C" w:rsidRDefault="009B286C" w:rsidP="00EA7C21">
            <w:pPr>
              <w:spacing w:after="0" w:line="240" w:lineRule="auto"/>
              <w:jc w:val="center"/>
              <w:rPr>
                <w:ins w:id="2064" w:author="Jen" w:date="2017-08-25T11:58:00Z"/>
                <w:rFonts w:ascii="Times New Roman" w:eastAsia="Times New Roman" w:hAnsi="Times New Roman" w:cs="Times New Roman"/>
                <w:color w:val="000000"/>
                <w:sz w:val="12"/>
                <w:szCs w:val="12"/>
                <w:lang w:val="en-US"/>
              </w:rPr>
            </w:pPr>
          </w:p>
        </w:tc>
        <w:tc>
          <w:tcPr>
            <w:tcW w:w="466" w:type="dxa"/>
            <w:tcBorders>
              <w:top w:val="single" w:sz="8" w:space="0" w:color="auto"/>
              <w:left w:val="nil"/>
              <w:bottom w:val="single" w:sz="8" w:space="0" w:color="auto"/>
              <w:right w:val="single" w:sz="8" w:space="0" w:color="auto"/>
            </w:tcBorders>
            <w:shd w:val="pct25" w:color="auto" w:fill="auto"/>
            <w:vAlign w:val="bottom"/>
          </w:tcPr>
          <w:p w14:paraId="3E75D71A" w14:textId="77777777" w:rsidR="009B286C" w:rsidRPr="009B286C" w:rsidRDefault="009B286C" w:rsidP="00EA7C21">
            <w:pPr>
              <w:spacing w:after="0" w:line="240" w:lineRule="auto"/>
              <w:jc w:val="center"/>
              <w:rPr>
                <w:ins w:id="2065" w:author="Jen" w:date="2017-08-25T11:58:00Z"/>
                <w:rFonts w:ascii="Times New Roman" w:eastAsia="Times New Roman" w:hAnsi="Times New Roman" w:cs="Times New Roman"/>
                <w:color w:val="000000"/>
                <w:sz w:val="12"/>
                <w:szCs w:val="12"/>
                <w:lang w:val="en-US"/>
              </w:rPr>
            </w:pPr>
          </w:p>
        </w:tc>
        <w:tc>
          <w:tcPr>
            <w:tcW w:w="862" w:type="dxa"/>
            <w:tcBorders>
              <w:top w:val="single" w:sz="8" w:space="0" w:color="auto"/>
              <w:left w:val="nil"/>
              <w:bottom w:val="single" w:sz="8" w:space="0" w:color="auto"/>
              <w:right w:val="single" w:sz="8" w:space="0" w:color="auto"/>
            </w:tcBorders>
            <w:shd w:val="pct25" w:color="auto" w:fill="auto"/>
            <w:vAlign w:val="bottom"/>
          </w:tcPr>
          <w:p w14:paraId="49C9E67F" w14:textId="77777777" w:rsidR="009B286C" w:rsidRPr="009B286C" w:rsidRDefault="009B286C" w:rsidP="00EA7C21">
            <w:pPr>
              <w:spacing w:after="0" w:line="240" w:lineRule="auto"/>
              <w:jc w:val="center"/>
              <w:rPr>
                <w:ins w:id="2066" w:author="Jen" w:date="2017-08-25T11:58:00Z"/>
                <w:rFonts w:ascii="Times New Roman" w:eastAsia="Times New Roman" w:hAnsi="Times New Roman" w:cs="Times New Roman"/>
                <w:color w:val="000000"/>
                <w:sz w:val="12"/>
                <w:szCs w:val="12"/>
                <w:lang w:val="en-US"/>
              </w:rPr>
            </w:pPr>
          </w:p>
        </w:tc>
      </w:tr>
      <w:tr w:rsidR="00CB4F54" w:rsidRPr="009B286C" w14:paraId="55BE819C" w14:textId="77777777" w:rsidTr="009B286C">
        <w:trPr>
          <w:trHeight w:val="315"/>
          <w:jc w:val="center"/>
          <w:ins w:id="2067"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4BC5415E" w14:textId="77777777" w:rsidR="009B286C" w:rsidRPr="009B286C" w:rsidRDefault="009B286C" w:rsidP="00EA7C21">
            <w:pPr>
              <w:spacing w:after="0" w:line="240" w:lineRule="auto"/>
              <w:rPr>
                <w:ins w:id="2068" w:author="Jen" w:date="2017-08-25T11:58:00Z"/>
                <w:rFonts w:ascii="Times New Roman" w:eastAsia="Times New Roman" w:hAnsi="Times New Roman" w:cs="Times New Roman"/>
                <w:color w:val="000000"/>
                <w:sz w:val="12"/>
                <w:szCs w:val="12"/>
                <w:lang w:val="en-US"/>
              </w:rPr>
            </w:pPr>
            <w:proofErr w:type="spellStart"/>
            <w:ins w:id="2069" w:author="Jen" w:date="2017-08-25T11:58:00Z">
              <w:r w:rsidRPr="009B286C">
                <w:rPr>
                  <w:rFonts w:ascii="Times New Roman" w:eastAsia="Times New Roman" w:hAnsi="Times New Roman" w:cs="Times New Roman"/>
                  <w:color w:val="000000"/>
                  <w:sz w:val="12"/>
                  <w:szCs w:val="12"/>
                  <w:lang w:val="en-US"/>
                </w:rPr>
                <w:t>Bocaue</w:t>
              </w:r>
              <w:proofErr w:type="spellEnd"/>
            </w:ins>
          </w:p>
        </w:tc>
        <w:tc>
          <w:tcPr>
            <w:tcW w:w="810" w:type="dxa"/>
            <w:tcBorders>
              <w:top w:val="nil"/>
              <w:left w:val="nil"/>
              <w:bottom w:val="single" w:sz="8" w:space="0" w:color="auto"/>
              <w:right w:val="single" w:sz="8" w:space="0" w:color="auto"/>
            </w:tcBorders>
            <w:shd w:val="clear" w:color="auto" w:fill="auto"/>
            <w:vAlign w:val="bottom"/>
            <w:hideMark/>
          </w:tcPr>
          <w:p w14:paraId="69699813" w14:textId="77777777" w:rsidR="009B286C" w:rsidRPr="009B286C" w:rsidRDefault="009B286C" w:rsidP="00EA7C21">
            <w:pPr>
              <w:spacing w:after="0" w:line="240" w:lineRule="auto"/>
              <w:jc w:val="center"/>
              <w:rPr>
                <w:ins w:id="2070" w:author="Jen" w:date="2017-08-25T11:58:00Z"/>
                <w:rFonts w:ascii="Times New Roman" w:eastAsia="Times New Roman" w:hAnsi="Times New Roman" w:cs="Times New Roman"/>
                <w:color w:val="000000"/>
                <w:sz w:val="12"/>
                <w:szCs w:val="12"/>
                <w:lang w:val="en-US"/>
              </w:rPr>
            </w:pPr>
            <w:ins w:id="2071" w:author="Jen" w:date="2017-08-25T11:58:00Z">
              <w:r w:rsidRPr="009B286C">
                <w:rPr>
                  <w:rFonts w:ascii="Times New Roman" w:hAnsi="Times New Roman" w:cs="Times New Roman"/>
                  <w:color w:val="000000"/>
                  <w:sz w:val="12"/>
                  <w:szCs w:val="12"/>
                  <w:rPrChange w:id="2072" w:author="Jen" w:date="2017-08-25T12:01:00Z">
                    <w:rPr>
                      <w:color w:val="000000"/>
                      <w:sz w:val="12"/>
                      <w:szCs w:val="12"/>
                    </w:rPr>
                  </w:rPrChange>
                </w:rPr>
                <w:t>58</w:t>
              </w:r>
            </w:ins>
          </w:p>
        </w:tc>
        <w:tc>
          <w:tcPr>
            <w:tcW w:w="720" w:type="dxa"/>
            <w:tcBorders>
              <w:top w:val="nil"/>
              <w:left w:val="nil"/>
              <w:bottom w:val="single" w:sz="8" w:space="0" w:color="auto"/>
              <w:right w:val="single" w:sz="8" w:space="0" w:color="auto"/>
            </w:tcBorders>
            <w:shd w:val="clear" w:color="auto" w:fill="auto"/>
            <w:vAlign w:val="bottom"/>
            <w:hideMark/>
          </w:tcPr>
          <w:p w14:paraId="12FC0472" w14:textId="77777777" w:rsidR="009B286C" w:rsidRPr="009B286C" w:rsidRDefault="009B286C" w:rsidP="00EA7C21">
            <w:pPr>
              <w:spacing w:after="0" w:line="240" w:lineRule="auto"/>
              <w:jc w:val="center"/>
              <w:rPr>
                <w:ins w:id="2073" w:author="Jen" w:date="2017-08-25T11:58:00Z"/>
                <w:rFonts w:ascii="Times New Roman" w:eastAsia="Times New Roman" w:hAnsi="Times New Roman" w:cs="Times New Roman"/>
                <w:color w:val="000000"/>
                <w:sz w:val="12"/>
                <w:szCs w:val="12"/>
                <w:lang w:val="en-US"/>
              </w:rPr>
            </w:pPr>
            <w:ins w:id="2074" w:author="Jen" w:date="2017-08-25T11:58:00Z">
              <w:r w:rsidRPr="009B286C">
                <w:rPr>
                  <w:rFonts w:ascii="Times New Roman" w:hAnsi="Times New Roman" w:cs="Times New Roman"/>
                  <w:color w:val="000000"/>
                  <w:sz w:val="12"/>
                  <w:szCs w:val="12"/>
                  <w:rPrChange w:id="2075" w:author="Jen" w:date="2017-08-25T12:01:00Z">
                    <w:rPr>
                      <w:color w:val="000000"/>
                      <w:sz w:val="12"/>
                      <w:szCs w:val="12"/>
                    </w:rPr>
                  </w:rPrChange>
                </w:rPr>
                <w:t>3</w:t>
              </w:r>
            </w:ins>
          </w:p>
        </w:tc>
        <w:tc>
          <w:tcPr>
            <w:tcW w:w="990" w:type="dxa"/>
            <w:tcBorders>
              <w:top w:val="nil"/>
              <w:left w:val="nil"/>
              <w:bottom w:val="single" w:sz="8" w:space="0" w:color="auto"/>
              <w:right w:val="single" w:sz="8" w:space="0" w:color="auto"/>
            </w:tcBorders>
            <w:shd w:val="clear" w:color="auto" w:fill="auto"/>
            <w:vAlign w:val="bottom"/>
            <w:hideMark/>
          </w:tcPr>
          <w:p w14:paraId="69434056" w14:textId="77777777" w:rsidR="009B286C" w:rsidRPr="009B286C" w:rsidRDefault="009B286C" w:rsidP="00EA7C21">
            <w:pPr>
              <w:spacing w:after="0" w:line="240" w:lineRule="auto"/>
              <w:jc w:val="center"/>
              <w:rPr>
                <w:ins w:id="2076" w:author="Jen" w:date="2017-08-25T11:58:00Z"/>
                <w:rFonts w:ascii="Times New Roman" w:eastAsia="Times New Roman" w:hAnsi="Times New Roman" w:cs="Times New Roman"/>
                <w:color w:val="000000"/>
                <w:sz w:val="12"/>
                <w:szCs w:val="12"/>
                <w:lang w:val="en-US"/>
              </w:rPr>
            </w:pPr>
            <w:ins w:id="2077" w:author="Jen" w:date="2017-08-25T11:58:00Z">
              <w:r w:rsidRPr="009B286C">
                <w:rPr>
                  <w:rFonts w:ascii="Times New Roman" w:hAnsi="Times New Roman" w:cs="Times New Roman"/>
                  <w:color w:val="000000"/>
                  <w:sz w:val="12"/>
                  <w:szCs w:val="12"/>
                  <w:rPrChange w:id="2078" w:author="Jen" w:date="2017-08-25T12:01:00Z">
                    <w:rPr>
                      <w:color w:val="000000"/>
                      <w:sz w:val="12"/>
                      <w:szCs w:val="12"/>
                    </w:rPr>
                  </w:rPrChange>
                </w:rPr>
                <w:t>121,800</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5408028D" w14:textId="77777777" w:rsidR="009B286C" w:rsidRPr="009B286C" w:rsidRDefault="009B286C" w:rsidP="00EA7C21">
            <w:pPr>
              <w:spacing w:after="0" w:line="240" w:lineRule="auto"/>
              <w:jc w:val="center"/>
              <w:rPr>
                <w:ins w:id="2079"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5256B6DC" w14:textId="77777777" w:rsidR="009B286C" w:rsidRPr="009B286C" w:rsidRDefault="009B286C" w:rsidP="00EA7C21">
            <w:pPr>
              <w:spacing w:after="0" w:line="240" w:lineRule="auto"/>
              <w:jc w:val="center"/>
              <w:rPr>
                <w:ins w:id="2080"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63B1F561" w14:textId="77777777" w:rsidR="009B286C" w:rsidRPr="009B286C" w:rsidRDefault="009B286C" w:rsidP="00EA7C21">
            <w:pPr>
              <w:spacing w:after="0" w:line="240" w:lineRule="auto"/>
              <w:jc w:val="center"/>
              <w:rPr>
                <w:ins w:id="2081"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3D1F73D0" w14:textId="77777777" w:rsidR="009B286C" w:rsidRPr="009B286C" w:rsidRDefault="009B286C" w:rsidP="00EA7C21">
            <w:pPr>
              <w:spacing w:after="0" w:line="240" w:lineRule="auto"/>
              <w:jc w:val="center"/>
              <w:rPr>
                <w:ins w:id="2082"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7AAAC9C7" w14:textId="77777777" w:rsidR="009B286C" w:rsidRPr="009B286C" w:rsidRDefault="009B286C" w:rsidP="00EA7C21">
            <w:pPr>
              <w:spacing w:after="0" w:line="240" w:lineRule="auto"/>
              <w:jc w:val="center"/>
              <w:rPr>
                <w:ins w:id="2083"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050BC19F" w14:textId="77777777" w:rsidR="009B286C" w:rsidRPr="009B286C" w:rsidRDefault="009B286C" w:rsidP="00EA7C21">
            <w:pPr>
              <w:spacing w:after="0" w:line="240" w:lineRule="auto"/>
              <w:jc w:val="center"/>
              <w:rPr>
                <w:ins w:id="2084"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2F0F9AA6" w14:textId="77777777" w:rsidR="009B286C" w:rsidRPr="009B286C" w:rsidRDefault="009B286C" w:rsidP="00EA7C21">
            <w:pPr>
              <w:spacing w:after="0" w:line="240" w:lineRule="auto"/>
              <w:jc w:val="center"/>
              <w:rPr>
                <w:ins w:id="2085"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04AC9A64" w14:textId="77777777" w:rsidR="009B286C" w:rsidRPr="009B286C" w:rsidRDefault="009B286C" w:rsidP="00EA7C21">
            <w:pPr>
              <w:spacing w:after="0" w:line="240" w:lineRule="auto"/>
              <w:jc w:val="center"/>
              <w:rPr>
                <w:ins w:id="2086"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6CAB97C3" w14:textId="77777777" w:rsidR="009B286C" w:rsidRPr="009B286C" w:rsidRDefault="009B286C" w:rsidP="00EA7C21">
            <w:pPr>
              <w:spacing w:after="0" w:line="240" w:lineRule="auto"/>
              <w:jc w:val="center"/>
              <w:rPr>
                <w:ins w:id="2087" w:author="Jen" w:date="2017-08-25T11:58:00Z"/>
                <w:rFonts w:ascii="Times New Roman" w:eastAsia="Times New Roman" w:hAnsi="Times New Roman" w:cs="Times New Roman"/>
                <w:color w:val="000000"/>
                <w:sz w:val="12"/>
                <w:szCs w:val="12"/>
                <w:lang w:val="en-US"/>
              </w:rPr>
            </w:pPr>
          </w:p>
        </w:tc>
        <w:tc>
          <w:tcPr>
            <w:tcW w:w="720" w:type="dxa"/>
            <w:tcBorders>
              <w:top w:val="nil"/>
              <w:left w:val="nil"/>
              <w:bottom w:val="single" w:sz="8" w:space="0" w:color="auto"/>
              <w:right w:val="single" w:sz="8" w:space="0" w:color="auto"/>
            </w:tcBorders>
            <w:shd w:val="clear" w:color="auto" w:fill="auto"/>
            <w:vAlign w:val="bottom"/>
            <w:hideMark/>
          </w:tcPr>
          <w:p w14:paraId="0DE9FED7" w14:textId="77777777" w:rsidR="009B286C" w:rsidRPr="009B286C" w:rsidRDefault="009B286C" w:rsidP="00EA7C21">
            <w:pPr>
              <w:spacing w:after="0" w:line="240" w:lineRule="auto"/>
              <w:jc w:val="center"/>
              <w:rPr>
                <w:ins w:id="2088" w:author="Jen" w:date="2017-08-25T11:58:00Z"/>
                <w:rFonts w:ascii="Times New Roman" w:eastAsia="Times New Roman" w:hAnsi="Times New Roman" w:cs="Times New Roman"/>
                <w:color w:val="000000"/>
                <w:sz w:val="12"/>
                <w:szCs w:val="12"/>
                <w:lang w:val="en-US"/>
              </w:rPr>
            </w:pPr>
            <w:ins w:id="2089" w:author="Jen" w:date="2017-08-25T11:58:00Z">
              <w:r w:rsidRPr="009B286C">
                <w:rPr>
                  <w:rFonts w:ascii="Times New Roman" w:hAnsi="Times New Roman" w:cs="Times New Roman"/>
                  <w:color w:val="000000"/>
                  <w:sz w:val="12"/>
                  <w:szCs w:val="12"/>
                  <w:rPrChange w:id="2090" w:author="Jen" w:date="2017-08-25T12:01:00Z">
                    <w:rPr>
                      <w:color w:val="000000"/>
                      <w:sz w:val="12"/>
                      <w:szCs w:val="12"/>
                    </w:rPr>
                  </w:rPrChange>
                </w:rPr>
                <w:t>1,796</w:t>
              </w:r>
            </w:ins>
          </w:p>
        </w:tc>
        <w:tc>
          <w:tcPr>
            <w:tcW w:w="450" w:type="dxa"/>
            <w:tcBorders>
              <w:top w:val="nil"/>
              <w:left w:val="nil"/>
              <w:bottom w:val="single" w:sz="8" w:space="0" w:color="auto"/>
              <w:right w:val="single" w:sz="8" w:space="0" w:color="auto"/>
            </w:tcBorders>
            <w:shd w:val="clear" w:color="auto" w:fill="auto"/>
            <w:vAlign w:val="bottom"/>
            <w:hideMark/>
          </w:tcPr>
          <w:p w14:paraId="64E24044" w14:textId="77777777" w:rsidR="009B286C" w:rsidRPr="009B286C" w:rsidRDefault="009B286C" w:rsidP="00EA7C21">
            <w:pPr>
              <w:spacing w:after="0" w:line="240" w:lineRule="auto"/>
              <w:jc w:val="center"/>
              <w:rPr>
                <w:ins w:id="2091" w:author="Jen" w:date="2017-08-25T11:58:00Z"/>
                <w:rFonts w:ascii="Times New Roman" w:eastAsia="Times New Roman" w:hAnsi="Times New Roman" w:cs="Times New Roman"/>
                <w:color w:val="000000"/>
                <w:sz w:val="12"/>
                <w:szCs w:val="12"/>
                <w:lang w:val="en-US"/>
              </w:rPr>
            </w:pPr>
            <w:ins w:id="2092" w:author="Jen" w:date="2017-08-25T11:58:00Z">
              <w:r w:rsidRPr="009B286C">
                <w:rPr>
                  <w:rFonts w:ascii="Times New Roman" w:hAnsi="Times New Roman" w:cs="Times New Roman"/>
                  <w:color w:val="000000"/>
                  <w:sz w:val="12"/>
                  <w:szCs w:val="12"/>
                  <w:rPrChange w:id="2093" w:author="Jen" w:date="2017-08-25T12:01:00Z">
                    <w:rPr>
                      <w:color w:val="000000"/>
                      <w:sz w:val="12"/>
                      <w:szCs w:val="12"/>
                    </w:rPr>
                  </w:rPrChange>
                </w:rPr>
                <w:t>97</w:t>
              </w:r>
            </w:ins>
          </w:p>
        </w:tc>
        <w:tc>
          <w:tcPr>
            <w:tcW w:w="720" w:type="dxa"/>
            <w:tcBorders>
              <w:top w:val="nil"/>
              <w:left w:val="nil"/>
              <w:bottom w:val="single" w:sz="8" w:space="0" w:color="auto"/>
              <w:right w:val="single" w:sz="8" w:space="0" w:color="auto"/>
            </w:tcBorders>
            <w:shd w:val="clear" w:color="auto" w:fill="auto"/>
            <w:vAlign w:val="bottom"/>
            <w:hideMark/>
          </w:tcPr>
          <w:p w14:paraId="56C85974" w14:textId="77777777" w:rsidR="009B286C" w:rsidRPr="009B286C" w:rsidRDefault="009B286C" w:rsidP="00EA7C21">
            <w:pPr>
              <w:spacing w:after="0" w:line="240" w:lineRule="auto"/>
              <w:jc w:val="center"/>
              <w:rPr>
                <w:ins w:id="2094" w:author="Jen" w:date="2017-08-25T11:58:00Z"/>
                <w:rFonts w:ascii="Times New Roman" w:eastAsia="Times New Roman" w:hAnsi="Times New Roman" w:cs="Times New Roman"/>
                <w:color w:val="000000"/>
                <w:sz w:val="12"/>
                <w:szCs w:val="12"/>
                <w:lang w:val="en-US"/>
              </w:rPr>
            </w:pPr>
            <w:ins w:id="2095" w:author="Jen" w:date="2017-08-25T11:58:00Z">
              <w:r w:rsidRPr="009B286C">
                <w:rPr>
                  <w:rFonts w:ascii="Times New Roman" w:hAnsi="Times New Roman" w:cs="Times New Roman"/>
                  <w:color w:val="000000"/>
                  <w:sz w:val="12"/>
                  <w:szCs w:val="12"/>
                  <w:rPrChange w:id="2096" w:author="Jen" w:date="2017-08-25T12:01:00Z">
                    <w:rPr>
                      <w:color w:val="000000"/>
                      <w:sz w:val="12"/>
                      <w:szCs w:val="12"/>
                    </w:rPr>
                  </w:rPrChange>
                </w:rPr>
                <w:t>1,975,600</w:t>
              </w:r>
            </w:ins>
          </w:p>
        </w:tc>
        <w:tc>
          <w:tcPr>
            <w:tcW w:w="704" w:type="dxa"/>
            <w:tcBorders>
              <w:top w:val="nil"/>
              <w:left w:val="nil"/>
              <w:bottom w:val="single" w:sz="8" w:space="0" w:color="auto"/>
              <w:right w:val="single" w:sz="8" w:space="0" w:color="auto"/>
            </w:tcBorders>
            <w:shd w:val="clear" w:color="auto" w:fill="auto"/>
            <w:vAlign w:val="bottom"/>
            <w:hideMark/>
          </w:tcPr>
          <w:p w14:paraId="5F1C8E6E" w14:textId="77777777" w:rsidR="009B286C" w:rsidRPr="009B286C" w:rsidRDefault="009B286C" w:rsidP="00EA7C21">
            <w:pPr>
              <w:spacing w:after="0" w:line="240" w:lineRule="auto"/>
              <w:jc w:val="center"/>
              <w:rPr>
                <w:ins w:id="2097" w:author="Jen" w:date="2017-08-25T11:58:00Z"/>
                <w:rFonts w:ascii="Times New Roman" w:eastAsia="Times New Roman" w:hAnsi="Times New Roman" w:cs="Times New Roman"/>
                <w:color w:val="000000"/>
                <w:sz w:val="12"/>
                <w:szCs w:val="12"/>
                <w:lang w:val="en-US"/>
              </w:rPr>
            </w:pPr>
            <w:ins w:id="2098" w:author="Jen" w:date="2017-08-25T11:58:00Z">
              <w:r w:rsidRPr="009B286C">
                <w:rPr>
                  <w:rFonts w:ascii="Times New Roman" w:hAnsi="Times New Roman" w:cs="Times New Roman"/>
                  <w:color w:val="000000"/>
                  <w:sz w:val="12"/>
                  <w:szCs w:val="12"/>
                  <w:rPrChange w:id="2099" w:author="Jen" w:date="2017-08-25T12:01:00Z">
                    <w:rPr>
                      <w:color w:val="000000"/>
                      <w:sz w:val="12"/>
                      <w:szCs w:val="12"/>
                    </w:rPr>
                  </w:rPrChange>
                </w:rPr>
                <w:t>1,854</w:t>
              </w:r>
            </w:ins>
          </w:p>
        </w:tc>
        <w:tc>
          <w:tcPr>
            <w:tcW w:w="466" w:type="dxa"/>
            <w:tcBorders>
              <w:top w:val="nil"/>
              <w:left w:val="nil"/>
              <w:bottom w:val="single" w:sz="8" w:space="0" w:color="auto"/>
              <w:right w:val="single" w:sz="8" w:space="0" w:color="auto"/>
            </w:tcBorders>
            <w:shd w:val="clear" w:color="auto" w:fill="auto"/>
            <w:vAlign w:val="bottom"/>
            <w:hideMark/>
          </w:tcPr>
          <w:p w14:paraId="65910340" w14:textId="77777777" w:rsidR="009B286C" w:rsidRPr="009B286C" w:rsidRDefault="009B286C" w:rsidP="00EA7C21">
            <w:pPr>
              <w:spacing w:after="0" w:line="240" w:lineRule="auto"/>
              <w:jc w:val="center"/>
              <w:rPr>
                <w:ins w:id="2100" w:author="Jen" w:date="2017-08-25T11:58:00Z"/>
                <w:rFonts w:ascii="Times New Roman" w:eastAsia="Times New Roman" w:hAnsi="Times New Roman" w:cs="Times New Roman"/>
                <w:color w:val="000000"/>
                <w:sz w:val="12"/>
                <w:szCs w:val="12"/>
                <w:lang w:val="en-US"/>
              </w:rPr>
            </w:pPr>
            <w:ins w:id="2101" w:author="Jen" w:date="2017-08-25T11:58:00Z">
              <w:r w:rsidRPr="009B286C">
                <w:rPr>
                  <w:rFonts w:ascii="Times New Roman" w:hAnsi="Times New Roman" w:cs="Times New Roman"/>
                  <w:color w:val="000000"/>
                  <w:sz w:val="12"/>
                  <w:szCs w:val="12"/>
                  <w:rPrChange w:id="2102" w:author="Jen" w:date="2017-08-25T12:01:00Z">
                    <w:rPr>
                      <w:color w:val="000000"/>
                      <w:sz w:val="12"/>
                      <w:szCs w:val="12"/>
                    </w:rPr>
                  </w:rPrChange>
                </w:rPr>
                <w:t>100</w:t>
              </w:r>
            </w:ins>
          </w:p>
        </w:tc>
        <w:tc>
          <w:tcPr>
            <w:tcW w:w="862" w:type="dxa"/>
            <w:tcBorders>
              <w:top w:val="nil"/>
              <w:left w:val="nil"/>
              <w:bottom w:val="single" w:sz="8" w:space="0" w:color="auto"/>
              <w:right w:val="single" w:sz="8" w:space="0" w:color="auto"/>
            </w:tcBorders>
            <w:shd w:val="clear" w:color="auto" w:fill="auto"/>
            <w:vAlign w:val="bottom"/>
            <w:hideMark/>
          </w:tcPr>
          <w:p w14:paraId="0736A0AB" w14:textId="77777777" w:rsidR="009B286C" w:rsidRPr="009B286C" w:rsidRDefault="009B286C" w:rsidP="00EA7C21">
            <w:pPr>
              <w:spacing w:after="0" w:line="240" w:lineRule="auto"/>
              <w:jc w:val="center"/>
              <w:rPr>
                <w:ins w:id="2103" w:author="Jen" w:date="2017-08-25T11:58:00Z"/>
                <w:rFonts w:ascii="Times New Roman" w:eastAsia="Times New Roman" w:hAnsi="Times New Roman" w:cs="Times New Roman"/>
                <w:color w:val="000000"/>
                <w:sz w:val="12"/>
                <w:szCs w:val="12"/>
                <w:lang w:val="en-US"/>
              </w:rPr>
            </w:pPr>
            <w:ins w:id="2104" w:author="Jen" w:date="2017-08-25T11:58:00Z">
              <w:r w:rsidRPr="009B286C">
                <w:rPr>
                  <w:rFonts w:ascii="Times New Roman" w:hAnsi="Times New Roman" w:cs="Times New Roman"/>
                  <w:color w:val="000000"/>
                  <w:sz w:val="12"/>
                  <w:szCs w:val="12"/>
                  <w:rPrChange w:id="2105" w:author="Jen" w:date="2017-08-25T12:01:00Z">
                    <w:rPr>
                      <w:color w:val="000000"/>
                      <w:sz w:val="12"/>
                      <w:szCs w:val="12"/>
                    </w:rPr>
                  </w:rPrChange>
                </w:rPr>
                <w:t>2,097,400</w:t>
              </w:r>
            </w:ins>
          </w:p>
        </w:tc>
      </w:tr>
      <w:tr w:rsidR="00CB4F54" w:rsidRPr="009B286C" w14:paraId="76A1B7E8" w14:textId="77777777" w:rsidTr="009B286C">
        <w:trPr>
          <w:trHeight w:val="315"/>
          <w:jc w:val="center"/>
          <w:ins w:id="2106"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087F0E13" w14:textId="77777777" w:rsidR="009B286C" w:rsidRPr="009B286C" w:rsidRDefault="009B286C" w:rsidP="00EA7C21">
            <w:pPr>
              <w:spacing w:after="0" w:line="240" w:lineRule="auto"/>
              <w:rPr>
                <w:ins w:id="2107" w:author="Jen" w:date="2017-08-25T11:58:00Z"/>
                <w:rFonts w:ascii="Times New Roman" w:eastAsia="Times New Roman" w:hAnsi="Times New Roman" w:cs="Times New Roman"/>
                <w:color w:val="000000"/>
                <w:sz w:val="12"/>
                <w:szCs w:val="12"/>
                <w:lang w:val="en-US"/>
              </w:rPr>
            </w:pPr>
            <w:proofErr w:type="spellStart"/>
            <w:ins w:id="2108" w:author="Jen" w:date="2017-08-25T11:58:00Z">
              <w:r w:rsidRPr="009B286C">
                <w:rPr>
                  <w:rFonts w:ascii="Times New Roman" w:eastAsia="Times New Roman" w:hAnsi="Times New Roman" w:cs="Times New Roman"/>
                  <w:color w:val="000000"/>
                  <w:sz w:val="12"/>
                  <w:szCs w:val="12"/>
                  <w:lang w:val="en-US"/>
                </w:rPr>
                <w:t>Marilao</w:t>
              </w:r>
              <w:proofErr w:type="spellEnd"/>
            </w:ins>
          </w:p>
        </w:tc>
        <w:tc>
          <w:tcPr>
            <w:tcW w:w="810" w:type="dxa"/>
            <w:tcBorders>
              <w:top w:val="single" w:sz="8" w:space="0" w:color="auto"/>
              <w:left w:val="nil"/>
              <w:bottom w:val="single" w:sz="8" w:space="0" w:color="auto"/>
              <w:right w:val="single" w:sz="8" w:space="0" w:color="auto"/>
            </w:tcBorders>
            <w:shd w:val="pct25" w:color="auto" w:fill="auto"/>
            <w:vAlign w:val="bottom"/>
            <w:hideMark/>
          </w:tcPr>
          <w:p w14:paraId="0D4B9E8F" w14:textId="77777777" w:rsidR="009B286C" w:rsidRPr="009B286C" w:rsidRDefault="009B286C" w:rsidP="00EA7C21">
            <w:pPr>
              <w:spacing w:after="0" w:line="240" w:lineRule="auto"/>
              <w:jc w:val="center"/>
              <w:rPr>
                <w:ins w:id="2109" w:author="Jen" w:date="2017-08-25T11:58:00Z"/>
                <w:rFonts w:ascii="Times New Roman" w:eastAsia="Times New Roman" w:hAnsi="Times New Roman" w:cs="Times New Roman"/>
                <w:color w:val="000000"/>
                <w:sz w:val="12"/>
                <w:szCs w:val="12"/>
                <w:lang w:val="en-US"/>
              </w:rPr>
            </w:pPr>
            <w:ins w:id="2110" w:author="Jen" w:date="2017-08-25T11:58:00Z">
              <w:r w:rsidRPr="009B286C">
                <w:rPr>
                  <w:rFonts w:ascii="Times New Roman" w:hAnsi="Times New Roman" w:cs="Times New Roman"/>
                  <w:color w:val="000000"/>
                  <w:sz w:val="12"/>
                  <w:szCs w:val="12"/>
                  <w:rPrChange w:id="2111" w:author="Jen" w:date="2017-08-25T12:01:00Z">
                    <w:rPr>
                      <w:color w:val="000000"/>
                      <w:sz w:val="12"/>
                      <w:szCs w:val="12"/>
                    </w:rPr>
                  </w:rPrChange>
                </w:rPr>
                <w:t>-</w:t>
              </w:r>
            </w:ins>
          </w:p>
        </w:tc>
        <w:tc>
          <w:tcPr>
            <w:tcW w:w="720" w:type="dxa"/>
            <w:tcBorders>
              <w:top w:val="single" w:sz="8" w:space="0" w:color="auto"/>
              <w:left w:val="nil"/>
              <w:bottom w:val="single" w:sz="8" w:space="0" w:color="auto"/>
              <w:right w:val="single" w:sz="8" w:space="0" w:color="auto"/>
            </w:tcBorders>
            <w:shd w:val="pct25" w:color="auto" w:fill="auto"/>
            <w:vAlign w:val="bottom"/>
            <w:hideMark/>
          </w:tcPr>
          <w:p w14:paraId="290E9B82" w14:textId="77777777" w:rsidR="009B286C" w:rsidRPr="009B286C" w:rsidRDefault="009B286C" w:rsidP="00EA7C21">
            <w:pPr>
              <w:spacing w:after="0" w:line="240" w:lineRule="auto"/>
              <w:jc w:val="center"/>
              <w:rPr>
                <w:ins w:id="2112" w:author="Jen" w:date="2017-08-25T11:58:00Z"/>
                <w:rFonts w:ascii="Times New Roman" w:eastAsia="Times New Roman" w:hAnsi="Times New Roman" w:cs="Times New Roman"/>
                <w:color w:val="000000"/>
                <w:sz w:val="12"/>
                <w:szCs w:val="12"/>
                <w:lang w:val="en-US"/>
              </w:rPr>
            </w:pPr>
            <w:ins w:id="2113" w:author="Jen" w:date="2017-08-25T11:58:00Z">
              <w:r w:rsidRPr="009B286C">
                <w:rPr>
                  <w:rFonts w:ascii="Times New Roman" w:hAnsi="Times New Roman" w:cs="Times New Roman"/>
                  <w:color w:val="000000"/>
                  <w:sz w:val="12"/>
                  <w:szCs w:val="12"/>
                  <w:rPrChange w:id="2114" w:author="Jen" w:date="2017-08-25T12:01:00Z">
                    <w:rPr>
                      <w:color w:val="000000"/>
                      <w:sz w:val="12"/>
                      <w:szCs w:val="12"/>
                    </w:rPr>
                  </w:rPrChange>
                </w:rPr>
                <w:t>-</w:t>
              </w:r>
            </w:ins>
          </w:p>
        </w:tc>
        <w:tc>
          <w:tcPr>
            <w:tcW w:w="990" w:type="dxa"/>
            <w:tcBorders>
              <w:top w:val="single" w:sz="8" w:space="0" w:color="auto"/>
              <w:left w:val="nil"/>
              <w:bottom w:val="single" w:sz="8" w:space="0" w:color="auto"/>
              <w:right w:val="single" w:sz="8" w:space="0" w:color="auto"/>
            </w:tcBorders>
            <w:shd w:val="pct25" w:color="auto" w:fill="auto"/>
            <w:vAlign w:val="bottom"/>
            <w:hideMark/>
          </w:tcPr>
          <w:p w14:paraId="30708F9D" w14:textId="77777777" w:rsidR="009B286C" w:rsidRPr="009B286C" w:rsidRDefault="009B286C" w:rsidP="00EA7C21">
            <w:pPr>
              <w:spacing w:after="0" w:line="240" w:lineRule="auto"/>
              <w:jc w:val="center"/>
              <w:rPr>
                <w:ins w:id="2115" w:author="Jen" w:date="2017-08-25T11:58:00Z"/>
                <w:rFonts w:ascii="Times New Roman" w:eastAsia="Times New Roman" w:hAnsi="Times New Roman" w:cs="Times New Roman"/>
                <w:color w:val="000000"/>
                <w:sz w:val="12"/>
                <w:szCs w:val="12"/>
                <w:lang w:val="en-US"/>
              </w:rPr>
            </w:pPr>
            <w:ins w:id="2116" w:author="Jen" w:date="2017-08-25T11:58:00Z">
              <w:r w:rsidRPr="009B286C">
                <w:rPr>
                  <w:rFonts w:ascii="Times New Roman" w:hAnsi="Times New Roman" w:cs="Times New Roman"/>
                  <w:color w:val="000000"/>
                  <w:sz w:val="12"/>
                  <w:szCs w:val="12"/>
                  <w:rPrChange w:id="2117" w:author="Jen" w:date="2017-08-25T12:01:00Z">
                    <w:rPr>
                      <w:color w:val="000000"/>
                      <w:sz w:val="12"/>
                      <w:szCs w:val="12"/>
                    </w:rPr>
                  </w:rPrChange>
                </w:rPr>
                <w:t>-</w:t>
              </w:r>
            </w:ins>
          </w:p>
        </w:tc>
        <w:tc>
          <w:tcPr>
            <w:tcW w:w="810" w:type="dxa"/>
            <w:tcBorders>
              <w:top w:val="nil"/>
              <w:left w:val="nil"/>
              <w:bottom w:val="single" w:sz="8" w:space="0" w:color="auto"/>
              <w:right w:val="single" w:sz="8" w:space="0" w:color="auto"/>
            </w:tcBorders>
            <w:shd w:val="clear" w:color="auto" w:fill="auto"/>
            <w:vAlign w:val="bottom"/>
            <w:hideMark/>
          </w:tcPr>
          <w:p w14:paraId="69423527" w14:textId="77777777" w:rsidR="009B286C" w:rsidRPr="009B286C" w:rsidRDefault="009B286C" w:rsidP="00EA7C21">
            <w:pPr>
              <w:spacing w:after="0" w:line="240" w:lineRule="auto"/>
              <w:jc w:val="center"/>
              <w:rPr>
                <w:ins w:id="2118" w:author="Jen" w:date="2017-08-25T11:58:00Z"/>
                <w:rFonts w:ascii="Times New Roman" w:eastAsia="Times New Roman" w:hAnsi="Times New Roman" w:cs="Times New Roman"/>
                <w:color w:val="000000"/>
                <w:sz w:val="12"/>
                <w:szCs w:val="12"/>
                <w:lang w:val="en-US"/>
              </w:rPr>
            </w:pPr>
            <w:ins w:id="2119" w:author="Jen" w:date="2017-08-25T11:58:00Z">
              <w:r w:rsidRPr="009B286C">
                <w:rPr>
                  <w:rFonts w:ascii="Times New Roman" w:hAnsi="Times New Roman" w:cs="Times New Roman"/>
                  <w:color w:val="000000"/>
                  <w:sz w:val="12"/>
                  <w:szCs w:val="12"/>
                  <w:rPrChange w:id="2120" w:author="Jen" w:date="2017-08-25T12:01:00Z">
                    <w:rPr>
                      <w:color w:val="000000"/>
                      <w:sz w:val="12"/>
                      <w:szCs w:val="12"/>
                    </w:rPr>
                  </w:rPrChange>
                </w:rPr>
                <w:t>7,043</w:t>
              </w:r>
            </w:ins>
          </w:p>
        </w:tc>
        <w:tc>
          <w:tcPr>
            <w:tcW w:w="630" w:type="dxa"/>
            <w:tcBorders>
              <w:top w:val="nil"/>
              <w:left w:val="nil"/>
              <w:bottom w:val="single" w:sz="8" w:space="0" w:color="auto"/>
              <w:right w:val="single" w:sz="8" w:space="0" w:color="auto"/>
            </w:tcBorders>
            <w:shd w:val="clear" w:color="auto" w:fill="auto"/>
            <w:vAlign w:val="bottom"/>
            <w:hideMark/>
          </w:tcPr>
          <w:p w14:paraId="2BFDFF12" w14:textId="77777777" w:rsidR="009B286C" w:rsidRPr="009B286C" w:rsidRDefault="009B286C" w:rsidP="00EA7C21">
            <w:pPr>
              <w:spacing w:after="0" w:line="240" w:lineRule="auto"/>
              <w:jc w:val="center"/>
              <w:rPr>
                <w:ins w:id="2121" w:author="Jen" w:date="2017-08-25T11:58:00Z"/>
                <w:rFonts w:ascii="Times New Roman" w:eastAsia="Times New Roman" w:hAnsi="Times New Roman" w:cs="Times New Roman"/>
                <w:color w:val="000000"/>
                <w:sz w:val="12"/>
                <w:szCs w:val="12"/>
                <w:lang w:val="en-US"/>
              </w:rPr>
            </w:pPr>
            <w:ins w:id="2122" w:author="Jen" w:date="2017-08-25T11:58:00Z">
              <w:r w:rsidRPr="009B286C">
                <w:rPr>
                  <w:rFonts w:ascii="Times New Roman" w:hAnsi="Times New Roman" w:cs="Times New Roman"/>
                  <w:color w:val="000000"/>
                  <w:sz w:val="12"/>
                  <w:szCs w:val="12"/>
                  <w:rPrChange w:id="2123" w:author="Jen" w:date="2017-08-25T12:01:00Z">
                    <w:rPr>
                      <w:color w:val="000000"/>
                      <w:sz w:val="12"/>
                      <w:szCs w:val="12"/>
                    </w:rPr>
                  </w:rPrChange>
                </w:rPr>
                <w:t>100</w:t>
              </w:r>
            </w:ins>
          </w:p>
        </w:tc>
        <w:tc>
          <w:tcPr>
            <w:tcW w:w="810" w:type="dxa"/>
            <w:tcBorders>
              <w:top w:val="nil"/>
              <w:left w:val="nil"/>
              <w:bottom w:val="single" w:sz="8" w:space="0" w:color="auto"/>
              <w:right w:val="single" w:sz="8" w:space="0" w:color="auto"/>
            </w:tcBorders>
            <w:shd w:val="clear" w:color="auto" w:fill="auto"/>
            <w:vAlign w:val="bottom"/>
            <w:hideMark/>
          </w:tcPr>
          <w:p w14:paraId="4A2F3094" w14:textId="77777777" w:rsidR="009B286C" w:rsidRPr="009B286C" w:rsidRDefault="009B286C" w:rsidP="00EA7C21">
            <w:pPr>
              <w:spacing w:after="0" w:line="240" w:lineRule="auto"/>
              <w:jc w:val="center"/>
              <w:rPr>
                <w:ins w:id="2124" w:author="Jen" w:date="2017-08-25T11:58:00Z"/>
                <w:rFonts w:ascii="Times New Roman" w:eastAsia="Times New Roman" w:hAnsi="Times New Roman" w:cs="Times New Roman"/>
                <w:color w:val="000000"/>
                <w:sz w:val="12"/>
                <w:szCs w:val="12"/>
                <w:lang w:val="en-US"/>
              </w:rPr>
            </w:pPr>
            <w:ins w:id="2125" w:author="Jen" w:date="2017-08-25T11:58:00Z">
              <w:r w:rsidRPr="009B286C">
                <w:rPr>
                  <w:rFonts w:ascii="Times New Roman" w:hAnsi="Times New Roman" w:cs="Times New Roman"/>
                  <w:color w:val="000000"/>
                  <w:sz w:val="12"/>
                  <w:szCs w:val="12"/>
                  <w:rPrChange w:id="2126" w:author="Jen" w:date="2017-08-25T12:01:00Z">
                    <w:rPr>
                      <w:color w:val="000000"/>
                      <w:sz w:val="12"/>
                      <w:szCs w:val="12"/>
                    </w:rPr>
                  </w:rPrChange>
                </w:rPr>
                <w:t>26,516,895</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0F676BD8" w14:textId="77777777" w:rsidR="009B286C" w:rsidRPr="009B286C" w:rsidRDefault="009B286C" w:rsidP="00EA7C21">
            <w:pPr>
              <w:spacing w:after="0" w:line="240" w:lineRule="auto"/>
              <w:jc w:val="center"/>
              <w:rPr>
                <w:ins w:id="2127"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0DA0FB4A" w14:textId="77777777" w:rsidR="009B286C" w:rsidRPr="009B286C" w:rsidRDefault="009B286C" w:rsidP="00EA7C21">
            <w:pPr>
              <w:spacing w:after="0" w:line="240" w:lineRule="auto"/>
              <w:jc w:val="center"/>
              <w:rPr>
                <w:ins w:id="2128"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73D4F3BC" w14:textId="77777777" w:rsidR="009B286C" w:rsidRPr="009B286C" w:rsidRDefault="009B286C" w:rsidP="00EA7C21">
            <w:pPr>
              <w:spacing w:after="0" w:line="240" w:lineRule="auto"/>
              <w:jc w:val="center"/>
              <w:rPr>
                <w:ins w:id="2129"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4B9779CB" w14:textId="77777777" w:rsidR="009B286C" w:rsidRPr="009B286C" w:rsidRDefault="009B286C" w:rsidP="00EA7C21">
            <w:pPr>
              <w:spacing w:after="0" w:line="240" w:lineRule="auto"/>
              <w:jc w:val="center"/>
              <w:rPr>
                <w:ins w:id="2130"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0D283C63" w14:textId="77777777" w:rsidR="009B286C" w:rsidRPr="009B286C" w:rsidRDefault="009B286C" w:rsidP="00EA7C21">
            <w:pPr>
              <w:spacing w:after="0" w:line="240" w:lineRule="auto"/>
              <w:jc w:val="center"/>
              <w:rPr>
                <w:ins w:id="2131"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5BA15B0F" w14:textId="77777777" w:rsidR="009B286C" w:rsidRPr="009B286C" w:rsidRDefault="009B286C" w:rsidP="00EA7C21">
            <w:pPr>
              <w:spacing w:after="0" w:line="240" w:lineRule="auto"/>
              <w:jc w:val="center"/>
              <w:rPr>
                <w:ins w:id="2132"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582F3806" w14:textId="77777777" w:rsidR="009B286C" w:rsidRPr="009B286C" w:rsidRDefault="009B286C" w:rsidP="00EA7C21">
            <w:pPr>
              <w:spacing w:after="0" w:line="240" w:lineRule="auto"/>
              <w:jc w:val="center"/>
              <w:rPr>
                <w:ins w:id="2133"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26851566" w14:textId="77777777" w:rsidR="009B286C" w:rsidRPr="009B286C" w:rsidRDefault="009B286C" w:rsidP="00EA7C21">
            <w:pPr>
              <w:spacing w:after="0" w:line="240" w:lineRule="auto"/>
              <w:jc w:val="center"/>
              <w:rPr>
                <w:ins w:id="2134"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5A92AE03" w14:textId="77777777" w:rsidR="009B286C" w:rsidRPr="009B286C" w:rsidRDefault="009B286C" w:rsidP="00EA7C21">
            <w:pPr>
              <w:spacing w:after="0" w:line="240" w:lineRule="auto"/>
              <w:jc w:val="center"/>
              <w:rPr>
                <w:ins w:id="2135" w:author="Jen" w:date="2017-08-25T11:58:00Z"/>
                <w:rFonts w:ascii="Times New Roman" w:eastAsia="Times New Roman" w:hAnsi="Times New Roman" w:cs="Times New Roman"/>
                <w:color w:val="000000"/>
                <w:sz w:val="12"/>
                <w:szCs w:val="12"/>
                <w:lang w:val="en-US"/>
              </w:rPr>
            </w:pPr>
          </w:p>
        </w:tc>
        <w:tc>
          <w:tcPr>
            <w:tcW w:w="704" w:type="dxa"/>
            <w:tcBorders>
              <w:top w:val="nil"/>
              <w:left w:val="nil"/>
              <w:bottom w:val="single" w:sz="8" w:space="0" w:color="auto"/>
              <w:right w:val="single" w:sz="8" w:space="0" w:color="auto"/>
            </w:tcBorders>
            <w:shd w:val="clear" w:color="auto" w:fill="auto"/>
            <w:vAlign w:val="bottom"/>
            <w:hideMark/>
          </w:tcPr>
          <w:p w14:paraId="482A9FA0" w14:textId="77777777" w:rsidR="009B286C" w:rsidRPr="009B286C" w:rsidRDefault="009B286C" w:rsidP="00EA7C21">
            <w:pPr>
              <w:spacing w:after="0" w:line="240" w:lineRule="auto"/>
              <w:jc w:val="center"/>
              <w:rPr>
                <w:ins w:id="2136" w:author="Jen" w:date="2017-08-25T11:58:00Z"/>
                <w:rFonts w:ascii="Times New Roman" w:eastAsia="Times New Roman" w:hAnsi="Times New Roman" w:cs="Times New Roman"/>
                <w:color w:val="000000"/>
                <w:sz w:val="12"/>
                <w:szCs w:val="12"/>
                <w:lang w:val="en-US"/>
              </w:rPr>
            </w:pPr>
            <w:ins w:id="2137" w:author="Jen" w:date="2017-08-25T11:58:00Z">
              <w:r w:rsidRPr="009B286C">
                <w:rPr>
                  <w:rFonts w:ascii="Times New Roman" w:hAnsi="Times New Roman" w:cs="Times New Roman"/>
                  <w:color w:val="000000"/>
                  <w:sz w:val="12"/>
                  <w:szCs w:val="12"/>
                  <w:rPrChange w:id="2138" w:author="Jen" w:date="2017-08-25T12:01:00Z">
                    <w:rPr>
                      <w:color w:val="000000"/>
                      <w:sz w:val="12"/>
                      <w:szCs w:val="12"/>
                    </w:rPr>
                  </w:rPrChange>
                </w:rPr>
                <w:t>7,043</w:t>
              </w:r>
            </w:ins>
          </w:p>
        </w:tc>
        <w:tc>
          <w:tcPr>
            <w:tcW w:w="466" w:type="dxa"/>
            <w:tcBorders>
              <w:top w:val="nil"/>
              <w:left w:val="nil"/>
              <w:bottom w:val="single" w:sz="8" w:space="0" w:color="auto"/>
              <w:right w:val="single" w:sz="8" w:space="0" w:color="auto"/>
            </w:tcBorders>
            <w:shd w:val="clear" w:color="auto" w:fill="auto"/>
            <w:vAlign w:val="bottom"/>
            <w:hideMark/>
          </w:tcPr>
          <w:p w14:paraId="263AA49A" w14:textId="77777777" w:rsidR="009B286C" w:rsidRPr="009B286C" w:rsidRDefault="009B286C" w:rsidP="00EA7C21">
            <w:pPr>
              <w:spacing w:after="0" w:line="240" w:lineRule="auto"/>
              <w:jc w:val="center"/>
              <w:rPr>
                <w:ins w:id="2139" w:author="Jen" w:date="2017-08-25T11:58:00Z"/>
                <w:rFonts w:ascii="Times New Roman" w:eastAsia="Times New Roman" w:hAnsi="Times New Roman" w:cs="Times New Roman"/>
                <w:color w:val="000000"/>
                <w:sz w:val="12"/>
                <w:szCs w:val="12"/>
                <w:lang w:val="en-US"/>
              </w:rPr>
            </w:pPr>
            <w:ins w:id="2140" w:author="Jen" w:date="2017-08-25T11:58:00Z">
              <w:r w:rsidRPr="009B286C">
                <w:rPr>
                  <w:rFonts w:ascii="Times New Roman" w:hAnsi="Times New Roman" w:cs="Times New Roman"/>
                  <w:color w:val="000000"/>
                  <w:sz w:val="12"/>
                  <w:szCs w:val="12"/>
                  <w:rPrChange w:id="2141" w:author="Jen" w:date="2017-08-25T12:01:00Z">
                    <w:rPr>
                      <w:color w:val="000000"/>
                      <w:sz w:val="12"/>
                      <w:szCs w:val="12"/>
                    </w:rPr>
                  </w:rPrChange>
                </w:rPr>
                <w:t>100</w:t>
              </w:r>
            </w:ins>
          </w:p>
        </w:tc>
        <w:tc>
          <w:tcPr>
            <w:tcW w:w="862" w:type="dxa"/>
            <w:tcBorders>
              <w:top w:val="nil"/>
              <w:left w:val="nil"/>
              <w:bottom w:val="single" w:sz="8" w:space="0" w:color="auto"/>
              <w:right w:val="single" w:sz="8" w:space="0" w:color="auto"/>
            </w:tcBorders>
            <w:shd w:val="clear" w:color="auto" w:fill="auto"/>
            <w:vAlign w:val="bottom"/>
            <w:hideMark/>
          </w:tcPr>
          <w:p w14:paraId="32C97BDE" w14:textId="77777777" w:rsidR="009B286C" w:rsidRPr="009B286C" w:rsidRDefault="009B286C" w:rsidP="00EA7C21">
            <w:pPr>
              <w:spacing w:after="0" w:line="240" w:lineRule="auto"/>
              <w:jc w:val="center"/>
              <w:rPr>
                <w:ins w:id="2142" w:author="Jen" w:date="2017-08-25T11:58:00Z"/>
                <w:rFonts w:ascii="Times New Roman" w:eastAsia="Times New Roman" w:hAnsi="Times New Roman" w:cs="Times New Roman"/>
                <w:color w:val="000000"/>
                <w:sz w:val="12"/>
                <w:szCs w:val="12"/>
                <w:lang w:val="en-US"/>
              </w:rPr>
            </w:pPr>
            <w:ins w:id="2143" w:author="Jen" w:date="2017-08-25T11:58:00Z">
              <w:r w:rsidRPr="009B286C">
                <w:rPr>
                  <w:rFonts w:ascii="Times New Roman" w:hAnsi="Times New Roman" w:cs="Times New Roman"/>
                  <w:color w:val="000000"/>
                  <w:sz w:val="12"/>
                  <w:szCs w:val="12"/>
                  <w:rPrChange w:id="2144" w:author="Jen" w:date="2017-08-25T12:01:00Z">
                    <w:rPr>
                      <w:color w:val="000000"/>
                      <w:sz w:val="12"/>
                      <w:szCs w:val="12"/>
                    </w:rPr>
                  </w:rPrChange>
                </w:rPr>
                <w:t>26,516,895</w:t>
              </w:r>
            </w:ins>
          </w:p>
        </w:tc>
      </w:tr>
      <w:tr w:rsidR="00CB4F54" w:rsidRPr="009B286C" w14:paraId="5FDDBF3F" w14:textId="77777777" w:rsidTr="009B286C">
        <w:trPr>
          <w:trHeight w:val="315"/>
          <w:jc w:val="center"/>
          <w:ins w:id="2145"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35192B54" w14:textId="77777777" w:rsidR="009B286C" w:rsidRPr="009B286C" w:rsidRDefault="009B286C" w:rsidP="00EA7C21">
            <w:pPr>
              <w:spacing w:after="0" w:line="240" w:lineRule="auto"/>
              <w:rPr>
                <w:ins w:id="2146" w:author="Jen" w:date="2017-08-25T11:58:00Z"/>
                <w:rFonts w:ascii="Times New Roman" w:eastAsia="Times New Roman" w:hAnsi="Times New Roman" w:cs="Times New Roman"/>
                <w:color w:val="000000"/>
                <w:sz w:val="12"/>
                <w:szCs w:val="12"/>
                <w:lang w:val="en-US"/>
              </w:rPr>
            </w:pPr>
            <w:proofErr w:type="spellStart"/>
            <w:ins w:id="2147" w:author="Jen" w:date="2017-08-25T11:58:00Z">
              <w:r w:rsidRPr="009B286C">
                <w:rPr>
                  <w:rFonts w:ascii="Times New Roman" w:eastAsia="Times New Roman" w:hAnsi="Times New Roman" w:cs="Times New Roman"/>
                  <w:color w:val="000000"/>
                  <w:sz w:val="12"/>
                  <w:szCs w:val="12"/>
                  <w:lang w:val="en-US"/>
                </w:rPr>
                <w:t>Meycauayan</w:t>
              </w:r>
              <w:proofErr w:type="spellEnd"/>
            </w:ins>
          </w:p>
        </w:tc>
        <w:tc>
          <w:tcPr>
            <w:tcW w:w="810" w:type="dxa"/>
            <w:tcBorders>
              <w:top w:val="nil"/>
              <w:left w:val="nil"/>
              <w:bottom w:val="single" w:sz="8" w:space="0" w:color="auto"/>
              <w:right w:val="single" w:sz="8" w:space="0" w:color="auto"/>
            </w:tcBorders>
            <w:shd w:val="clear" w:color="auto" w:fill="auto"/>
            <w:vAlign w:val="bottom"/>
            <w:hideMark/>
          </w:tcPr>
          <w:p w14:paraId="21A00CA9" w14:textId="77777777" w:rsidR="009B286C" w:rsidRPr="009B286C" w:rsidRDefault="009B286C" w:rsidP="00EA7C21">
            <w:pPr>
              <w:spacing w:after="0" w:line="240" w:lineRule="auto"/>
              <w:jc w:val="center"/>
              <w:rPr>
                <w:ins w:id="2148" w:author="Jen" w:date="2017-08-25T11:58:00Z"/>
                <w:rFonts w:ascii="Times New Roman" w:eastAsia="Times New Roman" w:hAnsi="Times New Roman" w:cs="Times New Roman"/>
                <w:color w:val="000000"/>
                <w:sz w:val="12"/>
                <w:szCs w:val="12"/>
                <w:lang w:val="en-US"/>
              </w:rPr>
            </w:pPr>
            <w:ins w:id="2149" w:author="Jen" w:date="2017-08-25T11:58:00Z">
              <w:r w:rsidRPr="009B286C">
                <w:rPr>
                  <w:rFonts w:ascii="Times New Roman" w:hAnsi="Times New Roman" w:cs="Times New Roman"/>
                  <w:color w:val="000000"/>
                  <w:sz w:val="12"/>
                  <w:szCs w:val="12"/>
                  <w:rPrChange w:id="2150" w:author="Jen" w:date="2017-08-25T12:01:00Z">
                    <w:rPr>
                      <w:color w:val="000000"/>
                      <w:sz w:val="12"/>
                      <w:szCs w:val="12"/>
                    </w:rPr>
                  </w:rPrChange>
                </w:rPr>
                <w:t>3,071</w:t>
              </w:r>
            </w:ins>
          </w:p>
        </w:tc>
        <w:tc>
          <w:tcPr>
            <w:tcW w:w="720" w:type="dxa"/>
            <w:tcBorders>
              <w:top w:val="nil"/>
              <w:left w:val="nil"/>
              <w:bottom w:val="single" w:sz="8" w:space="0" w:color="auto"/>
              <w:right w:val="single" w:sz="8" w:space="0" w:color="auto"/>
            </w:tcBorders>
            <w:shd w:val="clear" w:color="auto" w:fill="auto"/>
            <w:vAlign w:val="bottom"/>
            <w:hideMark/>
          </w:tcPr>
          <w:p w14:paraId="14126C64" w14:textId="77777777" w:rsidR="009B286C" w:rsidRPr="009B286C" w:rsidRDefault="009B286C" w:rsidP="00EA7C21">
            <w:pPr>
              <w:spacing w:after="0" w:line="240" w:lineRule="auto"/>
              <w:jc w:val="center"/>
              <w:rPr>
                <w:ins w:id="2151" w:author="Jen" w:date="2017-08-25T11:58:00Z"/>
                <w:rFonts w:ascii="Times New Roman" w:eastAsia="Times New Roman" w:hAnsi="Times New Roman" w:cs="Times New Roman"/>
                <w:color w:val="000000"/>
                <w:sz w:val="12"/>
                <w:szCs w:val="12"/>
                <w:lang w:val="en-US"/>
              </w:rPr>
            </w:pPr>
            <w:ins w:id="2152" w:author="Jen" w:date="2017-08-25T11:58:00Z">
              <w:r w:rsidRPr="009B286C">
                <w:rPr>
                  <w:rFonts w:ascii="Times New Roman" w:hAnsi="Times New Roman" w:cs="Times New Roman"/>
                  <w:color w:val="000000"/>
                  <w:sz w:val="12"/>
                  <w:szCs w:val="12"/>
                  <w:rPrChange w:id="2153" w:author="Jen" w:date="2017-08-25T12:01:00Z">
                    <w:rPr>
                      <w:color w:val="000000"/>
                      <w:sz w:val="12"/>
                      <w:szCs w:val="12"/>
                    </w:rPr>
                  </w:rPrChange>
                </w:rPr>
                <w:t>73</w:t>
              </w:r>
            </w:ins>
          </w:p>
        </w:tc>
        <w:tc>
          <w:tcPr>
            <w:tcW w:w="990" w:type="dxa"/>
            <w:tcBorders>
              <w:top w:val="nil"/>
              <w:left w:val="nil"/>
              <w:bottom w:val="single" w:sz="8" w:space="0" w:color="auto"/>
              <w:right w:val="single" w:sz="8" w:space="0" w:color="auto"/>
            </w:tcBorders>
            <w:shd w:val="clear" w:color="auto" w:fill="auto"/>
            <w:vAlign w:val="bottom"/>
            <w:hideMark/>
          </w:tcPr>
          <w:p w14:paraId="21D4E643" w14:textId="77777777" w:rsidR="009B286C" w:rsidRPr="009B286C" w:rsidRDefault="009B286C" w:rsidP="00EA7C21">
            <w:pPr>
              <w:spacing w:after="0" w:line="240" w:lineRule="auto"/>
              <w:jc w:val="center"/>
              <w:rPr>
                <w:ins w:id="2154" w:author="Jen" w:date="2017-08-25T11:58:00Z"/>
                <w:rFonts w:ascii="Times New Roman" w:eastAsia="Times New Roman" w:hAnsi="Times New Roman" w:cs="Times New Roman"/>
                <w:color w:val="000000"/>
                <w:sz w:val="12"/>
                <w:szCs w:val="12"/>
                <w:lang w:val="en-US"/>
              </w:rPr>
            </w:pPr>
            <w:ins w:id="2155" w:author="Jen" w:date="2017-08-25T11:58:00Z">
              <w:r w:rsidRPr="009B286C">
                <w:rPr>
                  <w:rFonts w:ascii="Times New Roman" w:hAnsi="Times New Roman" w:cs="Times New Roman"/>
                  <w:color w:val="000000"/>
                  <w:sz w:val="12"/>
                  <w:szCs w:val="12"/>
                  <w:rPrChange w:id="2156" w:author="Jen" w:date="2017-08-25T12:01:00Z">
                    <w:rPr>
                      <w:color w:val="000000"/>
                      <w:sz w:val="12"/>
                      <w:szCs w:val="12"/>
                    </w:rPr>
                  </w:rPrChange>
                </w:rPr>
                <w:t>13,819,500</w:t>
              </w:r>
            </w:ins>
          </w:p>
        </w:tc>
        <w:tc>
          <w:tcPr>
            <w:tcW w:w="810" w:type="dxa"/>
            <w:tcBorders>
              <w:top w:val="nil"/>
              <w:left w:val="nil"/>
              <w:bottom w:val="single" w:sz="8" w:space="0" w:color="auto"/>
              <w:right w:val="single" w:sz="8" w:space="0" w:color="auto"/>
            </w:tcBorders>
            <w:shd w:val="clear" w:color="auto" w:fill="auto"/>
            <w:vAlign w:val="bottom"/>
            <w:hideMark/>
          </w:tcPr>
          <w:p w14:paraId="7F925913" w14:textId="77777777" w:rsidR="009B286C" w:rsidRPr="009B286C" w:rsidRDefault="009B286C" w:rsidP="00EA7C21">
            <w:pPr>
              <w:spacing w:after="0" w:line="240" w:lineRule="auto"/>
              <w:jc w:val="center"/>
              <w:rPr>
                <w:ins w:id="2157" w:author="Jen" w:date="2017-08-25T11:58:00Z"/>
                <w:rFonts w:ascii="Times New Roman" w:eastAsia="Times New Roman" w:hAnsi="Times New Roman" w:cs="Times New Roman"/>
                <w:color w:val="000000"/>
                <w:sz w:val="12"/>
                <w:szCs w:val="12"/>
                <w:lang w:val="en-US"/>
              </w:rPr>
            </w:pPr>
            <w:ins w:id="2158" w:author="Jen" w:date="2017-08-25T11:58:00Z">
              <w:r w:rsidRPr="009B286C">
                <w:rPr>
                  <w:rFonts w:ascii="Times New Roman" w:hAnsi="Times New Roman" w:cs="Times New Roman"/>
                  <w:color w:val="000000"/>
                  <w:sz w:val="12"/>
                  <w:szCs w:val="12"/>
                  <w:rPrChange w:id="2159" w:author="Jen" w:date="2017-08-25T12:01:00Z">
                    <w:rPr>
                      <w:color w:val="000000"/>
                      <w:sz w:val="12"/>
                      <w:szCs w:val="12"/>
                    </w:rPr>
                  </w:rPrChange>
                </w:rPr>
                <w:t>1,109</w:t>
              </w:r>
            </w:ins>
          </w:p>
        </w:tc>
        <w:tc>
          <w:tcPr>
            <w:tcW w:w="630" w:type="dxa"/>
            <w:tcBorders>
              <w:top w:val="nil"/>
              <w:left w:val="nil"/>
              <w:bottom w:val="single" w:sz="8" w:space="0" w:color="auto"/>
              <w:right w:val="single" w:sz="8" w:space="0" w:color="auto"/>
            </w:tcBorders>
            <w:shd w:val="clear" w:color="auto" w:fill="auto"/>
            <w:vAlign w:val="bottom"/>
            <w:hideMark/>
          </w:tcPr>
          <w:p w14:paraId="2C702BB5" w14:textId="77777777" w:rsidR="009B286C" w:rsidRPr="009B286C" w:rsidRDefault="009B286C" w:rsidP="00EA7C21">
            <w:pPr>
              <w:spacing w:after="0" w:line="240" w:lineRule="auto"/>
              <w:jc w:val="center"/>
              <w:rPr>
                <w:ins w:id="2160" w:author="Jen" w:date="2017-08-25T11:58:00Z"/>
                <w:rFonts w:ascii="Times New Roman" w:eastAsia="Times New Roman" w:hAnsi="Times New Roman" w:cs="Times New Roman"/>
                <w:color w:val="000000"/>
                <w:sz w:val="12"/>
                <w:szCs w:val="12"/>
                <w:lang w:val="en-US"/>
              </w:rPr>
            </w:pPr>
            <w:ins w:id="2161" w:author="Jen" w:date="2017-08-25T11:58:00Z">
              <w:r w:rsidRPr="009B286C">
                <w:rPr>
                  <w:rFonts w:ascii="Times New Roman" w:hAnsi="Times New Roman" w:cs="Times New Roman"/>
                  <w:color w:val="000000"/>
                  <w:sz w:val="12"/>
                  <w:szCs w:val="12"/>
                  <w:rPrChange w:id="2162" w:author="Jen" w:date="2017-08-25T12:01:00Z">
                    <w:rPr>
                      <w:color w:val="000000"/>
                      <w:sz w:val="12"/>
                      <w:szCs w:val="12"/>
                    </w:rPr>
                  </w:rPrChange>
                </w:rPr>
                <w:t>27</w:t>
              </w:r>
            </w:ins>
          </w:p>
        </w:tc>
        <w:tc>
          <w:tcPr>
            <w:tcW w:w="810" w:type="dxa"/>
            <w:tcBorders>
              <w:top w:val="nil"/>
              <w:left w:val="nil"/>
              <w:bottom w:val="single" w:sz="8" w:space="0" w:color="auto"/>
              <w:right w:val="single" w:sz="8" w:space="0" w:color="auto"/>
            </w:tcBorders>
            <w:shd w:val="clear" w:color="auto" w:fill="auto"/>
            <w:vAlign w:val="bottom"/>
            <w:hideMark/>
          </w:tcPr>
          <w:p w14:paraId="664997B1" w14:textId="77777777" w:rsidR="009B286C" w:rsidRPr="009B286C" w:rsidRDefault="009B286C" w:rsidP="00EA7C21">
            <w:pPr>
              <w:spacing w:after="0" w:line="240" w:lineRule="auto"/>
              <w:jc w:val="center"/>
              <w:rPr>
                <w:ins w:id="2163" w:author="Jen" w:date="2017-08-25T11:58:00Z"/>
                <w:rFonts w:ascii="Times New Roman" w:eastAsia="Times New Roman" w:hAnsi="Times New Roman" w:cs="Times New Roman"/>
                <w:color w:val="000000"/>
                <w:sz w:val="12"/>
                <w:szCs w:val="12"/>
                <w:lang w:val="en-US"/>
              </w:rPr>
            </w:pPr>
            <w:ins w:id="2164" w:author="Jen" w:date="2017-08-25T11:58:00Z">
              <w:r w:rsidRPr="009B286C">
                <w:rPr>
                  <w:rFonts w:ascii="Times New Roman" w:hAnsi="Times New Roman" w:cs="Times New Roman"/>
                  <w:color w:val="000000"/>
                  <w:sz w:val="12"/>
                  <w:szCs w:val="12"/>
                  <w:rPrChange w:id="2165" w:author="Jen" w:date="2017-08-25T12:01:00Z">
                    <w:rPr>
                      <w:color w:val="000000"/>
                      <w:sz w:val="12"/>
                      <w:szCs w:val="12"/>
                    </w:rPr>
                  </w:rPrChange>
                </w:rPr>
                <w:t>5,545,000</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304D5272" w14:textId="77777777" w:rsidR="009B286C" w:rsidRPr="009B286C" w:rsidRDefault="009B286C" w:rsidP="00EA7C21">
            <w:pPr>
              <w:spacing w:after="0" w:line="240" w:lineRule="auto"/>
              <w:jc w:val="center"/>
              <w:rPr>
                <w:ins w:id="2166"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21609D88" w14:textId="77777777" w:rsidR="009B286C" w:rsidRPr="009B286C" w:rsidRDefault="009B286C" w:rsidP="00EA7C21">
            <w:pPr>
              <w:spacing w:after="0" w:line="240" w:lineRule="auto"/>
              <w:jc w:val="center"/>
              <w:rPr>
                <w:ins w:id="2167"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12883424" w14:textId="77777777" w:rsidR="009B286C" w:rsidRPr="009B286C" w:rsidRDefault="009B286C" w:rsidP="00EA7C21">
            <w:pPr>
              <w:spacing w:after="0" w:line="240" w:lineRule="auto"/>
              <w:jc w:val="center"/>
              <w:rPr>
                <w:ins w:id="2168"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0E44F25E" w14:textId="77777777" w:rsidR="009B286C" w:rsidRPr="009B286C" w:rsidRDefault="009B286C" w:rsidP="00EA7C21">
            <w:pPr>
              <w:spacing w:after="0" w:line="240" w:lineRule="auto"/>
              <w:jc w:val="center"/>
              <w:rPr>
                <w:ins w:id="2169"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0612B6DA" w14:textId="77777777" w:rsidR="009B286C" w:rsidRPr="009B286C" w:rsidRDefault="009B286C" w:rsidP="00EA7C21">
            <w:pPr>
              <w:spacing w:after="0" w:line="240" w:lineRule="auto"/>
              <w:jc w:val="center"/>
              <w:rPr>
                <w:ins w:id="2170"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16FD6D3D" w14:textId="77777777" w:rsidR="009B286C" w:rsidRPr="009B286C" w:rsidRDefault="009B286C" w:rsidP="00EA7C21">
            <w:pPr>
              <w:spacing w:after="0" w:line="240" w:lineRule="auto"/>
              <w:jc w:val="center"/>
              <w:rPr>
                <w:ins w:id="2171"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13547ECD" w14:textId="77777777" w:rsidR="009B286C" w:rsidRPr="009B286C" w:rsidRDefault="009B286C" w:rsidP="00EA7C21">
            <w:pPr>
              <w:spacing w:after="0" w:line="240" w:lineRule="auto"/>
              <w:jc w:val="center"/>
              <w:rPr>
                <w:ins w:id="2172"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2B913672" w14:textId="77777777" w:rsidR="009B286C" w:rsidRPr="009B286C" w:rsidRDefault="009B286C" w:rsidP="00EA7C21">
            <w:pPr>
              <w:spacing w:after="0" w:line="240" w:lineRule="auto"/>
              <w:jc w:val="center"/>
              <w:rPr>
                <w:ins w:id="2173"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7CE28130" w14:textId="77777777" w:rsidR="009B286C" w:rsidRPr="009B286C" w:rsidRDefault="009B286C" w:rsidP="00EA7C21">
            <w:pPr>
              <w:spacing w:after="0" w:line="240" w:lineRule="auto"/>
              <w:jc w:val="center"/>
              <w:rPr>
                <w:ins w:id="2174" w:author="Jen" w:date="2017-08-25T11:58:00Z"/>
                <w:rFonts w:ascii="Times New Roman" w:eastAsia="Times New Roman" w:hAnsi="Times New Roman" w:cs="Times New Roman"/>
                <w:color w:val="000000"/>
                <w:sz w:val="12"/>
                <w:szCs w:val="12"/>
                <w:lang w:val="en-US"/>
              </w:rPr>
            </w:pPr>
          </w:p>
        </w:tc>
        <w:tc>
          <w:tcPr>
            <w:tcW w:w="704" w:type="dxa"/>
            <w:tcBorders>
              <w:top w:val="nil"/>
              <w:left w:val="nil"/>
              <w:bottom w:val="single" w:sz="8" w:space="0" w:color="auto"/>
              <w:right w:val="single" w:sz="8" w:space="0" w:color="auto"/>
            </w:tcBorders>
            <w:shd w:val="clear" w:color="auto" w:fill="auto"/>
            <w:vAlign w:val="bottom"/>
            <w:hideMark/>
          </w:tcPr>
          <w:p w14:paraId="1882FD1C" w14:textId="77777777" w:rsidR="009B286C" w:rsidRPr="009B286C" w:rsidRDefault="009B286C" w:rsidP="00EA7C21">
            <w:pPr>
              <w:spacing w:after="0" w:line="240" w:lineRule="auto"/>
              <w:jc w:val="center"/>
              <w:rPr>
                <w:ins w:id="2175" w:author="Jen" w:date="2017-08-25T11:58:00Z"/>
                <w:rFonts w:ascii="Times New Roman" w:eastAsia="Times New Roman" w:hAnsi="Times New Roman" w:cs="Times New Roman"/>
                <w:color w:val="000000"/>
                <w:sz w:val="12"/>
                <w:szCs w:val="12"/>
                <w:lang w:val="en-US"/>
              </w:rPr>
            </w:pPr>
            <w:ins w:id="2176" w:author="Jen" w:date="2017-08-25T11:58:00Z">
              <w:r w:rsidRPr="009B286C">
                <w:rPr>
                  <w:rFonts w:ascii="Times New Roman" w:hAnsi="Times New Roman" w:cs="Times New Roman"/>
                  <w:color w:val="000000"/>
                  <w:sz w:val="12"/>
                  <w:szCs w:val="12"/>
                  <w:rPrChange w:id="2177" w:author="Jen" w:date="2017-08-25T12:01:00Z">
                    <w:rPr>
                      <w:color w:val="000000"/>
                      <w:sz w:val="12"/>
                      <w:szCs w:val="12"/>
                    </w:rPr>
                  </w:rPrChange>
                </w:rPr>
                <w:t>4,180</w:t>
              </w:r>
            </w:ins>
          </w:p>
        </w:tc>
        <w:tc>
          <w:tcPr>
            <w:tcW w:w="466" w:type="dxa"/>
            <w:tcBorders>
              <w:top w:val="nil"/>
              <w:left w:val="nil"/>
              <w:bottom w:val="single" w:sz="8" w:space="0" w:color="auto"/>
              <w:right w:val="single" w:sz="8" w:space="0" w:color="auto"/>
            </w:tcBorders>
            <w:shd w:val="clear" w:color="auto" w:fill="auto"/>
            <w:vAlign w:val="bottom"/>
            <w:hideMark/>
          </w:tcPr>
          <w:p w14:paraId="7434D996" w14:textId="77777777" w:rsidR="009B286C" w:rsidRPr="009B286C" w:rsidRDefault="009B286C" w:rsidP="00EA7C21">
            <w:pPr>
              <w:spacing w:after="0" w:line="240" w:lineRule="auto"/>
              <w:jc w:val="center"/>
              <w:rPr>
                <w:ins w:id="2178" w:author="Jen" w:date="2017-08-25T11:58:00Z"/>
                <w:rFonts w:ascii="Times New Roman" w:eastAsia="Times New Roman" w:hAnsi="Times New Roman" w:cs="Times New Roman"/>
                <w:color w:val="000000"/>
                <w:sz w:val="12"/>
                <w:szCs w:val="12"/>
                <w:lang w:val="en-US"/>
              </w:rPr>
            </w:pPr>
            <w:ins w:id="2179" w:author="Jen" w:date="2017-08-25T11:58:00Z">
              <w:r w:rsidRPr="009B286C">
                <w:rPr>
                  <w:rFonts w:ascii="Times New Roman" w:hAnsi="Times New Roman" w:cs="Times New Roman"/>
                  <w:color w:val="000000"/>
                  <w:sz w:val="12"/>
                  <w:szCs w:val="12"/>
                  <w:rPrChange w:id="2180" w:author="Jen" w:date="2017-08-25T12:01:00Z">
                    <w:rPr>
                      <w:color w:val="000000"/>
                      <w:sz w:val="12"/>
                      <w:szCs w:val="12"/>
                    </w:rPr>
                  </w:rPrChange>
                </w:rPr>
                <w:t>100</w:t>
              </w:r>
            </w:ins>
          </w:p>
        </w:tc>
        <w:tc>
          <w:tcPr>
            <w:tcW w:w="862" w:type="dxa"/>
            <w:tcBorders>
              <w:top w:val="nil"/>
              <w:left w:val="nil"/>
              <w:bottom w:val="single" w:sz="8" w:space="0" w:color="auto"/>
              <w:right w:val="single" w:sz="8" w:space="0" w:color="auto"/>
            </w:tcBorders>
            <w:shd w:val="clear" w:color="auto" w:fill="auto"/>
            <w:vAlign w:val="bottom"/>
            <w:hideMark/>
          </w:tcPr>
          <w:p w14:paraId="2A8C3519" w14:textId="77777777" w:rsidR="009B286C" w:rsidRPr="009B286C" w:rsidRDefault="009B286C" w:rsidP="00EA7C21">
            <w:pPr>
              <w:spacing w:after="0" w:line="240" w:lineRule="auto"/>
              <w:jc w:val="center"/>
              <w:rPr>
                <w:ins w:id="2181" w:author="Jen" w:date="2017-08-25T11:58:00Z"/>
                <w:rFonts w:ascii="Times New Roman" w:eastAsia="Times New Roman" w:hAnsi="Times New Roman" w:cs="Times New Roman"/>
                <w:color w:val="000000"/>
                <w:sz w:val="12"/>
                <w:szCs w:val="12"/>
                <w:lang w:val="en-US"/>
              </w:rPr>
            </w:pPr>
            <w:ins w:id="2182" w:author="Jen" w:date="2017-08-25T11:58:00Z">
              <w:r w:rsidRPr="009B286C">
                <w:rPr>
                  <w:rFonts w:ascii="Times New Roman" w:hAnsi="Times New Roman" w:cs="Times New Roman"/>
                  <w:color w:val="000000"/>
                  <w:sz w:val="12"/>
                  <w:szCs w:val="12"/>
                  <w:rPrChange w:id="2183" w:author="Jen" w:date="2017-08-25T12:01:00Z">
                    <w:rPr>
                      <w:color w:val="000000"/>
                      <w:sz w:val="12"/>
                      <w:szCs w:val="12"/>
                    </w:rPr>
                  </w:rPrChange>
                </w:rPr>
                <w:t>19,364,500</w:t>
              </w:r>
            </w:ins>
          </w:p>
        </w:tc>
      </w:tr>
      <w:tr w:rsidR="00CB4F54" w:rsidRPr="009B286C" w14:paraId="51DE4F7C" w14:textId="77777777" w:rsidTr="009B286C">
        <w:trPr>
          <w:trHeight w:val="315"/>
          <w:jc w:val="center"/>
          <w:ins w:id="2184"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58FEB272" w14:textId="77777777" w:rsidR="009B286C" w:rsidRPr="009B286C" w:rsidRDefault="009B286C" w:rsidP="00EA7C21">
            <w:pPr>
              <w:spacing w:after="0" w:line="240" w:lineRule="auto"/>
              <w:rPr>
                <w:ins w:id="2185" w:author="Jen" w:date="2017-08-25T11:58:00Z"/>
                <w:rFonts w:ascii="Times New Roman" w:eastAsia="Times New Roman" w:hAnsi="Times New Roman" w:cs="Times New Roman"/>
                <w:color w:val="000000"/>
                <w:sz w:val="12"/>
                <w:szCs w:val="12"/>
                <w:lang w:val="en-US"/>
              </w:rPr>
            </w:pPr>
            <w:ins w:id="2186" w:author="Jen" w:date="2017-08-25T11:58:00Z">
              <w:r w:rsidRPr="009B286C">
                <w:rPr>
                  <w:rFonts w:ascii="Times New Roman" w:eastAsia="Times New Roman" w:hAnsi="Times New Roman" w:cs="Times New Roman"/>
                  <w:color w:val="000000"/>
                  <w:sz w:val="12"/>
                  <w:szCs w:val="12"/>
                  <w:lang w:val="en-US"/>
                </w:rPr>
                <w:t>Valenzuela</w:t>
              </w:r>
            </w:ins>
          </w:p>
        </w:tc>
        <w:tc>
          <w:tcPr>
            <w:tcW w:w="810" w:type="dxa"/>
            <w:tcBorders>
              <w:top w:val="nil"/>
              <w:left w:val="nil"/>
              <w:bottom w:val="single" w:sz="8" w:space="0" w:color="auto"/>
              <w:right w:val="single" w:sz="8" w:space="0" w:color="auto"/>
            </w:tcBorders>
            <w:shd w:val="clear" w:color="auto" w:fill="auto"/>
            <w:vAlign w:val="bottom"/>
            <w:hideMark/>
          </w:tcPr>
          <w:p w14:paraId="3E10A218" w14:textId="77777777" w:rsidR="009B286C" w:rsidRPr="009B286C" w:rsidRDefault="009B286C" w:rsidP="00EA7C21">
            <w:pPr>
              <w:spacing w:after="0" w:line="240" w:lineRule="auto"/>
              <w:jc w:val="center"/>
              <w:rPr>
                <w:ins w:id="2187" w:author="Jen" w:date="2017-08-25T11:58:00Z"/>
                <w:rFonts w:ascii="Times New Roman" w:eastAsia="Times New Roman" w:hAnsi="Times New Roman" w:cs="Times New Roman"/>
                <w:color w:val="000000"/>
                <w:sz w:val="12"/>
                <w:szCs w:val="12"/>
                <w:lang w:val="en-US"/>
              </w:rPr>
            </w:pPr>
            <w:ins w:id="2188" w:author="Jen" w:date="2017-08-25T11:58:00Z">
              <w:r w:rsidRPr="009B286C">
                <w:rPr>
                  <w:rFonts w:ascii="Times New Roman" w:hAnsi="Times New Roman" w:cs="Times New Roman"/>
                  <w:color w:val="000000"/>
                  <w:sz w:val="12"/>
                  <w:szCs w:val="12"/>
                  <w:rPrChange w:id="2189" w:author="Jen" w:date="2017-08-25T12:01:00Z">
                    <w:rPr>
                      <w:color w:val="000000"/>
                      <w:sz w:val="12"/>
                      <w:szCs w:val="12"/>
                    </w:rPr>
                  </w:rPrChange>
                </w:rPr>
                <w:t>6,970</w:t>
              </w:r>
            </w:ins>
          </w:p>
        </w:tc>
        <w:tc>
          <w:tcPr>
            <w:tcW w:w="720" w:type="dxa"/>
            <w:tcBorders>
              <w:top w:val="nil"/>
              <w:left w:val="nil"/>
              <w:bottom w:val="single" w:sz="8" w:space="0" w:color="auto"/>
              <w:right w:val="single" w:sz="8" w:space="0" w:color="auto"/>
            </w:tcBorders>
            <w:shd w:val="clear" w:color="auto" w:fill="auto"/>
            <w:vAlign w:val="bottom"/>
            <w:hideMark/>
          </w:tcPr>
          <w:p w14:paraId="1F275507" w14:textId="77777777" w:rsidR="009B286C" w:rsidRPr="009B286C" w:rsidRDefault="009B286C" w:rsidP="00EA7C21">
            <w:pPr>
              <w:spacing w:after="0" w:line="240" w:lineRule="auto"/>
              <w:jc w:val="center"/>
              <w:rPr>
                <w:ins w:id="2190" w:author="Jen" w:date="2017-08-25T11:58:00Z"/>
                <w:rFonts w:ascii="Times New Roman" w:eastAsia="Times New Roman" w:hAnsi="Times New Roman" w:cs="Times New Roman"/>
                <w:color w:val="000000"/>
                <w:sz w:val="12"/>
                <w:szCs w:val="12"/>
                <w:lang w:val="en-US"/>
              </w:rPr>
            </w:pPr>
            <w:ins w:id="2191" w:author="Jen" w:date="2017-08-25T11:58:00Z">
              <w:r w:rsidRPr="009B286C">
                <w:rPr>
                  <w:rFonts w:ascii="Times New Roman" w:hAnsi="Times New Roman" w:cs="Times New Roman"/>
                  <w:color w:val="000000"/>
                  <w:sz w:val="12"/>
                  <w:szCs w:val="12"/>
                  <w:rPrChange w:id="2192" w:author="Jen" w:date="2017-08-25T12:01:00Z">
                    <w:rPr>
                      <w:color w:val="000000"/>
                      <w:sz w:val="12"/>
                      <w:szCs w:val="12"/>
                    </w:rPr>
                  </w:rPrChange>
                </w:rPr>
                <w:t>100</w:t>
              </w:r>
            </w:ins>
          </w:p>
        </w:tc>
        <w:tc>
          <w:tcPr>
            <w:tcW w:w="990" w:type="dxa"/>
            <w:tcBorders>
              <w:top w:val="nil"/>
              <w:left w:val="nil"/>
              <w:bottom w:val="single" w:sz="8" w:space="0" w:color="auto"/>
              <w:right w:val="single" w:sz="8" w:space="0" w:color="auto"/>
            </w:tcBorders>
            <w:shd w:val="clear" w:color="auto" w:fill="auto"/>
            <w:vAlign w:val="bottom"/>
            <w:hideMark/>
          </w:tcPr>
          <w:p w14:paraId="42F5AD02" w14:textId="77777777" w:rsidR="009B286C" w:rsidRPr="009B286C" w:rsidRDefault="009B286C" w:rsidP="00EA7C21">
            <w:pPr>
              <w:spacing w:after="0" w:line="240" w:lineRule="auto"/>
              <w:jc w:val="center"/>
              <w:rPr>
                <w:ins w:id="2193" w:author="Jen" w:date="2017-08-25T11:58:00Z"/>
                <w:rFonts w:ascii="Times New Roman" w:eastAsia="Times New Roman" w:hAnsi="Times New Roman" w:cs="Times New Roman"/>
                <w:color w:val="000000"/>
                <w:sz w:val="12"/>
                <w:szCs w:val="12"/>
                <w:lang w:val="en-US"/>
              </w:rPr>
            </w:pPr>
            <w:ins w:id="2194" w:author="Jen" w:date="2017-08-25T11:58:00Z">
              <w:r w:rsidRPr="009B286C">
                <w:rPr>
                  <w:rFonts w:ascii="Times New Roman" w:hAnsi="Times New Roman" w:cs="Times New Roman"/>
                  <w:color w:val="000000"/>
                  <w:sz w:val="12"/>
                  <w:szCs w:val="12"/>
                  <w:rPrChange w:id="2195" w:author="Jen" w:date="2017-08-25T12:01:00Z">
                    <w:rPr>
                      <w:color w:val="000000"/>
                      <w:sz w:val="12"/>
                      <w:szCs w:val="12"/>
                    </w:rPr>
                  </w:rPrChange>
                </w:rPr>
                <w:t>47,165,990</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65FAF9CB" w14:textId="77777777" w:rsidR="009B286C" w:rsidRPr="009B286C" w:rsidRDefault="009B286C" w:rsidP="00EA7C21">
            <w:pPr>
              <w:spacing w:after="0" w:line="240" w:lineRule="auto"/>
              <w:jc w:val="center"/>
              <w:rPr>
                <w:ins w:id="2196"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684DD94E" w14:textId="77777777" w:rsidR="009B286C" w:rsidRPr="009B286C" w:rsidRDefault="009B286C" w:rsidP="00EA7C21">
            <w:pPr>
              <w:spacing w:after="0" w:line="240" w:lineRule="auto"/>
              <w:jc w:val="center"/>
              <w:rPr>
                <w:ins w:id="2197"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0D966925" w14:textId="77777777" w:rsidR="009B286C" w:rsidRPr="009B286C" w:rsidRDefault="009B286C" w:rsidP="00EA7C21">
            <w:pPr>
              <w:spacing w:after="0" w:line="240" w:lineRule="auto"/>
              <w:jc w:val="center"/>
              <w:rPr>
                <w:ins w:id="2198"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5E4C61D1" w14:textId="77777777" w:rsidR="009B286C" w:rsidRPr="009B286C" w:rsidRDefault="009B286C" w:rsidP="00EA7C21">
            <w:pPr>
              <w:spacing w:after="0" w:line="240" w:lineRule="auto"/>
              <w:jc w:val="center"/>
              <w:rPr>
                <w:ins w:id="2199"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335183AA" w14:textId="77777777" w:rsidR="009B286C" w:rsidRPr="009B286C" w:rsidRDefault="009B286C" w:rsidP="00EA7C21">
            <w:pPr>
              <w:spacing w:after="0" w:line="240" w:lineRule="auto"/>
              <w:jc w:val="center"/>
              <w:rPr>
                <w:ins w:id="2200"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5934EA72" w14:textId="77777777" w:rsidR="009B286C" w:rsidRPr="009B286C" w:rsidRDefault="009B286C" w:rsidP="00EA7C21">
            <w:pPr>
              <w:spacing w:after="0" w:line="240" w:lineRule="auto"/>
              <w:jc w:val="center"/>
              <w:rPr>
                <w:ins w:id="2201"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5E130183" w14:textId="77777777" w:rsidR="009B286C" w:rsidRPr="009B286C" w:rsidRDefault="009B286C" w:rsidP="00EA7C21">
            <w:pPr>
              <w:spacing w:after="0" w:line="240" w:lineRule="auto"/>
              <w:jc w:val="center"/>
              <w:rPr>
                <w:ins w:id="2202"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1A2DE039" w14:textId="77777777" w:rsidR="009B286C" w:rsidRPr="009B286C" w:rsidRDefault="009B286C" w:rsidP="00EA7C21">
            <w:pPr>
              <w:spacing w:after="0" w:line="240" w:lineRule="auto"/>
              <w:jc w:val="center"/>
              <w:rPr>
                <w:ins w:id="2203"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6CFFB82E" w14:textId="77777777" w:rsidR="009B286C" w:rsidRPr="009B286C" w:rsidRDefault="009B286C" w:rsidP="00EA7C21">
            <w:pPr>
              <w:spacing w:after="0" w:line="240" w:lineRule="auto"/>
              <w:jc w:val="center"/>
              <w:rPr>
                <w:ins w:id="2204"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2949B5DF" w14:textId="77777777" w:rsidR="009B286C" w:rsidRPr="009B286C" w:rsidRDefault="009B286C" w:rsidP="00EA7C21">
            <w:pPr>
              <w:spacing w:after="0" w:line="240" w:lineRule="auto"/>
              <w:jc w:val="center"/>
              <w:rPr>
                <w:ins w:id="2205"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0BD2FAEA" w14:textId="77777777" w:rsidR="009B286C" w:rsidRPr="009B286C" w:rsidRDefault="009B286C" w:rsidP="00EA7C21">
            <w:pPr>
              <w:spacing w:after="0" w:line="240" w:lineRule="auto"/>
              <w:jc w:val="center"/>
              <w:rPr>
                <w:ins w:id="2206"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37F0A0C0" w14:textId="77777777" w:rsidR="009B286C" w:rsidRPr="009B286C" w:rsidRDefault="009B286C" w:rsidP="00EA7C21">
            <w:pPr>
              <w:spacing w:after="0" w:line="240" w:lineRule="auto"/>
              <w:jc w:val="center"/>
              <w:rPr>
                <w:ins w:id="2207" w:author="Jen" w:date="2017-08-25T11:58:00Z"/>
                <w:rFonts w:ascii="Times New Roman" w:eastAsia="Times New Roman" w:hAnsi="Times New Roman" w:cs="Times New Roman"/>
                <w:color w:val="000000"/>
                <w:sz w:val="12"/>
                <w:szCs w:val="12"/>
                <w:lang w:val="en-US"/>
              </w:rPr>
            </w:pPr>
          </w:p>
        </w:tc>
        <w:tc>
          <w:tcPr>
            <w:tcW w:w="704" w:type="dxa"/>
            <w:tcBorders>
              <w:top w:val="nil"/>
              <w:left w:val="nil"/>
              <w:bottom w:val="single" w:sz="8" w:space="0" w:color="auto"/>
              <w:right w:val="single" w:sz="8" w:space="0" w:color="auto"/>
            </w:tcBorders>
            <w:shd w:val="clear" w:color="auto" w:fill="auto"/>
            <w:vAlign w:val="bottom"/>
            <w:hideMark/>
          </w:tcPr>
          <w:p w14:paraId="2553B301" w14:textId="77777777" w:rsidR="009B286C" w:rsidRPr="009B286C" w:rsidRDefault="009B286C" w:rsidP="00EA7C21">
            <w:pPr>
              <w:spacing w:after="0" w:line="240" w:lineRule="auto"/>
              <w:jc w:val="center"/>
              <w:rPr>
                <w:ins w:id="2208" w:author="Jen" w:date="2017-08-25T11:58:00Z"/>
                <w:rFonts w:ascii="Times New Roman" w:eastAsia="Times New Roman" w:hAnsi="Times New Roman" w:cs="Times New Roman"/>
                <w:color w:val="000000"/>
                <w:sz w:val="12"/>
                <w:szCs w:val="12"/>
                <w:lang w:val="en-US"/>
              </w:rPr>
            </w:pPr>
            <w:ins w:id="2209" w:author="Jen" w:date="2017-08-25T11:58:00Z">
              <w:r w:rsidRPr="009B286C">
                <w:rPr>
                  <w:rFonts w:ascii="Times New Roman" w:hAnsi="Times New Roman" w:cs="Times New Roman"/>
                  <w:color w:val="000000"/>
                  <w:sz w:val="12"/>
                  <w:szCs w:val="12"/>
                  <w:rPrChange w:id="2210" w:author="Jen" w:date="2017-08-25T12:01:00Z">
                    <w:rPr>
                      <w:color w:val="000000"/>
                      <w:sz w:val="12"/>
                      <w:szCs w:val="12"/>
                    </w:rPr>
                  </w:rPrChange>
                </w:rPr>
                <w:t>6,970</w:t>
              </w:r>
            </w:ins>
          </w:p>
        </w:tc>
        <w:tc>
          <w:tcPr>
            <w:tcW w:w="466" w:type="dxa"/>
            <w:tcBorders>
              <w:top w:val="nil"/>
              <w:left w:val="nil"/>
              <w:bottom w:val="single" w:sz="8" w:space="0" w:color="auto"/>
              <w:right w:val="single" w:sz="8" w:space="0" w:color="auto"/>
            </w:tcBorders>
            <w:shd w:val="clear" w:color="auto" w:fill="auto"/>
            <w:vAlign w:val="bottom"/>
            <w:hideMark/>
          </w:tcPr>
          <w:p w14:paraId="1706EB42" w14:textId="77777777" w:rsidR="009B286C" w:rsidRPr="009B286C" w:rsidRDefault="009B286C" w:rsidP="00EA7C21">
            <w:pPr>
              <w:spacing w:after="0" w:line="240" w:lineRule="auto"/>
              <w:jc w:val="center"/>
              <w:rPr>
                <w:ins w:id="2211" w:author="Jen" w:date="2017-08-25T11:58:00Z"/>
                <w:rFonts w:ascii="Times New Roman" w:eastAsia="Times New Roman" w:hAnsi="Times New Roman" w:cs="Times New Roman"/>
                <w:color w:val="000000"/>
                <w:sz w:val="12"/>
                <w:szCs w:val="12"/>
                <w:lang w:val="en-US"/>
              </w:rPr>
            </w:pPr>
            <w:ins w:id="2212" w:author="Jen" w:date="2017-08-25T11:58:00Z">
              <w:r w:rsidRPr="009B286C">
                <w:rPr>
                  <w:rFonts w:ascii="Times New Roman" w:hAnsi="Times New Roman" w:cs="Times New Roman"/>
                  <w:color w:val="000000"/>
                  <w:sz w:val="12"/>
                  <w:szCs w:val="12"/>
                  <w:rPrChange w:id="2213" w:author="Jen" w:date="2017-08-25T12:01:00Z">
                    <w:rPr>
                      <w:color w:val="000000"/>
                      <w:sz w:val="12"/>
                      <w:szCs w:val="12"/>
                    </w:rPr>
                  </w:rPrChange>
                </w:rPr>
                <w:t>100</w:t>
              </w:r>
            </w:ins>
          </w:p>
        </w:tc>
        <w:tc>
          <w:tcPr>
            <w:tcW w:w="862" w:type="dxa"/>
            <w:tcBorders>
              <w:top w:val="nil"/>
              <w:left w:val="nil"/>
              <w:bottom w:val="single" w:sz="8" w:space="0" w:color="auto"/>
              <w:right w:val="single" w:sz="8" w:space="0" w:color="auto"/>
            </w:tcBorders>
            <w:shd w:val="clear" w:color="auto" w:fill="auto"/>
            <w:vAlign w:val="bottom"/>
            <w:hideMark/>
          </w:tcPr>
          <w:p w14:paraId="7F7BF7CC" w14:textId="77777777" w:rsidR="009B286C" w:rsidRPr="009B286C" w:rsidRDefault="009B286C" w:rsidP="00EA7C21">
            <w:pPr>
              <w:spacing w:after="0" w:line="240" w:lineRule="auto"/>
              <w:jc w:val="center"/>
              <w:rPr>
                <w:ins w:id="2214" w:author="Jen" w:date="2017-08-25T11:58:00Z"/>
                <w:rFonts w:ascii="Times New Roman" w:eastAsia="Times New Roman" w:hAnsi="Times New Roman" w:cs="Times New Roman"/>
                <w:color w:val="000000"/>
                <w:sz w:val="12"/>
                <w:szCs w:val="12"/>
                <w:lang w:val="en-US"/>
              </w:rPr>
            </w:pPr>
            <w:ins w:id="2215" w:author="Jen" w:date="2017-08-25T11:58:00Z">
              <w:r w:rsidRPr="009B286C">
                <w:rPr>
                  <w:rFonts w:ascii="Times New Roman" w:hAnsi="Times New Roman" w:cs="Times New Roman"/>
                  <w:color w:val="000000"/>
                  <w:sz w:val="12"/>
                  <w:szCs w:val="12"/>
                  <w:rPrChange w:id="2216" w:author="Jen" w:date="2017-08-25T12:01:00Z">
                    <w:rPr>
                      <w:color w:val="000000"/>
                      <w:sz w:val="12"/>
                      <w:szCs w:val="12"/>
                    </w:rPr>
                  </w:rPrChange>
                </w:rPr>
                <w:t>47,165,990</w:t>
              </w:r>
            </w:ins>
          </w:p>
        </w:tc>
      </w:tr>
      <w:tr w:rsidR="00CB4F54" w:rsidRPr="009B286C" w14:paraId="30DD2DE6" w14:textId="77777777" w:rsidTr="009B286C">
        <w:trPr>
          <w:trHeight w:val="315"/>
          <w:jc w:val="center"/>
          <w:ins w:id="2217"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589C23FC" w14:textId="77777777" w:rsidR="009B286C" w:rsidRPr="009B286C" w:rsidRDefault="009B286C" w:rsidP="00EA7C21">
            <w:pPr>
              <w:spacing w:after="0" w:line="240" w:lineRule="auto"/>
              <w:rPr>
                <w:ins w:id="2218" w:author="Jen" w:date="2017-08-25T11:58:00Z"/>
                <w:rFonts w:ascii="Times New Roman" w:eastAsia="Times New Roman" w:hAnsi="Times New Roman" w:cs="Times New Roman"/>
                <w:color w:val="000000"/>
                <w:sz w:val="12"/>
                <w:szCs w:val="12"/>
                <w:lang w:val="en-US"/>
              </w:rPr>
            </w:pPr>
            <w:ins w:id="2219" w:author="Jen" w:date="2017-08-25T11:58:00Z">
              <w:r w:rsidRPr="009B286C">
                <w:rPr>
                  <w:rFonts w:ascii="Times New Roman" w:eastAsia="Times New Roman" w:hAnsi="Times New Roman" w:cs="Times New Roman"/>
                  <w:color w:val="000000"/>
                  <w:sz w:val="12"/>
                  <w:szCs w:val="12"/>
                  <w:lang w:val="en-US"/>
                </w:rPr>
                <w:t>Caloocan</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791D4F83" w14:textId="77777777" w:rsidR="009B286C" w:rsidRPr="009B286C" w:rsidRDefault="009B286C" w:rsidP="00EA7C21">
            <w:pPr>
              <w:spacing w:after="0" w:line="240" w:lineRule="auto"/>
              <w:jc w:val="center"/>
              <w:rPr>
                <w:ins w:id="2220"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7480540A" w14:textId="77777777" w:rsidR="009B286C" w:rsidRPr="009B286C" w:rsidRDefault="009B286C" w:rsidP="00EA7C21">
            <w:pPr>
              <w:spacing w:after="0" w:line="240" w:lineRule="auto"/>
              <w:jc w:val="center"/>
              <w:rPr>
                <w:ins w:id="2221"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7A2502C8" w14:textId="77777777" w:rsidR="009B286C" w:rsidRPr="009B286C" w:rsidRDefault="009B286C" w:rsidP="00EA7C21">
            <w:pPr>
              <w:spacing w:after="0" w:line="240" w:lineRule="auto"/>
              <w:jc w:val="center"/>
              <w:rPr>
                <w:ins w:id="2222"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78E8BC4C" w14:textId="77777777" w:rsidR="009B286C" w:rsidRPr="009B286C" w:rsidRDefault="009B286C" w:rsidP="00EA7C21">
            <w:pPr>
              <w:spacing w:after="0" w:line="240" w:lineRule="auto"/>
              <w:jc w:val="center"/>
              <w:rPr>
                <w:ins w:id="2223"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138CA360" w14:textId="77777777" w:rsidR="009B286C" w:rsidRPr="009B286C" w:rsidRDefault="009B286C" w:rsidP="00EA7C21">
            <w:pPr>
              <w:spacing w:after="0" w:line="240" w:lineRule="auto"/>
              <w:jc w:val="center"/>
              <w:rPr>
                <w:ins w:id="2224"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156465C8" w14:textId="77777777" w:rsidR="009B286C" w:rsidRPr="009B286C" w:rsidRDefault="009B286C" w:rsidP="00EA7C21">
            <w:pPr>
              <w:spacing w:after="0" w:line="240" w:lineRule="auto"/>
              <w:jc w:val="center"/>
              <w:rPr>
                <w:ins w:id="2225"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47A15D35" w14:textId="77777777" w:rsidR="009B286C" w:rsidRPr="009B286C" w:rsidRDefault="009B286C" w:rsidP="00EA7C21">
            <w:pPr>
              <w:spacing w:after="0" w:line="240" w:lineRule="auto"/>
              <w:jc w:val="center"/>
              <w:rPr>
                <w:ins w:id="2226"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148192E6" w14:textId="77777777" w:rsidR="009B286C" w:rsidRPr="009B286C" w:rsidRDefault="009B286C" w:rsidP="00EA7C21">
            <w:pPr>
              <w:spacing w:after="0" w:line="240" w:lineRule="auto"/>
              <w:jc w:val="center"/>
              <w:rPr>
                <w:ins w:id="2227"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49ED3076" w14:textId="77777777" w:rsidR="009B286C" w:rsidRPr="009B286C" w:rsidRDefault="009B286C" w:rsidP="00EA7C21">
            <w:pPr>
              <w:spacing w:after="0" w:line="240" w:lineRule="auto"/>
              <w:jc w:val="center"/>
              <w:rPr>
                <w:ins w:id="2228"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2B68ED78" w14:textId="77777777" w:rsidR="009B286C" w:rsidRPr="009B286C" w:rsidRDefault="009B286C" w:rsidP="00EA7C21">
            <w:pPr>
              <w:spacing w:after="0" w:line="240" w:lineRule="auto"/>
              <w:jc w:val="center"/>
              <w:rPr>
                <w:ins w:id="2229"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736ADCD2" w14:textId="77777777" w:rsidR="009B286C" w:rsidRPr="009B286C" w:rsidRDefault="009B286C" w:rsidP="00EA7C21">
            <w:pPr>
              <w:spacing w:after="0" w:line="240" w:lineRule="auto"/>
              <w:jc w:val="center"/>
              <w:rPr>
                <w:ins w:id="2230"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65A66863" w14:textId="77777777" w:rsidR="009B286C" w:rsidRPr="009B286C" w:rsidRDefault="009B286C" w:rsidP="00EA7C21">
            <w:pPr>
              <w:spacing w:after="0" w:line="240" w:lineRule="auto"/>
              <w:jc w:val="center"/>
              <w:rPr>
                <w:ins w:id="2231"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3BFF80CC" w14:textId="77777777" w:rsidR="009B286C" w:rsidRPr="009B286C" w:rsidRDefault="009B286C" w:rsidP="00EA7C21">
            <w:pPr>
              <w:spacing w:after="0" w:line="240" w:lineRule="auto"/>
              <w:jc w:val="center"/>
              <w:rPr>
                <w:ins w:id="2232"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53FCDBFD" w14:textId="77777777" w:rsidR="009B286C" w:rsidRPr="009B286C" w:rsidRDefault="009B286C" w:rsidP="00EA7C21">
            <w:pPr>
              <w:spacing w:after="0" w:line="240" w:lineRule="auto"/>
              <w:jc w:val="center"/>
              <w:rPr>
                <w:ins w:id="2233"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2690567F" w14:textId="77777777" w:rsidR="009B286C" w:rsidRPr="009B286C" w:rsidRDefault="009B286C" w:rsidP="00EA7C21">
            <w:pPr>
              <w:spacing w:after="0" w:line="240" w:lineRule="auto"/>
              <w:jc w:val="center"/>
              <w:rPr>
                <w:ins w:id="2234" w:author="Jen" w:date="2017-08-25T11:58:00Z"/>
                <w:rFonts w:ascii="Times New Roman" w:eastAsia="Times New Roman" w:hAnsi="Times New Roman" w:cs="Times New Roman"/>
                <w:color w:val="000000"/>
                <w:sz w:val="12"/>
                <w:szCs w:val="12"/>
                <w:lang w:val="en-US"/>
              </w:rPr>
            </w:pPr>
          </w:p>
        </w:tc>
        <w:tc>
          <w:tcPr>
            <w:tcW w:w="704" w:type="dxa"/>
            <w:tcBorders>
              <w:top w:val="single" w:sz="8" w:space="0" w:color="auto"/>
              <w:left w:val="nil"/>
              <w:bottom w:val="single" w:sz="8" w:space="0" w:color="auto"/>
              <w:right w:val="single" w:sz="8" w:space="0" w:color="auto"/>
            </w:tcBorders>
            <w:shd w:val="pct25" w:color="auto" w:fill="auto"/>
            <w:vAlign w:val="bottom"/>
          </w:tcPr>
          <w:p w14:paraId="0A531AF6" w14:textId="77777777" w:rsidR="009B286C" w:rsidRPr="009B286C" w:rsidRDefault="009B286C" w:rsidP="00EA7C21">
            <w:pPr>
              <w:spacing w:after="0" w:line="240" w:lineRule="auto"/>
              <w:jc w:val="center"/>
              <w:rPr>
                <w:ins w:id="2235" w:author="Jen" w:date="2017-08-25T11:58:00Z"/>
                <w:rFonts w:ascii="Times New Roman" w:eastAsia="Times New Roman" w:hAnsi="Times New Roman" w:cs="Times New Roman"/>
                <w:color w:val="000000"/>
                <w:sz w:val="12"/>
                <w:szCs w:val="12"/>
                <w:lang w:val="en-US"/>
              </w:rPr>
            </w:pPr>
          </w:p>
        </w:tc>
        <w:tc>
          <w:tcPr>
            <w:tcW w:w="466" w:type="dxa"/>
            <w:tcBorders>
              <w:top w:val="single" w:sz="8" w:space="0" w:color="auto"/>
              <w:left w:val="nil"/>
              <w:bottom w:val="single" w:sz="8" w:space="0" w:color="auto"/>
              <w:right w:val="single" w:sz="8" w:space="0" w:color="auto"/>
            </w:tcBorders>
            <w:shd w:val="pct25" w:color="auto" w:fill="auto"/>
            <w:vAlign w:val="bottom"/>
          </w:tcPr>
          <w:p w14:paraId="313DF429" w14:textId="77777777" w:rsidR="009B286C" w:rsidRPr="009B286C" w:rsidRDefault="009B286C" w:rsidP="00EA7C21">
            <w:pPr>
              <w:spacing w:after="0" w:line="240" w:lineRule="auto"/>
              <w:jc w:val="center"/>
              <w:rPr>
                <w:ins w:id="2236" w:author="Jen" w:date="2017-08-25T11:58:00Z"/>
                <w:rFonts w:ascii="Times New Roman" w:eastAsia="Times New Roman" w:hAnsi="Times New Roman" w:cs="Times New Roman"/>
                <w:color w:val="000000"/>
                <w:sz w:val="12"/>
                <w:szCs w:val="12"/>
                <w:lang w:val="en-US"/>
              </w:rPr>
            </w:pPr>
          </w:p>
        </w:tc>
        <w:tc>
          <w:tcPr>
            <w:tcW w:w="862" w:type="dxa"/>
            <w:tcBorders>
              <w:top w:val="single" w:sz="8" w:space="0" w:color="auto"/>
              <w:left w:val="nil"/>
              <w:bottom w:val="single" w:sz="8" w:space="0" w:color="auto"/>
              <w:right w:val="single" w:sz="8" w:space="0" w:color="auto"/>
            </w:tcBorders>
            <w:shd w:val="pct25" w:color="auto" w:fill="auto"/>
            <w:vAlign w:val="bottom"/>
          </w:tcPr>
          <w:p w14:paraId="30CC837D" w14:textId="77777777" w:rsidR="009B286C" w:rsidRPr="009B286C" w:rsidRDefault="009B286C" w:rsidP="00EA7C21">
            <w:pPr>
              <w:spacing w:after="0" w:line="240" w:lineRule="auto"/>
              <w:jc w:val="center"/>
              <w:rPr>
                <w:ins w:id="2237" w:author="Jen" w:date="2017-08-25T11:58:00Z"/>
                <w:rFonts w:ascii="Times New Roman" w:eastAsia="Times New Roman" w:hAnsi="Times New Roman" w:cs="Times New Roman"/>
                <w:color w:val="000000"/>
                <w:sz w:val="12"/>
                <w:szCs w:val="12"/>
                <w:lang w:val="en-US"/>
              </w:rPr>
            </w:pPr>
          </w:p>
        </w:tc>
      </w:tr>
      <w:tr w:rsidR="00CB4F54" w:rsidRPr="009B286C" w14:paraId="618889D7" w14:textId="77777777" w:rsidTr="009B286C">
        <w:trPr>
          <w:trHeight w:val="315"/>
          <w:jc w:val="center"/>
          <w:ins w:id="2238"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3036A214" w14:textId="77777777" w:rsidR="009B286C" w:rsidRPr="009B286C" w:rsidRDefault="009B286C" w:rsidP="00EA7C21">
            <w:pPr>
              <w:spacing w:after="0" w:line="240" w:lineRule="auto"/>
              <w:rPr>
                <w:ins w:id="2239" w:author="Jen" w:date="2017-08-25T11:58:00Z"/>
                <w:rFonts w:ascii="Times New Roman" w:eastAsia="Times New Roman" w:hAnsi="Times New Roman" w:cs="Times New Roman"/>
                <w:color w:val="000000"/>
                <w:sz w:val="12"/>
                <w:szCs w:val="12"/>
                <w:lang w:val="en-US"/>
              </w:rPr>
            </w:pPr>
            <w:ins w:id="2240" w:author="Jen" w:date="2017-08-25T11:58:00Z">
              <w:r w:rsidRPr="009B286C">
                <w:rPr>
                  <w:rFonts w:ascii="Times New Roman" w:eastAsia="Times New Roman" w:hAnsi="Times New Roman" w:cs="Times New Roman"/>
                  <w:color w:val="000000"/>
                  <w:sz w:val="12"/>
                  <w:szCs w:val="12"/>
                  <w:lang w:val="en-US"/>
                </w:rPr>
                <w:t>Manila</w:t>
              </w:r>
            </w:ins>
          </w:p>
        </w:tc>
        <w:tc>
          <w:tcPr>
            <w:tcW w:w="810" w:type="dxa"/>
            <w:tcBorders>
              <w:top w:val="single" w:sz="8" w:space="0" w:color="auto"/>
              <w:left w:val="nil"/>
              <w:bottom w:val="single" w:sz="8" w:space="0" w:color="auto"/>
              <w:right w:val="single" w:sz="8" w:space="0" w:color="auto"/>
            </w:tcBorders>
            <w:shd w:val="pct25" w:color="auto" w:fill="auto"/>
            <w:vAlign w:val="bottom"/>
          </w:tcPr>
          <w:p w14:paraId="3AF4A4B8" w14:textId="77777777" w:rsidR="009B286C" w:rsidRPr="009B286C" w:rsidRDefault="009B286C" w:rsidP="00EA7C21">
            <w:pPr>
              <w:spacing w:after="0" w:line="240" w:lineRule="auto"/>
              <w:jc w:val="center"/>
              <w:rPr>
                <w:ins w:id="2241"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565FFD4F" w14:textId="77777777" w:rsidR="009B286C" w:rsidRPr="009B286C" w:rsidRDefault="009B286C" w:rsidP="00EA7C21">
            <w:pPr>
              <w:spacing w:after="0" w:line="240" w:lineRule="auto"/>
              <w:jc w:val="center"/>
              <w:rPr>
                <w:ins w:id="2242"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3B85B111" w14:textId="77777777" w:rsidR="009B286C" w:rsidRPr="009B286C" w:rsidRDefault="009B286C" w:rsidP="00EA7C21">
            <w:pPr>
              <w:spacing w:after="0" w:line="240" w:lineRule="auto"/>
              <w:jc w:val="center"/>
              <w:rPr>
                <w:ins w:id="2243"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12E6AC33" w14:textId="77777777" w:rsidR="009B286C" w:rsidRPr="009B286C" w:rsidRDefault="009B286C" w:rsidP="00EA7C21">
            <w:pPr>
              <w:spacing w:after="0" w:line="240" w:lineRule="auto"/>
              <w:jc w:val="center"/>
              <w:rPr>
                <w:ins w:id="2244"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3668DDE5" w14:textId="77777777" w:rsidR="009B286C" w:rsidRPr="009B286C" w:rsidRDefault="009B286C" w:rsidP="00EA7C21">
            <w:pPr>
              <w:spacing w:after="0" w:line="240" w:lineRule="auto"/>
              <w:jc w:val="center"/>
              <w:rPr>
                <w:ins w:id="2245"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70156AF6" w14:textId="77777777" w:rsidR="009B286C" w:rsidRPr="009B286C" w:rsidRDefault="009B286C" w:rsidP="00EA7C21">
            <w:pPr>
              <w:spacing w:after="0" w:line="240" w:lineRule="auto"/>
              <w:jc w:val="center"/>
              <w:rPr>
                <w:ins w:id="2246"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00B5583B" w14:textId="77777777" w:rsidR="009B286C" w:rsidRPr="009B286C" w:rsidRDefault="009B286C" w:rsidP="00EA7C21">
            <w:pPr>
              <w:spacing w:after="0" w:line="240" w:lineRule="auto"/>
              <w:jc w:val="center"/>
              <w:rPr>
                <w:ins w:id="2247" w:author="Jen" w:date="2017-08-25T11:58:00Z"/>
                <w:rFonts w:ascii="Times New Roman" w:eastAsia="Times New Roman" w:hAnsi="Times New Roman" w:cs="Times New Roman"/>
                <w:color w:val="000000"/>
                <w:sz w:val="12"/>
                <w:szCs w:val="12"/>
                <w:lang w:val="en-US"/>
              </w:rPr>
            </w:pPr>
          </w:p>
        </w:tc>
        <w:tc>
          <w:tcPr>
            <w:tcW w:w="630" w:type="dxa"/>
            <w:tcBorders>
              <w:top w:val="single" w:sz="8" w:space="0" w:color="auto"/>
              <w:left w:val="nil"/>
              <w:bottom w:val="single" w:sz="8" w:space="0" w:color="auto"/>
              <w:right w:val="single" w:sz="8" w:space="0" w:color="auto"/>
            </w:tcBorders>
            <w:shd w:val="pct25" w:color="auto" w:fill="auto"/>
            <w:vAlign w:val="bottom"/>
          </w:tcPr>
          <w:p w14:paraId="48068276" w14:textId="77777777" w:rsidR="009B286C" w:rsidRPr="009B286C" w:rsidRDefault="009B286C" w:rsidP="00EA7C21">
            <w:pPr>
              <w:spacing w:after="0" w:line="240" w:lineRule="auto"/>
              <w:jc w:val="center"/>
              <w:rPr>
                <w:ins w:id="2248" w:author="Jen" w:date="2017-08-25T11:58:00Z"/>
                <w:rFonts w:ascii="Times New Roman" w:eastAsia="Times New Roman" w:hAnsi="Times New Roman" w:cs="Times New Roman"/>
                <w:color w:val="000000"/>
                <w:sz w:val="12"/>
                <w:szCs w:val="12"/>
                <w:lang w:val="en-US"/>
              </w:rPr>
            </w:pPr>
          </w:p>
        </w:tc>
        <w:tc>
          <w:tcPr>
            <w:tcW w:w="810" w:type="dxa"/>
            <w:tcBorders>
              <w:top w:val="single" w:sz="8" w:space="0" w:color="auto"/>
              <w:left w:val="nil"/>
              <w:bottom w:val="single" w:sz="8" w:space="0" w:color="auto"/>
              <w:right w:val="single" w:sz="8" w:space="0" w:color="auto"/>
            </w:tcBorders>
            <w:shd w:val="pct25" w:color="auto" w:fill="auto"/>
            <w:vAlign w:val="bottom"/>
          </w:tcPr>
          <w:p w14:paraId="3CC7B718" w14:textId="77777777" w:rsidR="009B286C" w:rsidRPr="009B286C" w:rsidRDefault="009B286C" w:rsidP="00EA7C21">
            <w:pPr>
              <w:spacing w:after="0" w:line="240" w:lineRule="auto"/>
              <w:jc w:val="center"/>
              <w:rPr>
                <w:ins w:id="2249" w:author="Jen" w:date="2017-08-25T11:58:00Z"/>
                <w:rFonts w:ascii="Times New Roman" w:eastAsia="Times New Roman" w:hAnsi="Times New Roman" w:cs="Times New Roman"/>
                <w:color w:val="000000"/>
                <w:sz w:val="12"/>
                <w:szCs w:val="12"/>
                <w:lang w:val="en-US"/>
              </w:rPr>
            </w:pPr>
          </w:p>
        </w:tc>
        <w:tc>
          <w:tcPr>
            <w:tcW w:w="811" w:type="dxa"/>
            <w:tcBorders>
              <w:top w:val="single" w:sz="8" w:space="0" w:color="auto"/>
              <w:left w:val="nil"/>
              <w:bottom w:val="single" w:sz="8" w:space="0" w:color="auto"/>
              <w:right w:val="single" w:sz="8" w:space="0" w:color="auto"/>
            </w:tcBorders>
            <w:shd w:val="pct25" w:color="auto" w:fill="auto"/>
            <w:vAlign w:val="bottom"/>
          </w:tcPr>
          <w:p w14:paraId="54C7EAEF" w14:textId="77777777" w:rsidR="009B286C" w:rsidRPr="009B286C" w:rsidRDefault="009B286C" w:rsidP="00EA7C21">
            <w:pPr>
              <w:spacing w:after="0" w:line="240" w:lineRule="auto"/>
              <w:jc w:val="center"/>
              <w:rPr>
                <w:ins w:id="2250" w:author="Jen" w:date="2017-08-25T11:58:00Z"/>
                <w:rFonts w:ascii="Times New Roman" w:eastAsia="Times New Roman" w:hAnsi="Times New Roman" w:cs="Times New Roman"/>
                <w:color w:val="000000"/>
                <w:sz w:val="12"/>
                <w:szCs w:val="12"/>
                <w:lang w:val="en-US"/>
              </w:rPr>
            </w:pPr>
          </w:p>
        </w:tc>
        <w:tc>
          <w:tcPr>
            <w:tcW w:w="539" w:type="dxa"/>
            <w:tcBorders>
              <w:top w:val="single" w:sz="8" w:space="0" w:color="auto"/>
              <w:left w:val="nil"/>
              <w:bottom w:val="single" w:sz="8" w:space="0" w:color="auto"/>
              <w:right w:val="single" w:sz="8" w:space="0" w:color="auto"/>
            </w:tcBorders>
            <w:shd w:val="pct25" w:color="auto" w:fill="auto"/>
            <w:vAlign w:val="bottom"/>
          </w:tcPr>
          <w:p w14:paraId="148CBD27" w14:textId="77777777" w:rsidR="009B286C" w:rsidRPr="009B286C" w:rsidRDefault="009B286C" w:rsidP="00EA7C21">
            <w:pPr>
              <w:spacing w:after="0" w:line="240" w:lineRule="auto"/>
              <w:jc w:val="center"/>
              <w:rPr>
                <w:ins w:id="2251" w:author="Jen" w:date="2017-08-25T11:58:00Z"/>
                <w:rFonts w:ascii="Times New Roman" w:eastAsia="Times New Roman" w:hAnsi="Times New Roman" w:cs="Times New Roman"/>
                <w:color w:val="000000"/>
                <w:sz w:val="12"/>
                <w:szCs w:val="12"/>
                <w:lang w:val="en-US"/>
              </w:rPr>
            </w:pPr>
          </w:p>
        </w:tc>
        <w:tc>
          <w:tcPr>
            <w:tcW w:w="990" w:type="dxa"/>
            <w:tcBorders>
              <w:top w:val="single" w:sz="8" w:space="0" w:color="auto"/>
              <w:left w:val="nil"/>
              <w:bottom w:val="single" w:sz="8" w:space="0" w:color="auto"/>
              <w:right w:val="single" w:sz="8" w:space="0" w:color="auto"/>
            </w:tcBorders>
            <w:shd w:val="pct25" w:color="auto" w:fill="auto"/>
            <w:vAlign w:val="bottom"/>
          </w:tcPr>
          <w:p w14:paraId="76412AFA" w14:textId="77777777" w:rsidR="009B286C" w:rsidRPr="009B286C" w:rsidRDefault="009B286C" w:rsidP="00EA7C21">
            <w:pPr>
              <w:spacing w:after="0" w:line="240" w:lineRule="auto"/>
              <w:jc w:val="center"/>
              <w:rPr>
                <w:ins w:id="2252"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3D1AA04C" w14:textId="77777777" w:rsidR="009B286C" w:rsidRPr="009B286C" w:rsidRDefault="009B286C" w:rsidP="00EA7C21">
            <w:pPr>
              <w:spacing w:after="0" w:line="240" w:lineRule="auto"/>
              <w:jc w:val="center"/>
              <w:rPr>
                <w:ins w:id="2253"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4184579B" w14:textId="77777777" w:rsidR="009B286C" w:rsidRPr="009B286C" w:rsidRDefault="009B286C" w:rsidP="00EA7C21">
            <w:pPr>
              <w:spacing w:after="0" w:line="240" w:lineRule="auto"/>
              <w:jc w:val="center"/>
              <w:rPr>
                <w:ins w:id="2254" w:author="Jen" w:date="2017-08-25T11:58:00Z"/>
                <w:rFonts w:ascii="Times New Roman" w:eastAsia="Times New Roman" w:hAnsi="Times New Roman" w:cs="Times New Roman"/>
                <w:color w:val="000000"/>
                <w:sz w:val="12"/>
                <w:szCs w:val="12"/>
                <w:lang w:val="en-US"/>
              </w:rPr>
            </w:pPr>
          </w:p>
        </w:tc>
        <w:tc>
          <w:tcPr>
            <w:tcW w:w="720" w:type="dxa"/>
            <w:tcBorders>
              <w:top w:val="single" w:sz="8" w:space="0" w:color="auto"/>
              <w:left w:val="nil"/>
              <w:bottom w:val="single" w:sz="8" w:space="0" w:color="auto"/>
              <w:right w:val="single" w:sz="8" w:space="0" w:color="auto"/>
            </w:tcBorders>
            <w:shd w:val="pct25" w:color="auto" w:fill="auto"/>
            <w:vAlign w:val="bottom"/>
          </w:tcPr>
          <w:p w14:paraId="0D21A08A" w14:textId="77777777" w:rsidR="009B286C" w:rsidRPr="009B286C" w:rsidRDefault="009B286C" w:rsidP="00EA7C21">
            <w:pPr>
              <w:spacing w:after="0" w:line="240" w:lineRule="auto"/>
              <w:jc w:val="center"/>
              <w:rPr>
                <w:ins w:id="2255" w:author="Jen" w:date="2017-08-25T11:58:00Z"/>
                <w:rFonts w:ascii="Times New Roman" w:eastAsia="Times New Roman" w:hAnsi="Times New Roman" w:cs="Times New Roman"/>
                <w:color w:val="000000"/>
                <w:sz w:val="12"/>
                <w:szCs w:val="12"/>
                <w:lang w:val="en-US"/>
              </w:rPr>
            </w:pPr>
          </w:p>
        </w:tc>
        <w:tc>
          <w:tcPr>
            <w:tcW w:w="704" w:type="dxa"/>
            <w:tcBorders>
              <w:top w:val="single" w:sz="8" w:space="0" w:color="auto"/>
              <w:left w:val="nil"/>
              <w:bottom w:val="single" w:sz="8" w:space="0" w:color="auto"/>
              <w:right w:val="single" w:sz="8" w:space="0" w:color="auto"/>
            </w:tcBorders>
            <w:shd w:val="pct25" w:color="auto" w:fill="auto"/>
            <w:vAlign w:val="bottom"/>
          </w:tcPr>
          <w:p w14:paraId="5E188FB2" w14:textId="77777777" w:rsidR="009B286C" w:rsidRPr="009B286C" w:rsidRDefault="009B286C" w:rsidP="00EA7C21">
            <w:pPr>
              <w:spacing w:after="0" w:line="240" w:lineRule="auto"/>
              <w:jc w:val="center"/>
              <w:rPr>
                <w:ins w:id="2256" w:author="Jen" w:date="2017-08-25T11:58:00Z"/>
                <w:rFonts w:ascii="Times New Roman" w:eastAsia="Times New Roman" w:hAnsi="Times New Roman" w:cs="Times New Roman"/>
                <w:color w:val="000000"/>
                <w:sz w:val="12"/>
                <w:szCs w:val="12"/>
                <w:lang w:val="en-US"/>
              </w:rPr>
            </w:pPr>
          </w:p>
        </w:tc>
        <w:tc>
          <w:tcPr>
            <w:tcW w:w="466" w:type="dxa"/>
            <w:tcBorders>
              <w:top w:val="single" w:sz="8" w:space="0" w:color="auto"/>
              <w:left w:val="nil"/>
              <w:bottom w:val="single" w:sz="8" w:space="0" w:color="auto"/>
              <w:right w:val="single" w:sz="8" w:space="0" w:color="auto"/>
            </w:tcBorders>
            <w:shd w:val="pct25" w:color="auto" w:fill="auto"/>
            <w:vAlign w:val="bottom"/>
          </w:tcPr>
          <w:p w14:paraId="6F4D7707" w14:textId="77777777" w:rsidR="009B286C" w:rsidRPr="009B286C" w:rsidRDefault="009B286C" w:rsidP="00EA7C21">
            <w:pPr>
              <w:spacing w:after="0" w:line="240" w:lineRule="auto"/>
              <w:jc w:val="center"/>
              <w:rPr>
                <w:ins w:id="2257" w:author="Jen" w:date="2017-08-25T11:58:00Z"/>
                <w:rFonts w:ascii="Times New Roman" w:eastAsia="Times New Roman" w:hAnsi="Times New Roman" w:cs="Times New Roman"/>
                <w:color w:val="000000"/>
                <w:sz w:val="12"/>
                <w:szCs w:val="12"/>
                <w:lang w:val="en-US"/>
              </w:rPr>
            </w:pPr>
          </w:p>
        </w:tc>
        <w:tc>
          <w:tcPr>
            <w:tcW w:w="862" w:type="dxa"/>
            <w:tcBorders>
              <w:top w:val="single" w:sz="8" w:space="0" w:color="auto"/>
              <w:left w:val="nil"/>
              <w:bottom w:val="single" w:sz="8" w:space="0" w:color="auto"/>
              <w:right w:val="single" w:sz="8" w:space="0" w:color="auto"/>
            </w:tcBorders>
            <w:shd w:val="pct25" w:color="auto" w:fill="auto"/>
            <w:vAlign w:val="bottom"/>
          </w:tcPr>
          <w:p w14:paraId="09DC3FCE" w14:textId="77777777" w:rsidR="009B286C" w:rsidRPr="009B286C" w:rsidRDefault="009B286C" w:rsidP="00EA7C21">
            <w:pPr>
              <w:spacing w:after="0" w:line="240" w:lineRule="auto"/>
              <w:jc w:val="center"/>
              <w:rPr>
                <w:ins w:id="2258" w:author="Jen" w:date="2017-08-25T11:58:00Z"/>
                <w:rFonts w:ascii="Times New Roman" w:eastAsia="Times New Roman" w:hAnsi="Times New Roman" w:cs="Times New Roman"/>
                <w:color w:val="000000"/>
                <w:sz w:val="12"/>
                <w:szCs w:val="12"/>
                <w:lang w:val="en-US"/>
              </w:rPr>
            </w:pPr>
          </w:p>
        </w:tc>
      </w:tr>
      <w:tr w:rsidR="00CB4F54" w:rsidRPr="009B286C" w14:paraId="3881E7A5" w14:textId="77777777" w:rsidTr="009B286C">
        <w:trPr>
          <w:trHeight w:val="315"/>
          <w:jc w:val="center"/>
          <w:ins w:id="2259" w:author="Jen" w:date="2017-08-25T11:58:00Z"/>
        </w:trPr>
        <w:tc>
          <w:tcPr>
            <w:tcW w:w="950" w:type="dxa"/>
            <w:tcBorders>
              <w:top w:val="nil"/>
              <w:left w:val="single" w:sz="8" w:space="0" w:color="auto"/>
              <w:bottom w:val="single" w:sz="8" w:space="0" w:color="auto"/>
              <w:right w:val="single" w:sz="8" w:space="0" w:color="auto"/>
            </w:tcBorders>
            <w:shd w:val="clear" w:color="auto" w:fill="auto"/>
            <w:vAlign w:val="center"/>
            <w:hideMark/>
          </w:tcPr>
          <w:p w14:paraId="4E1CEC4C" w14:textId="77777777" w:rsidR="009B286C" w:rsidRPr="009B286C" w:rsidRDefault="009B286C" w:rsidP="00EA7C21">
            <w:pPr>
              <w:spacing w:after="0" w:line="240" w:lineRule="auto"/>
              <w:jc w:val="right"/>
              <w:rPr>
                <w:ins w:id="2260" w:author="Jen" w:date="2017-08-25T11:58:00Z"/>
                <w:rFonts w:ascii="Times New Roman" w:eastAsia="Times New Roman" w:hAnsi="Times New Roman" w:cs="Times New Roman"/>
                <w:b/>
                <w:bCs/>
                <w:color w:val="000000"/>
                <w:sz w:val="12"/>
                <w:szCs w:val="12"/>
                <w:lang w:val="en-US"/>
              </w:rPr>
            </w:pPr>
            <w:ins w:id="2261" w:author="Jen" w:date="2017-08-25T11:58:00Z">
              <w:r w:rsidRPr="009B286C">
                <w:rPr>
                  <w:rFonts w:ascii="Times New Roman" w:eastAsia="Times New Roman" w:hAnsi="Times New Roman" w:cs="Times New Roman"/>
                  <w:b/>
                  <w:bCs/>
                  <w:color w:val="000000"/>
                  <w:sz w:val="12"/>
                  <w:szCs w:val="12"/>
                  <w:lang w:val="en-US"/>
                </w:rPr>
                <w:t>Total</w:t>
              </w:r>
            </w:ins>
          </w:p>
        </w:tc>
        <w:tc>
          <w:tcPr>
            <w:tcW w:w="810" w:type="dxa"/>
            <w:tcBorders>
              <w:top w:val="nil"/>
              <w:left w:val="nil"/>
              <w:bottom w:val="single" w:sz="8" w:space="0" w:color="auto"/>
              <w:right w:val="single" w:sz="8" w:space="0" w:color="auto"/>
            </w:tcBorders>
            <w:shd w:val="clear" w:color="auto" w:fill="auto"/>
            <w:vAlign w:val="bottom"/>
            <w:hideMark/>
          </w:tcPr>
          <w:p w14:paraId="46A20EBA" w14:textId="77777777" w:rsidR="009B286C" w:rsidRPr="009B286C" w:rsidRDefault="009B286C" w:rsidP="00EA7C21">
            <w:pPr>
              <w:spacing w:after="0" w:line="240" w:lineRule="auto"/>
              <w:jc w:val="center"/>
              <w:rPr>
                <w:ins w:id="2262" w:author="Jen" w:date="2017-08-25T11:58:00Z"/>
                <w:rFonts w:ascii="Times New Roman" w:eastAsia="Times New Roman" w:hAnsi="Times New Roman" w:cs="Times New Roman"/>
                <w:b/>
                <w:bCs/>
                <w:color w:val="000000"/>
                <w:sz w:val="12"/>
                <w:szCs w:val="12"/>
                <w:lang w:val="en-US"/>
              </w:rPr>
            </w:pPr>
            <w:ins w:id="2263" w:author="Jen" w:date="2017-08-25T11:58:00Z">
              <w:r w:rsidRPr="009B286C">
                <w:rPr>
                  <w:rFonts w:ascii="Times New Roman" w:hAnsi="Times New Roman" w:cs="Times New Roman"/>
                  <w:b/>
                  <w:bCs/>
                  <w:color w:val="000000"/>
                  <w:sz w:val="12"/>
                  <w:szCs w:val="12"/>
                  <w:rPrChange w:id="2264" w:author="Jen" w:date="2017-08-25T12:01:00Z">
                    <w:rPr>
                      <w:b/>
                      <w:bCs/>
                      <w:color w:val="000000"/>
                      <w:sz w:val="12"/>
                      <w:szCs w:val="12"/>
                    </w:rPr>
                  </w:rPrChange>
                </w:rPr>
                <w:t>12,266</w:t>
              </w:r>
            </w:ins>
          </w:p>
        </w:tc>
        <w:tc>
          <w:tcPr>
            <w:tcW w:w="720" w:type="dxa"/>
            <w:tcBorders>
              <w:top w:val="single" w:sz="8" w:space="0" w:color="auto"/>
              <w:left w:val="nil"/>
              <w:bottom w:val="single" w:sz="8" w:space="0" w:color="auto"/>
              <w:right w:val="single" w:sz="8" w:space="0" w:color="auto"/>
            </w:tcBorders>
            <w:shd w:val="pct25" w:color="auto" w:fill="auto"/>
            <w:vAlign w:val="bottom"/>
            <w:hideMark/>
          </w:tcPr>
          <w:p w14:paraId="521BDDB8" w14:textId="77777777" w:rsidR="009B286C" w:rsidRPr="009B286C" w:rsidRDefault="009B286C" w:rsidP="00EA7C21">
            <w:pPr>
              <w:spacing w:after="0" w:line="240" w:lineRule="auto"/>
              <w:jc w:val="center"/>
              <w:rPr>
                <w:ins w:id="2265" w:author="Jen" w:date="2017-08-25T11:58:00Z"/>
                <w:rFonts w:ascii="Times New Roman" w:eastAsia="Times New Roman" w:hAnsi="Times New Roman" w:cs="Times New Roman"/>
                <w:b/>
                <w:bCs/>
                <w:color w:val="000000"/>
                <w:sz w:val="12"/>
                <w:szCs w:val="12"/>
                <w:lang w:val="en-US"/>
              </w:rPr>
            </w:pPr>
          </w:p>
        </w:tc>
        <w:tc>
          <w:tcPr>
            <w:tcW w:w="990" w:type="dxa"/>
            <w:tcBorders>
              <w:top w:val="nil"/>
              <w:left w:val="nil"/>
              <w:bottom w:val="single" w:sz="8" w:space="0" w:color="auto"/>
              <w:right w:val="single" w:sz="8" w:space="0" w:color="auto"/>
            </w:tcBorders>
            <w:shd w:val="clear" w:color="auto" w:fill="auto"/>
            <w:vAlign w:val="bottom"/>
            <w:hideMark/>
          </w:tcPr>
          <w:p w14:paraId="1215C81E" w14:textId="77777777" w:rsidR="009B286C" w:rsidRPr="009B286C" w:rsidRDefault="009B286C" w:rsidP="00EA7C21">
            <w:pPr>
              <w:spacing w:after="0" w:line="240" w:lineRule="auto"/>
              <w:jc w:val="center"/>
              <w:rPr>
                <w:ins w:id="2266" w:author="Jen" w:date="2017-08-25T11:58:00Z"/>
                <w:rFonts w:ascii="Times New Roman" w:eastAsia="Times New Roman" w:hAnsi="Times New Roman" w:cs="Times New Roman"/>
                <w:b/>
                <w:bCs/>
                <w:color w:val="000000"/>
                <w:sz w:val="12"/>
                <w:szCs w:val="12"/>
                <w:lang w:val="en-US"/>
              </w:rPr>
            </w:pPr>
            <w:ins w:id="2267" w:author="Jen" w:date="2017-08-25T11:58:00Z">
              <w:r w:rsidRPr="009B286C">
                <w:rPr>
                  <w:rFonts w:ascii="Times New Roman" w:hAnsi="Times New Roman" w:cs="Times New Roman"/>
                  <w:b/>
                  <w:bCs/>
                  <w:color w:val="000000"/>
                  <w:sz w:val="12"/>
                  <w:szCs w:val="12"/>
                  <w:rPrChange w:id="2268" w:author="Jen" w:date="2017-08-25T12:01:00Z">
                    <w:rPr>
                      <w:b/>
                      <w:bCs/>
                      <w:color w:val="000000"/>
                      <w:sz w:val="12"/>
                      <w:szCs w:val="12"/>
                    </w:rPr>
                  </w:rPrChange>
                </w:rPr>
                <w:t>72,443,740</w:t>
              </w:r>
            </w:ins>
          </w:p>
        </w:tc>
        <w:tc>
          <w:tcPr>
            <w:tcW w:w="810" w:type="dxa"/>
            <w:tcBorders>
              <w:top w:val="nil"/>
              <w:left w:val="nil"/>
              <w:bottom w:val="single" w:sz="8" w:space="0" w:color="auto"/>
              <w:right w:val="single" w:sz="8" w:space="0" w:color="auto"/>
            </w:tcBorders>
            <w:shd w:val="clear" w:color="auto" w:fill="auto"/>
            <w:vAlign w:val="bottom"/>
            <w:hideMark/>
          </w:tcPr>
          <w:p w14:paraId="68AAEC6E" w14:textId="77777777" w:rsidR="009B286C" w:rsidRPr="009B286C" w:rsidRDefault="009B286C" w:rsidP="00EA7C21">
            <w:pPr>
              <w:spacing w:after="0" w:line="240" w:lineRule="auto"/>
              <w:jc w:val="center"/>
              <w:rPr>
                <w:ins w:id="2269" w:author="Jen" w:date="2017-08-25T11:58:00Z"/>
                <w:rFonts w:ascii="Times New Roman" w:eastAsia="Times New Roman" w:hAnsi="Times New Roman" w:cs="Times New Roman"/>
                <w:b/>
                <w:bCs/>
                <w:color w:val="000000"/>
                <w:sz w:val="12"/>
                <w:szCs w:val="12"/>
                <w:lang w:val="en-US"/>
              </w:rPr>
            </w:pPr>
            <w:ins w:id="2270" w:author="Jen" w:date="2017-08-25T11:58:00Z">
              <w:r w:rsidRPr="009B286C">
                <w:rPr>
                  <w:rFonts w:ascii="Times New Roman" w:hAnsi="Times New Roman" w:cs="Times New Roman"/>
                  <w:b/>
                  <w:bCs/>
                  <w:color w:val="000000"/>
                  <w:sz w:val="12"/>
                  <w:szCs w:val="12"/>
                  <w:rPrChange w:id="2271" w:author="Jen" w:date="2017-08-25T12:01:00Z">
                    <w:rPr>
                      <w:b/>
                      <w:bCs/>
                      <w:color w:val="000000"/>
                      <w:sz w:val="12"/>
                      <w:szCs w:val="12"/>
                    </w:rPr>
                  </w:rPrChange>
                </w:rPr>
                <w:t>8,478</w:t>
              </w:r>
            </w:ins>
          </w:p>
        </w:tc>
        <w:tc>
          <w:tcPr>
            <w:tcW w:w="630" w:type="dxa"/>
            <w:tcBorders>
              <w:top w:val="single" w:sz="8" w:space="0" w:color="auto"/>
              <w:left w:val="nil"/>
              <w:bottom w:val="single" w:sz="8" w:space="0" w:color="auto"/>
              <w:right w:val="single" w:sz="8" w:space="0" w:color="auto"/>
            </w:tcBorders>
            <w:shd w:val="pct25" w:color="auto" w:fill="auto"/>
            <w:vAlign w:val="bottom"/>
            <w:hideMark/>
          </w:tcPr>
          <w:p w14:paraId="003D2762" w14:textId="77777777" w:rsidR="009B286C" w:rsidRPr="009B286C" w:rsidRDefault="009B286C" w:rsidP="00EA7C21">
            <w:pPr>
              <w:spacing w:after="0" w:line="240" w:lineRule="auto"/>
              <w:jc w:val="center"/>
              <w:rPr>
                <w:ins w:id="2272" w:author="Jen" w:date="2017-08-25T11:58:00Z"/>
                <w:rFonts w:ascii="Times New Roman" w:eastAsia="Times New Roman" w:hAnsi="Times New Roman" w:cs="Times New Roman"/>
                <w:b/>
                <w:bCs/>
                <w:color w:val="000000"/>
                <w:sz w:val="12"/>
                <w:szCs w:val="12"/>
                <w:lang w:val="en-US"/>
              </w:rPr>
            </w:pPr>
          </w:p>
        </w:tc>
        <w:tc>
          <w:tcPr>
            <w:tcW w:w="810" w:type="dxa"/>
            <w:tcBorders>
              <w:top w:val="nil"/>
              <w:left w:val="nil"/>
              <w:bottom w:val="single" w:sz="8" w:space="0" w:color="auto"/>
              <w:right w:val="single" w:sz="8" w:space="0" w:color="auto"/>
            </w:tcBorders>
            <w:shd w:val="clear" w:color="auto" w:fill="auto"/>
            <w:vAlign w:val="bottom"/>
            <w:hideMark/>
          </w:tcPr>
          <w:p w14:paraId="451C91E6" w14:textId="77777777" w:rsidR="009B286C" w:rsidRPr="009B286C" w:rsidRDefault="009B286C" w:rsidP="00EA7C21">
            <w:pPr>
              <w:spacing w:after="0" w:line="240" w:lineRule="auto"/>
              <w:jc w:val="center"/>
              <w:rPr>
                <w:ins w:id="2273" w:author="Jen" w:date="2017-08-25T11:58:00Z"/>
                <w:rFonts w:ascii="Times New Roman" w:eastAsia="Times New Roman" w:hAnsi="Times New Roman" w:cs="Times New Roman"/>
                <w:b/>
                <w:bCs/>
                <w:color w:val="000000"/>
                <w:sz w:val="12"/>
                <w:szCs w:val="12"/>
                <w:lang w:val="en-US"/>
              </w:rPr>
            </w:pPr>
            <w:ins w:id="2274" w:author="Jen" w:date="2017-08-25T11:58:00Z">
              <w:r w:rsidRPr="009B286C">
                <w:rPr>
                  <w:rFonts w:ascii="Times New Roman" w:hAnsi="Times New Roman" w:cs="Times New Roman"/>
                  <w:b/>
                  <w:bCs/>
                  <w:color w:val="000000"/>
                  <w:sz w:val="12"/>
                  <w:szCs w:val="12"/>
                  <w:rPrChange w:id="2275" w:author="Jen" w:date="2017-08-25T12:01:00Z">
                    <w:rPr>
                      <w:b/>
                      <w:bCs/>
                      <w:color w:val="000000"/>
                      <w:sz w:val="12"/>
                      <w:szCs w:val="12"/>
                    </w:rPr>
                  </w:rPrChange>
                </w:rPr>
                <w:t>34,180,895</w:t>
              </w:r>
            </w:ins>
          </w:p>
        </w:tc>
        <w:tc>
          <w:tcPr>
            <w:tcW w:w="810" w:type="dxa"/>
            <w:tcBorders>
              <w:top w:val="nil"/>
              <w:left w:val="nil"/>
              <w:bottom w:val="single" w:sz="8" w:space="0" w:color="auto"/>
              <w:right w:val="single" w:sz="8" w:space="0" w:color="auto"/>
            </w:tcBorders>
            <w:shd w:val="clear" w:color="auto" w:fill="auto"/>
            <w:vAlign w:val="bottom"/>
            <w:hideMark/>
          </w:tcPr>
          <w:p w14:paraId="74160057" w14:textId="77777777" w:rsidR="009B286C" w:rsidRPr="009B286C" w:rsidRDefault="009B286C" w:rsidP="00EA7C21">
            <w:pPr>
              <w:spacing w:after="0" w:line="240" w:lineRule="auto"/>
              <w:jc w:val="center"/>
              <w:rPr>
                <w:ins w:id="2276" w:author="Jen" w:date="2017-08-25T11:58:00Z"/>
                <w:rFonts w:ascii="Times New Roman" w:eastAsia="Times New Roman" w:hAnsi="Times New Roman" w:cs="Times New Roman"/>
                <w:b/>
                <w:bCs/>
                <w:color w:val="000000"/>
                <w:sz w:val="12"/>
                <w:szCs w:val="12"/>
                <w:lang w:val="en-US"/>
              </w:rPr>
            </w:pPr>
            <w:ins w:id="2277" w:author="Jen" w:date="2017-08-25T11:58:00Z">
              <w:r w:rsidRPr="009B286C">
                <w:rPr>
                  <w:rFonts w:ascii="Times New Roman" w:hAnsi="Times New Roman" w:cs="Times New Roman"/>
                  <w:b/>
                  <w:bCs/>
                  <w:color w:val="000000"/>
                  <w:sz w:val="12"/>
                  <w:szCs w:val="12"/>
                  <w:rPrChange w:id="2278" w:author="Jen" w:date="2017-08-25T12:01:00Z">
                    <w:rPr>
                      <w:b/>
                      <w:bCs/>
                      <w:color w:val="000000"/>
                      <w:sz w:val="12"/>
                      <w:szCs w:val="12"/>
                    </w:rPr>
                  </w:rPrChange>
                </w:rPr>
                <w:t>2,712</w:t>
              </w:r>
            </w:ins>
          </w:p>
        </w:tc>
        <w:tc>
          <w:tcPr>
            <w:tcW w:w="630" w:type="dxa"/>
            <w:tcBorders>
              <w:top w:val="single" w:sz="8" w:space="0" w:color="auto"/>
              <w:left w:val="nil"/>
              <w:bottom w:val="single" w:sz="8" w:space="0" w:color="auto"/>
              <w:right w:val="single" w:sz="8" w:space="0" w:color="auto"/>
            </w:tcBorders>
            <w:shd w:val="pct25" w:color="auto" w:fill="auto"/>
            <w:vAlign w:val="bottom"/>
            <w:hideMark/>
          </w:tcPr>
          <w:p w14:paraId="0B180564" w14:textId="77777777" w:rsidR="009B286C" w:rsidRPr="009B286C" w:rsidRDefault="009B286C" w:rsidP="00EA7C21">
            <w:pPr>
              <w:spacing w:after="0" w:line="240" w:lineRule="auto"/>
              <w:jc w:val="center"/>
              <w:rPr>
                <w:ins w:id="2279" w:author="Jen" w:date="2017-08-25T11:58:00Z"/>
                <w:rFonts w:ascii="Times New Roman" w:eastAsia="Times New Roman" w:hAnsi="Times New Roman" w:cs="Times New Roman"/>
                <w:b/>
                <w:bCs/>
                <w:color w:val="000000"/>
                <w:sz w:val="12"/>
                <w:szCs w:val="12"/>
                <w:lang w:val="en-US"/>
              </w:rPr>
            </w:pPr>
          </w:p>
        </w:tc>
        <w:tc>
          <w:tcPr>
            <w:tcW w:w="810" w:type="dxa"/>
            <w:tcBorders>
              <w:top w:val="nil"/>
              <w:left w:val="nil"/>
              <w:bottom w:val="single" w:sz="8" w:space="0" w:color="auto"/>
              <w:right w:val="single" w:sz="8" w:space="0" w:color="auto"/>
            </w:tcBorders>
            <w:shd w:val="clear" w:color="auto" w:fill="auto"/>
            <w:vAlign w:val="bottom"/>
            <w:hideMark/>
          </w:tcPr>
          <w:p w14:paraId="33938381" w14:textId="77777777" w:rsidR="009B286C" w:rsidRPr="009B286C" w:rsidRDefault="009B286C" w:rsidP="00EA7C21">
            <w:pPr>
              <w:spacing w:after="0" w:line="240" w:lineRule="auto"/>
              <w:jc w:val="center"/>
              <w:rPr>
                <w:ins w:id="2280" w:author="Jen" w:date="2017-08-25T11:58:00Z"/>
                <w:rFonts w:ascii="Times New Roman" w:eastAsia="Times New Roman" w:hAnsi="Times New Roman" w:cs="Times New Roman"/>
                <w:b/>
                <w:bCs/>
                <w:color w:val="000000"/>
                <w:sz w:val="12"/>
                <w:szCs w:val="12"/>
                <w:lang w:val="en-US"/>
              </w:rPr>
            </w:pPr>
            <w:ins w:id="2281" w:author="Jen" w:date="2017-08-25T11:58:00Z">
              <w:r w:rsidRPr="009B286C">
                <w:rPr>
                  <w:rFonts w:ascii="Times New Roman" w:hAnsi="Times New Roman" w:cs="Times New Roman"/>
                  <w:b/>
                  <w:bCs/>
                  <w:color w:val="000000"/>
                  <w:sz w:val="12"/>
                  <w:szCs w:val="12"/>
                  <w:rPrChange w:id="2282" w:author="Jen" w:date="2017-08-25T12:01:00Z">
                    <w:rPr>
                      <w:b/>
                      <w:bCs/>
                      <w:color w:val="000000"/>
                      <w:sz w:val="12"/>
                      <w:szCs w:val="12"/>
                    </w:rPr>
                  </w:rPrChange>
                </w:rPr>
                <w:t>3,132,360</w:t>
              </w:r>
            </w:ins>
          </w:p>
        </w:tc>
        <w:tc>
          <w:tcPr>
            <w:tcW w:w="811" w:type="dxa"/>
            <w:tcBorders>
              <w:top w:val="nil"/>
              <w:left w:val="nil"/>
              <w:bottom w:val="single" w:sz="8" w:space="0" w:color="auto"/>
              <w:right w:val="single" w:sz="8" w:space="0" w:color="auto"/>
            </w:tcBorders>
            <w:shd w:val="clear" w:color="auto" w:fill="auto"/>
            <w:vAlign w:val="bottom"/>
            <w:hideMark/>
          </w:tcPr>
          <w:p w14:paraId="3D28ABDA" w14:textId="77777777" w:rsidR="009B286C" w:rsidRPr="009B286C" w:rsidRDefault="009B286C" w:rsidP="00EA7C21">
            <w:pPr>
              <w:spacing w:after="0" w:line="240" w:lineRule="auto"/>
              <w:jc w:val="center"/>
              <w:rPr>
                <w:ins w:id="2283" w:author="Jen" w:date="2017-08-25T11:58:00Z"/>
                <w:rFonts w:ascii="Times New Roman" w:eastAsia="Times New Roman" w:hAnsi="Times New Roman" w:cs="Times New Roman"/>
                <w:b/>
                <w:bCs/>
                <w:color w:val="000000"/>
                <w:sz w:val="12"/>
                <w:szCs w:val="12"/>
                <w:lang w:val="en-US"/>
              </w:rPr>
            </w:pPr>
            <w:ins w:id="2284" w:author="Jen" w:date="2017-08-25T11:58:00Z">
              <w:r w:rsidRPr="009B286C">
                <w:rPr>
                  <w:rFonts w:ascii="Times New Roman" w:hAnsi="Times New Roman" w:cs="Times New Roman"/>
                  <w:b/>
                  <w:bCs/>
                  <w:color w:val="000000"/>
                  <w:sz w:val="12"/>
                  <w:szCs w:val="12"/>
                  <w:rPrChange w:id="2285" w:author="Jen" w:date="2017-08-25T12:01:00Z">
                    <w:rPr>
                      <w:b/>
                      <w:bCs/>
                      <w:color w:val="000000"/>
                      <w:sz w:val="12"/>
                      <w:szCs w:val="12"/>
                    </w:rPr>
                  </w:rPrChange>
                </w:rPr>
                <w:t>2,324</w:t>
              </w:r>
            </w:ins>
          </w:p>
        </w:tc>
        <w:tc>
          <w:tcPr>
            <w:tcW w:w="539" w:type="dxa"/>
            <w:tcBorders>
              <w:top w:val="single" w:sz="8" w:space="0" w:color="auto"/>
              <w:left w:val="nil"/>
              <w:bottom w:val="single" w:sz="8" w:space="0" w:color="auto"/>
              <w:right w:val="single" w:sz="8" w:space="0" w:color="auto"/>
            </w:tcBorders>
            <w:shd w:val="pct25" w:color="auto" w:fill="auto"/>
            <w:vAlign w:val="bottom"/>
            <w:hideMark/>
          </w:tcPr>
          <w:p w14:paraId="5C55A8AE" w14:textId="77777777" w:rsidR="009B286C" w:rsidRPr="009B286C" w:rsidRDefault="009B286C" w:rsidP="00EA7C21">
            <w:pPr>
              <w:spacing w:after="0" w:line="240" w:lineRule="auto"/>
              <w:jc w:val="center"/>
              <w:rPr>
                <w:ins w:id="2286" w:author="Jen" w:date="2017-08-25T11:58:00Z"/>
                <w:rFonts w:ascii="Times New Roman" w:eastAsia="Times New Roman" w:hAnsi="Times New Roman" w:cs="Times New Roman"/>
                <w:b/>
                <w:bCs/>
                <w:color w:val="000000"/>
                <w:sz w:val="12"/>
                <w:szCs w:val="12"/>
                <w:lang w:val="en-US"/>
              </w:rPr>
            </w:pPr>
          </w:p>
        </w:tc>
        <w:tc>
          <w:tcPr>
            <w:tcW w:w="990" w:type="dxa"/>
            <w:tcBorders>
              <w:top w:val="nil"/>
              <w:left w:val="nil"/>
              <w:bottom w:val="single" w:sz="8" w:space="0" w:color="auto"/>
              <w:right w:val="single" w:sz="8" w:space="0" w:color="auto"/>
            </w:tcBorders>
            <w:shd w:val="clear" w:color="auto" w:fill="auto"/>
            <w:vAlign w:val="bottom"/>
            <w:hideMark/>
          </w:tcPr>
          <w:p w14:paraId="5D34F6EC" w14:textId="77777777" w:rsidR="009B286C" w:rsidRPr="009B286C" w:rsidRDefault="009B286C" w:rsidP="00EA7C21">
            <w:pPr>
              <w:spacing w:after="0" w:line="240" w:lineRule="auto"/>
              <w:jc w:val="center"/>
              <w:rPr>
                <w:ins w:id="2287" w:author="Jen" w:date="2017-08-25T11:58:00Z"/>
                <w:rFonts w:ascii="Times New Roman" w:eastAsia="Times New Roman" w:hAnsi="Times New Roman" w:cs="Times New Roman"/>
                <w:b/>
                <w:bCs/>
                <w:color w:val="000000"/>
                <w:sz w:val="12"/>
                <w:szCs w:val="12"/>
                <w:lang w:val="en-US"/>
              </w:rPr>
            </w:pPr>
            <w:ins w:id="2288" w:author="Jen" w:date="2017-08-25T11:58:00Z">
              <w:r w:rsidRPr="009B286C">
                <w:rPr>
                  <w:rFonts w:ascii="Times New Roman" w:hAnsi="Times New Roman" w:cs="Times New Roman"/>
                  <w:b/>
                  <w:bCs/>
                  <w:color w:val="000000"/>
                  <w:sz w:val="12"/>
                  <w:szCs w:val="12"/>
                  <w:rPrChange w:id="2289" w:author="Jen" w:date="2017-08-25T12:01:00Z">
                    <w:rPr>
                      <w:b/>
                      <w:bCs/>
                      <w:color w:val="000000"/>
                      <w:sz w:val="12"/>
                      <w:szCs w:val="12"/>
                    </w:rPr>
                  </w:rPrChange>
                </w:rPr>
                <w:t>8,190,500</w:t>
              </w:r>
            </w:ins>
          </w:p>
        </w:tc>
        <w:tc>
          <w:tcPr>
            <w:tcW w:w="720" w:type="dxa"/>
            <w:tcBorders>
              <w:top w:val="nil"/>
              <w:left w:val="nil"/>
              <w:bottom w:val="single" w:sz="8" w:space="0" w:color="auto"/>
              <w:right w:val="single" w:sz="8" w:space="0" w:color="auto"/>
            </w:tcBorders>
            <w:shd w:val="clear" w:color="auto" w:fill="auto"/>
            <w:vAlign w:val="bottom"/>
            <w:hideMark/>
          </w:tcPr>
          <w:p w14:paraId="53F1A229" w14:textId="77777777" w:rsidR="009B286C" w:rsidRPr="009B286C" w:rsidRDefault="009B286C" w:rsidP="00EA7C21">
            <w:pPr>
              <w:spacing w:after="0" w:line="240" w:lineRule="auto"/>
              <w:jc w:val="center"/>
              <w:rPr>
                <w:ins w:id="2290" w:author="Jen" w:date="2017-08-25T11:58:00Z"/>
                <w:rFonts w:ascii="Times New Roman" w:eastAsia="Times New Roman" w:hAnsi="Times New Roman" w:cs="Times New Roman"/>
                <w:b/>
                <w:bCs/>
                <w:color w:val="000000"/>
                <w:sz w:val="12"/>
                <w:szCs w:val="12"/>
                <w:lang w:val="en-US"/>
              </w:rPr>
            </w:pPr>
            <w:ins w:id="2291" w:author="Jen" w:date="2017-08-25T11:58:00Z">
              <w:r w:rsidRPr="009B286C">
                <w:rPr>
                  <w:rFonts w:ascii="Times New Roman" w:hAnsi="Times New Roman" w:cs="Times New Roman"/>
                  <w:b/>
                  <w:bCs/>
                  <w:color w:val="000000"/>
                  <w:sz w:val="12"/>
                  <w:szCs w:val="12"/>
                  <w:rPrChange w:id="2292" w:author="Jen" w:date="2017-08-25T12:01:00Z">
                    <w:rPr>
                      <w:b/>
                      <w:bCs/>
                      <w:color w:val="000000"/>
                      <w:sz w:val="12"/>
                      <w:szCs w:val="12"/>
                    </w:rPr>
                  </w:rPrChange>
                </w:rPr>
                <w:t>4,238</w:t>
              </w:r>
            </w:ins>
          </w:p>
        </w:tc>
        <w:tc>
          <w:tcPr>
            <w:tcW w:w="450" w:type="dxa"/>
            <w:tcBorders>
              <w:top w:val="single" w:sz="8" w:space="0" w:color="auto"/>
              <w:left w:val="nil"/>
              <w:bottom w:val="single" w:sz="8" w:space="0" w:color="auto"/>
              <w:right w:val="single" w:sz="8" w:space="0" w:color="auto"/>
            </w:tcBorders>
            <w:shd w:val="pct25" w:color="auto" w:fill="auto"/>
            <w:vAlign w:val="bottom"/>
            <w:hideMark/>
          </w:tcPr>
          <w:p w14:paraId="77E6E458" w14:textId="77777777" w:rsidR="009B286C" w:rsidRPr="009B286C" w:rsidRDefault="009B286C" w:rsidP="00EA7C21">
            <w:pPr>
              <w:spacing w:after="0" w:line="240" w:lineRule="auto"/>
              <w:jc w:val="center"/>
              <w:rPr>
                <w:ins w:id="2293" w:author="Jen" w:date="2017-08-25T11:58:00Z"/>
                <w:rFonts w:ascii="Times New Roman" w:eastAsia="Times New Roman" w:hAnsi="Times New Roman" w:cs="Times New Roman"/>
                <w:b/>
                <w:bCs/>
                <w:color w:val="000000"/>
                <w:sz w:val="12"/>
                <w:szCs w:val="12"/>
                <w:lang w:val="en-US"/>
              </w:rPr>
            </w:pPr>
          </w:p>
        </w:tc>
        <w:tc>
          <w:tcPr>
            <w:tcW w:w="720" w:type="dxa"/>
            <w:tcBorders>
              <w:top w:val="nil"/>
              <w:left w:val="nil"/>
              <w:bottom w:val="single" w:sz="8" w:space="0" w:color="auto"/>
              <w:right w:val="single" w:sz="8" w:space="0" w:color="auto"/>
            </w:tcBorders>
            <w:shd w:val="clear" w:color="auto" w:fill="auto"/>
            <w:vAlign w:val="bottom"/>
            <w:hideMark/>
          </w:tcPr>
          <w:p w14:paraId="6FD301EC" w14:textId="77777777" w:rsidR="009B286C" w:rsidRPr="009B286C" w:rsidRDefault="009B286C" w:rsidP="00EA7C21">
            <w:pPr>
              <w:spacing w:after="0" w:line="240" w:lineRule="auto"/>
              <w:jc w:val="center"/>
              <w:rPr>
                <w:ins w:id="2294" w:author="Jen" w:date="2017-08-25T11:58:00Z"/>
                <w:rFonts w:ascii="Times New Roman" w:eastAsia="Times New Roman" w:hAnsi="Times New Roman" w:cs="Times New Roman"/>
                <w:b/>
                <w:bCs/>
                <w:color w:val="000000"/>
                <w:sz w:val="12"/>
                <w:szCs w:val="12"/>
                <w:lang w:val="en-US"/>
              </w:rPr>
            </w:pPr>
            <w:ins w:id="2295" w:author="Jen" w:date="2017-08-25T11:58:00Z">
              <w:r w:rsidRPr="009B286C">
                <w:rPr>
                  <w:rFonts w:ascii="Times New Roman" w:hAnsi="Times New Roman" w:cs="Times New Roman"/>
                  <w:b/>
                  <w:bCs/>
                  <w:color w:val="000000"/>
                  <w:sz w:val="12"/>
                  <w:szCs w:val="12"/>
                  <w:rPrChange w:id="2296" w:author="Jen" w:date="2017-08-25T12:01:00Z">
                    <w:rPr>
                      <w:b/>
                      <w:bCs/>
                      <w:color w:val="000000"/>
                      <w:sz w:val="12"/>
                      <w:szCs w:val="12"/>
                    </w:rPr>
                  </w:rPrChange>
                </w:rPr>
                <w:t>4,295,500</w:t>
              </w:r>
            </w:ins>
          </w:p>
        </w:tc>
        <w:tc>
          <w:tcPr>
            <w:tcW w:w="704" w:type="dxa"/>
            <w:tcBorders>
              <w:top w:val="nil"/>
              <w:left w:val="nil"/>
              <w:bottom w:val="single" w:sz="8" w:space="0" w:color="auto"/>
              <w:right w:val="single" w:sz="8" w:space="0" w:color="auto"/>
            </w:tcBorders>
            <w:shd w:val="clear" w:color="auto" w:fill="auto"/>
            <w:vAlign w:val="bottom"/>
            <w:hideMark/>
          </w:tcPr>
          <w:p w14:paraId="0CFDA19D" w14:textId="77777777" w:rsidR="009B286C" w:rsidRPr="009B286C" w:rsidRDefault="009B286C" w:rsidP="00EA7C21">
            <w:pPr>
              <w:spacing w:after="0" w:line="240" w:lineRule="auto"/>
              <w:jc w:val="center"/>
              <w:rPr>
                <w:ins w:id="2297" w:author="Jen" w:date="2017-08-25T11:58:00Z"/>
                <w:rFonts w:ascii="Times New Roman" w:eastAsia="Times New Roman" w:hAnsi="Times New Roman" w:cs="Times New Roman"/>
                <w:b/>
                <w:bCs/>
                <w:color w:val="000000"/>
                <w:sz w:val="12"/>
                <w:szCs w:val="12"/>
                <w:lang w:val="en-US"/>
              </w:rPr>
            </w:pPr>
            <w:ins w:id="2298" w:author="Jen" w:date="2017-08-25T11:58:00Z">
              <w:r w:rsidRPr="009B286C">
                <w:rPr>
                  <w:rFonts w:ascii="Times New Roman" w:hAnsi="Times New Roman" w:cs="Times New Roman"/>
                  <w:b/>
                  <w:bCs/>
                  <w:color w:val="000000"/>
                  <w:sz w:val="12"/>
                  <w:szCs w:val="12"/>
                  <w:rPrChange w:id="2299" w:author="Jen" w:date="2017-08-25T12:01:00Z">
                    <w:rPr>
                      <w:b/>
                      <w:bCs/>
                      <w:color w:val="000000"/>
                      <w:sz w:val="12"/>
                      <w:szCs w:val="12"/>
                    </w:rPr>
                  </w:rPrChange>
                </w:rPr>
                <w:t>30,018</w:t>
              </w:r>
            </w:ins>
          </w:p>
        </w:tc>
        <w:tc>
          <w:tcPr>
            <w:tcW w:w="466" w:type="dxa"/>
            <w:tcBorders>
              <w:top w:val="single" w:sz="8" w:space="0" w:color="auto"/>
              <w:left w:val="nil"/>
              <w:bottom w:val="single" w:sz="8" w:space="0" w:color="auto"/>
              <w:right w:val="single" w:sz="8" w:space="0" w:color="auto"/>
            </w:tcBorders>
            <w:shd w:val="pct25" w:color="auto" w:fill="auto"/>
            <w:vAlign w:val="bottom"/>
            <w:hideMark/>
          </w:tcPr>
          <w:p w14:paraId="792DC6A5" w14:textId="77777777" w:rsidR="009B286C" w:rsidRPr="009B286C" w:rsidRDefault="009B286C" w:rsidP="00EA7C21">
            <w:pPr>
              <w:spacing w:after="0" w:line="240" w:lineRule="auto"/>
              <w:jc w:val="center"/>
              <w:rPr>
                <w:ins w:id="2300" w:author="Jen" w:date="2017-08-25T11:58:00Z"/>
                <w:rFonts w:ascii="Times New Roman" w:eastAsia="Times New Roman" w:hAnsi="Times New Roman" w:cs="Times New Roman"/>
                <w:b/>
                <w:bCs/>
                <w:color w:val="000000"/>
                <w:sz w:val="12"/>
                <w:szCs w:val="12"/>
                <w:lang w:val="en-US"/>
              </w:rPr>
            </w:pPr>
          </w:p>
        </w:tc>
        <w:tc>
          <w:tcPr>
            <w:tcW w:w="862" w:type="dxa"/>
            <w:tcBorders>
              <w:top w:val="nil"/>
              <w:left w:val="nil"/>
              <w:bottom w:val="single" w:sz="8" w:space="0" w:color="auto"/>
              <w:right w:val="single" w:sz="8" w:space="0" w:color="auto"/>
            </w:tcBorders>
            <w:shd w:val="clear" w:color="auto" w:fill="auto"/>
            <w:vAlign w:val="bottom"/>
            <w:hideMark/>
          </w:tcPr>
          <w:p w14:paraId="6C2A9423" w14:textId="77777777" w:rsidR="009B286C" w:rsidRPr="009B286C" w:rsidRDefault="009B286C" w:rsidP="00EA7C21">
            <w:pPr>
              <w:spacing w:after="0" w:line="240" w:lineRule="auto"/>
              <w:jc w:val="center"/>
              <w:rPr>
                <w:ins w:id="2301" w:author="Jen" w:date="2017-08-25T11:58:00Z"/>
                <w:rFonts w:ascii="Times New Roman" w:eastAsia="Times New Roman" w:hAnsi="Times New Roman" w:cs="Times New Roman"/>
                <w:b/>
                <w:bCs/>
                <w:color w:val="000000"/>
                <w:sz w:val="12"/>
                <w:szCs w:val="12"/>
                <w:lang w:val="en-US"/>
              </w:rPr>
            </w:pPr>
            <w:ins w:id="2302" w:author="Jen" w:date="2017-08-25T11:58:00Z">
              <w:r w:rsidRPr="009B286C">
                <w:rPr>
                  <w:rFonts w:ascii="Times New Roman" w:hAnsi="Times New Roman" w:cs="Times New Roman"/>
                  <w:b/>
                  <w:bCs/>
                  <w:color w:val="000000"/>
                  <w:sz w:val="12"/>
                  <w:szCs w:val="12"/>
                  <w:rPrChange w:id="2303" w:author="Jen" w:date="2017-08-25T12:01:00Z">
                    <w:rPr>
                      <w:b/>
                      <w:bCs/>
                      <w:color w:val="000000"/>
                      <w:sz w:val="12"/>
                      <w:szCs w:val="12"/>
                    </w:rPr>
                  </w:rPrChange>
                </w:rPr>
                <w:t>122,242,995</w:t>
              </w:r>
            </w:ins>
          </w:p>
        </w:tc>
      </w:tr>
    </w:tbl>
    <w:p w14:paraId="6AA07231" w14:textId="77777777" w:rsidR="009B286C" w:rsidRPr="00617EC9" w:rsidRDefault="009B286C" w:rsidP="009B286C">
      <w:pPr>
        <w:spacing w:after="0" w:line="240" w:lineRule="auto"/>
        <w:ind w:hanging="450"/>
        <w:rPr>
          <w:ins w:id="2304" w:author="Jen" w:date="2017-08-25T11:58:00Z"/>
          <w:rFonts w:ascii="Times New Roman" w:hAnsi="Times New Roman" w:cs="Times New Roman"/>
          <w:i/>
          <w:sz w:val="18"/>
          <w:szCs w:val="18"/>
        </w:rPr>
      </w:pPr>
      <w:ins w:id="2305" w:author="Jen" w:date="2017-08-25T11:58:00Z">
        <w:r w:rsidRPr="00617EC9">
          <w:rPr>
            <w:rFonts w:ascii="Times New Roman" w:hAnsi="Times New Roman" w:cs="Times New Roman"/>
            <w:i/>
            <w:sz w:val="18"/>
            <w:szCs w:val="18"/>
          </w:rPr>
          <w:t>Source: JICA Study Team</w:t>
        </w:r>
      </w:ins>
    </w:p>
    <w:p w14:paraId="2849A60E" w14:textId="77777777" w:rsidR="009B286C" w:rsidRPr="00617EC9" w:rsidRDefault="009B286C" w:rsidP="009B286C">
      <w:pPr>
        <w:spacing w:after="0" w:line="240" w:lineRule="auto"/>
        <w:ind w:hanging="450"/>
        <w:rPr>
          <w:ins w:id="2306" w:author="Jen" w:date="2017-08-25T11:58:00Z"/>
          <w:rFonts w:ascii="Times New Roman" w:hAnsi="Times New Roman" w:cs="Times New Roman"/>
          <w:i/>
          <w:sz w:val="18"/>
          <w:szCs w:val="18"/>
        </w:rPr>
      </w:pPr>
      <w:ins w:id="2307" w:author="Jen" w:date="2017-08-25T11:58:00Z">
        <w:r w:rsidRPr="00617EC9">
          <w:rPr>
            <w:rFonts w:ascii="Times New Roman" w:hAnsi="Times New Roman" w:cs="Times New Roman"/>
            <w:i/>
            <w:sz w:val="18"/>
            <w:szCs w:val="18"/>
          </w:rPr>
          <w:t xml:space="preserve">Note: Table 12.1-3 is subject for revision based on the </w:t>
        </w:r>
        <w:proofErr w:type="spellStart"/>
        <w:r w:rsidRPr="00617EC9">
          <w:rPr>
            <w:rFonts w:ascii="Times New Roman" w:hAnsi="Times New Roman" w:cs="Times New Roman"/>
            <w:i/>
            <w:sz w:val="18"/>
            <w:szCs w:val="18"/>
          </w:rPr>
          <w:t>Parcellary</w:t>
        </w:r>
        <w:proofErr w:type="spellEnd"/>
        <w:r w:rsidRPr="00617EC9">
          <w:rPr>
            <w:rFonts w:ascii="Times New Roman" w:hAnsi="Times New Roman" w:cs="Times New Roman"/>
            <w:i/>
            <w:sz w:val="18"/>
            <w:szCs w:val="18"/>
          </w:rPr>
          <w:t>, As-Built and Land-Use Data</w:t>
        </w:r>
        <w:r w:rsidRPr="00617EC9">
          <w:rPr>
            <w:rFonts w:ascii="Times New Roman" w:hAnsi="Times New Roman" w:cs="Times New Roman"/>
            <w:sz w:val="18"/>
            <w:szCs w:val="18"/>
          </w:rPr>
          <w:t>.</w:t>
        </w:r>
      </w:ins>
    </w:p>
    <w:p w14:paraId="2C744246" w14:textId="77777777" w:rsidR="009B286C" w:rsidRPr="00617EC9" w:rsidRDefault="009B286C" w:rsidP="009B286C">
      <w:pPr>
        <w:spacing w:after="0" w:line="240" w:lineRule="auto"/>
        <w:rPr>
          <w:ins w:id="2308" w:author="Jen" w:date="2017-08-25T11:58:00Z"/>
          <w:rFonts w:ascii="Times New Roman" w:hAnsi="Times New Roman" w:cs="Times New Roman"/>
          <w:i/>
          <w:sz w:val="18"/>
          <w:szCs w:val="18"/>
        </w:rPr>
      </w:pPr>
      <w:ins w:id="2309" w:author="Jen" w:date="2017-08-25T11:58:00Z">
        <w:r w:rsidRPr="00617EC9">
          <w:rPr>
            <w:rFonts w:ascii="Times New Roman" w:hAnsi="Times New Roman" w:cs="Times New Roman"/>
            <w:i/>
            <w:sz w:val="18"/>
            <w:szCs w:val="18"/>
          </w:rPr>
          <w:t>Areas with no data area identified a</w:t>
        </w:r>
        <w:r w:rsidRPr="00E147DA">
          <w:rPr>
            <w:rFonts w:ascii="Times New Roman" w:hAnsi="Times New Roman" w:cs="Times New Roman"/>
            <w:i/>
            <w:sz w:val="18"/>
            <w:szCs w:val="18"/>
          </w:rPr>
          <w:t>re</w:t>
        </w:r>
        <w:r w:rsidRPr="00617EC9">
          <w:rPr>
            <w:rFonts w:ascii="Times New Roman" w:hAnsi="Times New Roman" w:cs="Times New Roman"/>
            <w:i/>
            <w:sz w:val="18"/>
            <w:szCs w:val="18"/>
          </w:rPr>
          <w:t xml:space="preserve"> government lands based on </w:t>
        </w:r>
        <w:proofErr w:type="spellStart"/>
        <w:r w:rsidRPr="00617EC9">
          <w:rPr>
            <w:rFonts w:ascii="Times New Roman" w:hAnsi="Times New Roman" w:cs="Times New Roman"/>
            <w:i/>
            <w:sz w:val="18"/>
            <w:szCs w:val="18"/>
          </w:rPr>
          <w:t>parcellary</w:t>
        </w:r>
        <w:proofErr w:type="spellEnd"/>
        <w:r w:rsidRPr="00617EC9">
          <w:rPr>
            <w:rFonts w:ascii="Times New Roman" w:hAnsi="Times New Roman" w:cs="Times New Roman"/>
            <w:i/>
            <w:sz w:val="18"/>
            <w:szCs w:val="18"/>
          </w:rPr>
          <w:t xml:space="preserve"> survey</w:t>
        </w:r>
        <w:r w:rsidRPr="00E147DA">
          <w:rPr>
            <w:rFonts w:ascii="Times New Roman" w:hAnsi="Times New Roman" w:cs="Times New Roman"/>
            <w:sz w:val="18"/>
            <w:szCs w:val="18"/>
          </w:rPr>
          <w:t>.</w:t>
        </w:r>
      </w:ins>
    </w:p>
    <w:p w14:paraId="204375A8" w14:textId="77777777" w:rsidR="009B286C" w:rsidRDefault="009B286C" w:rsidP="00274251">
      <w:pPr>
        <w:ind w:firstLine="720"/>
        <w:jc w:val="both"/>
        <w:rPr>
          <w:ins w:id="2310" w:author="Jen" w:date="2017-08-25T11:58:00Z"/>
          <w:rFonts w:ascii="Times New Roman" w:hAnsi="Times New Roman" w:cs="Times New Roman"/>
          <w:sz w:val="24"/>
          <w:szCs w:val="24"/>
        </w:rPr>
        <w:sectPr w:rsidR="009B286C" w:rsidSect="009B286C">
          <w:pgSz w:w="16839" w:h="11907" w:orient="landscape" w:code="9"/>
          <w:pgMar w:top="1109" w:right="1987" w:bottom="1080" w:left="1440" w:header="706" w:footer="706" w:gutter="0"/>
          <w:cols w:space="708"/>
          <w:docGrid w:linePitch="360"/>
          <w:sectPrChange w:id="2311" w:author="Jen" w:date="2017-08-25T11:58:00Z">
            <w:sectPr w:rsidR="009B286C" w:rsidSect="009B286C">
              <w:pgSz w:w="11907" w:h="16839" w:orient="portrait"/>
              <w:pgMar w:top="1440" w:right="1107" w:bottom="1985" w:left="1080" w:header="708" w:footer="708" w:gutter="0"/>
            </w:sectPr>
          </w:sectPrChange>
        </w:sectPr>
      </w:pPr>
    </w:p>
    <w:p w14:paraId="3EE89473" w14:textId="3E775864" w:rsidR="009B286C" w:rsidRPr="00617EC9" w:rsidDel="009B286C" w:rsidRDefault="009B286C" w:rsidP="00274251">
      <w:pPr>
        <w:ind w:firstLine="720"/>
        <w:jc w:val="both"/>
        <w:rPr>
          <w:del w:id="2312" w:author="Jen" w:date="2017-08-25T12:01:00Z"/>
          <w:rFonts w:ascii="Times New Roman" w:hAnsi="Times New Roman" w:cs="Times New Roman"/>
          <w:sz w:val="24"/>
          <w:szCs w:val="24"/>
        </w:rPr>
      </w:pPr>
    </w:p>
    <w:p w14:paraId="0A1135FD" w14:textId="0386CD59" w:rsidR="003E64B9" w:rsidRPr="00617EC9" w:rsidDel="009B286C" w:rsidRDefault="003E64B9">
      <w:pPr>
        <w:spacing w:after="0" w:line="240" w:lineRule="auto"/>
        <w:rPr>
          <w:del w:id="2313" w:author="Jen" w:date="2017-08-25T12:01:00Z"/>
          <w:rFonts w:ascii="Times New Roman" w:eastAsia="Times New Roman" w:hAnsi="Times New Roman" w:cs="Times New Roman"/>
          <w:bCs/>
          <w:color w:val="FF0000"/>
          <w:lang w:eastAsia="en-PH"/>
          <w:rPrChange w:id="2314" w:author="Liezyl Liton" w:date="2017-08-21T21:34:00Z">
            <w:rPr>
              <w:del w:id="2315" w:author="Jen" w:date="2017-08-25T12:01:00Z"/>
              <w:rFonts w:ascii="Times New Roman" w:eastAsia="Times New Roman" w:hAnsi="Times New Roman" w:cs="Times New Roman"/>
              <w:b/>
              <w:bCs/>
              <w:color w:val="000000"/>
              <w:lang w:eastAsia="en-PH"/>
            </w:rPr>
          </w:rPrChange>
        </w:rPr>
        <w:pPrChange w:id="2316" w:author="Liezyl Liton" w:date="2017-08-19T21:27:00Z">
          <w:pPr>
            <w:spacing w:after="0" w:line="240" w:lineRule="auto"/>
            <w:jc w:val="center"/>
          </w:pPr>
        </w:pPrChange>
      </w:pPr>
    </w:p>
    <w:p w14:paraId="5191EB84" w14:textId="65807AB7" w:rsidR="005066D4" w:rsidRPr="00617EC9" w:rsidDel="009B286C" w:rsidRDefault="005066D4" w:rsidP="009F196B">
      <w:pPr>
        <w:spacing w:after="0" w:line="240" w:lineRule="auto"/>
        <w:jc w:val="center"/>
        <w:rPr>
          <w:del w:id="2317" w:author="Jen" w:date="2017-08-25T12:01:00Z"/>
          <w:rFonts w:ascii="Times New Roman" w:eastAsia="Times New Roman" w:hAnsi="Times New Roman" w:cs="Times New Roman"/>
          <w:b/>
          <w:bCs/>
          <w:color w:val="000000"/>
          <w:lang w:eastAsia="en-PH"/>
        </w:rPr>
      </w:pPr>
    </w:p>
    <w:p w14:paraId="6605001E" w14:textId="106586D8" w:rsidR="00180FFC" w:rsidRPr="00617EC9" w:rsidDel="009B286C" w:rsidRDefault="00180FFC">
      <w:pPr>
        <w:spacing w:after="0" w:line="240" w:lineRule="auto"/>
        <w:rPr>
          <w:del w:id="2318" w:author="Jen" w:date="2017-08-25T12:01:00Z"/>
          <w:rFonts w:ascii="Times New Roman" w:eastAsia="Times New Roman" w:hAnsi="Times New Roman" w:cs="Times New Roman"/>
          <w:b/>
          <w:bCs/>
          <w:color w:val="FF0000"/>
          <w:lang w:eastAsia="en-PH"/>
          <w:rPrChange w:id="2319" w:author="Liezyl Liton" w:date="2017-08-21T21:34:00Z">
            <w:rPr>
              <w:del w:id="2320" w:author="Jen" w:date="2017-08-25T12:01:00Z"/>
              <w:rFonts w:ascii="Times New Roman" w:eastAsia="Times New Roman" w:hAnsi="Times New Roman" w:cs="Times New Roman"/>
              <w:b/>
              <w:bCs/>
              <w:color w:val="000000"/>
              <w:lang w:eastAsia="en-PH"/>
            </w:rPr>
          </w:rPrChange>
        </w:rPr>
        <w:pPrChange w:id="2321" w:author="Jen" w:date="2017-08-19T01:47:00Z">
          <w:pPr>
            <w:spacing w:after="0" w:line="240" w:lineRule="auto"/>
            <w:jc w:val="center"/>
          </w:pPr>
        </w:pPrChange>
      </w:pPr>
    </w:p>
    <w:p w14:paraId="68E25E94" w14:textId="25D2314A" w:rsidR="006D0B8C" w:rsidRPr="00617EC9" w:rsidDel="009B286C" w:rsidRDefault="006D0B8C" w:rsidP="006D0B8C">
      <w:pPr>
        <w:pStyle w:val="RAPTableCaption"/>
        <w:rPr>
          <w:ins w:id="2322" w:author="Patricia Erika" w:date="2017-08-19T02:44:00Z"/>
          <w:del w:id="2323" w:author="Jen" w:date="2017-08-25T12:01:00Z"/>
        </w:rPr>
      </w:pPr>
      <w:ins w:id="2324" w:author="Patricia Erika" w:date="2017-08-19T02:44:00Z">
        <w:del w:id="2325" w:author="Jen" w:date="2017-08-25T12:01:00Z">
          <w:r w:rsidRPr="00617EC9" w:rsidDel="009B286C">
            <w:rPr>
              <w:rPrChange w:id="2326" w:author="Liezyl Liton" w:date="2017-08-21T21:34:00Z">
                <w:rPr>
                  <w:highlight w:val="yellow"/>
                </w:rPr>
              </w:rPrChange>
            </w:rPr>
            <w:delText xml:space="preserve">Table </w:delText>
          </w:r>
          <w:r w:rsidRPr="00617EC9" w:rsidDel="009B286C">
            <w:rPr>
              <w:rPrChange w:id="2327" w:author="Liezyl Liton" w:date="2017-08-21T21:34:00Z">
                <w:rPr>
                  <w:highlight w:val="yellow"/>
                </w:rPr>
              </w:rPrChange>
            </w:rPr>
            <w:fldChar w:fldCharType="begin"/>
          </w:r>
          <w:r w:rsidRPr="00617EC9" w:rsidDel="009B286C">
            <w:rPr>
              <w:rPrChange w:id="2328" w:author="Liezyl Liton" w:date="2017-08-21T21:34:00Z">
                <w:rPr>
                  <w:highlight w:val="yellow"/>
                </w:rPr>
              </w:rPrChange>
            </w:rPr>
            <w:delInstrText xml:space="preserve"> STYLEREF 2 \s </w:delInstrText>
          </w:r>
          <w:r w:rsidRPr="00617EC9" w:rsidDel="009B286C">
            <w:rPr>
              <w:rPrChange w:id="2329" w:author="Liezyl Liton" w:date="2017-08-21T21:34:00Z">
                <w:rPr>
                  <w:highlight w:val="yellow"/>
                </w:rPr>
              </w:rPrChange>
            </w:rPr>
            <w:fldChar w:fldCharType="separate"/>
          </w:r>
          <w:r w:rsidRPr="00617EC9" w:rsidDel="009B286C">
            <w:rPr>
              <w:noProof/>
              <w:rPrChange w:id="2330" w:author="Liezyl Liton" w:date="2017-08-21T21:34:00Z">
                <w:rPr>
                  <w:noProof/>
                  <w:highlight w:val="yellow"/>
                </w:rPr>
              </w:rPrChange>
            </w:rPr>
            <w:delText>4.2</w:delText>
          </w:r>
          <w:r w:rsidRPr="00617EC9" w:rsidDel="009B286C">
            <w:rPr>
              <w:rPrChange w:id="2331" w:author="Liezyl Liton" w:date="2017-08-21T21:34:00Z">
                <w:rPr>
                  <w:highlight w:val="yellow"/>
                </w:rPr>
              </w:rPrChange>
            </w:rPr>
            <w:fldChar w:fldCharType="end"/>
          </w:r>
          <w:r w:rsidRPr="00617EC9" w:rsidDel="009B286C">
            <w:rPr>
              <w:rPrChange w:id="2332" w:author="Liezyl Liton" w:date="2017-08-21T21:34:00Z">
                <w:rPr>
                  <w:highlight w:val="yellow"/>
                </w:rPr>
              </w:rPrChange>
            </w:rPr>
            <w:noBreakHyphen/>
          </w:r>
          <w:r w:rsidRPr="00617EC9" w:rsidDel="009B286C">
            <w:rPr>
              <w:rPrChange w:id="2333" w:author="Liezyl Liton" w:date="2017-08-21T21:34:00Z">
                <w:rPr>
                  <w:highlight w:val="yellow"/>
                </w:rPr>
              </w:rPrChange>
            </w:rPr>
            <w:fldChar w:fldCharType="begin"/>
          </w:r>
          <w:r w:rsidRPr="00617EC9" w:rsidDel="009B286C">
            <w:rPr>
              <w:rPrChange w:id="2334" w:author="Liezyl Liton" w:date="2017-08-21T21:34:00Z">
                <w:rPr>
                  <w:highlight w:val="yellow"/>
                </w:rPr>
              </w:rPrChange>
            </w:rPr>
            <w:delInstrText xml:space="preserve"> SEQ Table \* ARABIC \s 2 </w:delInstrText>
          </w:r>
          <w:r w:rsidRPr="00617EC9" w:rsidDel="009B286C">
            <w:rPr>
              <w:rPrChange w:id="2335" w:author="Liezyl Liton" w:date="2017-08-21T21:34:00Z">
                <w:rPr>
                  <w:highlight w:val="yellow"/>
                </w:rPr>
              </w:rPrChange>
            </w:rPr>
            <w:fldChar w:fldCharType="separate"/>
          </w:r>
          <w:r w:rsidRPr="00617EC9" w:rsidDel="009B286C">
            <w:rPr>
              <w:noProof/>
              <w:rPrChange w:id="2336" w:author="Liezyl Liton" w:date="2017-08-21T21:34:00Z">
                <w:rPr>
                  <w:noProof/>
                  <w:highlight w:val="yellow"/>
                </w:rPr>
              </w:rPrChange>
            </w:rPr>
            <w:delText>2</w:delText>
          </w:r>
          <w:r w:rsidRPr="00617EC9" w:rsidDel="009B286C">
            <w:rPr>
              <w:rPrChange w:id="2337" w:author="Liezyl Liton" w:date="2017-08-21T21:34:00Z">
                <w:rPr>
                  <w:highlight w:val="yellow"/>
                </w:rPr>
              </w:rPrChange>
            </w:rPr>
            <w:fldChar w:fldCharType="end"/>
          </w:r>
          <w:r w:rsidRPr="00617EC9" w:rsidDel="009B286C">
            <w:rPr>
              <w:noProof/>
              <w:rPrChange w:id="2338" w:author="Liezyl Liton" w:date="2017-08-21T21:34:00Z">
                <w:rPr>
                  <w:noProof/>
                  <w:highlight w:val="yellow"/>
                </w:rPr>
              </w:rPrChange>
            </w:rPr>
            <w:delText xml:space="preserve"> </w:delText>
          </w:r>
          <w:r w:rsidRPr="00617EC9" w:rsidDel="009B286C">
            <w:rPr>
              <w:rPrChange w:id="2339" w:author="Liezyl Liton" w:date="2017-08-21T21:34:00Z">
                <w:rPr>
                  <w:highlight w:val="yellow"/>
                </w:rPr>
              </w:rPrChange>
            </w:rPr>
            <w:delText>Affected Land in Valenzuela Depot: Area (m</w:delText>
          </w:r>
          <w:r w:rsidRPr="00617EC9" w:rsidDel="009B286C">
            <w:rPr>
              <w:vertAlign w:val="superscript"/>
              <w:rPrChange w:id="2340" w:author="Liezyl Liton" w:date="2017-08-21T21:34:00Z">
                <w:rPr>
                  <w:highlight w:val="yellow"/>
                  <w:vertAlign w:val="superscript"/>
                </w:rPr>
              </w:rPrChange>
            </w:rPr>
            <w:delText>2</w:delText>
          </w:r>
          <w:r w:rsidRPr="00617EC9" w:rsidDel="009B286C">
            <w:rPr>
              <w:rPrChange w:id="2341" w:author="Liezyl Liton" w:date="2017-08-21T21:34:00Z">
                <w:rPr>
                  <w:highlight w:val="yellow"/>
                </w:rPr>
              </w:rPrChange>
            </w:rPr>
            <w:delText>)</w:delText>
          </w:r>
        </w:del>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63"/>
        <w:gridCol w:w="1165"/>
        <w:gridCol w:w="1263"/>
        <w:gridCol w:w="1064"/>
        <w:gridCol w:w="1259"/>
        <w:gridCol w:w="1355"/>
        <w:gridCol w:w="708"/>
        <w:gridCol w:w="999"/>
      </w:tblGrid>
      <w:tr w:rsidR="006D0B8C" w:rsidRPr="00617EC9" w:rsidDel="009B286C" w14:paraId="292B2E0B" w14:textId="584DAD45" w:rsidTr="00D906EE">
        <w:trPr>
          <w:trHeight w:val="449"/>
          <w:tblHeader/>
          <w:ins w:id="2342" w:author="Patricia Erika" w:date="2017-08-19T02:44:00Z"/>
          <w:del w:id="2343" w:author="Jen" w:date="2017-08-25T12:01:00Z"/>
        </w:trPr>
        <w:tc>
          <w:tcPr>
            <w:tcW w:w="1004" w:type="pct"/>
            <w:shd w:val="clear" w:color="auto" w:fill="BFBFBF"/>
            <w:vAlign w:val="center"/>
          </w:tcPr>
          <w:p w14:paraId="4F53523E" w14:textId="6AAB4DAF" w:rsidR="006D0B8C" w:rsidRPr="00617EC9" w:rsidDel="009B286C" w:rsidRDefault="006D0B8C">
            <w:pPr>
              <w:spacing w:after="0" w:line="240" w:lineRule="auto"/>
              <w:jc w:val="center"/>
              <w:rPr>
                <w:ins w:id="2344" w:author="Patricia Erika" w:date="2017-08-19T02:44:00Z"/>
                <w:del w:id="2345" w:author="Jen" w:date="2017-08-25T12:01:00Z"/>
                <w:rFonts w:ascii="Times New Roman" w:hAnsi="Times New Roman" w:cs="Times New Roman"/>
                <w:b/>
                <w:sz w:val="20"/>
                <w:szCs w:val="20"/>
                <w:rPrChange w:id="2346" w:author="Liezyl Liton" w:date="2017-08-21T21:34:00Z">
                  <w:rPr>
                    <w:ins w:id="2347" w:author="Patricia Erika" w:date="2017-08-19T02:44:00Z"/>
                    <w:del w:id="2348" w:author="Jen" w:date="2017-08-25T12:01:00Z"/>
                    <w:b/>
                    <w:sz w:val="20"/>
                    <w:szCs w:val="20"/>
                  </w:rPr>
                </w:rPrChange>
              </w:rPr>
              <w:pPrChange w:id="2349" w:author="Liezyl Liton" w:date="2017-08-19T17:09:00Z">
                <w:pPr>
                  <w:tabs>
                    <w:tab w:val="center" w:pos="4680"/>
                    <w:tab w:val="right" w:pos="9360"/>
                  </w:tabs>
                  <w:spacing w:after="0" w:line="240" w:lineRule="auto"/>
                  <w:ind w:left="720"/>
                  <w:contextualSpacing/>
                  <w:jc w:val="center"/>
                </w:pPr>
              </w:pPrChange>
            </w:pPr>
            <w:ins w:id="2350" w:author="Patricia Erika" w:date="2017-08-19T02:44:00Z">
              <w:del w:id="2351" w:author="Jen" w:date="2017-08-25T12:01:00Z">
                <w:r w:rsidRPr="00617EC9" w:rsidDel="009B286C">
                  <w:rPr>
                    <w:rFonts w:ascii="Times New Roman" w:hAnsi="Times New Roman" w:cs="Times New Roman"/>
                    <w:b/>
                    <w:sz w:val="20"/>
                    <w:szCs w:val="20"/>
                    <w:rPrChange w:id="2352" w:author="Liezyl Liton" w:date="2017-08-21T21:34:00Z">
                      <w:rPr>
                        <w:b/>
                        <w:sz w:val="20"/>
                        <w:szCs w:val="20"/>
                        <w:highlight w:val="yellow"/>
                      </w:rPr>
                    </w:rPrChange>
                  </w:rPr>
                  <w:delText>Municipalities and Cities</w:delText>
                </w:r>
              </w:del>
            </w:ins>
          </w:p>
        </w:tc>
        <w:tc>
          <w:tcPr>
            <w:tcW w:w="596" w:type="pct"/>
            <w:shd w:val="clear" w:color="auto" w:fill="BFBFBF"/>
            <w:vAlign w:val="center"/>
          </w:tcPr>
          <w:p w14:paraId="4A8705BD" w14:textId="471593CB" w:rsidR="006D0B8C" w:rsidRPr="00617EC9" w:rsidDel="009B286C" w:rsidRDefault="006D0B8C">
            <w:pPr>
              <w:spacing w:after="0" w:line="240" w:lineRule="auto"/>
              <w:jc w:val="center"/>
              <w:rPr>
                <w:ins w:id="2353" w:author="Patricia Erika" w:date="2017-08-19T02:44:00Z"/>
                <w:del w:id="2354" w:author="Jen" w:date="2017-08-25T12:01:00Z"/>
                <w:rFonts w:ascii="Times New Roman" w:hAnsi="Times New Roman" w:cs="Times New Roman"/>
                <w:b/>
                <w:sz w:val="20"/>
                <w:szCs w:val="20"/>
                <w:rPrChange w:id="2355" w:author="Liezyl Liton" w:date="2017-08-21T21:34:00Z">
                  <w:rPr>
                    <w:ins w:id="2356" w:author="Patricia Erika" w:date="2017-08-19T02:44:00Z"/>
                    <w:del w:id="2357" w:author="Jen" w:date="2017-08-25T12:01:00Z"/>
                    <w:b/>
                    <w:sz w:val="20"/>
                    <w:szCs w:val="20"/>
                  </w:rPr>
                </w:rPrChange>
              </w:rPr>
              <w:pPrChange w:id="2358" w:author="Liezyl Liton" w:date="2017-08-19T17:09:00Z">
                <w:pPr>
                  <w:tabs>
                    <w:tab w:val="center" w:pos="4680"/>
                    <w:tab w:val="right" w:pos="9360"/>
                  </w:tabs>
                  <w:spacing w:after="0" w:line="240" w:lineRule="auto"/>
                  <w:ind w:left="720"/>
                  <w:contextualSpacing/>
                  <w:jc w:val="center"/>
                </w:pPr>
              </w:pPrChange>
            </w:pPr>
            <w:ins w:id="2359" w:author="Patricia Erika" w:date="2017-08-19T02:44:00Z">
              <w:del w:id="2360" w:author="Jen" w:date="2017-08-25T12:01:00Z">
                <w:r w:rsidRPr="00617EC9" w:rsidDel="009B286C">
                  <w:rPr>
                    <w:rFonts w:ascii="Times New Roman" w:hAnsi="Times New Roman" w:cs="Times New Roman"/>
                    <w:b/>
                    <w:sz w:val="20"/>
                    <w:szCs w:val="20"/>
                    <w:rPrChange w:id="2361" w:author="Liezyl Liton" w:date="2017-08-21T21:34:00Z">
                      <w:rPr>
                        <w:b/>
                        <w:sz w:val="20"/>
                        <w:szCs w:val="20"/>
                      </w:rPr>
                    </w:rPrChange>
                  </w:rPr>
                  <w:delText>Resi</w:delText>
                </w:r>
                <w:r w:rsidRPr="00617EC9" w:rsidDel="009B286C">
                  <w:rPr>
                    <w:rFonts w:ascii="Times New Roman" w:eastAsia="MS Mincho" w:hAnsi="Times New Roman" w:cs="Times New Roman"/>
                    <w:b/>
                    <w:sz w:val="20"/>
                    <w:szCs w:val="20"/>
                    <w:rPrChange w:id="2362" w:author="Liezyl Liton" w:date="2017-08-21T21:34:00Z">
                      <w:rPr>
                        <w:rFonts w:eastAsia="MS Mincho"/>
                        <w:b/>
                        <w:sz w:val="20"/>
                        <w:szCs w:val="20"/>
                      </w:rPr>
                    </w:rPrChange>
                  </w:rPr>
                  <w:delText>d</w:delText>
                </w:r>
                <w:r w:rsidRPr="00617EC9" w:rsidDel="009B286C">
                  <w:rPr>
                    <w:rFonts w:ascii="Times New Roman" w:hAnsi="Times New Roman" w:cs="Times New Roman"/>
                    <w:b/>
                    <w:sz w:val="20"/>
                    <w:szCs w:val="20"/>
                    <w:rPrChange w:id="2363" w:author="Liezyl Liton" w:date="2017-08-21T21:34:00Z">
                      <w:rPr>
                        <w:b/>
                        <w:sz w:val="20"/>
                        <w:szCs w:val="20"/>
                      </w:rPr>
                    </w:rPrChange>
                  </w:rPr>
                  <w:delText>ential</w:delText>
                </w:r>
              </w:del>
            </w:ins>
          </w:p>
        </w:tc>
        <w:tc>
          <w:tcPr>
            <w:tcW w:w="646" w:type="pct"/>
            <w:shd w:val="clear" w:color="auto" w:fill="BFBFBF"/>
            <w:vAlign w:val="center"/>
          </w:tcPr>
          <w:p w14:paraId="38F40F1C" w14:textId="21D3A219" w:rsidR="006D0B8C" w:rsidRPr="00617EC9" w:rsidDel="009B286C" w:rsidRDefault="006D0B8C">
            <w:pPr>
              <w:spacing w:after="0" w:line="240" w:lineRule="auto"/>
              <w:jc w:val="center"/>
              <w:rPr>
                <w:ins w:id="2364" w:author="Patricia Erika" w:date="2017-08-19T02:44:00Z"/>
                <w:del w:id="2365" w:author="Jen" w:date="2017-08-25T12:01:00Z"/>
                <w:rFonts w:ascii="Times New Roman" w:hAnsi="Times New Roman" w:cs="Times New Roman"/>
                <w:b/>
                <w:sz w:val="20"/>
                <w:szCs w:val="20"/>
                <w:rPrChange w:id="2366" w:author="Liezyl Liton" w:date="2017-08-21T21:34:00Z">
                  <w:rPr>
                    <w:ins w:id="2367" w:author="Patricia Erika" w:date="2017-08-19T02:44:00Z"/>
                    <w:del w:id="2368" w:author="Jen" w:date="2017-08-25T12:01:00Z"/>
                    <w:b/>
                    <w:sz w:val="20"/>
                    <w:szCs w:val="20"/>
                  </w:rPr>
                </w:rPrChange>
              </w:rPr>
              <w:pPrChange w:id="2369" w:author="Liezyl Liton" w:date="2017-08-19T17:09:00Z">
                <w:pPr>
                  <w:tabs>
                    <w:tab w:val="center" w:pos="4680"/>
                    <w:tab w:val="right" w:pos="9360"/>
                  </w:tabs>
                  <w:spacing w:after="0" w:line="240" w:lineRule="auto"/>
                  <w:ind w:left="720"/>
                  <w:contextualSpacing/>
                  <w:jc w:val="center"/>
                </w:pPr>
              </w:pPrChange>
            </w:pPr>
            <w:ins w:id="2370" w:author="Patricia Erika" w:date="2017-08-19T02:44:00Z">
              <w:del w:id="2371" w:author="Jen" w:date="2017-08-25T12:01:00Z">
                <w:r w:rsidRPr="00617EC9" w:rsidDel="009B286C">
                  <w:rPr>
                    <w:rFonts w:ascii="Times New Roman" w:hAnsi="Times New Roman" w:cs="Times New Roman"/>
                    <w:b/>
                    <w:sz w:val="20"/>
                    <w:szCs w:val="20"/>
                    <w:rPrChange w:id="2372" w:author="Liezyl Liton" w:date="2017-08-21T21:34:00Z">
                      <w:rPr>
                        <w:b/>
                        <w:sz w:val="20"/>
                        <w:szCs w:val="20"/>
                      </w:rPr>
                    </w:rPrChange>
                  </w:rPr>
                  <w:delText>Institutional</w:delText>
                </w:r>
              </w:del>
            </w:ins>
          </w:p>
        </w:tc>
        <w:tc>
          <w:tcPr>
            <w:tcW w:w="544" w:type="pct"/>
            <w:shd w:val="clear" w:color="auto" w:fill="BFBFBF"/>
            <w:vAlign w:val="center"/>
          </w:tcPr>
          <w:p w14:paraId="05F46AC9" w14:textId="4EFE5A45" w:rsidR="006D0B8C" w:rsidRPr="00617EC9" w:rsidDel="009B286C" w:rsidRDefault="006D0B8C">
            <w:pPr>
              <w:spacing w:after="0" w:line="240" w:lineRule="auto"/>
              <w:jc w:val="center"/>
              <w:rPr>
                <w:ins w:id="2373" w:author="Patricia Erika" w:date="2017-08-19T02:44:00Z"/>
                <w:del w:id="2374" w:author="Jen" w:date="2017-08-25T12:01:00Z"/>
                <w:rFonts w:ascii="Times New Roman" w:hAnsi="Times New Roman" w:cs="Times New Roman"/>
                <w:b/>
                <w:sz w:val="20"/>
                <w:szCs w:val="20"/>
                <w:rPrChange w:id="2375" w:author="Liezyl Liton" w:date="2017-08-21T21:34:00Z">
                  <w:rPr>
                    <w:ins w:id="2376" w:author="Patricia Erika" w:date="2017-08-19T02:44:00Z"/>
                    <w:del w:id="2377" w:author="Jen" w:date="2017-08-25T12:01:00Z"/>
                    <w:b/>
                    <w:sz w:val="20"/>
                    <w:szCs w:val="20"/>
                  </w:rPr>
                </w:rPrChange>
              </w:rPr>
              <w:pPrChange w:id="2378" w:author="Liezyl Liton" w:date="2017-08-19T17:09:00Z">
                <w:pPr>
                  <w:tabs>
                    <w:tab w:val="center" w:pos="4680"/>
                    <w:tab w:val="right" w:pos="9360"/>
                  </w:tabs>
                  <w:spacing w:after="0" w:line="240" w:lineRule="auto"/>
                  <w:ind w:left="720"/>
                  <w:contextualSpacing/>
                  <w:jc w:val="center"/>
                </w:pPr>
              </w:pPrChange>
            </w:pPr>
            <w:ins w:id="2379" w:author="Patricia Erika" w:date="2017-08-19T02:44:00Z">
              <w:del w:id="2380" w:author="Jen" w:date="2017-08-25T12:01:00Z">
                <w:r w:rsidRPr="00617EC9" w:rsidDel="009B286C">
                  <w:rPr>
                    <w:rFonts w:ascii="Times New Roman" w:hAnsi="Times New Roman" w:cs="Times New Roman"/>
                    <w:b/>
                    <w:sz w:val="20"/>
                    <w:szCs w:val="20"/>
                    <w:rPrChange w:id="2381" w:author="Liezyl Liton" w:date="2017-08-21T21:34:00Z">
                      <w:rPr>
                        <w:b/>
                        <w:sz w:val="20"/>
                        <w:szCs w:val="20"/>
                      </w:rPr>
                    </w:rPrChange>
                  </w:rPr>
                  <w:delText>Industrial</w:delText>
                </w:r>
              </w:del>
            </w:ins>
          </w:p>
        </w:tc>
        <w:tc>
          <w:tcPr>
            <w:tcW w:w="644" w:type="pct"/>
            <w:shd w:val="clear" w:color="auto" w:fill="BFBFBF"/>
            <w:vAlign w:val="center"/>
          </w:tcPr>
          <w:p w14:paraId="0CB14AAF" w14:textId="0ED9E3F5" w:rsidR="006D0B8C" w:rsidRPr="00617EC9" w:rsidDel="009B286C" w:rsidRDefault="006D0B8C">
            <w:pPr>
              <w:spacing w:after="0" w:line="240" w:lineRule="auto"/>
              <w:jc w:val="center"/>
              <w:rPr>
                <w:ins w:id="2382" w:author="Patricia Erika" w:date="2017-08-19T02:44:00Z"/>
                <w:del w:id="2383" w:author="Jen" w:date="2017-08-25T12:01:00Z"/>
                <w:rFonts w:ascii="Times New Roman" w:hAnsi="Times New Roman" w:cs="Times New Roman"/>
                <w:b/>
                <w:sz w:val="20"/>
                <w:szCs w:val="20"/>
                <w:rPrChange w:id="2384" w:author="Liezyl Liton" w:date="2017-08-21T21:34:00Z">
                  <w:rPr>
                    <w:ins w:id="2385" w:author="Patricia Erika" w:date="2017-08-19T02:44:00Z"/>
                    <w:del w:id="2386" w:author="Jen" w:date="2017-08-25T12:01:00Z"/>
                    <w:b/>
                    <w:sz w:val="20"/>
                    <w:szCs w:val="20"/>
                  </w:rPr>
                </w:rPrChange>
              </w:rPr>
              <w:pPrChange w:id="2387" w:author="Liezyl Liton" w:date="2017-08-19T17:09:00Z">
                <w:pPr>
                  <w:tabs>
                    <w:tab w:val="center" w:pos="4680"/>
                    <w:tab w:val="right" w:pos="9360"/>
                  </w:tabs>
                  <w:spacing w:after="0" w:line="240" w:lineRule="auto"/>
                  <w:ind w:left="720"/>
                  <w:contextualSpacing/>
                  <w:jc w:val="center"/>
                </w:pPr>
              </w:pPrChange>
            </w:pPr>
            <w:ins w:id="2388" w:author="Patricia Erika" w:date="2017-08-19T02:44:00Z">
              <w:del w:id="2389" w:author="Jen" w:date="2017-08-25T12:01:00Z">
                <w:r w:rsidRPr="00617EC9" w:rsidDel="009B286C">
                  <w:rPr>
                    <w:rFonts w:ascii="Times New Roman" w:hAnsi="Times New Roman" w:cs="Times New Roman"/>
                    <w:b/>
                    <w:sz w:val="20"/>
                    <w:szCs w:val="20"/>
                    <w:rPrChange w:id="2390" w:author="Liezyl Liton" w:date="2017-08-21T21:34:00Z">
                      <w:rPr>
                        <w:b/>
                        <w:sz w:val="20"/>
                        <w:szCs w:val="20"/>
                      </w:rPr>
                    </w:rPrChange>
                  </w:rPr>
                  <w:delText>Commercial</w:delText>
                </w:r>
              </w:del>
            </w:ins>
          </w:p>
        </w:tc>
        <w:tc>
          <w:tcPr>
            <w:tcW w:w="693" w:type="pct"/>
            <w:shd w:val="clear" w:color="auto" w:fill="BFBFBF"/>
            <w:vAlign w:val="center"/>
          </w:tcPr>
          <w:p w14:paraId="088ACEC1" w14:textId="580AEE24" w:rsidR="006D0B8C" w:rsidRPr="00617EC9" w:rsidDel="009B286C" w:rsidRDefault="006D0B8C">
            <w:pPr>
              <w:spacing w:after="0" w:line="240" w:lineRule="auto"/>
              <w:jc w:val="center"/>
              <w:rPr>
                <w:ins w:id="2391" w:author="Patricia Erika" w:date="2017-08-19T02:44:00Z"/>
                <w:del w:id="2392" w:author="Jen" w:date="2017-08-25T12:01:00Z"/>
                <w:rFonts w:ascii="Times New Roman" w:hAnsi="Times New Roman" w:cs="Times New Roman"/>
                <w:b/>
                <w:sz w:val="20"/>
                <w:szCs w:val="20"/>
                <w:rPrChange w:id="2393" w:author="Liezyl Liton" w:date="2017-08-21T21:34:00Z">
                  <w:rPr>
                    <w:ins w:id="2394" w:author="Patricia Erika" w:date="2017-08-19T02:44:00Z"/>
                    <w:del w:id="2395" w:author="Jen" w:date="2017-08-25T12:01:00Z"/>
                    <w:b/>
                    <w:sz w:val="20"/>
                    <w:szCs w:val="20"/>
                  </w:rPr>
                </w:rPrChange>
              </w:rPr>
              <w:pPrChange w:id="2396" w:author="Liezyl Liton" w:date="2017-08-19T17:09:00Z">
                <w:pPr>
                  <w:tabs>
                    <w:tab w:val="center" w:pos="4680"/>
                    <w:tab w:val="right" w:pos="9360"/>
                  </w:tabs>
                  <w:spacing w:after="0" w:line="240" w:lineRule="auto"/>
                  <w:ind w:left="720"/>
                  <w:contextualSpacing/>
                  <w:jc w:val="center"/>
                </w:pPr>
              </w:pPrChange>
            </w:pPr>
            <w:ins w:id="2397" w:author="Patricia Erika" w:date="2017-08-19T02:44:00Z">
              <w:del w:id="2398" w:author="Jen" w:date="2017-08-25T12:01:00Z">
                <w:r w:rsidRPr="00617EC9" w:rsidDel="009B286C">
                  <w:rPr>
                    <w:rFonts w:ascii="Times New Roman" w:hAnsi="Times New Roman" w:cs="Times New Roman"/>
                    <w:b/>
                    <w:sz w:val="20"/>
                    <w:szCs w:val="20"/>
                    <w:rPrChange w:id="2399" w:author="Liezyl Liton" w:date="2017-08-21T21:34:00Z">
                      <w:rPr>
                        <w:b/>
                        <w:sz w:val="20"/>
                        <w:szCs w:val="20"/>
                      </w:rPr>
                    </w:rPrChange>
                  </w:rPr>
                  <w:delText>Agricultural</w:delText>
                </w:r>
              </w:del>
            </w:ins>
          </w:p>
        </w:tc>
        <w:tc>
          <w:tcPr>
            <w:tcW w:w="362" w:type="pct"/>
            <w:shd w:val="clear" w:color="auto" w:fill="BFBFBF"/>
            <w:vAlign w:val="center"/>
          </w:tcPr>
          <w:p w14:paraId="502A77E9" w14:textId="365EC780" w:rsidR="006D0B8C" w:rsidRPr="00617EC9" w:rsidDel="009B286C" w:rsidRDefault="006D0B8C">
            <w:pPr>
              <w:spacing w:after="0" w:line="240" w:lineRule="auto"/>
              <w:jc w:val="center"/>
              <w:rPr>
                <w:ins w:id="2400" w:author="Patricia Erika" w:date="2017-08-19T02:44:00Z"/>
                <w:del w:id="2401" w:author="Jen" w:date="2017-08-25T12:01:00Z"/>
                <w:rFonts w:ascii="Times New Roman" w:hAnsi="Times New Roman" w:cs="Times New Roman"/>
                <w:b/>
                <w:sz w:val="20"/>
                <w:szCs w:val="20"/>
                <w:rPrChange w:id="2402" w:author="Liezyl Liton" w:date="2017-08-21T21:34:00Z">
                  <w:rPr>
                    <w:ins w:id="2403" w:author="Patricia Erika" w:date="2017-08-19T02:44:00Z"/>
                    <w:del w:id="2404" w:author="Jen" w:date="2017-08-25T12:01:00Z"/>
                    <w:b/>
                    <w:sz w:val="20"/>
                    <w:szCs w:val="20"/>
                  </w:rPr>
                </w:rPrChange>
              </w:rPr>
              <w:pPrChange w:id="2405" w:author="Liezyl Liton" w:date="2017-08-19T17:09:00Z">
                <w:pPr>
                  <w:tabs>
                    <w:tab w:val="center" w:pos="4680"/>
                    <w:tab w:val="right" w:pos="9360"/>
                  </w:tabs>
                  <w:spacing w:after="0" w:line="240" w:lineRule="auto"/>
                  <w:ind w:left="720"/>
                  <w:contextualSpacing/>
                  <w:jc w:val="center"/>
                </w:pPr>
              </w:pPrChange>
            </w:pPr>
            <w:ins w:id="2406" w:author="Patricia Erika" w:date="2017-08-19T02:44:00Z">
              <w:del w:id="2407" w:author="Jen" w:date="2017-08-25T12:01:00Z">
                <w:r w:rsidRPr="00617EC9" w:rsidDel="009B286C">
                  <w:rPr>
                    <w:rFonts w:ascii="Times New Roman" w:hAnsi="Times New Roman" w:cs="Times New Roman"/>
                    <w:b/>
                    <w:sz w:val="20"/>
                    <w:szCs w:val="20"/>
                    <w:rPrChange w:id="2408" w:author="Liezyl Liton" w:date="2017-08-21T21:34:00Z">
                      <w:rPr>
                        <w:b/>
                        <w:sz w:val="20"/>
                        <w:szCs w:val="20"/>
                      </w:rPr>
                    </w:rPrChange>
                  </w:rPr>
                  <w:delText>Mixed Use</w:delText>
                </w:r>
              </w:del>
            </w:ins>
          </w:p>
        </w:tc>
        <w:tc>
          <w:tcPr>
            <w:tcW w:w="511" w:type="pct"/>
            <w:shd w:val="clear" w:color="auto" w:fill="BFBFBF"/>
            <w:vAlign w:val="center"/>
          </w:tcPr>
          <w:p w14:paraId="08470F86" w14:textId="6D184CF8" w:rsidR="006D0B8C" w:rsidRPr="00617EC9" w:rsidDel="009B286C" w:rsidRDefault="006D0B8C">
            <w:pPr>
              <w:spacing w:after="0" w:line="240" w:lineRule="auto"/>
              <w:jc w:val="center"/>
              <w:rPr>
                <w:ins w:id="2409" w:author="Patricia Erika" w:date="2017-08-19T02:44:00Z"/>
                <w:del w:id="2410" w:author="Jen" w:date="2017-08-25T12:01:00Z"/>
                <w:rFonts w:ascii="Times New Roman" w:hAnsi="Times New Roman" w:cs="Times New Roman"/>
                <w:b/>
                <w:sz w:val="20"/>
                <w:szCs w:val="20"/>
                <w:rPrChange w:id="2411" w:author="Liezyl Liton" w:date="2017-08-21T21:34:00Z">
                  <w:rPr>
                    <w:ins w:id="2412" w:author="Patricia Erika" w:date="2017-08-19T02:44:00Z"/>
                    <w:del w:id="2413" w:author="Jen" w:date="2017-08-25T12:01:00Z"/>
                    <w:b/>
                    <w:sz w:val="20"/>
                    <w:szCs w:val="20"/>
                  </w:rPr>
                </w:rPrChange>
              </w:rPr>
              <w:pPrChange w:id="2414" w:author="Liezyl Liton" w:date="2017-08-19T17:09:00Z">
                <w:pPr>
                  <w:tabs>
                    <w:tab w:val="center" w:pos="4680"/>
                    <w:tab w:val="right" w:pos="9360"/>
                  </w:tabs>
                  <w:spacing w:after="0" w:line="240" w:lineRule="auto"/>
                  <w:ind w:left="720"/>
                  <w:contextualSpacing/>
                  <w:jc w:val="center"/>
                </w:pPr>
              </w:pPrChange>
            </w:pPr>
            <w:ins w:id="2415" w:author="Patricia Erika" w:date="2017-08-19T02:44:00Z">
              <w:del w:id="2416" w:author="Jen" w:date="2017-08-25T12:01:00Z">
                <w:r w:rsidRPr="00617EC9" w:rsidDel="009B286C">
                  <w:rPr>
                    <w:rFonts w:ascii="Times New Roman" w:hAnsi="Times New Roman" w:cs="Times New Roman"/>
                    <w:b/>
                    <w:sz w:val="20"/>
                    <w:szCs w:val="20"/>
                    <w:rPrChange w:id="2417" w:author="Liezyl Liton" w:date="2017-08-21T21:34:00Z">
                      <w:rPr>
                        <w:b/>
                        <w:sz w:val="20"/>
                        <w:szCs w:val="20"/>
                      </w:rPr>
                    </w:rPrChange>
                  </w:rPr>
                  <w:delText>Total</w:delText>
                </w:r>
              </w:del>
            </w:ins>
          </w:p>
        </w:tc>
      </w:tr>
      <w:tr w:rsidR="006D0B8C" w:rsidRPr="00617EC9" w:rsidDel="009B286C" w14:paraId="36FAB052" w14:textId="043F65BE" w:rsidTr="00D906EE">
        <w:trPr>
          <w:trHeight w:val="245"/>
          <w:tblHeader/>
          <w:ins w:id="2418" w:author="Patricia Erika" w:date="2017-08-19T02:44:00Z"/>
          <w:del w:id="2419" w:author="Jen" w:date="2017-08-25T12:01:00Z"/>
        </w:trPr>
        <w:tc>
          <w:tcPr>
            <w:tcW w:w="1004" w:type="pct"/>
            <w:shd w:val="clear" w:color="auto" w:fill="auto"/>
            <w:vAlign w:val="center"/>
          </w:tcPr>
          <w:p w14:paraId="789235D5" w14:textId="36FD0E8D" w:rsidR="006D0B8C" w:rsidRPr="00617EC9" w:rsidDel="009B286C" w:rsidRDefault="006D0B8C">
            <w:pPr>
              <w:spacing w:after="0" w:line="240" w:lineRule="auto"/>
              <w:jc w:val="center"/>
              <w:rPr>
                <w:ins w:id="2420" w:author="Patricia Erika" w:date="2017-08-19T02:44:00Z"/>
                <w:del w:id="2421" w:author="Jen" w:date="2017-08-25T12:01:00Z"/>
                <w:rFonts w:ascii="Times New Roman" w:hAnsi="Times New Roman" w:cs="Times New Roman"/>
                <w:sz w:val="20"/>
                <w:szCs w:val="20"/>
                <w:rPrChange w:id="2422" w:author="Liezyl Liton" w:date="2017-08-21T21:34:00Z">
                  <w:rPr>
                    <w:ins w:id="2423" w:author="Patricia Erika" w:date="2017-08-19T02:44:00Z"/>
                    <w:del w:id="2424" w:author="Jen" w:date="2017-08-25T12:01:00Z"/>
                    <w:sz w:val="20"/>
                    <w:szCs w:val="20"/>
                  </w:rPr>
                </w:rPrChange>
              </w:rPr>
              <w:pPrChange w:id="2425" w:author="Liezyl Liton" w:date="2017-08-19T17:09:00Z">
                <w:pPr>
                  <w:tabs>
                    <w:tab w:val="center" w:pos="4680"/>
                    <w:tab w:val="right" w:pos="9360"/>
                  </w:tabs>
                  <w:spacing w:after="0" w:line="240" w:lineRule="auto"/>
                  <w:ind w:left="720"/>
                  <w:contextualSpacing/>
                  <w:jc w:val="center"/>
                </w:pPr>
              </w:pPrChange>
            </w:pPr>
            <w:ins w:id="2426" w:author="Patricia Erika" w:date="2017-08-19T02:44:00Z">
              <w:del w:id="2427" w:author="Jen" w:date="2017-08-25T12:01:00Z">
                <w:r w:rsidRPr="00617EC9" w:rsidDel="009B286C">
                  <w:rPr>
                    <w:rFonts w:ascii="Times New Roman" w:hAnsi="Times New Roman" w:cs="Times New Roman"/>
                    <w:sz w:val="20"/>
                    <w:szCs w:val="20"/>
                    <w:rPrChange w:id="2428" w:author="Liezyl Liton" w:date="2017-08-21T21:34:00Z">
                      <w:rPr>
                        <w:sz w:val="20"/>
                        <w:szCs w:val="20"/>
                      </w:rPr>
                    </w:rPrChange>
                  </w:rPr>
                  <w:delText>Valenzuela Depot</w:delText>
                </w:r>
              </w:del>
            </w:ins>
          </w:p>
        </w:tc>
        <w:tc>
          <w:tcPr>
            <w:tcW w:w="596" w:type="pct"/>
            <w:shd w:val="clear" w:color="auto" w:fill="auto"/>
            <w:vAlign w:val="center"/>
          </w:tcPr>
          <w:p w14:paraId="1C28246B" w14:textId="252412F0" w:rsidR="006D0B8C" w:rsidRPr="00617EC9" w:rsidDel="009B286C" w:rsidRDefault="006D0B8C">
            <w:pPr>
              <w:spacing w:after="0" w:line="240" w:lineRule="auto"/>
              <w:jc w:val="center"/>
              <w:rPr>
                <w:ins w:id="2429" w:author="Patricia Erika" w:date="2017-08-19T02:44:00Z"/>
                <w:del w:id="2430" w:author="Jen" w:date="2017-08-25T12:01:00Z"/>
                <w:rFonts w:ascii="Times New Roman" w:hAnsi="Times New Roman" w:cs="Times New Roman"/>
                <w:bCs/>
                <w:sz w:val="20"/>
                <w:szCs w:val="20"/>
                <w:rPrChange w:id="2431" w:author="Liezyl Liton" w:date="2017-08-21T21:34:00Z">
                  <w:rPr>
                    <w:ins w:id="2432" w:author="Patricia Erika" w:date="2017-08-19T02:44:00Z"/>
                    <w:del w:id="2433" w:author="Jen" w:date="2017-08-25T12:01:00Z"/>
                    <w:bCs/>
                    <w:sz w:val="20"/>
                    <w:szCs w:val="20"/>
                  </w:rPr>
                </w:rPrChange>
              </w:rPr>
            </w:pPr>
          </w:p>
        </w:tc>
        <w:tc>
          <w:tcPr>
            <w:tcW w:w="646" w:type="pct"/>
            <w:shd w:val="clear" w:color="auto" w:fill="auto"/>
            <w:vAlign w:val="center"/>
          </w:tcPr>
          <w:p w14:paraId="4B09D00C" w14:textId="73F74140" w:rsidR="006D0B8C" w:rsidRPr="00617EC9" w:rsidDel="009B286C" w:rsidRDefault="006D0B8C">
            <w:pPr>
              <w:spacing w:after="0" w:line="240" w:lineRule="auto"/>
              <w:jc w:val="center"/>
              <w:rPr>
                <w:ins w:id="2434" w:author="Patricia Erika" w:date="2017-08-19T02:44:00Z"/>
                <w:del w:id="2435" w:author="Jen" w:date="2017-08-25T12:01:00Z"/>
                <w:rFonts w:ascii="Times New Roman" w:hAnsi="Times New Roman" w:cs="Times New Roman"/>
                <w:sz w:val="20"/>
                <w:szCs w:val="20"/>
                <w:rPrChange w:id="2436" w:author="Liezyl Liton" w:date="2017-08-21T21:34:00Z">
                  <w:rPr>
                    <w:ins w:id="2437" w:author="Patricia Erika" w:date="2017-08-19T02:44:00Z"/>
                    <w:del w:id="2438" w:author="Jen" w:date="2017-08-25T12:01:00Z"/>
                    <w:sz w:val="20"/>
                    <w:szCs w:val="20"/>
                  </w:rPr>
                </w:rPrChange>
              </w:rPr>
            </w:pPr>
          </w:p>
        </w:tc>
        <w:tc>
          <w:tcPr>
            <w:tcW w:w="544" w:type="pct"/>
            <w:shd w:val="clear" w:color="auto" w:fill="auto"/>
            <w:vAlign w:val="center"/>
          </w:tcPr>
          <w:p w14:paraId="527F3885" w14:textId="6F8F19B3" w:rsidR="006D0B8C" w:rsidRPr="00617EC9" w:rsidDel="009B286C" w:rsidRDefault="006D0B8C">
            <w:pPr>
              <w:spacing w:after="0" w:line="240" w:lineRule="auto"/>
              <w:jc w:val="center"/>
              <w:rPr>
                <w:ins w:id="2439" w:author="Patricia Erika" w:date="2017-08-19T02:44:00Z"/>
                <w:del w:id="2440" w:author="Jen" w:date="2017-08-25T12:01:00Z"/>
                <w:rFonts w:ascii="Times New Roman" w:hAnsi="Times New Roman" w:cs="Times New Roman"/>
                <w:sz w:val="20"/>
                <w:szCs w:val="20"/>
                <w:rPrChange w:id="2441" w:author="Liezyl Liton" w:date="2017-08-21T21:34:00Z">
                  <w:rPr>
                    <w:ins w:id="2442" w:author="Patricia Erika" w:date="2017-08-19T02:44:00Z"/>
                    <w:del w:id="2443" w:author="Jen" w:date="2017-08-25T12:01:00Z"/>
                    <w:sz w:val="20"/>
                    <w:szCs w:val="20"/>
                  </w:rPr>
                </w:rPrChange>
              </w:rPr>
            </w:pPr>
          </w:p>
        </w:tc>
        <w:tc>
          <w:tcPr>
            <w:tcW w:w="644" w:type="pct"/>
            <w:shd w:val="clear" w:color="auto" w:fill="auto"/>
            <w:vAlign w:val="center"/>
          </w:tcPr>
          <w:p w14:paraId="75A83030" w14:textId="5FD9E621" w:rsidR="006D0B8C" w:rsidRPr="00617EC9" w:rsidDel="009B286C" w:rsidRDefault="006D0B8C">
            <w:pPr>
              <w:spacing w:after="0" w:line="240" w:lineRule="auto"/>
              <w:jc w:val="center"/>
              <w:rPr>
                <w:ins w:id="2444" w:author="Patricia Erika" w:date="2017-08-19T02:44:00Z"/>
                <w:del w:id="2445" w:author="Jen" w:date="2017-08-25T12:01:00Z"/>
                <w:rFonts w:ascii="Times New Roman" w:hAnsi="Times New Roman" w:cs="Times New Roman"/>
                <w:sz w:val="20"/>
                <w:szCs w:val="20"/>
                <w:rPrChange w:id="2446" w:author="Liezyl Liton" w:date="2017-08-21T21:34:00Z">
                  <w:rPr>
                    <w:ins w:id="2447" w:author="Patricia Erika" w:date="2017-08-19T02:44:00Z"/>
                    <w:del w:id="2448" w:author="Jen" w:date="2017-08-25T12:01:00Z"/>
                    <w:sz w:val="20"/>
                    <w:szCs w:val="20"/>
                  </w:rPr>
                </w:rPrChange>
              </w:rPr>
            </w:pPr>
          </w:p>
        </w:tc>
        <w:tc>
          <w:tcPr>
            <w:tcW w:w="693" w:type="pct"/>
          </w:tcPr>
          <w:p w14:paraId="504D9487" w14:textId="455E74CD" w:rsidR="006D0B8C" w:rsidRPr="00617EC9" w:rsidDel="009B286C" w:rsidRDefault="006D0B8C">
            <w:pPr>
              <w:spacing w:after="0" w:line="240" w:lineRule="auto"/>
              <w:jc w:val="center"/>
              <w:rPr>
                <w:ins w:id="2449" w:author="Patricia Erika" w:date="2017-08-19T02:44:00Z"/>
                <w:del w:id="2450" w:author="Jen" w:date="2017-08-25T12:01:00Z"/>
                <w:rFonts w:ascii="Times New Roman" w:hAnsi="Times New Roman" w:cs="Times New Roman"/>
                <w:sz w:val="20"/>
                <w:szCs w:val="20"/>
                <w:rPrChange w:id="2451" w:author="Liezyl Liton" w:date="2017-08-21T21:34:00Z">
                  <w:rPr>
                    <w:ins w:id="2452" w:author="Patricia Erika" w:date="2017-08-19T02:44:00Z"/>
                    <w:del w:id="2453" w:author="Jen" w:date="2017-08-25T12:01:00Z"/>
                    <w:sz w:val="20"/>
                    <w:szCs w:val="20"/>
                  </w:rPr>
                </w:rPrChange>
              </w:rPr>
            </w:pPr>
          </w:p>
        </w:tc>
        <w:tc>
          <w:tcPr>
            <w:tcW w:w="362" w:type="pct"/>
            <w:shd w:val="clear" w:color="auto" w:fill="auto"/>
            <w:vAlign w:val="center"/>
          </w:tcPr>
          <w:p w14:paraId="4B47D8E2" w14:textId="53B3BD21" w:rsidR="006D0B8C" w:rsidRPr="00617EC9" w:rsidDel="009B286C" w:rsidRDefault="006D0B8C">
            <w:pPr>
              <w:spacing w:after="0" w:line="240" w:lineRule="auto"/>
              <w:jc w:val="center"/>
              <w:rPr>
                <w:ins w:id="2454" w:author="Patricia Erika" w:date="2017-08-19T02:44:00Z"/>
                <w:del w:id="2455" w:author="Jen" w:date="2017-08-25T12:01:00Z"/>
                <w:rFonts w:ascii="Times New Roman" w:hAnsi="Times New Roman" w:cs="Times New Roman"/>
                <w:sz w:val="20"/>
                <w:szCs w:val="20"/>
                <w:rPrChange w:id="2456" w:author="Liezyl Liton" w:date="2017-08-21T21:34:00Z">
                  <w:rPr>
                    <w:ins w:id="2457" w:author="Patricia Erika" w:date="2017-08-19T02:44:00Z"/>
                    <w:del w:id="2458" w:author="Jen" w:date="2017-08-25T12:01:00Z"/>
                    <w:sz w:val="20"/>
                    <w:szCs w:val="20"/>
                  </w:rPr>
                </w:rPrChange>
              </w:rPr>
            </w:pPr>
          </w:p>
        </w:tc>
        <w:tc>
          <w:tcPr>
            <w:tcW w:w="511" w:type="pct"/>
            <w:shd w:val="clear" w:color="auto" w:fill="auto"/>
            <w:vAlign w:val="center"/>
          </w:tcPr>
          <w:p w14:paraId="1E5827C7" w14:textId="316B80F8" w:rsidR="006D0B8C" w:rsidRPr="00617EC9" w:rsidDel="009B286C" w:rsidRDefault="006D0B8C">
            <w:pPr>
              <w:spacing w:after="0" w:line="240" w:lineRule="auto"/>
              <w:jc w:val="center"/>
              <w:rPr>
                <w:ins w:id="2459" w:author="Patricia Erika" w:date="2017-08-19T02:44:00Z"/>
                <w:del w:id="2460" w:author="Jen" w:date="2017-08-25T12:01:00Z"/>
                <w:rFonts w:ascii="Times New Roman" w:hAnsi="Times New Roman" w:cs="Times New Roman"/>
                <w:bCs/>
                <w:color w:val="000000"/>
                <w:sz w:val="20"/>
                <w:szCs w:val="20"/>
                <w:rPrChange w:id="2461" w:author="Liezyl Liton" w:date="2017-08-21T21:34:00Z">
                  <w:rPr>
                    <w:ins w:id="2462" w:author="Patricia Erika" w:date="2017-08-19T02:44:00Z"/>
                    <w:del w:id="2463" w:author="Jen" w:date="2017-08-25T12:01:00Z"/>
                    <w:bCs/>
                    <w:color w:val="000000"/>
                    <w:sz w:val="20"/>
                    <w:szCs w:val="20"/>
                  </w:rPr>
                </w:rPrChange>
              </w:rPr>
            </w:pPr>
          </w:p>
        </w:tc>
      </w:tr>
      <w:tr w:rsidR="006D0B8C" w:rsidRPr="00617EC9" w:rsidDel="009B286C" w14:paraId="118BD205" w14:textId="4C459147" w:rsidTr="00D906EE">
        <w:trPr>
          <w:trHeight w:val="245"/>
          <w:tblHeader/>
          <w:ins w:id="2464" w:author="Patricia Erika" w:date="2017-08-19T02:44:00Z"/>
          <w:del w:id="2465" w:author="Jen" w:date="2017-08-25T12:01:00Z"/>
        </w:trPr>
        <w:tc>
          <w:tcPr>
            <w:tcW w:w="1004" w:type="pct"/>
            <w:shd w:val="clear" w:color="auto" w:fill="auto"/>
            <w:vAlign w:val="center"/>
          </w:tcPr>
          <w:p w14:paraId="4A4B0804" w14:textId="1192E498" w:rsidR="006D0B8C" w:rsidRPr="00617EC9" w:rsidDel="009B286C" w:rsidRDefault="006D0B8C">
            <w:pPr>
              <w:autoSpaceDE w:val="0"/>
              <w:autoSpaceDN w:val="0"/>
              <w:adjustRightInd w:val="0"/>
              <w:spacing w:after="0" w:line="240" w:lineRule="auto"/>
              <w:ind w:right="90"/>
              <w:jc w:val="right"/>
              <w:rPr>
                <w:ins w:id="2466" w:author="Patricia Erika" w:date="2017-08-19T02:44:00Z"/>
                <w:del w:id="2467" w:author="Jen" w:date="2017-08-25T12:01:00Z"/>
                <w:rFonts w:ascii="Times New Roman" w:hAnsi="Times New Roman" w:cs="Times New Roman"/>
                <w:b/>
                <w:sz w:val="20"/>
                <w:szCs w:val="20"/>
                <w:lang w:eastAsia="ja-JP"/>
                <w:rPrChange w:id="2468" w:author="Liezyl Liton" w:date="2017-08-21T21:34:00Z">
                  <w:rPr>
                    <w:ins w:id="2469" w:author="Patricia Erika" w:date="2017-08-19T02:44:00Z"/>
                    <w:del w:id="2470" w:author="Jen" w:date="2017-08-25T12:01:00Z"/>
                    <w:rFonts w:ascii="Times New Roman" w:eastAsia="Times New Roman" w:hAnsi="Times New Roman" w:cs="Times New Roman"/>
                    <w:b/>
                    <w:bCs/>
                    <w:kern w:val="2"/>
                    <w:sz w:val="20"/>
                    <w:szCs w:val="20"/>
                    <w:lang w:val="x-none" w:eastAsia="ja-JP" w:bidi="km-KH"/>
                  </w:rPr>
                </w:rPrChange>
              </w:rPr>
              <w:pPrChange w:id="2471" w:author="Liezyl Liton" w:date="2017-08-19T17:09:00Z">
                <w:pPr>
                  <w:widowControl w:val="0"/>
                  <w:numPr>
                    <w:ilvl w:val="3"/>
                    <w:numId w:val="13"/>
                  </w:numPr>
                  <w:tabs>
                    <w:tab w:val="num" w:pos="1049"/>
                  </w:tabs>
                  <w:autoSpaceDE w:val="0"/>
                  <w:autoSpaceDN w:val="0"/>
                  <w:adjustRightInd w:val="0"/>
                  <w:spacing w:before="120" w:after="120" w:line="240" w:lineRule="auto"/>
                  <w:ind w:left="1049" w:right="90" w:hanging="1049"/>
                  <w:jc w:val="right"/>
                  <w:outlineLvl w:val="3"/>
                </w:pPr>
              </w:pPrChange>
            </w:pPr>
            <w:ins w:id="2472" w:author="Patricia Erika" w:date="2017-08-19T02:44:00Z">
              <w:del w:id="2473" w:author="Jen" w:date="2017-08-25T12:01:00Z">
                <w:r w:rsidRPr="00617EC9" w:rsidDel="009B286C">
                  <w:rPr>
                    <w:rFonts w:ascii="Times New Roman" w:hAnsi="Times New Roman" w:cs="Times New Roman"/>
                    <w:b/>
                    <w:sz w:val="20"/>
                    <w:szCs w:val="20"/>
                    <w:rPrChange w:id="2474" w:author="Liezyl Liton" w:date="2017-08-21T21:34:00Z">
                      <w:rPr>
                        <w:b/>
                        <w:sz w:val="20"/>
                        <w:szCs w:val="20"/>
                      </w:rPr>
                    </w:rPrChange>
                  </w:rPr>
                  <w:delText>GRAND TOTAL</w:delText>
                </w:r>
              </w:del>
            </w:ins>
          </w:p>
        </w:tc>
        <w:tc>
          <w:tcPr>
            <w:tcW w:w="596" w:type="pct"/>
            <w:shd w:val="clear" w:color="auto" w:fill="auto"/>
            <w:vAlign w:val="center"/>
          </w:tcPr>
          <w:p w14:paraId="3B7F4D35" w14:textId="4B58458E" w:rsidR="006D0B8C" w:rsidRPr="00617EC9" w:rsidDel="009B286C" w:rsidRDefault="006D0B8C">
            <w:pPr>
              <w:spacing w:after="0" w:line="240" w:lineRule="auto"/>
              <w:jc w:val="center"/>
              <w:rPr>
                <w:ins w:id="2475" w:author="Patricia Erika" w:date="2017-08-19T02:44:00Z"/>
                <w:del w:id="2476" w:author="Jen" w:date="2017-08-25T12:01:00Z"/>
                <w:rFonts w:ascii="Times New Roman" w:hAnsi="Times New Roman" w:cs="Times New Roman"/>
                <w:sz w:val="20"/>
                <w:szCs w:val="20"/>
                <w:rPrChange w:id="2477" w:author="Liezyl Liton" w:date="2017-08-21T21:34:00Z">
                  <w:rPr>
                    <w:ins w:id="2478" w:author="Patricia Erika" w:date="2017-08-19T02:44:00Z"/>
                    <w:del w:id="2479" w:author="Jen" w:date="2017-08-25T12:01:00Z"/>
                    <w:sz w:val="20"/>
                    <w:szCs w:val="20"/>
                  </w:rPr>
                </w:rPrChange>
              </w:rPr>
            </w:pPr>
          </w:p>
        </w:tc>
        <w:tc>
          <w:tcPr>
            <w:tcW w:w="646" w:type="pct"/>
            <w:shd w:val="clear" w:color="auto" w:fill="auto"/>
            <w:vAlign w:val="center"/>
          </w:tcPr>
          <w:p w14:paraId="1DC1B63C" w14:textId="1471241E" w:rsidR="006D0B8C" w:rsidRPr="00617EC9" w:rsidDel="009B286C" w:rsidRDefault="006D0B8C">
            <w:pPr>
              <w:spacing w:after="0" w:line="240" w:lineRule="auto"/>
              <w:jc w:val="center"/>
              <w:rPr>
                <w:ins w:id="2480" w:author="Patricia Erika" w:date="2017-08-19T02:44:00Z"/>
                <w:del w:id="2481" w:author="Jen" w:date="2017-08-25T12:01:00Z"/>
                <w:rFonts w:ascii="Times New Roman" w:hAnsi="Times New Roman" w:cs="Times New Roman"/>
                <w:sz w:val="20"/>
                <w:szCs w:val="20"/>
                <w:rPrChange w:id="2482" w:author="Liezyl Liton" w:date="2017-08-21T21:34:00Z">
                  <w:rPr>
                    <w:ins w:id="2483" w:author="Patricia Erika" w:date="2017-08-19T02:44:00Z"/>
                    <w:del w:id="2484" w:author="Jen" w:date="2017-08-25T12:01:00Z"/>
                    <w:sz w:val="20"/>
                    <w:szCs w:val="20"/>
                  </w:rPr>
                </w:rPrChange>
              </w:rPr>
            </w:pPr>
          </w:p>
        </w:tc>
        <w:tc>
          <w:tcPr>
            <w:tcW w:w="544" w:type="pct"/>
            <w:shd w:val="clear" w:color="auto" w:fill="auto"/>
            <w:vAlign w:val="center"/>
          </w:tcPr>
          <w:p w14:paraId="2B78D651" w14:textId="538349F8" w:rsidR="006D0B8C" w:rsidRPr="00617EC9" w:rsidDel="009B286C" w:rsidRDefault="006D0B8C">
            <w:pPr>
              <w:spacing w:after="0" w:line="240" w:lineRule="auto"/>
              <w:jc w:val="center"/>
              <w:rPr>
                <w:ins w:id="2485" w:author="Patricia Erika" w:date="2017-08-19T02:44:00Z"/>
                <w:del w:id="2486" w:author="Jen" w:date="2017-08-25T12:01:00Z"/>
                <w:rFonts w:ascii="Times New Roman" w:hAnsi="Times New Roman" w:cs="Times New Roman"/>
                <w:sz w:val="20"/>
                <w:szCs w:val="20"/>
                <w:rPrChange w:id="2487" w:author="Liezyl Liton" w:date="2017-08-21T21:34:00Z">
                  <w:rPr>
                    <w:ins w:id="2488" w:author="Patricia Erika" w:date="2017-08-19T02:44:00Z"/>
                    <w:del w:id="2489" w:author="Jen" w:date="2017-08-25T12:01:00Z"/>
                    <w:sz w:val="20"/>
                    <w:szCs w:val="20"/>
                  </w:rPr>
                </w:rPrChange>
              </w:rPr>
            </w:pPr>
          </w:p>
        </w:tc>
        <w:tc>
          <w:tcPr>
            <w:tcW w:w="644" w:type="pct"/>
            <w:shd w:val="clear" w:color="auto" w:fill="auto"/>
            <w:vAlign w:val="center"/>
          </w:tcPr>
          <w:p w14:paraId="55C2B5F2" w14:textId="6EB99C56" w:rsidR="006D0B8C" w:rsidRPr="00617EC9" w:rsidDel="009B286C" w:rsidRDefault="006D0B8C">
            <w:pPr>
              <w:spacing w:after="0" w:line="240" w:lineRule="auto"/>
              <w:jc w:val="center"/>
              <w:rPr>
                <w:ins w:id="2490" w:author="Patricia Erika" w:date="2017-08-19T02:44:00Z"/>
                <w:del w:id="2491" w:author="Jen" w:date="2017-08-25T12:01:00Z"/>
                <w:rFonts w:ascii="Times New Roman" w:hAnsi="Times New Roman" w:cs="Times New Roman"/>
                <w:sz w:val="20"/>
                <w:szCs w:val="20"/>
                <w:rPrChange w:id="2492" w:author="Liezyl Liton" w:date="2017-08-21T21:34:00Z">
                  <w:rPr>
                    <w:ins w:id="2493" w:author="Patricia Erika" w:date="2017-08-19T02:44:00Z"/>
                    <w:del w:id="2494" w:author="Jen" w:date="2017-08-25T12:01:00Z"/>
                    <w:sz w:val="20"/>
                    <w:szCs w:val="20"/>
                  </w:rPr>
                </w:rPrChange>
              </w:rPr>
            </w:pPr>
          </w:p>
        </w:tc>
        <w:tc>
          <w:tcPr>
            <w:tcW w:w="693" w:type="pct"/>
          </w:tcPr>
          <w:p w14:paraId="29CADA8F" w14:textId="61AF8900" w:rsidR="006D0B8C" w:rsidRPr="00617EC9" w:rsidDel="009B286C" w:rsidRDefault="006D0B8C">
            <w:pPr>
              <w:spacing w:after="0" w:line="240" w:lineRule="auto"/>
              <w:jc w:val="center"/>
              <w:rPr>
                <w:ins w:id="2495" w:author="Patricia Erika" w:date="2017-08-19T02:44:00Z"/>
                <w:del w:id="2496" w:author="Jen" w:date="2017-08-25T12:01:00Z"/>
                <w:rFonts w:ascii="Times New Roman" w:hAnsi="Times New Roman" w:cs="Times New Roman"/>
                <w:sz w:val="20"/>
                <w:szCs w:val="20"/>
                <w:rPrChange w:id="2497" w:author="Liezyl Liton" w:date="2017-08-21T21:34:00Z">
                  <w:rPr>
                    <w:ins w:id="2498" w:author="Patricia Erika" w:date="2017-08-19T02:44:00Z"/>
                    <w:del w:id="2499" w:author="Jen" w:date="2017-08-25T12:01:00Z"/>
                    <w:sz w:val="20"/>
                    <w:szCs w:val="20"/>
                  </w:rPr>
                </w:rPrChange>
              </w:rPr>
            </w:pPr>
          </w:p>
        </w:tc>
        <w:tc>
          <w:tcPr>
            <w:tcW w:w="362" w:type="pct"/>
            <w:shd w:val="clear" w:color="auto" w:fill="auto"/>
            <w:vAlign w:val="center"/>
          </w:tcPr>
          <w:p w14:paraId="662F6B06" w14:textId="2627A549" w:rsidR="006D0B8C" w:rsidRPr="00617EC9" w:rsidDel="009B286C" w:rsidRDefault="006D0B8C">
            <w:pPr>
              <w:spacing w:after="0" w:line="240" w:lineRule="auto"/>
              <w:jc w:val="center"/>
              <w:rPr>
                <w:ins w:id="2500" w:author="Patricia Erika" w:date="2017-08-19T02:44:00Z"/>
                <w:del w:id="2501" w:author="Jen" w:date="2017-08-25T12:01:00Z"/>
                <w:rFonts w:ascii="Times New Roman" w:hAnsi="Times New Roman" w:cs="Times New Roman"/>
                <w:sz w:val="20"/>
                <w:szCs w:val="20"/>
                <w:rPrChange w:id="2502" w:author="Liezyl Liton" w:date="2017-08-21T21:34:00Z">
                  <w:rPr>
                    <w:ins w:id="2503" w:author="Patricia Erika" w:date="2017-08-19T02:44:00Z"/>
                    <w:del w:id="2504" w:author="Jen" w:date="2017-08-25T12:01:00Z"/>
                    <w:sz w:val="20"/>
                    <w:szCs w:val="20"/>
                  </w:rPr>
                </w:rPrChange>
              </w:rPr>
            </w:pPr>
          </w:p>
        </w:tc>
        <w:tc>
          <w:tcPr>
            <w:tcW w:w="511" w:type="pct"/>
            <w:shd w:val="clear" w:color="auto" w:fill="auto"/>
            <w:vAlign w:val="center"/>
          </w:tcPr>
          <w:p w14:paraId="4429C588" w14:textId="59FCA4A7" w:rsidR="006D0B8C" w:rsidRPr="00617EC9" w:rsidDel="009B286C" w:rsidRDefault="006D0B8C">
            <w:pPr>
              <w:spacing w:after="0" w:line="240" w:lineRule="auto"/>
              <w:jc w:val="center"/>
              <w:rPr>
                <w:ins w:id="2505" w:author="Patricia Erika" w:date="2017-08-19T02:44:00Z"/>
                <w:del w:id="2506" w:author="Jen" w:date="2017-08-25T12:01:00Z"/>
                <w:rFonts w:ascii="Times New Roman" w:hAnsi="Times New Roman" w:cs="Times New Roman"/>
                <w:color w:val="FF0000"/>
                <w:sz w:val="20"/>
                <w:szCs w:val="20"/>
                <w:rPrChange w:id="2507" w:author="Liezyl Liton" w:date="2017-08-21T21:34:00Z">
                  <w:rPr>
                    <w:ins w:id="2508" w:author="Patricia Erika" w:date="2017-08-19T02:44:00Z"/>
                    <w:del w:id="2509" w:author="Jen" w:date="2017-08-25T12:01:00Z"/>
                    <w:color w:val="FF0000"/>
                    <w:sz w:val="20"/>
                    <w:szCs w:val="20"/>
                  </w:rPr>
                </w:rPrChange>
              </w:rPr>
            </w:pPr>
          </w:p>
        </w:tc>
      </w:tr>
    </w:tbl>
    <w:p w14:paraId="5BA94C51" w14:textId="23E33F3D" w:rsidR="00A15F9E" w:rsidRPr="00617EC9" w:rsidDel="009B286C" w:rsidRDefault="00A15F9E">
      <w:pPr>
        <w:spacing w:after="0" w:line="240" w:lineRule="auto"/>
        <w:rPr>
          <w:del w:id="2510" w:author="Jen" w:date="2017-08-25T12:01:00Z"/>
          <w:rFonts w:ascii="Times New Roman" w:eastAsia="Times New Roman" w:hAnsi="Times New Roman" w:cs="Times New Roman"/>
          <w:b/>
          <w:bCs/>
          <w:color w:val="FF0000"/>
          <w:lang w:eastAsia="en-PH"/>
          <w:rPrChange w:id="2511" w:author="Liezyl Liton" w:date="2017-08-21T21:34:00Z">
            <w:rPr>
              <w:del w:id="2512" w:author="Jen" w:date="2017-08-25T12:01:00Z"/>
              <w:rFonts w:ascii="Times New Roman" w:eastAsia="Times New Roman" w:hAnsi="Times New Roman" w:cs="Times New Roman"/>
              <w:b/>
              <w:bCs/>
              <w:color w:val="000000"/>
              <w:lang w:eastAsia="en-PH"/>
            </w:rPr>
          </w:rPrChange>
        </w:rPr>
        <w:pPrChange w:id="2513" w:author="Jen" w:date="2017-08-19T01:47:00Z">
          <w:pPr>
            <w:spacing w:after="0" w:line="240" w:lineRule="auto"/>
            <w:jc w:val="center"/>
          </w:pPr>
        </w:pPrChange>
      </w:pPr>
    </w:p>
    <w:p w14:paraId="1B9146EC" w14:textId="232108A5" w:rsidR="007840DF" w:rsidDel="00CC5E8E" w:rsidRDefault="007840DF">
      <w:pPr>
        <w:spacing w:after="0" w:line="240" w:lineRule="auto"/>
        <w:jc w:val="center"/>
        <w:rPr>
          <w:del w:id="2514" w:author="Jen" w:date="2017-08-19T01:46:00Z"/>
          <w:rFonts w:ascii="Times New Roman" w:eastAsia="Times New Roman" w:hAnsi="Times New Roman" w:cs="Times New Roman"/>
          <w:b/>
          <w:bCs/>
          <w:color w:val="000000"/>
          <w:lang w:eastAsia="en-PH"/>
        </w:rPr>
      </w:pPr>
    </w:p>
    <w:p w14:paraId="15EEDDDC" w14:textId="5FFDD6F5" w:rsidR="00CC5E8E" w:rsidDel="009B286C" w:rsidRDefault="00CC5E8E">
      <w:pPr>
        <w:spacing w:after="0" w:line="240" w:lineRule="auto"/>
        <w:jc w:val="center"/>
        <w:rPr>
          <w:ins w:id="2515" w:author="Liezyl Liton" w:date="2017-08-21T21:49:00Z"/>
          <w:del w:id="2516" w:author="Jen" w:date="2017-08-25T12:01:00Z"/>
          <w:rFonts w:ascii="Times New Roman" w:eastAsia="Times New Roman" w:hAnsi="Times New Roman" w:cs="Times New Roman"/>
          <w:b/>
          <w:bCs/>
          <w:color w:val="000000"/>
          <w:lang w:eastAsia="en-PH"/>
        </w:rPr>
      </w:pPr>
    </w:p>
    <w:p w14:paraId="07C208A2" w14:textId="282C6001" w:rsidR="00CC5E8E" w:rsidDel="009B286C" w:rsidRDefault="00CC5E8E">
      <w:pPr>
        <w:spacing w:after="0" w:line="240" w:lineRule="auto"/>
        <w:jc w:val="center"/>
        <w:rPr>
          <w:ins w:id="2517" w:author="Liezyl Liton" w:date="2017-08-21T21:49:00Z"/>
          <w:del w:id="2518" w:author="Jen" w:date="2017-08-25T12:01:00Z"/>
          <w:rFonts w:ascii="Times New Roman" w:eastAsia="Times New Roman" w:hAnsi="Times New Roman" w:cs="Times New Roman"/>
          <w:b/>
          <w:bCs/>
          <w:color w:val="000000"/>
          <w:lang w:eastAsia="en-PH"/>
        </w:rPr>
      </w:pPr>
    </w:p>
    <w:p w14:paraId="39D1DBCF" w14:textId="496BC886" w:rsidR="00CC5E8E" w:rsidDel="009B286C" w:rsidRDefault="00CC5E8E">
      <w:pPr>
        <w:spacing w:after="0" w:line="240" w:lineRule="auto"/>
        <w:jc w:val="center"/>
        <w:rPr>
          <w:ins w:id="2519" w:author="Liezyl Liton" w:date="2017-08-21T21:49:00Z"/>
          <w:del w:id="2520" w:author="Jen" w:date="2017-08-25T12:01:00Z"/>
          <w:rFonts w:ascii="Times New Roman" w:eastAsia="Times New Roman" w:hAnsi="Times New Roman" w:cs="Times New Roman"/>
          <w:b/>
          <w:bCs/>
          <w:color w:val="000000"/>
          <w:lang w:eastAsia="en-PH"/>
        </w:rPr>
      </w:pPr>
    </w:p>
    <w:p w14:paraId="42EA6D70" w14:textId="46F8A56E" w:rsidR="00CC5E8E" w:rsidDel="009B286C" w:rsidRDefault="00CC5E8E">
      <w:pPr>
        <w:spacing w:after="0" w:line="240" w:lineRule="auto"/>
        <w:jc w:val="center"/>
        <w:rPr>
          <w:ins w:id="2521" w:author="Liezyl Liton" w:date="2017-08-21T21:49:00Z"/>
          <w:del w:id="2522" w:author="Jen" w:date="2017-08-25T12:01:00Z"/>
          <w:rFonts w:ascii="Times New Roman" w:eastAsia="Times New Roman" w:hAnsi="Times New Roman" w:cs="Times New Roman"/>
          <w:b/>
          <w:bCs/>
          <w:color w:val="000000"/>
          <w:lang w:eastAsia="en-PH"/>
        </w:rPr>
      </w:pPr>
    </w:p>
    <w:p w14:paraId="36754857" w14:textId="4BEF4441" w:rsidR="00CC5E8E" w:rsidDel="009B286C" w:rsidRDefault="00CC5E8E">
      <w:pPr>
        <w:spacing w:after="0" w:line="240" w:lineRule="auto"/>
        <w:jc w:val="center"/>
        <w:rPr>
          <w:ins w:id="2523" w:author="Liezyl Liton" w:date="2017-08-21T21:49:00Z"/>
          <w:del w:id="2524" w:author="Jen" w:date="2017-08-25T12:01:00Z"/>
          <w:rFonts w:ascii="Times New Roman" w:eastAsia="Times New Roman" w:hAnsi="Times New Roman" w:cs="Times New Roman"/>
          <w:b/>
          <w:bCs/>
          <w:color w:val="000000"/>
          <w:lang w:eastAsia="en-PH"/>
        </w:rPr>
      </w:pPr>
    </w:p>
    <w:p w14:paraId="4C65059A" w14:textId="351A3C8B" w:rsidR="00CC5E8E" w:rsidDel="009B286C" w:rsidRDefault="00CC5E8E">
      <w:pPr>
        <w:spacing w:after="0" w:line="240" w:lineRule="auto"/>
        <w:jc w:val="center"/>
        <w:rPr>
          <w:ins w:id="2525" w:author="Liezyl Liton" w:date="2017-08-21T21:49:00Z"/>
          <w:del w:id="2526" w:author="Jen" w:date="2017-08-25T12:01:00Z"/>
          <w:rFonts w:ascii="Times New Roman" w:eastAsia="Times New Roman" w:hAnsi="Times New Roman" w:cs="Times New Roman"/>
          <w:b/>
          <w:bCs/>
          <w:color w:val="000000"/>
          <w:lang w:eastAsia="en-PH"/>
        </w:rPr>
      </w:pPr>
    </w:p>
    <w:p w14:paraId="5A94B02C" w14:textId="4A916C8C" w:rsidR="00CC5E8E" w:rsidDel="009B286C" w:rsidRDefault="00CC5E8E">
      <w:pPr>
        <w:spacing w:after="0" w:line="240" w:lineRule="auto"/>
        <w:jc w:val="center"/>
        <w:rPr>
          <w:ins w:id="2527" w:author="Liezyl Liton" w:date="2017-08-21T21:49:00Z"/>
          <w:del w:id="2528" w:author="Jen" w:date="2017-08-25T12:01:00Z"/>
          <w:rFonts w:ascii="Times New Roman" w:eastAsia="Times New Roman" w:hAnsi="Times New Roman" w:cs="Times New Roman"/>
          <w:b/>
          <w:bCs/>
          <w:color w:val="000000"/>
          <w:lang w:eastAsia="en-PH"/>
        </w:rPr>
      </w:pPr>
    </w:p>
    <w:p w14:paraId="15376FEA" w14:textId="47FE1EB6" w:rsidR="00CC5E8E" w:rsidDel="009B286C" w:rsidRDefault="00CC5E8E">
      <w:pPr>
        <w:spacing w:after="0" w:line="240" w:lineRule="auto"/>
        <w:jc w:val="center"/>
        <w:rPr>
          <w:ins w:id="2529" w:author="Liezyl Liton" w:date="2017-08-21T21:49:00Z"/>
          <w:del w:id="2530" w:author="Jen" w:date="2017-08-25T12:01:00Z"/>
          <w:rFonts w:ascii="Times New Roman" w:eastAsia="Times New Roman" w:hAnsi="Times New Roman" w:cs="Times New Roman"/>
          <w:b/>
          <w:bCs/>
          <w:color w:val="000000"/>
          <w:lang w:eastAsia="en-PH"/>
        </w:rPr>
      </w:pPr>
    </w:p>
    <w:p w14:paraId="0ACD1504" w14:textId="7AECFC83" w:rsidR="00CC5E8E" w:rsidDel="009B286C" w:rsidRDefault="00CC5E8E">
      <w:pPr>
        <w:spacing w:after="0" w:line="240" w:lineRule="auto"/>
        <w:jc w:val="center"/>
        <w:rPr>
          <w:ins w:id="2531" w:author="Liezyl Liton" w:date="2017-08-21T21:49:00Z"/>
          <w:del w:id="2532" w:author="Jen" w:date="2017-08-25T12:01:00Z"/>
          <w:rFonts w:ascii="Times New Roman" w:eastAsia="Times New Roman" w:hAnsi="Times New Roman" w:cs="Times New Roman"/>
          <w:b/>
          <w:bCs/>
          <w:color w:val="000000"/>
          <w:lang w:eastAsia="en-PH"/>
        </w:rPr>
      </w:pPr>
    </w:p>
    <w:p w14:paraId="78ABE5FC" w14:textId="70A029F8" w:rsidR="00CC5E8E" w:rsidDel="009B286C" w:rsidRDefault="00CC5E8E">
      <w:pPr>
        <w:spacing w:after="0" w:line="240" w:lineRule="auto"/>
        <w:jc w:val="center"/>
        <w:rPr>
          <w:ins w:id="2533" w:author="Liezyl Liton" w:date="2017-08-21T21:49:00Z"/>
          <w:del w:id="2534" w:author="Jen" w:date="2017-08-25T12:01:00Z"/>
          <w:rFonts w:ascii="Times New Roman" w:eastAsia="Times New Roman" w:hAnsi="Times New Roman" w:cs="Times New Roman"/>
          <w:b/>
          <w:bCs/>
          <w:color w:val="000000"/>
          <w:lang w:eastAsia="en-PH"/>
        </w:rPr>
      </w:pPr>
    </w:p>
    <w:p w14:paraId="75A2E2D7" w14:textId="4B76FD03" w:rsidR="00CC5E8E" w:rsidDel="009B286C" w:rsidRDefault="00CC5E8E">
      <w:pPr>
        <w:spacing w:after="0" w:line="240" w:lineRule="auto"/>
        <w:jc w:val="center"/>
        <w:rPr>
          <w:ins w:id="2535" w:author="Liezyl Liton" w:date="2017-08-21T21:49:00Z"/>
          <w:del w:id="2536" w:author="Jen" w:date="2017-08-25T12:01:00Z"/>
          <w:rFonts w:ascii="Times New Roman" w:eastAsia="Times New Roman" w:hAnsi="Times New Roman" w:cs="Times New Roman"/>
          <w:b/>
          <w:bCs/>
          <w:color w:val="000000"/>
          <w:lang w:eastAsia="en-PH"/>
        </w:rPr>
      </w:pPr>
    </w:p>
    <w:p w14:paraId="04E53A56" w14:textId="2ED547EA" w:rsidR="00CC5E8E" w:rsidDel="009B286C" w:rsidRDefault="00CC5E8E">
      <w:pPr>
        <w:spacing w:after="0" w:line="240" w:lineRule="auto"/>
        <w:jc w:val="center"/>
        <w:rPr>
          <w:ins w:id="2537" w:author="Liezyl Liton" w:date="2017-08-21T21:49:00Z"/>
          <w:del w:id="2538" w:author="Jen" w:date="2017-08-25T12:01:00Z"/>
          <w:rFonts w:ascii="Times New Roman" w:eastAsia="Times New Roman" w:hAnsi="Times New Roman" w:cs="Times New Roman"/>
          <w:b/>
          <w:bCs/>
          <w:color w:val="000000"/>
          <w:lang w:eastAsia="en-PH"/>
        </w:rPr>
      </w:pPr>
    </w:p>
    <w:p w14:paraId="68FB9BD4" w14:textId="47349E18" w:rsidR="00CC5E8E" w:rsidDel="009B286C" w:rsidRDefault="00CC5E8E">
      <w:pPr>
        <w:spacing w:after="0" w:line="240" w:lineRule="auto"/>
        <w:rPr>
          <w:ins w:id="2539" w:author="Liezyl Liton" w:date="2017-08-21T21:49:00Z"/>
          <w:del w:id="2540" w:author="Jen" w:date="2017-08-25T12:01:00Z"/>
          <w:rFonts w:ascii="Times New Roman" w:eastAsia="Times New Roman" w:hAnsi="Times New Roman" w:cs="Times New Roman"/>
          <w:b/>
          <w:bCs/>
          <w:color w:val="000000"/>
          <w:lang w:eastAsia="en-PH"/>
        </w:rPr>
        <w:pPrChange w:id="2541" w:author="John Junico Bernados" w:date="2017-08-23T23:56:00Z">
          <w:pPr>
            <w:spacing w:after="0" w:line="240" w:lineRule="auto"/>
            <w:jc w:val="center"/>
          </w:pPr>
        </w:pPrChange>
      </w:pPr>
    </w:p>
    <w:p w14:paraId="179602C3" w14:textId="48A1E080" w:rsidR="00CC5E8E" w:rsidRPr="00617EC9" w:rsidDel="009B286C" w:rsidRDefault="00CC5E8E">
      <w:pPr>
        <w:spacing w:after="0" w:line="240" w:lineRule="auto"/>
        <w:jc w:val="center"/>
        <w:rPr>
          <w:ins w:id="2542" w:author="Liezyl Liton" w:date="2017-08-21T21:49:00Z"/>
          <w:del w:id="2543" w:author="Jen" w:date="2017-08-25T12:01:00Z"/>
          <w:rFonts w:ascii="Times New Roman" w:eastAsia="Times New Roman" w:hAnsi="Times New Roman" w:cs="Times New Roman"/>
          <w:b/>
          <w:bCs/>
          <w:color w:val="000000"/>
          <w:lang w:eastAsia="en-PH"/>
        </w:rPr>
      </w:pPr>
    </w:p>
    <w:p w14:paraId="2F5A9072" w14:textId="77777777" w:rsidR="007840DF" w:rsidRPr="00617EC9" w:rsidDel="005066D4" w:rsidRDefault="007840DF">
      <w:pPr>
        <w:spacing w:after="0" w:line="240" w:lineRule="auto"/>
        <w:jc w:val="center"/>
        <w:rPr>
          <w:del w:id="2544" w:author="Jen" w:date="2017-08-19T01:46:00Z"/>
          <w:rFonts w:ascii="Times New Roman" w:eastAsia="Times New Roman" w:hAnsi="Times New Roman" w:cs="Times New Roman"/>
          <w:b/>
          <w:bCs/>
          <w:color w:val="000000"/>
          <w:lang w:eastAsia="en-PH"/>
        </w:rPr>
      </w:pPr>
    </w:p>
    <w:p w14:paraId="40642E8B" w14:textId="77777777" w:rsidR="00825F67" w:rsidRPr="00617EC9" w:rsidDel="005066D4" w:rsidRDefault="00825F67">
      <w:pPr>
        <w:spacing w:after="0" w:line="240" w:lineRule="auto"/>
        <w:jc w:val="center"/>
        <w:rPr>
          <w:del w:id="2545" w:author="Jen" w:date="2017-08-19T01:46:00Z"/>
          <w:rFonts w:ascii="Times New Roman" w:eastAsia="Times New Roman" w:hAnsi="Times New Roman" w:cs="Times New Roman"/>
          <w:b/>
          <w:bCs/>
          <w:color w:val="000000"/>
          <w:lang w:eastAsia="en-PH"/>
        </w:rPr>
      </w:pPr>
    </w:p>
    <w:p w14:paraId="5E5A6F20" w14:textId="77777777" w:rsidR="00825F67" w:rsidRPr="00617EC9" w:rsidDel="005066D4" w:rsidRDefault="00825F67">
      <w:pPr>
        <w:spacing w:after="0" w:line="240" w:lineRule="auto"/>
        <w:jc w:val="center"/>
        <w:rPr>
          <w:del w:id="2546" w:author="Jen" w:date="2017-08-19T01:46:00Z"/>
          <w:rFonts w:ascii="Times New Roman" w:eastAsia="Times New Roman" w:hAnsi="Times New Roman" w:cs="Times New Roman"/>
          <w:b/>
          <w:bCs/>
          <w:color w:val="000000"/>
          <w:lang w:eastAsia="en-PH"/>
        </w:rPr>
      </w:pPr>
    </w:p>
    <w:p w14:paraId="4E65F64A" w14:textId="77777777" w:rsidR="00825F67" w:rsidRPr="00617EC9" w:rsidDel="005066D4" w:rsidRDefault="00825F67">
      <w:pPr>
        <w:spacing w:after="0" w:line="240" w:lineRule="auto"/>
        <w:jc w:val="center"/>
        <w:rPr>
          <w:del w:id="2547" w:author="Jen" w:date="2017-08-19T01:46:00Z"/>
          <w:rFonts w:ascii="Times New Roman" w:eastAsia="Times New Roman" w:hAnsi="Times New Roman" w:cs="Times New Roman"/>
          <w:b/>
          <w:bCs/>
          <w:color w:val="000000"/>
          <w:lang w:eastAsia="en-PH"/>
        </w:rPr>
      </w:pPr>
    </w:p>
    <w:tbl>
      <w:tblPr>
        <w:tblW w:w="10800" w:type="dxa"/>
        <w:tblInd w:w="-702" w:type="dxa"/>
        <w:tblLayout w:type="fixed"/>
        <w:tblLook w:val="04A0" w:firstRow="1" w:lastRow="0" w:firstColumn="1" w:lastColumn="0" w:noHBand="0" w:noVBand="1"/>
        <w:tblPrChange w:id="2548" w:author="Jen" w:date="2017-08-25T11:30:00Z">
          <w:tblPr>
            <w:tblW w:w="11430" w:type="dxa"/>
            <w:tblInd w:w="-702" w:type="dxa"/>
            <w:tblLayout w:type="fixed"/>
            <w:tblLook w:val="04A0" w:firstRow="1" w:lastRow="0" w:firstColumn="1" w:lastColumn="0" w:noHBand="0" w:noVBand="1"/>
          </w:tblPr>
        </w:tblPrChange>
      </w:tblPr>
      <w:tblGrid>
        <w:gridCol w:w="836"/>
        <w:gridCol w:w="591"/>
        <w:gridCol w:w="369"/>
        <w:gridCol w:w="719"/>
        <w:gridCol w:w="547"/>
        <w:gridCol w:w="409"/>
        <w:gridCol w:w="756"/>
        <w:gridCol w:w="511"/>
        <w:gridCol w:w="371"/>
        <w:gridCol w:w="733"/>
        <w:gridCol w:w="563"/>
        <w:gridCol w:w="378"/>
        <w:gridCol w:w="756"/>
        <w:gridCol w:w="488"/>
        <w:gridCol w:w="371"/>
        <w:gridCol w:w="674"/>
        <w:gridCol w:w="490"/>
        <w:gridCol w:w="450"/>
        <w:gridCol w:w="788"/>
        <w:tblGridChange w:id="2549">
          <w:tblGrid>
            <w:gridCol w:w="836"/>
            <w:gridCol w:w="591"/>
            <w:gridCol w:w="369"/>
            <w:gridCol w:w="719"/>
            <w:gridCol w:w="293"/>
            <w:gridCol w:w="254"/>
            <w:gridCol w:w="409"/>
            <w:gridCol w:w="173"/>
            <w:gridCol w:w="583"/>
            <w:gridCol w:w="511"/>
            <w:gridCol w:w="371"/>
            <w:gridCol w:w="214"/>
            <w:gridCol w:w="519"/>
            <w:gridCol w:w="563"/>
            <w:gridCol w:w="378"/>
            <w:gridCol w:w="252"/>
            <w:gridCol w:w="504"/>
            <w:gridCol w:w="488"/>
            <w:gridCol w:w="371"/>
            <w:gridCol w:w="252"/>
            <w:gridCol w:w="422"/>
            <w:gridCol w:w="490"/>
            <w:gridCol w:w="450"/>
            <w:gridCol w:w="335"/>
            <w:gridCol w:w="453"/>
            <w:gridCol w:w="1080"/>
            <w:gridCol w:w="1695"/>
          </w:tblGrid>
        </w:tblGridChange>
      </w:tblGrid>
      <w:tr w:rsidR="00225D19" w:rsidRPr="00EB2EFD" w:rsidDel="009B286C" w14:paraId="396A04D5" w14:textId="785637F1" w:rsidTr="007D2C32">
        <w:trPr>
          <w:trHeight w:val="315"/>
          <w:ins w:id="2550" w:author="John Junico Bernados" w:date="2017-08-23T23:55:00Z"/>
          <w:del w:id="2551" w:author="Jen" w:date="2017-08-25T11:58:00Z"/>
          <w:trPrChange w:id="2552" w:author="Jen" w:date="2017-08-25T11:30:00Z">
            <w:trPr>
              <w:gridBefore w:val="5"/>
              <w:wAfter w:w="663" w:type="dxa"/>
              <w:trHeight w:val="315"/>
            </w:trPr>
          </w:trPrChange>
        </w:trPr>
        <w:tc>
          <w:tcPr>
            <w:tcW w:w="836" w:type="dxa"/>
            <w:tcBorders>
              <w:top w:val="single" w:sz="8" w:space="0" w:color="auto"/>
              <w:left w:val="single" w:sz="8" w:space="0" w:color="auto"/>
              <w:bottom w:val="nil"/>
              <w:right w:val="single" w:sz="8" w:space="0" w:color="auto"/>
            </w:tcBorders>
            <w:shd w:val="clear" w:color="000000" w:fill="D9D9D9"/>
            <w:vAlign w:val="center"/>
            <w:hideMark/>
            <w:tcPrChange w:id="2553" w:author="Jen" w:date="2017-08-25T11:30:00Z">
              <w:tcPr>
                <w:tcW w:w="900" w:type="dxa"/>
                <w:gridSpan w:val="3"/>
                <w:tcBorders>
                  <w:top w:val="single" w:sz="8" w:space="0" w:color="auto"/>
                  <w:left w:val="single" w:sz="8" w:space="0" w:color="auto"/>
                  <w:bottom w:val="nil"/>
                  <w:right w:val="single" w:sz="8" w:space="0" w:color="auto"/>
                </w:tcBorders>
                <w:shd w:val="clear" w:color="000000" w:fill="D9D9D9"/>
                <w:vAlign w:val="center"/>
                <w:hideMark/>
              </w:tcPr>
            </w:tcPrChange>
          </w:tcPr>
          <w:p w14:paraId="7F325F87" w14:textId="3A988240" w:rsidR="00225D19" w:rsidRPr="000A5352" w:rsidDel="009B286C" w:rsidRDefault="009F196B" w:rsidP="00225D19">
            <w:pPr>
              <w:spacing w:after="0" w:line="240" w:lineRule="auto"/>
              <w:jc w:val="center"/>
              <w:rPr>
                <w:ins w:id="2554" w:author="John Junico Bernados" w:date="2017-08-23T23:55:00Z"/>
                <w:del w:id="2555" w:author="Jen" w:date="2017-08-25T11:58:00Z"/>
                <w:rFonts w:ascii="Times New Roman" w:eastAsia="Times New Roman" w:hAnsi="Times New Roman" w:cs="Times New Roman"/>
                <w:b/>
                <w:bCs/>
                <w:color w:val="000000"/>
                <w:sz w:val="13"/>
                <w:szCs w:val="13"/>
                <w:lang w:val="en-US"/>
              </w:rPr>
            </w:pPr>
            <w:del w:id="2556" w:author="Jen" w:date="2017-08-25T11:58:00Z">
              <w:r w:rsidRPr="009C497F" w:rsidDel="009B286C">
                <w:rPr>
                  <w:rFonts w:ascii="Times New Roman" w:eastAsia="Times New Roman" w:hAnsi="Times New Roman" w:cs="Times New Roman"/>
                  <w:b/>
                  <w:bCs/>
                  <w:color w:val="000000"/>
                  <w:highlight w:val="cyan"/>
                  <w:lang w:eastAsia="en-PH"/>
                  <w:rPrChange w:id="2557" w:author="Jen" w:date="2017-08-25T11:38:00Z">
                    <w:rPr>
                      <w:rFonts w:ascii="Times New Roman" w:eastAsia="Times New Roman" w:hAnsi="Times New Roman" w:cs="Times New Roman"/>
                      <w:b/>
                      <w:bCs/>
                      <w:color w:val="000000"/>
                      <w:lang w:eastAsia="en-PH"/>
                    </w:rPr>
                  </w:rPrChange>
                </w:rPr>
                <w:delText>Table 12.1-</w:delText>
              </w:r>
            </w:del>
            <w:ins w:id="2558" w:author="Liezyl Liton" w:date="2017-08-19T21:36:00Z">
              <w:del w:id="2559" w:author="Jen" w:date="2017-08-25T11:58:00Z">
                <w:r w:rsidR="002E0B27" w:rsidRPr="009C497F" w:rsidDel="009B286C">
                  <w:rPr>
                    <w:rFonts w:ascii="Times New Roman" w:eastAsia="Times New Roman" w:hAnsi="Times New Roman" w:cs="Times New Roman"/>
                    <w:b/>
                    <w:bCs/>
                    <w:color w:val="000000"/>
                    <w:highlight w:val="cyan"/>
                    <w:lang w:eastAsia="en-PH"/>
                    <w:rPrChange w:id="2560" w:author="Jen" w:date="2017-08-25T11:38:00Z">
                      <w:rPr>
                        <w:rFonts w:ascii="Times New Roman" w:eastAsia="Times New Roman" w:hAnsi="Times New Roman" w:cs="Times New Roman"/>
                        <w:b/>
                        <w:bCs/>
                        <w:color w:val="000000"/>
                        <w:lang w:eastAsia="en-PH"/>
                      </w:rPr>
                    </w:rPrChange>
                  </w:rPr>
                  <w:delText>3</w:delText>
                </w:r>
              </w:del>
            </w:ins>
            <w:del w:id="2561" w:author="Jen" w:date="2017-08-25T11:58:00Z">
              <w:r w:rsidRPr="009C497F" w:rsidDel="009B286C">
                <w:rPr>
                  <w:rFonts w:ascii="Times New Roman" w:eastAsia="Times New Roman" w:hAnsi="Times New Roman" w:cs="Times New Roman"/>
                  <w:b/>
                  <w:bCs/>
                  <w:color w:val="000000"/>
                  <w:highlight w:val="cyan"/>
                  <w:lang w:eastAsia="en-PH"/>
                  <w:rPrChange w:id="2562" w:author="Jen" w:date="2017-08-25T11:38:00Z">
                    <w:rPr>
                      <w:rFonts w:ascii="Times New Roman" w:eastAsia="Times New Roman" w:hAnsi="Times New Roman" w:cs="Times New Roman"/>
                      <w:b/>
                      <w:bCs/>
                      <w:color w:val="000000"/>
                      <w:lang w:eastAsia="en-PH"/>
                    </w:rPr>
                  </w:rPrChange>
                </w:rPr>
                <w:delText>3 Estimated Replacement Cost</w:delText>
              </w:r>
            </w:del>
            <w:ins w:id="2563" w:author="John Junico Bernados" w:date="2017-08-23T20:26:00Z">
              <w:del w:id="2564" w:author="Jen" w:date="2017-08-25T11:58:00Z">
                <w:r w:rsidR="00713DE9" w:rsidRPr="009C497F" w:rsidDel="009B286C">
                  <w:rPr>
                    <w:rFonts w:ascii="Times New Roman" w:eastAsia="Times New Roman" w:hAnsi="Times New Roman" w:cs="Times New Roman"/>
                    <w:b/>
                    <w:bCs/>
                    <w:color w:val="000000"/>
                    <w:highlight w:val="cyan"/>
                    <w:lang w:eastAsia="en-PH"/>
                    <w:rPrChange w:id="2565" w:author="Jen" w:date="2017-08-25T11:38:00Z">
                      <w:rPr>
                        <w:rFonts w:ascii="Times New Roman" w:eastAsia="Times New Roman" w:hAnsi="Times New Roman" w:cs="Times New Roman"/>
                        <w:b/>
                        <w:bCs/>
                        <w:color w:val="000000"/>
                        <w:lang w:eastAsia="en-PH"/>
                      </w:rPr>
                    </w:rPrChange>
                  </w:rPr>
                  <w:delText>Market Value</w:delText>
                </w:r>
              </w:del>
            </w:ins>
            <w:del w:id="2566" w:author="Jen" w:date="2017-08-25T11:58:00Z">
              <w:r w:rsidRPr="009C497F" w:rsidDel="009B286C">
                <w:rPr>
                  <w:rFonts w:ascii="Times New Roman" w:eastAsia="Times New Roman" w:hAnsi="Times New Roman" w:cs="Times New Roman"/>
                  <w:b/>
                  <w:bCs/>
                  <w:color w:val="000000"/>
                  <w:highlight w:val="cyan"/>
                  <w:lang w:eastAsia="en-PH"/>
                  <w:rPrChange w:id="2567" w:author="Jen" w:date="2017-08-25T11:38:00Z">
                    <w:rPr>
                      <w:rFonts w:ascii="Times New Roman" w:eastAsia="Times New Roman" w:hAnsi="Times New Roman" w:cs="Times New Roman"/>
                      <w:b/>
                      <w:bCs/>
                      <w:color w:val="000000"/>
                      <w:lang w:eastAsia="en-PH"/>
                    </w:rPr>
                  </w:rPrChange>
                </w:rPr>
                <w:delText xml:space="preserve"> of Private Lands</w:delText>
              </w:r>
            </w:del>
            <w:ins w:id="2568" w:author="John Junico Bernados" w:date="2017-08-23T23:56:00Z">
              <w:del w:id="2569" w:author="Jen" w:date="2017-08-25T11:58:00Z">
                <w:r w:rsidR="00225D19" w:rsidRPr="009C497F" w:rsidDel="009B286C">
                  <w:rPr>
                    <w:rFonts w:ascii="Times New Roman" w:eastAsia="Times New Roman" w:hAnsi="Times New Roman" w:cs="Times New Roman"/>
                    <w:b/>
                    <w:bCs/>
                    <w:color w:val="000000"/>
                    <w:highlight w:val="cyan"/>
                    <w:lang w:eastAsia="en-PH"/>
                    <w:rPrChange w:id="2570" w:author="Jen" w:date="2017-08-25T11:38:00Z">
                      <w:rPr>
                        <w:rFonts w:ascii="Times New Roman" w:eastAsia="Times New Roman" w:hAnsi="Times New Roman" w:cs="Times New Roman"/>
                        <w:b/>
                        <w:bCs/>
                        <w:color w:val="000000"/>
                        <w:lang w:eastAsia="en-PH"/>
                      </w:rPr>
                    </w:rPrChange>
                  </w:rPr>
                  <w:delText xml:space="preserve"> </w:delText>
                </w:r>
              </w:del>
              <w:del w:id="2571" w:author="Jen" w:date="2017-08-25T11:30:00Z">
                <w:r w:rsidR="00225D19" w:rsidRPr="009C497F" w:rsidDel="007D2C32">
                  <w:rPr>
                    <w:rFonts w:ascii="Times New Roman" w:eastAsia="Times New Roman" w:hAnsi="Times New Roman" w:cs="Times New Roman"/>
                    <w:b/>
                    <w:bCs/>
                    <w:color w:val="FF0000"/>
                    <w:highlight w:val="cyan"/>
                    <w:lang w:eastAsia="en-PH"/>
                    <w:rPrChange w:id="2572" w:author="Jen" w:date="2017-08-25T11:38:00Z">
                      <w:rPr>
                        <w:rFonts w:ascii="Times New Roman" w:eastAsia="Times New Roman" w:hAnsi="Times New Roman" w:cs="Times New Roman"/>
                        <w:b/>
                        <w:bCs/>
                        <w:color w:val="000000"/>
                        <w:lang w:eastAsia="en-PH"/>
                      </w:rPr>
                    </w:rPrChange>
                  </w:rPr>
                  <w:delText>(update from Jay</w:delText>
                </w:r>
              </w:del>
            </w:ins>
            <w:ins w:id="2573" w:author="John Junico Bernados" w:date="2017-08-23T23:57:00Z">
              <w:del w:id="2574" w:author="Jen" w:date="2017-08-25T11:30:00Z">
                <w:r w:rsidR="00225D19" w:rsidRPr="009C497F" w:rsidDel="007D2C32">
                  <w:rPr>
                    <w:rFonts w:ascii="Times New Roman" w:eastAsia="Times New Roman" w:hAnsi="Times New Roman" w:cs="Times New Roman"/>
                    <w:b/>
                    <w:bCs/>
                    <w:color w:val="FF0000"/>
                    <w:highlight w:val="cyan"/>
                    <w:lang w:eastAsia="en-PH"/>
                    <w:rPrChange w:id="2575" w:author="Jen" w:date="2017-08-25T11:38:00Z">
                      <w:rPr>
                        <w:rFonts w:ascii="Times New Roman" w:eastAsia="Times New Roman" w:hAnsi="Times New Roman" w:cs="Times New Roman"/>
                        <w:b/>
                        <w:bCs/>
                        <w:color w:val="FF0000"/>
                        <w:lang w:eastAsia="en-PH"/>
                      </w:rPr>
                    </w:rPrChange>
                  </w:rPr>
                  <w:delText>, ilandscape b natin to?</w:delText>
                </w:r>
              </w:del>
            </w:ins>
            <w:ins w:id="2576" w:author="John Junico Bernados" w:date="2017-08-23T23:56:00Z">
              <w:del w:id="2577" w:author="Jen" w:date="2017-08-25T11:30:00Z">
                <w:r w:rsidR="00225D19" w:rsidRPr="009C497F" w:rsidDel="007D2C32">
                  <w:rPr>
                    <w:rFonts w:ascii="Times New Roman" w:eastAsia="Times New Roman" w:hAnsi="Times New Roman" w:cs="Times New Roman"/>
                    <w:b/>
                    <w:bCs/>
                    <w:color w:val="FF0000"/>
                    <w:highlight w:val="cyan"/>
                    <w:lang w:eastAsia="en-PH"/>
                    <w:rPrChange w:id="2578" w:author="Jen" w:date="2017-08-25T11:38:00Z">
                      <w:rPr>
                        <w:rFonts w:ascii="Times New Roman" w:eastAsia="Times New Roman" w:hAnsi="Times New Roman" w:cs="Times New Roman"/>
                        <w:b/>
                        <w:bCs/>
                        <w:color w:val="000000"/>
                        <w:lang w:eastAsia="en-PH"/>
                      </w:rPr>
                    </w:rPrChange>
                  </w:rPr>
                  <w:delText>)</w:delText>
                </w:r>
              </w:del>
            </w:ins>
            <w:ins w:id="2579" w:author="John Junico Bernados" w:date="2017-08-23T23:55:00Z">
              <w:del w:id="2580" w:author="Jen" w:date="2017-08-25T11:58:00Z">
                <w:r w:rsidR="00225D19" w:rsidRPr="000A5352" w:rsidDel="009B286C">
                  <w:rPr>
                    <w:rFonts w:ascii="Times New Roman" w:eastAsia="Times New Roman" w:hAnsi="Times New Roman" w:cs="Times New Roman"/>
                    <w:b/>
                    <w:bCs/>
                    <w:color w:val="000000"/>
                    <w:sz w:val="13"/>
                    <w:szCs w:val="13"/>
                    <w:lang w:val="en-US"/>
                  </w:rPr>
                  <w:delText>City/</w:delText>
                </w:r>
              </w:del>
            </w:ins>
          </w:p>
        </w:tc>
        <w:tc>
          <w:tcPr>
            <w:tcW w:w="1679" w:type="dxa"/>
            <w:gridSpan w:val="3"/>
            <w:tcBorders>
              <w:top w:val="single" w:sz="8" w:space="0" w:color="auto"/>
              <w:left w:val="nil"/>
              <w:bottom w:val="single" w:sz="8" w:space="0" w:color="auto"/>
              <w:right w:val="single" w:sz="8" w:space="0" w:color="000000"/>
            </w:tcBorders>
            <w:shd w:val="clear" w:color="000000" w:fill="D9D9D9"/>
            <w:vAlign w:val="center"/>
            <w:hideMark/>
            <w:tcPrChange w:id="2581" w:author="Jen" w:date="2017-08-25T11:30:00Z">
              <w:tcPr>
                <w:tcW w:w="1783" w:type="dxa"/>
                <w:gridSpan w:val="4"/>
                <w:tcBorders>
                  <w:top w:val="single" w:sz="8" w:space="0" w:color="auto"/>
                  <w:left w:val="nil"/>
                  <w:bottom w:val="single" w:sz="8" w:space="0" w:color="auto"/>
                  <w:right w:val="single" w:sz="8" w:space="0" w:color="000000"/>
                </w:tcBorders>
                <w:shd w:val="clear" w:color="000000" w:fill="D9D9D9"/>
                <w:vAlign w:val="center"/>
                <w:hideMark/>
              </w:tcPr>
            </w:tcPrChange>
          </w:tcPr>
          <w:p w14:paraId="4A87BA93" w14:textId="5B17CCAB" w:rsidR="00225D19" w:rsidRPr="000A5352" w:rsidDel="009B286C" w:rsidRDefault="00225D19" w:rsidP="00225D19">
            <w:pPr>
              <w:spacing w:after="0" w:line="240" w:lineRule="auto"/>
              <w:jc w:val="center"/>
              <w:rPr>
                <w:ins w:id="2582" w:author="John Junico Bernados" w:date="2017-08-23T23:55:00Z"/>
                <w:del w:id="2583" w:author="Jen" w:date="2017-08-25T11:58:00Z"/>
                <w:rFonts w:ascii="Times New Roman" w:eastAsia="Times New Roman" w:hAnsi="Times New Roman" w:cs="Times New Roman"/>
                <w:b/>
                <w:bCs/>
                <w:color w:val="000000"/>
                <w:sz w:val="13"/>
                <w:szCs w:val="13"/>
                <w:lang w:val="en-US"/>
              </w:rPr>
            </w:pPr>
            <w:ins w:id="2584" w:author="John Junico Bernados" w:date="2017-08-23T23:55:00Z">
              <w:del w:id="2585" w:author="Jen" w:date="2017-08-25T11:58:00Z">
                <w:r w:rsidRPr="000A5352" w:rsidDel="009B286C">
                  <w:rPr>
                    <w:rFonts w:ascii="Times New Roman" w:eastAsia="Times New Roman" w:hAnsi="Times New Roman" w:cs="Times New Roman"/>
                    <w:b/>
                    <w:bCs/>
                    <w:color w:val="000000"/>
                    <w:sz w:val="13"/>
                    <w:szCs w:val="13"/>
                    <w:lang w:val="en-US"/>
                  </w:rPr>
                  <w:delText>Residential</w:delText>
                </w:r>
              </w:del>
            </w:ins>
          </w:p>
        </w:tc>
        <w:tc>
          <w:tcPr>
            <w:tcW w:w="1712" w:type="dxa"/>
            <w:gridSpan w:val="3"/>
            <w:tcBorders>
              <w:top w:val="single" w:sz="8" w:space="0" w:color="auto"/>
              <w:left w:val="nil"/>
              <w:bottom w:val="single" w:sz="8" w:space="0" w:color="auto"/>
              <w:right w:val="single" w:sz="8" w:space="0" w:color="000000"/>
            </w:tcBorders>
            <w:shd w:val="clear" w:color="000000" w:fill="D9D9D9"/>
            <w:vAlign w:val="center"/>
            <w:hideMark/>
            <w:tcPrChange w:id="2586" w:author="Jen" w:date="2017-08-25T11:30:00Z">
              <w:tcPr>
                <w:tcW w:w="1817" w:type="dxa"/>
                <w:gridSpan w:val="4"/>
                <w:tcBorders>
                  <w:top w:val="single" w:sz="8" w:space="0" w:color="auto"/>
                  <w:left w:val="nil"/>
                  <w:bottom w:val="single" w:sz="8" w:space="0" w:color="auto"/>
                  <w:right w:val="single" w:sz="8" w:space="0" w:color="000000"/>
                </w:tcBorders>
                <w:shd w:val="clear" w:color="000000" w:fill="D9D9D9"/>
                <w:vAlign w:val="center"/>
                <w:hideMark/>
              </w:tcPr>
            </w:tcPrChange>
          </w:tcPr>
          <w:p w14:paraId="540D6EE5" w14:textId="3B13AC24" w:rsidR="00225D19" w:rsidRPr="000A5352" w:rsidDel="009B286C" w:rsidRDefault="00225D19" w:rsidP="00225D19">
            <w:pPr>
              <w:spacing w:after="0" w:line="240" w:lineRule="auto"/>
              <w:jc w:val="center"/>
              <w:rPr>
                <w:ins w:id="2587" w:author="John Junico Bernados" w:date="2017-08-23T23:55:00Z"/>
                <w:del w:id="2588" w:author="Jen" w:date="2017-08-25T11:58:00Z"/>
                <w:rFonts w:ascii="Times New Roman" w:eastAsia="Times New Roman" w:hAnsi="Times New Roman" w:cs="Times New Roman"/>
                <w:b/>
                <w:bCs/>
                <w:color w:val="000000"/>
                <w:sz w:val="13"/>
                <w:szCs w:val="13"/>
                <w:lang w:val="en-US"/>
              </w:rPr>
            </w:pPr>
            <w:ins w:id="2589" w:author="John Junico Bernados" w:date="2017-08-23T23:55:00Z">
              <w:del w:id="2590" w:author="Jen" w:date="2017-08-25T11:58:00Z">
                <w:r w:rsidRPr="000A5352" w:rsidDel="009B286C">
                  <w:rPr>
                    <w:rFonts w:ascii="Times New Roman" w:eastAsia="Times New Roman" w:hAnsi="Times New Roman" w:cs="Times New Roman"/>
                    <w:b/>
                    <w:bCs/>
                    <w:color w:val="000000"/>
                    <w:sz w:val="13"/>
                    <w:szCs w:val="13"/>
                    <w:lang w:val="en-US"/>
                  </w:rPr>
                  <w:delText>Commercial</w:delText>
                </w:r>
              </w:del>
            </w:ins>
          </w:p>
        </w:tc>
        <w:tc>
          <w:tcPr>
            <w:tcW w:w="1615" w:type="dxa"/>
            <w:gridSpan w:val="3"/>
            <w:tcBorders>
              <w:top w:val="single" w:sz="8" w:space="0" w:color="auto"/>
              <w:left w:val="nil"/>
              <w:bottom w:val="single" w:sz="8" w:space="0" w:color="auto"/>
              <w:right w:val="single" w:sz="8" w:space="0" w:color="000000"/>
            </w:tcBorders>
            <w:shd w:val="clear" w:color="000000" w:fill="D9D9D9"/>
            <w:vAlign w:val="center"/>
            <w:hideMark/>
            <w:tcPrChange w:id="2591" w:author="Jen" w:date="2017-08-25T11:30:00Z">
              <w:tcPr>
                <w:tcW w:w="1710" w:type="dxa"/>
                <w:gridSpan w:val="4"/>
                <w:tcBorders>
                  <w:top w:val="single" w:sz="8" w:space="0" w:color="auto"/>
                  <w:left w:val="nil"/>
                  <w:bottom w:val="single" w:sz="8" w:space="0" w:color="auto"/>
                  <w:right w:val="single" w:sz="8" w:space="0" w:color="000000"/>
                </w:tcBorders>
                <w:shd w:val="clear" w:color="000000" w:fill="D9D9D9"/>
                <w:vAlign w:val="center"/>
                <w:hideMark/>
              </w:tcPr>
            </w:tcPrChange>
          </w:tcPr>
          <w:p w14:paraId="22642AB3" w14:textId="7CBFA9C1" w:rsidR="00225D19" w:rsidRPr="000A5352" w:rsidDel="009B286C" w:rsidRDefault="00225D19" w:rsidP="00225D19">
            <w:pPr>
              <w:spacing w:after="0" w:line="240" w:lineRule="auto"/>
              <w:jc w:val="center"/>
              <w:rPr>
                <w:ins w:id="2592" w:author="John Junico Bernados" w:date="2017-08-23T23:55:00Z"/>
                <w:del w:id="2593" w:author="Jen" w:date="2017-08-25T11:58:00Z"/>
                <w:rFonts w:ascii="Times New Roman" w:eastAsia="Times New Roman" w:hAnsi="Times New Roman" w:cs="Times New Roman"/>
                <w:b/>
                <w:bCs/>
                <w:color w:val="000000"/>
                <w:sz w:val="13"/>
                <w:szCs w:val="13"/>
                <w:lang w:val="en-US"/>
              </w:rPr>
            </w:pPr>
            <w:ins w:id="2594" w:author="John Junico Bernados" w:date="2017-08-23T23:55:00Z">
              <w:del w:id="2595" w:author="Jen" w:date="2017-08-25T11:58:00Z">
                <w:r w:rsidRPr="000A5352" w:rsidDel="009B286C">
                  <w:rPr>
                    <w:rFonts w:ascii="Times New Roman" w:eastAsia="Times New Roman" w:hAnsi="Times New Roman" w:cs="Times New Roman"/>
                    <w:b/>
                    <w:bCs/>
                    <w:color w:val="000000"/>
                    <w:sz w:val="13"/>
                    <w:szCs w:val="13"/>
                    <w:lang w:val="en-US"/>
                  </w:rPr>
                  <w:delText>Institutional</w:delText>
                </w:r>
              </w:del>
            </w:ins>
          </w:p>
        </w:tc>
        <w:tc>
          <w:tcPr>
            <w:tcW w:w="1697" w:type="dxa"/>
            <w:gridSpan w:val="3"/>
            <w:tcBorders>
              <w:top w:val="single" w:sz="8" w:space="0" w:color="auto"/>
              <w:left w:val="nil"/>
              <w:bottom w:val="single" w:sz="8" w:space="0" w:color="auto"/>
              <w:right w:val="single" w:sz="8" w:space="0" w:color="000000"/>
            </w:tcBorders>
            <w:shd w:val="clear" w:color="000000" w:fill="D9D9D9"/>
            <w:vAlign w:val="center"/>
            <w:hideMark/>
            <w:tcPrChange w:id="2596" w:author="Jen" w:date="2017-08-25T11:30:00Z">
              <w:tcPr>
                <w:tcW w:w="1800" w:type="dxa"/>
                <w:gridSpan w:val="4"/>
                <w:tcBorders>
                  <w:top w:val="single" w:sz="8" w:space="0" w:color="auto"/>
                  <w:left w:val="nil"/>
                  <w:bottom w:val="single" w:sz="8" w:space="0" w:color="auto"/>
                  <w:right w:val="single" w:sz="8" w:space="0" w:color="000000"/>
                </w:tcBorders>
                <w:shd w:val="clear" w:color="000000" w:fill="D9D9D9"/>
                <w:vAlign w:val="center"/>
                <w:hideMark/>
              </w:tcPr>
            </w:tcPrChange>
          </w:tcPr>
          <w:p w14:paraId="77C6D0E4" w14:textId="5FE058A8" w:rsidR="00225D19" w:rsidRPr="000A5352" w:rsidDel="009B286C" w:rsidRDefault="00225D19" w:rsidP="00225D19">
            <w:pPr>
              <w:spacing w:after="0" w:line="240" w:lineRule="auto"/>
              <w:jc w:val="center"/>
              <w:rPr>
                <w:ins w:id="2597" w:author="John Junico Bernados" w:date="2017-08-23T23:55:00Z"/>
                <w:del w:id="2598" w:author="Jen" w:date="2017-08-25T11:58:00Z"/>
                <w:rFonts w:ascii="Times New Roman" w:eastAsia="Times New Roman" w:hAnsi="Times New Roman" w:cs="Times New Roman"/>
                <w:b/>
                <w:bCs/>
                <w:color w:val="000000"/>
                <w:sz w:val="13"/>
                <w:szCs w:val="13"/>
                <w:lang w:val="en-US"/>
              </w:rPr>
            </w:pPr>
            <w:ins w:id="2599" w:author="John Junico Bernados" w:date="2017-08-23T23:55:00Z">
              <w:del w:id="2600" w:author="Jen" w:date="2017-08-25T11:58:00Z">
                <w:r w:rsidRPr="000A5352" w:rsidDel="009B286C">
                  <w:rPr>
                    <w:rFonts w:ascii="Times New Roman" w:eastAsia="Times New Roman" w:hAnsi="Times New Roman" w:cs="Times New Roman"/>
                    <w:b/>
                    <w:bCs/>
                    <w:color w:val="000000"/>
                    <w:sz w:val="13"/>
                    <w:szCs w:val="13"/>
                    <w:lang w:val="en-US"/>
                  </w:rPr>
                  <w:delText>Industrial</w:delText>
                </w:r>
              </w:del>
            </w:ins>
          </w:p>
        </w:tc>
        <w:tc>
          <w:tcPr>
            <w:tcW w:w="1533" w:type="dxa"/>
            <w:gridSpan w:val="3"/>
            <w:tcBorders>
              <w:top w:val="single" w:sz="8" w:space="0" w:color="auto"/>
              <w:left w:val="nil"/>
              <w:bottom w:val="single" w:sz="8" w:space="0" w:color="auto"/>
              <w:right w:val="single" w:sz="8" w:space="0" w:color="000000"/>
            </w:tcBorders>
            <w:shd w:val="clear" w:color="000000" w:fill="D9D9D9"/>
            <w:vAlign w:val="center"/>
            <w:hideMark/>
            <w:tcPrChange w:id="2601" w:author="Jen" w:date="2017-08-25T11:30:00Z">
              <w:tcPr>
                <w:tcW w:w="1620" w:type="dxa"/>
                <w:gridSpan w:val="2"/>
                <w:tcBorders>
                  <w:top w:val="single" w:sz="8" w:space="0" w:color="auto"/>
                  <w:left w:val="nil"/>
                  <w:bottom w:val="single" w:sz="8" w:space="0" w:color="auto"/>
                  <w:right w:val="single" w:sz="8" w:space="0" w:color="000000"/>
                </w:tcBorders>
                <w:shd w:val="clear" w:color="000000" w:fill="D9D9D9"/>
                <w:vAlign w:val="center"/>
                <w:hideMark/>
              </w:tcPr>
            </w:tcPrChange>
          </w:tcPr>
          <w:p w14:paraId="2148C00E" w14:textId="3CB61580" w:rsidR="00225D19" w:rsidRPr="000A5352" w:rsidDel="009B286C" w:rsidRDefault="00225D19" w:rsidP="00225D19">
            <w:pPr>
              <w:spacing w:after="0" w:line="240" w:lineRule="auto"/>
              <w:jc w:val="center"/>
              <w:rPr>
                <w:ins w:id="2602" w:author="John Junico Bernados" w:date="2017-08-23T23:55:00Z"/>
                <w:del w:id="2603" w:author="Jen" w:date="2017-08-25T11:58:00Z"/>
                <w:rFonts w:ascii="Times New Roman" w:eastAsia="Times New Roman" w:hAnsi="Times New Roman" w:cs="Times New Roman"/>
                <w:b/>
                <w:bCs/>
                <w:color w:val="000000"/>
                <w:sz w:val="13"/>
                <w:szCs w:val="13"/>
                <w:lang w:val="en-US"/>
              </w:rPr>
            </w:pPr>
            <w:ins w:id="2604" w:author="John Junico Bernados" w:date="2017-08-23T23:55:00Z">
              <w:del w:id="2605" w:author="Jen" w:date="2017-08-25T11:58:00Z">
                <w:r w:rsidRPr="000A5352" w:rsidDel="009B286C">
                  <w:rPr>
                    <w:rFonts w:ascii="Times New Roman" w:eastAsia="Times New Roman" w:hAnsi="Times New Roman" w:cs="Times New Roman"/>
                    <w:b/>
                    <w:bCs/>
                    <w:color w:val="000000"/>
                    <w:sz w:val="13"/>
                    <w:szCs w:val="13"/>
                    <w:lang w:val="en-US"/>
                  </w:rPr>
                  <w:delText>Agricultural</w:delText>
                </w:r>
              </w:del>
            </w:ins>
          </w:p>
        </w:tc>
        <w:tc>
          <w:tcPr>
            <w:tcW w:w="1728" w:type="dxa"/>
            <w:gridSpan w:val="3"/>
            <w:tcBorders>
              <w:top w:val="single" w:sz="8" w:space="0" w:color="auto"/>
              <w:left w:val="nil"/>
              <w:bottom w:val="single" w:sz="8" w:space="0" w:color="auto"/>
              <w:right w:val="single" w:sz="8" w:space="0" w:color="000000"/>
            </w:tcBorders>
            <w:shd w:val="clear" w:color="000000" w:fill="D9D9D9"/>
            <w:vAlign w:val="center"/>
            <w:hideMark/>
            <w:tcPrChange w:id="2606" w:author="Jen" w:date="2017-08-25T11:30:00Z">
              <w:tcPr>
                <w:tcW w:w="1800" w:type="dxa"/>
                <w:tcBorders>
                  <w:top w:val="single" w:sz="8" w:space="0" w:color="auto"/>
                  <w:left w:val="nil"/>
                  <w:bottom w:val="single" w:sz="8" w:space="0" w:color="auto"/>
                  <w:right w:val="single" w:sz="8" w:space="0" w:color="000000"/>
                </w:tcBorders>
                <w:shd w:val="clear" w:color="000000" w:fill="D9D9D9"/>
                <w:vAlign w:val="center"/>
                <w:hideMark/>
              </w:tcPr>
            </w:tcPrChange>
          </w:tcPr>
          <w:p w14:paraId="7EFC8AE9" w14:textId="30639BA1" w:rsidR="00225D19" w:rsidRPr="000A5352" w:rsidDel="009B286C" w:rsidRDefault="00225D19" w:rsidP="00225D19">
            <w:pPr>
              <w:spacing w:after="0" w:line="240" w:lineRule="auto"/>
              <w:jc w:val="center"/>
              <w:rPr>
                <w:ins w:id="2607" w:author="John Junico Bernados" w:date="2017-08-23T23:55:00Z"/>
                <w:del w:id="2608" w:author="Jen" w:date="2017-08-25T11:58:00Z"/>
                <w:rFonts w:ascii="Times New Roman" w:eastAsia="Times New Roman" w:hAnsi="Times New Roman" w:cs="Times New Roman"/>
                <w:b/>
                <w:bCs/>
                <w:color w:val="000000"/>
                <w:sz w:val="13"/>
                <w:szCs w:val="13"/>
                <w:lang w:val="en-US"/>
              </w:rPr>
            </w:pPr>
            <w:ins w:id="2609" w:author="John Junico Bernados" w:date="2017-08-23T23:55:00Z">
              <w:del w:id="2610" w:author="Jen" w:date="2017-08-25T11:58:00Z">
                <w:r w:rsidRPr="000A5352" w:rsidDel="009B286C">
                  <w:rPr>
                    <w:rFonts w:ascii="Times New Roman" w:eastAsia="Times New Roman" w:hAnsi="Times New Roman" w:cs="Times New Roman"/>
                    <w:b/>
                    <w:bCs/>
                    <w:color w:val="000000"/>
                    <w:sz w:val="13"/>
                    <w:szCs w:val="13"/>
                    <w:lang w:val="en-US"/>
                  </w:rPr>
                  <w:delText>All Lands</w:delText>
                </w:r>
              </w:del>
            </w:ins>
          </w:p>
        </w:tc>
      </w:tr>
      <w:tr w:rsidR="007D2C32" w:rsidRPr="00EB2EFD" w:rsidDel="009B286C" w14:paraId="41E18C5B" w14:textId="4C36FB0A" w:rsidTr="007D2C32">
        <w:trPr>
          <w:trHeight w:val="990"/>
          <w:ins w:id="2611" w:author="John Junico Bernados" w:date="2017-08-23T23:55:00Z"/>
          <w:del w:id="2612" w:author="Jen" w:date="2017-08-25T11:58:00Z"/>
        </w:trPr>
        <w:tc>
          <w:tcPr>
            <w:tcW w:w="836" w:type="dxa"/>
            <w:tcBorders>
              <w:top w:val="nil"/>
              <w:left w:val="single" w:sz="8" w:space="0" w:color="auto"/>
              <w:bottom w:val="single" w:sz="8" w:space="0" w:color="auto"/>
              <w:right w:val="single" w:sz="8" w:space="0" w:color="auto"/>
            </w:tcBorders>
            <w:shd w:val="clear" w:color="000000" w:fill="D9D9D9"/>
            <w:vAlign w:val="center"/>
            <w:hideMark/>
          </w:tcPr>
          <w:p w14:paraId="33482058" w14:textId="6F932D57" w:rsidR="00225D19" w:rsidRPr="000A5352" w:rsidDel="009B286C" w:rsidRDefault="00225D19" w:rsidP="00225D19">
            <w:pPr>
              <w:spacing w:after="0" w:line="240" w:lineRule="auto"/>
              <w:jc w:val="center"/>
              <w:rPr>
                <w:ins w:id="2613" w:author="John Junico Bernados" w:date="2017-08-23T23:55:00Z"/>
                <w:del w:id="2614" w:author="Jen" w:date="2017-08-25T11:58:00Z"/>
                <w:rFonts w:ascii="Times New Roman" w:eastAsia="Times New Roman" w:hAnsi="Times New Roman" w:cs="Times New Roman"/>
                <w:b/>
                <w:bCs/>
                <w:color w:val="000000"/>
                <w:sz w:val="12"/>
                <w:szCs w:val="12"/>
                <w:lang w:val="en-US"/>
              </w:rPr>
            </w:pPr>
            <w:ins w:id="2615" w:author="John Junico Bernados" w:date="2017-08-23T23:55:00Z">
              <w:del w:id="2616" w:author="Jen" w:date="2017-08-25T11:58:00Z">
                <w:r w:rsidRPr="00225D19" w:rsidDel="009B286C">
                  <w:rPr>
                    <w:rFonts w:ascii="Times New Roman" w:eastAsia="Times New Roman" w:hAnsi="Times New Roman" w:cs="Times New Roman"/>
                    <w:b/>
                    <w:bCs/>
                    <w:color w:val="000000"/>
                    <w:sz w:val="10"/>
                    <w:szCs w:val="12"/>
                    <w:lang w:val="en-US"/>
                    <w:rPrChange w:id="2617" w:author="John Junico Bernados" w:date="2017-08-23T23:57:00Z">
                      <w:rPr>
                        <w:rFonts w:ascii="Times New Roman" w:eastAsia="Times New Roman" w:hAnsi="Times New Roman" w:cs="Times New Roman"/>
                        <w:b/>
                        <w:bCs/>
                        <w:color w:val="000000"/>
                        <w:sz w:val="12"/>
                        <w:szCs w:val="12"/>
                        <w:lang w:val="en-US"/>
                      </w:rPr>
                    </w:rPrChange>
                  </w:rPr>
                  <w:delText>Municipality</w:delText>
                </w:r>
              </w:del>
            </w:ins>
          </w:p>
        </w:tc>
        <w:tc>
          <w:tcPr>
            <w:tcW w:w="591" w:type="dxa"/>
            <w:tcBorders>
              <w:top w:val="nil"/>
              <w:left w:val="nil"/>
              <w:bottom w:val="single" w:sz="8" w:space="0" w:color="auto"/>
              <w:right w:val="single" w:sz="8" w:space="0" w:color="auto"/>
            </w:tcBorders>
            <w:shd w:val="clear" w:color="000000" w:fill="D9D9D9"/>
            <w:vAlign w:val="center"/>
            <w:hideMark/>
          </w:tcPr>
          <w:p w14:paraId="710D95F3" w14:textId="382145B3" w:rsidR="00225D19" w:rsidRPr="000A5352" w:rsidDel="009B286C" w:rsidRDefault="00225D19" w:rsidP="00225D19">
            <w:pPr>
              <w:spacing w:after="0" w:line="240" w:lineRule="auto"/>
              <w:jc w:val="center"/>
              <w:rPr>
                <w:ins w:id="2618" w:author="John Junico Bernados" w:date="2017-08-23T23:55:00Z"/>
                <w:del w:id="2619" w:author="Jen" w:date="2017-08-25T11:58:00Z"/>
                <w:rFonts w:ascii="Times New Roman" w:eastAsia="Times New Roman" w:hAnsi="Times New Roman" w:cs="Times New Roman"/>
                <w:b/>
                <w:bCs/>
                <w:color w:val="000000"/>
                <w:sz w:val="13"/>
                <w:szCs w:val="13"/>
                <w:lang w:val="en-US"/>
              </w:rPr>
            </w:pPr>
            <w:ins w:id="2620" w:author="John Junico Bernados" w:date="2017-08-23T23:55:00Z">
              <w:del w:id="2621" w:author="Jen" w:date="2017-08-25T11:58:00Z">
                <w:r w:rsidRPr="000A5352" w:rsidDel="009B286C">
                  <w:rPr>
                    <w:rFonts w:ascii="Times New Roman" w:eastAsia="Times New Roman" w:hAnsi="Times New Roman" w:cs="Times New Roman"/>
                    <w:b/>
                    <w:bCs/>
                    <w:color w:val="000000"/>
                    <w:sz w:val="13"/>
                    <w:szCs w:val="13"/>
                    <w:lang w:val="en-US"/>
                  </w:rPr>
                  <w:delText>Total Area Affected, m</w:delText>
                </w:r>
                <w:r w:rsidRPr="000A5352" w:rsidDel="009B286C">
                  <w:rPr>
                    <w:rFonts w:ascii="Times New Roman" w:eastAsia="Times New Roman" w:hAnsi="Times New Roman" w:cs="Times New Roman"/>
                    <w:b/>
                    <w:bCs/>
                    <w:color w:val="000000"/>
                    <w:sz w:val="13"/>
                    <w:szCs w:val="13"/>
                    <w:vertAlign w:val="superscript"/>
                    <w:lang w:val="en-US"/>
                  </w:rPr>
                  <w:delText>2</w:delText>
                </w:r>
              </w:del>
            </w:ins>
          </w:p>
        </w:tc>
        <w:tc>
          <w:tcPr>
            <w:tcW w:w="369" w:type="dxa"/>
            <w:tcBorders>
              <w:top w:val="nil"/>
              <w:left w:val="nil"/>
              <w:bottom w:val="single" w:sz="8" w:space="0" w:color="auto"/>
              <w:right w:val="single" w:sz="8" w:space="0" w:color="auto"/>
            </w:tcBorders>
            <w:shd w:val="clear" w:color="000000" w:fill="D9D9D9"/>
            <w:vAlign w:val="center"/>
            <w:hideMark/>
          </w:tcPr>
          <w:p w14:paraId="313E7E25" w14:textId="6F7BB001" w:rsidR="00225D19" w:rsidRPr="000A5352" w:rsidDel="009B286C" w:rsidRDefault="00225D19" w:rsidP="00225D19">
            <w:pPr>
              <w:spacing w:after="0" w:line="240" w:lineRule="auto"/>
              <w:jc w:val="center"/>
              <w:rPr>
                <w:ins w:id="2622" w:author="John Junico Bernados" w:date="2017-08-23T23:55:00Z"/>
                <w:del w:id="2623" w:author="Jen" w:date="2017-08-25T11:58:00Z"/>
                <w:rFonts w:ascii="Times New Roman" w:eastAsia="Times New Roman" w:hAnsi="Times New Roman" w:cs="Times New Roman"/>
                <w:b/>
                <w:bCs/>
                <w:color w:val="000000"/>
                <w:sz w:val="13"/>
                <w:szCs w:val="13"/>
                <w:lang w:val="en-US"/>
              </w:rPr>
            </w:pPr>
            <w:ins w:id="2624" w:author="John Junico Bernados" w:date="2017-08-23T23:55:00Z">
              <w:del w:id="2625" w:author="Jen" w:date="2017-08-25T11:58:00Z">
                <w:r w:rsidRPr="000A5352" w:rsidDel="009B286C">
                  <w:rPr>
                    <w:rFonts w:ascii="Times New Roman" w:eastAsia="Times New Roman" w:hAnsi="Times New Roman" w:cs="Times New Roman"/>
                    <w:b/>
                    <w:bCs/>
                    <w:color w:val="000000"/>
                    <w:sz w:val="13"/>
                    <w:szCs w:val="13"/>
                    <w:lang w:val="en-US"/>
                  </w:rPr>
                  <w:delText>%</w:delText>
                </w:r>
              </w:del>
            </w:ins>
          </w:p>
        </w:tc>
        <w:tc>
          <w:tcPr>
            <w:tcW w:w="719" w:type="dxa"/>
            <w:tcBorders>
              <w:top w:val="nil"/>
              <w:left w:val="nil"/>
              <w:bottom w:val="single" w:sz="8" w:space="0" w:color="auto"/>
              <w:right w:val="single" w:sz="8" w:space="0" w:color="auto"/>
            </w:tcBorders>
            <w:shd w:val="clear" w:color="000000" w:fill="D9D9D9"/>
            <w:vAlign w:val="center"/>
            <w:hideMark/>
          </w:tcPr>
          <w:p w14:paraId="457A1673" w14:textId="771BF73E" w:rsidR="00225D19" w:rsidRPr="000A5352" w:rsidDel="009B286C" w:rsidRDefault="00225D19" w:rsidP="00225D19">
            <w:pPr>
              <w:spacing w:after="0" w:line="240" w:lineRule="auto"/>
              <w:jc w:val="center"/>
              <w:rPr>
                <w:ins w:id="2626" w:author="John Junico Bernados" w:date="2017-08-23T23:55:00Z"/>
                <w:del w:id="2627" w:author="Jen" w:date="2017-08-25T11:58:00Z"/>
                <w:rFonts w:ascii="Times New Roman" w:eastAsia="Times New Roman" w:hAnsi="Times New Roman" w:cs="Times New Roman"/>
                <w:b/>
                <w:bCs/>
                <w:color w:val="000000"/>
                <w:sz w:val="13"/>
                <w:szCs w:val="13"/>
                <w:lang w:val="en-US"/>
              </w:rPr>
            </w:pPr>
            <w:ins w:id="2628" w:author="John Junico Bernados" w:date="2017-08-23T23:55:00Z">
              <w:del w:id="2629" w:author="Jen" w:date="2017-08-25T11:58:00Z">
                <w:r w:rsidRPr="000A5352" w:rsidDel="009B286C">
                  <w:rPr>
                    <w:rFonts w:ascii="Times New Roman" w:eastAsia="Times New Roman" w:hAnsi="Times New Roman" w:cs="Times New Roman"/>
                    <w:b/>
                    <w:bCs/>
                    <w:color w:val="000000"/>
                    <w:sz w:val="13"/>
                    <w:szCs w:val="13"/>
                    <w:lang w:val="en-US"/>
                  </w:rPr>
                  <w:delText>Total Cost (PhP)</w:delText>
                </w:r>
              </w:del>
            </w:ins>
          </w:p>
        </w:tc>
        <w:tc>
          <w:tcPr>
            <w:tcW w:w="547" w:type="dxa"/>
            <w:tcBorders>
              <w:top w:val="nil"/>
              <w:left w:val="nil"/>
              <w:bottom w:val="single" w:sz="8" w:space="0" w:color="auto"/>
              <w:right w:val="single" w:sz="8" w:space="0" w:color="auto"/>
            </w:tcBorders>
            <w:shd w:val="clear" w:color="000000" w:fill="D9D9D9"/>
            <w:vAlign w:val="center"/>
            <w:hideMark/>
          </w:tcPr>
          <w:p w14:paraId="77BC1EC7" w14:textId="0C8C4971" w:rsidR="00225D19" w:rsidRPr="000A5352" w:rsidDel="009B286C" w:rsidRDefault="00225D19" w:rsidP="00225D19">
            <w:pPr>
              <w:spacing w:after="0" w:line="240" w:lineRule="auto"/>
              <w:jc w:val="center"/>
              <w:rPr>
                <w:ins w:id="2630" w:author="John Junico Bernados" w:date="2017-08-23T23:55:00Z"/>
                <w:del w:id="2631" w:author="Jen" w:date="2017-08-25T11:58:00Z"/>
                <w:rFonts w:ascii="Times New Roman" w:eastAsia="Times New Roman" w:hAnsi="Times New Roman" w:cs="Times New Roman"/>
                <w:b/>
                <w:bCs/>
                <w:color w:val="000000"/>
                <w:sz w:val="13"/>
                <w:szCs w:val="13"/>
                <w:lang w:val="en-US"/>
              </w:rPr>
            </w:pPr>
            <w:ins w:id="2632" w:author="John Junico Bernados" w:date="2017-08-23T23:55:00Z">
              <w:del w:id="2633" w:author="Jen" w:date="2017-08-25T11:58:00Z">
                <w:r w:rsidRPr="000A5352" w:rsidDel="009B286C">
                  <w:rPr>
                    <w:rFonts w:ascii="Times New Roman" w:eastAsia="Times New Roman" w:hAnsi="Times New Roman" w:cs="Times New Roman"/>
                    <w:b/>
                    <w:bCs/>
                    <w:color w:val="000000"/>
                    <w:sz w:val="13"/>
                    <w:szCs w:val="13"/>
                    <w:lang w:val="en-US"/>
                  </w:rPr>
                  <w:delText>Total Area Affected, m</w:delText>
                </w:r>
                <w:r w:rsidRPr="000A5352" w:rsidDel="009B286C">
                  <w:rPr>
                    <w:rFonts w:ascii="Times New Roman" w:eastAsia="Times New Roman" w:hAnsi="Times New Roman" w:cs="Times New Roman"/>
                    <w:b/>
                    <w:bCs/>
                    <w:color w:val="000000"/>
                    <w:sz w:val="13"/>
                    <w:szCs w:val="13"/>
                    <w:vertAlign w:val="superscript"/>
                    <w:lang w:val="en-US"/>
                  </w:rPr>
                  <w:delText>2</w:delText>
                </w:r>
              </w:del>
            </w:ins>
          </w:p>
        </w:tc>
        <w:tc>
          <w:tcPr>
            <w:tcW w:w="409" w:type="dxa"/>
            <w:tcBorders>
              <w:top w:val="nil"/>
              <w:left w:val="nil"/>
              <w:bottom w:val="single" w:sz="8" w:space="0" w:color="auto"/>
              <w:right w:val="single" w:sz="8" w:space="0" w:color="auto"/>
            </w:tcBorders>
            <w:shd w:val="clear" w:color="000000" w:fill="D9D9D9"/>
            <w:vAlign w:val="center"/>
            <w:hideMark/>
          </w:tcPr>
          <w:p w14:paraId="06F5B2CE" w14:textId="7CEA23ED" w:rsidR="00225D19" w:rsidRPr="000A5352" w:rsidDel="009B286C" w:rsidRDefault="00225D19" w:rsidP="00225D19">
            <w:pPr>
              <w:spacing w:after="0" w:line="240" w:lineRule="auto"/>
              <w:jc w:val="center"/>
              <w:rPr>
                <w:ins w:id="2634" w:author="John Junico Bernados" w:date="2017-08-23T23:55:00Z"/>
                <w:del w:id="2635" w:author="Jen" w:date="2017-08-25T11:58:00Z"/>
                <w:rFonts w:ascii="Times New Roman" w:eastAsia="Times New Roman" w:hAnsi="Times New Roman" w:cs="Times New Roman"/>
                <w:b/>
                <w:bCs/>
                <w:color w:val="000000"/>
                <w:sz w:val="13"/>
                <w:szCs w:val="13"/>
                <w:lang w:val="en-US"/>
              </w:rPr>
            </w:pPr>
            <w:ins w:id="2636" w:author="John Junico Bernados" w:date="2017-08-23T23:55:00Z">
              <w:del w:id="2637" w:author="Jen" w:date="2017-08-25T11:58:00Z">
                <w:r w:rsidRPr="000A5352" w:rsidDel="009B286C">
                  <w:rPr>
                    <w:rFonts w:ascii="Times New Roman" w:eastAsia="Times New Roman" w:hAnsi="Times New Roman" w:cs="Times New Roman"/>
                    <w:b/>
                    <w:bCs/>
                    <w:color w:val="000000"/>
                    <w:sz w:val="13"/>
                    <w:szCs w:val="13"/>
                    <w:lang w:val="en-US"/>
                  </w:rPr>
                  <w:delText>%</w:delText>
                </w:r>
              </w:del>
            </w:ins>
          </w:p>
        </w:tc>
        <w:tc>
          <w:tcPr>
            <w:tcW w:w="756" w:type="dxa"/>
            <w:tcBorders>
              <w:top w:val="nil"/>
              <w:left w:val="nil"/>
              <w:bottom w:val="single" w:sz="8" w:space="0" w:color="auto"/>
              <w:right w:val="single" w:sz="8" w:space="0" w:color="auto"/>
            </w:tcBorders>
            <w:shd w:val="clear" w:color="000000" w:fill="D9D9D9"/>
            <w:vAlign w:val="center"/>
            <w:hideMark/>
          </w:tcPr>
          <w:p w14:paraId="1AD93BB7" w14:textId="3D713DEC" w:rsidR="00225D19" w:rsidRPr="000A5352" w:rsidDel="009B286C" w:rsidRDefault="00225D19" w:rsidP="00225D19">
            <w:pPr>
              <w:spacing w:after="0" w:line="240" w:lineRule="auto"/>
              <w:jc w:val="center"/>
              <w:rPr>
                <w:ins w:id="2638" w:author="John Junico Bernados" w:date="2017-08-23T23:55:00Z"/>
                <w:del w:id="2639" w:author="Jen" w:date="2017-08-25T11:58:00Z"/>
                <w:rFonts w:ascii="Times New Roman" w:eastAsia="Times New Roman" w:hAnsi="Times New Roman" w:cs="Times New Roman"/>
                <w:b/>
                <w:bCs/>
                <w:color w:val="000000"/>
                <w:sz w:val="13"/>
                <w:szCs w:val="13"/>
                <w:lang w:val="en-US"/>
              </w:rPr>
            </w:pPr>
            <w:ins w:id="2640" w:author="John Junico Bernados" w:date="2017-08-23T23:55:00Z">
              <w:del w:id="2641" w:author="Jen" w:date="2017-08-25T11:58:00Z">
                <w:r w:rsidRPr="000A5352" w:rsidDel="009B286C">
                  <w:rPr>
                    <w:rFonts w:ascii="Times New Roman" w:eastAsia="Times New Roman" w:hAnsi="Times New Roman" w:cs="Times New Roman"/>
                    <w:b/>
                    <w:bCs/>
                    <w:color w:val="000000"/>
                    <w:sz w:val="13"/>
                    <w:szCs w:val="13"/>
                    <w:lang w:val="en-US"/>
                  </w:rPr>
                  <w:delText>Total Cost (PhP)</w:delText>
                </w:r>
              </w:del>
            </w:ins>
          </w:p>
        </w:tc>
        <w:tc>
          <w:tcPr>
            <w:tcW w:w="511" w:type="dxa"/>
            <w:tcBorders>
              <w:top w:val="nil"/>
              <w:left w:val="nil"/>
              <w:bottom w:val="single" w:sz="8" w:space="0" w:color="auto"/>
              <w:right w:val="single" w:sz="8" w:space="0" w:color="auto"/>
            </w:tcBorders>
            <w:shd w:val="clear" w:color="000000" w:fill="D9D9D9"/>
            <w:vAlign w:val="center"/>
            <w:hideMark/>
          </w:tcPr>
          <w:p w14:paraId="1AD49BC6" w14:textId="4C2A56FB" w:rsidR="00225D19" w:rsidRPr="000A5352" w:rsidDel="009B286C" w:rsidRDefault="00225D19" w:rsidP="00225D19">
            <w:pPr>
              <w:spacing w:after="0" w:line="240" w:lineRule="auto"/>
              <w:jc w:val="center"/>
              <w:rPr>
                <w:ins w:id="2642" w:author="John Junico Bernados" w:date="2017-08-23T23:55:00Z"/>
                <w:del w:id="2643" w:author="Jen" w:date="2017-08-25T11:58:00Z"/>
                <w:rFonts w:ascii="Times New Roman" w:eastAsia="Times New Roman" w:hAnsi="Times New Roman" w:cs="Times New Roman"/>
                <w:b/>
                <w:bCs/>
                <w:color w:val="000000"/>
                <w:sz w:val="13"/>
                <w:szCs w:val="13"/>
                <w:lang w:val="en-US"/>
              </w:rPr>
            </w:pPr>
            <w:ins w:id="2644" w:author="John Junico Bernados" w:date="2017-08-23T23:55:00Z">
              <w:del w:id="2645" w:author="Jen" w:date="2017-08-25T11:58:00Z">
                <w:r w:rsidRPr="000A5352" w:rsidDel="009B286C">
                  <w:rPr>
                    <w:rFonts w:ascii="Times New Roman" w:eastAsia="Times New Roman" w:hAnsi="Times New Roman" w:cs="Times New Roman"/>
                    <w:b/>
                    <w:bCs/>
                    <w:color w:val="000000"/>
                    <w:sz w:val="13"/>
                    <w:szCs w:val="13"/>
                    <w:lang w:val="en-US"/>
                  </w:rPr>
                  <w:delText>Total Area Affected, m</w:delText>
                </w:r>
                <w:r w:rsidRPr="000A5352" w:rsidDel="009B286C">
                  <w:rPr>
                    <w:rFonts w:ascii="Times New Roman" w:eastAsia="Times New Roman" w:hAnsi="Times New Roman" w:cs="Times New Roman"/>
                    <w:b/>
                    <w:bCs/>
                    <w:color w:val="000000"/>
                    <w:sz w:val="13"/>
                    <w:szCs w:val="13"/>
                    <w:vertAlign w:val="superscript"/>
                    <w:lang w:val="en-US"/>
                  </w:rPr>
                  <w:delText>2</w:delText>
                </w:r>
              </w:del>
            </w:ins>
          </w:p>
        </w:tc>
        <w:tc>
          <w:tcPr>
            <w:tcW w:w="371" w:type="dxa"/>
            <w:tcBorders>
              <w:top w:val="nil"/>
              <w:left w:val="nil"/>
              <w:bottom w:val="single" w:sz="8" w:space="0" w:color="auto"/>
              <w:right w:val="single" w:sz="8" w:space="0" w:color="auto"/>
            </w:tcBorders>
            <w:shd w:val="clear" w:color="000000" w:fill="D9D9D9"/>
            <w:vAlign w:val="center"/>
            <w:hideMark/>
          </w:tcPr>
          <w:p w14:paraId="6968A88F" w14:textId="0F57C5F6" w:rsidR="00225D19" w:rsidRPr="000A5352" w:rsidDel="009B286C" w:rsidRDefault="00225D19" w:rsidP="00225D19">
            <w:pPr>
              <w:spacing w:after="0" w:line="240" w:lineRule="auto"/>
              <w:jc w:val="center"/>
              <w:rPr>
                <w:ins w:id="2646" w:author="John Junico Bernados" w:date="2017-08-23T23:55:00Z"/>
                <w:del w:id="2647" w:author="Jen" w:date="2017-08-25T11:58:00Z"/>
                <w:rFonts w:ascii="Times New Roman" w:eastAsia="Times New Roman" w:hAnsi="Times New Roman" w:cs="Times New Roman"/>
                <w:b/>
                <w:bCs/>
                <w:color w:val="000000"/>
                <w:sz w:val="13"/>
                <w:szCs w:val="13"/>
                <w:lang w:val="en-US"/>
              </w:rPr>
            </w:pPr>
            <w:ins w:id="2648" w:author="John Junico Bernados" w:date="2017-08-23T23:55:00Z">
              <w:del w:id="2649" w:author="Jen" w:date="2017-08-25T11:58:00Z">
                <w:r w:rsidRPr="000A5352" w:rsidDel="009B286C">
                  <w:rPr>
                    <w:rFonts w:ascii="Times New Roman" w:eastAsia="Times New Roman" w:hAnsi="Times New Roman" w:cs="Times New Roman"/>
                    <w:b/>
                    <w:bCs/>
                    <w:color w:val="000000"/>
                    <w:sz w:val="13"/>
                    <w:szCs w:val="13"/>
                    <w:lang w:val="en-US"/>
                  </w:rPr>
                  <w:delText>%</w:delText>
                </w:r>
              </w:del>
            </w:ins>
          </w:p>
        </w:tc>
        <w:tc>
          <w:tcPr>
            <w:tcW w:w="733" w:type="dxa"/>
            <w:tcBorders>
              <w:top w:val="nil"/>
              <w:left w:val="nil"/>
              <w:bottom w:val="single" w:sz="8" w:space="0" w:color="auto"/>
              <w:right w:val="single" w:sz="8" w:space="0" w:color="auto"/>
            </w:tcBorders>
            <w:shd w:val="clear" w:color="000000" w:fill="D9D9D9"/>
            <w:vAlign w:val="center"/>
            <w:hideMark/>
          </w:tcPr>
          <w:p w14:paraId="6F17678A" w14:textId="35521BA0" w:rsidR="00225D19" w:rsidRPr="000A5352" w:rsidDel="009B286C" w:rsidRDefault="00225D19" w:rsidP="00225D19">
            <w:pPr>
              <w:spacing w:after="0" w:line="240" w:lineRule="auto"/>
              <w:jc w:val="center"/>
              <w:rPr>
                <w:ins w:id="2650" w:author="John Junico Bernados" w:date="2017-08-23T23:55:00Z"/>
                <w:del w:id="2651" w:author="Jen" w:date="2017-08-25T11:58:00Z"/>
                <w:rFonts w:ascii="Times New Roman" w:eastAsia="Times New Roman" w:hAnsi="Times New Roman" w:cs="Times New Roman"/>
                <w:b/>
                <w:bCs/>
                <w:color w:val="000000"/>
                <w:sz w:val="13"/>
                <w:szCs w:val="13"/>
                <w:lang w:val="en-US"/>
              </w:rPr>
            </w:pPr>
            <w:ins w:id="2652" w:author="John Junico Bernados" w:date="2017-08-23T23:55:00Z">
              <w:del w:id="2653" w:author="Jen" w:date="2017-08-25T11:58:00Z">
                <w:r w:rsidRPr="000A5352" w:rsidDel="009B286C">
                  <w:rPr>
                    <w:rFonts w:ascii="Times New Roman" w:eastAsia="Times New Roman" w:hAnsi="Times New Roman" w:cs="Times New Roman"/>
                    <w:b/>
                    <w:bCs/>
                    <w:color w:val="000000"/>
                    <w:sz w:val="13"/>
                    <w:szCs w:val="13"/>
                    <w:lang w:val="en-US"/>
                  </w:rPr>
                  <w:delText>Total Cost (PhP)</w:delText>
                </w:r>
              </w:del>
            </w:ins>
          </w:p>
        </w:tc>
        <w:tc>
          <w:tcPr>
            <w:tcW w:w="563" w:type="dxa"/>
            <w:tcBorders>
              <w:top w:val="nil"/>
              <w:left w:val="nil"/>
              <w:bottom w:val="single" w:sz="8" w:space="0" w:color="auto"/>
              <w:right w:val="single" w:sz="8" w:space="0" w:color="auto"/>
            </w:tcBorders>
            <w:shd w:val="clear" w:color="000000" w:fill="D9D9D9"/>
            <w:vAlign w:val="center"/>
            <w:hideMark/>
          </w:tcPr>
          <w:p w14:paraId="6FEC010E" w14:textId="7E82A3FC" w:rsidR="00225D19" w:rsidRPr="000A5352" w:rsidDel="009B286C" w:rsidRDefault="00225D19" w:rsidP="00225D19">
            <w:pPr>
              <w:spacing w:after="0" w:line="240" w:lineRule="auto"/>
              <w:jc w:val="center"/>
              <w:rPr>
                <w:ins w:id="2654" w:author="John Junico Bernados" w:date="2017-08-23T23:55:00Z"/>
                <w:del w:id="2655" w:author="Jen" w:date="2017-08-25T11:58:00Z"/>
                <w:rFonts w:ascii="Times New Roman" w:eastAsia="Times New Roman" w:hAnsi="Times New Roman" w:cs="Times New Roman"/>
                <w:b/>
                <w:bCs/>
                <w:color w:val="000000"/>
                <w:sz w:val="13"/>
                <w:szCs w:val="13"/>
                <w:lang w:val="en-US"/>
              </w:rPr>
            </w:pPr>
            <w:ins w:id="2656" w:author="John Junico Bernados" w:date="2017-08-23T23:55:00Z">
              <w:del w:id="2657" w:author="Jen" w:date="2017-08-25T11:58:00Z">
                <w:r w:rsidRPr="000A5352" w:rsidDel="009B286C">
                  <w:rPr>
                    <w:rFonts w:ascii="Times New Roman" w:eastAsia="Times New Roman" w:hAnsi="Times New Roman" w:cs="Times New Roman"/>
                    <w:b/>
                    <w:bCs/>
                    <w:color w:val="000000"/>
                    <w:sz w:val="13"/>
                    <w:szCs w:val="13"/>
                    <w:lang w:val="en-US"/>
                  </w:rPr>
                  <w:delText>Total Area Affected, m</w:delText>
                </w:r>
                <w:r w:rsidRPr="000A5352" w:rsidDel="009B286C">
                  <w:rPr>
                    <w:rFonts w:ascii="Times New Roman" w:eastAsia="Times New Roman" w:hAnsi="Times New Roman" w:cs="Times New Roman"/>
                    <w:b/>
                    <w:bCs/>
                    <w:color w:val="000000"/>
                    <w:sz w:val="13"/>
                    <w:szCs w:val="13"/>
                    <w:vertAlign w:val="superscript"/>
                    <w:lang w:val="en-US"/>
                  </w:rPr>
                  <w:delText>2</w:delText>
                </w:r>
              </w:del>
            </w:ins>
          </w:p>
        </w:tc>
        <w:tc>
          <w:tcPr>
            <w:tcW w:w="378" w:type="dxa"/>
            <w:tcBorders>
              <w:top w:val="nil"/>
              <w:left w:val="nil"/>
              <w:bottom w:val="single" w:sz="8" w:space="0" w:color="auto"/>
              <w:right w:val="single" w:sz="8" w:space="0" w:color="auto"/>
            </w:tcBorders>
            <w:shd w:val="clear" w:color="000000" w:fill="D9D9D9"/>
            <w:vAlign w:val="center"/>
            <w:hideMark/>
          </w:tcPr>
          <w:p w14:paraId="4BF173E4" w14:textId="74DA0469" w:rsidR="00225D19" w:rsidRPr="000A5352" w:rsidDel="009B286C" w:rsidRDefault="00225D19" w:rsidP="00225D19">
            <w:pPr>
              <w:spacing w:after="0" w:line="240" w:lineRule="auto"/>
              <w:jc w:val="center"/>
              <w:rPr>
                <w:ins w:id="2658" w:author="John Junico Bernados" w:date="2017-08-23T23:55:00Z"/>
                <w:del w:id="2659" w:author="Jen" w:date="2017-08-25T11:58:00Z"/>
                <w:rFonts w:ascii="Times New Roman" w:eastAsia="Times New Roman" w:hAnsi="Times New Roman" w:cs="Times New Roman"/>
                <w:b/>
                <w:bCs/>
                <w:color w:val="000000"/>
                <w:sz w:val="13"/>
                <w:szCs w:val="13"/>
                <w:lang w:val="en-US"/>
              </w:rPr>
            </w:pPr>
            <w:ins w:id="2660" w:author="John Junico Bernados" w:date="2017-08-23T23:55:00Z">
              <w:del w:id="2661" w:author="Jen" w:date="2017-08-25T11:58:00Z">
                <w:r w:rsidRPr="000A5352" w:rsidDel="009B286C">
                  <w:rPr>
                    <w:rFonts w:ascii="Times New Roman" w:eastAsia="Times New Roman" w:hAnsi="Times New Roman" w:cs="Times New Roman"/>
                    <w:b/>
                    <w:bCs/>
                    <w:color w:val="000000"/>
                    <w:sz w:val="13"/>
                    <w:szCs w:val="13"/>
                    <w:lang w:val="en-US"/>
                  </w:rPr>
                  <w:delText>%</w:delText>
                </w:r>
              </w:del>
            </w:ins>
          </w:p>
        </w:tc>
        <w:tc>
          <w:tcPr>
            <w:tcW w:w="756" w:type="dxa"/>
            <w:tcBorders>
              <w:top w:val="nil"/>
              <w:left w:val="nil"/>
              <w:bottom w:val="single" w:sz="8" w:space="0" w:color="auto"/>
              <w:right w:val="single" w:sz="8" w:space="0" w:color="auto"/>
            </w:tcBorders>
            <w:shd w:val="clear" w:color="000000" w:fill="D9D9D9"/>
            <w:vAlign w:val="center"/>
            <w:hideMark/>
          </w:tcPr>
          <w:p w14:paraId="08F7CAC6" w14:textId="6AE838BD" w:rsidR="00225D19" w:rsidRPr="000A5352" w:rsidDel="009B286C" w:rsidRDefault="00225D19" w:rsidP="00225D19">
            <w:pPr>
              <w:spacing w:after="0" w:line="240" w:lineRule="auto"/>
              <w:jc w:val="center"/>
              <w:rPr>
                <w:ins w:id="2662" w:author="John Junico Bernados" w:date="2017-08-23T23:55:00Z"/>
                <w:del w:id="2663" w:author="Jen" w:date="2017-08-25T11:58:00Z"/>
                <w:rFonts w:ascii="Times New Roman" w:eastAsia="Times New Roman" w:hAnsi="Times New Roman" w:cs="Times New Roman"/>
                <w:b/>
                <w:bCs/>
                <w:color w:val="000000"/>
                <w:sz w:val="13"/>
                <w:szCs w:val="13"/>
                <w:lang w:val="en-US"/>
              </w:rPr>
            </w:pPr>
            <w:ins w:id="2664" w:author="John Junico Bernados" w:date="2017-08-23T23:55:00Z">
              <w:del w:id="2665" w:author="Jen" w:date="2017-08-25T11:58:00Z">
                <w:r w:rsidRPr="000A5352" w:rsidDel="009B286C">
                  <w:rPr>
                    <w:rFonts w:ascii="Times New Roman" w:eastAsia="Times New Roman" w:hAnsi="Times New Roman" w:cs="Times New Roman"/>
                    <w:b/>
                    <w:bCs/>
                    <w:color w:val="000000"/>
                    <w:sz w:val="13"/>
                    <w:szCs w:val="13"/>
                    <w:lang w:val="en-US"/>
                  </w:rPr>
                  <w:delText>Total Cost (PhP)</w:delText>
                </w:r>
              </w:del>
            </w:ins>
          </w:p>
        </w:tc>
        <w:tc>
          <w:tcPr>
            <w:tcW w:w="488" w:type="dxa"/>
            <w:tcBorders>
              <w:top w:val="nil"/>
              <w:left w:val="nil"/>
              <w:bottom w:val="single" w:sz="8" w:space="0" w:color="auto"/>
              <w:right w:val="single" w:sz="8" w:space="0" w:color="auto"/>
            </w:tcBorders>
            <w:shd w:val="clear" w:color="000000" w:fill="D9D9D9"/>
            <w:vAlign w:val="center"/>
            <w:hideMark/>
          </w:tcPr>
          <w:p w14:paraId="252AB259" w14:textId="3AE889C8" w:rsidR="00225D19" w:rsidRPr="000A5352" w:rsidDel="009B286C" w:rsidRDefault="00225D19" w:rsidP="00225D19">
            <w:pPr>
              <w:spacing w:after="0" w:line="240" w:lineRule="auto"/>
              <w:jc w:val="center"/>
              <w:rPr>
                <w:ins w:id="2666" w:author="John Junico Bernados" w:date="2017-08-23T23:55:00Z"/>
                <w:del w:id="2667" w:author="Jen" w:date="2017-08-25T11:58:00Z"/>
                <w:rFonts w:ascii="Times New Roman" w:eastAsia="Times New Roman" w:hAnsi="Times New Roman" w:cs="Times New Roman"/>
                <w:b/>
                <w:bCs/>
                <w:color w:val="000000"/>
                <w:sz w:val="13"/>
                <w:szCs w:val="13"/>
                <w:lang w:val="en-US"/>
              </w:rPr>
            </w:pPr>
            <w:ins w:id="2668" w:author="John Junico Bernados" w:date="2017-08-23T23:55:00Z">
              <w:del w:id="2669" w:author="Jen" w:date="2017-08-25T11:58:00Z">
                <w:r w:rsidRPr="000A5352" w:rsidDel="009B286C">
                  <w:rPr>
                    <w:rFonts w:ascii="Times New Roman" w:eastAsia="Times New Roman" w:hAnsi="Times New Roman" w:cs="Times New Roman"/>
                    <w:b/>
                    <w:bCs/>
                    <w:color w:val="000000"/>
                    <w:sz w:val="13"/>
                    <w:szCs w:val="13"/>
                    <w:lang w:val="en-US"/>
                  </w:rPr>
                  <w:delText>Total Area Affected, m</w:delText>
                </w:r>
                <w:r w:rsidRPr="000A5352" w:rsidDel="009B286C">
                  <w:rPr>
                    <w:rFonts w:ascii="Times New Roman" w:eastAsia="Times New Roman" w:hAnsi="Times New Roman" w:cs="Times New Roman"/>
                    <w:b/>
                    <w:bCs/>
                    <w:color w:val="000000"/>
                    <w:sz w:val="13"/>
                    <w:szCs w:val="13"/>
                    <w:vertAlign w:val="superscript"/>
                    <w:lang w:val="en-US"/>
                  </w:rPr>
                  <w:delText>2</w:delText>
                </w:r>
              </w:del>
            </w:ins>
          </w:p>
        </w:tc>
        <w:tc>
          <w:tcPr>
            <w:tcW w:w="371" w:type="dxa"/>
            <w:tcBorders>
              <w:top w:val="nil"/>
              <w:left w:val="nil"/>
              <w:bottom w:val="single" w:sz="8" w:space="0" w:color="auto"/>
              <w:right w:val="single" w:sz="8" w:space="0" w:color="auto"/>
            </w:tcBorders>
            <w:shd w:val="clear" w:color="000000" w:fill="D9D9D9"/>
            <w:vAlign w:val="center"/>
            <w:hideMark/>
          </w:tcPr>
          <w:p w14:paraId="7208BE72" w14:textId="05FA807F" w:rsidR="00225D19" w:rsidRPr="000A5352" w:rsidDel="009B286C" w:rsidRDefault="00225D19" w:rsidP="00225D19">
            <w:pPr>
              <w:spacing w:after="0" w:line="240" w:lineRule="auto"/>
              <w:jc w:val="center"/>
              <w:rPr>
                <w:ins w:id="2670" w:author="John Junico Bernados" w:date="2017-08-23T23:55:00Z"/>
                <w:del w:id="2671" w:author="Jen" w:date="2017-08-25T11:58:00Z"/>
                <w:rFonts w:ascii="Times New Roman" w:eastAsia="Times New Roman" w:hAnsi="Times New Roman" w:cs="Times New Roman"/>
                <w:b/>
                <w:bCs/>
                <w:color w:val="000000"/>
                <w:sz w:val="13"/>
                <w:szCs w:val="13"/>
                <w:lang w:val="en-US"/>
              </w:rPr>
            </w:pPr>
            <w:ins w:id="2672" w:author="John Junico Bernados" w:date="2017-08-23T23:55:00Z">
              <w:del w:id="2673" w:author="Jen" w:date="2017-08-25T11:58:00Z">
                <w:r w:rsidRPr="000A5352" w:rsidDel="009B286C">
                  <w:rPr>
                    <w:rFonts w:ascii="Times New Roman" w:eastAsia="Times New Roman" w:hAnsi="Times New Roman" w:cs="Times New Roman"/>
                    <w:b/>
                    <w:bCs/>
                    <w:color w:val="000000"/>
                    <w:sz w:val="13"/>
                    <w:szCs w:val="13"/>
                    <w:lang w:val="en-US"/>
                  </w:rPr>
                  <w:delText>%</w:delText>
                </w:r>
              </w:del>
            </w:ins>
          </w:p>
        </w:tc>
        <w:tc>
          <w:tcPr>
            <w:tcW w:w="674" w:type="dxa"/>
            <w:tcBorders>
              <w:top w:val="nil"/>
              <w:left w:val="nil"/>
              <w:bottom w:val="single" w:sz="8" w:space="0" w:color="auto"/>
              <w:right w:val="single" w:sz="8" w:space="0" w:color="auto"/>
            </w:tcBorders>
            <w:shd w:val="clear" w:color="000000" w:fill="D9D9D9"/>
            <w:vAlign w:val="center"/>
            <w:hideMark/>
          </w:tcPr>
          <w:p w14:paraId="547F0B82" w14:textId="76203C82" w:rsidR="00225D19" w:rsidRPr="000A5352" w:rsidDel="009B286C" w:rsidRDefault="00225D19" w:rsidP="00225D19">
            <w:pPr>
              <w:spacing w:after="0" w:line="240" w:lineRule="auto"/>
              <w:jc w:val="center"/>
              <w:rPr>
                <w:ins w:id="2674" w:author="John Junico Bernados" w:date="2017-08-23T23:55:00Z"/>
                <w:del w:id="2675" w:author="Jen" w:date="2017-08-25T11:58:00Z"/>
                <w:rFonts w:ascii="Times New Roman" w:eastAsia="Times New Roman" w:hAnsi="Times New Roman" w:cs="Times New Roman"/>
                <w:b/>
                <w:bCs/>
                <w:color w:val="000000"/>
                <w:sz w:val="13"/>
                <w:szCs w:val="13"/>
                <w:lang w:val="en-US"/>
              </w:rPr>
            </w:pPr>
            <w:ins w:id="2676" w:author="John Junico Bernados" w:date="2017-08-23T23:55:00Z">
              <w:del w:id="2677" w:author="Jen" w:date="2017-08-25T11:58:00Z">
                <w:r w:rsidRPr="000A5352" w:rsidDel="009B286C">
                  <w:rPr>
                    <w:rFonts w:ascii="Times New Roman" w:eastAsia="Times New Roman" w:hAnsi="Times New Roman" w:cs="Times New Roman"/>
                    <w:b/>
                    <w:bCs/>
                    <w:color w:val="000000"/>
                    <w:sz w:val="13"/>
                    <w:szCs w:val="13"/>
                    <w:lang w:val="en-US"/>
                  </w:rPr>
                  <w:delText>Total Cost (PhP)</w:delText>
                </w:r>
              </w:del>
            </w:ins>
          </w:p>
        </w:tc>
        <w:tc>
          <w:tcPr>
            <w:tcW w:w="490" w:type="dxa"/>
            <w:tcBorders>
              <w:top w:val="nil"/>
              <w:left w:val="nil"/>
              <w:bottom w:val="single" w:sz="8" w:space="0" w:color="auto"/>
              <w:right w:val="single" w:sz="8" w:space="0" w:color="auto"/>
            </w:tcBorders>
            <w:shd w:val="clear" w:color="000000" w:fill="D9D9D9"/>
            <w:vAlign w:val="center"/>
            <w:hideMark/>
          </w:tcPr>
          <w:p w14:paraId="28E949E1" w14:textId="79618FD7" w:rsidR="00225D19" w:rsidRPr="000A5352" w:rsidDel="009B286C" w:rsidRDefault="00225D19" w:rsidP="00225D19">
            <w:pPr>
              <w:spacing w:after="0" w:line="240" w:lineRule="auto"/>
              <w:jc w:val="center"/>
              <w:rPr>
                <w:ins w:id="2678" w:author="John Junico Bernados" w:date="2017-08-23T23:55:00Z"/>
                <w:del w:id="2679" w:author="Jen" w:date="2017-08-25T11:58:00Z"/>
                <w:rFonts w:ascii="Times New Roman" w:eastAsia="Times New Roman" w:hAnsi="Times New Roman" w:cs="Times New Roman"/>
                <w:b/>
                <w:bCs/>
                <w:color w:val="000000"/>
                <w:sz w:val="13"/>
                <w:szCs w:val="13"/>
                <w:lang w:val="en-US"/>
              </w:rPr>
            </w:pPr>
            <w:ins w:id="2680" w:author="John Junico Bernados" w:date="2017-08-23T23:55:00Z">
              <w:del w:id="2681" w:author="Jen" w:date="2017-08-25T11:58:00Z">
                <w:r w:rsidRPr="000A5352" w:rsidDel="009B286C">
                  <w:rPr>
                    <w:rFonts w:ascii="Times New Roman" w:eastAsia="Times New Roman" w:hAnsi="Times New Roman" w:cs="Times New Roman"/>
                    <w:b/>
                    <w:bCs/>
                    <w:color w:val="000000"/>
                    <w:sz w:val="13"/>
                    <w:szCs w:val="13"/>
                    <w:lang w:val="en-US"/>
                  </w:rPr>
                  <w:delText>Total Area Affected, m</w:delText>
                </w:r>
                <w:r w:rsidRPr="000A5352" w:rsidDel="009B286C">
                  <w:rPr>
                    <w:rFonts w:ascii="Times New Roman" w:eastAsia="Times New Roman" w:hAnsi="Times New Roman" w:cs="Times New Roman"/>
                    <w:b/>
                    <w:bCs/>
                    <w:color w:val="000000"/>
                    <w:sz w:val="13"/>
                    <w:szCs w:val="13"/>
                    <w:vertAlign w:val="superscript"/>
                    <w:lang w:val="en-US"/>
                  </w:rPr>
                  <w:delText>2</w:delText>
                </w:r>
              </w:del>
            </w:ins>
          </w:p>
        </w:tc>
        <w:tc>
          <w:tcPr>
            <w:tcW w:w="450" w:type="dxa"/>
            <w:tcBorders>
              <w:top w:val="nil"/>
              <w:left w:val="nil"/>
              <w:bottom w:val="single" w:sz="8" w:space="0" w:color="auto"/>
              <w:right w:val="single" w:sz="8" w:space="0" w:color="auto"/>
            </w:tcBorders>
            <w:shd w:val="clear" w:color="000000" w:fill="D9D9D9"/>
            <w:vAlign w:val="center"/>
            <w:hideMark/>
          </w:tcPr>
          <w:p w14:paraId="18C3F370" w14:textId="2ED81116" w:rsidR="00225D19" w:rsidRPr="000A5352" w:rsidDel="009B286C" w:rsidRDefault="00225D19" w:rsidP="00225D19">
            <w:pPr>
              <w:spacing w:after="0" w:line="240" w:lineRule="auto"/>
              <w:jc w:val="center"/>
              <w:rPr>
                <w:ins w:id="2682" w:author="John Junico Bernados" w:date="2017-08-23T23:55:00Z"/>
                <w:del w:id="2683" w:author="Jen" w:date="2017-08-25T11:58:00Z"/>
                <w:rFonts w:ascii="Times New Roman" w:eastAsia="Times New Roman" w:hAnsi="Times New Roman" w:cs="Times New Roman"/>
                <w:b/>
                <w:bCs/>
                <w:color w:val="000000"/>
                <w:sz w:val="13"/>
                <w:szCs w:val="13"/>
                <w:lang w:val="en-US"/>
              </w:rPr>
            </w:pPr>
            <w:ins w:id="2684" w:author="John Junico Bernados" w:date="2017-08-23T23:55:00Z">
              <w:del w:id="2685" w:author="Jen" w:date="2017-08-25T11:58:00Z">
                <w:r w:rsidRPr="000A5352" w:rsidDel="009B286C">
                  <w:rPr>
                    <w:rFonts w:ascii="Times New Roman" w:eastAsia="Times New Roman" w:hAnsi="Times New Roman" w:cs="Times New Roman"/>
                    <w:b/>
                    <w:bCs/>
                    <w:color w:val="000000"/>
                    <w:sz w:val="13"/>
                    <w:szCs w:val="13"/>
                    <w:lang w:val="en-US"/>
                  </w:rPr>
                  <w:delText>%</w:delText>
                </w:r>
              </w:del>
            </w:ins>
          </w:p>
        </w:tc>
        <w:tc>
          <w:tcPr>
            <w:tcW w:w="788" w:type="dxa"/>
            <w:tcBorders>
              <w:top w:val="nil"/>
              <w:left w:val="nil"/>
              <w:bottom w:val="single" w:sz="8" w:space="0" w:color="auto"/>
              <w:right w:val="single" w:sz="8" w:space="0" w:color="auto"/>
            </w:tcBorders>
            <w:shd w:val="clear" w:color="000000" w:fill="D9D9D9"/>
            <w:vAlign w:val="center"/>
            <w:hideMark/>
          </w:tcPr>
          <w:p w14:paraId="305EDA18" w14:textId="321434B6" w:rsidR="00225D19" w:rsidRPr="000A5352" w:rsidDel="009B286C" w:rsidRDefault="00225D19" w:rsidP="00225D19">
            <w:pPr>
              <w:spacing w:after="0" w:line="240" w:lineRule="auto"/>
              <w:jc w:val="center"/>
              <w:rPr>
                <w:ins w:id="2686" w:author="John Junico Bernados" w:date="2017-08-23T23:55:00Z"/>
                <w:del w:id="2687" w:author="Jen" w:date="2017-08-25T11:58:00Z"/>
                <w:rFonts w:ascii="Times New Roman" w:eastAsia="Times New Roman" w:hAnsi="Times New Roman" w:cs="Times New Roman"/>
                <w:b/>
                <w:bCs/>
                <w:color w:val="000000"/>
                <w:sz w:val="13"/>
                <w:szCs w:val="13"/>
                <w:lang w:val="en-US"/>
              </w:rPr>
            </w:pPr>
            <w:ins w:id="2688" w:author="John Junico Bernados" w:date="2017-08-23T23:55:00Z">
              <w:del w:id="2689" w:author="Jen" w:date="2017-08-25T11:58:00Z">
                <w:r w:rsidRPr="000A5352" w:rsidDel="009B286C">
                  <w:rPr>
                    <w:rFonts w:ascii="Times New Roman" w:eastAsia="Times New Roman" w:hAnsi="Times New Roman" w:cs="Times New Roman"/>
                    <w:b/>
                    <w:bCs/>
                    <w:color w:val="000000"/>
                    <w:sz w:val="13"/>
                    <w:szCs w:val="13"/>
                    <w:lang w:val="en-US"/>
                  </w:rPr>
                  <w:delText>Total Cost (PhP)</w:delText>
                </w:r>
              </w:del>
            </w:ins>
          </w:p>
        </w:tc>
      </w:tr>
      <w:tr w:rsidR="001510A4" w:rsidRPr="00EB2EFD" w:rsidDel="009B286C" w14:paraId="217896AF" w14:textId="4D174A5B" w:rsidTr="007D2C32">
        <w:trPr>
          <w:trHeight w:val="315"/>
          <w:ins w:id="2690" w:author="John Junico Bernados" w:date="2017-08-23T23:55:00Z"/>
          <w:del w:id="2691"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04D25D66" w14:textId="74498F10" w:rsidR="00225D19" w:rsidRPr="000A5352" w:rsidDel="009B286C" w:rsidRDefault="00225D19" w:rsidP="00225D19">
            <w:pPr>
              <w:spacing w:after="0" w:line="240" w:lineRule="auto"/>
              <w:rPr>
                <w:ins w:id="2692" w:author="John Junico Bernados" w:date="2017-08-23T23:55:00Z"/>
                <w:del w:id="2693" w:author="Jen" w:date="2017-08-25T11:58:00Z"/>
                <w:rFonts w:ascii="Times New Roman" w:eastAsia="Times New Roman" w:hAnsi="Times New Roman" w:cs="Times New Roman"/>
                <w:color w:val="000000"/>
                <w:sz w:val="12"/>
                <w:szCs w:val="12"/>
                <w:lang w:val="en-US"/>
              </w:rPr>
            </w:pPr>
            <w:ins w:id="2694" w:author="John Junico Bernados" w:date="2017-08-23T23:55:00Z">
              <w:del w:id="2695" w:author="Jen" w:date="2017-08-25T11:58:00Z">
                <w:r w:rsidRPr="000A5352" w:rsidDel="009B286C">
                  <w:rPr>
                    <w:rFonts w:ascii="Times New Roman" w:eastAsia="Times New Roman" w:hAnsi="Times New Roman" w:cs="Times New Roman"/>
                    <w:color w:val="000000"/>
                    <w:sz w:val="12"/>
                    <w:szCs w:val="12"/>
                    <w:lang w:val="en-US"/>
                  </w:rPr>
                  <w:delText>Malolos</w:delText>
                </w:r>
              </w:del>
            </w:ins>
          </w:p>
        </w:tc>
        <w:tc>
          <w:tcPr>
            <w:tcW w:w="591" w:type="dxa"/>
            <w:tcBorders>
              <w:top w:val="nil"/>
              <w:left w:val="nil"/>
              <w:bottom w:val="single" w:sz="8" w:space="0" w:color="auto"/>
              <w:right w:val="single" w:sz="8" w:space="0" w:color="auto"/>
            </w:tcBorders>
            <w:shd w:val="clear" w:color="auto" w:fill="auto"/>
            <w:vAlign w:val="bottom"/>
            <w:hideMark/>
          </w:tcPr>
          <w:p w14:paraId="1555B978" w14:textId="04CD6F69" w:rsidR="00225D19" w:rsidRPr="000A5352" w:rsidDel="009B286C" w:rsidRDefault="00225D19" w:rsidP="00225D19">
            <w:pPr>
              <w:spacing w:after="0" w:line="240" w:lineRule="auto"/>
              <w:jc w:val="center"/>
              <w:rPr>
                <w:ins w:id="2696" w:author="John Junico Bernados" w:date="2017-08-23T23:55:00Z"/>
                <w:del w:id="2697" w:author="Jen" w:date="2017-08-25T11:58:00Z"/>
                <w:rFonts w:ascii="Times New Roman" w:eastAsia="Times New Roman" w:hAnsi="Times New Roman" w:cs="Times New Roman"/>
                <w:color w:val="000000"/>
                <w:sz w:val="12"/>
                <w:szCs w:val="12"/>
                <w:lang w:val="en-US"/>
              </w:rPr>
            </w:pPr>
            <w:ins w:id="2698" w:author="John Junico Bernados" w:date="2017-08-23T23:55:00Z">
              <w:del w:id="2699" w:author="Jen" w:date="2017-08-25T11:58:00Z">
                <w:r w:rsidRPr="000A5352" w:rsidDel="009B286C">
                  <w:rPr>
                    <w:color w:val="000000"/>
                    <w:sz w:val="12"/>
                    <w:szCs w:val="12"/>
                  </w:rPr>
                  <w:delText>257</w:delText>
                </w:r>
              </w:del>
            </w:ins>
          </w:p>
        </w:tc>
        <w:tc>
          <w:tcPr>
            <w:tcW w:w="369" w:type="dxa"/>
            <w:tcBorders>
              <w:top w:val="nil"/>
              <w:left w:val="nil"/>
              <w:bottom w:val="single" w:sz="8" w:space="0" w:color="auto"/>
              <w:right w:val="single" w:sz="8" w:space="0" w:color="auto"/>
            </w:tcBorders>
            <w:shd w:val="clear" w:color="auto" w:fill="auto"/>
            <w:vAlign w:val="bottom"/>
            <w:hideMark/>
          </w:tcPr>
          <w:p w14:paraId="14B8F8E7" w14:textId="6DBC44BC" w:rsidR="00225D19" w:rsidRPr="000A5352" w:rsidDel="009B286C" w:rsidRDefault="00225D19" w:rsidP="00225D19">
            <w:pPr>
              <w:spacing w:after="0" w:line="240" w:lineRule="auto"/>
              <w:jc w:val="center"/>
              <w:rPr>
                <w:ins w:id="2700" w:author="John Junico Bernados" w:date="2017-08-23T23:55:00Z"/>
                <w:del w:id="2701" w:author="Jen" w:date="2017-08-25T11:58:00Z"/>
                <w:rFonts w:ascii="Times New Roman" w:eastAsia="Times New Roman" w:hAnsi="Times New Roman" w:cs="Times New Roman"/>
                <w:color w:val="000000"/>
                <w:sz w:val="12"/>
                <w:szCs w:val="12"/>
                <w:lang w:val="en-US"/>
              </w:rPr>
            </w:pPr>
            <w:ins w:id="2702" w:author="John Junico Bernados" w:date="2017-08-23T23:55:00Z">
              <w:del w:id="2703" w:author="Jen" w:date="2017-08-25T11:58:00Z">
                <w:r w:rsidRPr="000A5352" w:rsidDel="009B286C">
                  <w:rPr>
                    <w:color w:val="000000"/>
                    <w:sz w:val="12"/>
                    <w:szCs w:val="12"/>
                  </w:rPr>
                  <w:delText>23</w:delText>
                </w:r>
              </w:del>
            </w:ins>
          </w:p>
        </w:tc>
        <w:tc>
          <w:tcPr>
            <w:tcW w:w="719" w:type="dxa"/>
            <w:tcBorders>
              <w:top w:val="nil"/>
              <w:left w:val="nil"/>
              <w:bottom w:val="single" w:sz="8" w:space="0" w:color="auto"/>
              <w:right w:val="single" w:sz="8" w:space="0" w:color="auto"/>
            </w:tcBorders>
            <w:shd w:val="clear" w:color="auto" w:fill="auto"/>
            <w:vAlign w:val="bottom"/>
            <w:hideMark/>
          </w:tcPr>
          <w:p w14:paraId="17317443" w14:textId="75246864" w:rsidR="00225D19" w:rsidRPr="000A5352" w:rsidDel="009B286C" w:rsidRDefault="00225D19" w:rsidP="00225D19">
            <w:pPr>
              <w:spacing w:after="0" w:line="240" w:lineRule="auto"/>
              <w:jc w:val="center"/>
              <w:rPr>
                <w:ins w:id="2704" w:author="John Junico Bernados" w:date="2017-08-23T23:55:00Z"/>
                <w:del w:id="2705" w:author="Jen" w:date="2017-08-25T11:58:00Z"/>
                <w:rFonts w:ascii="Times New Roman" w:eastAsia="Times New Roman" w:hAnsi="Times New Roman" w:cs="Times New Roman"/>
                <w:color w:val="000000"/>
                <w:sz w:val="12"/>
                <w:szCs w:val="12"/>
                <w:lang w:val="en-US"/>
              </w:rPr>
            </w:pPr>
            <w:ins w:id="2706" w:author="John Junico Bernados" w:date="2017-08-23T23:55:00Z">
              <w:del w:id="2707" w:author="Jen" w:date="2017-08-25T11:58:00Z">
                <w:r w:rsidRPr="000A5352" w:rsidDel="009B286C">
                  <w:rPr>
                    <w:color w:val="000000"/>
                    <w:sz w:val="12"/>
                    <w:szCs w:val="12"/>
                  </w:rPr>
                  <w:delText>1,117,950</w:delText>
                </w:r>
              </w:del>
            </w:ins>
          </w:p>
        </w:tc>
        <w:tc>
          <w:tcPr>
            <w:tcW w:w="547" w:type="dxa"/>
            <w:tcBorders>
              <w:top w:val="nil"/>
              <w:left w:val="nil"/>
              <w:bottom w:val="single" w:sz="8" w:space="0" w:color="auto"/>
              <w:right w:val="single" w:sz="8" w:space="0" w:color="auto"/>
            </w:tcBorders>
            <w:shd w:val="clear" w:color="auto" w:fill="auto"/>
            <w:vAlign w:val="bottom"/>
            <w:hideMark/>
          </w:tcPr>
          <w:p w14:paraId="5F45E69C" w14:textId="0A992F31" w:rsidR="00225D19" w:rsidRPr="000A5352" w:rsidDel="009B286C" w:rsidRDefault="00225D19" w:rsidP="00225D19">
            <w:pPr>
              <w:spacing w:after="0" w:line="240" w:lineRule="auto"/>
              <w:jc w:val="center"/>
              <w:rPr>
                <w:ins w:id="2708" w:author="John Junico Bernados" w:date="2017-08-23T23:55:00Z"/>
                <w:del w:id="2709" w:author="Jen" w:date="2017-08-25T11:58:00Z"/>
                <w:rFonts w:ascii="Times New Roman" w:eastAsia="Times New Roman" w:hAnsi="Times New Roman" w:cs="Times New Roman"/>
                <w:color w:val="000000"/>
                <w:sz w:val="12"/>
                <w:szCs w:val="12"/>
                <w:lang w:val="en-US"/>
              </w:rPr>
            </w:pPr>
            <w:ins w:id="2710" w:author="John Junico Bernados" w:date="2017-08-23T23:55:00Z">
              <w:del w:id="2711" w:author="Jen" w:date="2017-08-25T11:58:00Z">
                <w:r w:rsidRPr="000A5352" w:rsidDel="009B286C">
                  <w:rPr>
                    <w:color w:val="000000"/>
                    <w:sz w:val="12"/>
                    <w:szCs w:val="12"/>
                  </w:rPr>
                  <w:delText>326</w:delText>
                </w:r>
              </w:del>
            </w:ins>
          </w:p>
        </w:tc>
        <w:tc>
          <w:tcPr>
            <w:tcW w:w="409" w:type="dxa"/>
            <w:tcBorders>
              <w:top w:val="nil"/>
              <w:left w:val="nil"/>
              <w:bottom w:val="single" w:sz="8" w:space="0" w:color="auto"/>
              <w:right w:val="single" w:sz="8" w:space="0" w:color="auto"/>
            </w:tcBorders>
            <w:shd w:val="clear" w:color="auto" w:fill="auto"/>
            <w:vAlign w:val="bottom"/>
            <w:hideMark/>
          </w:tcPr>
          <w:p w14:paraId="17ACD853" w14:textId="691C5761" w:rsidR="00225D19" w:rsidRPr="000A5352" w:rsidDel="009B286C" w:rsidRDefault="00225D19" w:rsidP="00225D19">
            <w:pPr>
              <w:spacing w:after="0" w:line="240" w:lineRule="auto"/>
              <w:jc w:val="center"/>
              <w:rPr>
                <w:ins w:id="2712" w:author="John Junico Bernados" w:date="2017-08-23T23:55:00Z"/>
                <w:del w:id="2713" w:author="Jen" w:date="2017-08-25T11:58:00Z"/>
                <w:rFonts w:ascii="Times New Roman" w:eastAsia="Times New Roman" w:hAnsi="Times New Roman" w:cs="Times New Roman"/>
                <w:color w:val="000000"/>
                <w:sz w:val="12"/>
                <w:szCs w:val="12"/>
                <w:lang w:val="en-US"/>
              </w:rPr>
            </w:pPr>
            <w:ins w:id="2714" w:author="John Junico Bernados" w:date="2017-08-23T23:55:00Z">
              <w:del w:id="2715" w:author="Jen" w:date="2017-08-25T11:58:00Z">
                <w:r w:rsidRPr="000A5352" w:rsidDel="009B286C">
                  <w:rPr>
                    <w:color w:val="000000"/>
                    <w:sz w:val="12"/>
                    <w:szCs w:val="12"/>
                  </w:rPr>
                  <w:delText>29</w:delText>
                </w:r>
              </w:del>
            </w:ins>
          </w:p>
        </w:tc>
        <w:tc>
          <w:tcPr>
            <w:tcW w:w="756" w:type="dxa"/>
            <w:tcBorders>
              <w:top w:val="nil"/>
              <w:left w:val="nil"/>
              <w:bottom w:val="single" w:sz="8" w:space="0" w:color="auto"/>
              <w:right w:val="single" w:sz="8" w:space="0" w:color="auto"/>
            </w:tcBorders>
            <w:shd w:val="clear" w:color="auto" w:fill="auto"/>
            <w:vAlign w:val="bottom"/>
            <w:hideMark/>
          </w:tcPr>
          <w:p w14:paraId="5CF39FF9" w14:textId="6709B38E" w:rsidR="00225D19" w:rsidRPr="000A5352" w:rsidDel="009B286C" w:rsidRDefault="00225D19" w:rsidP="00225D19">
            <w:pPr>
              <w:spacing w:after="0" w:line="240" w:lineRule="auto"/>
              <w:jc w:val="center"/>
              <w:rPr>
                <w:ins w:id="2716" w:author="John Junico Bernados" w:date="2017-08-23T23:55:00Z"/>
                <w:del w:id="2717" w:author="Jen" w:date="2017-08-25T11:58:00Z"/>
                <w:rFonts w:ascii="Times New Roman" w:eastAsia="Times New Roman" w:hAnsi="Times New Roman" w:cs="Times New Roman"/>
                <w:color w:val="000000"/>
                <w:sz w:val="12"/>
                <w:szCs w:val="12"/>
                <w:lang w:val="en-US"/>
              </w:rPr>
            </w:pPr>
            <w:ins w:id="2718" w:author="John Junico Bernados" w:date="2017-08-23T23:55:00Z">
              <w:del w:id="2719" w:author="Jen" w:date="2017-08-25T11:58:00Z">
                <w:r w:rsidRPr="000A5352" w:rsidDel="009B286C">
                  <w:rPr>
                    <w:color w:val="000000"/>
                    <w:sz w:val="12"/>
                    <w:szCs w:val="12"/>
                  </w:rPr>
                  <w:delText>2,119,000</w:delText>
                </w:r>
              </w:del>
            </w:ins>
          </w:p>
        </w:tc>
        <w:tc>
          <w:tcPr>
            <w:tcW w:w="511" w:type="dxa"/>
            <w:tcBorders>
              <w:top w:val="single" w:sz="8" w:space="0" w:color="auto"/>
              <w:left w:val="nil"/>
              <w:bottom w:val="single" w:sz="8" w:space="0" w:color="auto"/>
              <w:right w:val="single" w:sz="8" w:space="0" w:color="auto"/>
            </w:tcBorders>
            <w:shd w:val="pct25" w:color="auto" w:fill="auto"/>
            <w:vAlign w:val="bottom"/>
          </w:tcPr>
          <w:p w14:paraId="094CF9AA" w14:textId="7A3A4FAF" w:rsidR="00225D19" w:rsidRPr="000A5352" w:rsidDel="009B286C" w:rsidRDefault="00225D19" w:rsidP="00225D19">
            <w:pPr>
              <w:spacing w:after="0" w:line="240" w:lineRule="auto"/>
              <w:jc w:val="center"/>
              <w:rPr>
                <w:ins w:id="2720" w:author="John Junico Bernados" w:date="2017-08-23T23:55:00Z"/>
                <w:del w:id="2721"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691298F1" w14:textId="2A0FEB81" w:rsidR="00225D19" w:rsidRPr="000A5352" w:rsidDel="009B286C" w:rsidRDefault="00225D19" w:rsidP="00225D19">
            <w:pPr>
              <w:spacing w:after="0" w:line="240" w:lineRule="auto"/>
              <w:jc w:val="center"/>
              <w:rPr>
                <w:ins w:id="2722" w:author="John Junico Bernados" w:date="2017-08-23T23:55:00Z"/>
                <w:del w:id="2723"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09823982" w14:textId="3FCA8250" w:rsidR="00225D19" w:rsidRPr="000A5352" w:rsidDel="009B286C" w:rsidRDefault="00225D19" w:rsidP="00225D19">
            <w:pPr>
              <w:spacing w:after="0" w:line="240" w:lineRule="auto"/>
              <w:jc w:val="center"/>
              <w:rPr>
                <w:ins w:id="2724" w:author="John Junico Bernados" w:date="2017-08-23T23:55:00Z"/>
                <w:del w:id="2725" w:author="Jen" w:date="2017-08-25T11:58:00Z"/>
                <w:rFonts w:ascii="Times New Roman" w:eastAsia="Times New Roman" w:hAnsi="Times New Roman" w:cs="Times New Roman"/>
                <w:color w:val="000000"/>
                <w:sz w:val="12"/>
                <w:szCs w:val="12"/>
                <w:lang w:val="en-US"/>
              </w:rPr>
            </w:pPr>
          </w:p>
        </w:tc>
        <w:tc>
          <w:tcPr>
            <w:tcW w:w="563" w:type="dxa"/>
            <w:tcBorders>
              <w:top w:val="nil"/>
              <w:left w:val="nil"/>
              <w:bottom w:val="single" w:sz="8" w:space="0" w:color="auto"/>
              <w:right w:val="single" w:sz="8" w:space="0" w:color="auto"/>
            </w:tcBorders>
            <w:shd w:val="clear" w:color="auto" w:fill="auto"/>
            <w:vAlign w:val="bottom"/>
            <w:hideMark/>
          </w:tcPr>
          <w:p w14:paraId="63E4EF8A" w14:textId="39F8D3D2" w:rsidR="00225D19" w:rsidRPr="000A5352" w:rsidDel="009B286C" w:rsidRDefault="00225D19" w:rsidP="00225D19">
            <w:pPr>
              <w:spacing w:after="0" w:line="240" w:lineRule="auto"/>
              <w:jc w:val="center"/>
              <w:rPr>
                <w:ins w:id="2726" w:author="John Junico Bernados" w:date="2017-08-23T23:55:00Z"/>
                <w:del w:id="2727" w:author="Jen" w:date="2017-08-25T11:58:00Z"/>
                <w:rFonts w:ascii="Times New Roman" w:eastAsia="Times New Roman" w:hAnsi="Times New Roman" w:cs="Times New Roman"/>
                <w:color w:val="000000"/>
                <w:sz w:val="12"/>
                <w:szCs w:val="12"/>
                <w:lang w:val="en-US"/>
              </w:rPr>
            </w:pPr>
            <w:ins w:id="2728" w:author="John Junico Bernados" w:date="2017-08-23T23:55:00Z">
              <w:del w:id="2729" w:author="Jen" w:date="2017-08-25T11:58:00Z">
                <w:r w:rsidRPr="000A5352" w:rsidDel="009B286C">
                  <w:rPr>
                    <w:color w:val="000000"/>
                    <w:sz w:val="12"/>
                    <w:szCs w:val="12"/>
                  </w:rPr>
                  <w:delText>529</w:delText>
                </w:r>
              </w:del>
            </w:ins>
          </w:p>
        </w:tc>
        <w:tc>
          <w:tcPr>
            <w:tcW w:w="378" w:type="dxa"/>
            <w:tcBorders>
              <w:top w:val="nil"/>
              <w:left w:val="nil"/>
              <w:bottom w:val="single" w:sz="8" w:space="0" w:color="auto"/>
              <w:right w:val="single" w:sz="8" w:space="0" w:color="auto"/>
            </w:tcBorders>
            <w:shd w:val="clear" w:color="auto" w:fill="auto"/>
            <w:vAlign w:val="bottom"/>
            <w:hideMark/>
          </w:tcPr>
          <w:p w14:paraId="60C66DA1" w14:textId="34B58A91" w:rsidR="00225D19" w:rsidRPr="000A5352" w:rsidDel="009B286C" w:rsidRDefault="00225D19" w:rsidP="00225D19">
            <w:pPr>
              <w:spacing w:after="0" w:line="240" w:lineRule="auto"/>
              <w:jc w:val="center"/>
              <w:rPr>
                <w:ins w:id="2730" w:author="John Junico Bernados" w:date="2017-08-23T23:55:00Z"/>
                <w:del w:id="2731" w:author="Jen" w:date="2017-08-25T11:58:00Z"/>
                <w:rFonts w:ascii="Times New Roman" w:eastAsia="Times New Roman" w:hAnsi="Times New Roman" w:cs="Times New Roman"/>
                <w:color w:val="000000"/>
                <w:sz w:val="12"/>
                <w:szCs w:val="12"/>
                <w:lang w:val="en-US"/>
              </w:rPr>
            </w:pPr>
            <w:ins w:id="2732" w:author="John Junico Bernados" w:date="2017-08-23T23:55:00Z">
              <w:del w:id="2733" w:author="Jen" w:date="2017-08-25T11:58:00Z">
                <w:r w:rsidRPr="000A5352" w:rsidDel="009B286C">
                  <w:rPr>
                    <w:color w:val="000000"/>
                    <w:sz w:val="12"/>
                    <w:szCs w:val="12"/>
                  </w:rPr>
                  <w:delText>48</w:delText>
                </w:r>
              </w:del>
            </w:ins>
          </w:p>
        </w:tc>
        <w:tc>
          <w:tcPr>
            <w:tcW w:w="756" w:type="dxa"/>
            <w:tcBorders>
              <w:top w:val="nil"/>
              <w:left w:val="nil"/>
              <w:bottom w:val="single" w:sz="8" w:space="0" w:color="auto"/>
              <w:right w:val="single" w:sz="8" w:space="0" w:color="auto"/>
            </w:tcBorders>
            <w:shd w:val="clear" w:color="auto" w:fill="auto"/>
            <w:vAlign w:val="bottom"/>
            <w:hideMark/>
          </w:tcPr>
          <w:p w14:paraId="376893ED" w14:textId="73EF0758" w:rsidR="00225D19" w:rsidRPr="000A5352" w:rsidDel="009B286C" w:rsidRDefault="00225D19" w:rsidP="00225D19">
            <w:pPr>
              <w:spacing w:after="0" w:line="240" w:lineRule="auto"/>
              <w:jc w:val="center"/>
              <w:rPr>
                <w:ins w:id="2734" w:author="John Junico Bernados" w:date="2017-08-23T23:55:00Z"/>
                <w:del w:id="2735" w:author="Jen" w:date="2017-08-25T11:58:00Z"/>
                <w:rFonts w:ascii="Times New Roman" w:eastAsia="Times New Roman" w:hAnsi="Times New Roman" w:cs="Times New Roman"/>
                <w:color w:val="000000"/>
                <w:sz w:val="12"/>
                <w:szCs w:val="12"/>
                <w:lang w:val="en-US"/>
              </w:rPr>
            </w:pPr>
            <w:ins w:id="2736" w:author="John Junico Bernados" w:date="2017-08-23T23:55:00Z">
              <w:del w:id="2737" w:author="Jen" w:date="2017-08-25T11:58:00Z">
                <w:r w:rsidRPr="000A5352" w:rsidDel="009B286C">
                  <w:rPr>
                    <w:color w:val="000000"/>
                    <w:sz w:val="12"/>
                    <w:szCs w:val="12"/>
                  </w:rPr>
                  <w:delText>3,703,000</w:delText>
                </w:r>
              </w:del>
            </w:ins>
          </w:p>
        </w:tc>
        <w:tc>
          <w:tcPr>
            <w:tcW w:w="488" w:type="dxa"/>
            <w:tcBorders>
              <w:top w:val="single" w:sz="8" w:space="0" w:color="auto"/>
              <w:left w:val="nil"/>
              <w:bottom w:val="single" w:sz="8" w:space="0" w:color="auto"/>
              <w:right w:val="single" w:sz="8" w:space="0" w:color="auto"/>
            </w:tcBorders>
            <w:shd w:val="pct25" w:color="auto" w:fill="auto"/>
            <w:vAlign w:val="bottom"/>
          </w:tcPr>
          <w:p w14:paraId="41FFCE27" w14:textId="33F9ACDC" w:rsidR="00225D19" w:rsidRPr="000A5352" w:rsidDel="009B286C" w:rsidRDefault="00225D19" w:rsidP="00225D19">
            <w:pPr>
              <w:spacing w:after="0" w:line="240" w:lineRule="auto"/>
              <w:jc w:val="center"/>
              <w:rPr>
                <w:ins w:id="2738" w:author="John Junico Bernados" w:date="2017-08-23T23:55:00Z"/>
                <w:del w:id="2739"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0D948CF5" w14:textId="0C69515C" w:rsidR="00225D19" w:rsidRPr="000A5352" w:rsidDel="009B286C" w:rsidRDefault="00225D19" w:rsidP="00225D19">
            <w:pPr>
              <w:spacing w:after="0" w:line="240" w:lineRule="auto"/>
              <w:jc w:val="center"/>
              <w:rPr>
                <w:ins w:id="2740" w:author="John Junico Bernados" w:date="2017-08-23T23:55:00Z"/>
                <w:del w:id="2741"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16F03DDE" w14:textId="3F62FD4E" w:rsidR="00225D19" w:rsidRPr="000A5352" w:rsidDel="009B286C" w:rsidRDefault="00225D19" w:rsidP="00225D19">
            <w:pPr>
              <w:spacing w:after="0" w:line="240" w:lineRule="auto"/>
              <w:jc w:val="center"/>
              <w:rPr>
                <w:ins w:id="2742" w:author="John Junico Bernados" w:date="2017-08-23T23:55:00Z"/>
                <w:del w:id="2743" w:author="Jen" w:date="2017-08-25T11:58:00Z"/>
                <w:rFonts w:ascii="Times New Roman" w:eastAsia="Times New Roman" w:hAnsi="Times New Roman" w:cs="Times New Roman"/>
                <w:color w:val="000000"/>
                <w:sz w:val="12"/>
                <w:szCs w:val="12"/>
                <w:lang w:val="en-US"/>
              </w:rPr>
            </w:pPr>
          </w:p>
        </w:tc>
        <w:tc>
          <w:tcPr>
            <w:tcW w:w="490" w:type="dxa"/>
            <w:tcBorders>
              <w:top w:val="nil"/>
              <w:left w:val="nil"/>
              <w:bottom w:val="single" w:sz="8" w:space="0" w:color="auto"/>
              <w:right w:val="single" w:sz="8" w:space="0" w:color="auto"/>
            </w:tcBorders>
            <w:shd w:val="clear" w:color="auto" w:fill="auto"/>
            <w:vAlign w:val="bottom"/>
            <w:hideMark/>
          </w:tcPr>
          <w:p w14:paraId="19821D3B" w14:textId="33042225" w:rsidR="00225D19" w:rsidRPr="000A5352" w:rsidDel="009B286C" w:rsidRDefault="00225D19" w:rsidP="00225D19">
            <w:pPr>
              <w:spacing w:after="0" w:line="240" w:lineRule="auto"/>
              <w:jc w:val="center"/>
              <w:rPr>
                <w:ins w:id="2744" w:author="John Junico Bernados" w:date="2017-08-23T23:55:00Z"/>
                <w:del w:id="2745" w:author="Jen" w:date="2017-08-25T11:58:00Z"/>
                <w:rFonts w:ascii="Times New Roman" w:eastAsia="Times New Roman" w:hAnsi="Times New Roman" w:cs="Times New Roman"/>
                <w:color w:val="000000"/>
                <w:sz w:val="12"/>
                <w:szCs w:val="12"/>
                <w:lang w:val="en-US"/>
              </w:rPr>
            </w:pPr>
            <w:ins w:id="2746" w:author="John Junico Bernados" w:date="2017-08-23T23:55:00Z">
              <w:del w:id="2747" w:author="Jen" w:date="2017-08-25T11:58:00Z">
                <w:r w:rsidRPr="000A5352" w:rsidDel="009B286C">
                  <w:rPr>
                    <w:color w:val="000000"/>
                    <w:sz w:val="12"/>
                    <w:szCs w:val="12"/>
                  </w:rPr>
                  <w:delText>1,112</w:delText>
                </w:r>
              </w:del>
            </w:ins>
          </w:p>
        </w:tc>
        <w:tc>
          <w:tcPr>
            <w:tcW w:w="450" w:type="dxa"/>
            <w:tcBorders>
              <w:top w:val="nil"/>
              <w:left w:val="nil"/>
              <w:bottom w:val="single" w:sz="8" w:space="0" w:color="auto"/>
              <w:right w:val="single" w:sz="8" w:space="0" w:color="auto"/>
            </w:tcBorders>
            <w:shd w:val="clear" w:color="auto" w:fill="auto"/>
            <w:vAlign w:val="bottom"/>
            <w:hideMark/>
          </w:tcPr>
          <w:p w14:paraId="2FA82106" w14:textId="20AAB20B" w:rsidR="00225D19" w:rsidRPr="000A5352" w:rsidDel="009B286C" w:rsidRDefault="00225D19" w:rsidP="00225D19">
            <w:pPr>
              <w:spacing w:after="0" w:line="240" w:lineRule="auto"/>
              <w:jc w:val="center"/>
              <w:rPr>
                <w:ins w:id="2748" w:author="John Junico Bernados" w:date="2017-08-23T23:55:00Z"/>
                <w:del w:id="2749" w:author="Jen" w:date="2017-08-25T11:58:00Z"/>
                <w:rFonts w:ascii="Times New Roman" w:eastAsia="Times New Roman" w:hAnsi="Times New Roman" w:cs="Times New Roman"/>
                <w:color w:val="000000"/>
                <w:sz w:val="12"/>
                <w:szCs w:val="12"/>
                <w:lang w:val="en-US"/>
              </w:rPr>
            </w:pPr>
            <w:ins w:id="2750" w:author="John Junico Bernados" w:date="2017-08-23T23:55:00Z">
              <w:del w:id="2751" w:author="Jen" w:date="2017-08-25T11:58:00Z">
                <w:r w:rsidRPr="000A5352" w:rsidDel="009B286C">
                  <w:rPr>
                    <w:color w:val="000000"/>
                    <w:sz w:val="12"/>
                    <w:szCs w:val="12"/>
                  </w:rPr>
                  <w:delText>100</w:delText>
                </w:r>
              </w:del>
            </w:ins>
          </w:p>
        </w:tc>
        <w:tc>
          <w:tcPr>
            <w:tcW w:w="788" w:type="dxa"/>
            <w:tcBorders>
              <w:top w:val="nil"/>
              <w:left w:val="nil"/>
              <w:bottom w:val="single" w:sz="8" w:space="0" w:color="auto"/>
              <w:right w:val="single" w:sz="8" w:space="0" w:color="auto"/>
            </w:tcBorders>
            <w:shd w:val="clear" w:color="auto" w:fill="auto"/>
            <w:vAlign w:val="bottom"/>
            <w:hideMark/>
          </w:tcPr>
          <w:p w14:paraId="6007ACAF" w14:textId="0D0327B7" w:rsidR="00225D19" w:rsidRPr="000A5352" w:rsidDel="009B286C" w:rsidRDefault="00225D19" w:rsidP="00225D19">
            <w:pPr>
              <w:spacing w:after="0" w:line="240" w:lineRule="auto"/>
              <w:jc w:val="center"/>
              <w:rPr>
                <w:ins w:id="2752" w:author="John Junico Bernados" w:date="2017-08-23T23:55:00Z"/>
                <w:del w:id="2753" w:author="Jen" w:date="2017-08-25T11:58:00Z"/>
                <w:rFonts w:ascii="Times New Roman" w:eastAsia="Times New Roman" w:hAnsi="Times New Roman" w:cs="Times New Roman"/>
                <w:color w:val="000000"/>
                <w:sz w:val="12"/>
                <w:szCs w:val="12"/>
                <w:lang w:val="en-US"/>
              </w:rPr>
            </w:pPr>
            <w:ins w:id="2754" w:author="John Junico Bernados" w:date="2017-08-23T23:55:00Z">
              <w:del w:id="2755" w:author="Jen" w:date="2017-08-25T11:58:00Z">
                <w:r w:rsidRPr="000A5352" w:rsidDel="009B286C">
                  <w:rPr>
                    <w:color w:val="000000"/>
                    <w:sz w:val="12"/>
                    <w:szCs w:val="12"/>
                  </w:rPr>
                  <w:delText>6,939,950</w:delText>
                </w:r>
              </w:del>
            </w:ins>
          </w:p>
        </w:tc>
      </w:tr>
      <w:tr w:rsidR="001510A4" w:rsidRPr="00EB2EFD" w:rsidDel="009B286C" w14:paraId="4727E4A9" w14:textId="085DF567" w:rsidTr="007D2C32">
        <w:trPr>
          <w:trHeight w:val="315"/>
          <w:ins w:id="2756" w:author="John Junico Bernados" w:date="2017-08-23T23:55:00Z"/>
          <w:del w:id="2757"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2A397AA3" w14:textId="118C6BB7" w:rsidR="00225D19" w:rsidRPr="000A5352" w:rsidDel="009B286C" w:rsidRDefault="00225D19" w:rsidP="00225D19">
            <w:pPr>
              <w:spacing w:after="0" w:line="240" w:lineRule="auto"/>
              <w:rPr>
                <w:ins w:id="2758" w:author="John Junico Bernados" w:date="2017-08-23T23:55:00Z"/>
                <w:del w:id="2759" w:author="Jen" w:date="2017-08-25T11:58:00Z"/>
                <w:rFonts w:ascii="Times New Roman" w:eastAsia="Times New Roman" w:hAnsi="Times New Roman" w:cs="Times New Roman"/>
                <w:color w:val="000000"/>
                <w:sz w:val="12"/>
                <w:szCs w:val="12"/>
                <w:lang w:val="en-US"/>
              </w:rPr>
            </w:pPr>
            <w:ins w:id="2760" w:author="John Junico Bernados" w:date="2017-08-23T23:55:00Z">
              <w:del w:id="2761" w:author="Jen" w:date="2017-08-25T11:58:00Z">
                <w:r w:rsidRPr="000A5352" w:rsidDel="009B286C">
                  <w:rPr>
                    <w:rFonts w:ascii="Times New Roman" w:eastAsia="Times New Roman" w:hAnsi="Times New Roman" w:cs="Times New Roman"/>
                    <w:color w:val="000000"/>
                    <w:sz w:val="12"/>
                    <w:szCs w:val="12"/>
                    <w:lang w:val="en-US"/>
                  </w:rPr>
                  <w:delText>Guiguinto</w:delText>
                </w:r>
              </w:del>
            </w:ins>
          </w:p>
        </w:tc>
        <w:tc>
          <w:tcPr>
            <w:tcW w:w="591" w:type="dxa"/>
            <w:tcBorders>
              <w:top w:val="nil"/>
              <w:left w:val="nil"/>
              <w:bottom w:val="single" w:sz="8" w:space="0" w:color="auto"/>
              <w:right w:val="single" w:sz="8" w:space="0" w:color="auto"/>
            </w:tcBorders>
            <w:shd w:val="clear" w:color="auto" w:fill="auto"/>
            <w:vAlign w:val="bottom"/>
            <w:hideMark/>
          </w:tcPr>
          <w:p w14:paraId="7A22887E" w14:textId="33BD98C4" w:rsidR="00225D19" w:rsidRPr="000A5352" w:rsidDel="009B286C" w:rsidRDefault="00225D19" w:rsidP="00225D19">
            <w:pPr>
              <w:spacing w:after="0" w:line="240" w:lineRule="auto"/>
              <w:jc w:val="center"/>
              <w:rPr>
                <w:ins w:id="2762" w:author="John Junico Bernados" w:date="2017-08-23T23:55:00Z"/>
                <w:del w:id="2763" w:author="Jen" w:date="2017-08-25T11:58:00Z"/>
                <w:rFonts w:ascii="Times New Roman" w:eastAsia="Times New Roman" w:hAnsi="Times New Roman" w:cs="Times New Roman"/>
                <w:color w:val="000000"/>
                <w:sz w:val="12"/>
                <w:szCs w:val="12"/>
                <w:lang w:val="en-US"/>
              </w:rPr>
            </w:pPr>
            <w:ins w:id="2764" w:author="John Junico Bernados" w:date="2017-08-23T23:55:00Z">
              <w:del w:id="2765" w:author="Jen" w:date="2017-08-25T11:58:00Z">
                <w:r w:rsidRPr="000A5352" w:rsidDel="009B286C">
                  <w:rPr>
                    <w:color w:val="000000"/>
                    <w:sz w:val="12"/>
                    <w:szCs w:val="12"/>
                  </w:rPr>
                  <w:delText>1,910</w:delText>
                </w:r>
              </w:del>
            </w:ins>
          </w:p>
        </w:tc>
        <w:tc>
          <w:tcPr>
            <w:tcW w:w="369" w:type="dxa"/>
            <w:tcBorders>
              <w:top w:val="nil"/>
              <w:left w:val="nil"/>
              <w:bottom w:val="single" w:sz="8" w:space="0" w:color="auto"/>
              <w:right w:val="single" w:sz="8" w:space="0" w:color="auto"/>
            </w:tcBorders>
            <w:shd w:val="clear" w:color="auto" w:fill="auto"/>
            <w:vAlign w:val="bottom"/>
            <w:hideMark/>
          </w:tcPr>
          <w:p w14:paraId="19DB3C57" w14:textId="3B4C2E92" w:rsidR="00225D19" w:rsidRPr="000A5352" w:rsidDel="009B286C" w:rsidRDefault="00225D19" w:rsidP="00225D19">
            <w:pPr>
              <w:spacing w:after="0" w:line="240" w:lineRule="auto"/>
              <w:jc w:val="center"/>
              <w:rPr>
                <w:ins w:id="2766" w:author="John Junico Bernados" w:date="2017-08-23T23:55:00Z"/>
                <w:del w:id="2767" w:author="Jen" w:date="2017-08-25T11:58:00Z"/>
                <w:rFonts w:ascii="Times New Roman" w:eastAsia="Times New Roman" w:hAnsi="Times New Roman" w:cs="Times New Roman"/>
                <w:color w:val="000000"/>
                <w:sz w:val="12"/>
                <w:szCs w:val="12"/>
                <w:lang w:val="en-US"/>
              </w:rPr>
            </w:pPr>
            <w:ins w:id="2768" w:author="John Junico Bernados" w:date="2017-08-23T23:55:00Z">
              <w:del w:id="2769" w:author="Jen" w:date="2017-08-25T11:58:00Z">
                <w:r w:rsidRPr="000A5352" w:rsidDel="009B286C">
                  <w:rPr>
                    <w:color w:val="000000"/>
                    <w:sz w:val="12"/>
                    <w:szCs w:val="12"/>
                  </w:rPr>
                  <w:delText>22</w:delText>
                </w:r>
              </w:del>
            </w:ins>
          </w:p>
        </w:tc>
        <w:tc>
          <w:tcPr>
            <w:tcW w:w="719" w:type="dxa"/>
            <w:tcBorders>
              <w:top w:val="nil"/>
              <w:left w:val="nil"/>
              <w:bottom w:val="single" w:sz="8" w:space="0" w:color="auto"/>
              <w:right w:val="single" w:sz="8" w:space="0" w:color="auto"/>
            </w:tcBorders>
            <w:shd w:val="clear" w:color="auto" w:fill="auto"/>
            <w:vAlign w:val="bottom"/>
            <w:hideMark/>
          </w:tcPr>
          <w:p w14:paraId="0AA6A51C" w14:textId="3BFD871F" w:rsidR="00225D19" w:rsidRPr="000A5352" w:rsidDel="009B286C" w:rsidRDefault="00225D19" w:rsidP="00225D19">
            <w:pPr>
              <w:spacing w:after="0" w:line="240" w:lineRule="auto"/>
              <w:jc w:val="center"/>
              <w:rPr>
                <w:ins w:id="2770" w:author="John Junico Bernados" w:date="2017-08-23T23:55:00Z"/>
                <w:del w:id="2771" w:author="Jen" w:date="2017-08-25T11:58:00Z"/>
                <w:rFonts w:ascii="Times New Roman" w:eastAsia="Times New Roman" w:hAnsi="Times New Roman" w:cs="Times New Roman"/>
                <w:color w:val="000000"/>
                <w:sz w:val="12"/>
                <w:szCs w:val="12"/>
                <w:lang w:val="en-US"/>
              </w:rPr>
            </w:pPr>
            <w:ins w:id="2772" w:author="John Junico Bernados" w:date="2017-08-23T23:55:00Z">
              <w:del w:id="2773" w:author="Jen" w:date="2017-08-25T11:58:00Z">
                <w:r w:rsidRPr="000A5352" w:rsidDel="009B286C">
                  <w:rPr>
                    <w:color w:val="000000"/>
                    <w:sz w:val="12"/>
                    <w:szCs w:val="12"/>
                  </w:rPr>
                  <w:delText>10,218,500</w:delText>
                </w:r>
              </w:del>
            </w:ins>
          </w:p>
        </w:tc>
        <w:tc>
          <w:tcPr>
            <w:tcW w:w="547" w:type="dxa"/>
            <w:tcBorders>
              <w:top w:val="single" w:sz="8" w:space="0" w:color="auto"/>
              <w:left w:val="nil"/>
              <w:bottom w:val="single" w:sz="8" w:space="0" w:color="auto"/>
              <w:right w:val="single" w:sz="8" w:space="0" w:color="auto"/>
            </w:tcBorders>
            <w:shd w:val="pct25" w:color="auto" w:fill="auto"/>
            <w:vAlign w:val="bottom"/>
          </w:tcPr>
          <w:p w14:paraId="3618CBEF" w14:textId="08357221" w:rsidR="00225D19" w:rsidRPr="000A5352" w:rsidDel="009B286C" w:rsidRDefault="00225D19" w:rsidP="00225D19">
            <w:pPr>
              <w:spacing w:after="0" w:line="240" w:lineRule="auto"/>
              <w:jc w:val="center"/>
              <w:rPr>
                <w:ins w:id="2774" w:author="John Junico Bernados" w:date="2017-08-23T23:55:00Z"/>
                <w:del w:id="2775" w:author="Jen" w:date="2017-08-25T11:58:00Z"/>
                <w:rFonts w:ascii="Times New Roman" w:eastAsia="Times New Roman" w:hAnsi="Times New Roman" w:cs="Times New Roman"/>
                <w:color w:val="000000"/>
                <w:sz w:val="12"/>
                <w:szCs w:val="12"/>
                <w:lang w:val="en-US"/>
              </w:rPr>
            </w:pPr>
          </w:p>
        </w:tc>
        <w:tc>
          <w:tcPr>
            <w:tcW w:w="409" w:type="dxa"/>
            <w:tcBorders>
              <w:top w:val="single" w:sz="8" w:space="0" w:color="auto"/>
              <w:left w:val="nil"/>
              <w:bottom w:val="single" w:sz="8" w:space="0" w:color="auto"/>
              <w:right w:val="single" w:sz="8" w:space="0" w:color="auto"/>
            </w:tcBorders>
            <w:shd w:val="pct25" w:color="auto" w:fill="auto"/>
            <w:vAlign w:val="bottom"/>
          </w:tcPr>
          <w:p w14:paraId="70546278" w14:textId="05680281" w:rsidR="00225D19" w:rsidRPr="000A5352" w:rsidDel="009B286C" w:rsidRDefault="00225D19" w:rsidP="00225D19">
            <w:pPr>
              <w:spacing w:after="0" w:line="240" w:lineRule="auto"/>
              <w:jc w:val="center"/>
              <w:rPr>
                <w:ins w:id="2776" w:author="John Junico Bernados" w:date="2017-08-23T23:55:00Z"/>
                <w:del w:id="2777"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70527CD8" w14:textId="0234D048" w:rsidR="00225D19" w:rsidRPr="000A5352" w:rsidDel="009B286C" w:rsidRDefault="00225D19" w:rsidP="00225D19">
            <w:pPr>
              <w:spacing w:after="0" w:line="240" w:lineRule="auto"/>
              <w:jc w:val="center"/>
              <w:rPr>
                <w:ins w:id="2778" w:author="John Junico Bernados" w:date="2017-08-23T23:55:00Z"/>
                <w:del w:id="2779" w:author="Jen" w:date="2017-08-25T11:58:00Z"/>
                <w:rFonts w:ascii="Times New Roman" w:eastAsia="Times New Roman" w:hAnsi="Times New Roman" w:cs="Times New Roman"/>
                <w:color w:val="000000"/>
                <w:sz w:val="12"/>
                <w:szCs w:val="12"/>
                <w:lang w:val="en-US"/>
              </w:rPr>
            </w:pPr>
          </w:p>
        </w:tc>
        <w:tc>
          <w:tcPr>
            <w:tcW w:w="511" w:type="dxa"/>
            <w:tcBorders>
              <w:top w:val="nil"/>
              <w:left w:val="nil"/>
              <w:bottom w:val="single" w:sz="8" w:space="0" w:color="auto"/>
              <w:right w:val="single" w:sz="8" w:space="0" w:color="auto"/>
            </w:tcBorders>
            <w:shd w:val="clear" w:color="auto" w:fill="auto"/>
            <w:vAlign w:val="bottom"/>
            <w:hideMark/>
          </w:tcPr>
          <w:p w14:paraId="278C4FD9" w14:textId="55CD4DD9" w:rsidR="00225D19" w:rsidRPr="000A5352" w:rsidDel="009B286C" w:rsidRDefault="00225D19" w:rsidP="00225D19">
            <w:pPr>
              <w:spacing w:after="0" w:line="240" w:lineRule="auto"/>
              <w:jc w:val="center"/>
              <w:rPr>
                <w:ins w:id="2780" w:author="John Junico Bernados" w:date="2017-08-23T23:55:00Z"/>
                <w:del w:id="2781" w:author="Jen" w:date="2017-08-25T11:58:00Z"/>
                <w:rFonts w:ascii="Times New Roman" w:eastAsia="Times New Roman" w:hAnsi="Times New Roman" w:cs="Times New Roman"/>
                <w:color w:val="000000"/>
                <w:sz w:val="12"/>
                <w:szCs w:val="12"/>
                <w:lang w:val="en-US"/>
              </w:rPr>
            </w:pPr>
            <w:ins w:id="2782" w:author="John Junico Bernados" w:date="2017-08-23T23:55:00Z">
              <w:del w:id="2783" w:author="Jen" w:date="2017-08-25T11:58:00Z">
                <w:r w:rsidRPr="000A5352" w:rsidDel="009B286C">
                  <w:rPr>
                    <w:color w:val="000000"/>
                    <w:sz w:val="12"/>
                    <w:szCs w:val="12"/>
                  </w:rPr>
                  <w:delText>2,712</w:delText>
                </w:r>
              </w:del>
            </w:ins>
          </w:p>
        </w:tc>
        <w:tc>
          <w:tcPr>
            <w:tcW w:w="371" w:type="dxa"/>
            <w:tcBorders>
              <w:top w:val="nil"/>
              <w:left w:val="nil"/>
              <w:bottom w:val="single" w:sz="8" w:space="0" w:color="auto"/>
              <w:right w:val="single" w:sz="8" w:space="0" w:color="auto"/>
            </w:tcBorders>
            <w:shd w:val="clear" w:color="auto" w:fill="auto"/>
            <w:vAlign w:val="bottom"/>
            <w:hideMark/>
          </w:tcPr>
          <w:p w14:paraId="4CE00888" w14:textId="1A46EBA8" w:rsidR="00225D19" w:rsidRPr="000A5352" w:rsidDel="009B286C" w:rsidRDefault="00225D19" w:rsidP="00225D19">
            <w:pPr>
              <w:spacing w:after="0" w:line="240" w:lineRule="auto"/>
              <w:jc w:val="center"/>
              <w:rPr>
                <w:ins w:id="2784" w:author="John Junico Bernados" w:date="2017-08-23T23:55:00Z"/>
                <w:del w:id="2785" w:author="Jen" w:date="2017-08-25T11:58:00Z"/>
                <w:rFonts w:ascii="Times New Roman" w:eastAsia="Times New Roman" w:hAnsi="Times New Roman" w:cs="Times New Roman"/>
                <w:color w:val="000000"/>
                <w:sz w:val="12"/>
                <w:szCs w:val="12"/>
                <w:lang w:val="en-US"/>
              </w:rPr>
            </w:pPr>
            <w:ins w:id="2786" w:author="John Junico Bernados" w:date="2017-08-23T23:55:00Z">
              <w:del w:id="2787" w:author="Jen" w:date="2017-08-25T11:58:00Z">
                <w:r w:rsidRPr="000A5352" w:rsidDel="009B286C">
                  <w:rPr>
                    <w:color w:val="000000"/>
                    <w:sz w:val="12"/>
                    <w:szCs w:val="12"/>
                  </w:rPr>
                  <w:delText>31</w:delText>
                </w:r>
              </w:del>
            </w:ins>
          </w:p>
        </w:tc>
        <w:tc>
          <w:tcPr>
            <w:tcW w:w="733" w:type="dxa"/>
            <w:tcBorders>
              <w:top w:val="nil"/>
              <w:left w:val="nil"/>
              <w:bottom w:val="single" w:sz="8" w:space="0" w:color="auto"/>
              <w:right w:val="single" w:sz="8" w:space="0" w:color="auto"/>
            </w:tcBorders>
            <w:shd w:val="clear" w:color="auto" w:fill="auto"/>
            <w:vAlign w:val="bottom"/>
            <w:hideMark/>
          </w:tcPr>
          <w:p w14:paraId="49B414EF" w14:textId="6DAB7DB8" w:rsidR="00225D19" w:rsidRPr="000A5352" w:rsidDel="009B286C" w:rsidRDefault="00225D19" w:rsidP="00225D19">
            <w:pPr>
              <w:spacing w:after="0" w:line="240" w:lineRule="auto"/>
              <w:jc w:val="center"/>
              <w:rPr>
                <w:ins w:id="2788" w:author="John Junico Bernados" w:date="2017-08-23T23:55:00Z"/>
                <w:del w:id="2789" w:author="Jen" w:date="2017-08-25T11:58:00Z"/>
                <w:rFonts w:ascii="Times New Roman" w:eastAsia="Times New Roman" w:hAnsi="Times New Roman" w:cs="Times New Roman"/>
                <w:color w:val="000000"/>
                <w:sz w:val="12"/>
                <w:szCs w:val="12"/>
                <w:lang w:val="en-US"/>
              </w:rPr>
            </w:pPr>
            <w:ins w:id="2790" w:author="John Junico Bernados" w:date="2017-08-23T23:55:00Z">
              <w:del w:id="2791" w:author="Jen" w:date="2017-08-25T11:58:00Z">
                <w:r w:rsidRPr="000A5352" w:rsidDel="009B286C">
                  <w:rPr>
                    <w:color w:val="000000"/>
                    <w:sz w:val="12"/>
                    <w:szCs w:val="12"/>
                  </w:rPr>
                  <w:delText>3,132,360</w:delText>
                </w:r>
              </w:del>
            </w:ins>
          </w:p>
        </w:tc>
        <w:tc>
          <w:tcPr>
            <w:tcW w:w="563" w:type="dxa"/>
            <w:tcBorders>
              <w:top w:val="nil"/>
              <w:left w:val="nil"/>
              <w:bottom w:val="single" w:sz="8" w:space="0" w:color="auto"/>
              <w:right w:val="single" w:sz="8" w:space="0" w:color="auto"/>
            </w:tcBorders>
            <w:shd w:val="clear" w:color="auto" w:fill="auto"/>
            <w:vAlign w:val="bottom"/>
            <w:hideMark/>
          </w:tcPr>
          <w:p w14:paraId="1C93F243" w14:textId="749297E2" w:rsidR="00225D19" w:rsidRPr="000A5352" w:rsidDel="009B286C" w:rsidRDefault="00225D19" w:rsidP="00225D19">
            <w:pPr>
              <w:spacing w:after="0" w:line="240" w:lineRule="auto"/>
              <w:jc w:val="center"/>
              <w:rPr>
                <w:ins w:id="2792" w:author="John Junico Bernados" w:date="2017-08-23T23:55:00Z"/>
                <w:del w:id="2793" w:author="Jen" w:date="2017-08-25T11:58:00Z"/>
                <w:rFonts w:ascii="Times New Roman" w:eastAsia="Times New Roman" w:hAnsi="Times New Roman" w:cs="Times New Roman"/>
                <w:color w:val="000000"/>
                <w:sz w:val="12"/>
                <w:szCs w:val="12"/>
                <w:lang w:val="en-US"/>
              </w:rPr>
            </w:pPr>
            <w:ins w:id="2794" w:author="John Junico Bernados" w:date="2017-08-23T23:55:00Z">
              <w:del w:id="2795" w:author="Jen" w:date="2017-08-25T11:58:00Z">
                <w:r w:rsidRPr="000A5352" w:rsidDel="009B286C">
                  <w:rPr>
                    <w:color w:val="000000"/>
                    <w:sz w:val="12"/>
                    <w:szCs w:val="12"/>
                  </w:rPr>
                  <w:delText>1,795</w:delText>
                </w:r>
              </w:del>
            </w:ins>
          </w:p>
        </w:tc>
        <w:tc>
          <w:tcPr>
            <w:tcW w:w="378" w:type="dxa"/>
            <w:tcBorders>
              <w:top w:val="nil"/>
              <w:left w:val="nil"/>
              <w:bottom w:val="single" w:sz="8" w:space="0" w:color="auto"/>
              <w:right w:val="single" w:sz="8" w:space="0" w:color="auto"/>
            </w:tcBorders>
            <w:shd w:val="clear" w:color="auto" w:fill="auto"/>
            <w:vAlign w:val="bottom"/>
            <w:hideMark/>
          </w:tcPr>
          <w:p w14:paraId="72C1BB38" w14:textId="5AC909F2" w:rsidR="00225D19" w:rsidRPr="000A5352" w:rsidDel="009B286C" w:rsidRDefault="00225D19" w:rsidP="00225D19">
            <w:pPr>
              <w:spacing w:after="0" w:line="240" w:lineRule="auto"/>
              <w:jc w:val="center"/>
              <w:rPr>
                <w:ins w:id="2796" w:author="John Junico Bernados" w:date="2017-08-23T23:55:00Z"/>
                <w:del w:id="2797" w:author="Jen" w:date="2017-08-25T11:58:00Z"/>
                <w:rFonts w:ascii="Times New Roman" w:eastAsia="Times New Roman" w:hAnsi="Times New Roman" w:cs="Times New Roman"/>
                <w:color w:val="000000"/>
                <w:sz w:val="12"/>
                <w:szCs w:val="12"/>
                <w:lang w:val="en-US"/>
              </w:rPr>
            </w:pPr>
            <w:ins w:id="2798" w:author="John Junico Bernados" w:date="2017-08-23T23:55:00Z">
              <w:del w:id="2799" w:author="Jen" w:date="2017-08-25T11:58:00Z">
                <w:r w:rsidRPr="000A5352" w:rsidDel="009B286C">
                  <w:rPr>
                    <w:color w:val="000000"/>
                    <w:sz w:val="12"/>
                    <w:szCs w:val="12"/>
                  </w:rPr>
                  <w:delText>20</w:delText>
                </w:r>
              </w:del>
            </w:ins>
          </w:p>
        </w:tc>
        <w:tc>
          <w:tcPr>
            <w:tcW w:w="756" w:type="dxa"/>
            <w:tcBorders>
              <w:top w:val="nil"/>
              <w:left w:val="nil"/>
              <w:bottom w:val="single" w:sz="8" w:space="0" w:color="auto"/>
              <w:right w:val="single" w:sz="8" w:space="0" w:color="auto"/>
            </w:tcBorders>
            <w:shd w:val="clear" w:color="auto" w:fill="auto"/>
            <w:vAlign w:val="bottom"/>
            <w:hideMark/>
          </w:tcPr>
          <w:p w14:paraId="0D384D1B" w14:textId="31986E9B" w:rsidR="00225D19" w:rsidRPr="000A5352" w:rsidDel="009B286C" w:rsidRDefault="00225D19" w:rsidP="00225D19">
            <w:pPr>
              <w:spacing w:after="0" w:line="240" w:lineRule="auto"/>
              <w:jc w:val="center"/>
              <w:rPr>
                <w:ins w:id="2800" w:author="John Junico Bernados" w:date="2017-08-23T23:55:00Z"/>
                <w:del w:id="2801" w:author="Jen" w:date="2017-08-25T11:58:00Z"/>
                <w:rFonts w:ascii="Times New Roman" w:eastAsia="Times New Roman" w:hAnsi="Times New Roman" w:cs="Times New Roman"/>
                <w:color w:val="000000"/>
                <w:sz w:val="12"/>
                <w:szCs w:val="12"/>
                <w:lang w:val="en-US"/>
              </w:rPr>
            </w:pPr>
            <w:ins w:id="2802" w:author="John Junico Bernados" w:date="2017-08-23T23:55:00Z">
              <w:del w:id="2803" w:author="Jen" w:date="2017-08-25T11:58:00Z">
                <w:r w:rsidRPr="000A5352" w:rsidDel="009B286C">
                  <w:rPr>
                    <w:color w:val="000000"/>
                    <w:sz w:val="12"/>
                    <w:szCs w:val="12"/>
                  </w:rPr>
                  <w:delText>4,487,500</w:delText>
                </w:r>
              </w:del>
            </w:ins>
          </w:p>
        </w:tc>
        <w:tc>
          <w:tcPr>
            <w:tcW w:w="488" w:type="dxa"/>
            <w:tcBorders>
              <w:top w:val="nil"/>
              <w:left w:val="nil"/>
              <w:bottom w:val="single" w:sz="8" w:space="0" w:color="auto"/>
              <w:right w:val="single" w:sz="8" w:space="0" w:color="auto"/>
            </w:tcBorders>
            <w:shd w:val="clear" w:color="auto" w:fill="auto"/>
            <w:vAlign w:val="bottom"/>
            <w:hideMark/>
          </w:tcPr>
          <w:p w14:paraId="43F2BEBA" w14:textId="5A610FA3" w:rsidR="00225D19" w:rsidRPr="000A5352" w:rsidDel="009B286C" w:rsidRDefault="00225D19" w:rsidP="00225D19">
            <w:pPr>
              <w:spacing w:after="0" w:line="240" w:lineRule="auto"/>
              <w:jc w:val="center"/>
              <w:rPr>
                <w:ins w:id="2804" w:author="John Junico Bernados" w:date="2017-08-23T23:55:00Z"/>
                <w:del w:id="2805" w:author="Jen" w:date="2017-08-25T11:58:00Z"/>
                <w:rFonts w:ascii="Times New Roman" w:eastAsia="Times New Roman" w:hAnsi="Times New Roman" w:cs="Times New Roman"/>
                <w:color w:val="000000"/>
                <w:sz w:val="12"/>
                <w:szCs w:val="12"/>
                <w:lang w:val="en-US"/>
              </w:rPr>
            </w:pPr>
            <w:ins w:id="2806" w:author="John Junico Bernados" w:date="2017-08-23T23:55:00Z">
              <w:del w:id="2807" w:author="Jen" w:date="2017-08-25T11:58:00Z">
                <w:r w:rsidRPr="000A5352" w:rsidDel="009B286C">
                  <w:rPr>
                    <w:color w:val="000000"/>
                    <w:sz w:val="12"/>
                    <w:szCs w:val="12"/>
                  </w:rPr>
                  <w:delText>2,442</w:delText>
                </w:r>
              </w:del>
            </w:ins>
          </w:p>
        </w:tc>
        <w:tc>
          <w:tcPr>
            <w:tcW w:w="371" w:type="dxa"/>
            <w:tcBorders>
              <w:top w:val="nil"/>
              <w:left w:val="nil"/>
              <w:bottom w:val="single" w:sz="8" w:space="0" w:color="auto"/>
              <w:right w:val="single" w:sz="8" w:space="0" w:color="auto"/>
            </w:tcBorders>
            <w:shd w:val="clear" w:color="auto" w:fill="auto"/>
            <w:vAlign w:val="bottom"/>
            <w:hideMark/>
          </w:tcPr>
          <w:p w14:paraId="528BCF12" w14:textId="4F76FC3D" w:rsidR="00225D19" w:rsidRPr="000A5352" w:rsidDel="009B286C" w:rsidRDefault="00225D19" w:rsidP="00225D19">
            <w:pPr>
              <w:spacing w:after="0" w:line="240" w:lineRule="auto"/>
              <w:jc w:val="center"/>
              <w:rPr>
                <w:ins w:id="2808" w:author="John Junico Bernados" w:date="2017-08-23T23:55:00Z"/>
                <w:del w:id="2809" w:author="Jen" w:date="2017-08-25T11:58:00Z"/>
                <w:rFonts w:ascii="Times New Roman" w:eastAsia="Times New Roman" w:hAnsi="Times New Roman" w:cs="Times New Roman"/>
                <w:color w:val="000000"/>
                <w:sz w:val="12"/>
                <w:szCs w:val="12"/>
                <w:lang w:val="en-US"/>
              </w:rPr>
            </w:pPr>
            <w:ins w:id="2810" w:author="John Junico Bernados" w:date="2017-08-23T23:55:00Z">
              <w:del w:id="2811" w:author="Jen" w:date="2017-08-25T11:58:00Z">
                <w:r w:rsidRPr="000A5352" w:rsidDel="009B286C">
                  <w:rPr>
                    <w:color w:val="000000"/>
                    <w:sz w:val="12"/>
                    <w:szCs w:val="12"/>
                  </w:rPr>
                  <w:delText>28</w:delText>
                </w:r>
              </w:del>
            </w:ins>
          </w:p>
        </w:tc>
        <w:tc>
          <w:tcPr>
            <w:tcW w:w="674" w:type="dxa"/>
            <w:tcBorders>
              <w:top w:val="nil"/>
              <w:left w:val="nil"/>
              <w:bottom w:val="single" w:sz="8" w:space="0" w:color="auto"/>
              <w:right w:val="single" w:sz="8" w:space="0" w:color="auto"/>
            </w:tcBorders>
            <w:shd w:val="clear" w:color="auto" w:fill="auto"/>
            <w:vAlign w:val="bottom"/>
            <w:hideMark/>
          </w:tcPr>
          <w:p w14:paraId="5893B5C9" w14:textId="796C0EAE" w:rsidR="00225D19" w:rsidRPr="000A5352" w:rsidDel="009B286C" w:rsidRDefault="00225D19" w:rsidP="00225D19">
            <w:pPr>
              <w:spacing w:after="0" w:line="240" w:lineRule="auto"/>
              <w:jc w:val="center"/>
              <w:rPr>
                <w:ins w:id="2812" w:author="John Junico Bernados" w:date="2017-08-23T23:55:00Z"/>
                <w:del w:id="2813" w:author="Jen" w:date="2017-08-25T11:58:00Z"/>
                <w:rFonts w:ascii="Times New Roman" w:eastAsia="Times New Roman" w:hAnsi="Times New Roman" w:cs="Times New Roman"/>
                <w:color w:val="000000"/>
                <w:sz w:val="12"/>
                <w:szCs w:val="12"/>
                <w:lang w:val="en-US"/>
              </w:rPr>
            </w:pPr>
            <w:ins w:id="2814" w:author="John Junico Bernados" w:date="2017-08-23T23:55:00Z">
              <w:del w:id="2815" w:author="Jen" w:date="2017-08-25T11:58:00Z">
                <w:r w:rsidRPr="000A5352" w:rsidDel="009B286C">
                  <w:rPr>
                    <w:color w:val="000000"/>
                    <w:sz w:val="12"/>
                    <w:szCs w:val="12"/>
                  </w:rPr>
                  <w:delText>2,319,900</w:delText>
                </w:r>
              </w:del>
            </w:ins>
          </w:p>
        </w:tc>
        <w:tc>
          <w:tcPr>
            <w:tcW w:w="490" w:type="dxa"/>
            <w:tcBorders>
              <w:top w:val="nil"/>
              <w:left w:val="nil"/>
              <w:bottom w:val="single" w:sz="8" w:space="0" w:color="auto"/>
              <w:right w:val="single" w:sz="8" w:space="0" w:color="auto"/>
            </w:tcBorders>
            <w:shd w:val="clear" w:color="auto" w:fill="auto"/>
            <w:vAlign w:val="bottom"/>
            <w:hideMark/>
          </w:tcPr>
          <w:p w14:paraId="35B1CE77" w14:textId="54D487AA" w:rsidR="00225D19" w:rsidRPr="000A5352" w:rsidDel="009B286C" w:rsidRDefault="00225D19" w:rsidP="00225D19">
            <w:pPr>
              <w:spacing w:after="0" w:line="240" w:lineRule="auto"/>
              <w:jc w:val="center"/>
              <w:rPr>
                <w:ins w:id="2816" w:author="John Junico Bernados" w:date="2017-08-23T23:55:00Z"/>
                <w:del w:id="2817" w:author="Jen" w:date="2017-08-25T11:58:00Z"/>
                <w:rFonts w:ascii="Times New Roman" w:eastAsia="Times New Roman" w:hAnsi="Times New Roman" w:cs="Times New Roman"/>
                <w:color w:val="000000"/>
                <w:sz w:val="12"/>
                <w:szCs w:val="12"/>
                <w:lang w:val="en-US"/>
              </w:rPr>
            </w:pPr>
            <w:ins w:id="2818" w:author="John Junico Bernados" w:date="2017-08-23T23:55:00Z">
              <w:del w:id="2819" w:author="Jen" w:date="2017-08-25T11:58:00Z">
                <w:r w:rsidRPr="000A5352" w:rsidDel="009B286C">
                  <w:rPr>
                    <w:color w:val="000000"/>
                    <w:sz w:val="12"/>
                    <w:szCs w:val="12"/>
                  </w:rPr>
                  <w:delText>8,859</w:delText>
                </w:r>
              </w:del>
            </w:ins>
          </w:p>
        </w:tc>
        <w:tc>
          <w:tcPr>
            <w:tcW w:w="450" w:type="dxa"/>
            <w:tcBorders>
              <w:top w:val="nil"/>
              <w:left w:val="nil"/>
              <w:bottom w:val="single" w:sz="8" w:space="0" w:color="auto"/>
              <w:right w:val="single" w:sz="8" w:space="0" w:color="auto"/>
            </w:tcBorders>
            <w:shd w:val="clear" w:color="auto" w:fill="auto"/>
            <w:vAlign w:val="bottom"/>
            <w:hideMark/>
          </w:tcPr>
          <w:p w14:paraId="014A7B09" w14:textId="6723E023" w:rsidR="00225D19" w:rsidRPr="000A5352" w:rsidDel="009B286C" w:rsidRDefault="00225D19" w:rsidP="00225D19">
            <w:pPr>
              <w:spacing w:after="0" w:line="240" w:lineRule="auto"/>
              <w:jc w:val="center"/>
              <w:rPr>
                <w:ins w:id="2820" w:author="John Junico Bernados" w:date="2017-08-23T23:55:00Z"/>
                <w:del w:id="2821" w:author="Jen" w:date="2017-08-25T11:58:00Z"/>
                <w:rFonts w:ascii="Times New Roman" w:eastAsia="Times New Roman" w:hAnsi="Times New Roman" w:cs="Times New Roman"/>
                <w:color w:val="000000"/>
                <w:sz w:val="12"/>
                <w:szCs w:val="12"/>
                <w:lang w:val="en-US"/>
              </w:rPr>
            </w:pPr>
            <w:ins w:id="2822" w:author="John Junico Bernados" w:date="2017-08-23T23:55:00Z">
              <w:del w:id="2823" w:author="Jen" w:date="2017-08-25T11:58:00Z">
                <w:r w:rsidRPr="000A5352" w:rsidDel="009B286C">
                  <w:rPr>
                    <w:color w:val="000000"/>
                    <w:sz w:val="12"/>
                    <w:szCs w:val="12"/>
                  </w:rPr>
                  <w:delText>100</w:delText>
                </w:r>
              </w:del>
            </w:ins>
          </w:p>
        </w:tc>
        <w:tc>
          <w:tcPr>
            <w:tcW w:w="788" w:type="dxa"/>
            <w:tcBorders>
              <w:top w:val="nil"/>
              <w:left w:val="nil"/>
              <w:bottom w:val="single" w:sz="8" w:space="0" w:color="auto"/>
              <w:right w:val="single" w:sz="8" w:space="0" w:color="auto"/>
            </w:tcBorders>
            <w:shd w:val="clear" w:color="auto" w:fill="auto"/>
            <w:vAlign w:val="bottom"/>
            <w:hideMark/>
          </w:tcPr>
          <w:p w14:paraId="215EA68B" w14:textId="38BB66A7" w:rsidR="00225D19" w:rsidRPr="000A5352" w:rsidDel="009B286C" w:rsidRDefault="00225D19" w:rsidP="00225D19">
            <w:pPr>
              <w:spacing w:after="0" w:line="240" w:lineRule="auto"/>
              <w:jc w:val="center"/>
              <w:rPr>
                <w:ins w:id="2824" w:author="John Junico Bernados" w:date="2017-08-23T23:55:00Z"/>
                <w:del w:id="2825" w:author="Jen" w:date="2017-08-25T11:58:00Z"/>
                <w:rFonts w:ascii="Times New Roman" w:eastAsia="Times New Roman" w:hAnsi="Times New Roman" w:cs="Times New Roman"/>
                <w:color w:val="000000"/>
                <w:sz w:val="12"/>
                <w:szCs w:val="12"/>
                <w:lang w:val="en-US"/>
              </w:rPr>
            </w:pPr>
            <w:ins w:id="2826" w:author="John Junico Bernados" w:date="2017-08-23T23:55:00Z">
              <w:del w:id="2827" w:author="Jen" w:date="2017-08-25T11:58:00Z">
                <w:r w:rsidRPr="000A5352" w:rsidDel="009B286C">
                  <w:rPr>
                    <w:color w:val="000000"/>
                    <w:sz w:val="12"/>
                    <w:szCs w:val="12"/>
                  </w:rPr>
                  <w:delText>20,158,260</w:delText>
                </w:r>
              </w:del>
            </w:ins>
          </w:p>
        </w:tc>
      </w:tr>
      <w:tr w:rsidR="007D2C32" w:rsidRPr="00EB2EFD" w:rsidDel="009B286C" w14:paraId="4D753094" w14:textId="7DE4E911" w:rsidTr="007D2C32">
        <w:trPr>
          <w:trHeight w:val="315"/>
          <w:ins w:id="2828" w:author="John Junico Bernados" w:date="2017-08-23T23:55:00Z"/>
          <w:del w:id="2829"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607BF548" w14:textId="179C3701" w:rsidR="00225D19" w:rsidRPr="000A5352" w:rsidDel="009B286C" w:rsidRDefault="00225D19" w:rsidP="00225D19">
            <w:pPr>
              <w:spacing w:after="0" w:line="240" w:lineRule="auto"/>
              <w:rPr>
                <w:ins w:id="2830" w:author="John Junico Bernados" w:date="2017-08-23T23:55:00Z"/>
                <w:del w:id="2831" w:author="Jen" w:date="2017-08-25T11:58:00Z"/>
                <w:rFonts w:ascii="Times New Roman" w:eastAsia="Times New Roman" w:hAnsi="Times New Roman" w:cs="Times New Roman"/>
                <w:color w:val="000000"/>
                <w:sz w:val="12"/>
                <w:szCs w:val="12"/>
                <w:lang w:val="en-US"/>
              </w:rPr>
            </w:pPr>
            <w:ins w:id="2832" w:author="John Junico Bernados" w:date="2017-08-23T23:55:00Z">
              <w:del w:id="2833" w:author="Jen" w:date="2017-08-25T11:58:00Z">
                <w:r w:rsidRPr="000A5352" w:rsidDel="009B286C">
                  <w:rPr>
                    <w:rFonts w:ascii="Times New Roman" w:eastAsia="Times New Roman" w:hAnsi="Times New Roman" w:cs="Times New Roman"/>
                    <w:color w:val="000000"/>
                    <w:sz w:val="12"/>
                    <w:szCs w:val="12"/>
                    <w:lang w:val="en-US"/>
                  </w:rPr>
                  <w:delText>Balagtas</w:delText>
                </w:r>
              </w:del>
            </w:ins>
          </w:p>
        </w:tc>
        <w:tc>
          <w:tcPr>
            <w:tcW w:w="591" w:type="dxa"/>
            <w:tcBorders>
              <w:top w:val="single" w:sz="8" w:space="0" w:color="auto"/>
              <w:left w:val="nil"/>
              <w:bottom w:val="single" w:sz="8" w:space="0" w:color="auto"/>
              <w:right w:val="single" w:sz="8" w:space="0" w:color="auto"/>
            </w:tcBorders>
            <w:shd w:val="pct25" w:color="auto" w:fill="auto"/>
            <w:vAlign w:val="bottom"/>
          </w:tcPr>
          <w:p w14:paraId="0E7DB123" w14:textId="5EF6D8E2" w:rsidR="00225D19" w:rsidRPr="000A5352" w:rsidDel="009B286C" w:rsidRDefault="00225D19" w:rsidP="00225D19">
            <w:pPr>
              <w:spacing w:after="0" w:line="240" w:lineRule="auto"/>
              <w:jc w:val="center"/>
              <w:rPr>
                <w:ins w:id="2834" w:author="John Junico Bernados" w:date="2017-08-23T23:55:00Z"/>
                <w:del w:id="2835" w:author="Jen" w:date="2017-08-25T11:58:00Z"/>
                <w:rFonts w:ascii="Times New Roman" w:eastAsia="Times New Roman" w:hAnsi="Times New Roman" w:cs="Times New Roman"/>
                <w:color w:val="000000"/>
                <w:sz w:val="12"/>
                <w:szCs w:val="12"/>
                <w:lang w:val="en-US"/>
              </w:rPr>
            </w:pPr>
          </w:p>
        </w:tc>
        <w:tc>
          <w:tcPr>
            <w:tcW w:w="369" w:type="dxa"/>
            <w:tcBorders>
              <w:top w:val="single" w:sz="8" w:space="0" w:color="auto"/>
              <w:left w:val="nil"/>
              <w:bottom w:val="single" w:sz="8" w:space="0" w:color="auto"/>
              <w:right w:val="single" w:sz="8" w:space="0" w:color="auto"/>
            </w:tcBorders>
            <w:shd w:val="pct25" w:color="auto" w:fill="auto"/>
            <w:vAlign w:val="bottom"/>
          </w:tcPr>
          <w:p w14:paraId="0701475D" w14:textId="3EEB46CB" w:rsidR="00225D19" w:rsidRPr="000A5352" w:rsidDel="009B286C" w:rsidRDefault="00225D19" w:rsidP="00225D19">
            <w:pPr>
              <w:spacing w:after="0" w:line="240" w:lineRule="auto"/>
              <w:jc w:val="center"/>
              <w:rPr>
                <w:ins w:id="2836" w:author="John Junico Bernados" w:date="2017-08-23T23:55:00Z"/>
                <w:del w:id="2837" w:author="Jen" w:date="2017-08-25T11:58:00Z"/>
                <w:rFonts w:ascii="Times New Roman" w:eastAsia="Times New Roman" w:hAnsi="Times New Roman" w:cs="Times New Roman"/>
                <w:color w:val="000000"/>
                <w:sz w:val="12"/>
                <w:szCs w:val="12"/>
                <w:lang w:val="en-US"/>
              </w:rPr>
            </w:pPr>
          </w:p>
        </w:tc>
        <w:tc>
          <w:tcPr>
            <w:tcW w:w="719" w:type="dxa"/>
            <w:tcBorders>
              <w:top w:val="single" w:sz="8" w:space="0" w:color="auto"/>
              <w:left w:val="nil"/>
              <w:bottom w:val="single" w:sz="8" w:space="0" w:color="auto"/>
              <w:right w:val="single" w:sz="8" w:space="0" w:color="auto"/>
            </w:tcBorders>
            <w:shd w:val="pct25" w:color="auto" w:fill="auto"/>
            <w:vAlign w:val="bottom"/>
          </w:tcPr>
          <w:p w14:paraId="571B5E60" w14:textId="6307BAC7" w:rsidR="00225D19" w:rsidRPr="000A5352" w:rsidDel="009B286C" w:rsidRDefault="00225D19" w:rsidP="00225D19">
            <w:pPr>
              <w:spacing w:after="0" w:line="240" w:lineRule="auto"/>
              <w:jc w:val="center"/>
              <w:rPr>
                <w:ins w:id="2838" w:author="John Junico Bernados" w:date="2017-08-23T23:55:00Z"/>
                <w:del w:id="2839" w:author="Jen" w:date="2017-08-25T11:58:00Z"/>
                <w:rFonts w:ascii="Times New Roman" w:eastAsia="Times New Roman" w:hAnsi="Times New Roman" w:cs="Times New Roman"/>
                <w:color w:val="000000"/>
                <w:sz w:val="12"/>
                <w:szCs w:val="12"/>
                <w:lang w:val="en-US"/>
              </w:rPr>
            </w:pPr>
          </w:p>
        </w:tc>
        <w:tc>
          <w:tcPr>
            <w:tcW w:w="547" w:type="dxa"/>
            <w:tcBorders>
              <w:top w:val="single" w:sz="8" w:space="0" w:color="auto"/>
              <w:left w:val="nil"/>
              <w:bottom w:val="single" w:sz="8" w:space="0" w:color="auto"/>
              <w:right w:val="single" w:sz="8" w:space="0" w:color="auto"/>
            </w:tcBorders>
            <w:shd w:val="pct25" w:color="auto" w:fill="auto"/>
            <w:vAlign w:val="bottom"/>
          </w:tcPr>
          <w:p w14:paraId="50006D6E" w14:textId="3A9546C0" w:rsidR="00225D19" w:rsidRPr="000A5352" w:rsidDel="009B286C" w:rsidRDefault="00225D19" w:rsidP="00225D19">
            <w:pPr>
              <w:spacing w:after="0" w:line="240" w:lineRule="auto"/>
              <w:jc w:val="center"/>
              <w:rPr>
                <w:ins w:id="2840" w:author="John Junico Bernados" w:date="2017-08-23T23:55:00Z"/>
                <w:del w:id="2841" w:author="Jen" w:date="2017-08-25T11:58:00Z"/>
                <w:rFonts w:ascii="Times New Roman" w:eastAsia="Times New Roman" w:hAnsi="Times New Roman" w:cs="Times New Roman"/>
                <w:color w:val="000000"/>
                <w:sz w:val="12"/>
                <w:szCs w:val="12"/>
                <w:lang w:val="en-US"/>
              </w:rPr>
            </w:pPr>
          </w:p>
        </w:tc>
        <w:tc>
          <w:tcPr>
            <w:tcW w:w="409" w:type="dxa"/>
            <w:tcBorders>
              <w:top w:val="single" w:sz="8" w:space="0" w:color="auto"/>
              <w:left w:val="nil"/>
              <w:bottom w:val="single" w:sz="8" w:space="0" w:color="auto"/>
              <w:right w:val="single" w:sz="8" w:space="0" w:color="auto"/>
            </w:tcBorders>
            <w:shd w:val="pct25" w:color="auto" w:fill="auto"/>
            <w:vAlign w:val="bottom"/>
          </w:tcPr>
          <w:p w14:paraId="3B72E5A9" w14:textId="0BC80128" w:rsidR="00225D19" w:rsidRPr="000A5352" w:rsidDel="009B286C" w:rsidRDefault="00225D19" w:rsidP="00225D19">
            <w:pPr>
              <w:spacing w:after="0" w:line="240" w:lineRule="auto"/>
              <w:jc w:val="center"/>
              <w:rPr>
                <w:ins w:id="2842" w:author="John Junico Bernados" w:date="2017-08-23T23:55:00Z"/>
                <w:del w:id="2843"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41E14FEC" w14:textId="12E10100" w:rsidR="00225D19" w:rsidRPr="000A5352" w:rsidDel="009B286C" w:rsidRDefault="00225D19" w:rsidP="00225D19">
            <w:pPr>
              <w:spacing w:after="0" w:line="240" w:lineRule="auto"/>
              <w:jc w:val="center"/>
              <w:rPr>
                <w:ins w:id="2844" w:author="John Junico Bernados" w:date="2017-08-23T23:55:00Z"/>
                <w:del w:id="2845" w:author="Jen" w:date="2017-08-25T11:58:00Z"/>
                <w:rFonts w:ascii="Times New Roman" w:eastAsia="Times New Roman" w:hAnsi="Times New Roman" w:cs="Times New Roman"/>
                <w:color w:val="000000"/>
                <w:sz w:val="12"/>
                <w:szCs w:val="12"/>
                <w:lang w:val="en-US"/>
              </w:rPr>
            </w:pPr>
          </w:p>
        </w:tc>
        <w:tc>
          <w:tcPr>
            <w:tcW w:w="511" w:type="dxa"/>
            <w:tcBorders>
              <w:top w:val="single" w:sz="8" w:space="0" w:color="auto"/>
              <w:left w:val="nil"/>
              <w:bottom w:val="single" w:sz="8" w:space="0" w:color="auto"/>
              <w:right w:val="single" w:sz="8" w:space="0" w:color="auto"/>
            </w:tcBorders>
            <w:shd w:val="pct25" w:color="auto" w:fill="auto"/>
            <w:vAlign w:val="bottom"/>
          </w:tcPr>
          <w:p w14:paraId="7BC3EE2B" w14:textId="5CF00995" w:rsidR="00225D19" w:rsidRPr="000A5352" w:rsidDel="009B286C" w:rsidRDefault="00225D19" w:rsidP="00225D19">
            <w:pPr>
              <w:spacing w:after="0" w:line="240" w:lineRule="auto"/>
              <w:jc w:val="center"/>
              <w:rPr>
                <w:ins w:id="2846" w:author="John Junico Bernados" w:date="2017-08-23T23:55:00Z"/>
                <w:del w:id="2847"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2694D4DE" w14:textId="7FAC75E3" w:rsidR="00225D19" w:rsidRPr="000A5352" w:rsidDel="009B286C" w:rsidRDefault="00225D19" w:rsidP="00225D19">
            <w:pPr>
              <w:spacing w:after="0" w:line="240" w:lineRule="auto"/>
              <w:jc w:val="center"/>
              <w:rPr>
                <w:ins w:id="2848" w:author="John Junico Bernados" w:date="2017-08-23T23:55:00Z"/>
                <w:del w:id="2849"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36B71C0B" w14:textId="163380BA" w:rsidR="00225D19" w:rsidRPr="000A5352" w:rsidDel="009B286C" w:rsidRDefault="00225D19" w:rsidP="00225D19">
            <w:pPr>
              <w:spacing w:after="0" w:line="240" w:lineRule="auto"/>
              <w:jc w:val="center"/>
              <w:rPr>
                <w:ins w:id="2850" w:author="John Junico Bernados" w:date="2017-08-23T23:55:00Z"/>
                <w:del w:id="2851"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29BBB235" w14:textId="50DE0B67" w:rsidR="00225D19" w:rsidRPr="000A5352" w:rsidDel="009B286C" w:rsidRDefault="00225D19" w:rsidP="00225D19">
            <w:pPr>
              <w:spacing w:after="0" w:line="240" w:lineRule="auto"/>
              <w:jc w:val="center"/>
              <w:rPr>
                <w:ins w:id="2852" w:author="John Junico Bernados" w:date="2017-08-23T23:55:00Z"/>
                <w:del w:id="2853"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20B0576C" w14:textId="71685238" w:rsidR="00225D19" w:rsidRPr="000A5352" w:rsidDel="009B286C" w:rsidRDefault="00225D19" w:rsidP="00225D19">
            <w:pPr>
              <w:spacing w:after="0" w:line="240" w:lineRule="auto"/>
              <w:jc w:val="center"/>
              <w:rPr>
                <w:ins w:id="2854" w:author="John Junico Bernados" w:date="2017-08-23T23:55:00Z"/>
                <w:del w:id="2855"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28169E9B" w14:textId="4A272C73" w:rsidR="00225D19" w:rsidRPr="000A5352" w:rsidDel="009B286C" w:rsidRDefault="00225D19" w:rsidP="00225D19">
            <w:pPr>
              <w:spacing w:after="0" w:line="240" w:lineRule="auto"/>
              <w:jc w:val="center"/>
              <w:rPr>
                <w:ins w:id="2856" w:author="John Junico Bernados" w:date="2017-08-23T23:55:00Z"/>
                <w:del w:id="2857" w:author="Jen" w:date="2017-08-25T11:58:00Z"/>
                <w:rFonts w:ascii="Times New Roman" w:eastAsia="Times New Roman" w:hAnsi="Times New Roman" w:cs="Times New Roman"/>
                <w:color w:val="000000"/>
                <w:sz w:val="12"/>
                <w:szCs w:val="12"/>
                <w:lang w:val="en-US"/>
              </w:rPr>
            </w:pPr>
          </w:p>
        </w:tc>
        <w:tc>
          <w:tcPr>
            <w:tcW w:w="488" w:type="dxa"/>
            <w:tcBorders>
              <w:top w:val="single" w:sz="8" w:space="0" w:color="auto"/>
              <w:left w:val="nil"/>
              <w:bottom w:val="single" w:sz="8" w:space="0" w:color="auto"/>
              <w:right w:val="single" w:sz="8" w:space="0" w:color="auto"/>
            </w:tcBorders>
            <w:shd w:val="pct25" w:color="auto" w:fill="auto"/>
            <w:vAlign w:val="bottom"/>
          </w:tcPr>
          <w:p w14:paraId="06CF6805" w14:textId="5BE1063A" w:rsidR="00225D19" w:rsidRPr="000A5352" w:rsidDel="009B286C" w:rsidRDefault="00225D19" w:rsidP="00225D19">
            <w:pPr>
              <w:spacing w:after="0" w:line="240" w:lineRule="auto"/>
              <w:jc w:val="center"/>
              <w:rPr>
                <w:ins w:id="2858" w:author="John Junico Bernados" w:date="2017-08-23T23:55:00Z"/>
                <w:del w:id="2859"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5DD634C6" w14:textId="62B8BFBA" w:rsidR="00225D19" w:rsidRPr="000A5352" w:rsidDel="009B286C" w:rsidRDefault="00225D19" w:rsidP="00225D19">
            <w:pPr>
              <w:spacing w:after="0" w:line="240" w:lineRule="auto"/>
              <w:jc w:val="center"/>
              <w:rPr>
                <w:ins w:id="2860" w:author="John Junico Bernados" w:date="2017-08-23T23:55:00Z"/>
                <w:del w:id="2861"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7DB3692A" w14:textId="64A0288C" w:rsidR="00225D19" w:rsidRPr="000A5352" w:rsidDel="009B286C" w:rsidRDefault="00225D19" w:rsidP="00225D19">
            <w:pPr>
              <w:spacing w:after="0" w:line="240" w:lineRule="auto"/>
              <w:jc w:val="center"/>
              <w:rPr>
                <w:ins w:id="2862" w:author="John Junico Bernados" w:date="2017-08-23T23:55:00Z"/>
                <w:del w:id="2863" w:author="Jen" w:date="2017-08-25T11:58:00Z"/>
                <w:rFonts w:ascii="Times New Roman" w:eastAsia="Times New Roman" w:hAnsi="Times New Roman" w:cs="Times New Roman"/>
                <w:color w:val="000000"/>
                <w:sz w:val="12"/>
                <w:szCs w:val="12"/>
                <w:lang w:val="en-US"/>
              </w:rPr>
            </w:pPr>
          </w:p>
        </w:tc>
        <w:tc>
          <w:tcPr>
            <w:tcW w:w="490" w:type="dxa"/>
            <w:tcBorders>
              <w:top w:val="single" w:sz="8" w:space="0" w:color="auto"/>
              <w:left w:val="nil"/>
              <w:bottom w:val="single" w:sz="8" w:space="0" w:color="auto"/>
              <w:right w:val="single" w:sz="8" w:space="0" w:color="auto"/>
            </w:tcBorders>
            <w:shd w:val="pct25" w:color="auto" w:fill="auto"/>
            <w:vAlign w:val="bottom"/>
          </w:tcPr>
          <w:p w14:paraId="66D67D45" w14:textId="6F4064DD" w:rsidR="00225D19" w:rsidRPr="000A5352" w:rsidDel="009B286C" w:rsidRDefault="00225D19" w:rsidP="00225D19">
            <w:pPr>
              <w:spacing w:after="0" w:line="240" w:lineRule="auto"/>
              <w:jc w:val="center"/>
              <w:rPr>
                <w:ins w:id="2864" w:author="John Junico Bernados" w:date="2017-08-23T23:55:00Z"/>
                <w:del w:id="2865"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4D90BA6C" w14:textId="146A629B" w:rsidR="00225D19" w:rsidRPr="000A5352" w:rsidDel="009B286C" w:rsidRDefault="00225D19" w:rsidP="00225D19">
            <w:pPr>
              <w:spacing w:after="0" w:line="240" w:lineRule="auto"/>
              <w:jc w:val="center"/>
              <w:rPr>
                <w:ins w:id="2866" w:author="John Junico Bernados" w:date="2017-08-23T23:55:00Z"/>
                <w:del w:id="2867" w:author="Jen" w:date="2017-08-25T11:58:00Z"/>
                <w:rFonts w:ascii="Times New Roman" w:eastAsia="Times New Roman" w:hAnsi="Times New Roman" w:cs="Times New Roman"/>
                <w:color w:val="000000"/>
                <w:sz w:val="12"/>
                <w:szCs w:val="12"/>
                <w:lang w:val="en-US"/>
              </w:rPr>
            </w:pPr>
          </w:p>
        </w:tc>
        <w:tc>
          <w:tcPr>
            <w:tcW w:w="788" w:type="dxa"/>
            <w:tcBorders>
              <w:top w:val="single" w:sz="8" w:space="0" w:color="auto"/>
              <w:left w:val="nil"/>
              <w:bottom w:val="single" w:sz="8" w:space="0" w:color="auto"/>
              <w:right w:val="single" w:sz="8" w:space="0" w:color="auto"/>
            </w:tcBorders>
            <w:shd w:val="pct25" w:color="auto" w:fill="auto"/>
            <w:vAlign w:val="bottom"/>
          </w:tcPr>
          <w:p w14:paraId="444CB2D3" w14:textId="50559293" w:rsidR="00225D19" w:rsidRPr="000A5352" w:rsidDel="009B286C" w:rsidRDefault="00225D19" w:rsidP="00225D19">
            <w:pPr>
              <w:spacing w:after="0" w:line="240" w:lineRule="auto"/>
              <w:jc w:val="center"/>
              <w:rPr>
                <w:ins w:id="2868" w:author="John Junico Bernados" w:date="2017-08-23T23:55:00Z"/>
                <w:del w:id="2869" w:author="Jen" w:date="2017-08-25T11:58:00Z"/>
                <w:rFonts w:ascii="Times New Roman" w:eastAsia="Times New Roman" w:hAnsi="Times New Roman" w:cs="Times New Roman"/>
                <w:color w:val="000000"/>
                <w:sz w:val="12"/>
                <w:szCs w:val="12"/>
                <w:lang w:val="en-US"/>
              </w:rPr>
            </w:pPr>
          </w:p>
        </w:tc>
      </w:tr>
      <w:tr w:rsidR="001510A4" w:rsidRPr="00EB2EFD" w:rsidDel="009B286C" w14:paraId="138CD451" w14:textId="71FD02DF" w:rsidTr="007D2C32">
        <w:trPr>
          <w:trHeight w:val="315"/>
          <w:ins w:id="2870" w:author="John Junico Bernados" w:date="2017-08-23T23:55:00Z"/>
          <w:del w:id="2871"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23D57522" w14:textId="51CE1EF2" w:rsidR="00225D19" w:rsidRPr="000A5352" w:rsidDel="009B286C" w:rsidRDefault="00225D19" w:rsidP="00225D19">
            <w:pPr>
              <w:spacing w:after="0" w:line="240" w:lineRule="auto"/>
              <w:rPr>
                <w:ins w:id="2872" w:author="John Junico Bernados" w:date="2017-08-23T23:55:00Z"/>
                <w:del w:id="2873" w:author="Jen" w:date="2017-08-25T11:58:00Z"/>
                <w:rFonts w:ascii="Times New Roman" w:eastAsia="Times New Roman" w:hAnsi="Times New Roman" w:cs="Times New Roman"/>
                <w:color w:val="000000"/>
                <w:sz w:val="12"/>
                <w:szCs w:val="12"/>
                <w:lang w:val="en-US"/>
              </w:rPr>
            </w:pPr>
            <w:ins w:id="2874" w:author="John Junico Bernados" w:date="2017-08-23T23:55:00Z">
              <w:del w:id="2875" w:author="Jen" w:date="2017-08-25T11:58:00Z">
                <w:r w:rsidRPr="000A5352" w:rsidDel="009B286C">
                  <w:rPr>
                    <w:rFonts w:ascii="Times New Roman" w:eastAsia="Times New Roman" w:hAnsi="Times New Roman" w:cs="Times New Roman"/>
                    <w:color w:val="000000"/>
                    <w:sz w:val="12"/>
                    <w:szCs w:val="12"/>
                    <w:lang w:val="en-US"/>
                  </w:rPr>
                  <w:delText>Bocaue</w:delText>
                </w:r>
              </w:del>
            </w:ins>
          </w:p>
        </w:tc>
        <w:tc>
          <w:tcPr>
            <w:tcW w:w="591" w:type="dxa"/>
            <w:tcBorders>
              <w:top w:val="nil"/>
              <w:left w:val="nil"/>
              <w:bottom w:val="single" w:sz="8" w:space="0" w:color="auto"/>
              <w:right w:val="single" w:sz="8" w:space="0" w:color="auto"/>
            </w:tcBorders>
            <w:shd w:val="clear" w:color="auto" w:fill="auto"/>
            <w:vAlign w:val="bottom"/>
            <w:hideMark/>
          </w:tcPr>
          <w:p w14:paraId="4EFB6B3F" w14:textId="0FE60DCE" w:rsidR="00225D19" w:rsidRPr="000A5352" w:rsidDel="009B286C" w:rsidRDefault="00225D19" w:rsidP="00225D19">
            <w:pPr>
              <w:spacing w:after="0" w:line="240" w:lineRule="auto"/>
              <w:jc w:val="center"/>
              <w:rPr>
                <w:ins w:id="2876" w:author="John Junico Bernados" w:date="2017-08-23T23:55:00Z"/>
                <w:del w:id="2877" w:author="Jen" w:date="2017-08-25T11:58:00Z"/>
                <w:rFonts w:ascii="Times New Roman" w:eastAsia="Times New Roman" w:hAnsi="Times New Roman" w:cs="Times New Roman"/>
                <w:color w:val="000000"/>
                <w:sz w:val="12"/>
                <w:szCs w:val="12"/>
                <w:lang w:val="en-US"/>
              </w:rPr>
            </w:pPr>
            <w:ins w:id="2878" w:author="John Junico Bernados" w:date="2017-08-23T23:55:00Z">
              <w:del w:id="2879" w:author="Jen" w:date="2017-08-25T11:58:00Z">
                <w:r w:rsidRPr="000A5352" w:rsidDel="009B286C">
                  <w:rPr>
                    <w:color w:val="000000"/>
                    <w:sz w:val="12"/>
                    <w:szCs w:val="12"/>
                  </w:rPr>
                  <w:delText>58</w:delText>
                </w:r>
              </w:del>
            </w:ins>
          </w:p>
        </w:tc>
        <w:tc>
          <w:tcPr>
            <w:tcW w:w="369" w:type="dxa"/>
            <w:tcBorders>
              <w:top w:val="nil"/>
              <w:left w:val="nil"/>
              <w:bottom w:val="single" w:sz="8" w:space="0" w:color="auto"/>
              <w:right w:val="single" w:sz="8" w:space="0" w:color="auto"/>
            </w:tcBorders>
            <w:shd w:val="clear" w:color="auto" w:fill="auto"/>
            <w:vAlign w:val="bottom"/>
            <w:hideMark/>
          </w:tcPr>
          <w:p w14:paraId="1E4E3E2F" w14:textId="78E60151" w:rsidR="00225D19" w:rsidRPr="000A5352" w:rsidDel="009B286C" w:rsidRDefault="00225D19" w:rsidP="00225D19">
            <w:pPr>
              <w:spacing w:after="0" w:line="240" w:lineRule="auto"/>
              <w:jc w:val="center"/>
              <w:rPr>
                <w:ins w:id="2880" w:author="John Junico Bernados" w:date="2017-08-23T23:55:00Z"/>
                <w:del w:id="2881" w:author="Jen" w:date="2017-08-25T11:58:00Z"/>
                <w:rFonts w:ascii="Times New Roman" w:eastAsia="Times New Roman" w:hAnsi="Times New Roman" w:cs="Times New Roman"/>
                <w:color w:val="000000"/>
                <w:sz w:val="12"/>
                <w:szCs w:val="12"/>
                <w:lang w:val="en-US"/>
              </w:rPr>
            </w:pPr>
            <w:ins w:id="2882" w:author="John Junico Bernados" w:date="2017-08-23T23:55:00Z">
              <w:del w:id="2883" w:author="Jen" w:date="2017-08-25T11:58:00Z">
                <w:r w:rsidRPr="000A5352" w:rsidDel="009B286C">
                  <w:rPr>
                    <w:color w:val="000000"/>
                    <w:sz w:val="12"/>
                    <w:szCs w:val="12"/>
                  </w:rPr>
                  <w:delText>3</w:delText>
                </w:r>
              </w:del>
            </w:ins>
          </w:p>
        </w:tc>
        <w:tc>
          <w:tcPr>
            <w:tcW w:w="719" w:type="dxa"/>
            <w:tcBorders>
              <w:top w:val="nil"/>
              <w:left w:val="nil"/>
              <w:bottom w:val="single" w:sz="8" w:space="0" w:color="auto"/>
              <w:right w:val="single" w:sz="8" w:space="0" w:color="auto"/>
            </w:tcBorders>
            <w:shd w:val="clear" w:color="auto" w:fill="auto"/>
            <w:vAlign w:val="bottom"/>
            <w:hideMark/>
          </w:tcPr>
          <w:p w14:paraId="3AB452F0" w14:textId="26EF47B4" w:rsidR="00225D19" w:rsidRPr="000A5352" w:rsidDel="009B286C" w:rsidRDefault="00225D19" w:rsidP="00225D19">
            <w:pPr>
              <w:spacing w:after="0" w:line="240" w:lineRule="auto"/>
              <w:jc w:val="center"/>
              <w:rPr>
                <w:ins w:id="2884" w:author="John Junico Bernados" w:date="2017-08-23T23:55:00Z"/>
                <w:del w:id="2885" w:author="Jen" w:date="2017-08-25T11:58:00Z"/>
                <w:rFonts w:ascii="Times New Roman" w:eastAsia="Times New Roman" w:hAnsi="Times New Roman" w:cs="Times New Roman"/>
                <w:color w:val="000000"/>
                <w:sz w:val="12"/>
                <w:szCs w:val="12"/>
                <w:lang w:val="en-US"/>
              </w:rPr>
            </w:pPr>
            <w:ins w:id="2886" w:author="John Junico Bernados" w:date="2017-08-23T23:55:00Z">
              <w:del w:id="2887" w:author="Jen" w:date="2017-08-25T11:58:00Z">
                <w:r w:rsidRPr="000A5352" w:rsidDel="009B286C">
                  <w:rPr>
                    <w:color w:val="000000"/>
                    <w:sz w:val="12"/>
                    <w:szCs w:val="12"/>
                  </w:rPr>
                  <w:delText>121,800</w:delText>
                </w:r>
              </w:del>
            </w:ins>
          </w:p>
        </w:tc>
        <w:tc>
          <w:tcPr>
            <w:tcW w:w="547" w:type="dxa"/>
            <w:tcBorders>
              <w:top w:val="single" w:sz="8" w:space="0" w:color="auto"/>
              <w:left w:val="nil"/>
              <w:bottom w:val="single" w:sz="8" w:space="0" w:color="auto"/>
              <w:right w:val="single" w:sz="8" w:space="0" w:color="auto"/>
            </w:tcBorders>
            <w:shd w:val="pct25" w:color="auto" w:fill="auto"/>
            <w:vAlign w:val="bottom"/>
          </w:tcPr>
          <w:p w14:paraId="32DE8E11" w14:textId="449E9E4E" w:rsidR="00225D19" w:rsidRPr="000A5352" w:rsidDel="009B286C" w:rsidRDefault="00225D19" w:rsidP="00225D19">
            <w:pPr>
              <w:spacing w:after="0" w:line="240" w:lineRule="auto"/>
              <w:jc w:val="center"/>
              <w:rPr>
                <w:ins w:id="2888" w:author="John Junico Bernados" w:date="2017-08-23T23:55:00Z"/>
                <w:del w:id="2889" w:author="Jen" w:date="2017-08-25T11:58:00Z"/>
                <w:rFonts w:ascii="Times New Roman" w:eastAsia="Times New Roman" w:hAnsi="Times New Roman" w:cs="Times New Roman"/>
                <w:color w:val="000000"/>
                <w:sz w:val="12"/>
                <w:szCs w:val="12"/>
                <w:lang w:val="en-US"/>
              </w:rPr>
            </w:pPr>
          </w:p>
        </w:tc>
        <w:tc>
          <w:tcPr>
            <w:tcW w:w="409" w:type="dxa"/>
            <w:tcBorders>
              <w:top w:val="single" w:sz="8" w:space="0" w:color="auto"/>
              <w:left w:val="nil"/>
              <w:bottom w:val="single" w:sz="8" w:space="0" w:color="auto"/>
              <w:right w:val="single" w:sz="8" w:space="0" w:color="auto"/>
            </w:tcBorders>
            <w:shd w:val="pct25" w:color="auto" w:fill="auto"/>
            <w:vAlign w:val="bottom"/>
          </w:tcPr>
          <w:p w14:paraId="1EFCE397" w14:textId="142BEEFB" w:rsidR="00225D19" w:rsidRPr="000A5352" w:rsidDel="009B286C" w:rsidRDefault="00225D19" w:rsidP="00225D19">
            <w:pPr>
              <w:spacing w:after="0" w:line="240" w:lineRule="auto"/>
              <w:jc w:val="center"/>
              <w:rPr>
                <w:ins w:id="2890" w:author="John Junico Bernados" w:date="2017-08-23T23:55:00Z"/>
                <w:del w:id="2891"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66B3E148" w14:textId="747BC216" w:rsidR="00225D19" w:rsidRPr="000A5352" w:rsidDel="009B286C" w:rsidRDefault="00225D19" w:rsidP="00225D19">
            <w:pPr>
              <w:spacing w:after="0" w:line="240" w:lineRule="auto"/>
              <w:jc w:val="center"/>
              <w:rPr>
                <w:ins w:id="2892" w:author="John Junico Bernados" w:date="2017-08-23T23:55:00Z"/>
                <w:del w:id="2893" w:author="Jen" w:date="2017-08-25T11:58:00Z"/>
                <w:rFonts w:ascii="Times New Roman" w:eastAsia="Times New Roman" w:hAnsi="Times New Roman" w:cs="Times New Roman"/>
                <w:color w:val="000000"/>
                <w:sz w:val="12"/>
                <w:szCs w:val="12"/>
                <w:lang w:val="en-US"/>
              </w:rPr>
            </w:pPr>
          </w:p>
        </w:tc>
        <w:tc>
          <w:tcPr>
            <w:tcW w:w="511" w:type="dxa"/>
            <w:tcBorders>
              <w:top w:val="single" w:sz="8" w:space="0" w:color="auto"/>
              <w:left w:val="nil"/>
              <w:bottom w:val="single" w:sz="8" w:space="0" w:color="auto"/>
              <w:right w:val="single" w:sz="8" w:space="0" w:color="auto"/>
            </w:tcBorders>
            <w:shd w:val="pct25" w:color="auto" w:fill="auto"/>
            <w:vAlign w:val="bottom"/>
          </w:tcPr>
          <w:p w14:paraId="1DD687A9" w14:textId="4AD1BAF4" w:rsidR="00225D19" w:rsidRPr="000A5352" w:rsidDel="009B286C" w:rsidRDefault="00225D19" w:rsidP="00225D19">
            <w:pPr>
              <w:spacing w:after="0" w:line="240" w:lineRule="auto"/>
              <w:jc w:val="center"/>
              <w:rPr>
                <w:ins w:id="2894" w:author="John Junico Bernados" w:date="2017-08-23T23:55:00Z"/>
                <w:del w:id="2895"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4A1F2593" w14:textId="6AFE114F" w:rsidR="00225D19" w:rsidRPr="000A5352" w:rsidDel="009B286C" w:rsidRDefault="00225D19" w:rsidP="00225D19">
            <w:pPr>
              <w:spacing w:after="0" w:line="240" w:lineRule="auto"/>
              <w:jc w:val="center"/>
              <w:rPr>
                <w:ins w:id="2896" w:author="John Junico Bernados" w:date="2017-08-23T23:55:00Z"/>
                <w:del w:id="2897"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27F167AC" w14:textId="2FEAE867" w:rsidR="00225D19" w:rsidRPr="000A5352" w:rsidDel="009B286C" w:rsidRDefault="00225D19" w:rsidP="00225D19">
            <w:pPr>
              <w:spacing w:after="0" w:line="240" w:lineRule="auto"/>
              <w:jc w:val="center"/>
              <w:rPr>
                <w:ins w:id="2898" w:author="John Junico Bernados" w:date="2017-08-23T23:55:00Z"/>
                <w:del w:id="2899"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73230135" w14:textId="61E2960D" w:rsidR="00225D19" w:rsidRPr="000A5352" w:rsidDel="009B286C" w:rsidRDefault="00225D19" w:rsidP="00225D19">
            <w:pPr>
              <w:spacing w:after="0" w:line="240" w:lineRule="auto"/>
              <w:jc w:val="center"/>
              <w:rPr>
                <w:ins w:id="2900" w:author="John Junico Bernados" w:date="2017-08-23T23:55:00Z"/>
                <w:del w:id="2901"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20F23249" w14:textId="4CA35A5F" w:rsidR="00225D19" w:rsidRPr="000A5352" w:rsidDel="009B286C" w:rsidRDefault="00225D19" w:rsidP="00225D19">
            <w:pPr>
              <w:spacing w:after="0" w:line="240" w:lineRule="auto"/>
              <w:jc w:val="center"/>
              <w:rPr>
                <w:ins w:id="2902" w:author="John Junico Bernados" w:date="2017-08-23T23:55:00Z"/>
                <w:del w:id="2903"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067FE0E2" w14:textId="31CECCB3" w:rsidR="00225D19" w:rsidRPr="000A5352" w:rsidDel="009B286C" w:rsidRDefault="00225D19" w:rsidP="00225D19">
            <w:pPr>
              <w:spacing w:after="0" w:line="240" w:lineRule="auto"/>
              <w:jc w:val="center"/>
              <w:rPr>
                <w:ins w:id="2904" w:author="John Junico Bernados" w:date="2017-08-23T23:55:00Z"/>
                <w:del w:id="2905" w:author="Jen" w:date="2017-08-25T11:58:00Z"/>
                <w:rFonts w:ascii="Times New Roman" w:eastAsia="Times New Roman" w:hAnsi="Times New Roman" w:cs="Times New Roman"/>
                <w:color w:val="000000"/>
                <w:sz w:val="12"/>
                <w:szCs w:val="12"/>
                <w:lang w:val="en-US"/>
              </w:rPr>
            </w:pPr>
          </w:p>
        </w:tc>
        <w:tc>
          <w:tcPr>
            <w:tcW w:w="488" w:type="dxa"/>
            <w:tcBorders>
              <w:top w:val="nil"/>
              <w:left w:val="nil"/>
              <w:bottom w:val="single" w:sz="8" w:space="0" w:color="auto"/>
              <w:right w:val="single" w:sz="8" w:space="0" w:color="auto"/>
            </w:tcBorders>
            <w:shd w:val="clear" w:color="auto" w:fill="auto"/>
            <w:vAlign w:val="bottom"/>
            <w:hideMark/>
          </w:tcPr>
          <w:p w14:paraId="72E2E0B7" w14:textId="54344B32" w:rsidR="00225D19" w:rsidRPr="000A5352" w:rsidDel="009B286C" w:rsidRDefault="00225D19" w:rsidP="00225D19">
            <w:pPr>
              <w:spacing w:after="0" w:line="240" w:lineRule="auto"/>
              <w:jc w:val="center"/>
              <w:rPr>
                <w:ins w:id="2906" w:author="John Junico Bernados" w:date="2017-08-23T23:55:00Z"/>
                <w:del w:id="2907" w:author="Jen" w:date="2017-08-25T11:58:00Z"/>
                <w:rFonts w:ascii="Times New Roman" w:eastAsia="Times New Roman" w:hAnsi="Times New Roman" w:cs="Times New Roman"/>
                <w:color w:val="000000"/>
                <w:sz w:val="12"/>
                <w:szCs w:val="12"/>
                <w:lang w:val="en-US"/>
              </w:rPr>
            </w:pPr>
            <w:ins w:id="2908" w:author="John Junico Bernados" w:date="2017-08-23T23:55:00Z">
              <w:del w:id="2909" w:author="Jen" w:date="2017-08-25T11:58:00Z">
                <w:r w:rsidRPr="000A5352" w:rsidDel="009B286C">
                  <w:rPr>
                    <w:color w:val="000000"/>
                    <w:sz w:val="12"/>
                    <w:szCs w:val="12"/>
                  </w:rPr>
                  <w:delText>1,796</w:delText>
                </w:r>
              </w:del>
            </w:ins>
          </w:p>
        </w:tc>
        <w:tc>
          <w:tcPr>
            <w:tcW w:w="371" w:type="dxa"/>
            <w:tcBorders>
              <w:top w:val="nil"/>
              <w:left w:val="nil"/>
              <w:bottom w:val="single" w:sz="8" w:space="0" w:color="auto"/>
              <w:right w:val="single" w:sz="8" w:space="0" w:color="auto"/>
            </w:tcBorders>
            <w:shd w:val="clear" w:color="auto" w:fill="auto"/>
            <w:vAlign w:val="bottom"/>
            <w:hideMark/>
          </w:tcPr>
          <w:p w14:paraId="04D3C98A" w14:textId="2572E194" w:rsidR="00225D19" w:rsidRPr="000A5352" w:rsidDel="009B286C" w:rsidRDefault="00225D19" w:rsidP="00225D19">
            <w:pPr>
              <w:spacing w:after="0" w:line="240" w:lineRule="auto"/>
              <w:jc w:val="center"/>
              <w:rPr>
                <w:ins w:id="2910" w:author="John Junico Bernados" w:date="2017-08-23T23:55:00Z"/>
                <w:del w:id="2911" w:author="Jen" w:date="2017-08-25T11:58:00Z"/>
                <w:rFonts w:ascii="Times New Roman" w:eastAsia="Times New Roman" w:hAnsi="Times New Roman" w:cs="Times New Roman"/>
                <w:color w:val="000000"/>
                <w:sz w:val="12"/>
                <w:szCs w:val="12"/>
                <w:lang w:val="en-US"/>
              </w:rPr>
            </w:pPr>
            <w:ins w:id="2912" w:author="John Junico Bernados" w:date="2017-08-23T23:55:00Z">
              <w:del w:id="2913" w:author="Jen" w:date="2017-08-25T11:58:00Z">
                <w:r w:rsidRPr="000A5352" w:rsidDel="009B286C">
                  <w:rPr>
                    <w:color w:val="000000"/>
                    <w:sz w:val="12"/>
                    <w:szCs w:val="12"/>
                  </w:rPr>
                  <w:delText>97</w:delText>
                </w:r>
              </w:del>
            </w:ins>
          </w:p>
        </w:tc>
        <w:tc>
          <w:tcPr>
            <w:tcW w:w="674" w:type="dxa"/>
            <w:tcBorders>
              <w:top w:val="nil"/>
              <w:left w:val="nil"/>
              <w:bottom w:val="single" w:sz="8" w:space="0" w:color="auto"/>
              <w:right w:val="single" w:sz="8" w:space="0" w:color="auto"/>
            </w:tcBorders>
            <w:shd w:val="clear" w:color="auto" w:fill="auto"/>
            <w:vAlign w:val="bottom"/>
            <w:hideMark/>
          </w:tcPr>
          <w:p w14:paraId="4BE76CC1" w14:textId="3D4621DD" w:rsidR="00225D19" w:rsidRPr="000A5352" w:rsidDel="009B286C" w:rsidRDefault="00225D19" w:rsidP="00225D19">
            <w:pPr>
              <w:spacing w:after="0" w:line="240" w:lineRule="auto"/>
              <w:jc w:val="center"/>
              <w:rPr>
                <w:ins w:id="2914" w:author="John Junico Bernados" w:date="2017-08-23T23:55:00Z"/>
                <w:del w:id="2915" w:author="Jen" w:date="2017-08-25T11:58:00Z"/>
                <w:rFonts w:ascii="Times New Roman" w:eastAsia="Times New Roman" w:hAnsi="Times New Roman" w:cs="Times New Roman"/>
                <w:color w:val="000000"/>
                <w:sz w:val="12"/>
                <w:szCs w:val="12"/>
                <w:lang w:val="en-US"/>
              </w:rPr>
            </w:pPr>
            <w:ins w:id="2916" w:author="John Junico Bernados" w:date="2017-08-23T23:55:00Z">
              <w:del w:id="2917" w:author="Jen" w:date="2017-08-25T11:58:00Z">
                <w:r w:rsidRPr="000A5352" w:rsidDel="009B286C">
                  <w:rPr>
                    <w:color w:val="000000"/>
                    <w:sz w:val="12"/>
                    <w:szCs w:val="12"/>
                  </w:rPr>
                  <w:delText>1,975,600</w:delText>
                </w:r>
              </w:del>
            </w:ins>
          </w:p>
        </w:tc>
        <w:tc>
          <w:tcPr>
            <w:tcW w:w="490" w:type="dxa"/>
            <w:tcBorders>
              <w:top w:val="nil"/>
              <w:left w:val="nil"/>
              <w:bottom w:val="single" w:sz="8" w:space="0" w:color="auto"/>
              <w:right w:val="single" w:sz="8" w:space="0" w:color="auto"/>
            </w:tcBorders>
            <w:shd w:val="clear" w:color="auto" w:fill="auto"/>
            <w:vAlign w:val="bottom"/>
            <w:hideMark/>
          </w:tcPr>
          <w:p w14:paraId="0843F5BE" w14:textId="4FC51581" w:rsidR="00225D19" w:rsidRPr="000A5352" w:rsidDel="009B286C" w:rsidRDefault="00225D19" w:rsidP="00225D19">
            <w:pPr>
              <w:spacing w:after="0" w:line="240" w:lineRule="auto"/>
              <w:jc w:val="center"/>
              <w:rPr>
                <w:ins w:id="2918" w:author="John Junico Bernados" w:date="2017-08-23T23:55:00Z"/>
                <w:del w:id="2919" w:author="Jen" w:date="2017-08-25T11:58:00Z"/>
                <w:rFonts w:ascii="Times New Roman" w:eastAsia="Times New Roman" w:hAnsi="Times New Roman" w:cs="Times New Roman"/>
                <w:color w:val="000000"/>
                <w:sz w:val="12"/>
                <w:szCs w:val="12"/>
                <w:lang w:val="en-US"/>
              </w:rPr>
            </w:pPr>
            <w:ins w:id="2920" w:author="John Junico Bernados" w:date="2017-08-23T23:55:00Z">
              <w:del w:id="2921" w:author="Jen" w:date="2017-08-25T11:58:00Z">
                <w:r w:rsidRPr="000A5352" w:rsidDel="009B286C">
                  <w:rPr>
                    <w:color w:val="000000"/>
                    <w:sz w:val="12"/>
                    <w:szCs w:val="12"/>
                  </w:rPr>
                  <w:delText>1,854</w:delText>
                </w:r>
              </w:del>
            </w:ins>
          </w:p>
        </w:tc>
        <w:tc>
          <w:tcPr>
            <w:tcW w:w="450" w:type="dxa"/>
            <w:tcBorders>
              <w:top w:val="nil"/>
              <w:left w:val="nil"/>
              <w:bottom w:val="single" w:sz="8" w:space="0" w:color="auto"/>
              <w:right w:val="single" w:sz="8" w:space="0" w:color="auto"/>
            </w:tcBorders>
            <w:shd w:val="clear" w:color="auto" w:fill="auto"/>
            <w:vAlign w:val="bottom"/>
            <w:hideMark/>
          </w:tcPr>
          <w:p w14:paraId="32373465" w14:textId="08195304" w:rsidR="00225D19" w:rsidRPr="000A5352" w:rsidDel="009B286C" w:rsidRDefault="00225D19" w:rsidP="00225D19">
            <w:pPr>
              <w:spacing w:after="0" w:line="240" w:lineRule="auto"/>
              <w:jc w:val="center"/>
              <w:rPr>
                <w:ins w:id="2922" w:author="John Junico Bernados" w:date="2017-08-23T23:55:00Z"/>
                <w:del w:id="2923" w:author="Jen" w:date="2017-08-25T11:58:00Z"/>
                <w:rFonts w:ascii="Times New Roman" w:eastAsia="Times New Roman" w:hAnsi="Times New Roman" w:cs="Times New Roman"/>
                <w:color w:val="000000"/>
                <w:sz w:val="12"/>
                <w:szCs w:val="12"/>
                <w:lang w:val="en-US"/>
              </w:rPr>
            </w:pPr>
            <w:ins w:id="2924" w:author="John Junico Bernados" w:date="2017-08-23T23:55:00Z">
              <w:del w:id="2925" w:author="Jen" w:date="2017-08-25T11:58:00Z">
                <w:r w:rsidRPr="000A5352" w:rsidDel="009B286C">
                  <w:rPr>
                    <w:color w:val="000000"/>
                    <w:sz w:val="12"/>
                    <w:szCs w:val="12"/>
                  </w:rPr>
                  <w:delText>100</w:delText>
                </w:r>
              </w:del>
            </w:ins>
          </w:p>
        </w:tc>
        <w:tc>
          <w:tcPr>
            <w:tcW w:w="788" w:type="dxa"/>
            <w:tcBorders>
              <w:top w:val="nil"/>
              <w:left w:val="nil"/>
              <w:bottom w:val="single" w:sz="8" w:space="0" w:color="auto"/>
              <w:right w:val="single" w:sz="8" w:space="0" w:color="auto"/>
            </w:tcBorders>
            <w:shd w:val="clear" w:color="auto" w:fill="auto"/>
            <w:vAlign w:val="bottom"/>
            <w:hideMark/>
          </w:tcPr>
          <w:p w14:paraId="0AE1CD47" w14:textId="65B52944" w:rsidR="00225D19" w:rsidRPr="000A5352" w:rsidDel="009B286C" w:rsidRDefault="00225D19" w:rsidP="00225D19">
            <w:pPr>
              <w:spacing w:after="0" w:line="240" w:lineRule="auto"/>
              <w:jc w:val="center"/>
              <w:rPr>
                <w:ins w:id="2926" w:author="John Junico Bernados" w:date="2017-08-23T23:55:00Z"/>
                <w:del w:id="2927" w:author="Jen" w:date="2017-08-25T11:58:00Z"/>
                <w:rFonts w:ascii="Times New Roman" w:eastAsia="Times New Roman" w:hAnsi="Times New Roman" w:cs="Times New Roman"/>
                <w:color w:val="000000"/>
                <w:sz w:val="12"/>
                <w:szCs w:val="12"/>
                <w:lang w:val="en-US"/>
              </w:rPr>
            </w:pPr>
            <w:ins w:id="2928" w:author="John Junico Bernados" w:date="2017-08-23T23:55:00Z">
              <w:del w:id="2929" w:author="Jen" w:date="2017-08-25T11:58:00Z">
                <w:r w:rsidRPr="000A5352" w:rsidDel="009B286C">
                  <w:rPr>
                    <w:color w:val="000000"/>
                    <w:sz w:val="12"/>
                    <w:szCs w:val="12"/>
                  </w:rPr>
                  <w:delText>2,097,400</w:delText>
                </w:r>
              </w:del>
            </w:ins>
          </w:p>
        </w:tc>
      </w:tr>
      <w:tr w:rsidR="001510A4" w:rsidRPr="00EB2EFD" w:rsidDel="009B286C" w14:paraId="6F62BC30" w14:textId="477655F7" w:rsidTr="007D2C32">
        <w:trPr>
          <w:trHeight w:val="315"/>
          <w:ins w:id="2930" w:author="John Junico Bernados" w:date="2017-08-23T23:55:00Z"/>
          <w:del w:id="2931"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1CB9F1C2" w14:textId="126417CE" w:rsidR="00225D19" w:rsidRPr="000A5352" w:rsidDel="009B286C" w:rsidRDefault="00225D19" w:rsidP="00225D19">
            <w:pPr>
              <w:spacing w:after="0" w:line="240" w:lineRule="auto"/>
              <w:rPr>
                <w:ins w:id="2932" w:author="John Junico Bernados" w:date="2017-08-23T23:55:00Z"/>
                <w:del w:id="2933" w:author="Jen" w:date="2017-08-25T11:58:00Z"/>
                <w:rFonts w:ascii="Times New Roman" w:eastAsia="Times New Roman" w:hAnsi="Times New Roman" w:cs="Times New Roman"/>
                <w:color w:val="000000"/>
                <w:sz w:val="12"/>
                <w:szCs w:val="12"/>
                <w:lang w:val="en-US"/>
              </w:rPr>
            </w:pPr>
            <w:ins w:id="2934" w:author="John Junico Bernados" w:date="2017-08-23T23:55:00Z">
              <w:del w:id="2935" w:author="Jen" w:date="2017-08-25T11:58:00Z">
                <w:r w:rsidRPr="000A5352" w:rsidDel="009B286C">
                  <w:rPr>
                    <w:rFonts w:ascii="Times New Roman" w:eastAsia="Times New Roman" w:hAnsi="Times New Roman" w:cs="Times New Roman"/>
                    <w:color w:val="000000"/>
                    <w:sz w:val="12"/>
                    <w:szCs w:val="12"/>
                    <w:lang w:val="en-US"/>
                  </w:rPr>
                  <w:delText>Marilao</w:delText>
                </w:r>
              </w:del>
            </w:ins>
          </w:p>
        </w:tc>
        <w:tc>
          <w:tcPr>
            <w:tcW w:w="591" w:type="dxa"/>
            <w:tcBorders>
              <w:top w:val="single" w:sz="8" w:space="0" w:color="auto"/>
              <w:left w:val="nil"/>
              <w:bottom w:val="single" w:sz="8" w:space="0" w:color="auto"/>
              <w:right w:val="single" w:sz="8" w:space="0" w:color="auto"/>
            </w:tcBorders>
            <w:shd w:val="pct25" w:color="auto" w:fill="auto"/>
            <w:vAlign w:val="bottom"/>
            <w:hideMark/>
          </w:tcPr>
          <w:p w14:paraId="247C5A26" w14:textId="71BC55A0" w:rsidR="00225D19" w:rsidRPr="000A5352" w:rsidDel="009B286C" w:rsidRDefault="00225D19" w:rsidP="00225D19">
            <w:pPr>
              <w:spacing w:after="0" w:line="240" w:lineRule="auto"/>
              <w:jc w:val="center"/>
              <w:rPr>
                <w:ins w:id="2936" w:author="John Junico Bernados" w:date="2017-08-23T23:55:00Z"/>
                <w:del w:id="2937" w:author="Jen" w:date="2017-08-25T11:58:00Z"/>
                <w:rFonts w:ascii="Times New Roman" w:eastAsia="Times New Roman" w:hAnsi="Times New Roman" w:cs="Times New Roman"/>
                <w:color w:val="000000"/>
                <w:sz w:val="12"/>
                <w:szCs w:val="12"/>
                <w:lang w:val="en-US"/>
              </w:rPr>
            </w:pPr>
            <w:ins w:id="2938" w:author="John Junico Bernados" w:date="2017-08-23T23:55:00Z">
              <w:del w:id="2939" w:author="Jen" w:date="2017-08-25T11:58:00Z">
                <w:r w:rsidRPr="000A5352" w:rsidDel="009B286C">
                  <w:rPr>
                    <w:color w:val="000000"/>
                    <w:sz w:val="12"/>
                    <w:szCs w:val="12"/>
                  </w:rPr>
                  <w:delText>-</w:delText>
                </w:r>
              </w:del>
            </w:ins>
          </w:p>
        </w:tc>
        <w:tc>
          <w:tcPr>
            <w:tcW w:w="369" w:type="dxa"/>
            <w:tcBorders>
              <w:top w:val="single" w:sz="8" w:space="0" w:color="auto"/>
              <w:left w:val="nil"/>
              <w:bottom w:val="single" w:sz="8" w:space="0" w:color="auto"/>
              <w:right w:val="single" w:sz="8" w:space="0" w:color="auto"/>
            </w:tcBorders>
            <w:shd w:val="pct25" w:color="auto" w:fill="auto"/>
            <w:vAlign w:val="bottom"/>
            <w:hideMark/>
          </w:tcPr>
          <w:p w14:paraId="519B1FE5" w14:textId="36F93AA0" w:rsidR="00225D19" w:rsidRPr="000A5352" w:rsidDel="009B286C" w:rsidRDefault="00225D19" w:rsidP="00225D19">
            <w:pPr>
              <w:spacing w:after="0" w:line="240" w:lineRule="auto"/>
              <w:jc w:val="center"/>
              <w:rPr>
                <w:ins w:id="2940" w:author="John Junico Bernados" w:date="2017-08-23T23:55:00Z"/>
                <w:del w:id="2941" w:author="Jen" w:date="2017-08-25T11:58:00Z"/>
                <w:rFonts w:ascii="Times New Roman" w:eastAsia="Times New Roman" w:hAnsi="Times New Roman" w:cs="Times New Roman"/>
                <w:color w:val="000000"/>
                <w:sz w:val="12"/>
                <w:szCs w:val="12"/>
                <w:lang w:val="en-US"/>
              </w:rPr>
            </w:pPr>
            <w:ins w:id="2942" w:author="John Junico Bernados" w:date="2017-08-23T23:55:00Z">
              <w:del w:id="2943" w:author="Jen" w:date="2017-08-25T11:58:00Z">
                <w:r w:rsidRPr="000A5352" w:rsidDel="009B286C">
                  <w:rPr>
                    <w:color w:val="000000"/>
                    <w:sz w:val="12"/>
                    <w:szCs w:val="12"/>
                  </w:rPr>
                  <w:delText>-</w:delText>
                </w:r>
              </w:del>
            </w:ins>
          </w:p>
        </w:tc>
        <w:tc>
          <w:tcPr>
            <w:tcW w:w="719" w:type="dxa"/>
            <w:tcBorders>
              <w:top w:val="single" w:sz="8" w:space="0" w:color="auto"/>
              <w:left w:val="nil"/>
              <w:bottom w:val="single" w:sz="8" w:space="0" w:color="auto"/>
              <w:right w:val="single" w:sz="8" w:space="0" w:color="auto"/>
            </w:tcBorders>
            <w:shd w:val="pct25" w:color="auto" w:fill="auto"/>
            <w:vAlign w:val="bottom"/>
            <w:hideMark/>
          </w:tcPr>
          <w:p w14:paraId="472387F5" w14:textId="5E2E68DC" w:rsidR="00225D19" w:rsidRPr="000A5352" w:rsidDel="009B286C" w:rsidRDefault="00225D19" w:rsidP="00225D19">
            <w:pPr>
              <w:spacing w:after="0" w:line="240" w:lineRule="auto"/>
              <w:jc w:val="center"/>
              <w:rPr>
                <w:ins w:id="2944" w:author="John Junico Bernados" w:date="2017-08-23T23:55:00Z"/>
                <w:del w:id="2945" w:author="Jen" w:date="2017-08-25T11:58:00Z"/>
                <w:rFonts w:ascii="Times New Roman" w:eastAsia="Times New Roman" w:hAnsi="Times New Roman" w:cs="Times New Roman"/>
                <w:color w:val="000000"/>
                <w:sz w:val="12"/>
                <w:szCs w:val="12"/>
                <w:lang w:val="en-US"/>
              </w:rPr>
            </w:pPr>
            <w:ins w:id="2946" w:author="John Junico Bernados" w:date="2017-08-23T23:55:00Z">
              <w:del w:id="2947" w:author="Jen" w:date="2017-08-25T11:58:00Z">
                <w:r w:rsidRPr="000A5352" w:rsidDel="009B286C">
                  <w:rPr>
                    <w:color w:val="000000"/>
                    <w:sz w:val="12"/>
                    <w:szCs w:val="12"/>
                  </w:rPr>
                  <w:delText>-</w:delText>
                </w:r>
              </w:del>
            </w:ins>
          </w:p>
        </w:tc>
        <w:tc>
          <w:tcPr>
            <w:tcW w:w="547" w:type="dxa"/>
            <w:tcBorders>
              <w:top w:val="nil"/>
              <w:left w:val="nil"/>
              <w:bottom w:val="single" w:sz="8" w:space="0" w:color="auto"/>
              <w:right w:val="single" w:sz="8" w:space="0" w:color="auto"/>
            </w:tcBorders>
            <w:shd w:val="clear" w:color="auto" w:fill="auto"/>
            <w:vAlign w:val="bottom"/>
            <w:hideMark/>
          </w:tcPr>
          <w:p w14:paraId="39238DD5" w14:textId="1537BD93" w:rsidR="00225D19" w:rsidRPr="000A5352" w:rsidDel="009B286C" w:rsidRDefault="00225D19" w:rsidP="00225D19">
            <w:pPr>
              <w:spacing w:after="0" w:line="240" w:lineRule="auto"/>
              <w:jc w:val="center"/>
              <w:rPr>
                <w:ins w:id="2948" w:author="John Junico Bernados" w:date="2017-08-23T23:55:00Z"/>
                <w:del w:id="2949" w:author="Jen" w:date="2017-08-25T11:58:00Z"/>
                <w:rFonts w:ascii="Times New Roman" w:eastAsia="Times New Roman" w:hAnsi="Times New Roman" w:cs="Times New Roman"/>
                <w:color w:val="000000"/>
                <w:sz w:val="12"/>
                <w:szCs w:val="12"/>
                <w:lang w:val="en-US"/>
              </w:rPr>
            </w:pPr>
            <w:ins w:id="2950" w:author="John Junico Bernados" w:date="2017-08-23T23:55:00Z">
              <w:del w:id="2951" w:author="Jen" w:date="2017-08-25T11:58:00Z">
                <w:r w:rsidRPr="000A5352" w:rsidDel="009B286C">
                  <w:rPr>
                    <w:color w:val="000000"/>
                    <w:sz w:val="12"/>
                    <w:szCs w:val="12"/>
                  </w:rPr>
                  <w:delText>7,043</w:delText>
                </w:r>
              </w:del>
            </w:ins>
          </w:p>
        </w:tc>
        <w:tc>
          <w:tcPr>
            <w:tcW w:w="409" w:type="dxa"/>
            <w:tcBorders>
              <w:top w:val="nil"/>
              <w:left w:val="nil"/>
              <w:bottom w:val="single" w:sz="8" w:space="0" w:color="auto"/>
              <w:right w:val="single" w:sz="8" w:space="0" w:color="auto"/>
            </w:tcBorders>
            <w:shd w:val="clear" w:color="auto" w:fill="auto"/>
            <w:vAlign w:val="bottom"/>
            <w:hideMark/>
          </w:tcPr>
          <w:p w14:paraId="2404F754" w14:textId="72DF4773" w:rsidR="00225D19" w:rsidRPr="000A5352" w:rsidDel="009B286C" w:rsidRDefault="00225D19" w:rsidP="00225D19">
            <w:pPr>
              <w:spacing w:after="0" w:line="240" w:lineRule="auto"/>
              <w:jc w:val="center"/>
              <w:rPr>
                <w:ins w:id="2952" w:author="John Junico Bernados" w:date="2017-08-23T23:55:00Z"/>
                <w:del w:id="2953" w:author="Jen" w:date="2017-08-25T11:58:00Z"/>
                <w:rFonts w:ascii="Times New Roman" w:eastAsia="Times New Roman" w:hAnsi="Times New Roman" w:cs="Times New Roman"/>
                <w:color w:val="000000"/>
                <w:sz w:val="12"/>
                <w:szCs w:val="12"/>
                <w:lang w:val="en-US"/>
              </w:rPr>
            </w:pPr>
            <w:ins w:id="2954" w:author="John Junico Bernados" w:date="2017-08-23T23:55:00Z">
              <w:del w:id="2955" w:author="Jen" w:date="2017-08-25T11:58:00Z">
                <w:r w:rsidRPr="000A5352" w:rsidDel="009B286C">
                  <w:rPr>
                    <w:color w:val="000000"/>
                    <w:sz w:val="12"/>
                    <w:szCs w:val="12"/>
                  </w:rPr>
                  <w:delText>100</w:delText>
                </w:r>
              </w:del>
            </w:ins>
          </w:p>
        </w:tc>
        <w:tc>
          <w:tcPr>
            <w:tcW w:w="756" w:type="dxa"/>
            <w:tcBorders>
              <w:top w:val="nil"/>
              <w:left w:val="nil"/>
              <w:bottom w:val="single" w:sz="8" w:space="0" w:color="auto"/>
              <w:right w:val="single" w:sz="8" w:space="0" w:color="auto"/>
            </w:tcBorders>
            <w:shd w:val="clear" w:color="auto" w:fill="auto"/>
            <w:vAlign w:val="bottom"/>
            <w:hideMark/>
          </w:tcPr>
          <w:p w14:paraId="6D9107E9" w14:textId="6F626E47" w:rsidR="00225D19" w:rsidRPr="000A5352" w:rsidDel="009B286C" w:rsidRDefault="00225D19" w:rsidP="00225D19">
            <w:pPr>
              <w:spacing w:after="0" w:line="240" w:lineRule="auto"/>
              <w:jc w:val="center"/>
              <w:rPr>
                <w:ins w:id="2956" w:author="John Junico Bernados" w:date="2017-08-23T23:55:00Z"/>
                <w:del w:id="2957" w:author="Jen" w:date="2017-08-25T11:58:00Z"/>
                <w:rFonts w:ascii="Times New Roman" w:eastAsia="Times New Roman" w:hAnsi="Times New Roman" w:cs="Times New Roman"/>
                <w:color w:val="000000"/>
                <w:sz w:val="12"/>
                <w:szCs w:val="12"/>
                <w:lang w:val="en-US"/>
              </w:rPr>
            </w:pPr>
            <w:ins w:id="2958" w:author="John Junico Bernados" w:date="2017-08-23T23:55:00Z">
              <w:del w:id="2959" w:author="Jen" w:date="2017-08-25T11:58:00Z">
                <w:r w:rsidRPr="000A5352" w:rsidDel="009B286C">
                  <w:rPr>
                    <w:color w:val="000000"/>
                    <w:sz w:val="12"/>
                    <w:szCs w:val="12"/>
                  </w:rPr>
                  <w:delText>26,516,895</w:delText>
                </w:r>
              </w:del>
            </w:ins>
          </w:p>
        </w:tc>
        <w:tc>
          <w:tcPr>
            <w:tcW w:w="511" w:type="dxa"/>
            <w:tcBorders>
              <w:top w:val="single" w:sz="8" w:space="0" w:color="auto"/>
              <w:left w:val="nil"/>
              <w:bottom w:val="single" w:sz="8" w:space="0" w:color="auto"/>
              <w:right w:val="single" w:sz="8" w:space="0" w:color="auto"/>
            </w:tcBorders>
            <w:shd w:val="pct25" w:color="auto" w:fill="auto"/>
            <w:vAlign w:val="bottom"/>
          </w:tcPr>
          <w:p w14:paraId="6FE970E6" w14:textId="2E2D7E6C" w:rsidR="00225D19" w:rsidRPr="000A5352" w:rsidDel="009B286C" w:rsidRDefault="00225D19" w:rsidP="00225D19">
            <w:pPr>
              <w:spacing w:after="0" w:line="240" w:lineRule="auto"/>
              <w:jc w:val="center"/>
              <w:rPr>
                <w:ins w:id="2960" w:author="John Junico Bernados" w:date="2017-08-23T23:55:00Z"/>
                <w:del w:id="2961"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699D201D" w14:textId="2257CCFA" w:rsidR="00225D19" w:rsidRPr="000A5352" w:rsidDel="009B286C" w:rsidRDefault="00225D19" w:rsidP="00225D19">
            <w:pPr>
              <w:spacing w:after="0" w:line="240" w:lineRule="auto"/>
              <w:jc w:val="center"/>
              <w:rPr>
                <w:ins w:id="2962" w:author="John Junico Bernados" w:date="2017-08-23T23:55:00Z"/>
                <w:del w:id="2963"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4BE5DC6A" w14:textId="1D5F6133" w:rsidR="00225D19" w:rsidRPr="000A5352" w:rsidDel="009B286C" w:rsidRDefault="00225D19" w:rsidP="00225D19">
            <w:pPr>
              <w:spacing w:after="0" w:line="240" w:lineRule="auto"/>
              <w:jc w:val="center"/>
              <w:rPr>
                <w:ins w:id="2964" w:author="John Junico Bernados" w:date="2017-08-23T23:55:00Z"/>
                <w:del w:id="2965"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4C45AD37" w14:textId="6F2094DA" w:rsidR="00225D19" w:rsidRPr="000A5352" w:rsidDel="009B286C" w:rsidRDefault="00225D19" w:rsidP="00225D19">
            <w:pPr>
              <w:spacing w:after="0" w:line="240" w:lineRule="auto"/>
              <w:jc w:val="center"/>
              <w:rPr>
                <w:ins w:id="2966" w:author="John Junico Bernados" w:date="2017-08-23T23:55:00Z"/>
                <w:del w:id="2967"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28130799" w14:textId="4FFB594B" w:rsidR="00225D19" w:rsidRPr="000A5352" w:rsidDel="009B286C" w:rsidRDefault="00225D19" w:rsidP="00225D19">
            <w:pPr>
              <w:spacing w:after="0" w:line="240" w:lineRule="auto"/>
              <w:jc w:val="center"/>
              <w:rPr>
                <w:ins w:id="2968" w:author="John Junico Bernados" w:date="2017-08-23T23:55:00Z"/>
                <w:del w:id="2969"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7D1752A4" w14:textId="789D73E0" w:rsidR="00225D19" w:rsidRPr="000A5352" w:rsidDel="009B286C" w:rsidRDefault="00225D19" w:rsidP="00225D19">
            <w:pPr>
              <w:spacing w:after="0" w:line="240" w:lineRule="auto"/>
              <w:jc w:val="center"/>
              <w:rPr>
                <w:ins w:id="2970" w:author="John Junico Bernados" w:date="2017-08-23T23:55:00Z"/>
                <w:del w:id="2971" w:author="Jen" w:date="2017-08-25T11:58:00Z"/>
                <w:rFonts w:ascii="Times New Roman" w:eastAsia="Times New Roman" w:hAnsi="Times New Roman" w:cs="Times New Roman"/>
                <w:color w:val="000000"/>
                <w:sz w:val="12"/>
                <w:szCs w:val="12"/>
                <w:lang w:val="en-US"/>
              </w:rPr>
            </w:pPr>
          </w:p>
        </w:tc>
        <w:tc>
          <w:tcPr>
            <w:tcW w:w="488" w:type="dxa"/>
            <w:tcBorders>
              <w:top w:val="single" w:sz="8" w:space="0" w:color="auto"/>
              <w:left w:val="nil"/>
              <w:bottom w:val="single" w:sz="8" w:space="0" w:color="auto"/>
              <w:right w:val="single" w:sz="8" w:space="0" w:color="auto"/>
            </w:tcBorders>
            <w:shd w:val="pct25" w:color="auto" w:fill="auto"/>
            <w:vAlign w:val="bottom"/>
          </w:tcPr>
          <w:p w14:paraId="02CA6A86" w14:textId="4B734C37" w:rsidR="00225D19" w:rsidRPr="000A5352" w:rsidDel="009B286C" w:rsidRDefault="00225D19" w:rsidP="00225D19">
            <w:pPr>
              <w:spacing w:after="0" w:line="240" w:lineRule="auto"/>
              <w:jc w:val="center"/>
              <w:rPr>
                <w:ins w:id="2972" w:author="John Junico Bernados" w:date="2017-08-23T23:55:00Z"/>
                <w:del w:id="2973"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2A653D6B" w14:textId="213FACEE" w:rsidR="00225D19" w:rsidRPr="000A5352" w:rsidDel="009B286C" w:rsidRDefault="00225D19" w:rsidP="00225D19">
            <w:pPr>
              <w:spacing w:after="0" w:line="240" w:lineRule="auto"/>
              <w:jc w:val="center"/>
              <w:rPr>
                <w:ins w:id="2974" w:author="John Junico Bernados" w:date="2017-08-23T23:55:00Z"/>
                <w:del w:id="2975"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08F20832" w14:textId="22D9DCDC" w:rsidR="00225D19" w:rsidRPr="000A5352" w:rsidDel="009B286C" w:rsidRDefault="00225D19" w:rsidP="00225D19">
            <w:pPr>
              <w:spacing w:after="0" w:line="240" w:lineRule="auto"/>
              <w:jc w:val="center"/>
              <w:rPr>
                <w:ins w:id="2976" w:author="John Junico Bernados" w:date="2017-08-23T23:55:00Z"/>
                <w:del w:id="2977" w:author="Jen" w:date="2017-08-25T11:58:00Z"/>
                <w:rFonts w:ascii="Times New Roman" w:eastAsia="Times New Roman" w:hAnsi="Times New Roman" w:cs="Times New Roman"/>
                <w:color w:val="000000"/>
                <w:sz w:val="12"/>
                <w:szCs w:val="12"/>
                <w:lang w:val="en-US"/>
              </w:rPr>
            </w:pPr>
          </w:p>
        </w:tc>
        <w:tc>
          <w:tcPr>
            <w:tcW w:w="490" w:type="dxa"/>
            <w:tcBorders>
              <w:top w:val="nil"/>
              <w:left w:val="nil"/>
              <w:bottom w:val="single" w:sz="8" w:space="0" w:color="auto"/>
              <w:right w:val="single" w:sz="8" w:space="0" w:color="auto"/>
            </w:tcBorders>
            <w:shd w:val="clear" w:color="auto" w:fill="auto"/>
            <w:vAlign w:val="bottom"/>
            <w:hideMark/>
          </w:tcPr>
          <w:p w14:paraId="483113DF" w14:textId="1F90FC0D" w:rsidR="00225D19" w:rsidRPr="000A5352" w:rsidDel="009B286C" w:rsidRDefault="00225D19" w:rsidP="00225D19">
            <w:pPr>
              <w:spacing w:after="0" w:line="240" w:lineRule="auto"/>
              <w:jc w:val="center"/>
              <w:rPr>
                <w:ins w:id="2978" w:author="John Junico Bernados" w:date="2017-08-23T23:55:00Z"/>
                <w:del w:id="2979" w:author="Jen" w:date="2017-08-25T11:58:00Z"/>
                <w:rFonts w:ascii="Times New Roman" w:eastAsia="Times New Roman" w:hAnsi="Times New Roman" w:cs="Times New Roman"/>
                <w:color w:val="000000"/>
                <w:sz w:val="12"/>
                <w:szCs w:val="12"/>
                <w:lang w:val="en-US"/>
              </w:rPr>
            </w:pPr>
            <w:ins w:id="2980" w:author="John Junico Bernados" w:date="2017-08-23T23:55:00Z">
              <w:del w:id="2981" w:author="Jen" w:date="2017-08-25T11:58:00Z">
                <w:r w:rsidRPr="000A5352" w:rsidDel="009B286C">
                  <w:rPr>
                    <w:color w:val="000000"/>
                    <w:sz w:val="12"/>
                    <w:szCs w:val="12"/>
                  </w:rPr>
                  <w:delText>7,043</w:delText>
                </w:r>
              </w:del>
            </w:ins>
          </w:p>
        </w:tc>
        <w:tc>
          <w:tcPr>
            <w:tcW w:w="450" w:type="dxa"/>
            <w:tcBorders>
              <w:top w:val="nil"/>
              <w:left w:val="nil"/>
              <w:bottom w:val="single" w:sz="8" w:space="0" w:color="auto"/>
              <w:right w:val="single" w:sz="8" w:space="0" w:color="auto"/>
            </w:tcBorders>
            <w:shd w:val="clear" w:color="auto" w:fill="auto"/>
            <w:vAlign w:val="bottom"/>
            <w:hideMark/>
          </w:tcPr>
          <w:p w14:paraId="1DD42436" w14:textId="735F9B06" w:rsidR="00225D19" w:rsidRPr="000A5352" w:rsidDel="009B286C" w:rsidRDefault="00225D19" w:rsidP="00225D19">
            <w:pPr>
              <w:spacing w:after="0" w:line="240" w:lineRule="auto"/>
              <w:jc w:val="center"/>
              <w:rPr>
                <w:ins w:id="2982" w:author="John Junico Bernados" w:date="2017-08-23T23:55:00Z"/>
                <w:del w:id="2983" w:author="Jen" w:date="2017-08-25T11:58:00Z"/>
                <w:rFonts w:ascii="Times New Roman" w:eastAsia="Times New Roman" w:hAnsi="Times New Roman" w:cs="Times New Roman"/>
                <w:color w:val="000000"/>
                <w:sz w:val="12"/>
                <w:szCs w:val="12"/>
                <w:lang w:val="en-US"/>
              </w:rPr>
            </w:pPr>
            <w:ins w:id="2984" w:author="John Junico Bernados" w:date="2017-08-23T23:55:00Z">
              <w:del w:id="2985" w:author="Jen" w:date="2017-08-25T11:58:00Z">
                <w:r w:rsidRPr="000A5352" w:rsidDel="009B286C">
                  <w:rPr>
                    <w:color w:val="000000"/>
                    <w:sz w:val="12"/>
                    <w:szCs w:val="12"/>
                  </w:rPr>
                  <w:delText>100</w:delText>
                </w:r>
              </w:del>
            </w:ins>
          </w:p>
        </w:tc>
        <w:tc>
          <w:tcPr>
            <w:tcW w:w="788" w:type="dxa"/>
            <w:tcBorders>
              <w:top w:val="nil"/>
              <w:left w:val="nil"/>
              <w:bottom w:val="single" w:sz="8" w:space="0" w:color="auto"/>
              <w:right w:val="single" w:sz="8" w:space="0" w:color="auto"/>
            </w:tcBorders>
            <w:shd w:val="clear" w:color="auto" w:fill="auto"/>
            <w:vAlign w:val="bottom"/>
            <w:hideMark/>
          </w:tcPr>
          <w:p w14:paraId="6E7DE90E" w14:textId="4E0596C8" w:rsidR="00225D19" w:rsidRPr="000A5352" w:rsidDel="009B286C" w:rsidRDefault="00225D19" w:rsidP="00225D19">
            <w:pPr>
              <w:spacing w:after="0" w:line="240" w:lineRule="auto"/>
              <w:jc w:val="center"/>
              <w:rPr>
                <w:ins w:id="2986" w:author="John Junico Bernados" w:date="2017-08-23T23:55:00Z"/>
                <w:del w:id="2987" w:author="Jen" w:date="2017-08-25T11:58:00Z"/>
                <w:rFonts w:ascii="Times New Roman" w:eastAsia="Times New Roman" w:hAnsi="Times New Roman" w:cs="Times New Roman"/>
                <w:color w:val="000000"/>
                <w:sz w:val="12"/>
                <w:szCs w:val="12"/>
                <w:lang w:val="en-US"/>
              </w:rPr>
            </w:pPr>
            <w:ins w:id="2988" w:author="John Junico Bernados" w:date="2017-08-23T23:55:00Z">
              <w:del w:id="2989" w:author="Jen" w:date="2017-08-25T11:58:00Z">
                <w:r w:rsidRPr="000A5352" w:rsidDel="009B286C">
                  <w:rPr>
                    <w:color w:val="000000"/>
                    <w:sz w:val="12"/>
                    <w:szCs w:val="12"/>
                  </w:rPr>
                  <w:delText>26,516,895</w:delText>
                </w:r>
              </w:del>
            </w:ins>
          </w:p>
        </w:tc>
      </w:tr>
      <w:tr w:rsidR="001510A4" w:rsidRPr="00EB2EFD" w:rsidDel="009B286C" w14:paraId="6113BE40" w14:textId="7B5ACE9E" w:rsidTr="007D2C32">
        <w:trPr>
          <w:trHeight w:val="315"/>
          <w:ins w:id="2990" w:author="John Junico Bernados" w:date="2017-08-23T23:55:00Z"/>
          <w:del w:id="2991"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39DA7240" w14:textId="21CCC05F" w:rsidR="00225D19" w:rsidRPr="000A5352" w:rsidDel="009B286C" w:rsidRDefault="00225D19" w:rsidP="00225D19">
            <w:pPr>
              <w:spacing w:after="0" w:line="240" w:lineRule="auto"/>
              <w:rPr>
                <w:ins w:id="2992" w:author="John Junico Bernados" w:date="2017-08-23T23:55:00Z"/>
                <w:del w:id="2993" w:author="Jen" w:date="2017-08-25T11:58:00Z"/>
                <w:rFonts w:ascii="Times New Roman" w:eastAsia="Times New Roman" w:hAnsi="Times New Roman" w:cs="Times New Roman"/>
                <w:color w:val="000000"/>
                <w:sz w:val="12"/>
                <w:szCs w:val="12"/>
                <w:lang w:val="en-US"/>
              </w:rPr>
            </w:pPr>
            <w:ins w:id="2994" w:author="John Junico Bernados" w:date="2017-08-23T23:55:00Z">
              <w:del w:id="2995" w:author="Jen" w:date="2017-08-25T11:58:00Z">
                <w:r w:rsidRPr="000A5352" w:rsidDel="009B286C">
                  <w:rPr>
                    <w:rFonts w:ascii="Times New Roman" w:eastAsia="Times New Roman" w:hAnsi="Times New Roman" w:cs="Times New Roman"/>
                    <w:color w:val="000000"/>
                    <w:sz w:val="12"/>
                    <w:szCs w:val="12"/>
                    <w:lang w:val="en-US"/>
                  </w:rPr>
                  <w:delText>Meycauayan</w:delText>
                </w:r>
              </w:del>
            </w:ins>
          </w:p>
        </w:tc>
        <w:tc>
          <w:tcPr>
            <w:tcW w:w="591" w:type="dxa"/>
            <w:tcBorders>
              <w:top w:val="nil"/>
              <w:left w:val="nil"/>
              <w:bottom w:val="single" w:sz="8" w:space="0" w:color="auto"/>
              <w:right w:val="single" w:sz="8" w:space="0" w:color="auto"/>
            </w:tcBorders>
            <w:shd w:val="clear" w:color="auto" w:fill="auto"/>
            <w:vAlign w:val="bottom"/>
            <w:hideMark/>
          </w:tcPr>
          <w:p w14:paraId="0C5DE1FC" w14:textId="67CFE4E1" w:rsidR="00225D19" w:rsidRPr="000A5352" w:rsidDel="009B286C" w:rsidRDefault="00225D19" w:rsidP="00225D19">
            <w:pPr>
              <w:spacing w:after="0" w:line="240" w:lineRule="auto"/>
              <w:jc w:val="center"/>
              <w:rPr>
                <w:ins w:id="2996" w:author="John Junico Bernados" w:date="2017-08-23T23:55:00Z"/>
                <w:del w:id="2997" w:author="Jen" w:date="2017-08-25T11:58:00Z"/>
                <w:rFonts w:ascii="Times New Roman" w:eastAsia="Times New Roman" w:hAnsi="Times New Roman" w:cs="Times New Roman"/>
                <w:color w:val="000000"/>
                <w:sz w:val="12"/>
                <w:szCs w:val="12"/>
                <w:lang w:val="en-US"/>
              </w:rPr>
            </w:pPr>
            <w:ins w:id="2998" w:author="John Junico Bernados" w:date="2017-08-23T23:55:00Z">
              <w:del w:id="2999" w:author="Jen" w:date="2017-08-25T11:58:00Z">
                <w:r w:rsidRPr="000A5352" w:rsidDel="009B286C">
                  <w:rPr>
                    <w:color w:val="000000"/>
                    <w:sz w:val="12"/>
                    <w:szCs w:val="12"/>
                  </w:rPr>
                  <w:delText>3,071</w:delText>
                </w:r>
              </w:del>
            </w:ins>
          </w:p>
        </w:tc>
        <w:tc>
          <w:tcPr>
            <w:tcW w:w="369" w:type="dxa"/>
            <w:tcBorders>
              <w:top w:val="nil"/>
              <w:left w:val="nil"/>
              <w:bottom w:val="single" w:sz="8" w:space="0" w:color="auto"/>
              <w:right w:val="single" w:sz="8" w:space="0" w:color="auto"/>
            </w:tcBorders>
            <w:shd w:val="clear" w:color="auto" w:fill="auto"/>
            <w:vAlign w:val="bottom"/>
            <w:hideMark/>
          </w:tcPr>
          <w:p w14:paraId="08B34722" w14:textId="037CD2C1" w:rsidR="00225D19" w:rsidRPr="000A5352" w:rsidDel="009B286C" w:rsidRDefault="00225D19" w:rsidP="00225D19">
            <w:pPr>
              <w:spacing w:after="0" w:line="240" w:lineRule="auto"/>
              <w:jc w:val="center"/>
              <w:rPr>
                <w:ins w:id="3000" w:author="John Junico Bernados" w:date="2017-08-23T23:55:00Z"/>
                <w:del w:id="3001" w:author="Jen" w:date="2017-08-25T11:58:00Z"/>
                <w:rFonts w:ascii="Times New Roman" w:eastAsia="Times New Roman" w:hAnsi="Times New Roman" w:cs="Times New Roman"/>
                <w:color w:val="000000"/>
                <w:sz w:val="12"/>
                <w:szCs w:val="12"/>
                <w:lang w:val="en-US"/>
              </w:rPr>
            </w:pPr>
            <w:ins w:id="3002" w:author="John Junico Bernados" w:date="2017-08-23T23:55:00Z">
              <w:del w:id="3003" w:author="Jen" w:date="2017-08-25T11:58:00Z">
                <w:r w:rsidRPr="000A5352" w:rsidDel="009B286C">
                  <w:rPr>
                    <w:color w:val="000000"/>
                    <w:sz w:val="12"/>
                    <w:szCs w:val="12"/>
                  </w:rPr>
                  <w:delText>73</w:delText>
                </w:r>
              </w:del>
            </w:ins>
          </w:p>
        </w:tc>
        <w:tc>
          <w:tcPr>
            <w:tcW w:w="719" w:type="dxa"/>
            <w:tcBorders>
              <w:top w:val="nil"/>
              <w:left w:val="nil"/>
              <w:bottom w:val="single" w:sz="8" w:space="0" w:color="auto"/>
              <w:right w:val="single" w:sz="8" w:space="0" w:color="auto"/>
            </w:tcBorders>
            <w:shd w:val="clear" w:color="auto" w:fill="auto"/>
            <w:vAlign w:val="bottom"/>
            <w:hideMark/>
          </w:tcPr>
          <w:p w14:paraId="60BC9ADF" w14:textId="37744836" w:rsidR="00225D19" w:rsidRPr="000A5352" w:rsidDel="009B286C" w:rsidRDefault="00225D19" w:rsidP="00225D19">
            <w:pPr>
              <w:spacing w:after="0" w:line="240" w:lineRule="auto"/>
              <w:jc w:val="center"/>
              <w:rPr>
                <w:ins w:id="3004" w:author="John Junico Bernados" w:date="2017-08-23T23:55:00Z"/>
                <w:del w:id="3005" w:author="Jen" w:date="2017-08-25T11:58:00Z"/>
                <w:rFonts w:ascii="Times New Roman" w:eastAsia="Times New Roman" w:hAnsi="Times New Roman" w:cs="Times New Roman"/>
                <w:color w:val="000000"/>
                <w:sz w:val="12"/>
                <w:szCs w:val="12"/>
                <w:lang w:val="en-US"/>
              </w:rPr>
            </w:pPr>
            <w:ins w:id="3006" w:author="John Junico Bernados" w:date="2017-08-23T23:55:00Z">
              <w:del w:id="3007" w:author="Jen" w:date="2017-08-25T11:58:00Z">
                <w:r w:rsidRPr="000A5352" w:rsidDel="009B286C">
                  <w:rPr>
                    <w:color w:val="000000"/>
                    <w:sz w:val="12"/>
                    <w:szCs w:val="12"/>
                  </w:rPr>
                  <w:delText>13,819,500</w:delText>
                </w:r>
              </w:del>
            </w:ins>
          </w:p>
        </w:tc>
        <w:tc>
          <w:tcPr>
            <w:tcW w:w="547" w:type="dxa"/>
            <w:tcBorders>
              <w:top w:val="nil"/>
              <w:left w:val="nil"/>
              <w:bottom w:val="single" w:sz="8" w:space="0" w:color="auto"/>
              <w:right w:val="single" w:sz="8" w:space="0" w:color="auto"/>
            </w:tcBorders>
            <w:shd w:val="clear" w:color="auto" w:fill="auto"/>
            <w:vAlign w:val="bottom"/>
            <w:hideMark/>
          </w:tcPr>
          <w:p w14:paraId="3E8E4DB4" w14:textId="28115965" w:rsidR="00225D19" w:rsidRPr="000A5352" w:rsidDel="009B286C" w:rsidRDefault="00225D19" w:rsidP="00225D19">
            <w:pPr>
              <w:spacing w:after="0" w:line="240" w:lineRule="auto"/>
              <w:jc w:val="center"/>
              <w:rPr>
                <w:ins w:id="3008" w:author="John Junico Bernados" w:date="2017-08-23T23:55:00Z"/>
                <w:del w:id="3009" w:author="Jen" w:date="2017-08-25T11:58:00Z"/>
                <w:rFonts w:ascii="Times New Roman" w:eastAsia="Times New Roman" w:hAnsi="Times New Roman" w:cs="Times New Roman"/>
                <w:color w:val="000000"/>
                <w:sz w:val="12"/>
                <w:szCs w:val="12"/>
                <w:lang w:val="en-US"/>
              </w:rPr>
            </w:pPr>
            <w:ins w:id="3010" w:author="John Junico Bernados" w:date="2017-08-23T23:55:00Z">
              <w:del w:id="3011" w:author="Jen" w:date="2017-08-25T11:58:00Z">
                <w:r w:rsidRPr="000A5352" w:rsidDel="009B286C">
                  <w:rPr>
                    <w:color w:val="000000"/>
                    <w:sz w:val="12"/>
                    <w:szCs w:val="12"/>
                  </w:rPr>
                  <w:delText>1,109</w:delText>
                </w:r>
              </w:del>
            </w:ins>
          </w:p>
        </w:tc>
        <w:tc>
          <w:tcPr>
            <w:tcW w:w="409" w:type="dxa"/>
            <w:tcBorders>
              <w:top w:val="nil"/>
              <w:left w:val="nil"/>
              <w:bottom w:val="single" w:sz="8" w:space="0" w:color="auto"/>
              <w:right w:val="single" w:sz="8" w:space="0" w:color="auto"/>
            </w:tcBorders>
            <w:shd w:val="clear" w:color="auto" w:fill="auto"/>
            <w:vAlign w:val="bottom"/>
            <w:hideMark/>
          </w:tcPr>
          <w:p w14:paraId="7447D36B" w14:textId="440279DF" w:rsidR="00225D19" w:rsidRPr="000A5352" w:rsidDel="009B286C" w:rsidRDefault="00225D19" w:rsidP="00225D19">
            <w:pPr>
              <w:spacing w:after="0" w:line="240" w:lineRule="auto"/>
              <w:jc w:val="center"/>
              <w:rPr>
                <w:ins w:id="3012" w:author="John Junico Bernados" w:date="2017-08-23T23:55:00Z"/>
                <w:del w:id="3013" w:author="Jen" w:date="2017-08-25T11:58:00Z"/>
                <w:rFonts w:ascii="Times New Roman" w:eastAsia="Times New Roman" w:hAnsi="Times New Roman" w:cs="Times New Roman"/>
                <w:color w:val="000000"/>
                <w:sz w:val="12"/>
                <w:szCs w:val="12"/>
                <w:lang w:val="en-US"/>
              </w:rPr>
            </w:pPr>
            <w:ins w:id="3014" w:author="John Junico Bernados" w:date="2017-08-23T23:55:00Z">
              <w:del w:id="3015" w:author="Jen" w:date="2017-08-25T11:58:00Z">
                <w:r w:rsidRPr="000A5352" w:rsidDel="009B286C">
                  <w:rPr>
                    <w:color w:val="000000"/>
                    <w:sz w:val="12"/>
                    <w:szCs w:val="12"/>
                  </w:rPr>
                  <w:delText>27</w:delText>
                </w:r>
              </w:del>
            </w:ins>
          </w:p>
        </w:tc>
        <w:tc>
          <w:tcPr>
            <w:tcW w:w="756" w:type="dxa"/>
            <w:tcBorders>
              <w:top w:val="nil"/>
              <w:left w:val="nil"/>
              <w:bottom w:val="single" w:sz="8" w:space="0" w:color="auto"/>
              <w:right w:val="single" w:sz="8" w:space="0" w:color="auto"/>
            </w:tcBorders>
            <w:shd w:val="clear" w:color="auto" w:fill="auto"/>
            <w:vAlign w:val="bottom"/>
            <w:hideMark/>
          </w:tcPr>
          <w:p w14:paraId="0286B8B2" w14:textId="5754C925" w:rsidR="00225D19" w:rsidRPr="000A5352" w:rsidDel="009B286C" w:rsidRDefault="00225D19" w:rsidP="00225D19">
            <w:pPr>
              <w:spacing w:after="0" w:line="240" w:lineRule="auto"/>
              <w:jc w:val="center"/>
              <w:rPr>
                <w:ins w:id="3016" w:author="John Junico Bernados" w:date="2017-08-23T23:55:00Z"/>
                <w:del w:id="3017" w:author="Jen" w:date="2017-08-25T11:58:00Z"/>
                <w:rFonts w:ascii="Times New Roman" w:eastAsia="Times New Roman" w:hAnsi="Times New Roman" w:cs="Times New Roman"/>
                <w:color w:val="000000"/>
                <w:sz w:val="12"/>
                <w:szCs w:val="12"/>
                <w:lang w:val="en-US"/>
              </w:rPr>
            </w:pPr>
            <w:ins w:id="3018" w:author="John Junico Bernados" w:date="2017-08-23T23:55:00Z">
              <w:del w:id="3019" w:author="Jen" w:date="2017-08-25T11:58:00Z">
                <w:r w:rsidRPr="000A5352" w:rsidDel="009B286C">
                  <w:rPr>
                    <w:color w:val="000000"/>
                    <w:sz w:val="12"/>
                    <w:szCs w:val="12"/>
                  </w:rPr>
                  <w:delText>5,545,000</w:delText>
                </w:r>
              </w:del>
            </w:ins>
          </w:p>
        </w:tc>
        <w:tc>
          <w:tcPr>
            <w:tcW w:w="511" w:type="dxa"/>
            <w:tcBorders>
              <w:top w:val="single" w:sz="8" w:space="0" w:color="auto"/>
              <w:left w:val="nil"/>
              <w:bottom w:val="single" w:sz="8" w:space="0" w:color="auto"/>
              <w:right w:val="single" w:sz="8" w:space="0" w:color="auto"/>
            </w:tcBorders>
            <w:shd w:val="pct25" w:color="auto" w:fill="auto"/>
            <w:vAlign w:val="bottom"/>
          </w:tcPr>
          <w:p w14:paraId="05682BB5" w14:textId="6AB576B7" w:rsidR="00225D19" w:rsidRPr="000A5352" w:rsidDel="009B286C" w:rsidRDefault="00225D19" w:rsidP="00225D19">
            <w:pPr>
              <w:spacing w:after="0" w:line="240" w:lineRule="auto"/>
              <w:jc w:val="center"/>
              <w:rPr>
                <w:ins w:id="3020" w:author="John Junico Bernados" w:date="2017-08-23T23:55:00Z"/>
                <w:del w:id="3021"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08616439" w14:textId="4E98485C" w:rsidR="00225D19" w:rsidRPr="000A5352" w:rsidDel="009B286C" w:rsidRDefault="00225D19" w:rsidP="00225D19">
            <w:pPr>
              <w:spacing w:after="0" w:line="240" w:lineRule="auto"/>
              <w:jc w:val="center"/>
              <w:rPr>
                <w:ins w:id="3022" w:author="John Junico Bernados" w:date="2017-08-23T23:55:00Z"/>
                <w:del w:id="3023"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1B4EA24A" w14:textId="431CD141" w:rsidR="00225D19" w:rsidRPr="000A5352" w:rsidDel="009B286C" w:rsidRDefault="00225D19" w:rsidP="00225D19">
            <w:pPr>
              <w:spacing w:after="0" w:line="240" w:lineRule="auto"/>
              <w:jc w:val="center"/>
              <w:rPr>
                <w:ins w:id="3024" w:author="John Junico Bernados" w:date="2017-08-23T23:55:00Z"/>
                <w:del w:id="3025"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32B4BCF4" w14:textId="439490AA" w:rsidR="00225D19" w:rsidRPr="000A5352" w:rsidDel="009B286C" w:rsidRDefault="00225D19" w:rsidP="00225D19">
            <w:pPr>
              <w:spacing w:after="0" w:line="240" w:lineRule="auto"/>
              <w:jc w:val="center"/>
              <w:rPr>
                <w:ins w:id="3026" w:author="John Junico Bernados" w:date="2017-08-23T23:55:00Z"/>
                <w:del w:id="3027"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5AC1BCA9" w14:textId="357EB2BC" w:rsidR="00225D19" w:rsidRPr="000A5352" w:rsidDel="009B286C" w:rsidRDefault="00225D19" w:rsidP="00225D19">
            <w:pPr>
              <w:spacing w:after="0" w:line="240" w:lineRule="auto"/>
              <w:jc w:val="center"/>
              <w:rPr>
                <w:ins w:id="3028" w:author="John Junico Bernados" w:date="2017-08-23T23:55:00Z"/>
                <w:del w:id="3029"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556F83AF" w14:textId="589B9C21" w:rsidR="00225D19" w:rsidRPr="000A5352" w:rsidDel="009B286C" w:rsidRDefault="00225D19" w:rsidP="00225D19">
            <w:pPr>
              <w:spacing w:after="0" w:line="240" w:lineRule="auto"/>
              <w:jc w:val="center"/>
              <w:rPr>
                <w:ins w:id="3030" w:author="John Junico Bernados" w:date="2017-08-23T23:55:00Z"/>
                <w:del w:id="3031" w:author="Jen" w:date="2017-08-25T11:58:00Z"/>
                <w:rFonts w:ascii="Times New Roman" w:eastAsia="Times New Roman" w:hAnsi="Times New Roman" w:cs="Times New Roman"/>
                <w:color w:val="000000"/>
                <w:sz w:val="12"/>
                <w:szCs w:val="12"/>
                <w:lang w:val="en-US"/>
              </w:rPr>
            </w:pPr>
          </w:p>
        </w:tc>
        <w:tc>
          <w:tcPr>
            <w:tcW w:w="488" w:type="dxa"/>
            <w:tcBorders>
              <w:top w:val="single" w:sz="8" w:space="0" w:color="auto"/>
              <w:left w:val="nil"/>
              <w:bottom w:val="single" w:sz="8" w:space="0" w:color="auto"/>
              <w:right w:val="single" w:sz="8" w:space="0" w:color="auto"/>
            </w:tcBorders>
            <w:shd w:val="pct25" w:color="auto" w:fill="auto"/>
            <w:vAlign w:val="bottom"/>
          </w:tcPr>
          <w:p w14:paraId="321BC277" w14:textId="64C182EA" w:rsidR="00225D19" w:rsidRPr="000A5352" w:rsidDel="009B286C" w:rsidRDefault="00225D19" w:rsidP="00225D19">
            <w:pPr>
              <w:spacing w:after="0" w:line="240" w:lineRule="auto"/>
              <w:jc w:val="center"/>
              <w:rPr>
                <w:ins w:id="3032" w:author="John Junico Bernados" w:date="2017-08-23T23:55:00Z"/>
                <w:del w:id="3033"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6E002CAA" w14:textId="6EC83E8B" w:rsidR="00225D19" w:rsidRPr="000A5352" w:rsidDel="009B286C" w:rsidRDefault="00225D19" w:rsidP="00225D19">
            <w:pPr>
              <w:spacing w:after="0" w:line="240" w:lineRule="auto"/>
              <w:jc w:val="center"/>
              <w:rPr>
                <w:ins w:id="3034" w:author="John Junico Bernados" w:date="2017-08-23T23:55:00Z"/>
                <w:del w:id="3035"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17BE6302" w14:textId="13145E26" w:rsidR="00225D19" w:rsidRPr="000A5352" w:rsidDel="009B286C" w:rsidRDefault="00225D19" w:rsidP="00225D19">
            <w:pPr>
              <w:spacing w:after="0" w:line="240" w:lineRule="auto"/>
              <w:jc w:val="center"/>
              <w:rPr>
                <w:ins w:id="3036" w:author="John Junico Bernados" w:date="2017-08-23T23:55:00Z"/>
                <w:del w:id="3037" w:author="Jen" w:date="2017-08-25T11:58:00Z"/>
                <w:rFonts w:ascii="Times New Roman" w:eastAsia="Times New Roman" w:hAnsi="Times New Roman" w:cs="Times New Roman"/>
                <w:color w:val="000000"/>
                <w:sz w:val="12"/>
                <w:szCs w:val="12"/>
                <w:lang w:val="en-US"/>
              </w:rPr>
            </w:pPr>
          </w:p>
        </w:tc>
        <w:tc>
          <w:tcPr>
            <w:tcW w:w="490" w:type="dxa"/>
            <w:tcBorders>
              <w:top w:val="nil"/>
              <w:left w:val="nil"/>
              <w:bottom w:val="single" w:sz="8" w:space="0" w:color="auto"/>
              <w:right w:val="single" w:sz="8" w:space="0" w:color="auto"/>
            </w:tcBorders>
            <w:shd w:val="clear" w:color="auto" w:fill="auto"/>
            <w:vAlign w:val="bottom"/>
            <w:hideMark/>
          </w:tcPr>
          <w:p w14:paraId="7DE8F0C1" w14:textId="52FCD142" w:rsidR="00225D19" w:rsidRPr="000A5352" w:rsidDel="009B286C" w:rsidRDefault="00225D19" w:rsidP="00225D19">
            <w:pPr>
              <w:spacing w:after="0" w:line="240" w:lineRule="auto"/>
              <w:jc w:val="center"/>
              <w:rPr>
                <w:ins w:id="3038" w:author="John Junico Bernados" w:date="2017-08-23T23:55:00Z"/>
                <w:del w:id="3039" w:author="Jen" w:date="2017-08-25T11:58:00Z"/>
                <w:rFonts w:ascii="Times New Roman" w:eastAsia="Times New Roman" w:hAnsi="Times New Roman" w:cs="Times New Roman"/>
                <w:color w:val="000000"/>
                <w:sz w:val="12"/>
                <w:szCs w:val="12"/>
                <w:lang w:val="en-US"/>
              </w:rPr>
            </w:pPr>
            <w:ins w:id="3040" w:author="John Junico Bernados" w:date="2017-08-23T23:55:00Z">
              <w:del w:id="3041" w:author="Jen" w:date="2017-08-25T11:58:00Z">
                <w:r w:rsidRPr="000A5352" w:rsidDel="009B286C">
                  <w:rPr>
                    <w:color w:val="000000"/>
                    <w:sz w:val="12"/>
                    <w:szCs w:val="12"/>
                  </w:rPr>
                  <w:delText>4,180</w:delText>
                </w:r>
              </w:del>
            </w:ins>
          </w:p>
        </w:tc>
        <w:tc>
          <w:tcPr>
            <w:tcW w:w="450" w:type="dxa"/>
            <w:tcBorders>
              <w:top w:val="nil"/>
              <w:left w:val="nil"/>
              <w:bottom w:val="single" w:sz="8" w:space="0" w:color="auto"/>
              <w:right w:val="single" w:sz="8" w:space="0" w:color="auto"/>
            </w:tcBorders>
            <w:shd w:val="clear" w:color="auto" w:fill="auto"/>
            <w:vAlign w:val="bottom"/>
            <w:hideMark/>
          </w:tcPr>
          <w:p w14:paraId="6C6922AF" w14:textId="10836304" w:rsidR="00225D19" w:rsidRPr="000A5352" w:rsidDel="009B286C" w:rsidRDefault="00225D19" w:rsidP="00225D19">
            <w:pPr>
              <w:spacing w:after="0" w:line="240" w:lineRule="auto"/>
              <w:jc w:val="center"/>
              <w:rPr>
                <w:ins w:id="3042" w:author="John Junico Bernados" w:date="2017-08-23T23:55:00Z"/>
                <w:del w:id="3043" w:author="Jen" w:date="2017-08-25T11:58:00Z"/>
                <w:rFonts w:ascii="Times New Roman" w:eastAsia="Times New Roman" w:hAnsi="Times New Roman" w:cs="Times New Roman"/>
                <w:color w:val="000000"/>
                <w:sz w:val="12"/>
                <w:szCs w:val="12"/>
                <w:lang w:val="en-US"/>
              </w:rPr>
            </w:pPr>
            <w:ins w:id="3044" w:author="John Junico Bernados" w:date="2017-08-23T23:55:00Z">
              <w:del w:id="3045" w:author="Jen" w:date="2017-08-25T11:58:00Z">
                <w:r w:rsidRPr="000A5352" w:rsidDel="009B286C">
                  <w:rPr>
                    <w:color w:val="000000"/>
                    <w:sz w:val="12"/>
                    <w:szCs w:val="12"/>
                  </w:rPr>
                  <w:delText>100</w:delText>
                </w:r>
              </w:del>
            </w:ins>
          </w:p>
        </w:tc>
        <w:tc>
          <w:tcPr>
            <w:tcW w:w="788" w:type="dxa"/>
            <w:tcBorders>
              <w:top w:val="nil"/>
              <w:left w:val="nil"/>
              <w:bottom w:val="single" w:sz="8" w:space="0" w:color="auto"/>
              <w:right w:val="single" w:sz="8" w:space="0" w:color="auto"/>
            </w:tcBorders>
            <w:shd w:val="clear" w:color="auto" w:fill="auto"/>
            <w:vAlign w:val="bottom"/>
            <w:hideMark/>
          </w:tcPr>
          <w:p w14:paraId="1864761C" w14:textId="2EFEADB5" w:rsidR="00225D19" w:rsidRPr="000A5352" w:rsidDel="009B286C" w:rsidRDefault="00225D19" w:rsidP="00225D19">
            <w:pPr>
              <w:spacing w:after="0" w:line="240" w:lineRule="auto"/>
              <w:jc w:val="center"/>
              <w:rPr>
                <w:ins w:id="3046" w:author="John Junico Bernados" w:date="2017-08-23T23:55:00Z"/>
                <w:del w:id="3047" w:author="Jen" w:date="2017-08-25T11:58:00Z"/>
                <w:rFonts w:ascii="Times New Roman" w:eastAsia="Times New Roman" w:hAnsi="Times New Roman" w:cs="Times New Roman"/>
                <w:color w:val="000000"/>
                <w:sz w:val="12"/>
                <w:szCs w:val="12"/>
                <w:lang w:val="en-US"/>
              </w:rPr>
            </w:pPr>
            <w:ins w:id="3048" w:author="John Junico Bernados" w:date="2017-08-23T23:55:00Z">
              <w:del w:id="3049" w:author="Jen" w:date="2017-08-25T11:58:00Z">
                <w:r w:rsidRPr="000A5352" w:rsidDel="009B286C">
                  <w:rPr>
                    <w:color w:val="000000"/>
                    <w:sz w:val="12"/>
                    <w:szCs w:val="12"/>
                  </w:rPr>
                  <w:delText>19,364,500</w:delText>
                </w:r>
              </w:del>
            </w:ins>
          </w:p>
        </w:tc>
      </w:tr>
      <w:tr w:rsidR="001510A4" w:rsidRPr="00EB2EFD" w:rsidDel="009B286C" w14:paraId="104C8846" w14:textId="126B19F2" w:rsidTr="007D2C32">
        <w:trPr>
          <w:trHeight w:val="315"/>
          <w:ins w:id="3050" w:author="John Junico Bernados" w:date="2017-08-23T23:55:00Z"/>
          <w:del w:id="3051"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4D76924A" w14:textId="65B589BE" w:rsidR="00225D19" w:rsidRPr="000A5352" w:rsidDel="009B286C" w:rsidRDefault="00225D19" w:rsidP="00225D19">
            <w:pPr>
              <w:spacing w:after="0" w:line="240" w:lineRule="auto"/>
              <w:rPr>
                <w:ins w:id="3052" w:author="John Junico Bernados" w:date="2017-08-23T23:55:00Z"/>
                <w:del w:id="3053" w:author="Jen" w:date="2017-08-25T11:58:00Z"/>
                <w:rFonts w:ascii="Times New Roman" w:eastAsia="Times New Roman" w:hAnsi="Times New Roman" w:cs="Times New Roman"/>
                <w:color w:val="000000"/>
                <w:sz w:val="12"/>
                <w:szCs w:val="12"/>
                <w:lang w:val="en-US"/>
              </w:rPr>
            </w:pPr>
            <w:ins w:id="3054" w:author="John Junico Bernados" w:date="2017-08-23T23:55:00Z">
              <w:del w:id="3055" w:author="Jen" w:date="2017-08-25T11:58:00Z">
                <w:r w:rsidRPr="000A5352" w:rsidDel="009B286C">
                  <w:rPr>
                    <w:rFonts w:ascii="Times New Roman" w:eastAsia="Times New Roman" w:hAnsi="Times New Roman" w:cs="Times New Roman"/>
                    <w:color w:val="000000"/>
                    <w:sz w:val="12"/>
                    <w:szCs w:val="12"/>
                    <w:lang w:val="en-US"/>
                  </w:rPr>
                  <w:delText>Valenzuela</w:delText>
                </w:r>
              </w:del>
            </w:ins>
          </w:p>
        </w:tc>
        <w:tc>
          <w:tcPr>
            <w:tcW w:w="591" w:type="dxa"/>
            <w:tcBorders>
              <w:top w:val="nil"/>
              <w:left w:val="nil"/>
              <w:bottom w:val="single" w:sz="8" w:space="0" w:color="auto"/>
              <w:right w:val="single" w:sz="8" w:space="0" w:color="auto"/>
            </w:tcBorders>
            <w:shd w:val="clear" w:color="auto" w:fill="auto"/>
            <w:vAlign w:val="bottom"/>
            <w:hideMark/>
          </w:tcPr>
          <w:p w14:paraId="58D6F015" w14:textId="37F85DB2" w:rsidR="00225D19" w:rsidRPr="000A5352" w:rsidDel="009B286C" w:rsidRDefault="00225D19" w:rsidP="00225D19">
            <w:pPr>
              <w:spacing w:after="0" w:line="240" w:lineRule="auto"/>
              <w:jc w:val="center"/>
              <w:rPr>
                <w:ins w:id="3056" w:author="John Junico Bernados" w:date="2017-08-23T23:55:00Z"/>
                <w:del w:id="3057" w:author="Jen" w:date="2017-08-25T11:58:00Z"/>
                <w:rFonts w:ascii="Times New Roman" w:eastAsia="Times New Roman" w:hAnsi="Times New Roman" w:cs="Times New Roman"/>
                <w:color w:val="000000"/>
                <w:sz w:val="12"/>
                <w:szCs w:val="12"/>
                <w:lang w:val="en-US"/>
              </w:rPr>
            </w:pPr>
            <w:ins w:id="3058" w:author="John Junico Bernados" w:date="2017-08-23T23:55:00Z">
              <w:del w:id="3059" w:author="Jen" w:date="2017-08-25T11:58:00Z">
                <w:r w:rsidRPr="000A5352" w:rsidDel="009B286C">
                  <w:rPr>
                    <w:color w:val="000000"/>
                    <w:sz w:val="12"/>
                    <w:szCs w:val="12"/>
                  </w:rPr>
                  <w:delText>6,970</w:delText>
                </w:r>
              </w:del>
            </w:ins>
          </w:p>
        </w:tc>
        <w:tc>
          <w:tcPr>
            <w:tcW w:w="369" w:type="dxa"/>
            <w:tcBorders>
              <w:top w:val="nil"/>
              <w:left w:val="nil"/>
              <w:bottom w:val="single" w:sz="8" w:space="0" w:color="auto"/>
              <w:right w:val="single" w:sz="8" w:space="0" w:color="auto"/>
            </w:tcBorders>
            <w:shd w:val="clear" w:color="auto" w:fill="auto"/>
            <w:vAlign w:val="bottom"/>
            <w:hideMark/>
          </w:tcPr>
          <w:p w14:paraId="48C52F3E" w14:textId="04890D5A" w:rsidR="00225D19" w:rsidRPr="000A5352" w:rsidDel="009B286C" w:rsidRDefault="00225D19" w:rsidP="00225D19">
            <w:pPr>
              <w:spacing w:after="0" w:line="240" w:lineRule="auto"/>
              <w:jc w:val="center"/>
              <w:rPr>
                <w:ins w:id="3060" w:author="John Junico Bernados" w:date="2017-08-23T23:55:00Z"/>
                <w:del w:id="3061" w:author="Jen" w:date="2017-08-25T11:58:00Z"/>
                <w:rFonts w:ascii="Times New Roman" w:eastAsia="Times New Roman" w:hAnsi="Times New Roman" w:cs="Times New Roman"/>
                <w:color w:val="000000"/>
                <w:sz w:val="12"/>
                <w:szCs w:val="12"/>
                <w:lang w:val="en-US"/>
              </w:rPr>
            </w:pPr>
            <w:ins w:id="3062" w:author="John Junico Bernados" w:date="2017-08-23T23:55:00Z">
              <w:del w:id="3063" w:author="Jen" w:date="2017-08-25T11:58:00Z">
                <w:r w:rsidRPr="000A5352" w:rsidDel="009B286C">
                  <w:rPr>
                    <w:color w:val="000000"/>
                    <w:sz w:val="12"/>
                    <w:szCs w:val="12"/>
                  </w:rPr>
                  <w:delText>100</w:delText>
                </w:r>
              </w:del>
            </w:ins>
          </w:p>
        </w:tc>
        <w:tc>
          <w:tcPr>
            <w:tcW w:w="719" w:type="dxa"/>
            <w:tcBorders>
              <w:top w:val="nil"/>
              <w:left w:val="nil"/>
              <w:bottom w:val="single" w:sz="8" w:space="0" w:color="auto"/>
              <w:right w:val="single" w:sz="8" w:space="0" w:color="auto"/>
            </w:tcBorders>
            <w:shd w:val="clear" w:color="auto" w:fill="auto"/>
            <w:vAlign w:val="bottom"/>
            <w:hideMark/>
          </w:tcPr>
          <w:p w14:paraId="4FB240A7" w14:textId="499D1B21" w:rsidR="00225D19" w:rsidRPr="000A5352" w:rsidDel="009B286C" w:rsidRDefault="00225D19" w:rsidP="00225D19">
            <w:pPr>
              <w:spacing w:after="0" w:line="240" w:lineRule="auto"/>
              <w:jc w:val="center"/>
              <w:rPr>
                <w:ins w:id="3064" w:author="John Junico Bernados" w:date="2017-08-23T23:55:00Z"/>
                <w:del w:id="3065" w:author="Jen" w:date="2017-08-25T11:58:00Z"/>
                <w:rFonts w:ascii="Times New Roman" w:eastAsia="Times New Roman" w:hAnsi="Times New Roman" w:cs="Times New Roman"/>
                <w:color w:val="000000"/>
                <w:sz w:val="12"/>
                <w:szCs w:val="12"/>
                <w:lang w:val="en-US"/>
              </w:rPr>
            </w:pPr>
            <w:ins w:id="3066" w:author="John Junico Bernados" w:date="2017-08-23T23:55:00Z">
              <w:del w:id="3067" w:author="Jen" w:date="2017-08-25T11:58:00Z">
                <w:r w:rsidRPr="000A5352" w:rsidDel="009B286C">
                  <w:rPr>
                    <w:color w:val="000000"/>
                    <w:sz w:val="12"/>
                    <w:szCs w:val="12"/>
                  </w:rPr>
                  <w:delText>47,165,990</w:delText>
                </w:r>
              </w:del>
            </w:ins>
          </w:p>
        </w:tc>
        <w:tc>
          <w:tcPr>
            <w:tcW w:w="547" w:type="dxa"/>
            <w:tcBorders>
              <w:top w:val="single" w:sz="8" w:space="0" w:color="auto"/>
              <w:left w:val="nil"/>
              <w:bottom w:val="single" w:sz="8" w:space="0" w:color="auto"/>
              <w:right w:val="single" w:sz="8" w:space="0" w:color="auto"/>
            </w:tcBorders>
            <w:shd w:val="pct25" w:color="auto" w:fill="auto"/>
            <w:vAlign w:val="bottom"/>
          </w:tcPr>
          <w:p w14:paraId="04672C6D" w14:textId="2B2691EA" w:rsidR="00225D19" w:rsidRPr="000A5352" w:rsidDel="009B286C" w:rsidRDefault="00225D19" w:rsidP="00225D19">
            <w:pPr>
              <w:spacing w:after="0" w:line="240" w:lineRule="auto"/>
              <w:jc w:val="center"/>
              <w:rPr>
                <w:ins w:id="3068" w:author="John Junico Bernados" w:date="2017-08-23T23:55:00Z"/>
                <w:del w:id="3069" w:author="Jen" w:date="2017-08-25T11:58:00Z"/>
                <w:rFonts w:ascii="Times New Roman" w:eastAsia="Times New Roman" w:hAnsi="Times New Roman" w:cs="Times New Roman"/>
                <w:color w:val="000000"/>
                <w:sz w:val="12"/>
                <w:szCs w:val="12"/>
                <w:lang w:val="en-US"/>
              </w:rPr>
            </w:pPr>
          </w:p>
        </w:tc>
        <w:tc>
          <w:tcPr>
            <w:tcW w:w="409" w:type="dxa"/>
            <w:tcBorders>
              <w:top w:val="single" w:sz="8" w:space="0" w:color="auto"/>
              <w:left w:val="nil"/>
              <w:bottom w:val="single" w:sz="8" w:space="0" w:color="auto"/>
              <w:right w:val="single" w:sz="8" w:space="0" w:color="auto"/>
            </w:tcBorders>
            <w:shd w:val="pct25" w:color="auto" w:fill="auto"/>
            <w:vAlign w:val="bottom"/>
          </w:tcPr>
          <w:p w14:paraId="051FF857" w14:textId="01B87815" w:rsidR="00225D19" w:rsidRPr="000A5352" w:rsidDel="009B286C" w:rsidRDefault="00225D19" w:rsidP="00225D19">
            <w:pPr>
              <w:spacing w:after="0" w:line="240" w:lineRule="auto"/>
              <w:jc w:val="center"/>
              <w:rPr>
                <w:ins w:id="3070" w:author="John Junico Bernados" w:date="2017-08-23T23:55:00Z"/>
                <w:del w:id="3071"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3686D18F" w14:textId="1CE36857" w:rsidR="00225D19" w:rsidRPr="000A5352" w:rsidDel="009B286C" w:rsidRDefault="00225D19" w:rsidP="00225D19">
            <w:pPr>
              <w:spacing w:after="0" w:line="240" w:lineRule="auto"/>
              <w:jc w:val="center"/>
              <w:rPr>
                <w:ins w:id="3072" w:author="John Junico Bernados" w:date="2017-08-23T23:55:00Z"/>
                <w:del w:id="3073" w:author="Jen" w:date="2017-08-25T11:58:00Z"/>
                <w:rFonts w:ascii="Times New Roman" w:eastAsia="Times New Roman" w:hAnsi="Times New Roman" w:cs="Times New Roman"/>
                <w:color w:val="000000"/>
                <w:sz w:val="12"/>
                <w:szCs w:val="12"/>
                <w:lang w:val="en-US"/>
              </w:rPr>
            </w:pPr>
          </w:p>
        </w:tc>
        <w:tc>
          <w:tcPr>
            <w:tcW w:w="511" w:type="dxa"/>
            <w:tcBorders>
              <w:top w:val="single" w:sz="8" w:space="0" w:color="auto"/>
              <w:left w:val="nil"/>
              <w:bottom w:val="single" w:sz="8" w:space="0" w:color="auto"/>
              <w:right w:val="single" w:sz="8" w:space="0" w:color="auto"/>
            </w:tcBorders>
            <w:shd w:val="pct25" w:color="auto" w:fill="auto"/>
            <w:vAlign w:val="bottom"/>
          </w:tcPr>
          <w:p w14:paraId="6D223E60" w14:textId="5B26999D" w:rsidR="00225D19" w:rsidRPr="000A5352" w:rsidDel="009B286C" w:rsidRDefault="00225D19" w:rsidP="00225D19">
            <w:pPr>
              <w:spacing w:after="0" w:line="240" w:lineRule="auto"/>
              <w:jc w:val="center"/>
              <w:rPr>
                <w:ins w:id="3074" w:author="John Junico Bernados" w:date="2017-08-23T23:55:00Z"/>
                <w:del w:id="3075"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55BFEA80" w14:textId="72DFFBDE" w:rsidR="00225D19" w:rsidRPr="000A5352" w:rsidDel="009B286C" w:rsidRDefault="00225D19" w:rsidP="00225D19">
            <w:pPr>
              <w:spacing w:after="0" w:line="240" w:lineRule="auto"/>
              <w:jc w:val="center"/>
              <w:rPr>
                <w:ins w:id="3076" w:author="John Junico Bernados" w:date="2017-08-23T23:55:00Z"/>
                <w:del w:id="3077"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3E94137B" w14:textId="15CE59B4" w:rsidR="00225D19" w:rsidRPr="000A5352" w:rsidDel="009B286C" w:rsidRDefault="00225D19" w:rsidP="00225D19">
            <w:pPr>
              <w:spacing w:after="0" w:line="240" w:lineRule="auto"/>
              <w:jc w:val="center"/>
              <w:rPr>
                <w:ins w:id="3078" w:author="John Junico Bernados" w:date="2017-08-23T23:55:00Z"/>
                <w:del w:id="3079"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51BC2D80" w14:textId="28541127" w:rsidR="00225D19" w:rsidRPr="000A5352" w:rsidDel="009B286C" w:rsidRDefault="00225D19" w:rsidP="00225D19">
            <w:pPr>
              <w:spacing w:after="0" w:line="240" w:lineRule="auto"/>
              <w:jc w:val="center"/>
              <w:rPr>
                <w:ins w:id="3080" w:author="John Junico Bernados" w:date="2017-08-23T23:55:00Z"/>
                <w:del w:id="3081"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3B2A5CD8" w14:textId="3C22D8F0" w:rsidR="00225D19" w:rsidRPr="000A5352" w:rsidDel="009B286C" w:rsidRDefault="00225D19" w:rsidP="00225D19">
            <w:pPr>
              <w:spacing w:after="0" w:line="240" w:lineRule="auto"/>
              <w:jc w:val="center"/>
              <w:rPr>
                <w:ins w:id="3082" w:author="John Junico Bernados" w:date="2017-08-23T23:55:00Z"/>
                <w:del w:id="3083"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6338A009" w14:textId="1FE94BE0" w:rsidR="00225D19" w:rsidRPr="000A5352" w:rsidDel="009B286C" w:rsidRDefault="00225D19" w:rsidP="00225D19">
            <w:pPr>
              <w:spacing w:after="0" w:line="240" w:lineRule="auto"/>
              <w:jc w:val="center"/>
              <w:rPr>
                <w:ins w:id="3084" w:author="John Junico Bernados" w:date="2017-08-23T23:55:00Z"/>
                <w:del w:id="3085" w:author="Jen" w:date="2017-08-25T11:58:00Z"/>
                <w:rFonts w:ascii="Times New Roman" w:eastAsia="Times New Roman" w:hAnsi="Times New Roman" w:cs="Times New Roman"/>
                <w:color w:val="000000"/>
                <w:sz w:val="12"/>
                <w:szCs w:val="12"/>
                <w:lang w:val="en-US"/>
              </w:rPr>
            </w:pPr>
          </w:p>
        </w:tc>
        <w:tc>
          <w:tcPr>
            <w:tcW w:w="488" w:type="dxa"/>
            <w:tcBorders>
              <w:top w:val="single" w:sz="8" w:space="0" w:color="auto"/>
              <w:left w:val="nil"/>
              <w:bottom w:val="single" w:sz="8" w:space="0" w:color="auto"/>
              <w:right w:val="single" w:sz="8" w:space="0" w:color="auto"/>
            </w:tcBorders>
            <w:shd w:val="pct25" w:color="auto" w:fill="auto"/>
            <w:vAlign w:val="bottom"/>
          </w:tcPr>
          <w:p w14:paraId="0E6063BF" w14:textId="54109E4D" w:rsidR="00225D19" w:rsidRPr="000A5352" w:rsidDel="009B286C" w:rsidRDefault="00225D19" w:rsidP="00225D19">
            <w:pPr>
              <w:spacing w:after="0" w:line="240" w:lineRule="auto"/>
              <w:jc w:val="center"/>
              <w:rPr>
                <w:ins w:id="3086" w:author="John Junico Bernados" w:date="2017-08-23T23:55:00Z"/>
                <w:del w:id="3087"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22DF4E23" w14:textId="1C95C638" w:rsidR="00225D19" w:rsidRPr="000A5352" w:rsidDel="009B286C" w:rsidRDefault="00225D19" w:rsidP="00225D19">
            <w:pPr>
              <w:spacing w:after="0" w:line="240" w:lineRule="auto"/>
              <w:jc w:val="center"/>
              <w:rPr>
                <w:ins w:id="3088" w:author="John Junico Bernados" w:date="2017-08-23T23:55:00Z"/>
                <w:del w:id="3089"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6BC54D95" w14:textId="38E20871" w:rsidR="00225D19" w:rsidRPr="000A5352" w:rsidDel="009B286C" w:rsidRDefault="00225D19" w:rsidP="00225D19">
            <w:pPr>
              <w:spacing w:after="0" w:line="240" w:lineRule="auto"/>
              <w:jc w:val="center"/>
              <w:rPr>
                <w:ins w:id="3090" w:author="John Junico Bernados" w:date="2017-08-23T23:55:00Z"/>
                <w:del w:id="3091" w:author="Jen" w:date="2017-08-25T11:58:00Z"/>
                <w:rFonts w:ascii="Times New Roman" w:eastAsia="Times New Roman" w:hAnsi="Times New Roman" w:cs="Times New Roman"/>
                <w:color w:val="000000"/>
                <w:sz w:val="12"/>
                <w:szCs w:val="12"/>
                <w:lang w:val="en-US"/>
              </w:rPr>
            </w:pPr>
          </w:p>
        </w:tc>
        <w:tc>
          <w:tcPr>
            <w:tcW w:w="490" w:type="dxa"/>
            <w:tcBorders>
              <w:top w:val="nil"/>
              <w:left w:val="nil"/>
              <w:bottom w:val="single" w:sz="8" w:space="0" w:color="auto"/>
              <w:right w:val="single" w:sz="8" w:space="0" w:color="auto"/>
            </w:tcBorders>
            <w:shd w:val="clear" w:color="auto" w:fill="auto"/>
            <w:vAlign w:val="bottom"/>
            <w:hideMark/>
          </w:tcPr>
          <w:p w14:paraId="0B3E482A" w14:textId="62E5A2EE" w:rsidR="00225D19" w:rsidRPr="000A5352" w:rsidDel="009B286C" w:rsidRDefault="00225D19" w:rsidP="00225D19">
            <w:pPr>
              <w:spacing w:after="0" w:line="240" w:lineRule="auto"/>
              <w:jc w:val="center"/>
              <w:rPr>
                <w:ins w:id="3092" w:author="John Junico Bernados" w:date="2017-08-23T23:55:00Z"/>
                <w:del w:id="3093" w:author="Jen" w:date="2017-08-25T11:58:00Z"/>
                <w:rFonts w:ascii="Times New Roman" w:eastAsia="Times New Roman" w:hAnsi="Times New Roman" w:cs="Times New Roman"/>
                <w:color w:val="000000"/>
                <w:sz w:val="12"/>
                <w:szCs w:val="12"/>
                <w:lang w:val="en-US"/>
              </w:rPr>
            </w:pPr>
            <w:ins w:id="3094" w:author="John Junico Bernados" w:date="2017-08-23T23:55:00Z">
              <w:del w:id="3095" w:author="Jen" w:date="2017-08-25T11:58:00Z">
                <w:r w:rsidRPr="000A5352" w:rsidDel="009B286C">
                  <w:rPr>
                    <w:color w:val="000000"/>
                    <w:sz w:val="12"/>
                    <w:szCs w:val="12"/>
                  </w:rPr>
                  <w:delText>6,970</w:delText>
                </w:r>
              </w:del>
            </w:ins>
          </w:p>
        </w:tc>
        <w:tc>
          <w:tcPr>
            <w:tcW w:w="450" w:type="dxa"/>
            <w:tcBorders>
              <w:top w:val="nil"/>
              <w:left w:val="nil"/>
              <w:bottom w:val="single" w:sz="8" w:space="0" w:color="auto"/>
              <w:right w:val="single" w:sz="8" w:space="0" w:color="auto"/>
            </w:tcBorders>
            <w:shd w:val="clear" w:color="auto" w:fill="auto"/>
            <w:vAlign w:val="bottom"/>
            <w:hideMark/>
          </w:tcPr>
          <w:p w14:paraId="6F633079" w14:textId="3C6FFF0F" w:rsidR="00225D19" w:rsidRPr="000A5352" w:rsidDel="009B286C" w:rsidRDefault="00225D19" w:rsidP="00225D19">
            <w:pPr>
              <w:spacing w:after="0" w:line="240" w:lineRule="auto"/>
              <w:jc w:val="center"/>
              <w:rPr>
                <w:ins w:id="3096" w:author="John Junico Bernados" w:date="2017-08-23T23:55:00Z"/>
                <w:del w:id="3097" w:author="Jen" w:date="2017-08-25T11:58:00Z"/>
                <w:rFonts w:ascii="Times New Roman" w:eastAsia="Times New Roman" w:hAnsi="Times New Roman" w:cs="Times New Roman"/>
                <w:color w:val="000000"/>
                <w:sz w:val="12"/>
                <w:szCs w:val="12"/>
                <w:lang w:val="en-US"/>
              </w:rPr>
            </w:pPr>
            <w:ins w:id="3098" w:author="John Junico Bernados" w:date="2017-08-23T23:55:00Z">
              <w:del w:id="3099" w:author="Jen" w:date="2017-08-25T11:58:00Z">
                <w:r w:rsidRPr="000A5352" w:rsidDel="009B286C">
                  <w:rPr>
                    <w:color w:val="000000"/>
                    <w:sz w:val="12"/>
                    <w:szCs w:val="12"/>
                  </w:rPr>
                  <w:delText>100</w:delText>
                </w:r>
              </w:del>
            </w:ins>
          </w:p>
        </w:tc>
        <w:tc>
          <w:tcPr>
            <w:tcW w:w="788" w:type="dxa"/>
            <w:tcBorders>
              <w:top w:val="nil"/>
              <w:left w:val="nil"/>
              <w:bottom w:val="single" w:sz="8" w:space="0" w:color="auto"/>
              <w:right w:val="single" w:sz="8" w:space="0" w:color="auto"/>
            </w:tcBorders>
            <w:shd w:val="clear" w:color="auto" w:fill="auto"/>
            <w:vAlign w:val="bottom"/>
            <w:hideMark/>
          </w:tcPr>
          <w:p w14:paraId="4B477B28" w14:textId="10907F2A" w:rsidR="00225D19" w:rsidRPr="000A5352" w:rsidDel="009B286C" w:rsidRDefault="00225D19" w:rsidP="00225D19">
            <w:pPr>
              <w:spacing w:after="0" w:line="240" w:lineRule="auto"/>
              <w:jc w:val="center"/>
              <w:rPr>
                <w:ins w:id="3100" w:author="John Junico Bernados" w:date="2017-08-23T23:55:00Z"/>
                <w:del w:id="3101" w:author="Jen" w:date="2017-08-25T11:58:00Z"/>
                <w:rFonts w:ascii="Times New Roman" w:eastAsia="Times New Roman" w:hAnsi="Times New Roman" w:cs="Times New Roman"/>
                <w:color w:val="000000"/>
                <w:sz w:val="12"/>
                <w:szCs w:val="12"/>
                <w:lang w:val="en-US"/>
              </w:rPr>
            </w:pPr>
            <w:ins w:id="3102" w:author="John Junico Bernados" w:date="2017-08-23T23:55:00Z">
              <w:del w:id="3103" w:author="Jen" w:date="2017-08-25T11:58:00Z">
                <w:r w:rsidRPr="000A5352" w:rsidDel="009B286C">
                  <w:rPr>
                    <w:color w:val="000000"/>
                    <w:sz w:val="12"/>
                    <w:szCs w:val="12"/>
                  </w:rPr>
                  <w:delText>47,165,990</w:delText>
                </w:r>
              </w:del>
            </w:ins>
          </w:p>
        </w:tc>
      </w:tr>
      <w:tr w:rsidR="007D2C32" w:rsidRPr="00EB2EFD" w:rsidDel="009B286C" w14:paraId="1E0A57D0" w14:textId="24109BE6" w:rsidTr="007D2C32">
        <w:trPr>
          <w:trHeight w:val="315"/>
          <w:ins w:id="3104" w:author="John Junico Bernados" w:date="2017-08-23T23:55:00Z"/>
          <w:del w:id="3105"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631497A1" w14:textId="31CF086B" w:rsidR="00225D19" w:rsidRPr="000A5352" w:rsidDel="009B286C" w:rsidRDefault="00225D19" w:rsidP="00225D19">
            <w:pPr>
              <w:spacing w:after="0" w:line="240" w:lineRule="auto"/>
              <w:rPr>
                <w:ins w:id="3106" w:author="John Junico Bernados" w:date="2017-08-23T23:55:00Z"/>
                <w:del w:id="3107" w:author="Jen" w:date="2017-08-25T11:58:00Z"/>
                <w:rFonts w:ascii="Times New Roman" w:eastAsia="Times New Roman" w:hAnsi="Times New Roman" w:cs="Times New Roman"/>
                <w:color w:val="000000"/>
                <w:sz w:val="12"/>
                <w:szCs w:val="12"/>
                <w:lang w:val="en-US"/>
              </w:rPr>
            </w:pPr>
            <w:ins w:id="3108" w:author="John Junico Bernados" w:date="2017-08-23T23:55:00Z">
              <w:del w:id="3109" w:author="Jen" w:date="2017-08-25T11:58:00Z">
                <w:r w:rsidRPr="000A5352" w:rsidDel="009B286C">
                  <w:rPr>
                    <w:rFonts w:ascii="Times New Roman" w:eastAsia="Times New Roman" w:hAnsi="Times New Roman" w:cs="Times New Roman"/>
                    <w:color w:val="000000"/>
                    <w:sz w:val="12"/>
                    <w:szCs w:val="12"/>
                    <w:lang w:val="en-US"/>
                  </w:rPr>
                  <w:delText>Caloocan</w:delText>
                </w:r>
              </w:del>
            </w:ins>
          </w:p>
        </w:tc>
        <w:tc>
          <w:tcPr>
            <w:tcW w:w="591" w:type="dxa"/>
            <w:tcBorders>
              <w:top w:val="single" w:sz="8" w:space="0" w:color="auto"/>
              <w:left w:val="nil"/>
              <w:bottom w:val="single" w:sz="8" w:space="0" w:color="auto"/>
              <w:right w:val="single" w:sz="8" w:space="0" w:color="auto"/>
            </w:tcBorders>
            <w:shd w:val="pct25" w:color="auto" w:fill="auto"/>
            <w:vAlign w:val="bottom"/>
          </w:tcPr>
          <w:p w14:paraId="2809F027" w14:textId="6E82D0DA" w:rsidR="00225D19" w:rsidRPr="000A5352" w:rsidDel="009B286C" w:rsidRDefault="00225D19" w:rsidP="00225D19">
            <w:pPr>
              <w:spacing w:after="0" w:line="240" w:lineRule="auto"/>
              <w:jc w:val="center"/>
              <w:rPr>
                <w:ins w:id="3110" w:author="John Junico Bernados" w:date="2017-08-23T23:55:00Z"/>
                <w:del w:id="3111" w:author="Jen" w:date="2017-08-25T11:58:00Z"/>
                <w:rFonts w:ascii="Times New Roman" w:eastAsia="Times New Roman" w:hAnsi="Times New Roman" w:cs="Times New Roman"/>
                <w:color w:val="000000"/>
                <w:sz w:val="12"/>
                <w:szCs w:val="12"/>
                <w:lang w:val="en-US"/>
              </w:rPr>
            </w:pPr>
          </w:p>
        </w:tc>
        <w:tc>
          <w:tcPr>
            <w:tcW w:w="369" w:type="dxa"/>
            <w:tcBorders>
              <w:top w:val="single" w:sz="8" w:space="0" w:color="auto"/>
              <w:left w:val="nil"/>
              <w:bottom w:val="single" w:sz="8" w:space="0" w:color="auto"/>
              <w:right w:val="single" w:sz="8" w:space="0" w:color="auto"/>
            </w:tcBorders>
            <w:shd w:val="pct25" w:color="auto" w:fill="auto"/>
            <w:vAlign w:val="bottom"/>
          </w:tcPr>
          <w:p w14:paraId="204EDAE4" w14:textId="2B932F30" w:rsidR="00225D19" w:rsidRPr="000A5352" w:rsidDel="009B286C" w:rsidRDefault="00225D19" w:rsidP="00225D19">
            <w:pPr>
              <w:spacing w:after="0" w:line="240" w:lineRule="auto"/>
              <w:jc w:val="center"/>
              <w:rPr>
                <w:ins w:id="3112" w:author="John Junico Bernados" w:date="2017-08-23T23:55:00Z"/>
                <w:del w:id="3113" w:author="Jen" w:date="2017-08-25T11:58:00Z"/>
                <w:rFonts w:ascii="Times New Roman" w:eastAsia="Times New Roman" w:hAnsi="Times New Roman" w:cs="Times New Roman"/>
                <w:color w:val="000000"/>
                <w:sz w:val="12"/>
                <w:szCs w:val="12"/>
                <w:lang w:val="en-US"/>
              </w:rPr>
            </w:pPr>
          </w:p>
        </w:tc>
        <w:tc>
          <w:tcPr>
            <w:tcW w:w="719" w:type="dxa"/>
            <w:tcBorders>
              <w:top w:val="single" w:sz="8" w:space="0" w:color="auto"/>
              <w:left w:val="nil"/>
              <w:bottom w:val="single" w:sz="8" w:space="0" w:color="auto"/>
              <w:right w:val="single" w:sz="8" w:space="0" w:color="auto"/>
            </w:tcBorders>
            <w:shd w:val="pct25" w:color="auto" w:fill="auto"/>
            <w:vAlign w:val="bottom"/>
          </w:tcPr>
          <w:p w14:paraId="0C3024B0" w14:textId="4885FECE" w:rsidR="00225D19" w:rsidRPr="000A5352" w:rsidDel="009B286C" w:rsidRDefault="00225D19" w:rsidP="00225D19">
            <w:pPr>
              <w:spacing w:after="0" w:line="240" w:lineRule="auto"/>
              <w:jc w:val="center"/>
              <w:rPr>
                <w:ins w:id="3114" w:author="John Junico Bernados" w:date="2017-08-23T23:55:00Z"/>
                <w:del w:id="3115" w:author="Jen" w:date="2017-08-25T11:58:00Z"/>
                <w:rFonts w:ascii="Times New Roman" w:eastAsia="Times New Roman" w:hAnsi="Times New Roman" w:cs="Times New Roman"/>
                <w:color w:val="000000"/>
                <w:sz w:val="12"/>
                <w:szCs w:val="12"/>
                <w:lang w:val="en-US"/>
              </w:rPr>
            </w:pPr>
          </w:p>
        </w:tc>
        <w:tc>
          <w:tcPr>
            <w:tcW w:w="547" w:type="dxa"/>
            <w:tcBorders>
              <w:top w:val="single" w:sz="8" w:space="0" w:color="auto"/>
              <w:left w:val="nil"/>
              <w:bottom w:val="single" w:sz="8" w:space="0" w:color="auto"/>
              <w:right w:val="single" w:sz="8" w:space="0" w:color="auto"/>
            </w:tcBorders>
            <w:shd w:val="pct25" w:color="auto" w:fill="auto"/>
            <w:vAlign w:val="bottom"/>
          </w:tcPr>
          <w:p w14:paraId="2DFC2ED5" w14:textId="578D11C8" w:rsidR="00225D19" w:rsidRPr="000A5352" w:rsidDel="009B286C" w:rsidRDefault="00225D19" w:rsidP="00225D19">
            <w:pPr>
              <w:spacing w:after="0" w:line="240" w:lineRule="auto"/>
              <w:jc w:val="center"/>
              <w:rPr>
                <w:ins w:id="3116" w:author="John Junico Bernados" w:date="2017-08-23T23:55:00Z"/>
                <w:del w:id="3117" w:author="Jen" w:date="2017-08-25T11:58:00Z"/>
                <w:rFonts w:ascii="Times New Roman" w:eastAsia="Times New Roman" w:hAnsi="Times New Roman" w:cs="Times New Roman"/>
                <w:color w:val="000000"/>
                <w:sz w:val="12"/>
                <w:szCs w:val="12"/>
                <w:lang w:val="en-US"/>
              </w:rPr>
            </w:pPr>
          </w:p>
        </w:tc>
        <w:tc>
          <w:tcPr>
            <w:tcW w:w="409" w:type="dxa"/>
            <w:tcBorders>
              <w:top w:val="single" w:sz="8" w:space="0" w:color="auto"/>
              <w:left w:val="nil"/>
              <w:bottom w:val="single" w:sz="8" w:space="0" w:color="auto"/>
              <w:right w:val="single" w:sz="8" w:space="0" w:color="auto"/>
            </w:tcBorders>
            <w:shd w:val="pct25" w:color="auto" w:fill="auto"/>
            <w:vAlign w:val="bottom"/>
          </w:tcPr>
          <w:p w14:paraId="3E9D7260" w14:textId="59F0038A" w:rsidR="00225D19" w:rsidRPr="000A5352" w:rsidDel="009B286C" w:rsidRDefault="00225D19" w:rsidP="00225D19">
            <w:pPr>
              <w:spacing w:after="0" w:line="240" w:lineRule="auto"/>
              <w:jc w:val="center"/>
              <w:rPr>
                <w:ins w:id="3118" w:author="John Junico Bernados" w:date="2017-08-23T23:55:00Z"/>
                <w:del w:id="3119"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3939B447" w14:textId="67C4B5D3" w:rsidR="00225D19" w:rsidRPr="000A5352" w:rsidDel="009B286C" w:rsidRDefault="00225D19" w:rsidP="00225D19">
            <w:pPr>
              <w:spacing w:after="0" w:line="240" w:lineRule="auto"/>
              <w:jc w:val="center"/>
              <w:rPr>
                <w:ins w:id="3120" w:author="John Junico Bernados" w:date="2017-08-23T23:55:00Z"/>
                <w:del w:id="3121" w:author="Jen" w:date="2017-08-25T11:58:00Z"/>
                <w:rFonts w:ascii="Times New Roman" w:eastAsia="Times New Roman" w:hAnsi="Times New Roman" w:cs="Times New Roman"/>
                <w:color w:val="000000"/>
                <w:sz w:val="12"/>
                <w:szCs w:val="12"/>
                <w:lang w:val="en-US"/>
              </w:rPr>
            </w:pPr>
          </w:p>
        </w:tc>
        <w:tc>
          <w:tcPr>
            <w:tcW w:w="511" w:type="dxa"/>
            <w:tcBorders>
              <w:top w:val="single" w:sz="8" w:space="0" w:color="auto"/>
              <w:left w:val="nil"/>
              <w:bottom w:val="single" w:sz="8" w:space="0" w:color="auto"/>
              <w:right w:val="single" w:sz="8" w:space="0" w:color="auto"/>
            </w:tcBorders>
            <w:shd w:val="pct25" w:color="auto" w:fill="auto"/>
            <w:vAlign w:val="bottom"/>
          </w:tcPr>
          <w:p w14:paraId="75C5D4BE" w14:textId="008040B0" w:rsidR="00225D19" w:rsidRPr="000A5352" w:rsidDel="009B286C" w:rsidRDefault="00225D19" w:rsidP="00225D19">
            <w:pPr>
              <w:spacing w:after="0" w:line="240" w:lineRule="auto"/>
              <w:jc w:val="center"/>
              <w:rPr>
                <w:ins w:id="3122" w:author="John Junico Bernados" w:date="2017-08-23T23:55:00Z"/>
                <w:del w:id="3123"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417F6BC5" w14:textId="533E5C07" w:rsidR="00225D19" w:rsidRPr="000A5352" w:rsidDel="009B286C" w:rsidRDefault="00225D19" w:rsidP="00225D19">
            <w:pPr>
              <w:spacing w:after="0" w:line="240" w:lineRule="auto"/>
              <w:jc w:val="center"/>
              <w:rPr>
                <w:ins w:id="3124" w:author="John Junico Bernados" w:date="2017-08-23T23:55:00Z"/>
                <w:del w:id="3125"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505629E0" w14:textId="1A5D6C50" w:rsidR="00225D19" w:rsidRPr="000A5352" w:rsidDel="009B286C" w:rsidRDefault="00225D19" w:rsidP="00225D19">
            <w:pPr>
              <w:spacing w:after="0" w:line="240" w:lineRule="auto"/>
              <w:jc w:val="center"/>
              <w:rPr>
                <w:ins w:id="3126" w:author="John Junico Bernados" w:date="2017-08-23T23:55:00Z"/>
                <w:del w:id="3127"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149150E4" w14:textId="0D10E9FE" w:rsidR="00225D19" w:rsidRPr="000A5352" w:rsidDel="009B286C" w:rsidRDefault="00225D19" w:rsidP="00225D19">
            <w:pPr>
              <w:spacing w:after="0" w:line="240" w:lineRule="auto"/>
              <w:jc w:val="center"/>
              <w:rPr>
                <w:ins w:id="3128" w:author="John Junico Bernados" w:date="2017-08-23T23:55:00Z"/>
                <w:del w:id="3129"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25D8FE7E" w14:textId="5CED8033" w:rsidR="00225D19" w:rsidRPr="000A5352" w:rsidDel="009B286C" w:rsidRDefault="00225D19" w:rsidP="00225D19">
            <w:pPr>
              <w:spacing w:after="0" w:line="240" w:lineRule="auto"/>
              <w:jc w:val="center"/>
              <w:rPr>
                <w:ins w:id="3130" w:author="John Junico Bernados" w:date="2017-08-23T23:55:00Z"/>
                <w:del w:id="3131"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10A7DC14" w14:textId="1E5C16F2" w:rsidR="00225D19" w:rsidRPr="000A5352" w:rsidDel="009B286C" w:rsidRDefault="00225D19" w:rsidP="00225D19">
            <w:pPr>
              <w:spacing w:after="0" w:line="240" w:lineRule="auto"/>
              <w:jc w:val="center"/>
              <w:rPr>
                <w:ins w:id="3132" w:author="John Junico Bernados" w:date="2017-08-23T23:55:00Z"/>
                <w:del w:id="3133" w:author="Jen" w:date="2017-08-25T11:58:00Z"/>
                <w:rFonts w:ascii="Times New Roman" w:eastAsia="Times New Roman" w:hAnsi="Times New Roman" w:cs="Times New Roman"/>
                <w:color w:val="000000"/>
                <w:sz w:val="12"/>
                <w:szCs w:val="12"/>
                <w:lang w:val="en-US"/>
              </w:rPr>
            </w:pPr>
          </w:p>
        </w:tc>
        <w:tc>
          <w:tcPr>
            <w:tcW w:w="488" w:type="dxa"/>
            <w:tcBorders>
              <w:top w:val="single" w:sz="8" w:space="0" w:color="auto"/>
              <w:left w:val="nil"/>
              <w:bottom w:val="single" w:sz="8" w:space="0" w:color="auto"/>
              <w:right w:val="single" w:sz="8" w:space="0" w:color="auto"/>
            </w:tcBorders>
            <w:shd w:val="pct25" w:color="auto" w:fill="auto"/>
            <w:vAlign w:val="bottom"/>
          </w:tcPr>
          <w:p w14:paraId="12B29681" w14:textId="4DE90367" w:rsidR="00225D19" w:rsidRPr="000A5352" w:rsidDel="009B286C" w:rsidRDefault="00225D19" w:rsidP="00225D19">
            <w:pPr>
              <w:spacing w:after="0" w:line="240" w:lineRule="auto"/>
              <w:jc w:val="center"/>
              <w:rPr>
                <w:ins w:id="3134" w:author="John Junico Bernados" w:date="2017-08-23T23:55:00Z"/>
                <w:del w:id="3135"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68447EEB" w14:textId="7F3456D0" w:rsidR="00225D19" w:rsidRPr="000A5352" w:rsidDel="009B286C" w:rsidRDefault="00225D19" w:rsidP="00225D19">
            <w:pPr>
              <w:spacing w:after="0" w:line="240" w:lineRule="auto"/>
              <w:jc w:val="center"/>
              <w:rPr>
                <w:ins w:id="3136" w:author="John Junico Bernados" w:date="2017-08-23T23:55:00Z"/>
                <w:del w:id="3137"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26C5F615" w14:textId="15F365F2" w:rsidR="00225D19" w:rsidRPr="000A5352" w:rsidDel="009B286C" w:rsidRDefault="00225D19" w:rsidP="00225D19">
            <w:pPr>
              <w:spacing w:after="0" w:line="240" w:lineRule="auto"/>
              <w:jc w:val="center"/>
              <w:rPr>
                <w:ins w:id="3138" w:author="John Junico Bernados" w:date="2017-08-23T23:55:00Z"/>
                <w:del w:id="3139" w:author="Jen" w:date="2017-08-25T11:58:00Z"/>
                <w:rFonts w:ascii="Times New Roman" w:eastAsia="Times New Roman" w:hAnsi="Times New Roman" w:cs="Times New Roman"/>
                <w:color w:val="000000"/>
                <w:sz w:val="12"/>
                <w:szCs w:val="12"/>
                <w:lang w:val="en-US"/>
              </w:rPr>
            </w:pPr>
          </w:p>
        </w:tc>
        <w:tc>
          <w:tcPr>
            <w:tcW w:w="490" w:type="dxa"/>
            <w:tcBorders>
              <w:top w:val="single" w:sz="8" w:space="0" w:color="auto"/>
              <w:left w:val="nil"/>
              <w:bottom w:val="single" w:sz="8" w:space="0" w:color="auto"/>
              <w:right w:val="single" w:sz="8" w:space="0" w:color="auto"/>
            </w:tcBorders>
            <w:shd w:val="pct25" w:color="auto" w:fill="auto"/>
            <w:vAlign w:val="bottom"/>
          </w:tcPr>
          <w:p w14:paraId="137E4F03" w14:textId="359ABC79" w:rsidR="00225D19" w:rsidRPr="000A5352" w:rsidDel="009B286C" w:rsidRDefault="00225D19" w:rsidP="00225D19">
            <w:pPr>
              <w:spacing w:after="0" w:line="240" w:lineRule="auto"/>
              <w:jc w:val="center"/>
              <w:rPr>
                <w:ins w:id="3140" w:author="John Junico Bernados" w:date="2017-08-23T23:55:00Z"/>
                <w:del w:id="3141"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6FA9CF39" w14:textId="0C3D3358" w:rsidR="00225D19" w:rsidRPr="000A5352" w:rsidDel="009B286C" w:rsidRDefault="00225D19" w:rsidP="00225D19">
            <w:pPr>
              <w:spacing w:after="0" w:line="240" w:lineRule="auto"/>
              <w:jc w:val="center"/>
              <w:rPr>
                <w:ins w:id="3142" w:author="John Junico Bernados" w:date="2017-08-23T23:55:00Z"/>
                <w:del w:id="3143" w:author="Jen" w:date="2017-08-25T11:58:00Z"/>
                <w:rFonts w:ascii="Times New Roman" w:eastAsia="Times New Roman" w:hAnsi="Times New Roman" w:cs="Times New Roman"/>
                <w:color w:val="000000"/>
                <w:sz w:val="12"/>
                <w:szCs w:val="12"/>
                <w:lang w:val="en-US"/>
              </w:rPr>
            </w:pPr>
          </w:p>
        </w:tc>
        <w:tc>
          <w:tcPr>
            <w:tcW w:w="788" w:type="dxa"/>
            <w:tcBorders>
              <w:top w:val="single" w:sz="8" w:space="0" w:color="auto"/>
              <w:left w:val="nil"/>
              <w:bottom w:val="single" w:sz="8" w:space="0" w:color="auto"/>
              <w:right w:val="single" w:sz="8" w:space="0" w:color="auto"/>
            </w:tcBorders>
            <w:shd w:val="pct25" w:color="auto" w:fill="auto"/>
            <w:vAlign w:val="bottom"/>
          </w:tcPr>
          <w:p w14:paraId="607FB331" w14:textId="22E77217" w:rsidR="00225D19" w:rsidRPr="000A5352" w:rsidDel="009B286C" w:rsidRDefault="00225D19" w:rsidP="00225D19">
            <w:pPr>
              <w:spacing w:after="0" w:line="240" w:lineRule="auto"/>
              <w:jc w:val="center"/>
              <w:rPr>
                <w:ins w:id="3144" w:author="John Junico Bernados" w:date="2017-08-23T23:55:00Z"/>
                <w:del w:id="3145" w:author="Jen" w:date="2017-08-25T11:58:00Z"/>
                <w:rFonts w:ascii="Times New Roman" w:eastAsia="Times New Roman" w:hAnsi="Times New Roman" w:cs="Times New Roman"/>
                <w:color w:val="000000"/>
                <w:sz w:val="12"/>
                <w:szCs w:val="12"/>
                <w:lang w:val="en-US"/>
              </w:rPr>
            </w:pPr>
          </w:p>
        </w:tc>
      </w:tr>
      <w:tr w:rsidR="007D2C32" w:rsidRPr="00EB2EFD" w:rsidDel="009B286C" w14:paraId="31BAB82B" w14:textId="2F64C7CC" w:rsidTr="007D2C32">
        <w:trPr>
          <w:trHeight w:val="315"/>
          <w:ins w:id="3146" w:author="John Junico Bernados" w:date="2017-08-23T23:55:00Z"/>
          <w:del w:id="3147"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0DD78774" w14:textId="2C397B3B" w:rsidR="00225D19" w:rsidRPr="000A5352" w:rsidDel="009B286C" w:rsidRDefault="00225D19" w:rsidP="00225D19">
            <w:pPr>
              <w:spacing w:after="0" w:line="240" w:lineRule="auto"/>
              <w:rPr>
                <w:ins w:id="3148" w:author="John Junico Bernados" w:date="2017-08-23T23:55:00Z"/>
                <w:del w:id="3149" w:author="Jen" w:date="2017-08-25T11:58:00Z"/>
                <w:rFonts w:ascii="Times New Roman" w:eastAsia="Times New Roman" w:hAnsi="Times New Roman" w:cs="Times New Roman"/>
                <w:color w:val="000000"/>
                <w:sz w:val="12"/>
                <w:szCs w:val="12"/>
                <w:lang w:val="en-US"/>
              </w:rPr>
            </w:pPr>
            <w:ins w:id="3150" w:author="John Junico Bernados" w:date="2017-08-23T23:55:00Z">
              <w:del w:id="3151" w:author="Jen" w:date="2017-08-25T11:58:00Z">
                <w:r w:rsidRPr="000A5352" w:rsidDel="009B286C">
                  <w:rPr>
                    <w:rFonts w:ascii="Times New Roman" w:eastAsia="Times New Roman" w:hAnsi="Times New Roman" w:cs="Times New Roman"/>
                    <w:color w:val="000000"/>
                    <w:sz w:val="12"/>
                    <w:szCs w:val="12"/>
                    <w:lang w:val="en-US"/>
                  </w:rPr>
                  <w:delText>Manila</w:delText>
                </w:r>
              </w:del>
            </w:ins>
          </w:p>
        </w:tc>
        <w:tc>
          <w:tcPr>
            <w:tcW w:w="591" w:type="dxa"/>
            <w:tcBorders>
              <w:top w:val="single" w:sz="8" w:space="0" w:color="auto"/>
              <w:left w:val="nil"/>
              <w:bottom w:val="single" w:sz="8" w:space="0" w:color="auto"/>
              <w:right w:val="single" w:sz="8" w:space="0" w:color="auto"/>
            </w:tcBorders>
            <w:shd w:val="pct25" w:color="auto" w:fill="auto"/>
            <w:vAlign w:val="bottom"/>
          </w:tcPr>
          <w:p w14:paraId="20742C28" w14:textId="34395483" w:rsidR="00225D19" w:rsidRPr="000A5352" w:rsidDel="009B286C" w:rsidRDefault="00225D19" w:rsidP="00225D19">
            <w:pPr>
              <w:spacing w:after="0" w:line="240" w:lineRule="auto"/>
              <w:jc w:val="center"/>
              <w:rPr>
                <w:ins w:id="3152" w:author="John Junico Bernados" w:date="2017-08-23T23:55:00Z"/>
                <w:del w:id="3153" w:author="Jen" w:date="2017-08-25T11:58:00Z"/>
                <w:rFonts w:ascii="Times New Roman" w:eastAsia="Times New Roman" w:hAnsi="Times New Roman" w:cs="Times New Roman"/>
                <w:color w:val="000000"/>
                <w:sz w:val="12"/>
                <w:szCs w:val="12"/>
                <w:lang w:val="en-US"/>
              </w:rPr>
            </w:pPr>
          </w:p>
        </w:tc>
        <w:tc>
          <w:tcPr>
            <w:tcW w:w="369" w:type="dxa"/>
            <w:tcBorders>
              <w:top w:val="single" w:sz="8" w:space="0" w:color="auto"/>
              <w:left w:val="nil"/>
              <w:bottom w:val="single" w:sz="8" w:space="0" w:color="auto"/>
              <w:right w:val="single" w:sz="8" w:space="0" w:color="auto"/>
            </w:tcBorders>
            <w:shd w:val="pct25" w:color="auto" w:fill="auto"/>
            <w:vAlign w:val="bottom"/>
          </w:tcPr>
          <w:p w14:paraId="23CECB28" w14:textId="166BE369" w:rsidR="00225D19" w:rsidRPr="000A5352" w:rsidDel="009B286C" w:rsidRDefault="00225D19" w:rsidP="00225D19">
            <w:pPr>
              <w:spacing w:after="0" w:line="240" w:lineRule="auto"/>
              <w:jc w:val="center"/>
              <w:rPr>
                <w:ins w:id="3154" w:author="John Junico Bernados" w:date="2017-08-23T23:55:00Z"/>
                <w:del w:id="3155" w:author="Jen" w:date="2017-08-25T11:58:00Z"/>
                <w:rFonts w:ascii="Times New Roman" w:eastAsia="Times New Roman" w:hAnsi="Times New Roman" w:cs="Times New Roman"/>
                <w:color w:val="000000"/>
                <w:sz w:val="12"/>
                <w:szCs w:val="12"/>
                <w:lang w:val="en-US"/>
              </w:rPr>
            </w:pPr>
          </w:p>
        </w:tc>
        <w:tc>
          <w:tcPr>
            <w:tcW w:w="719" w:type="dxa"/>
            <w:tcBorders>
              <w:top w:val="single" w:sz="8" w:space="0" w:color="auto"/>
              <w:left w:val="nil"/>
              <w:bottom w:val="single" w:sz="8" w:space="0" w:color="auto"/>
              <w:right w:val="single" w:sz="8" w:space="0" w:color="auto"/>
            </w:tcBorders>
            <w:shd w:val="pct25" w:color="auto" w:fill="auto"/>
            <w:vAlign w:val="bottom"/>
          </w:tcPr>
          <w:p w14:paraId="4F548217" w14:textId="43FFE100" w:rsidR="00225D19" w:rsidRPr="000A5352" w:rsidDel="009B286C" w:rsidRDefault="00225D19" w:rsidP="00225D19">
            <w:pPr>
              <w:spacing w:after="0" w:line="240" w:lineRule="auto"/>
              <w:jc w:val="center"/>
              <w:rPr>
                <w:ins w:id="3156" w:author="John Junico Bernados" w:date="2017-08-23T23:55:00Z"/>
                <w:del w:id="3157" w:author="Jen" w:date="2017-08-25T11:58:00Z"/>
                <w:rFonts w:ascii="Times New Roman" w:eastAsia="Times New Roman" w:hAnsi="Times New Roman" w:cs="Times New Roman"/>
                <w:color w:val="000000"/>
                <w:sz w:val="12"/>
                <w:szCs w:val="12"/>
                <w:lang w:val="en-US"/>
              </w:rPr>
            </w:pPr>
          </w:p>
        </w:tc>
        <w:tc>
          <w:tcPr>
            <w:tcW w:w="547" w:type="dxa"/>
            <w:tcBorders>
              <w:top w:val="single" w:sz="8" w:space="0" w:color="auto"/>
              <w:left w:val="nil"/>
              <w:bottom w:val="single" w:sz="8" w:space="0" w:color="auto"/>
              <w:right w:val="single" w:sz="8" w:space="0" w:color="auto"/>
            </w:tcBorders>
            <w:shd w:val="pct25" w:color="auto" w:fill="auto"/>
            <w:vAlign w:val="bottom"/>
          </w:tcPr>
          <w:p w14:paraId="780F8DE9" w14:textId="4A679D22" w:rsidR="00225D19" w:rsidRPr="000A5352" w:rsidDel="009B286C" w:rsidRDefault="00225D19" w:rsidP="00225D19">
            <w:pPr>
              <w:spacing w:after="0" w:line="240" w:lineRule="auto"/>
              <w:jc w:val="center"/>
              <w:rPr>
                <w:ins w:id="3158" w:author="John Junico Bernados" w:date="2017-08-23T23:55:00Z"/>
                <w:del w:id="3159" w:author="Jen" w:date="2017-08-25T11:58:00Z"/>
                <w:rFonts w:ascii="Times New Roman" w:eastAsia="Times New Roman" w:hAnsi="Times New Roman" w:cs="Times New Roman"/>
                <w:color w:val="000000"/>
                <w:sz w:val="12"/>
                <w:szCs w:val="12"/>
                <w:lang w:val="en-US"/>
              </w:rPr>
            </w:pPr>
          </w:p>
        </w:tc>
        <w:tc>
          <w:tcPr>
            <w:tcW w:w="409" w:type="dxa"/>
            <w:tcBorders>
              <w:top w:val="single" w:sz="8" w:space="0" w:color="auto"/>
              <w:left w:val="nil"/>
              <w:bottom w:val="single" w:sz="8" w:space="0" w:color="auto"/>
              <w:right w:val="single" w:sz="8" w:space="0" w:color="auto"/>
            </w:tcBorders>
            <w:shd w:val="pct25" w:color="auto" w:fill="auto"/>
            <w:vAlign w:val="bottom"/>
          </w:tcPr>
          <w:p w14:paraId="07C41085" w14:textId="0403FCEB" w:rsidR="00225D19" w:rsidRPr="000A5352" w:rsidDel="009B286C" w:rsidRDefault="00225D19" w:rsidP="00225D19">
            <w:pPr>
              <w:spacing w:after="0" w:line="240" w:lineRule="auto"/>
              <w:jc w:val="center"/>
              <w:rPr>
                <w:ins w:id="3160" w:author="John Junico Bernados" w:date="2017-08-23T23:55:00Z"/>
                <w:del w:id="3161"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07BA6EF3" w14:textId="280A7580" w:rsidR="00225D19" w:rsidRPr="000A5352" w:rsidDel="009B286C" w:rsidRDefault="00225D19" w:rsidP="00225D19">
            <w:pPr>
              <w:spacing w:after="0" w:line="240" w:lineRule="auto"/>
              <w:jc w:val="center"/>
              <w:rPr>
                <w:ins w:id="3162" w:author="John Junico Bernados" w:date="2017-08-23T23:55:00Z"/>
                <w:del w:id="3163" w:author="Jen" w:date="2017-08-25T11:58:00Z"/>
                <w:rFonts w:ascii="Times New Roman" w:eastAsia="Times New Roman" w:hAnsi="Times New Roman" w:cs="Times New Roman"/>
                <w:color w:val="000000"/>
                <w:sz w:val="12"/>
                <w:szCs w:val="12"/>
                <w:lang w:val="en-US"/>
              </w:rPr>
            </w:pPr>
          </w:p>
        </w:tc>
        <w:tc>
          <w:tcPr>
            <w:tcW w:w="511" w:type="dxa"/>
            <w:tcBorders>
              <w:top w:val="single" w:sz="8" w:space="0" w:color="auto"/>
              <w:left w:val="nil"/>
              <w:bottom w:val="single" w:sz="8" w:space="0" w:color="auto"/>
              <w:right w:val="single" w:sz="8" w:space="0" w:color="auto"/>
            </w:tcBorders>
            <w:shd w:val="pct25" w:color="auto" w:fill="auto"/>
            <w:vAlign w:val="bottom"/>
          </w:tcPr>
          <w:p w14:paraId="163F0F56" w14:textId="344A76D5" w:rsidR="00225D19" w:rsidRPr="000A5352" w:rsidDel="009B286C" w:rsidRDefault="00225D19" w:rsidP="00225D19">
            <w:pPr>
              <w:spacing w:after="0" w:line="240" w:lineRule="auto"/>
              <w:jc w:val="center"/>
              <w:rPr>
                <w:ins w:id="3164" w:author="John Junico Bernados" w:date="2017-08-23T23:55:00Z"/>
                <w:del w:id="3165"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0C3C0C6B" w14:textId="27BDA039" w:rsidR="00225D19" w:rsidRPr="000A5352" w:rsidDel="009B286C" w:rsidRDefault="00225D19" w:rsidP="00225D19">
            <w:pPr>
              <w:spacing w:after="0" w:line="240" w:lineRule="auto"/>
              <w:jc w:val="center"/>
              <w:rPr>
                <w:ins w:id="3166" w:author="John Junico Bernados" w:date="2017-08-23T23:55:00Z"/>
                <w:del w:id="3167" w:author="Jen" w:date="2017-08-25T11:58:00Z"/>
                <w:rFonts w:ascii="Times New Roman" w:eastAsia="Times New Roman" w:hAnsi="Times New Roman" w:cs="Times New Roman"/>
                <w:color w:val="000000"/>
                <w:sz w:val="12"/>
                <w:szCs w:val="12"/>
                <w:lang w:val="en-US"/>
              </w:rPr>
            </w:pPr>
          </w:p>
        </w:tc>
        <w:tc>
          <w:tcPr>
            <w:tcW w:w="733" w:type="dxa"/>
            <w:tcBorders>
              <w:top w:val="single" w:sz="8" w:space="0" w:color="auto"/>
              <w:left w:val="nil"/>
              <w:bottom w:val="single" w:sz="8" w:space="0" w:color="auto"/>
              <w:right w:val="single" w:sz="8" w:space="0" w:color="auto"/>
            </w:tcBorders>
            <w:shd w:val="pct25" w:color="auto" w:fill="auto"/>
            <w:vAlign w:val="bottom"/>
          </w:tcPr>
          <w:p w14:paraId="76B524DB" w14:textId="30B87231" w:rsidR="00225D19" w:rsidRPr="000A5352" w:rsidDel="009B286C" w:rsidRDefault="00225D19" w:rsidP="00225D19">
            <w:pPr>
              <w:spacing w:after="0" w:line="240" w:lineRule="auto"/>
              <w:jc w:val="center"/>
              <w:rPr>
                <w:ins w:id="3168" w:author="John Junico Bernados" w:date="2017-08-23T23:55:00Z"/>
                <w:del w:id="3169" w:author="Jen" w:date="2017-08-25T11:58:00Z"/>
                <w:rFonts w:ascii="Times New Roman" w:eastAsia="Times New Roman" w:hAnsi="Times New Roman" w:cs="Times New Roman"/>
                <w:color w:val="000000"/>
                <w:sz w:val="12"/>
                <w:szCs w:val="12"/>
                <w:lang w:val="en-US"/>
              </w:rPr>
            </w:pPr>
          </w:p>
        </w:tc>
        <w:tc>
          <w:tcPr>
            <w:tcW w:w="563" w:type="dxa"/>
            <w:tcBorders>
              <w:top w:val="single" w:sz="8" w:space="0" w:color="auto"/>
              <w:left w:val="nil"/>
              <w:bottom w:val="single" w:sz="8" w:space="0" w:color="auto"/>
              <w:right w:val="single" w:sz="8" w:space="0" w:color="auto"/>
            </w:tcBorders>
            <w:shd w:val="pct25" w:color="auto" w:fill="auto"/>
            <w:vAlign w:val="bottom"/>
          </w:tcPr>
          <w:p w14:paraId="1E53EA69" w14:textId="2F018038" w:rsidR="00225D19" w:rsidRPr="000A5352" w:rsidDel="009B286C" w:rsidRDefault="00225D19" w:rsidP="00225D19">
            <w:pPr>
              <w:spacing w:after="0" w:line="240" w:lineRule="auto"/>
              <w:jc w:val="center"/>
              <w:rPr>
                <w:ins w:id="3170" w:author="John Junico Bernados" w:date="2017-08-23T23:55:00Z"/>
                <w:del w:id="3171" w:author="Jen" w:date="2017-08-25T11:58:00Z"/>
                <w:rFonts w:ascii="Times New Roman" w:eastAsia="Times New Roman" w:hAnsi="Times New Roman" w:cs="Times New Roman"/>
                <w:color w:val="000000"/>
                <w:sz w:val="12"/>
                <w:szCs w:val="12"/>
                <w:lang w:val="en-US"/>
              </w:rPr>
            </w:pPr>
          </w:p>
        </w:tc>
        <w:tc>
          <w:tcPr>
            <w:tcW w:w="378" w:type="dxa"/>
            <w:tcBorders>
              <w:top w:val="single" w:sz="8" w:space="0" w:color="auto"/>
              <w:left w:val="nil"/>
              <w:bottom w:val="single" w:sz="8" w:space="0" w:color="auto"/>
              <w:right w:val="single" w:sz="8" w:space="0" w:color="auto"/>
            </w:tcBorders>
            <w:shd w:val="pct25" w:color="auto" w:fill="auto"/>
            <w:vAlign w:val="bottom"/>
          </w:tcPr>
          <w:p w14:paraId="14547392" w14:textId="67A0A395" w:rsidR="00225D19" w:rsidRPr="000A5352" w:rsidDel="009B286C" w:rsidRDefault="00225D19" w:rsidP="00225D19">
            <w:pPr>
              <w:spacing w:after="0" w:line="240" w:lineRule="auto"/>
              <w:jc w:val="center"/>
              <w:rPr>
                <w:ins w:id="3172" w:author="John Junico Bernados" w:date="2017-08-23T23:55:00Z"/>
                <w:del w:id="3173" w:author="Jen" w:date="2017-08-25T11:58:00Z"/>
                <w:rFonts w:ascii="Times New Roman" w:eastAsia="Times New Roman" w:hAnsi="Times New Roman" w:cs="Times New Roman"/>
                <w:color w:val="000000"/>
                <w:sz w:val="12"/>
                <w:szCs w:val="12"/>
                <w:lang w:val="en-US"/>
              </w:rPr>
            </w:pPr>
          </w:p>
        </w:tc>
        <w:tc>
          <w:tcPr>
            <w:tcW w:w="756" w:type="dxa"/>
            <w:tcBorders>
              <w:top w:val="single" w:sz="8" w:space="0" w:color="auto"/>
              <w:left w:val="nil"/>
              <w:bottom w:val="single" w:sz="8" w:space="0" w:color="auto"/>
              <w:right w:val="single" w:sz="8" w:space="0" w:color="auto"/>
            </w:tcBorders>
            <w:shd w:val="pct25" w:color="auto" w:fill="auto"/>
            <w:vAlign w:val="bottom"/>
          </w:tcPr>
          <w:p w14:paraId="06E26F13" w14:textId="18B070A9" w:rsidR="00225D19" w:rsidRPr="000A5352" w:rsidDel="009B286C" w:rsidRDefault="00225D19" w:rsidP="00225D19">
            <w:pPr>
              <w:spacing w:after="0" w:line="240" w:lineRule="auto"/>
              <w:jc w:val="center"/>
              <w:rPr>
                <w:ins w:id="3174" w:author="John Junico Bernados" w:date="2017-08-23T23:55:00Z"/>
                <w:del w:id="3175" w:author="Jen" w:date="2017-08-25T11:58:00Z"/>
                <w:rFonts w:ascii="Times New Roman" w:eastAsia="Times New Roman" w:hAnsi="Times New Roman" w:cs="Times New Roman"/>
                <w:color w:val="000000"/>
                <w:sz w:val="12"/>
                <w:szCs w:val="12"/>
                <w:lang w:val="en-US"/>
              </w:rPr>
            </w:pPr>
          </w:p>
        </w:tc>
        <w:tc>
          <w:tcPr>
            <w:tcW w:w="488" w:type="dxa"/>
            <w:tcBorders>
              <w:top w:val="single" w:sz="8" w:space="0" w:color="auto"/>
              <w:left w:val="nil"/>
              <w:bottom w:val="single" w:sz="8" w:space="0" w:color="auto"/>
              <w:right w:val="single" w:sz="8" w:space="0" w:color="auto"/>
            </w:tcBorders>
            <w:shd w:val="pct25" w:color="auto" w:fill="auto"/>
            <w:vAlign w:val="bottom"/>
          </w:tcPr>
          <w:p w14:paraId="37CBE6DF" w14:textId="43DEBB97" w:rsidR="00225D19" w:rsidRPr="000A5352" w:rsidDel="009B286C" w:rsidRDefault="00225D19" w:rsidP="00225D19">
            <w:pPr>
              <w:spacing w:after="0" w:line="240" w:lineRule="auto"/>
              <w:jc w:val="center"/>
              <w:rPr>
                <w:ins w:id="3176" w:author="John Junico Bernados" w:date="2017-08-23T23:55:00Z"/>
                <w:del w:id="3177" w:author="Jen" w:date="2017-08-25T11:58:00Z"/>
                <w:rFonts w:ascii="Times New Roman" w:eastAsia="Times New Roman" w:hAnsi="Times New Roman" w:cs="Times New Roman"/>
                <w:color w:val="000000"/>
                <w:sz w:val="12"/>
                <w:szCs w:val="12"/>
                <w:lang w:val="en-US"/>
              </w:rPr>
            </w:pPr>
          </w:p>
        </w:tc>
        <w:tc>
          <w:tcPr>
            <w:tcW w:w="371" w:type="dxa"/>
            <w:tcBorders>
              <w:top w:val="single" w:sz="8" w:space="0" w:color="auto"/>
              <w:left w:val="nil"/>
              <w:bottom w:val="single" w:sz="8" w:space="0" w:color="auto"/>
              <w:right w:val="single" w:sz="8" w:space="0" w:color="auto"/>
            </w:tcBorders>
            <w:shd w:val="pct25" w:color="auto" w:fill="auto"/>
            <w:vAlign w:val="bottom"/>
          </w:tcPr>
          <w:p w14:paraId="2464D0FB" w14:textId="52CF7289" w:rsidR="00225D19" w:rsidRPr="000A5352" w:rsidDel="009B286C" w:rsidRDefault="00225D19" w:rsidP="00225D19">
            <w:pPr>
              <w:spacing w:after="0" w:line="240" w:lineRule="auto"/>
              <w:jc w:val="center"/>
              <w:rPr>
                <w:ins w:id="3178" w:author="John Junico Bernados" w:date="2017-08-23T23:55:00Z"/>
                <w:del w:id="3179" w:author="Jen" w:date="2017-08-25T11:58:00Z"/>
                <w:rFonts w:ascii="Times New Roman" w:eastAsia="Times New Roman" w:hAnsi="Times New Roman" w:cs="Times New Roman"/>
                <w:color w:val="000000"/>
                <w:sz w:val="12"/>
                <w:szCs w:val="12"/>
                <w:lang w:val="en-US"/>
              </w:rPr>
            </w:pPr>
          </w:p>
        </w:tc>
        <w:tc>
          <w:tcPr>
            <w:tcW w:w="674" w:type="dxa"/>
            <w:tcBorders>
              <w:top w:val="single" w:sz="8" w:space="0" w:color="auto"/>
              <w:left w:val="nil"/>
              <w:bottom w:val="single" w:sz="8" w:space="0" w:color="auto"/>
              <w:right w:val="single" w:sz="8" w:space="0" w:color="auto"/>
            </w:tcBorders>
            <w:shd w:val="pct25" w:color="auto" w:fill="auto"/>
            <w:vAlign w:val="bottom"/>
          </w:tcPr>
          <w:p w14:paraId="4AB1EA1A" w14:textId="7B69D412" w:rsidR="00225D19" w:rsidRPr="000A5352" w:rsidDel="009B286C" w:rsidRDefault="00225D19" w:rsidP="00225D19">
            <w:pPr>
              <w:spacing w:after="0" w:line="240" w:lineRule="auto"/>
              <w:jc w:val="center"/>
              <w:rPr>
                <w:ins w:id="3180" w:author="John Junico Bernados" w:date="2017-08-23T23:55:00Z"/>
                <w:del w:id="3181" w:author="Jen" w:date="2017-08-25T11:58:00Z"/>
                <w:rFonts w:ascii="Times New Roman" w:eastAsia="Times New Roman" w:hAnsi="Times New Roman" w:cs="Times New Roman"/>
                <w:color w:val="000000"/>
                <w:sz w:val="12"/>
                <w:szCs w:val="12"/>
                <w:lang w:val="en-US"/>
              </w:rPr>
            </w:pPr>
          </w:p>
        </w:tc>
        <w:tc>
          <w:tcPr>
            <w:tcW w:w="490" w:type="dxa"/>
            <w:tcBorders>
              <w:top w:val="single" w:sz="8" w:space="0" w:color="auto"/>
              <w:left w:val="nil"/>
              <w:bottom w:val="single" w:sz="8" w:space="0" w:color="auto"/>
              <w:right w:val="single" w:sz="8" w:space="0" w:color="auto"/>
            </w:tcBorders>
            <w:shd w:val="pct25" w:color="auto" w:fill="auto"/>
            <w:vAlign w:val="bottom"/>
          </w:tcPr>
          <w:p w14:paraId="266EB4C6" w14:textId="25F9C2BB" w:rsidR="00225D19" w:rsidRPr="000A5352" w:rsidDel="009B286C" w:rsidRDefault="00225D19" w:rsidP="00225D19">
            <w:pPr>
              <w:spacing w:after="0" w:line="240" w:lineRule="auto"/>
              <w:jc w:val="center"/>
              <w:rPr>
                <w:ins w:id="3182" w:author="John Junico Bernados" w:date="2017-08-23T23:55:00Z"/>
                <w:del w:id="3183" w:author="Jen" w:date="2017-08-25T11:58:00Z"/>
                <w:rFonts w:ascii="Times New Roman" w:eastAsia="Times New Roman" w:hAnsi="Times New Roman" w:cs="Times New Roman"/>
                <w:color w:val="000000"/>
                <w:sz w:val="12"/>
                <w:szCs w:val="12"/>
                <w:lang w:val="en-US"/>
              </w:rPr>
            </w:pPr>
          </w:p>
        </w:tc>
        <w:tc>
          <w:tcPr>
            <w:tcW w:w="450" w:type="dxa"/>
            <w:tcBorders>
              <w:top w:val="single" w:sz="8" w:space="0" w:color="auto"/>
              <w:left w:val="nil"/>
              <w:bottom w:val="single" w:sz="8" w:space="0" w:color="auto"/>
              <w:right w:val="single" w:sz="8" w:space="0" w:color="auto"/>
            </w:tcBorders>
            <w:shd w:val="pct25" w:color="auto" w:fill="auto"/>
            <w:vAlign w:val="bottom"/>
          </w:tcPr>
          <w:p w14:paraId="0019D4CB" w14:textId="79B05413" w:rsidR="00225D19" w:rsidRPr="000A5352" w:rsidDel="009B286C" w:rsidRDefault="00225D19" w:rsidP="00225D19">
            <w:pPr>
              <w:spacing w:after="0" w:line="240" w:lineRule="auto"/>
              <w:jc w:val="center"/>
              <w:rPr>
                <w:ins w:id="3184" w:author="John Junico Bernados" w:date="2017-08-23T23:55:00Z"/>
                <w:del w:id="3185" w:author="Jen" w:date="2017-08-25T11:58:00Z"/>
                <w:rFonts w:ascii="Times New Roman" w:eastAsia="Times New Roman" w:hAnsi="Times New Roman" w:cs="Times New Roman"/>
                <w:color w:val="000000"/>
                <w:sz w:val="12"/>
                <w:szCs w:val="12"/>
                <w:lang w:val="en-US"/>
              </w:rPr>
            </w:pPr>
          </w:p>
        </w:tc>
        <w:tc>
          <w:tcPr>
            <w:tcW w:w="788" w:type="dxa"/>
            <w:tcBorders>
              <w:top w:val="single" w:sz="8" w:space="0" w:color="auto"/>
              <w:left w:val="nil"/>
              <w:bottom w:val="single" w:sz="8" w:space="0" w:color="auto"/>
              <w:right w:val="single" w:sz="8" w:space="0" w:color="auto"/>
            </w:tcBorders>
            <w:shd w:val="pct25" w:color="auto" w:fill="auto"/>
            <w:vAlign w:val="bottom"/>
          </w:tcPr>
          <w:p w14:paraId="7A052072" w14:textId="7C965C6D" w:rsidR="00225D19" w:rsidRPr="000A5352" w:rsidDel="009B286C" w:rsidRDefault="00225D19" w:rsidP="00225D19">
            <w:pPr>
              <w:spacing w:after="0" w:line="240" w:lineRule="auto"/>
              <w:jc w:val="center"/>
              <w:rPr>
                <w:ins w:id="3186" w:author="John Junico Bernados" w:date="2017-08-23T23:55:00Z"/>
                <w:del w:id="3187" w:author="Jen" w:date="2017-08-25T11:58:00Z"/>
                <w:rFonts w:ascii="Times New Roman" w:eastAsia="Times New Roman" w:hAnsi="Times New Roman" w:cs="Times New Roman"/>
                <w:color w:val="000000"/>
                <w:sz w:val="12"/>
                <w:szCs w:val="12"/>
                <w:lang w:val="en-US"/>
              </w:rPr>
            </w:pPr>
          </w:p>
        </w:tc>
      </w:tr>
      <w:tr w:rsidR="001510A4" w:rsidRPr="00F5592A" w:rsidDel="009B286C" w14:paraId="66B80CBD" w14:textId="7418A8B6" w:rsidTr="007D2C32">
        <w:trPr>
          <w:trHeight w:val="315"/>
          <w:ins w:id="3188" w:author="John Junico Bernados" w:date="2017-08-23T23:55:00Z"/>
          <w:del w:id="3189" w:author="Jen" w:date="2017-08-25T11:58:00Z"/>
        </w:trPr>
        <w:tc>
          <w:tcPr>
            <w:tcW w:w="836" w:type="dxa"/>
            <w:tcBorders>
              <w:top w:val="nil"/>
              <w:left w:val="single" w:sz="8" w:space="0" w:color="auto"/>
              <w:bottom w:val="single" w:sz="8" w:space="0" w:color="auto"/>
              <w:right w:val="single" w:sz="8" w:space="0" w:color="auto"/>
            </w:tcBorders>
            <w:shd w:val="clear" w:color="auto" w:fill="auto"/>
            <w:vAlign w:val="center"/>
            <w:hideMark/>
          </w:tcPr>
          <w:p w14:paraId="63380962" w14:textId="48519CE0" w:rsidR="00225D19" w:rsidRPr="000A5352" w:rsidDel="009B286C" w:rsidRDefault="00225D19" w:rsidP="00225D19">
            <w:pPr>
              <w:spacing w:after="0" w:line="240" w:lineRule="auto"/>
              <w:jc w:val="right"/>
              <w:rPr>
                <w:ins w:id="3190" w:author="John Junico Bernados" w:date="2017-08-23T23:55:00Z"/>
                <w:del w:id="3191" w:author="Jen" w:date="2017-08-25T11:58:00Z"/>
                <w:rFonts w:ascii="Times New Roman" w:eastAsia="Times New Roman" w:hAnsi="Times New Roman" w:cs="Times New Roman"/>
                <w:b/>
                <w:bCs/>
                <w:color w:val="000000"/>
                <w:sz w:val="12"/>
                <w:szCs w:val="12"/>
                <w:lang w:val="en-US"/>
              </w:rPr>
            </w:pPr>
            <w:ins w:id="3192" w:author="John Junico Bernados" w:date="2017-08-23T23:55:00Z">
              <w:del w:id="3193" w:author="Jen" w:date="2017-08-25T11:58:00Z">
                <w:r w:rsidRPr="000A5352" w:rsidDel="009B286C">
                  <w:rPr>
                    <w:rFonts w:ascii="Times New Roman" w:eastAsia="Times New Roman" w:hAnsi="Times New Roman" w:cs="Times New Roman"/>
                    <w:b/>
                    <w:bCs/>
                    <w:color w:val="000000"/>
                    <w:sz w:val="12"/>
                    <w:szCs w:val="12"/>
                    <w:lang w:val="en-US"/>
                  </w:rPr>
                  <w:delText>Total</w:delText>
                </w:r>
              </w:del>
            </w:ins>
          </w:p>
        </w:tc>
        <w:tc>
          <w:tcPr>
            <w:tcW w:w="591" w:type="dxa"/>
            <w:tcBorders>
              <w:top w:val="nil"/>
              <w:left w:val="nil"/>
              <w:bottom w:val="single" w:sz="8" w:space="0" w:color="auto"/>
              <w:right w:val="single" w:sz="8" w:space="0" w:color="auto"/>
            </w:tcBorders>
            <w:shd w:val="clear" w:color="auto" w:fill="auto"/>
            <w:vAlign w:val="bottom"/>
            <w:hideMark/>
          </w:tcPr>
          <w:p w14:paraId="77CCE48B" w14:textId="48A3A6B7" w:rsidR="00225D19" w:rsidRPr="000A5352" w:rsidDel="009B286C" w:rsidRDefault="00225D19" w:rsidP="00225D19">
            <w:pPr>
              <w:spacing w:after="0" w:line="240" w:lineRule="auto"/>
              <w:jc w:val="center"/>
              <w:rPr>
                <w:ins w:id="3194" w:author="John Junico Bernados" w:date="2017-08-23T23:55:00Z"/>
                <w:del w:id="3195" w:author="Jen" w:date="2017-08-25T11:58:00Z"/>
                <w:rFonts w:ascii="Times New Roman" w:eastAsia="Times New Roman" w:hAnsi="Times New Roman" w:cs="Times New Roman"/>
                <w:b/>
                <w:bCs/>
                <w:color w:val="000000"/>
                <w:sz w:val="12"/>
                <w:szCs w:val="12"/>
                <w:lang w:val="en-US"/>
              </w:rPr>
            </w:pPr>
            <w:ins w:id="3196" w:author="John Junico Bernados" w:date="2017-08-23T23:55:00Z">
              <w:del w:id="3197" w:author="Jen" w:date="2017-08-25T11:58:00Z">
                <w:r w:rsidRPr="000A5352" w:rsidDel="009B286C">
                  <w:rPr>
                    <w:b/>
                    <w:bCs/>
                    <w:color w:val="000000"/>
                    <w:sz w:val="12"/>
                    <w:szCs w:val="12"/>
                  </w:rPr>
                  <w:delText>12,266</w:delText>
                </w:r>
              </w:del>
            </w:ins>
          </w:p>
        </w:tc>
        <w:tc>
          <w:tcPr>
            <w:tcW w:w="369" w:type="dxa"/>
            <w:tcBorders>
              <w:top w:val="single" w:sz="8" w:space="0" w:color="auto"/>
              <w:left w:val="nil"/>
              <w:bottom w:val="single" w:sz="8" w:space="0" w:color="auto"/>
              <w:right w:val="single" w:sz="8" w:space="0" w:color="auto"/>
            </w:tcBorders>
            <w:shd w:val="pct25" w:color="auto" w:fill="auto"/>
            <w:vAlign w:val="bottom"/>
            <w:hideMark/>
          </w:tcPr>
          <w:p w14:paraId="0A689093" w14:textId="493F9FDC" w:rsidR="00225D19" w:rsidRPr="000A5352" w:rsidDel="009B286C" w:rsidRDefault="00225D19" w:rsidP="00225D19">
            <w:pPr>
              <w:spacing w:after="0" w:line="240" w:lineRule="auto"/>
              <w:jc w:val="center"/>
              <w:rPr>
                <w:ins w:id="3198" w:author="John Junico Bernados" w:date="2017-08-23T23:55:00Z"/>
                <w:del w:id="3199" w:author="Jen" w:date="2017-08-25T11:58:00Z"/>
                <w:rFonts w:ascii="Times New Roman" w:eastAsia="Times New Roman" w:hAnsi="Times New Roman" w:cs="Times New Roman"/>
                <w:b/>
                <w:bCs/>
                <w:color w:val="000000"/>
                <w:sz w:val="12"/>
                <w:szCs w:val="12"/>
                <w:lang w:val="en-US"/>
              </w:rPr>
            </w:pPr>
          </w:p>
        </w:tc>
        <w:tc>
          <w:tcPr>
            <w:tcW w:w="719" w:type="dxa"/>
            <w:tcBorders>
              <w:top w:val="nil"/>
              <w:left w:val="nil"/>
              <w:bottom w:val="single" w:sz="8" w:space="0" w:color="auto"/>
              <w:right w:val="single" w:sz="8" w:space="0" w:color="auto"/>
            </w:tcBorders>
            <w:shd w:val="clear" w:color="auto" w:fill="auto"/>
            <w:vAlign w:val="bottom"/>
            <w:hideMark/>
          </w:tcPr>
          <w:p w14:paraId="687F166A" w14:textId="62CA3E6B" w:rsidR="00225D19" w:rsidRPr="000A5352" w:rsidDel="009B286C" w:rsidRDefault="00225D19" w:rsidP="00225D19">
            <w:pPr>
              <w:spacing w:after="0" w:line="240" w:lineRule="auto"/>
              <w:jc w:val="center"/>
              <w:rPr>
                <w:ins w:id="3200" w:author="John Junico Bernados" w:date="2017-08-23T23:55:00Z"/>
                <w:del w:id="3201" w:author="Jen" w:date="2017-08-25T11:58:00Z"/>
                <w:rFonts w:ascii="Times New Roman" w:eastAsia="Times New Roman" w:hAnsi="Times New Roman" w:cs="Times New Roman"/>
                <w:b/>
                <w:bCs/>
                <w:color w:val="000000"/>
                <w:sz w:val="12"/>
                <w:szCs w:val="12"/>
                <w:lang w:val="en-US"/>
              </w:rPr>
            </w:pPr>
            <w:ins w:id="3202" w:author="John Junico Bernados" w:date="2017-08-23T23:55:00Z">
              <w:del w:id="3203" w:author="Jen" w:date="2017-08-25T11:58:00Z">
                <w:r w:rsidRPr="000A5352" w:rsidDel="009B286C">
                  <w:rPr>
                    <w:b/>
                    <w:bCs/>
                    <w:color w:val="000000"/>
                    <w:sz w:val="12"/>
                    <w:szCs w:val="12"/>
                  </w:rPr>
                  <w:delText>72,443,740</w:delText>
                </w:r>
              </w:del>
            </w:ins>
          </w:p>
        </w:tc>
        <w:tc>
          <w:tcPr>
            <w:tcW w:w="547" w:type="dxa"/>
            <w:tcBorders>
              <w:top w:val="nil"/>
              <w:left w:val="nil"/>
              <w:bottom w:val="single" w:sz="8" w:space="0" w:color="auto"/>
              <w:right w:val="single" w:sz="8" w:space="0" w:color="auto"/>
            </w:tcBorders>
            <w:shd w:val="clear" w:color="auto" w:fill="auto"/>
            <w:vAlign w:val="bottom"/>
            <w:hideMark/>
          </w:tcPr>
          <w:p w14:paraId="6E8BD77E" w14:textId="61EAF277" w:rsidR="00225D19" w:rsidRPr="000A5352" w:rsidDel="009B286C" w:rsidRDefault="00225D19" w:rsidP="00225D19">
            <w:pPr>
              <w:spacing w:after="0" w:line="240" w:lineRule="auto"/>
              <w:jc w:val="center"/>
              <w:rPr>
                <w:ins w:id="3204" w:author="John Junico Bernados" w:date="2017-08-23T23:55:00Z"/>
                <w:del w:id="3205" w:author="Jen" w:date="2017-08-25T11:58:00Z"/>
                <w:rFonts w:ascii="Times New Roman" w:eastAsia="Times New Roman" w:hAnsi="Times New Roman" w:cs="Times New Roman"/>
                <w:b/>
                <w:bCs/>
                <w:color w:val="000000"/>
                <w:sz w:val="12"/>
                <w:szCs w:val="12"/>
                <w:lang w:val="en-US"/>
              </w:rPr>
            </w:pPr>
            <w:ins w:id="3206" w:author="John Junico Bernados" w:date="2017-08-23T23:55:00Z">
              <w:del w:id="3207" w:author="Jen" w:date="2017-08-25T11:58:00Z">
                <w:r w:rsidRPr="000A5352" w:rsidDel="009B286C">
                  <w:rPr>
                    <w:b/>
                    <w:bCs/>
                    <w:color w:val="000000"/>
                    <w:sz w:val="12"/>
                    <w:szCs w:val="12"/>
                  </w:rPr>
                  <w:delText>8,478</w:delText>
                </w:r>
              </w:del>
            </w:ins>
          </w:p>
        </w:tc>
        <w:tc>
          <w:tcPr>
            <w:tcW w:w="409" w:type="dxa"/>
            <w:tcBorders>
              <w:top w:val="single" w:sz="8" w:space="0" w:color="auto"/>
              <w:left w:val="nil"/>
              <w:bottom w:val="single" w:sz="8" w:space="0" w:color="auto"/>
              <w:right w:val="single" w:sz="8" w:space="0" w:color="auto"/>
            </w:tcBorders>
            <w:shd w:val="pct25" w:color="auto" w:fill="auto"/>
            <w:vAlign w:val="bottom"/>
            <w:hideMark/>
          </w:tcPr>
          <w:p w14:paraId="05D6E7B3" w14:textId="0D64BC84" w:rsidR="00225D19" w:rsidRPr="000A5352" w:rsidDel="009B286C" w:rsidRDefault="00225D19" w:rsidP="00225D19">
            <w:pPr>
              <w:spacing w:after="0" w:line="240" w:lineRule="auto"/>
              <w:jc w:val="center"/>
              <w:rPr>
                <w:ins w:id="3208" w:author="John Junico Bernados" w:date="2017-08-23T23:55:00Z"/>
                <w:del w:id="3209" w:author="Jen" w:date="2017-08-25T11:58:00Z"/>
                <w:rFonts w:ascii="Times New Roman" w:eastAsia="Times New Roman" w:hAnsi="Times New Roman" w:cs="Times New Roman"/>
                <w:b/>
                <w:bCs/>
                <w:color w:val="000000"/>
                <w:sz w:val="12"/>
                <w:szCs w:val="12"/>
                <w:lang w:val="en-US"/>
              </w:rPr>
            </w:pPr>
          </w:p>
        </w:tc>
        <w:tc>
          <w:tcPr>
            <w:tcW w:w="756" w:type="dxa"/>
            <w:tcBorders>
              <w:top w:val="nil"/>
              <w:left w:val="nil"/>
              <w:bottom w:val="single" w:sz="8" w:space="0" w:color="auto"/>
              <w:right w:val="single" w:sz="8" w:space="0" w:color="auto"/>
            </w:tcBorders>
            <w:shd w:val="clear" w:color="auto" w:fill="auto"/>
            <w:vAlign w:val="bottom"/>
            <w:hideMark/>
          </w:tcPr>
          <w:p w14:paraId="2083794C" w14:textId="6D5AAC4A" w:rsidR="00225D19" w:rsidRPr="000A5352" w:rsidDel="009B286C" w:rsidRDefault="00225D19" w:rsidP="00225D19">
            <w:pPr>
              <w:spacing w:after="0" w:line="240" w:lineRule="auto"/>
              <w:jc w:val="center"/>
              <w:rPr>
                <w:ins w:id="3210" w:author="John Junico Bernados" w:date="2017-08-23T23:55:00Z"/>
                <w:del w:id="3211" w:author="Jen" w:date="2017-08-25T11:58:00Z"/>
                <w:rFonts w:ascii="Times New Roman" w:eastAsia="Times New Roman" w:hAnsi="Times New Roman" w:cs="Times New Roman"/>
                <w:b/>
                <w:bCs/>
                <w:color w:val="000000"/>
                <w:sz w:val="12"/>
                <w:szCs w:val="12"/>
                <w:lang w:val="en-US"/>
              </w:rPr>
            </w:pPr>
            <w:ins w:id="3212" w:author="John Junico Bernados" w:date="2017-08-23T23:55:00Z">
              <w:del w:id="3213" w:author="Jen" w:date="2017-08-25T11:58:00Z">
                <w:r w:rsidRPr="000A5352" w:rsidDel="009B286C">
                  <w:rPr>
                    <w:b/>
                    <w:bCs/>
                    <w:color w:val="000000"/>
                    <w:sz w:val="12"/>
                    <w:szCs w:val="12"/>
                  </w:rPr>
                  <w:delText>34,180,895</w:delText>
                </w:r>
              </w:del>
            </w:ins>
          </w:p>
        </w:tc>
        <w:tc>
          <w:tcPr>
            <w:tcW w:w="511" w:type="dxa"/>
            <w:tcBorders>
              <w:top w:val="nil"/>
              <w:left w:val="nil"/>
              <w:bottom w:val="single" w:sz="8" w:space="0" w:color="auto"/>
              <w:right w:val="single" w:sz="8" w:space="0" w:color="auto"/>
            </w:tcBorders>
            <w:shd w:val="clear" w:color="auto" w:fill="auto"/>
            <w:vAlign w:val="bottom"/>
            <w:hideMark/>
          </w:tcPr>
          <w:p w14:paraId="6ED12615" w14:textId="237F31BF" w:rsidR="00225D19" w:rsidRPr="000A5352" w:rsidDel="009B286C" w:rsidRDefault="00225D19" w:rsidP="00225D19">
            <w:pPr>
              <w:spacing w:after="0" w:line="240" w:lineRule="auto"/>
              <w:jc w:val="center"/>
              <w:rPr>
                <w:ins w:id="3214" w:author="John Junico Bernados" w:date="2017-08-23T23:55:00Z"/>
                <w:del w:id="3215" w:author="Jen" w:date="2017-08-25T11:58:00Z"/>
                <w:rFonts w:ascii="Times New Roman" w:eastAsia="Times New Roman" w:hAnsi="Times New Roman" w:cs="Times New Roman"/>
                <w:b/>
                <w:bCs/>
                <w:color w:val="000000"/>
                <w:sz w:val="12"/>
                <w:szCs w:val="12"/>
                <w:lang w:val="en-US"/>
              </w:rPr>
            </w:pPr>
            <w:ins w:id="3216" w:author="John Junico Bernados" w:date="2017-08-23T23:55:00Z">
              <w:del w:id="3217" w:author="Jen" w:date="2017-08-25T11:58:00Z">
                <w:r w:rsidRPr="000A5352" w:rsidDel="009B286C">
                  <w:rPr>
                    <w:b/>
                    <w:bCs/>
                    <w:color w:val="000000"/>
                    <w:sz w:val="12"/>
                    <w:szCs w:val="12"/>
                  </w:rPr>
                  <w:delText>2,712</w:delText>
                </w:r>
              </w:del>
            </w:ins>
          </w:p>
        </w:tc>
        <w:tc>
          <w:tcPr>
            <w:tcW w:w="371" w:type="dxa"/>
            <w:tcBorders>
              <w:top w:val="single" w:sz="8" w:space="0" w:color="auto"/>
              <w:left w:val="nil"/>
              <w:bottom w:val="single" w:sz="8" w:space="0" w:color="auto"/>
              <w:right w:val="single" w:sz="8" w:space="0" w:color="auto"/>
            </w:tcBorders>
            <w:shd w:val="pct25" w:color="auto" w:fill="auto"/>
            <w:vAlign w:val="bottom"/>
            <w:hideMark/>
          </w:tcPr>
          <w:p w14:paraId="68AEECC9" w14:textId="61A43511" w:rsidR="00225D19" w:rsidRPr="000A5352" w:rsidDel="009B286C" w:rsidRDefault="00225D19" w:rsidP="00225D19">
            <w:pPr>
              <w:spacing w:after="0" w:line="240" w:lineRule="auto"/>
              <w:jc w:val="center"/>
              <w:rPr>
                <w:ins w:id="3218" w:author="John Junico Bernados" w:date="2017-08-23T23:55:00Z"/>
                <w:del w:id="3219" w:author="Jen" w:date="2017-08-25T11:58:00Z"/>
                <w:rFonts w:ascii="Times New Roman" w:eastAsia="Times New Roman" w:hAnsi="Times New Roman" w:cs="Times New Roman"/>
                <w:b/>
                <w:bCs/>
                <w:color w:val="000000"/>
                <w:sz w:val="12"/>
                <w:szCs w:val="12"/>
                <w:lang w:val="en-US"/>
              </w:rPr>
            </w:pPr>
          </w:p>
        </w:tc>
        <w:tc>
          <w:tcPr>
            <w:tcW w:w="733" w:type="dxa"/>
            <w:tcBorders>
              <w:top w:val="nil"/>
              <w:left w:val="nil"/>
              <w:bottom w:val="single" w:sz="8" w:space="0" w:color="auto"/>
              <w:right w:val="single" w:sz="8" w:space="0" w:color="auto"/>
            </w:tcBorders>
            <w:shd w:val="clear" w:color="auto" w:fill="auto"/>
            <w:vAlign w:val="bottom"/>
            <w:hideMark/>
          </w:tcPr>
          <w:p w14:paraId="19BED049" w14:textId="29F1C974" w:rsidR="00225D19" w:rsidRPr="000A5352" w:rsidDel="009B286C" w:rsidRDefault="00225D19" w:rsidP="00225D19">
            <w:pPr>
              <w:spacing w:after="0" w:line="240" w:lineRule="auto"/>
              <w:jc w:val="center"/>
              <w:rPr>
                <w:ins w:id="3220" w:author="John Junico Bernados" w:date="2017-08-23T23:55:00Z"/>
                <w:del w:id="3221" w:author="Jen" w:date="2017-08-25T11:58:00Z"/>
                <w:rFonts w:ascii="Times New Roman" w:eastAsia="Times New Roman" w:hAnsi="Times New Roman" w:cs="Times New Roman"/>
                <w:b/>
                <w:bCs/>
                <w:color w:val="000000"/>
                <w:sz w:val="12"/>
                <w:szCs w:val="12"/>
                <w:lang w:val="en-US"/>
              </w:rPr>
            </w:pPr>
            <w:ins w:id="3222" w:author="John Junico Bernados" w:date="2017-08-23T23:55:00Z">
              <w:del w:id="3223" w:author="Jen" w:date="2017-08-25T11:58:00Z">
                <w:r w:rsidRPr="000A5352" w:rsidDel="009B286C">
                  <w:rPr>
                    <w:b/>
                    <w:bCs/>
                    <w:color w:val="000000"/>
                    <w:sz w:val="12"/>
                    <w:szCs w:val="12"/>
                  </w:rPr>
                  <w:delText>3,132,360</w:delText>
                </w:r>
              </w:del>
            </w:ins>
          </w:p>
        </w:tc>
        <w:tc>
          <w:tcPr>
            <w:tcW w:w="563" w:type="dxa"/>
            <w:tcBorders>
              <w:top w:val="nil"/>
              <w:left w:val="nil"/>
              <w:bottom w:val="single" w:sz="8" w:space="0" w:color="auto"/>
              <w:right w:val="single" w:sz="8" w:space="0" w:color="auto"/>
            </w:tcBorders>
            <w:shd w:val="clear" w:color="auto" w:fill="auto"/>
            <w:vAlign w:val="bottom"/>
            <w:hideMark/>
          </w:tcPr>
          <w:p w14:paraId="48493E43" w14:textId="5612528C" w:rsidR="00225D19" w:rsidRPr="000A5352" w:rsidDel="009B286C" w:rsidRDefault="00225D19" w:rsidP="00225D19">
            <w:pPr>
              <w:spacing w:after="0" w:line="240" w:lineRule="auto"/>
              <w:jc w:val="center"/>
              <w:rPr>
                <w:ins w:id="3224" w:author="John Junico Bernados" w:date="2017-08-23T23:55:00Z"/>
                <w:del w:id="3225" w:author="Jen" w:date="2017-08-25T11:58:00Z"/>
                <w:rFonts w:ascii="Times New Roman" w:eastAsia="Times New Roman" w:hAnsi="Times New Roman" w:cs="Times New Roman"/>
                <w:b/>
                <w:bCs/>
                <w:color w:val="000000"/>
                <w:sz w:val="12"/>
                <w:szCs w:val="12"/>
                <w:lang w:val="en-US"/>
              </w:rPr>
            </w:pPr>
            <w:ins w:id="3226" w:author="John Junico Bernados" w:date="2017-08-23T23:55:00Z">
              <w:del w:id="3227" w:author="Jen" w:date="2017-08-25T11:58:00Z">
                <w:r w:rsidRPr="000A5352" w:rsidDel="009B286C">
                  <w:rPr>
                    <w:b/>
                    <w:bCs/>
                    <w:color w:val="000000"/>
                    <w:sz w:val="12"/>
                    <w:szCs w:val="12"/>
                  </w:rPr>
                  <w:delText>2,324</w:delText>
                </w:r>
              </w:del>
            </w:ins>
          </w:p>
        </w:tc>
        <w:tc>
          <w:tcPr>
            <w:tcW w:w="378" w:type="dxa"/>
            <w:tcBorders>
              <w:top w:val="single" w:sz="8" w:space="0" w:color="auto"/>
              <w:left w:val="nil"/>
              <w:bottom w:val="single" w:sz="8" w:space="0" w:color="auto"/>
              <w:right w:val="single" w:sz="8" w:space="0" w:color="auto"/>
            </w:tcBorders>
            <w:shd w:val="pct25" w:color="auto" w:fill="auto"/>
            <w:vAlign w:val="bottom"/>
            <w:hideMark/>
          </w:tcPr>
          <w:p w14:paraId="3CE65D97" w14:textId="17F5B721" w:rsidR="00225D19" w:rsidRPr="000A5352" w:rsidDel="009B286C" w:rsidRDefault="00225D19" w:rsidP="00225D19">
            <w:pPr>
              <w:spacing w:after="0" w:line="240" w:lineRule="auto"/>
              <w:jc w:val="center"/>
              <w:rPr>
                <w:ins w:id="3228" w:author="John Junico Bernados" w:date="2017-08-23T23:55:00Z"/>
                <w:del w:id="3229" w:author="Jen" w:date="2017-08-25T11:58:00Z"/>
                <w:rFonts w:ascii="Times New Roman" w:eastAsia="Times New Roman" w:hAnsi="Times New Roman" w:cs="Times New Roman"/>
                <w:b/>
                <w:bCs/>
                <w:color w:val="000000"/>
                <w:sz w:val="12"/>
                <w:szCs w:val="12"/>
                <w:lang w:val="en-US"/>
              </w:rPr>
            </w:pPr>
          </w:p>
        </w:tc>
        <w:tc>
          <w:tcPr>
            <w:tcW w:w="756" w:type="dxa"/>
            <w:tcBorders>
              <w:top w:val="nil"/>
              <w:left w:val="nil"/>
              <w:bottom w:val="single" w:sz="8" w:space="0" w:color="auto"/>
              <w:right w:val="single" w:sz="8" w:space="0" w:color="auto"/>
            </w:tcBorders>
            <w:shd w:val="clear" w:color="auto" w:fill="auto"/>
            <w:vAlign w:val="bottom"/>
            <w:hideMark/>
          </w:tcPr>
          <w:p w14:paraId="6CA14E1B" w14:textId="501026C6" w:rsidR="00225D19" w:rsidRPr="000A5352" w:rsidDel="009B286C" w:rsidRDefault="00225D19" w:rsidP="00225D19">
            <w:pPr>
              <w:spacing w:after="0" w:line="240" w:lineRule="auto"/>
              <w:jc w:val="center"/>
              <w:rPr>
                <w:ins w:id="3230" w:author="John Junico Bernados" w:date="2017-08-23T23:55:00Z"/>
                <w:del w:id="3231" w:author="Jen" w:date="2017-08-25T11:58:00Z"/>
                <w:rFonts w:ascii="Times New Roman" w:eastAsia="Times New Roman" w:hAnsi="Times New Roman" w:cs="Times New Roman"/>
                <w:b/>
                <w:bCs/>
                <w:color w:val="000000"/>
                <w:sz w:val="12"/>
                <w:szCs w:val="12"/>
                <w:lang w:val="en-US"/>
              </w:rPr>
            </w:pPr>
            <w:ins w:id="3232" w:author="John Junico Bernados" w:date="2017-08-23T23:55:00Z">
              <w:del w:id="3233" w:author="Jen" w:date="2017-08-25T11:58:00Z">
                <w:r w:rsidRPr="000A5352" w:rsidDel="009B286C">
                  <w:rPr>
                    <w:b/>
                    <w:bCs/>
                    <w:color w:val="000000"/>
                    <w:sz w:val="12"/>
                    <w:szCs w:val="12"/>
                  </w:rPr>
                  <w:delText>8,190,500</w:delText>
                </w:r>
              </w:del>
            </w:ins>
          </w:p>
        </w:tc>
        <w:tc>
          <w:tcPr>
            <w:tcW w:w="488" w:type="dxa"/>
            <w:tcBorders>
              <w:top w:val="nil"/>
              <w:left w:val="nil"/>
              <w:bottom w:val="single" w:sz="8" w:space="0" w:color="auto"/>
              <w:right w:val="single" w:sz="8" w:space="0" w:color="auto"/>
            </w:tcBorders>
            <w:shd w:val="clear" w:color="auto" w:fill="auto"/>
            <w:vAlign w:val="bottom"/>
            <w:hideMark/>
          </w:tcPr>
          <w:p w14:paraId="033E635D" w14:textId="6B672620" w:rsidR="00225D19" w:rsidRPr="000A5352" w:rsidDel="009B286C" w:rsidRDefault="00225D19" w:rsidP="00225D19">
            <w:pPr>
              <w:spacing w:after="0" w:line="240" w:lineRule="auto"/>
              <w:jc w:val="center"/>
              <w:rPr>
                <w:ins w:id="3234" w:author="John Junico Bernados" w:date="2017-08-23T23:55:00Z"/>
                <w:del w:id="3235" w:author="Jen" w:date="2017-08-25T11:58:00Z"/>
                <w:rFonts w:ascii="Times New Roman" w:eastAsia="Times New Roman" w:hAnsi="Times New Roman" w:cs="Times New Roman"/>
                <w:b/>
                <w:bCs/>
                <w:color w:val="000000"/>
                <w:sz w:val="12"/>
                <w:szCs w:val="12"/>
                <w:lang w:val="en-US"/>
              </w:rPr>
            </w:pPr>
            <w:ins w:id="3236" w:author="John Junico Bernados" w:date="2017-08-23T23:55:00Z">
              <w:del w:id="3237" w:author="Jen" w:date="2017-08-25T11:58:00Z">
                <w:r w:rsidRPr="000A5352" w:rsidDel="009B286C">
                  <w:rPr>
                    <w:b/>
                    <w:bCs/>
                    <w:color w:val="000000"/>
                    <w:sz w:val="12"/>
                    <w:szCs w:val="12"/>
                  </w:rPr>
                  <w:delText>4,238</w:delText>
                </w:r>
              </w:del>
            </w:ins>
          </w:p>
        </w:tc>
        <w:tc>
          <w:tcPr>
            <w:tcW w:w="371" w:type="dxa"/>
            <w:tcBorders>
              <w:top w:val="single" w:sz="8" w:space="0" w:color="auto"/>
              <w:left w:val="nil"/>
              <w:bottom w:val="single" w:sz="8" w:space="0" w:color="auto"/>
              <w:right w:val="single" w:sz="8" w:space="0" w:color="auto"/>
            </w:tcBorders>
            <w:shd w:val="pct25" w:color="auto" w:fill="auto"/>
            <w:vAlign w:val="bottom"/>
            <w:hideMark/>
          </w:tcPr>
          <w:p w14:paraId="0B769C83" w14:textId="6F2E8837" w:rsidR="00225D19" w:rsidRPr="000A5352" w:rsidDel="009B286C" w:rsidRDefault="00225D19" w:rsidP="00225D19">
            <w:pPr>
              <w:spacing w:after="0" w:line="240" w:lineRule="auto"/>
              <w:jc w:val="center"/>
              <w:rPr>
                <w:ins w:id="3238" w:author="John Junico Bernados" w:date="2017-08-23T23:55:00Z"/>
                <w:del w:id="3239" w:author="Jen" w:date="2017-08-25T11:58:00Z"/>
                <w:rFonts w:ascii="Times New Roman" w:eastAsia="Times New Roman" w:hAnsi="Times New Roman" w:cs="Times New Roman"/>
                <w:b/>
                <w:bCs/>
                <w:color w:val="000000"/>
                <w:sz w:val="12"/>
                <w:szCs w:val="12"/>
                <w:lang w:val="en-US"/>
              </w:rPr>
            </w:pPr>
          </w:p>
        </w:tc>
        <w:tc>
          <w:tcPr>
            <w:tcW w:w="674" w:type="dxa"/>
            <w:tcBorders>
              <w:top w:val="nil"/>
              <w:left w:val="nil"/>
              <w:bottom w:val="single" w:sz="8" w:space="0" w:color="auto"/>
              <w:right w:val="single" w:sz="8" w:space="0" w:color="auto"/>
            </w:tcBorders>
            <w:shd w:val="clear" w:color="auto" w:fill="auto"/>
            <w:vAlign w:val="bottom"/>
            <w:hideMark/>
          </w:tcPr>
          <w:p w14:paraId="605F0A22" w14:textId="3785A419" w:rsidR="00225D19" w:rsidRPr="000A5352" w:rsidDel="009B286C" w:rsidRDefault="00225D19" w:rsidP="00225D19">
            <w:pPr>
              <w:spacing w:after="0" w:line="240" w:lineRule="auto"/>
              <w:jc w:val="center"/>
              <w:rPr>
                <w:ins w:id="3240" w:author="John Junico Bernados" w:date="2017-08-23T23:55:00Z"/>
                <w:del w:id="3241" w:author="Jen" w:date="2017-08-25T11:58:00Z"/>
                <w:rFonts w:ascii="Times New Roman" w:eastAsia="Times New Roman" w:hAnsi="Times New Roman" w:cs="Times New Roman"/>
                <w:b/>
                <w:bCs/>
                <w:color w:val="000000"/>
                <w:sz w:val="12"/>
                <w:szCs w:val="12"/>
                <w:lang w:val="en-US"/>
              </w:rPr>
            </w:pPr>
            <w:ins w:id="3242" w:author="John Junico Bernados" w:date="2017-08-23T23:55:00Z">
              <w:del w:id="3243" w:author="Jen" w:date="2017-08-25T11:58:00Z">
                <w:r w:rsidRPr="000A5352" w:rsidDel="009B286C">
                  <w:rPr>
                    <w:b/>
                    <w:bCs/>
                    <w:color w:val="000000"/>
                    <w:sz w:val="12"/>
                    <w:szCs w:val="12"/>
                  </w:rPr>
                  <w:delText>4,295,500</w:delText>
                </w:r>
              </w:del>
            </w:ins>
          </w:p>
        </w:tc>
        <w:tc>
          <w:tcPr>
            <w:tcW w:w="490" w:type="dxa"/>
            <w:tcBorders>
              <w:top w:val="nil"/>
              <w:left w:val="nil"/>
              <w:bottom w:val="single" w:sz="8" w:space="0" w:color="auto"/>
              <w:right w:val="single" w:sz="8" w:space="0" w:color="auto"/>
            </w:tcBorders>
            <w:shd w:val="clear" w:color="auto" w:fill="auto"/>
            <w:vAlign w:val="bottom"/>
            <w:hideMark/>
          </w:tcPr>
          <w:p w14:paraId="3914A232" w14:textId="0264E6F5" w:rsidR="00225D19" w:rsidRPr="000A5352" w:rsidDel="009B286C" w:rsidRDefault="00225D19" w:rsidP="00225D19">
            <w:pPr>
              <w:spacing w:after="0" w:line="240" w:lineRule="auto"/>
              <w:jc w:val="center"/>
              <w:rPr>
                <w:ins w:id="3244" w:author="John Junico Bernados" w:date="2017-08-23T23:55:00Z"/>
                <w:del w:id="3245" w:author="Jen" w:date="2017-08-25T11:58:00Z"/>
                <w:rFonts w:ascii="Times New Roman" w:eastAsia="Times New Roman" w:hAnsi="Times New Roman" w:cs="Times New Roman"/>
                <w:b/>
                <w:bCs/>
                <w:color w:val="000000"/>
                <w:sz w:val="12"/>
                <w:szCs w:val="12"/>
                <w:lang w:val="en-US"/>
              </w:rPr>
            </w:pPr>
            <w:ins w:id="3246" w:author="John Junico Bernados" w:date="2017-08-23T23:55:00Z">
              <w:del w:id="3247" w:author="Jen" w:date="2017-08-25T11:58:00Z">
                <w:r w:rsidRPr="000A5352" w:rsidDel="009B286C">
                  <w:rPr>
                    <w:b/>
                    <w:bCs/>
                    <w:color w:val="000000"/>
                    <w:sz w:val="12"/>
                    <w:szCs w:val="12"/>
                  </w:rPr>
                  <w:delText>30,018</w:delText>
                </w:r>
              </w:del>
            </w:ins>
          </w:p>
        </w:tc>
        <w:tc>
          <w:tcPr>
            <w:tcW w:w="450" w:type="dxa"/>
            <w:tcBorders>
              <w:top w:val="single" w:sz="8" w:space="0" w:color="auto"/>
              <w:left w:val="nil"/>
              <w:bottom w:val="single" w:sz="8" w:space="0" w:color="auto"/>
              <w:right w:val="single" w:sz="8" w:space="0" w:color="auto"/>
            </w:tcBorders>
            <w:shd w:val="pct25" w:color="auto" w:fill="auto"/>
            <w:vAlign w:val="bottom"/>
            <w:hideMark/>
          </w:tcPr>
          <w:p w14:paraId="679F1946" w14:textId="73FCF375" w:rsidR="00225D19" w:rsidRPr="000A5352" w:rsidDel="009B286C" w:rsidRDefault="00225D19" w:rsidP="00225D19">
            <w:pPr>
              <w:spacing w:after="0" w:line="240" w:lineRule="auto"/>
              <w:jc w:val="center"/>
              <w:rPr>
                <w:ins w:id="3248" w:author="John Junico Bernados" w:date="2017-08-23T23:55:00Z"/>
                <w:del w:id="3249" w:author="Jen" w:date="2017-08-25T11:58:00Z"/>
                <w:rFonts w:ascii="Times New Roman" w:eastAsia="Times New Roman" w:hAnsi="Times New Roman" w:cs="Times New Roman"/>
                <w:b/>
                <w:bCs/>
                <w:color w:val="000000"/>
                <w:sz w:val="12"/>
                <w:szCs w:val="12"/>
                <w:lang w:val="en-US"/>
              </w:rPr>
            </w:pPr>
          </w:p>
        </w:tc>
        <w:tc>
          <w:tcPr>
            <w:tcW w:w="788" w:type="dxa"/>
            <w:tcBorders>
              <w:top w:val="nil"/>
              <w:left w:val="nil"/>
              <w:bottom w:val="single" w:sz="8" w:space="0" w:color="auto"/>
              <w:right w:val="single" w:sz="8" w:space="0" w:color="auto"/>
            </w:tcBorders>
            <w:shd w:val="clear" w:color="auto" w:fill="auto"/>
            <w:vAlign w:val="bottom"/>
            <w:hideMark/>
          </w:tcPr>
          <w:p w14:paraId="5D998CB6" w14:textId="193DD4C7" w:rsidR="00225D19" w:rsidRPr="000A5352" w:rsidDel="009B286C" w:rsidRDefault="00225D19" w:rsidP="00225D19">
            <w:pPr>
              <w:spacing w:after="0" w:line="240" w:lineRule="auto"/>
              <w:jc w:val="center"/>
              <w:rPr>
                <w:ins w:id="3250" w:author="John Junico Bernados" w:date="2017-08-23T23:55:00Z"/>
                <w:del w:id="3251" w:author="Jen" w:date="2017-08-25T11:58:00Z"/>
                <w:rFonts w:ascii="Times New Roman" w:eastAsia="Times New Roman" w:hAnsi="Times New Roman" w:cs="Times New Roman"/>
                <w:b/>
                <w:bCs/>
                <w:color w:val="000000"/>
                <w:sz w:val="12"/>
                <w:szCs w:val="12"/>
                <w:lang w:val="en-US"/>
              </w:rPr>
            </w:pPr>
            <w:ins w:id="3252" w:author="John Junico Bernados" w:date="2017-08-23T23:55:00Z">
              <w:del w:id="3253" w:author="Jen" w:date="2017-08-25T11:58:00Z">
                <w:r w:rsidRPr="000A5352" w:rsidDel="009B286C">
                  <w:rPr>
                    <w:b/>
                    <w:bCs/>
                    <w:color w:val="000000"/>
                    <w:sz w:val="12"/>
                    <w:szCs w:val="12"/>
                  </w:rPr>
                  <w:delText>122,242,995</w:delText>
                </w:r>
              </w:del>
            </w:ins>
          </w:p>
        </w:tc>
      </w:tr>
    </w:tbl>
    <w:p w14:paraId="42662E06" w14:textId="77777777" w:rsidR="00656B32" w:rsidRPr="00617EC9" w:rsidDel="00656B32" w:rsidRDefault="00656B32">
      <w:pPr>
        <w:spacing w:after="0" w:line="240" w:lineRule="auto"/>
        <w:jc w:val="center"/>
        <w:rPr>
          <w:del w:id="3254" w:author="Jen" w:date="2017-08-19T01:31:00Z"/>
          <w:rFonts w:ascii="Times New Roman" w:eastAsia="Times New Roman" w:hAnsi="Times New Roman" w:cs="Times New Roman"/>
          <w:b/>
          <w:bCs/>
          <w:color w:val="000000"/>
          <w:lang w:eastAsia="en-PH"/>
        </w:rPr>
      </w:pPr>
    </w:p>
    <w:p w14:paraId="08078FDF" w14:textId="44B2D6D6" w:rsidR="00191844" w:rsidRPr="00617EC9" w:rsidDel="009B286C" w:rsidRDefault="00496D9F">
      <w:pPr>
        <w:spacing w:after="0" w:line="240" w:lineRule="auto"/>
        <w:ind w:hanging="450"/>
        <w:rPr>
          <w:ins w:id="3255" w:author="Liezyl Liton" w:date="2017-08-19T17:00:00Z"/>
          <w:del w:id="3256" w:author="Jen" w:date="2017-08-25T11:58:00Z"/>
          <w:rFonts w:ascii="Times New Roman" w:hAnsi="Times New Roman" w:cs="Times New Roman"/>
          <w:i/>
          <w:sz w:val="18"/>
          <w:szCs w:val="18"/>
        </w:rPr>
      </w:pPr>
      <w:del w:id="3257" w:author="Jen" w:date="2017-08-25T11:58:00Z">
        <w:r w:rsidRPr="00617EC9" w:rsidDel="009B286C">
          <w:rPr>
            <w:rFonts w:ascii="Times New Roman" w:hAnsi="Times New Roman" w:cs="Times New Roman"/>
            <w:i/>
            <w:sz w:val="18"/>
            <w:szCs w:val="18"/>
          </w:rPr>
          <w:delText xml:space="preserve">        </w:delText>
        </w:r>
        <w:r w:rsidR="006136FA" w:rsidRPr="00617EC9" w:rsidDel="009B286C">
          <w:rPr>
            <w:rFonts w:ascii="Times New Roman" w:hAnsi="Times New Roman" w:cs="Times New Roman"/>
            <w:i/>
            <w:sz w:val="18"/>
            <w:szCs w:val="18"/>
          </w:rPr>
          <w:delText xml:space="preserve">  </w:delText>
        </w:r>
      </w:del>
    </w:p>
    <w:tbl>
      <w:tblPr>
        <w:tblW w:w="11340" w:type="dxa"/>
        <w:jc w:val="center"/>
        <w:tblLayout w:type="fixed"/>
        <w:tblLook w:val="04A0" w:firstRow="1" w:lastRow="0" w:firstColumn="1" w:lastColumn="0" w:noHBand="0" w:noVBand="1"/>
        <w:tblPrChange w:id="3258" w:author="John Junico Bernados" w:date="2017-08-23T23:55:00Z">
          <w:tblPr>
            <w:tblW w:w="11250" w:type="dxa"/>
            <w:tblInd w:w="-882" w:type="dxa"/>
            <w:tblLayout w:type="fixed"/>
            <w:tblLook w:val="04A0" w:firstRow="1" w:lastRow="0" w:firstColumn="1" w:lastColumn="0" w:noHBand="0" w:noVBand="1"/>
          </w:tblPr>
        </w:tblPrChange>
      </w:tblPr>
      <w:tblGrid>
        <w:gridCol w:w="990"/>
        <w:gridCol w:w="810"/>
        <w:gridCol w:w="900"/>
        <w:gridCol w:w="810"/>
        <w:gridCol w:w="900"/>
        <w:gridCol w:w="810"/>
        <w:gridCol w:w="900"/>
        <w:gridCol w:w="810"/>
        <w:gridCol w:w="900"/>
        <w:gridCol w:w="810"/>
        <w:gridCol w:w="900"/>
        <w:gridCol w:w="810"/>
        <w:gridCol w:w="990"/>
        <w:tblGridChange w:id="3259">
          <w:tblGrid>
            <w:gridCol w:w="990"/>
            <w:gridCol w:w="810"/>
            <w:gridCol w:w="900"/>
            <w:gridCol w:w="810"/>
            <w:gridCol w:w="900"/>
            <w:gridCol w:w="810"/>
            <w:gridCol w:w="900"/>
            <w:gridCol w:w="810"/>
            <w:gridCol w:w="900"/>
            <w:gridCol w:w="810"/>
            <w:gridCol w:w="900"/>
            <w:gridCol w:w="810"/>
            <w:gridCol w:w="900"/>
            <w:gridCol w:w="425"/>
          </w:tblGrid>
        </w:tblGridChange>
      </w:tblGrid>
      <w:tr w:rsidR="00E2745D" w:rsidRPr="00617EC9" w:rsidDel="009B286C" w14:paraId="1FF7273B" w14:textId="5805588A" w:rsidTr="00225D19">
        <w:trPr>
          <w:trHeight w:val="310"/>
          <w:jc w:val="center"/>
          <w:ins w:id="3260" w:author="Liezyl Liton" w:date="2017-08-21T16:50:00Z"/>
          <w:del w:id="3261" w:author="Jen" w:date="2017-08-25T11:58:00Z"/>
          <w:trPrChange w:id="3262" w:author="John Junico Bernados" w:date="2017-08-23T23:55:00Z">
            <w:trPr>
              <w:gridAfter w:val="0"/>
              <w:trHeight w:val="310"/>
            </w:trPr>
          </w:trPrChange>
        </w:trPr>
        <w:tc>
          <w:tcPr>
            <w:tcW w:w="990" w:type="dxa"/>
            <w:tcBorders>
              <w:top w:val="single" w:sz="8" w:space="0" w:color="auto"/>
              <w:left w:val="single" w:sz="8" w:space="0" w:color="auto"/>
              <w:bottom w:val="nil"/>
              <w:right w:val="single" w:sz="8" w:space="0" w:color="auto"/>
            </w:tcBorders>
            <w:shd w:val="clear" w:color="000000" w:fill="D9D9D9"/>
            <w:vAlign w:val="center"/>
            <w:tcPrChange w:id="3263" w:author="John Junico Bernados" w:date="2017-08-23T23:55:00Z">
              <w:tcPr>
                <w:tcW w:w="990" w:type="dxa"/>
                <w:tcBorders>
                  <w:top w:val="single" w:sz="8" w:space="0" w:color="auto"/>
                  <w:left w:val="single" w:sz="8" w:space="0" w:color="auto"/>
                  <w:bottom w:val="nil"/>
                  <w:right w:val="single" w:sz="8" w:space="0" w:color="auto"/>
                </w:tcBorders>
                <w:shd w:val="clear" w:color="000000" w:fill="D9D9D9"/>
                <w:vAlign w:val="center"/>
              </w:tcPr>
            </w:tcPrChange>
          </w:tcPr>
          <w:p w14:paraId="3683CA44" w14:textId="1BE8B3ED" w:rsidR="00236F5F" w:rsidRPr="00617EC9" w:rsidDel="009B286C" w:rsidRDefault="00236F5F">
            <w:pPr>
              <w:spacing w:after="0" w:line="240" w:lineRule="auto"/>
              <w:ind w:hanging="450"/>
              <w:rPr>
                <w:ins w:id="3264" w:author="Liezyl Liton" w:date="2017-08-21T16:50:00Z"/>
                <w:del w:id="3265" w:author="Jen" w:date="2017-08-25T11:58:00Z"/>
                <w:rFonts w:ascii="Times New Roman" w:eastAsia="Times New Roman" w:hAnsi="Times New Roman" w:cs="Times New Roman"/>
                <w:b/>
                <w:bCs/>
                <w:color w:val="000000"/>
                <w:sz w:val="14"/>
                <w:szCs w:val="14"/>
                <w:rPrChange w:id="3266" w:author="Liezyl Liton" w:date="2017-08-21T21:34:00Z">
                  <w:rPr>
                    <w:ins w:id="3267" w:author="Liezyl Liton" w:date="2017-08-21T16:50:00Z"/>
                    <w:del w:id="3268" w:author="Jen" w:date="2017-08-25T11:58:00Z"/>
                    <w:rFonts w:ascii="Times New Roman" w:eastAsia="Times New Roman" w:hAnsi="Times New Roman" w:cs="Times New Roman"/>
                    <w:b/>
                    <w:bCs/>
                    <w:color w:val="000000"/>
                  </w:rPr>
                </w:rPrChange>
              </w:rPr>
              <w:pPrChange w:id="3269" w:author="John Junico Bernados" w:date="2017-08-24T00:06:00Z">
                <w:pPr>
                  <w:spacing w:after="0" w:line="240" w:lineRule="auto"/>
                  <w:jc w:val="center"/>
                </w:pPr>
              </w:pPrChange>
            </w:pPr>
          </w:p>
        </w:tc>
        <w:tc>
          <w:tcPr>
            <w:tcW w:w="1710" w:type="dxa"/>
            <w:gridSpan w:val="2"/>
            <w:tcBorders>
              <w:top w:val="single" w:sz="8" w:space="0" w:color="auto"/>
              <w:left w:val="nil"/>
              <w:bottom w:val="single" w:sz="8" w:space="0" w:color="auto"/>
              <w:right w:val="single" w:sz="8" w:space="0" w:color="000000"/>
            </w:tcBorders>
            <w:shd w:val="clear" w:color="000000" w:fill="D9D9D9"/>
            <w:vAlign w:val="center"/>
            <w:tcPrChange w:id="3270" w:author="John Junico Bernados" w:date="2017-08-23T23:55:00Z">
              <w:tcPr>
                <w:tcW w:w="1710" w:type="dxa"/>
                <w:gridSpan w:val="2"/>
                <w:tcBorders>
                  <w:top w:val="single" w:sz="8" w:space="0" w:color="auto"/>
                  <w:left w:val="nil"/>
                  <w:bottom w:val="single" w:sz="8" w:space="0" w:color="auto"/>
                  <w:right w:val="single" w:sz="8" w:space="0" w:color="000000"/>
                </w:tcBorders>
                <w:shd w:val="clear" w:color="000000" w:fill="D9D9D9"/>
                <w:vAlign w:val="center"/>
              </w:tcPr>
            </w:tcPrChange>
          </w:tcPr>
          <w:p w14:paraId="78F36040" w14:textId="65D4C8C6" w:rsidR="00236F5F" w:rsidRPr="00617EC9" w:rsidDel="009B286C" w:rsidRDefault="00236F5F">
            <w:pPr>
              <w:spacing w:after="0" w:line="240" w:lineRule="auto"/>
              <w:ind w:hanging="450"/>
              <w:rPr>
                <w:ins w:id="3271" w:author="Liezyl Liton" w:date="2017-08-21T16:50:00Z"/>
                <w:del w:id="3272" w:author="Jen" w:date="2017-08-25T11:58:00Z"/>
                <w:rFonts w:ascii="Times New Roman" w:eastAsia="Times New Roman" w:hAnsi="Times New Roman" w:cs="Times New Roman"/>
                <w:b/>
                <w:bCs/>
                <w:color w:val="000000"/>
                <w:sz w:val="14"/>
                <w:szCs w:val="14"/>
                <w:rPrChange w:id="3273" w:author="Liezyl Liton" w:date="2017-08-21T21:34:00Z">
                  <w:rPr>
                    <w:ins w:id="3274" w:author="Liezyl Liton" w:date="2017-08-21T16:50:00Z"/>
                    <w:del w:id="3275" w:author="Jen" w:date="2017-08-25T11:58:00Z"/>
                    <w:rFonts w:ascii="Times New Roman" w:eastAsia="Times New Roman" w:hAnsi="Times New Roman" w:cs="Times New Roman"/>
                    <w:b/>
                    <w:bCs/>
                    <w:color w:val="000000"/>
                    <w:sz w:val="20"/>
                    <w:szCs w:val="18"/>
                  </w:rPr>
                </w:rPrChange>
              </w:rPr>
              <w:pPrChange w:id="3276" w:author="John Junico Bernados" w:date="2017-08-24T00:06:00Z">
                <w:pPr>
                  <w:spacing w:after="0" w:line="240" w:lineRule="auto"/>
                  <w:jc w:val="center"/>
                </w:pPr>
              </w:pPrChange>
            </w:pPr>
            <w:ins w:id="3277" w:author="Liezyl Liton" w:date="2017-08-21T16:50:00Z">
              <w:del w:id="3278" w:author="Jen" w:date="2017-08-25T11:58:00Z">
                <w:r w:rsidRPr="00617EC9" w:rsidDel="009B286C">
                  <w:rPr>
                    <w:rFonts w:ascii="Times New Roman" w:eastAsia="Times New Roman" w:hAnsi="Times New Roman" w:cs="Times New Roman"/>
                    <w:b/>
                    <w:bCs/>
                    <w:color w:val="000000"/>
                    <w:sz w:val="14"/>
                    <w:szCs w:val="14"/>
                    <w:rPrChange w:id="3279" w:author="Liezyl Liton" w:date="2017-08-21T21:34:00Z">
                      <w:rPr>
                        <w:rFonts w:ascii="Times New Roman" w:eastAsia="Times New Roman" w:hAnsi="Times New Roman" w:cs="Times New Roman"/>
                        <w:b/>
                        <w:bCs/>
                        <w:color w:val="000000"/>
                        <w:sz w:val="20"/>
                      </w:rPr>
                    </w:rPrChange>
                  </w:rPr>
                  <w:delText>Residential</w:delText>
                </w:r>
              </w:del>
            </w:ins>
          </w:p>
        </w:tc>
        <w:tc>
          <w:tcPr>
            <w:tcW w:w="1710" w:type="dxa"/>
            <w:gridSpan w:val="2"/>
            <w:tcBorders>
              <w:top w:val="single" w:sz="8" w:space="0" w:color="auto"/>
              <w:left w:val="nil"/>
              <w:bottom w:val="single" w:sz="8" w:space="0" w:color="auto"/>
              <w:right w:val="single" w:sz="8" w:space="0" w:color="000000"/>
            </w:tcBorders>
            <w:shd w:val="clear" w:color="000000" w:fill="D9D9D9"/>
            <w:vAlign w:val="center"/>
            <w:tcPrChange w:id="3280" w:author="John Junico Bernados" w:date="2017-08-23T23:55:00Z">
              <w:tcPr>
                <w:tcW w:w="1710" w:type="dxa"/>
                <w:gridSpan w:val="2"/>
                <w:tcBorders>
                  <w:top w:val="single" w:sz="8" w:space="0" w:color="auto"/>
                  <w:left w:val="nil"/>
                  <w:bottom w:val="single" w:sz="8" w:space="0" w:color="auto"/>
                  <w:right w:val="single" w:sz="8" w:space="0" w:color="000000"/>
                </w:tcBorders>
                <w:shd w:val="clear" w:color="000000" w:fill="D9D9D9"/>
                <w:vAlign w:val="center"/>
              </w:tcPr>
            </w:tcPrChange>
          </w:tcPr>
          <w:p w14:paraId="2BC07761" w14:textId="0D55CD44" w:rsidR="00236F5F" w:rsidRPr="00617EC9" w:rsidDel="009B286C" w:rsidRDefault="00236F5F">
            <w:pPr>
              <w:spacing w:after="0" w:line="240" w:lineRule="auto"/>
              <w:ind w:hanging="450"/>
              <w:rPr>
                <w:ins w:id="3281" w:author="Liezyl Liton" w:date="2017-08-21T16:50:00Z"/>
                <w:del w:id="3282" w:author="Jen" w:date="2017-08-25T11:58:00Z"/>
                <w:rFonts w:ascii="Times New Roman" w:eastAsia="Times New Roman" w:hAnsi="Times New Roman" w:cs="Times New Roman"/>
                <w:b/>
                <w:bCs/>
                <w:color w:val="000000"/>
                <w:sz w:val="14"/>
                <w:szCs w:val="14"/>
                <w:rPrChange w:id="3283" w:author="Liezyl Liton" w:date="2017-08-21T21:34:00Z">
                  <w:rPr>
                    <w:ins w:id="3284" w:author="Liezyl Liton" w:date="2017-08-21T16:50:00Z"/>
                    <w:del w:id="3285" w:author="Jen" w:date="2017-08-25T11:58:00Z"/>
                    <w:rFonts w:ascii="Times New Roman" w:eastAsia="Times New Roman" w:hAnsi="Times New Roman" w:cs="Times New Roman"/>
                    <w:b/>
                    <w:bCs/>
                    <w:color w:val="000000"/>
                    <w:sz w:val="20"/>
                    <w:szCs w:val="18"/>
                  </w:rPr>
                </w:rPrChange>
              </w:rPr>
              <w:pPrChange w:id="3286" w:author="John Junico Bernados" w:date="2017-08-24T00:06:00Z">
                <w:pPr>
                  <w:spacing w:after="0" w:line="240" w:lineRule="auto"/>
                  <w:jc w:val="center"/>
                </w:pPr>
              </w:pPrChange>
            </w:pPr>
            <w:ins w:id="3287" w:author="Liezyl Liton" w:date="2017-08-21T16:50:00Z">
              <w:del w:id="3288" w:author="Jen" w:date="2017-08-25T11:58:00Z">
                <w:r w:rsidRPr="00617EC9" w:rsidDel="009B286C">
                  <w:rPr>
                    <w:rFonts w:ascii="Times New Roman" w:eastAsia="Times New Roman" w:hAnsi="Times New Roman" w:cs="Times New Roman"/>
                    <w:b/>
                    <w:bCs/>
                    <w:color w:val="000000"/>
                    <w:sz w:val="14"/>
                    <w:szCs w:val="14"/>
                    <w:rPrChange w:id="3289" w:author="Liezyl Liton" w:date="2017-08-21T21:34:00Z">
                      <w:rPr>
                        <w:rFonts w:ascii="Times New Roman" w:eastAsia="Times New Roman" w:hAnsi="Times New Roman" w:cs="Times New Roman"/>
                        <w:b/>
                        <w:bCs/>
                        <w:color w:val="000000"/>
                        <w:sz w:val="20"/>
                      </w:rPr>
                    </w:rPrChange>
                  </w:rPr>
                  <w:delText>Commercial</w:delText>
                </w:r>
              </w:del>
            </w:ins>
          </w:p>
        </w:tc>
        <w:tc>
          <w:tcPr>
            <w:tcW w:w="1710" w:type="dxa"/>
            <w:gridSpan w:val="2"/>
            <w:tcBorders>
              <w:top w:val="single" w:sz="8" w:space="0" w:color="auto"/>
              <w:left w:val="nil"/>
              <w:bottom w:val="single" w:sz="8" w:space="0" w:color="auto"/>
              <w:right w:val="single" w:sz="8" w:space="0" w:color="000000"/>
            </w:tcBorders>
            <w:shd w:val="clear" w:color="000000" w:fill="D9D9D9"/>
            <w:vAlign w:val="center"/>
            <w:tcPrChange w:id="3290" w:author="John Junico Bernados" w:date="2017-08-23T23:55:00Z">
              <w:tcPr>
                <w:tcW w:w="1710" w:type="dxa"/>
                <w:gridSpan w:val="2"/>
                <w:tcBorders>
                  <w:top w:val="single" w:sz="8" w:space="0" w:color="auto"/>
                  <w:left w:val="nil"/>
                  <w:bottom w:val="single" w:sz="8" w:space="0" w:color="auto"/>
                  <w:right w:val="single" w:sz="8" w:space="0" w:color="000000"/>
                </w:tcBorders>
                <w:shd w:val="clear" w:color="000000" w:fill="D9D9D9"/>
                <w:vAlign w:val="center"/>
              </w:tcPr>
            </w:tcPrChange>
          </w:tcPr>
          <w:p w14:paraId="11B08F18" w14:textId="1EED3D1D" w:rsidR="00236F5F" w:rsidRPr="00617EC9" w:rsidDel="009B286C" w:rsidRDefault="00236F5F">
            <w:pPr>
              <w:spacing w:after="0" w:line="240" w:lineRule="auto"/>
              <w:ind w:hanging="450"/>
              <w:rPr>
                <w:ins w:id="3291" w:author="Liezyl Liton" w:date="2017-08-21T16:50:00Z"/>
                <w:del w:id="3292" w:author="Jen" w:date="2017-08-25T11:58:00Z"/>
                <w:rFonts w:ascii="Times New Roman" w:eastAsia="Times New Roman" w:hAnsi="Times New Roman" w:cs="Times New Roman"/>
                <w:b/>
                <w:bCs/>
                <w:color w:val="000000"/>
                <w:sz w:val="14"/>
                <w:szCs w:val="14"/>
                <w:rPrChange w:id="3293" w:author="Liezyl Liton" w:date="2017-08-21T21:34:00Z">
                  <w:rPr>
                    <w:ins w:id="3294" w:author="Liezyl Liton" w:date="2017-08-21T16:50:00Z"/>
                    <w:del w:id="3295" w:author="Jen" w:date="2017-08-25T11:58:00Z"/>
                    <w:rFonts w:ascii="Times New Roman" w:eastAsia="Times New Roman" w:hAnsi="Times New Roman" w:cs="Times New Roman"/>
                    <w:b/>
                    <w:bCs/>
                    <w:color w:val="000000"/>
                    <w:sz w:val="20"/>
                    <w:szCs w:val="18"/>
                  </w:rPr>
                </w:rPrChange>
              </w:rPr>
              <w:pPrChange w:id="3296" w:author="John Junico Bernados" w:date="2017-08-24T00:06:00Z">
                <w:pPr>
                  <w:spacing w:after="0" w:line="240" w:lineRule="auto"/>
                  <w:jc w:val="center"/>
                </w:pPr>
              </w:pPrChange>
            </w:pPr>
            <w:ins w:id="3297" w:author="Liezyl Liton" w:date="2017-08-21T16:50:00Z">
              <w:del w:id="3298" w:author="Jen" w:date="2017-08-25T11:58:00Z">
                <w:r w:rsidRPr="00617EC9" w:rsidDel="009B286C">
                  <w:rPr>
                    <w:rFonts w:ascii="Times New Roman" w:eastAsia="Times New Roman" w:hAnsi="Times New Roman" w:cs="Times New Roman"/>
                    <w:b/>
                    <w:bCs/>
                    <w:color w:val="000000"/>
                    <w:sz w:val="14"/>
                    <w:szCs w:val="14"/>
                    <w:rPrChange w:id="3299" w:author="Liezyl Liton" w:date="2017-08-21T21:34:00Z">
                      <w:rPr>
                        <w:rFonts w:ascii="Times New Roman" w:eastAsia="Times New Roman" w:hAnsi="Times New Roman" w:cs="Times New Roman"/>
                        <w:b/>
                        <w:bCs/>
                        <w:color w:val="000000"/>
                        <w:sz w:val="20"/>
                      </w:rPr>
                    </w:rPrChange>
                  </w:rPr>
                  <w:delText>Institutional</w:delText>
                </w:r>
              </w:del>
            </w:ins>
          </w:p>
        </w:tc>
        <w:tc>
          <w:tcPr>
            <w:tcW w:w="1710" w:type="dxa"/>
            <w:gridSpan w:val="2"/>
            <w:tcBorders>
              <w:top w:val="single" w:sz="8" w:space="0" w:color="auto"/>
              <w:left w:val="nil"/>
              <w:bottom w:val="single" w:sz="8" w:space="0" w:color="auto"/>
              <w:right w:val="single" w:sz="8" w:space="0" w:color="000000"/>
            </w:tcBorders>
            <w:shd w:val="clear" w:color="000000" w:fill="D9D9D9"/>
            <w:vAlign w:val="center"/>
            <w:tcPrChange w:id="3300" w:author="John Junico Bernados" w:date="2017-08-23T23:55:00Z">
              <w:tcPr>
                <w:tcW w:w="1710" w:type="dxa"/>
                <w:gridSpan w:val="2"/>
                <w:tcBorders>
                  <w:top w:val="single" w:sz="8" w:space="0" w:color="auto"/>
                  <w:left w:val="nil"/>
                  <w:bottom w:val="single" w:sz="8" w:space="0" w:color="auto"/>
                  <w:right w:val="single" w:sz="8" w:space="0" w:color="000000"/>
                </w:tcBorders>
                <w:shd w:val="clear" w:color="000000" w:fill="D9D9D9"/>
                <w:vAlign w:val="center"/>
              </w:tcPr>
            </w:tcPrChange>
          </w:tcPr>
          <w:p w14:paraId="3D6E50CE" w14:textId="6C54033B" w:rsidR="00236F5F" w:rsidRPr="00617EC9" w:rsidDel="009B286C" w:rsidRDefault="00236F5F">
            <w:pPr>
              <w:spacing w:after="0" w:line="240" w:lineRule="auto"/>
              <w:ind w:hanging="450"/>
              <w:rPr>
                <w:ins w:id="3301" w:author="Liezyl Liton" w:date="2017-08-21T16:50:00Z"/>
                <w:del w:id="3302" w:author="Jen" w:date="2017-08-25T11:58:00Z"/>
                <w:rFonts w:ascii="Times New Roman" w:eastAsia="Times New Roman" w:hAnsi="Times New Roman" w:cs="Times New Roman"/>
                <w:b/>
                <w:bCs/>
                <w:color w:val="000000"/>
                <w:sz w:val="14"/>
                <w:szCs w:val="14"/>
                <w:rPrChange w:id="3303" w:author="Liezyl Liton" w:date="2017-08-21T21:34:00Z">
                  <w:rPr>
                    <w:ins w:id="3304" w:author="Liezyl Liton" w:date="2017-08-21T16:50:00Z"/>
                    <w:del w:id="3305" w:author="Jen" w:date="2017-08-25T11:58:00Z"/>
                    <w:rFonts w:ascii="Times New Roman" w:eastAsia="Times New Roman" w:hAnsi="Times New Roman" w:cs="Times New Roman"/>
                    <w:b/>
                    <w:bCs/>
                    <w:color w:val="000000"/>
                    <w:sz w:val="20"/>
                    <w:szCs w:val="18"/>
                  </w:rPr>
                </w:rPrChange>
              </w:rPr>
              <w:pPrChange w:id="3306" w:author="John Junico Bernados" w:date="2017-08-24T00:06:00Z">
                <w:pPr>
                  <w:spacing w:after="0" w:line="240" w:lineRule="auto"/>
                  <w:jc w:val="center"/>
                </w:pPr>
              </w:pPrChange>
            </w:pPr>
            <w:ins w:id="3307" w:author="Liezyl Liton" w:date="2017-08-21T16:50:00Z">
              <w:del w:id="3308" w:author="Jen" w:date="2017-08-25T11:58:00Z">
                <w:r w:rsidRPr="00617EC9" w:rsidDel="009B286C">
                  <w:rPr>
                    <w:rFonts w:ascii="Times New Roman" w:eastAsia="Times New Roman" w:hAnsi="Times New Roman" w:cs="Times New Roman"/>
                    <w:b/>
                    <w:bCs/>
                    <w:color w:val="000000"/>
                    <w:sz w:val="14"/>
                    <w:szCs w:val="14"/>
                    <w:rPrChange w:id="3309" w:author="Liezyl Liton" w:date="2017-08-21T21:34:00Z">
                      <w:rPr>
                        <w:rFonts w:ascii="Times New Roman" w:eastAsia="Times New Roman" w:hAnsi="Times New Roman" w:cs="Times New Roman"/>
                        <w:b/>
                        <w:bCs/>
                        <w:color w:val="000000"/>
                        <w:sz w:val="20"/>
                      </w:rPr>
                    </w:rPrChange>
                  </w:rPr>
                  <w:delText>Industrial</w:delText>
                </w:r>
              </w:del>
            </w:ins>
          </w:p>
        </w:tc>
        <w:tc>
          <w:tcPr>
            <w:tcW w:w="1710" w:type="dxa"/>
            <w:gridSpan w:val="2"/>
            <w:tcBorders>
              <w:top w:val="single" w:sz="8" w:space="0" w:color="auto"/>
              <w:left w:val="nil"/>
              <w:bottom w:val="single" w:sz="8" w:space="0" w:color="auto"/>
              <w:right w:val="single" w:sz="8" w:space="0" w:color="000000"/>
            </w:tcBorders>
            <w:shd w:val="clear" w:color="000000" w:fill="D9D9D9"/>
            <w:vAlign w:val="center"/>
            <w:tcPrChange w:id="3310" w:author="John Junico Bernados" w:date="2017-08-23T23:55:00Z">
              <w:tcPr>
                <w:tcW w:w="1710" w:type="dxa"/>
                <w:gridSpan w:val="2"/>
                <w:tcBorders>
                  <w:top w:val="single" w:sz="8" w:space="0" w:color="auto"/>
                  <w:left w:val="nil"/>
                  <w:bottom w:val="single" w:sz="8" w:space="0" w:color="auto"/>
                  <w:right w:val="single" w:sz="8" w:space="0" w:color="000000"/>
                </w:tcBorders>
                <w:shd w:val="clear" w:color="000000" w:fill="D9D9D9"/>
                <w:vAlign w:val="center"/>
              </w:tcPr>
            </w:tcPrChange>
          </w:tcPr>
          <w:p w14:paraId="4C1EB472" w14:textId="7D2F42CB" w:rsidR="00236F5F" w:rsidRPr="00617EC9" w:rsidDel="009B286C" w:rsidRDefault="00236F5F">
            <w:pPr>
              <w:spacing w:after="0" w:line="240" w:lineRule="auto"/>
              <w:ind w:hanging="450"/>
              <w:rPr>
                <w:ins w:id="3311" w:author="Liezyl Liton" w:date="2017-08-21T16:50:00Z"/>
                <w:del w:id="3312" w:author="Jen" w:date="2017-08-25T11:58:00Z"/>
                <w:rFonts w:ascii="Times New Roman" w:eastAsia="Times New Roman" w:hAnsi="Times New Roman" w:cs="Times New Roman"/>
                <w:b/>
                <w:bCs/>
                <w:color w:val="000000"/>
                <w:sz w:val="14"/>
                <w:szCs w:val="14"/>
                <w:rPrChange w:id="3313" w:author="Liezyl Liton" w:date="2017-08-21T21:34:00Z">
                  <w:rPr>
                    <w:ins w:id="3314" w:author="Liezyl Liton" w:date="2017-08-21T16:50:00Z"/>
                    <w:del w:id="3315" w:author="Jen" w:date="2017-08-25T11:58:00Z"/>
                    <w:rFonts w:ascii="Times New Roman" w:eastAsia="Times New Roman" w:hAnsi="Times New Roman" w:cs="Times New Roman"/>
                    <w:b/>
                    <w:bCs/>
                    <w:color w:val="000000"/>
                    <w:sz w:val="20"/>
                    <w:szCs w:val="18"/>
                  </w:rPr>
                </w:rPrChange>
              </w:rPr>
              <w:pPrChange w:id="3316" w:author="John Junico Bernados" w:date="2017-08-24T00:06:00Z">
                <w:pPr>
                  <w:spacing w:after="0" w:line="240" w:lineRule="auto"/>
                  <w:jc w:val="center"/>
                </w:pPr>
              </w:pPrChange>
            </w:pPr>
            <w:ins w:id="3317" w:author="Liezyl Liton" w:date="2017-08-21T16:50:00Z">
              <w:del w:id="3318" w:author="Jen" w:date="2017-08-25T11:58:00Z">
                <w:r w:rsidRPr="00617EC9" w:rsidDel="009B286C">
                  <w:rPr>
                    <w:rFonts w:ascii="Times New Roman" w:eastAsia="Times New Roman" w:hAnsi="Times New Roman" w:cs="Times New Roman"/>
                    <w:b/>
                    <w:bCs/>
                    <w:color w:val="000000"/>
                    <w:sz w:val="14"/>
                    <w:szCs w:val="14"/>
                    <w:rPrChange w:id="3319" w:author="Liezyl Liton" w:date="2017-08-21T21:34:00Z">
                      <w:rPr>
                        <w:rFonts w:ascii="Times New Roman" w:eastAsia="Times New Roman" w:hAnsi="Times New Roman" w:cs="Times New Roman"/>
                        <w:b/>
                        <w:bCs/>
                        <w:color w:val="000000"/>
                        <w:sz w:val="20"/>
                      </w:rPr>
                    </w:rPrChange>
                  </w:rPr>
                  <w:delText>Agricultural</w:delText>
                </w:r>
              </w:del>
            </w:ins>
          </w:p>
        </w:tc>
        <w:tc>
          <w:tcPr>
            <w:tcW w:w="1800" w:type="dxa"/>
            <w:gridSpan w:val="2"/>
            <w:tcBorders>
              <w:top w:val="single" w:sz="8" w:space="0" w:color="auto"/>
              <w:left w:val="nil"/>
              <w:bottom w:val="single" w:sz="8" w:space="0" w:color="auto"/>
              <w:right w:val="single" w:sz="8" w:space="0" w:color="000000"/>
            </w:tcBorders>
            <w:shd w:val="clear" w:color="000000" w:fill="D9D9D9"/>
            <w:vAlign w:val="center"/>
            <w:tcPrChange w:id="3320" w:author="John Junico Bernados" w:date="2017-08-23T23:55:00Z">
              <w:tcPr>
                <w:tcW w:w="1710" w:type="dxa"/>
                <w:gridSpan w:val="2"/>
                <w:tcBorders>
                  <w:top w:val="single" w:sz="8" w:space="0" w:color="auto"/>
                  <w:left w:val="nil"/>
                  <w:bottom w:val="single" w:sz="8" w:space="0" w:color="auto"/>
                  <w:right w:val="single" w:sz="8" w:space="0" w:color="000000"/>
                </w:tcBorders>
                <w:shd w:val="clear" w:color="000000" w:fill="D9D9D9"/>
                <w:vAlign w:val="center"/>
              </w:tcPr>
            </w:tcPrChange>
          </w:tcPr>
          <w:p w14:paraId="50FD4970" w14:textId="5865E4BF" w:rsidR="00236F5F" w:rsidRPr="00617EC9" w:rsidDel="009B286C" w:rsidRDefault="00236F5F">
            <w:pPr>
              <w:spacing w:after="0" w:line="240" w:lineRule="auto"/>
              <w:ind w:hanging="450"/>
              <w:rPr>
                <w:ins w:id="3321" w:author="Liezyl Liton" w:date="2017-08-21T16:50:00Z"/>
                <w:del w:id="3322" w:author="Jen" w:date="2017-08-25T11:58:00Z"/>
                <w:rFonts w:ascii="Times New Roman" w:eastAsia="Times New Roman" w:hAnsi="Times New Roman" w:cs="Times New Roman"/>
                <w:b/>
                <w:bCs/>
                <w:color w:val="000000"/>
                <w:sz w:val="14"/>
                <w:szCs w:val="14"/>
                <w:rPrChange w:id="3323" w:author="Liezyl Liton" w:date="2017-08-21T21:34:00Z">
                  <w:rPr>
                    <w:ins w:id="3324" w:author="Liezyl Liton" w:date="2017-08-21T16:50:00Z"/>
                    <w:del w:id="3325" w:author="Jen" w:date="2017-08-25T11:58:00Z"/>
                    <w:rFonts w:ascii="Times New Roman" w:eastAsia="Times New Roman" w:hAnsi="Times New Roman" w:cs="Times New Roman"/>
                    <w:b/>
                    <w:bCs/>
                    <w:color w:val="000000"/>
                    <w:sz w:val="18"/>
                    <w:szCs w:val="18"/>
                  </w:rPr>
                </w:rPrChange>
              </w:rPr>
              <w:pPrChange w:id="3326" w:author="John Junico Bernados" w:date="2017-08-24T00:06:00Z">
                <w:pPr>
                  <w:spacing w:after="0" w:line="240" w:lineRule="auto"/>
                  <w:jc w:val="center"/>
                </w:pPr>
              </w:pPrChange>
            </w:pPr>
            <w:ins w:id="3327" w:author="Liezyl Liton" w:date="2017-08-21T16:50:00Z">
              <w:del w:id="3328" w:author="Jen" w:date="2017-08-25T11:58:00Z">
                <w:r w:rsidRPr="00617EC9" w:rsidDel="009B286C">
                  <w:rPr>
                    <w:rFonts w:ascii="Times New Roman" w:eastAsia="Times New Roman" w:hAnsi="Times New Roman" w:cs="Times New Roman"/>
                    <w:b/>
                    <w:bCs/>
                    <w:color w:val="000000"/>
                    <w:sz w:val="14"/>
                    <w:szCs w:val="14"/>
                    <w:rPrChange w:id="3329" w:author="Liezyl Liton" w:date="2017-08-21T21:34:00Z">
                      <w:rPr>
                        <w:rFonts w:ascii="Times New Roman" w:eastAsia="Times New Roman" w:hAnsi="Times New Roman" w:cs="Times New Roman"/>
                        <w:b/>
                        <w:bCs/>
                        <w:color w:val="000000"/>
                      </w:rPr>
                    </w:rPrChange>
                  </w:rPr>
                  <w:delText>All Lands</w:delText>
                </w:r>
              </w:del>
            </w:ins>
          </w:p>
        </w:tc>
      </w:tr>
      <w:tr w:rsidR="00E2745D" w:rsidRPr="00617EC9" w:rsidDel="009B286C" w14:paraId="51AEF251" w14:textId="4C01109D" w:rsidTr="00225D19">
        <w:tblPrEx>
          <w:tblPrExChange w:id="3330" w:author="John Junico Bernados" w:date="2017-08-23T23:55:00Z">
            <w:tblPrEx>
              <w:tblW w:w="11675" w:type="dxa"/>
            </w:tblPrEx>
          </w:tblPrExChange>
        </w:tblPrEx>
        <w:trPr>
          <w:trHeight w:val="484"/>
          <w:jc w:val="center"/>
          <w:ins w:id="3331" w:author="Liezyl Liton" w:date="2017-08-21T16:50:00Z"/>
          <w:del w:id="3332" w:author="Jen" w:date="2017-08-25T11:58:00Z"/>
          <w:trPrChange w:id="3333" w:author="John Junico Bernados" w:date="2017-08-23T23:55:00Z">
            <w:trPr>
              <w:trHeight w:val="484"/>
            </w:trPr>
          </w:trPrChange>
        </w:trPr>
        <w:tc>
          <w:tcPr>
            <w:tcW w:w="990" w:type="dxa"/>
            <w:tcBorders>
              <w:top w:val="nil"/>
              <w:left w:val="single" w:sz="8" w:space="0" w:color="auto"/>
              <w:bottom w:val="single" w:sz="8" w:space="0" w:color="auto"/>
              <w:right w:val="single" w:sz="8" w:space="0" w:color="auto"/>
            </w:tcBorders>
            <w:shd w:val="clear" w:color="000000" w:fill="D9D9D9"/>
            <w:vAlign w:val="center"/>
            <w:tcPrChange w:id="3334" w:author="John Junico Bernados" w:date="2017-08-23T23:55:00Z">
              <w:tcPr>
                <w:tcW w:w="990" w:type="dxa"/>
                <w:tcBorders>
                  <w:top w:val="nil"/>
                  <w:left w:val="single" w:sz="8" w:space="0" w:color="auto"/>
                  <w:bottom w:val="single" w:sz="8" w:space="0" w:color="auto"/>
                  <w:right w:val="single" w:sz="8" w:space="0" w:color="auto"/>
                </w:tcBorders>
                <w:shd w:val="clear" w:color="000000" w:fill="D9D9D9"/>
                <w:vAlign w:val="center"/>
              </w:tcPr>
            </w:tcPrChange>
          </w:tcPr>
          <w:p w14:paraId="5D463E79" w14:textId="60228836" w:rsidR="00E2745D" w:rsidRPr="00617EC9" w:rsidDel="009B286C" w:rsidRDefault="00E2745D">
            <w:pPr>
              <w:spacing w:after="0" w:line="240" w:lineRule="auto"/>
              <w:ind w:hanging="450"/>
              <w:rPr>
                <w:ins w:id="3335" w:author="Liezyl Liton" w:date="2017-08-21T16:52:00Z"/>
                <w:del w:id="3336" w:author="Jen" w:date="2017-08-25T11:58:00Z"/>
                <w:rFonts w:ascii="Times New Roman" w:eastAsia="Times New Roman" w:hAnsi="Times New Roman" w:cs="Times New Roman"/>
                <w:b/>
                <w:bCs/>
                <w:color w:val="000000"/>
                <w:sz w:val="14"/>
                <w:szCs w:val="14"/>
              </w:rPr>
              <w:pPrChange w:id="3337" w:author="John Junico Bernados" w:date="2017-08-24T00:06:00Z">
                <w:pPr>
                  <w:spacing w:after="0" w:line="240" w:lineRule="auto"/>
                  <w:jc w:val="center"/>
                </w:pPr>
              </w:pPrChange>
            </w:pPr>
            <w:ins w:id="3338" w:author="Liezyl Liton" w:date="2017-08-21T16:52:00Z">
              <w:del w:id="3339" w:author="Jen" w:date="2017-08-25T11:58:00Z">
                <w:r w:rsidRPr="00617EC9" w:rsidDel="009B286C">
                  <w:rPr>
                    <w:rFonts w:ascii="Times New Roman" w:eastAsia="Times New Roman" w:hAnsi="Times New Roman" w:cs="Times New Roman"/>
                    <w:b/>
                    <w:bCs/>
                    <w:color w:val="000000"/>
                    <w:sz w:val="14"/>
                    <w:szCs w:val="14"/>
                  </w:rPr>
                  <w:delText>City/</w:delText>
                </w:r>
              </w:del>
            </w:ins>
          </w:p>
          <w:p w14:paraId="67A8B83B" w14:textId="036E5C5B" w:rsidR="00236F5F" w:rsidRPr="00617EC9" w:rsidDel="009B286C" w:rsidRDefault="00236F5F">
            <w:pPr>
              <w:spacing w:after="0" w:line="240" w:lineRule="auto"/>
              <w:ind w:hanging="450"/>
              <w:rPr>
                <w:ins w:id="3340" w:author="Liezyl Liton" w:date="2017-08-21T16:50:00Z"/>
                <w:del w:id="3341" w:author="Jen" w:date="2017-08-25T11:58:00Z"/>
                <w:rFonts w:ascii="Times New Roman" w:eastAsia="Times New Roman" w:hAnsi="Times New Roman" w:cs="Times New Roman"/>
                <w:b/>
                <w:bCs/>
                <w:color w:val="000000"/>
                <w:sz w:val="14"/>
                <w:szCs w:val="14"/>
                <w:rPrChange w:id="3342" w:author="Liezyl Liton" w:date="2017-08-21T21:34:00Z">
                  <w:rPr>
                    <w:ins w:id="3343" w:author="Liezyl Liton" w:date="2017-08-21T16:50:00Z"/>
                    <w:del w:id="3344" w:author="Jen" w:date="2017-08-25T11:58:00Z"/>
                    <w:rFonts w:ascii="Times New Roman" w:eastAsia="Times New Roman" w:hAnsi="Times New Roman" w:cs="Times New Roman"/>
                    <w:b/>
                    <w:bCs/>
                    <w:color w:val="000000"/>
                    <w:sz w:val="18"/>
                    <w:szCs w:val="18"/>
                  </w:rPr>
                </w:rPrChange>
              </w:rPr>
              <w:pPrChange w:id="3345" w:author="John Junico Bernados" w:date="2017-08-24T00:06:00Z">
                <w:pPr>
                  <w:spacing w:after="0" w:line="240" w:lineRule="auto"/>
                  <w:jc w:val="center"/>
                </w:pPr>
              </w:pPrChange>
            </w:pPr>
            <w:ins w:id="3346" w:author="Liezyl Liton" w:date="2017-08-21T16:50:00Z">
              <w:del w:id="3347" w:author="Jen" w:date="2017-08-25T11:58:00Z">
                <w:r w:rsidRPr="00617EC9" w:rsidDel="009B286C">
                  <w:rPr>
                    <w:rFonts w:ascii="Times New Roman" w:eastAsia="Times New Roman" w:hAnsi="Times New Roman" w:cs="Times New Roman"/>
                    <w:b/>
                    <w:bCs/>
                    <w:color w:val="000000"/>
                    <w:sz w:val="14"/>
                    <w:szCs w:val="14"/>
                    <w:rPrChange w:id="3348" w:author="Liezyl Liton" w:date="2017-08-21T21:34:00Z">
                      <w:rPr>
                        <w:rFonts w:ascii="Times New Roman" w:eastAsia="Times New Roman" w:hAnsi="Times New Roman" w:cs="Times New Roman"/>
                        <w:b/>
                        <w:bCs/>
                        <w:color w:val="000000"/>
                      </w:rPr>
                    </w:rPrChange>
                  </w:rPr>
                  <w:delText>Municipality</w:delText>
                </w:r>
              </w:del>
            </w:ins>
          </w:p>
        </w:tc>
        <w:tc>
          <w:tcPr>
            <w:tcW w:w="810" w:type="dxa"/>
            <w:tcBorders>
              <w:top w:val="nil"/>
              <w:left w:val="nil"/>
              <w:bottom w:val="single" w:sz="8" w:space="0" w:color="auto"/>
              <w:right w:val="single" w:sz="8" w:space="0" w:color="auto"/>
            </w:tcBorders>
            <w:shd w:val="clear" w:color="000000" w:fill="D9D9D9"/>
            <w:vAlign w:val="center"/>
            <w:tcPrChange w:id="3349" w:author="John Junico Bernados" w:date="2017-08-23T23:55:00Z">
              <w:tcPr>
                <w:tcW w:w="810" w:type="dxa"/>
                <w:tcBorders>
                  <w:top w:val="nil"/>
                  <w:left w:val="nil"/>
                  <w:bottom w:val="single" w:sz="8" w:space="0" w:color="auto"/>
                  <w:right w:val="single" w:sz="8" w:space="0" w:color="auto"/>
                </w:tcBorders>
                <w:shd w:val="clear" w:color="000000" w:fill="D9D9D9"/>
                <w:vAlign w:val="center"/>
              </w:tcPr>
            </w:tcPrChange>
          </w:tcPr>
          <w:p w14:paraId="4EB0994F" w14:textId="03760A3D" w:rsidR="00236F5F" w:rsidRPr="00617EC9" w:rsidDel="009B286C" w:rsidRDefault="00236F5F">
            <w:pPr>
              <w:spacing w:after="0" w:line="240" w:lineRule="auto"/>
              <w:ind w:hanging="450"/>
              <w:rPr>
                <w:ins w:id="3350" w:author="Liezyl Liton" w:date="2017-08-21T16:50:00Z"/>
                <w:del w:id="3351" w:author="Jen" w:date="2017-08-25T11:58:00Z"/>
                <w:rFonts w:ascii="Times New Roman" w:eastAsia="Times New Roman" w:hAnsi="Times New Roman" w:cs="Times New Roman"/>
                <w:b/>
                <w:bCs/>
                <w:color w:val="000000"/>
                <w:sz w:val="14"/>
                <w:szCs w:val="14"/>
                <w:rPrChange w:id="3352" w:author="Liezyl Liton" w:date="2017-08-21T21:34:00Z">
                  <w:rPr>
                    <w:ins w:id="3353" w:author="Liezyl Liton" w:date="2017-08-21T16:50:00Z"/>
                    <w:del w:id="3354" w:author="Jen" w:date="2017-08-25T11:58:00Z"/>
                    <w:rFonts w:ascii="Times New Roman" w:eastAsia="Times New Roman" w:hAnsi="Times New Roman" w:cs="Times New Roman"/>
                    <w:b/>
                    <w:bCs/>
                    <w:color w:val="000000"/>
                    <w:sz w:val="20"/>
                    <w:szCs w:val="18"/>
                  </w:rPr>
                </w:rPrChange>
              </w:rPr>
              <w:pPrChange w:id="3355" w:author="John Junico Bernados" w:date="2017-08-24T00:06:00Z">
                <w:pPr>
                  <w:spacing w:after="0" w:line="240" w:lineRule="auto"/>
                  <w:jc w:val="center"/>
                </w:pPr>
              </w:pPrChange>
            </w:pPr>
            <w:ins w:id="3356" w:author="Liezyl Liton" w:date="2017-08-21T16:50:00Z">
              <w:del w:id="3357" w:author="Jen" w:date="2017-08-25T11:58:00Z">
                <w:r w:rsidRPr="00617EC9" w:rsidDel="009B286C">
                  <w:rPr>
                    <w:rFonts w:ascii="Times New Roman" w:eastAsia="Times New Roman" w:hAnsi="Times New Roman" w:cs="Times New Roman"/>
                    <w:b/>
                    <w:bCs/>
                    <w:color w:val="000000"/>
                    <w:sz w:val="14"/>
                    <w:szCs w:val="14"/>
                    <w:rPrChange w:id="3358" w:author="Liezyl Liton" w:date="2017-08-21T21:34:00Z">
                      <w:rPr>
                        <w:rFonts w:ascii="Times New Roman" w:eastAsia="Times New Roman" w:hAnsi="Times New Roman" w:cs="Times New Roman"/>
                        <w:b/>
                        <w:bCs/>
                        <w:color w:val="000000"/>
                        <w:sz w:val="20"/>
                      </w:rPr>
                    </w:rPrChange>
                  </w:rPr>
                  <w:delText>Total Area Affected, m</w:delText>
                </w:r>
                <w:r w:rsidRPr="00617EC9" w:rsidDel="009B286C">
                  <w:rPr>
                    <w:rFonts w:ascii="Times New Roman" w:eastAsia="Times New Roman" w:hAnsi="Times New Roman" w:cs="Times New Roman"/>
                    <w:b/>
                    <w:bCs/>
                    <w:color w:val="000000"/>
                    <w:sz w:val="14"/>
                    <w:szCs w:val="14"/>
                    <w:vertAlign w:val="superscript"/>
                    <w:rPrChange w:id="3359" w:author="Liezyl Liton" w:date="2017-08-21T21:34:00Z">
                      <w:rPr>
                        <w:rFonts w:ascii="Times New Roman" w:eastAsia="Times New Roman" w:hAnsi="Times New Roman" w:cs="Times New Roman"/>
                        <w:b/>
                        <w:bCs/>
                        <w:color w:val="000000"/>
                        <w:sz w:val="20"/>
                        <w:vertAlign w:val="superscript"/>
                      </w:rPr>
                    </w:rPrChange>
                  </w:rPr>
                  <w:delText>2</w:delText>
                </w:r>
              </w:del>
            </w:ins>
          </w:p>
        </w:tc>
        <w:tc>
          <w:tcPr>
            <w:tcW w:w="900" w:type="dxa"/>
            <w:tcBorders>
              <w:top w:val="nil"/>
              <w:left w:val="nil"/>
              <w:bottom w:val="single" w:sz="8" w:space="0" w:color="auto"/>
              <w:right w:val="single" w:sz="8" w:space="0" w:color="auto"/>
            </w:tcBorders>
            <w:shd w:val="clear" w:color="000000" w:fill="D9D9D9"/>
            <w:vAlign w:val="center"/>
            <w:tcPrChange w:id="3360" w:author="John Junico Bernados" w:date="2017-08-23T23:55:00Z">
              <w:tcPr>
                <w:tcW w:w="900" w:type="dxa"/>
                <w:tcBorders>
                  <w:top w:val="nil"/>
                  <w:left w:val="nil"/>
                  <w:bottom w:val="single" w:sz="8" w:space="0" w:color="auto"/>
                  <w:right w:val="single" w:sz="8" w:space="0" w:color="auto"/>
                </w:tcBorders>
                <w:shd w:val="clear" w:color="000000" w:fill="D9D9D9"/>
                <w:vAlign w:val="center"/>
              </w:tcPr>
            </w:tcPrChange>
          </w:tcPr>
          <w:p w14:paraId="67F6386C" w14:textId="6273688D" w:rsidR="00236F5F" w:rsidRPr="00617EC9" w:rsidDel="009B286C" w:rsidRDefault="00236F5F">
            <w:pPr>
              <w:spacing w:after="0" w:line="240" w:lineRule="auto"/>
              <w:ind w:hanging="450"/>
              <w:rPr>
                <w:ins w:id="3361" w:author="Liezyl Liton" w:date="2017-08-21T16:50:00Z"/>
                <w:del w:id="3362" w:author="Jen" w:date="2017-08-25T11:58:00Z"/>
                <w:rFonts w:ascii="Times New Roman" w:eastAsia="Times New Roman" w:hAnsi="Times New Roman" w:cs="Times New Roman"/>
                <w:b/>
                <w:bCs/>
                <w:color w:val="000000"/>
                <w:sz w:val="14"/>
                <w:szCs w:val="14"/>
                <w:rPrChange w:id="3363" w:author="Liezyl Liton" w:date="2017-08-21T21:34:00Z">
                  <w:rPr>
                    <w:ins w:id="3364" w:author="Liezyl Liton" w:date="2017-08-21T16:50:00Z"/>
                    <w:del w:id="3365" w:author="Jen" w:date="2017-08-25T11:58:00Z"/>
                    <w:rFonts w:ascii="Times New Roman" w:eastAsia="Times New Roman" w:hAnsi="Times New Roman" w:cs="Times New Roman"/>
                    <w:b/>
                    <w:bCs/>
                    <w:color w:val="000000"/>
                    <w:sz w:val="18"/>
                    <w:szCs w:val="18"/>
                  </w:rPr>
                </w:rPrChange>
              </w:rPr>
              <w:pPrChange w:id="3366" w:author="John Junico Bernados" w:date="2017-08-24T00:06:00Z">
                <w:pPr>
                  <w:spacing w:after="0" w:line="240" w:lineRule="auto"/>
                  <w:jc w:val="center"/>
                </w:pPr>
              </w:pPrChange>
            </w:pPr>
            <w:ins w:id="3367" w:author="Liezyl Liton" w:date="2017-08-21T16:50:00Z">
              <w:del w:id="3368" w:author="Jen" w:date="2017-08-25T11:58:00Z">
                <w:r w:rsidRPr="00617EC9" w:rsidDel="009B286C">
                  <w:rPr>
                    <w:rFonts w:ascii="Times New Roman" w:eastAsia="Times New Roman" w:hAnsi="Times New Roman" w:cs="Times New Roman"/>
                    <w:b/>
                    <w:bCs/>
                    <w:color w:val="000000"/>
                    <w:sz w:val="14"/>
                    <w:szCs w:val="14"/>
                    <w:rPrChange w:id="3369" w:author="Liezyl Liton" w:date="2017-08-21T21:34:00Z">
                      <w:rPr>
                        <w:rFonts w:ascii="Times New Roman" w:eastAsia="Times New Roman" w:hAnsi="Times New Roman" w:cs="Times New Roman"/>
                        <w:b/>
                        <w:bCs/>
                        <w:color w:val="000000"/>
                        <w:sz w:val="18"/>
                        <w:szCs w:val="18"/>
                      </w:rPr>
                    </w:rPrChange>
                  </w:rPr>
                  <w:delText>Total Cost (PhP)</w:delText>
                </w:r>
              </w:del>
            </w:ins>
          </w:p>
        </w:tc>
        <w:tc>
          <w:tcPr>
            <w:tcW w:w="810" w:type="dxa"/>
            <w:tcBorders>
              <w:top w:val="nil"/>
              <w:left w:val="nil"/>
              <w:bottom w:val="single" w:sz="8" w:space="0" w:color="auto"/>
              <w:right w:val="single" w:sz="8" w:space="0" w:color="auto"/>
            </w:tcBorders>
            <w:shd w:val="clear" w:color="000000" w:fill="D9D9D9"/>
            <w:vAlign w:val="center"/>
            <w:tcPrChange w:id="3370" w:author="John Junico Bernados" w:date="2017-08-23T23:55:00Z">
              <w:tcPr>
                <w:tcW w:w="810" w:type="dxa"/>
                <w:tcBorders>
                  <w:top w:val="nil"/>
                  <w:left w:val="nil"/>
                  <w:bottom w:val="single" w:sz="8" w:space="0" w:color="auto"/>
                  <w:right w:val="single" w:sz="8" w:space="0" w:color="auto"/>
                </w:tcBorders>
                <w:shd w:val="clear" w:color="000000" w:fill="D9D9D9"/>
                <w:vAlign w:val="center"/>
              </w:tcPr>
            </w:tcPrChange>
          </w:tcPr>
          <w:p w14:paraId="6BDF876F" w14:textId="6ED7858D" w:rsidR="00236F5F" w:rsidRPr="00617EC9" w:rsidDel="009B286C" w:rsidRDefault="00236F5F">
            <w:pPr>
              <w:spacing w:after="0" w:line="240" w:lineRule="auto"/>
              <w:ind w:hanging="450"/>
              <w:rPr>
                <w:ins w:id="3371" w:author="Liezyl Liton" w:date="2017-08-21T16:50:00Z"/>
                <w:del w:id="3372" w:author="Jen" w:date="2017-08-25T11:58:00Z"/>
                <w:rFonts w:ascii="Times New Roman" w:eastAsia="Times New Roman" w:hAnsi="Times New Roman" w:cs="Times New Roman"/>
                <w:b/>
                <w:bCs/>
                <w:color w:val="000000"/>
                <w:sz w:val="14"/>
                <w:szCs w:val="14"/>
                <w:rPrChange w:id="3373" w:author="Liezyl Liton" w:date="2017-08-21T21:34:00Z">
                  <w:rPr>
                    <w:ins w:id="3374" w:author="Liezyl Liton" w:date="2017-08-21T16:50:00Z"/>
                    <w:del w:id="3375" w:author="Jen" w:date="2017-08-25T11:58:00Z"/>
                    <w:rFonts w:ascii="Times New Roman" w:eastAsia="Times New Roman" w:hAnsi="Times New Roman" w:cs="Times New Roman"/>
                    <w:b/>
                    <w:bCs/>
                    <w:color w:val="000000"/>
                    <w:sz w:val="20"/>
                    <w:szCs w:val="18"/>
                  </w:rPr>
                </w:rPrChange>
              </w:rPr>
              <w:pPrChange w:id="3376" w:author="John Junico Bernados" w:date="2017-08-24T00:06:00Z">
                <w:pPr>
                  <w:spacing w:after="0" w:line="240" w:lineRule="auto"/>
                  <w:jc w:val="center"/>
                </w:pPr>
              </w:pPrChange>
            </w:pPr>
            <w:ins w:id="3377" w:author="Liezyl Liton" w:date="2017-08-21T16:50:00Z">
              <w:del w:id="3378" w:author="Jen" w:date="2017-08-25T11:58:00Z">
                <w:r w:rsidRPr="00617EC9" w:rsidDel="009B286C">
                  <w:rPr>
                    <w:rFonts w:ascii="Times New Roman" w:eastAsia="Times New Roman" w:hAnsi="Times New Roman" w:cs="Times New Roman"/>
                    <w:b/>
                    <w:bCs/>
                    <w:color w:val="000000"/>
                    <w:sz w:val="14"/>
                    <w:szCs w:val="14"/>
                    <w:rPrChange w:id="3379" w:author="Liezyl Liton" w:date="2017-08-21T21:34:00Z">
                      <w:rPr>
                        <w:rFonts w:ascii="Times New Roman" w:eastAsia="Times New Roman" w:hAnsi="Times New Roman" w:cs="Times New Roman"/>
                        <w:b/>
                        <w:bCs/>
                        <w:color w:val="000000"/>
                        <w:sz w:val="20"/>
                      </w:rPr>
                    </w:rPrChange>
                  </w:rPr>
                  <w:delText>Total Area Affected, m</w:delText>
                </w:r>
                <w:r w:rsidRPr="00617EC9" w:rsidDel="009B286C">
                  <w:rPr>
                    <w:rFonts w:ascii="Times New Roman" w:eastAsia="Times New Roman" w:hAnsi="Times New Roman" w:cs="Times New Roman"/>
                    <w:b/>
                    <w:bCs/>
                    <w:color w:val="000000"/>
                    <w:sz w:val="14"/>
                    <w:szCs w:val="14"/>
                    <w:vertAlign w:val="superscript"/>
                    <w:rPrChange w:id="3380" w:author="Liezyl Liton" w:date="2017-08-21T21:34:00Z">
                      <w:rPr>
                        <w:rFonts w:ascii="Times New Roman" w:eastAsia="Times New Roman" w:hAnsi="Times New Roman" w:cs="Times New Roman"/>
                        <w:b/>
                        <w:bCs/>
                        <w:color w:val="000000"/>
                        <w:sz w:val="20"/>
                        <w:vertAlign w:val="superscript"/>
                      </w:rPr>
                    </w:rPrChange>
                  </w:rPr>
                  <w:delText>2</w:delText>
                </w:r>
              </w:del>
            </w:ins>
          </w:p>
        </w:tc>
        <w:tc>
          <w:tcPr>
            <w:tcW w:w="900" w:type="dxa"/>
            <w:tcBorders>
              <w:top w:val="nil"/>
              <w:left w:val="nil"/>
              <w:bottom w:val="single" w:sz="8" w:space="0" w:color="auto"/>
              <w:right w:val="single" w:sz="8" w:space="0" w:color="auto"/>
            </w:tcBorders>
            <w:shd w:val="clear" w:color="000000" w:fill="D9D9D9"/>
            <w:vAlign w:val="center"/>
            <w:tcPrChange w:id="3381" w:author="John Junico Bernados" w:date="2017-08-23T23:55:00Z">
              <w:tcPr>
                <w:tcW w:w="900" w:type="dxa"/>
                <w:tcBorders>
                  <w:top w:val="nil"/>
                  <w:left w:val="nil"/>
                  <w:bottom w:val="single" w:sz="8" w:space="0" w:color="auto"/>
                  <w:right w:val="single" w:sz="8" w:space="0" w:color="auto"/>
                </w:tcBorders>
                <w:shd w:val="clear" w:color="000000" w:fill="D9D9D9"/>
                <w:vAlign w:val="center"/>
              </w:tcPr>
            </w:tcPrChange>
          </w:tcPr>
          <w:p w14:paraId="795BA55B" w14:textId="6606EA7F" w:rsidR="00236F5F" w:rsidRPr="00617EC9" w:rsidDel="009B286C" w:rsidRDefault="00236F5F">
            <w:pPr>
              <w:spacing w:after="0" w:line="240" w:lineRule="auto"/>
              <w:ind w:hanging="450"/>
              <w:rPr>
                <w:ins w:id="3382" w:author="Liezyl Liton" w:date="2017-08-21T16:50:00Z"/>
                <w:del w:id="3383" w:author="Jen" w:date="2017-08-25T11:58:00Z"/>
                <w:rFonts w:ascii="Times New Roman" w:eastAsia="Times New Roman" w:hAnsi="Times New Roman" w:cs="Times New Roman"/>
                <w:b/>
                <w:bCs/>
                <w:color w:val="000000"/>
                <w:sz w:val="14"/>
                <w:szCs w:val="14"/>
                <w:rPrChange w:id="3384" w:author="Liezyl Liton" w:date="2017-08-21T21:34:00Z">
                  <w:rPr>
                    <w:ins w:id="3385" w:author="Liezyl Liton" w:date="2017-08-21T16:50:00Z"/>
                    <w:del w:id="3386" w:author="Jen" w:date="2017-08-25T11:58:00Z"/>
                    <w:rFonts w:ascii="Times New Roman" w:eastAsia="Times New Roman" w:hAnsi="Times New Roman" w:cs="Times New Roman"/>
                    <w:b/>
                    <w:bCs/>
                    <w:color w:val="000000"/>
                    <w:sz w:val="20"/>
                    <w:szCs w:val="18"/>
                  </w:rPr>
                </w:rPrChange>
              </w:rPr>
              <w:pPrChange w:id="3387" w:author="John Junico Bernados" w:date="2017-08-24T00:06:00Z">
                <w:pPr>
                  <w:spacing w:after="0" w:line="240" w:lineRule="auto"/>
                  <w:jc w:val="center"/>
                </w:pPr>
              </w:pPrChange>
            </w:pPr>
            <w:ins w:id="3388" w:author="Liezyl Liton" w:date="2017-08-21T16:50:00Z">
              <w:del w:id="3389" w:author="Jen" w:date="2017-08-25T11:58:00Z">
                <w:r w:rsidRPr="00617EC9" w:rsidDel="009B286C">
                  <w:rPr>
                    <w:rFonts w:ascii="Times New Roman" w:eastAsia="Times New Roman" w:hAnsi="Times New Roman" w:cs="Times New Roman"/>
                    <w:b/>
                    <w:bCs/>
                    <w:color w:val="000000"/>
                    <w:sz w:val="14"/>
                    <w:szCs w:val="14"/>
                    <w:rPrChange w:id="3390" w:author="Liezyl Liton" w:date="2017-08-21T21:34:00Z">
                      <w:rPr>
                        <w:rFonts w:ascii="Times New Roman" w:eastAsia="Times New Roman" w:hAnsi="Times New Roman" w:cs="Times New Roman"/>
                        <w:b/>
                        <w:bCs/>
                        <w:color w:val="000000"/>
                        <w:sz w:val="20"/>
                      </w:rPr>
                    </w:rPrChange>
                  </w:rPr>
                  <w:delText>Total Cost (PhP)</w:delText>
                </w:r>
              </w:del>
            </w:ins>
          </w:p>
        </w:tc>
        <w:tc>
          <w:tcPr>
            <w:tcW w:w="810" w:type="dxa"/>
            <w:tcBorders>
              <w:top w:val="nil"/>
              <w:left w:val="nil"/>
              <w:bottom w:val="single" w:sz="8" w:space="0" w:color="auto"/>
              <w:right w:val="single" w:sz="8" w:space="0" w:color="auto"/>
            </w:tcBorders>
            <w:shd w:val="clear" w:color="000000" w:fill="D9D9D9"/>
            <w:vAlign w:val="center"/>
            <w:tcPrChange w:id="3391" w:author="John Junico Bernados" w:date="2017-08-23T23:55:00Z">
              <w:tcPr>
                <w:tcW w:w="810" w:type="dxa"/>
                <w:tcBorders>
                  <w:top w:val="nil"/>
                  <w:left w:val="nil"/>
                  <w:bottom w:val="single" w:sz="8" w:space="0" w:color="auto"/>
                  <w:right w:val="single" w:sz="8" w:space="0" w:color="auto"/>
                </w:tcBorders>
                <w:shd w:val="clear" w:color="000000" w:fill="D9D9D9"/>
                <w:vAlign w:val="center"/>
              </w:tcPr>
            </w:tcPrChange>
          </w:tcPr>
          <w:p w14:paraId="4BE393F6" w14:textId="599DBD7A" w:rsidR="00236F5F" w:rsidRPr="00617EC9" w:rsidDel="009B286C" w:rsidRDefault="00236F5F">
            <w:pPr>
              <w:spacing w:after="0" w:line="240" w:lineRule="auto"/>
              <w:ind w:hanging="450"/>
              <w:rPr>
                <w:ins w:id="3392" w:author="Liezyl Liton" w:date="2017-08-21T16:50:00Z"/>
                <w:del w:id="3393" w:author="Jen" w:date="2017-08-25T11:58:00Z"/>
                <w:rFonts w:ascii="Times New Roman" w:eastAsia="Times New Roman" w:hAnsi="Times New Roman" w:cs="Times New Roman"/>
                <w:b/>
                <w:bCs/>
                <w:color w:val="000000"/>
                <w:sz w:val="14"/>
                <w:szCs w:val="14"/>
                <w:rPrChange w:id="3394" w:author="Liezyl Liton" w:date="2017-08-21T21:34:00Z">
                  <w:rPr>
                    <w:ins w:id="3395" w:author="Liezyl Liton" w:date="2017-08-21T16:50:00Z"/>
                    <w:del w:id="3396" w:author="Jen" w:date="2017-08-25T11:58:00Z"/>
                    <w:rFonts w:ascii="Times New Roman" w:eastAsia="Times New Roman" w:hAnsi="Times New Roman" w:cs="Times New Roman"/>
                    <w:b/>
                    <w:bCs/>
                    <w:color w:val="000000"/>
                    <w:sz w:val="20"/>
                    <w:szCs w:val="18"/>
                  </w:rPr>
                </w:rPrChange>
              </w:rPr>
              <w:pPrChange w:id="3397" w:author="John Junico Bernados" w:date="2017-08-24T00:06:00Z">
                <w:pPr>
                  <w:spacing w:after="0" w:line="240" w:lineRule="auto"/>
                  <w:jc w:val="center"/>
                </w:pPr>
              </w:pPrChange>
            </w:pPr>
            <w:ins w:id="3398" w:author="Liezyl Liton" w:date="2017-08-21T16:50:00Z">
              <w:del w:id="3399" w:author="Jen" w:date="2017-08-25T11:58:00Z">
                <w:r w:rsidRPr="00617EC9" w:rsidDel="009B286C">
                  <w:rPr>
                    <w:rFonts w:ascii="Times New Roman" w:eastAsia="Times New Roman" w:hAnsi="Times New Roman" w:cs="Times New Roman"/>
                    <w:b/>
                    <w:bCs/>
                    <w:color w:val="000000"/>
                    <w:sz w:val="14"/>
                    <w:szCs w:val="14"/>
                    <w:rPrChange w:id="3400" w:author="Liezyl Liton" w:date="2017-08-21T21:34:00Z">
                      <w:rPr>
                        <w:rFonts w:ascii="Times New Roman" w:eastAsia="Times New Roman" w:hAnsi="Times New Roman" w:cs="Times New Roman"/>
                        <w:b/>
                        <w:bCs/>
                        <w:color w:val="000000"/>
                        <w:sz w:val="20"/>
                      </w:rPr>
                    </w:rPrChange>
                  </w:rPr>
                  <w:delText>Total Area Affected, m</w:delText>
                </w:r>
                <w:r w:rsidRPr="00617EC9" w:rsidDel="009B286C">
                  <w:rPr>
                    <w:rFonts w:ascii="Times New Roman" w:eastAsia="Times New Roman" w:hAnsi="Times New Roman" w:cs="Times New Roman"/>
                    <w:b/>
                    <w:bCs/>
                    <w:color w:val="000000"/>
                    <w:sz w:val="14"/>
                    <w:szCs w:val="14"/>
                    <w:vertAlign w:val="superscript"/>
                    <w:rPrChange w:id="3401" w:author="Liezyl Liton" w:date="2017-08-21T21:34:00Z">
                      <w:rPr>
                        <w:rFonts w:ascii="Times New Roman" w:eastAsia="Times New Roman" w:hAnsi="Times New Roman" w:cs="Times New Roman"/>
                        <w:b/>
                        <w:bCs/>
                        <w:color w:val="000000"/>
                        <w:sz w:val="20"/>
                        <w:vertAlign w:val="superscript"/>
                      </w:rPr>
                    </w:rPrChange>
                  </w:rPr>
                  <w:delText>2</w:delText>
                </w:r>
              </w:del>
            </w:ins>
          </w:p>
        </w:tc>
        <w:tc>
          <w:tcPr>
            <w:tcW w:w="900" w:type="dxa"/>
            <w:tcBorders>
              <w:top w:val="nil"/>
              <w:left w:val="nil"/>
              <w:bottom w:val="single" w:sz="8" w:space="0" w:color="auto"/>
              <w:right w:val="single" w:sz="8" w:space="0" w:color="auto"/>
            </w:tcBorders>
            <w:shd w:val="clear" w:color="000000" w:fill="D9D9D9"/>
            <w:vAlign w:val="center"/>
            <w:tcPrChange w:id="3402" w:author="John Junico Bernados" w:date="2017-08-23T23:55:00Z">
              <w:tcPr>
                <w:tcW w:w="900" w:type="dxa"/>
                <w:tcBorders>
                  <w:top w:val="nil"/>
                  <w:left w:val="nil"/>
                  <w:bottom w:val="single" w:sz="8" w:space="0" w:color="auto"/>
                  <w:right w:val="single" w:sz="8" w:space="0" w:color="auto"/>
                </w:tcBorders>
                <w:shd w:val="clear" w:color="000000" w:fill="D9D9D9"/>
                <w:vAlign w:val="center"/>
              </w:tcPr>
            </w:tcPrChange>
          </w:tcPr>
          <w:p w14:paraId="74B0209A" w14:textId="680D555D" w:rsidR="00236F5F" w:rsidRPr="00617EC9" w:rsidDel="009B286C" w:rsidRDefault="00236F5F">
            <w:pPr>
              <w:spacing w:after="0" w:line="240" w:lineRule="auto"/>
              <w:ind w:hanging="450"/>
              <w:rPr>
                <w:ins w:id="3403" w:author="Liezyl Liton" w:date="2017-08-21T16:50:00Z"/>
                <w:del w:id="3404" w:author="Jen" w:date="2017-08-25T11:58:00Z"/>
                <w:rFonts w:ascii="Times New Roman" w:eastAsia="Times New Roman" w:hAnsi="Times New Roman" w:cs="Times New Roman"/>
                <w:b/>
                <w:bCs/>
                <w:color w:val="000000"/>
                <w:sz w:val="14"/>
                <w:szCs w:val="14"/>
                <w:rPrChange w:id="3405" w:author="Liezyl Liton" w:date="2017-08-21T21:34:00Z">
                  <w:rPr>
                    <w:ins w:id="3406" w:author="Liezyl Liton" w:date="2017-08-21T16:50:00Z"/>
                    <w:del w:id="3407" w:author="Jen" w:date="2017-08-25T11:58:00Z"/>
                    <w:rFonts w:ascii="Times New Roman" w:eastAsia="Times New Roman" w:hAnsi="Times New Roman" w:cs="Times New Roman"/>
                    <w:b/>
                    <w:bCs/>
                    <w:color w:val="000000"/>
                    <w:sz w:val="20"/>
                    <w:szCs w:val="18"/>
                  </w:rPr>
                </w:rPrChange>
              </w:rPr>
              <w:pPrChange w:id="3408" w:author="John Junico Bernados" w:date="2017-08-24T00:06:00Z">
                <w:pPr>
                  <w:spacing w:after="0" w:line="240" w:lineRule="auto"/>
                  <w:jc w:val="center"/>
                </w:pPr>
              </w:pPrChange>
            </w:pPr>
            <w:ins w:id="3409" w:author="Liezyl Liton" w:date="2017-08-21T16:50:00Z">
              <w:del w:id="3410" w:author="Jen" w:date="2017-08-25T11:58:00Z">
                <w:r w:rsidRPr="00617EC9" w:rsidDel="009B286C">
                  <w:rPr>
                    <w:rFonts w:ascii="Times New Roman" w:eastAsia="Times New Roman" w:hAnsi="Times New Roman" w:cs="Times New Roman"/>
                    <w:b/>
                    <w:bCs/>
                    <w:color w:val="000000"/>
                    <w:sz w:val="14"/>
                    <w:szCs w:val="14"/>
                    <w:rPrChange w:id="3411" w:author="Liezyl Liton" w:date="2017-08-21T21:34:00Z">
                      <w:rPr>
                        <w:rFonts w:ascii="Times New Roman" w:eastAsia="Times New Roman" w:hAnsi="Times New Roman" w:cs="Times New Roman"/>
                        <w:b/>
                        <w:bCs/>
                        <w:color w:val="000000"/>
                        <w:sz w:val="20"/>
                      </w:rPr>
                    </w:rPrChange>
                  </w:rPr>
                  <w:delText>Total Cost (PhP)</w:delText>
                </w:r>
              </w:del>
            </w:ins>
          </w:p>
        </w:tc>
        <w:tc>
          <w:tcPr>
            <w:tcW w:w="810" w:type="dxa"/>
            <w:tcBorders>
              <w:top w:val="nil"/>
              <w:left w:val="nil"/>
              <w:bottom w:val="single" w:sz="8" w:space="0" w:color="auto"/>
              <w:right w:val="single" w:sz="8" w:space="0" w:color="auto"/>
            </w:tcBorders>
            <w:shd w:val="clear" w:color="000000" w:fill="D9D9D9"/>
            <w:vAlign w:val="center"/>
            <w:tcPrChange w:id="3412" w:author="John Junico Bernados" w:date="2017-08-23T23:55:00Z">
              <w:tcPr>
                <w:tcW w:w="810" w:type="dxa"/>
                <w:tcBorders>
                  <w:top w:val="nil"/>
                  <w:left w:val="nil"/>
                  <w:bottom w:val="single" w:sz="8" w:space="0" w:color="auto"/>
                  <w:right w:val="single" w:sz="8" w:space="0" w:color="auto"/>
                </w:tcBorders>
                <w:shd w:val="clear" w:color="000000" w:fill="D9D9D9"/>
                <w:vAlign w:val="center"/>
              </w:tcPr>
            </w:tcPrChange>
          </w:tcPr>
          <w:p w14:paraId="23DFA4CA" w14:textId="72BCA353" w:rsidR="00236F5F" w:rsidRPr="00617EC9" w:rsidDel="009B286C" w:rsidRDefault="00236F5F">
            <w:pPr>
              <w:spacing w:after="0" w:line="240" w:lineRule="auto"/>
              <w:ind w:hanging="450"/>
              <w:rPr>
                <w:ins w:id="3413" w:author="Liezyl Liton" w:date="2017-08-21T16:50:00Z"/>
                <w:del w:id="3414" w:author="Jen" w:date="2017-08-25T11:58:00Z"/>
                <w:rFonts w:ascii="Times New Roman" w:eastAsia="Times New Roman" w:hAnsi="Times New Roman" w:cs="Times New Roman"/>
                <w:b/>
                <w:bCs/>
                <w:color w:val="000000"/>
                <w:sz w:val="14"/>
                <w:szCs w:val="14"/>
                <w:rPrChange w:id="3415" w:author="Liezyl Liton" w:date="2017-08-21T21:34:00Z">
                  <w:rPr>
                    <w:ins w:id="3416" w:author="Liezyl Liton" w:date="2017-08-21T16:50:00Z"/>
                    <w:del w:id="3417" w:author="Jen" w:date="2017-08-25T11:58:00Z"/>
                    <w:rFonts w:ascii="Times New Roman" w:eastAsia="Times New Roman" w:hAnsi="Times New Roman" w:cs="Times New Roman"/>
                    <w:b/>
                    <w:bCs/>
                    <w:color w:val="000000"/>
                    <w:sz w:val="20"/>
                    <w:szCs w:val="18"/>
                  </w:rPr>
                </w:rPrChange>
              </w:rPr>
              <w:pPrChange w:id="3418" w:author="John Junico Bernados" w:date="2017-08-24T00:06:00Z">
                <w:pPr>
                  <w:spacing w:after="0" w:line="240" w:lineRule="auto"/>
                  <w:jc w:val="center"/>
                </w:pPr>
              </w:pPrChange>
            </w:pPr>
            <w:ins w:id="3419" w:author="Liezyl Liton" w:date="2017-08-21T16:50:00Z">
              <w:del w:id="3420" w:author="Jen" w:date="2017-08-25T11:58:00Z">
                <w:r w:rsidRPr="00617EC9" w:rsidDel="009B286C">
                  <w:rPr>
                    <w:rFonts w:ascii="Times New Roman" w:eastAsia="Times New Roman" w:hAnsi="Times New Roman" w:cs="Times New Roman"/>
                    <w:b/>
                    <w:bCs/>
                    <w:color w:val="000000"/>
                    <w:sz w:val="14"/>
                    <w:szCs w:val="14"/>
                    <w:rPrChange w:id="3421" w:author="Liezyl Liton" w:date="2017-08-21T21:34:00Z">
                      <w:rPr>
                        <w:rFonts w:ascii="Times New Roman" w:eastAsia="Times New Roman" w:hAnsi="Times New Roman" w:cs="Times New Roman"/>
                        <w:b/>
                        <w:bCs/>
                        <w:color w:val="000000"/>
                        <w:sz w:val="20"/>
                      </w:rPr>
                    </w:rPrChange>
                  </w:rPr>
                  <w:delText>Total Area Affected, m</w:delText>
                </w:r>
                <w:r w:rsidRPr="00617EC9" w:rsidDel="009B286C">
                  <w:rPr>
                    <w:rFonts w:ascii="Times New Roman" w:eastAsia="Times New Roman" w:hAnsi="Times New Roman" w:cs="Times New Roman"/>
                    <w:b/>
                    <w:bCs/>
                    <w:color w:val="000000"/>
                    <w:sz w:val="14"/>
                    <w:szCs w:val="14"/>
                    <w:vertAlign w:val="superscript"/>
                    <w:rPrChange w:id="3422" w:author="Liezyl Liton" w:date="2017-08-21T21:34:00Z">
                      <w:rPr>
                        <w:rFonts w:ascii="Times New Roman" w:eastAsia="Times New Roman" w:hAnsi="Times New Roman" w:cs="Times New Roman"/>
                        <w:b/>
                        <w:bCs/>
                        <w:color w:val="000000"/>
                        <w:sz w:val="20"/>
                        <w:vertAlign w:val="superscript"/>
                      </w:rPr>
                    </w:rPrChange>
                  </w:rPr>
                  <w:delText>2</w:delText>
                </w:r>
              </w:del>
            </w:ins>
          </w:p>
        </w:tc>
        <w:tc>
          <w:tcPr>
            <w:tcW w:w="900" w:type="dxa"/>
            <w:tcBorders>
              <w:top w:val="nil"/>
              <w:left w:val="nil"/>
              <w:bottom w:val="single" w:sz="8" w:space="0" w:color="auto"/>
              <w:right w:val="single" w:sz="8" w:space="0" w:color="auto"/>
            </w:tcBorders>
            <w:shd w:val="clear" w:color="000000" w:fill="D9D9D9"/>
            <w:vAlign w:val="center"/>
            <w:tcPrChange w:id="3423" w:author="John Junico Bernados" w:date="2017-08-23T23:55:00Z">
              <w:tcPr>
                <w:tcW w:w="900" w:type="dxa"/>
                <w:tcBorders>
                  <w:top w:val="nil"/>
                  <w:left w:val="nil"/>
                  <w:bottom w:val="single" w:sz="8" w:space="0" w:color="auto"/>
                  <w:right w:val="single" w:sz="8" w:space="0" w:color="auto"/>
                </w:tcBorders>
                <w:shd w:val="clear" w:color="000000" w:fill="D9D9D9"/>
                <w:vAlign w:val="center"/>
              </w:tcPr>
            </w:tcPrChange>
          </w:tcPr>
          <w:p w14:paraId="55C1A223" w14:textId="314E611A" w:rsidR="00236F5F" w:rsidRPr="00617EC9" w:rsidDel="009B286C" w:rsidRDefault="00236F5F">
            <w:pPr>
              <w:spacing w:after="0" w:line="240" w:lineRule="auto"/>
              <w:ind w:hanging="450"/>
              <w:rPr>
                <w:ins w:id="3424" w:author="Liezyl Liton" w:date="2017-08-21T16:50:00Z"/>
                <w:del w:id="3425" w:author="Jen" w:date="2017-08-25T11:58:00Z"/>
                <w:rFonts w:ascii="Times New Roman" w:eastAsia="Times New Roman" w:hAnsi="Times New Roman" w:cs="Times New Roman"/>
                <w:b/>
                <w:bCs/>
                <w:color w:val="000000"/>
                <w:sz w:val="14"/>
                <w:szCs w:val="14"/>
                <w:rPrChange w:id="3426" w:author="Liezyl Liton" w:date="2017-08-21T21:34:00Z">
                  <w:rPr>
                    <w:ins w:id="3427" w:author="Liezyl Liton" w:date="2017-08-21T16:50:00Z"/>
                    <w:del w:id="3428" w:author="Jen" w:date="2017-08-25T11:58:00Z"/>
                    <w:rFonts w:ascii="Times New Roman" w:eastAsia="Times New Roman" w:hAnsi="Times New Roman" w:cs="Times New Roman"/>
                    <w:b/>
                    <w:bCs/>
                    <w:color w:val="000000"/>
                    <w:sz w:val="18"/>
                    <w:szCs w:val="18"/>
                  </w:rPr>
                </w:rPrChange>
              </w:rPr>
              <w:pPrChange w:id="3429" w:author="John Junico Bernados" w:date="2017-08-24T00:06:00Z">
                <w:pPr>
                  <w:spacing w:after="0" w:line="240" w:lineRule="auto"/>
                  <w:jc w:val="center"/>
                </w:pPr>
              </w:pPrChange>
            </w:pPr>
            <w:ins w:id="3430" w:author="Liezyl Liton" w:date="2017-08-21T16:50:00Z">
              <w:del w:id="3431" w:author="Jen" w:date="2017-08-25T11:58:00Z">
                <w:r w:rsidRPr="00617EC9" w:rsidDel="009B286C">
                  <w:rPr>
                    <w:rFonts w:ascii="Times New Roman" w:eastAsia="Times New Roman" w:hAnsi="Times New Roman" w:cs="Times New Roman"/>
                    <w:b/>
                    <w:bCs/>
                    <w:color w:val="000000"/>
                    <w:sz w:val="14"/>
                    <w:szCs w:val="14"/>
                    <w:rPrChange w:id="3432" w:author="Liezyl Liton" w:date="2017-08-21T21:34:00Z">
                      <w:rPr>
                        <w:rFonts w:ascii="Times New Roman" w:eastAsia="Times New Roman" w:hAnsi="Times New Roman" w:cs="Times New Roman"/>
                        <w:b/>
                        <w:bCs/>
                        <w:color w:val="000000"/>
                        <w:sz w:val="18"/>
                        <w:szCs w:val="18"/>
                      </w:rPr>
                    </w:rPrChange>
                  </w:rPr>
                  <w:delText>Total Cost (PhP)</w:delText>
                </w:r>
              </w:del>
            </w:ins>
          </w:p>
        </w:tc>
        <w:tc>
          <w:tcPr>
            <w:tcW w:w="810" w:type="dxa"/>
            <w:tcBorders>
              <w:top w:val="nil"/>
              <w:left w:val="nil"/>
              <w:bottom w:val="single" w:sz="8" w:space="0" w:color="auto"/>
              <w:right w:val="single" w:sz="8" w:space="0" w:color="auto"/>
            </w:tcBorders>
            <w:shd w:val="clear" w:color="000000" w:fill="D9D9D9"/>
            <w:vAlign w:val="center"/>
            <w:tcPrChange w:id="3433" w:author="John Junico Bernados" w:date="2017-08-23T23:55:00Z">
              <w:tcPr>
                <w:tcW w:w="810" w:type="dxa"/>
                <w:tcBorders>
                  <w:top w:val="nil"/>
                  <w:left w:val="nil"/>
                  <w:bottom w:val="single" w:sz="8" w:space="0" w:color="auto"/>
                  <w:right w:val="single" w:sz="8" w:space="0" w:color="auto"/>
                </w:tcBorders>
                <w:shd w:val="clear" w:color="000000" w:fill="D9D9D9"/>
                <w:vAlign w:val="center"/>
              </w:tcPr>
            </w:tcPrChange>
          </w:tcPr>
          <w:p w14:paraId="007600DF" w14:textId="08887382" w:rsidR="00236F5F" w:rsidRPr="00617EC9" w:rsidDel="009B286C" w:rsidRDefault="00236F5F">
            <w:pPr>
              <w:spacing w:after="0" w:line="240" w:lineRule="auto"/>
              <w:ind w:hanging="450"/>
              <w:rPr>
                <w:ins w:id="3434" w:author="Liezyl Liton" w:date="2017-08-21T16:50:00Z"/>
                <w:del w:id="3435" w:author="Jen" w:date="2017-08-25T11:58:00Z"/>
                <w:rFonts w:ascii="Times New Roman" w:eastAsia="Times New Roman" w:hAnsi="Times New Roman" w:cs="Times New Roman"/>
                <w:b/>
                <w:bCs/>
                <w:color w:val="000000"/>
                <w:sz w:val="14"/>
                <w:szCs w:val="14"/>
                <w:rPrChange w:id="3436" w:author="Liezyl Liton" w:date="2017-08-21T21:34:00Z">
                  <w:rPr>
                    <w:ins w:id="3437" w:author="Liezyl Liton" w:date="2017-08-21T16:50:00Z"/>
                    <w:del w:id="3438" w:author="Jen" w:date="2017-08-25T11:58:00Z"/>
                    <w:rFonts w:ascii="Times New Roman" w:eastAsia="Times New Roman" w:hAnsi="Times New Roman" w:cs="Times New Roman"/>
                    <w:b/>
                    <w:bCs/>
                    <w:color w:val="000000"/>
                    <w:sz w:val="20"/>
                    <w:szCs w:val="18"/>
                  </w:rPr>
                </w:rPrChange>
              </w:rPr>
              <w:pPrChange w:id="3439" w:author="John Junico Bernados" w:date="2017-08-24T00:06:00Z">
                <w:pPr>
                  <w:spacing w:after="0" w:line="240" w:lineRule="auto"/>
                  <w:jc w:val="center"/>
                </w:pPr>
              </w:pPrChange>
            </w:pPr>
            <w:ins w:id="3440" w:author="Liezyl Liton" w:date="2017-08-21T16:50:00Z">
              <w:del w:id="3441" w:author="Jen" w:date="2017-08-25T11:58:00Z">
                <w:r w:rsidRPr="00617EC9" w:rsidDel="009B286C">
                  <w:rPr>
                    <w:rFonts w:ascii="Times New Roman" w:eastAsia="Times New Roman" w:hAnsi="Times New Roman" w:cs="Times New Roman"/>
                    <w:b/>
                    <w:bCs/>
                    <w:color w:val="000000"/>
                    <w:sz w:val="14"/>
                    <w:szCs w:val="14"/>
                    <w:rPrChange w:id="3442" w:author="Liezyl Liton" w:date="2017-08-21T21:34:00Z">
                      <w:rPr>
                        <w:rFonts w:ascii="Times New Roman" w:eastAsia="Times New Roman" w:hAnsi="Times New Roman" w:cs="Times New Roman"/>
                        <w:b/>
                        <w:bCs/>
                        <w:color w:val="000000"/>
                        <w:sz w:val="20"/>
                      </w:rPr>
                    </w:rPrChange>
                  </w:rPr>
                  <w:delText>Total Area Affected, m</w:delText>
                </w:r>
                <w:r w:rsidRPr="00617EC9" w:rsidDel="009B286C">
                  <w:rPr>
                    <w:rFonts w:ascii="Times New Roman" w:eastAsia="Times New Roman" w:hAnsi="Times New Roman" w:cs="Times New Roman"/>
                    <w:b/>
                    <w:bCs/>
                    <w:color w:val="000000"/>
                    <w:sz w:val="14"/>
                    <w:szCs w:val="14"/>
                    <w:vertAlign w:val="superscript"/>
                    <w:rPrChange w:id="3443" w:author="Liezyl Liton" w:date="2017-08-21T21:34:00Z">
                      <w:rPr>
                        <w:rFonts w:ascii="Times New Roman" w:eastAsia="Times New Roman" w:hAnsi="Times New Roman" w:cs="Times New Roman"/>
                        <w:b/>
                        <w:bCs/>
                        <w:color w:val="000000"/>
                        <w:sz w:val="20"/>
                        <w:vertAlign w:val="superscript"/>
                      </w:rPr>
                    </w:rPrChange>
                  </w:rPr>
                  <w:delText>2</w:delText>
                </w:r>
              </w:del>
            </w:ins>
          </w:p>
        </w:tc>
        <w:tc>
          <w:tcPr>
            <w:tcW w:w="900" w:type="dxa"/>
            <w:tcBorders>
              <w:top w:val="nil"/>
              <w:left w:val="nil"/>
              <w:bottom w:val="single" w:sz="8" w:space="0" w:color="auto"/>
              <w:right w:val="single" w:sz="8" w:space="0" w:color="auto"/>
            </w:tcBorders>
            <w:shd w:val="clear" w:color="000000" w:fill="D9D9D9"/>
            <w:vAlign w:val="center"/>
            <w:tcPrChange w:id="3444" w:author="John Junico Bernados" w:date="2017-08-23T23:55:00Z">
              <w:tcPr>
                <w:tcW w:w="900" w:type="dxa"/>
                <w:tcBorders>
                  <w:top w:val="nil"/>
                  <w:left w:val="nil"/>
                  <w:bottom w:val="single" w:sz="8" w:space="0" w:color="auto"/>
                  <w:right w:val="single" w:sz="8" w:space="0" w:color="auto"/>
                </w:tcBorders>
                <w:shd w:val="clear" w:color="000000" w:fill="D9D9D9"/>
                <w:vAlign w:val="center"/>
              </w:tcPr>
            </w:tcPrChange>
          </w:tcPr>
          <w:p w14:paraId="4A0C0A8E" w14:textId="75C3F28D" w:rsidR="00236F5F" w:rsidRPr="00617EC9" w:rsidDel="009B286C" w:rsidRDefault="00236F5F">
            <w:pPr>
              <w:spacing w:after="0" w:line="240" w:lineRule="auto"/>
              <w:ind w:hanging="450"/>
              <w:rPr>
                <w:ins w:id="3445" w:author="Liezyl Liton" w:date="2017-08-21T16:50:00Z"/>
                <w:del w:id="3446" w:author="Jen" w:date="2017-08-25T11:58:00Z"/>
                <w:rFonts w:ascii="Times New Roman" w:eastAsia="Times New Roman" w:hAnsi="Times New Roman" w:cs="Times New Roman"/>
                <w:b/>
                <w:bCs/>
                <w:color w:val="000000"/>
                <w:sz w:val="14"/>
                <w:szCs w:val="14"/>
                <w:rPrChange w:id="3447" w:author="Liezyl Liton" w:date="2017-08-21T21:34:00Z">
                  <w:rPr>
                    <w:ins w:id="3448" w:author="Liezyl Liton" w:date="2017-08-21T16:50:00Z"/>
                    <w:del w:id="3449" w:author="Jen" w:date="2017-08-25T11:58:00Z"/>
                    <w:rFonts w:ascii="Times New Roman" w:eastAsia="Times New Roman" w:hAnsi="Times New Roman" w:cs="Times New Roman"/>
                    <w:b/>
                    <w:bCs/>
                    <w:color w:val="000000"/>
                    <w:sz w:val="18"/>
                    <w:szCs w:val="18"/>
                  </w:rPr>
                </w:rPrChange>
              </w:rPr>
              <w:pPrChange w:id="3450" w:author="John Junico Bernados" w:date="2017-08-24T00:06:00Z">
                <w:pPr>
                  <w:spacing w:after="0" w:line="240" w:lineRule="auto"/>
                  <w:jc w:val="center"/>
                </w:pPr>
              </w:pPrChange>
            </w:pPr>
            <w:ins w:id="3451" w:author="Liezyl Liton" w:date="2017-08-21T16:50:00Z">
              <w:del w:id="3452" w:author="Jen" w:date="2017-08-25T11:58:00Z">
                <w:r w:rsidRPr="00617EC9" w:rsidDel="009B286C">
                  <w:rPr>
                    <w:rFonts w:ascii="Times New Roman" w:eastAsia="Times New Roman" w:hAnsi="Times New Roman" w:cs="Times New Roman"/>
                    <w:b/>
                    <w:bCs/>
                    <w:color w:val="000000"/>
                    <w:sz w:val="14"/>
                    <w:szCs w:val="14"/>
                    <w:rPrChange w:id="3453" w:author="Liezyl Liton" w:date="2017-08-21T21:34:00Z">
                      <w:rPr>
                        <w:rFonts w:ascii="Times New Roman" w:eastAsia="Times New Roman" w:hAnsi="Times New Roman" w:cs="Times New Roman"/>
                        <w:b/>
                        <w:bCs/>
                        <w:color w:val="000000"/>
                        <w:sz w:val="18"/>
                        <w:szCs w:val="18"/>
                      </w:rPr>
                    </w:rPrChange>
                  </w:rPr>
                  <w:delText>Total Cost (PhP)</w:delText>
                </w:r>
              </w:del>
            </w:ins>
          </w:p>
        </w:tc>
        <w:tc>
          <w:tcPr>
            <w:tcW w:w="810" w:type="dxa"/>
            <w:tcBorders>
              <w:top w:val="nil"/>
              <w:left w:val="nil"/>
              <w:bottom w:val="single" w:sz="8" w:space="0" w:color="auto"/>
              <w:right w:val="single" w:sz="8" w:space="0" w:color="auto"/>
            </w:tcBorders>
            <w:shd w:val="clear" w:color="000000" w:fill="D9D9D9"/>
            <w:vAlign w:val="center"/>
            <w:tcPrChange w:id="3454" w:author="John Junico Bernados" w:date="2017-08-23T23:55:00Z">
              <w:tcPr>
                <w:tcW w:w="810" w:type="dxa"/>
                <w:tcBorders>
                  <w:top w:val="nil"/>
                  <w:left w:val="nil"/>
                  <w:bottom w:val="single" w:sz="8" w:space="0" w:color="auto"/>
                  <w:right w:val="single" w:sz="8" w:space="0" w:color="auto"/>
                </w:tcBorders>
                <w:shd w:val="clear" w:color="000000" w:fill="D9D9D9"/>
                <w:vAlign w:val="center"/>
              </w:tcPr>
            </w:tcPrChange>
          </w:tcPr>
          <w:p w14:paraId="4AFDD57C" w14:textId="23CC7FAD" w:rsidR="00236F5F" w:rsidRPr="00617EC9" w:rsidDel="009B286C" w:rsidRDefault="00236F5F">
            <w:pPr>
              <w:spacing w:after="0" w:line="240" w:lineRule="auto"/>
              <w:ind w:hanging="450"/>
              <w:rPr>
                <w:ins w:id="3455" w:author="Liezyl Liton" w:date="2017-08-21T16:50:00Z"/>
                <w:del w:id="3456" w:author="Jen" w:date="2017-08-25T11:58:00Z"/>
                <w:rFonts w:ascii="Times New Roman" w:eastAsia="Times New Roman" w:hAnsi="Times New Roman" w:cs="Times New Roman"/>
                <w:b/>
                <w:bCs/>
                <w:color w:val="000000"/>
                <w:sz w:val="14"/>
                <w:szCs w:val="14"/>
                <w:rPrChange w:id="3457" w:author="Liezyl Liton" w:date="2017-08-21T21:34:00Z">
                  <w:rPr>
                    <w:ins w:id="3458" w:author="Liezyl Liton" w:date="2017-08-21T16:50:00Z"/>
                    <w:del w:id="3459" w:author="Jen" w:date="2017-08-25T11:58:00Z"/>
                    <w:rFonts w:ascii="Times New Roman" w:eastAsia="Times New Roman" w:hAnsi="Times New Roman" w:cs="Times New Roman"/>
                    <w:b/>
                    <w:bCs/>
                    <w:color w:val="000000"/>
                    <w:sz w:val="18"/>
                    <w:szCs w:val="18"/>
                  </w:rPr>
                </w:rPrChange>
              </w:rPr>
              <w:pPrChange w:id="3460" w:author="John Junico Bernados" w:date="2017-08-24T00:06:00Z">
                <w:pPr>
                  <w:spacing w:after="0" w:line="240" w:lineRule="auto"/>
                  <w:jc w:val="center"/>
                </w:pPr>
              </w:pPrChange>
            </w:pPr>
            <w:ins w:id="3461" w:author="Liezyl Liton" w:date="2017-08-21T16:50:00Z">
              <w:del w:id="3462" w:author="Jen" w:date="2017-08-25T11:58:00Z">
                <w:r w:rsidRPr="00617EC9" w:rsidDel="009B286C">
                  <w:rPr>
                    <w:rFonts w:ascii="Times New Roman" w:eastAsia="Times New Roman" w:hAnsi="Times New Roman" w:cs="Times New Roman"/>
                    <w:b/>
                    <w:bCs/>
                    <w:color w:val="000000"/>
                    <w:sz w:val="14"/>
                    <w:szCs w:val="14"/>
                    <w:rPrChange w:id="3463" w:author="Liezyl Liton" w:date="2017-08-21T21:34:00Z">
                      <w:rPr>
                        <w:rFonts w:ascii="Times New Roman" w:eastAsia="Times New Roman" w:hAnsi="Times New Roman" w:cs="Times New Roman"/>
                        <w:b/>
                        <w:bCs/>
                        <w:color w:val="000000"/>
                        <w:sz w:val="18"/>
                        <w:szCs w:val="18"/>
                      </w:rPr>
                    </w:rPrChange>
                  </w:rPr>
                  <w:delText>Total Area Affected, m</w:delText>
                </w:r>
                <w:r w:rsidRPr="00617EC9" w:rsidDel="009B286C">
                  <w:rPr>
                    <w:rFonts w:ascii="Times New Roman" w:eastAsia="Times New Roman" w:hAnsi="Times New Roman" w:cs="Times New Roman"/>
                    <w:b/>
                    <w:bCs/>
                    <w:color w:val="000000"/>
                    <w:sz w:val="14"/>
                    <w:szCs w:val="14"/>
                    <w:vertAlign w:val="superscript"/>
                    <w:rPrChange w:id="3464" w:author="Liezyl Liton" w:date="2017-08-21T21:34:00Z">
                      <w:rPr>
                        <w:rFonts w:ascii="Times New Roman" w:eastAsia="Times New Roman" w:hAnsi="Times New Roman" w:cs="Times New Roman"/>
                        <w:b/>
                        <w:bCs/>
                        <w:color w:val="000000"/>
                        <w:sz w:val="18"/>
                        <w:szCs w:val="18"/>
                        <w:vertAlign w:val="superscript"/>
                      </w:rPr>
                    </w:rPrChange>
                  </w:rPr>
                  <w:delText>2</w:delText>
                </w:r>
              </w:del>
            </w:ins>
          </w:p>
        </w:tc>
        <w:tc>
          <w:tcPr>
            <w:tcW w:w="990" w:type="dxa"/>
            <w:tcBorders>
              <w:top w:val="nil"/>
              <w:left w:val="nil"/>
              <w:bottom w:val="single" w:sz="8" w:space="0" w:color="auto"/>
              <w:right w:val="single" w:sz="8" w:space="0" w:color="auto"/>
            </w:tcBorders>
            <w:shd w:val="clear" w:color="000000" w:fill="D9D9D9"/>
            <w:vAlign w:val="center"/>
            <w:tcPrChange w:id="3465" w:author="John Junico Bernados" w:date="2017-08-23T23:55:00Z">
              <w:tcPr>
                <w:tcW w:w="1325" w:type="dxa"/>
                <w:gridSpan w:val="2"/>
                <w:tcBorders>
                  <w:top w:val="nil"/>
                  <w:left w:val="nil"/>
                  <w:bottom w:val="single" w:sz="8" w:space="0" w:color="auto"/>
                  <w:right w:val="single" w:sz="8" w:space="0" w:color="auto"/>
                </w:tcBorders>
                <w:shd w:val="clear" w:color="000000" w:fill="D9D9D9"/>
                <w:vAlign w:val="center"/>
              </w:tcPr>
            </w:tcPrChange>
          </w:tcPr>
          <w:p w14:paraId="06F3CA92" w14:textId="0E0E0C78" w:rsidR="00236F5F" w:rsidRPr="00617EC9" w:rsidDel="009B286C" w:rsidRDefault="00236F5F">
            <w:pPr>
              <w:spacing w:after="0" w:line="240" w:lineRule="auto"/>
              <w:ind w:hanging="450"/>
              <w:rPr>
                <w:ins w:id="3466" w:author="Liezyl Liton" w:date="2017-08-21T16:50:00Z"/>
                <w:del w:id="3467" w:author="Jen" w:date="2017-08-25T11:58:00Z"/>
                <w:rFonts w:ascii="Times New Roman" w:eastAsia="Times New Roman" w:hAnsi="Times New Roman" w:cs="Times New Roman"/>
                <w:b/>
                <w:bCs/>
                <w:color w:val="000000"/>
                <w:sz w:val="14"/>
                <w:szCs w:val="14"/>
                <w:rPrChange w:id="3468" w:author="Liezyl Liton" w:date="2017-08-21T21:34:00Z">
                  <w:rPr>
                    <w:ins w:id="3469" w:author="Liezyl Liton" w:date="2017-08-21T16:50:00Z"/>
                    <w:del w:id="3470" w:author="Jen" w:date="2017-08-25T11:58:00Z"/>
                    <w:rFonts w:ascii="Times New Roman" w:eastAsia="Times New Roman" w:hAnsi="Times New Roman" w:cs="Times New Roman"/>
                    <w:b/>
                    <w:bCs/>
                    <w:color w:val="000000"/>
                    <w:sz w:val="18"/>
                    <w:szCs w:val="18"/>
                  </w:rPr>
                </w:rPrChange>
              </w:rPr>
              <w:pPrChange w:id="3471" w:author="John Junico Bernados" w:date="2017-08-24T00:06:00Z">
                <w:pPr>
                  <w:spacing w:after="0" w:line="240" w:lineRule="auto"/>
                  <w:jc w:val="center"/>
                </w:pPr>
              </w:pPrChange>
            </w:pPr>
            <w:ins w:id="3472" w:author="Liezyl Liton" w:date="2017-08-21T16:50:00Z">
              <w:del w:id="3473" w:author="Jen" w:date="2017-08-25T11:58:00Z">
                <w:r w:rsidRPr="00617EC9" w:rsidDel="009B286C">
                  <w:rPr>
                    <w:rFonts w:ascii="Times New Roman" w:eastAsia="Times New Roman" w:hAnsi="Times New Roman" w:cs="Times New Roman"/>
                    <w:b/>
                    <w:bCs/>
                    <w:color w:val="000000"/>
                    <w:sz w:val="14"/>
                    <w:szCs w:val="14"/>
                    <w:rPrChange w:id="3474" w:author="Liezyl Liton" w:date="2017-08-21T21:34:00Z">
                      <w:rPr>
                        <w:rFonts w:ascii="Times New Roman" w:eastAsia="Times New Roman" w:hAnsi="Times New Roman" w:cs="Times New Roman"/>
                        <w:b/>
                        <w:bCs/>
                        <w:color w:val="000000"/>
                      </w:rPr>
                    </w:rPrChange>
                  </w:rPr>
                  <w:delText>Total Cost (PhP)</w:delText>
                </w:r>
              </w:del>
            </w:ins>
          </w:p>
        </w:tc>
      </w:tr>
      <w:tr w:rsidR="00E2745D" w:rsidRPr="00617EC9" w:rsidDel="009B286C" w14:paraId="359C6C02" w14:textId="6A30D74A" w:rsidTr="00225D19">
        <w:tblPrEx>
          <w:tblPrExChange w:id="3475" w:author="John Junico Bernados" w:date="2017-08-23T23:55:00Z">
            <w:tblPrEx>
              <w:tblW w:w="11675" w:type="dxa"/>
            </w:tblPrEx>
          </w:tblPrExChange>
        </w:tblPrEx>
        <w:trPr>
          <w:trHeight w:val="310"/>
          <w:jc w:val="center"/>
          <w:ins w:id="3476" w:author="Liezyl Liton" w:date="2017-08-21T16:50:00Z"/>
          <w:del w:id="3477" w:author="Jen" w:date="2017-08-25T11:58:00Z"/>
          <w:trPrChange w:id="3478"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3479"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3F92FEDE" w14:textId="449B23EA" w:rsidR="00236F5F" w:rsidRPr="00617EC9" w:rsidDel="009B286C" w:rsidRDefault="00236F5F">
            <w:pPr>
              <w:spacing w:after="0" w:line="240" w:lineRule="auto"/>
              <w:ind w:hanging="450"/>
              <w:rPr>
                <w:ins w:id="3480" w:author="Liezyl Liton" w:date="2017-08-21T16:50:00Z"/>
                <w:del w:id="3481" w:author="Jen" w:date="2017-08-25T11:58:00Z"/>
                <w:rFonts w:ascii="Times New Roman" w:eastAsia="Times New Roman" w:hAnsi="Times New Roman" w:cs="Times New Roman"/>
                <w:color w:val="000000"/>
                <w:sz w:val="14"/>
                <w:szCs w:val="14"/>
                <w:rPrChange w:id="3482" w:author="Liezyl Liton" w:date="2017-08-21T21:34:00Z">
                  <w:rPr>
                    <w:ins w:id="3483" w:author="Liezyl Liton" w:date="2017-08-21T16:50:00Z"/>
                    <w:del w:id="3484" w:author="Jen" w:date="2017-08-25T11:58:00Z"/>
                    <w:rFonts w:ascii="Times New Roman" w:eastAsia="Times New Roman" w:hAnsi="Times New Roman" w:cs="Times New Roman"/>
                    <w:b/>
                    <w:bCs/>
                    <w:color w:val="000000"/>
                    <w:sz w:val="18"/>
                    <w:szCs w:val="18"/>
                  </w:rPr>
                </w:rPrChange>
              </w:rPr>
              <w:pPrChange w:id="3485" w:author="John Junico Bernados" w:date="2017-08-24T00:06:00Z">
                <w:pPr>
                  <w:spacing w:after="0" w:line="240" w:lineRule="auto"/>
                </w:pPr>
              </w:pPrChange>
            </w:pPr>
            <w:ins w:id="3486" w:author="Liezyl Liton" w:date="2017-08-21T16:50:00Z">
              <w:del w:id="3487" w:author="Jen" w:date="2017-08-25T11:58:00Z">
                <w:r w:rsidRPr="00617EC9" w:rsidDel="009B286C">
                  <w:rPr>
                    <w:rFonts w:ascii="Times New Roman" w:eastAsia="Times New Roman" w:hAnsi="Times New Roman" w:cs="Times New Roman"/>
                    <w:color w:val="000000"/>
                    <w:sz w:val="14"/>
                    <w:szCs w:val="14"/>
                    <w:rPrChange w:id="3488" w:author="Liezyl Liton" w:date="2017-08-21T21:34:00Z">
                      <w:rPr>
                        <w:rFonts w:ascii="Times New Roman" w:eastAsia="Times New Roman" w:hAnsi="Times New Roman" w:cs="Times New Roman"/>
                        <w:color w:val="000000"/>
                        <w:sz w:val="18"/>
                      </w:rPr>
                    </w:rPrChange>
                  </w:rPr>
                  <w:delText>Malolos</w:delText>
                </w:r>
              </w:del>
            </w:ins>
          </w:p>
        </w:tc>
        <w:tc>
          <w:tcPr>
            <w:tcW w:w="810" w:type="dxa"/>
            <w:tcBorders>
              <w:top w:val="nil"/>
              <w:left w:val="nil"/>
              <w:bottom w:val="single" w:sz="8" w:space="0" w:color="auto"/>
              <w:right w:val="single" w:sz="8" w:space="0" w:color="auto"/>
            </w:tcBorders>
            <w:shd w:val="clear" w:color="auto" w:fill="auto"/>
            <w:vAlign w:val="center"/>
            <w:tcPrChange w:id="348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54864A4" w14:textId="1E60D7B4" w:rsidR="00236F5F" w:rsidRPr="00617EC9" w:rsidDel="009B286C" w:rsidRDefault="00236F5F">
            <w:pPr>
              <w:spacing w:after="0" w:line="240" w:lineRule="auto"/>
              <w:ind w:hanging="450"/>
              <w:rPr>
                <w:ins w:id="3490" w:author="Liezyl Liton" w:date="2017-08-21T16:50:00Z"/>
                <w:del w:id="3491" w:author="Jen" w:date="2017-08-25T11:58:00Z"/>
                <w:rFonts w:ascii="Times New Roman" w:eastAsia="Times New Roman" w:hAnsi="Times New Roman" w:cs="Times New Roman"/>
                <w:color w:val="000000"/>
                <w:sz w:val="14"/>
                <w:szCs w:val="14"/>
                <w:rPrChange w:id="3492" w:author="Liezyl Liton" w:date="2017-08-21T21:34:00Z">
                  <w:rPr>
                    <w:ins w:id="3493" w:author="Liezyl Liton" w:date="2017-08-21T16:50:00Z"/>
                    <w:del w:id="3494" w:author="Jen" w:date="2017-08-25T11:58:00Z"/>
                    <w:rFonts w:ascii="Times New Roman" w:eastAsia="Times New Roman" w:hAnsi="Times New Roman" w:cs="Times New Roman"/>
                    <w:b/>
                    <w:bCs/>
                    <w:color w:val="000000"/>
                    <w:sz w:val="16"/>
                    <w:szCs w:val="16"/>
                  </w:rPr>
                </w:rPrChange>
              </w:rPr>
              <w:pPrChange w:id="3495" w:author="John Junico Bernados" w:date="2017-08-24T00:06:00Z">
                <w:pPr>
                  <w:spacing w:after="0" w:line="240" w:lineRule="auto"/>
                  <w:jc w:val="right"/>
                </w:pPr>
              </w:pPrChange>
            </w:pPr>
            <w:ins w:id="3496" w:author="Liezyl Liton" w:date="2017-08-21T16:50:00Z">
              <w:del w:id="3497" w:author="Jen" w:date="2017-08-25T11:58:00Z">
                <w:r w:rsidRPr="00617EC9" w:rsidDel="009B286C">
                  <w:rPr>
                    <w:rFonts w:ascii="Times New Roman" w:eastAsia="Times New Roman" w:hAnsi="Times New Roman" w:cs="Times New Roman"/>
                    <w:color w:val="000000"/>
                    <w:sz w:val="14"/>
                    <w:szCs w:val="14"/>
                    <w:rPrChange w:id="3498" w:author="Liezyl Liton" w:date="2017-08-21T21:34:00Z">
                      <w:rPr>
                        <w:rFonts w:ascii="Times New Roman" w:eastAsia="Times New Roman" w:hAnsi="Times New Roman" w:cs="Times New Roman"/>
                        <w:color w:val="000000"/>
                        <w:sz w:val="16"/>
                        <w:szCs w:val="16"/>
                      </w:rPr>
                    </w:rPrChange>
                  </w:rPr>
                  <w:delText xml:space="preserve">             257 </w:delText>
                </w:r>
              </w:del>
            </w:ins>
          </w:p>
        </w:tc>
        <w:tc>
          <w:tcPr>
            <w:tcW w:w="900" w:type="dxa"/>
            <w:tcBorders>
              <w:top w:val="nil"/>
              <w:left w:val="nil"/>
              <w:bottom w:val="single" w:sz="8" w:space="0" w:color="auto"/>
              <w:right w:val="single" w:sz="8" w:space="0" w:color="auto"/>
            </w:tcBorders>
            <w:shd w:val="clear" w:color="auto" w:fill="auto"/>
            <w:vAlign w:val="center"/>
            <w:tcPrChange w:id="349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549A0D3" w14:textId="1D454870" w:rsidR="00236F5F" w:rsidRPr="00617EC9" w:rsidDel="009B286C" w:rsidRDefault="00236F5F">
            <w:pPr>
              <w:spacing w:after="0" w:line="240" w:lineRule="auto"/>
              <w:ind w:hanging="450"/>
              <w:rPr>
                <w:ins w:id="3500" w:author="Liezyl Liton" w:date="2017-08-21T16:50:00Z"/>
                <w:del w:id="3501" w:author="Jen" w:date="2017-08-25T11:58:00Z"/>
                <w:rFonts w:ascii="Times New Roman" w:eastAsia="Times New Roman" w:hAnsi="Times New Roman" w:cs="Times New Roman"/>
                <w:color w:val="000000"/>
                <w:sz w:val="14"/>
                <w:szCs w:val="14"/>
                <w:rPrChange w:id="3502" w:author="Liezyl Liton" w:date="2017-08-21T21:34:00Z">
                  <w:rPr>
                    <w:ins w:id="3503" w:author="Liezyl Liton" w:date="2017-08-21T16:50:00Z"/>
                    <w:del w:id="3504" w:author="Jen" w:date="2017-08-25T11:58:00Z"/>
                    <w:rFonts w:ascii="Times New Roman" w:eastAsia="Times New Roman" w:hAnsi="Times New Roman" w:cs="Times New Roman"/>
                    <w:b/>
                    <w:bCs/>
                    <w:color w:val="000000"/>
                    <w:sz w:val="16"/>
                    <w:szCs w:val="16"/>
                  </w:rPr>
                </w:rPrChange>
              </w:rPr>
              <w:pPrChange w:id="3505" w:author="John Junico Bernados" w:date="2017-08-24T00:06:00Z">
                <w:pPr>
                  <w:spacing w:after="0" w:line="240" w:lineRule="auto"/>
                  <w:jc w:val="right"/>
                </w:pPr>
              </w:pPrChange>
            </w:pPr>
            <w:ins w:id="3506" w:author="Liezyl Liton" w:date="2017-08-21T16:50:00Z">
              <w:del w:id="3507" w:author="Jen" w:date="2017-08-25T11:58:00Z">
                <w:r w:rsidRPr="00617EC9" w:rsidDel="009B286C">
                  <w:rPr>
                    <w:rFonts w:ascii="Times New Roman" w:eastAsia="Times New Roman" w:hAnsi="Times New Roman" w:cs="Times New Roman"/>
                    <w:color w:val="000000"/>
                    <w:sz w:val="14"/>
                    <w:szCs w:val="14"/>
                    <w:rPrChange w:id="3508" w:author="Liezyl Liton" w:date="2017-08-21T21:34:00Z">
                      <w:rPr>
                        <w:rFonts w:ascii="Times New Roman" w:eastAsia="Times New Roman" w:hAnsi="Times New Roman" w:cs="Times New Roman"/>
                        <w:color w:val="000000"/>
                        <w:sz w:val="16"/>
                        <w:szCs w:val="16"/>
                      </w:rPr>
                    </w:rPrChange>
                  </w:rPr>
                  <w:delText xml:space="preserve">              1,117,950 </w:delText>
                </w:r>
              </w:del>
            </w:ins>
          </w:p>
        </w:tc>
        <w:tc>
          <w:tcPr>
            <w:tcW w:w="810" w:type="dxa"/>
            <w:tcBorders>
              <w:top w:val="nil"/>
              <w:left w:val="nil"/>
              <w:bottom w:val="single" w:sz="8" w:space="0" w:color="auto"/>
              <w:right w:val="single" w:sz="8" w:space="0" w:color="auto"/>
            </w:tcBorders>
            <w:shd w:val="clear" w:color="auto" w:fill="auto"/>
            <w:vAlign w:val="center"/>
            <w:tcPrChange w:id="350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4AB8FCD" w14:textId="2E2657C9" w:rsidR="00236F5F" w:rsidRPr="00617EC9" w:rsidDel="009B286C" w:rsidRDefault="00236F5F">
            <w:pPr>
              <w:spacing w:after="0" w:line="240" w:lineRule="auto"/>
              <w:ind w:hanging="450"/>
              <w:rPr>
                <w:ins w:id="3510" w:author="Liezyl Liton" w:date="2017-08-21T16:50:00Z"/>
                <w:del w:id="3511" w:author="Jen" w:date="2017-08-25T11:58:00Z"/>
                <w:rFonts w:ascii="Times New Roman" w:eastAsia="Times New Roman" w:hAnsi="Times New Roman" w:cs="Times New Roman"/>
                <w:color w:val="000000"/>
                <w:sz w:val="14"/>
                <w:szCs w:val="14"/>
                <w:rPrChange w:id="3512" w:author="Liezyl Liton" w:date="2017-08-21T21:34:00Z">
                  <w:rPr>
                    <w:ins w:id="3513" w:author="Liezyl Liton" w:date="2017-08-21T16:50:00Z"/>
                    <w:del w:id="3514" w:author="Jen" w:date="2017-08-25T11:58:00Z"/>
                    <w:rFonts w:ascii="Times New Roman" w:eastAsia="Times New Roman" w:hAnsi="Times New Roman" w:cs="Times New Roman"/>
                    <w:b/>
                    <w:bCs/>
                    <w:color w:val="000000"/>
                    <w:sz w:val="16"/>
                    <w:szCs w:val="16"/>
                  </w:rPr>
                </w:rPrChange>
              </w:rPr>
              <w:pPrChange w:id="3515" w:author="John Junico Bernados" w:date="2017-08-24T00:06:00Z">
                <w:pPr>
                  <w:spacing w:after="0" w:line="240" w:lineRule="auto"/>
                  <w:jc w:val="right"/>
                </w:pPr>
              </w:pPrChange>
            </w:pPr>
            <w:ins w:id="3516" w:author="Liezyl Liton" w:date="2017-08-21T16:50:00Z">
              <w:del w:id="3517" w:author="Jen" w:date="2017-08-25T11:58:00Z">
                <w:r w:rsidRPr="00617EC9" w:rsidDel="009B286C">
                  <w:rPr>
                    <w:rFonts w:ascii="Times New Roman" w:eastAsia="Times New Roman" w:hAnsi="Times New Roman" w:cs="Times New Roman"/>
                    <w:color w:val="000000"/>
                    <w:sz w:val="14"/>
                    <w:szCs w:val="14"/>
                    <w:rPrChange w:id="3518" w:author="Liezyl Liton" w:date="2017-08-21T21:34:00Z">
                      <w:rPr>
                        <w:rFonts w:ascii="Times New Roman" w:eastAsia="Times New Roman" w:hAnsi="Times New Roman" w:cs="Times New Roman"/>
                        <w:color w:val="000000"/>
                        <w:sz w:val="16"/>
                        <w:szCs w:val="16"/>
                      </w:rPr>
                    </w:rPrChange>
                  </w:rPr>
                  <w:delText xml:space="preserve">           326</w:delText>
                </w:r>
              </w:del>
            </w:ins>
          </w:p>
        </w:tc>
        <w:tc>
          <w:tcPr>
            <w:tcW w:w="900" w:type="dxa"/>
            <w:tcBorders>
              <w:top w:val="nil"/>
              <w:left w:val="nil"/>
              <w:bottom w:val="single" w:sz="8" w:space="0" w:color="auto"/>
              <w:right w:val="single" w:sz="8" w:space="0" w:color="auto"/>
            </w:tcBorders>
            <w:shd w:val="clear" w:color="auto" w:fill="auto"/>
            <w:vAlign w:val="center"/>
            <w:tcPrChange w:id="351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34B87A73" w14:textId="4C1AA5AC" w:rsidR="00236F5F" w:rsidRPr="00617EC9" w:rsidDel="009B286C" w:rsidRDefault="00236F5F">
            <w:pPr>
              <w:spacing w:after="0" w:line="240" w:lineRule="auto"/>
              <w:ind w:hanging="450"/>
              <w:rPr>
                <w:ins w:id="3520" w:author="Liezyl Liton" w:date="2017-08-21T16:50:00Z"/>
                <w:del w:id="3521" w:author="Jen" w:date="2017-08-25T11:58:00Z"/>
                <w:rFonts w:ascii="Times New Roman" w:eastAsia="Times New Roman" w:hAnsi="Times New Roman" w:cs="Times New Roman"/>
                <w:color w:val="000000"/>
                <w:sz w:val="14"/>
                <w:szCs w:val="14"/>
                <w:rPrChange w:id="3522" w:author="Liezyl Liton" w:date="2017-08-21T21:34:00Z">
                  <w:rPr>
                    <w:ins w:id="3523" w:author="Liezyl Liton" w:date="2017-08-21T16:50:00Z"/>
                    <w:del w:id="3524" w:author="Jen" w:date="2017-08-25T11:58:00Z"/>
                    <w:rFonts w:ascii="Times New Roman" w:eastAsia="Times New Roman" w:hAnsi="Times New Roman" w:cs="Times New Roman"/>
                    <w:b/>
                    <w:bCs/>
                    <w:color w:val="000000"/>
                    <w:sz w:val="16"/>
                    <w:szCs w:val="16"/>
                  </w:rPr>
                </w:rPrChange>
              </w:rPr>
              <w:pPrChange w:id="3525" w:author="John Junico Bernados" w:date="2017-08-24T00:06:00Z">
                <w:pPr>
                  <w:spacing w:after="0" w:line="240" w:lineRule="auto"/>
                  <w:jc w:val="right"/>
                </w:pPr>
              </w:pPrChange>
            </w:pPr>
            <w:ins w:id="3526" w:author="Liezyl Liton" w:date="2017-08-21T16:50:00Z">
              <w:del w:id="3527" w:author="Jen" w:date="2017-08-25T11:58:00Z">
                <w:r w:rsidRPr="00617EC9" w:rsidDel="009B286C">
                  <w:rPr>
                    <w:rFonts w:ascii="Times New Roman" w:eastAsia="Times New Roman" w:hAnsi="Times New Roman" w:cs="Times New Roman"/>
                    <w:color w:val="000000"/>
                    <w:sz w:val="14"/>
                    <w:szCs w:val="14"/>
                    <w:rPrChange w:id="3528" w:author="Liezyl Liton" w:date="2017-08-21T21:34:00Z">
                      <w:rPr>
                        <w:rFonts w:ascii="Times New Roman" w:eastAsia="Times New Roman" w:hAnsi="Times New Roman" w:cs="Times New Roman"/>
                        <w:color w:val="000000"/>
                        <w:sz w:val="16"/>
                        <w:szCs w:val="16"/>
                      </w:rPr>
                    </w:rPrChange>
                  </w:rPr>
                  <w:delText xml:space="preserve">                2,119,000</w:delText>
                </w:r>
              </w:del>
            </w:ins>
          </w:p>
        </w:tc>
        <w:tc>
          <w:tcPr>
            <w:tcW w:w="810" w:type="dxa"/>
            <w:tcBorders>
              <w:top w:val="nil"/>
              <w:left w:val="nil"/>
              <w:bottom w:val="single" w:sz="8" w:space="0" w:color="auto"/>
              <w:right w:val="single" w:sz="8" w:space="0" w:color="auto"/>
            </w:tcBorders>
            <w:shd w:val="clear" w:color="auto" w:fill="auto"/>
            <w:vAlign w:val="center"/>
            <w:tcPrChange w:id="352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43E527D" w14:textId="3E7AEDD9" w:rsidR="00236F5F" w:rsidRPr="00617EC9" w:rsidDel="009B286C" w:rsidRDefault="00236F5F">
            <w:pPr>
              <w:spacing w:after="0" w:line="240" w:lineRule="auto"/>
              <w:ind w:hanging="450"/>
              <w:rPr>
                <w:ins w:id="3530" w:author="Liezyl Liton" w:date="2017-08-21T16:50:00Z"/>
                <w:del w:id="3531" w:author="Jen" w:date="2017-08-25T11:58:00Z"/>
                <w:rFonts w:ascii="Times New Roman" w:eastAsia="Times New Roman" w:hAnsi="Times New Roman" w:cs="Times New Roman"/>
                <w:color w:val="000000"/>
                <w:sz w:val="14"/>
                <w:szCs w:val="14"/>
                <w:rPrChange w:id="3532" w:author="Liezyl Liton" w:date="2017-08-21T21:34:00Z">
                  <w:rPr>
                    <w:ins w:id="3533" w:author="Liezyl Liton" w:date="2017-08-21T16:50:00Z"/>
                    <w:del w:id="3534" w:author="Jen" w:date="2017-08-25T11:58:00Z"/>
                    <w:rFonts w:ascii="Times New Roman" w:eastAsia="Times New Roman" w:hAnsi="Times New Roman" w:cs="Times New Roman"/>
                    <w:b/>
                    <w:bCs/>
                    <w:color w:val="000000"/>
                    <w:sz w:val="16"/>
                    <w:szCs w:val="16"/>
                  </w:rPr>
                </w:rPrChange>
              </w:rPr>
              <w:pPrChange w:id="3535" w:author="John Junico Bernados" w:date="2017-08-24T00:06:00Z">
                <w:pPr>
                  <w:spacing w:after="0" w:line="240" w:lineRule="auto"/>
                  <w:jc w:val="right"/>
                </w:pPr>
              </w:pPrChange>
            </w:pPr>
            <w:ins w:id="3536" w:author="Liezyl Liton" w:date="2017-08-21T16:50:00Z">
              <w:del w:id="3537" w:author="Jen" w:date="2017-08-25T11:58:00Z">
                <w:r w:rsidRPr="00617EC9" w:rsidDel="009B286C">
                  <w:rPr>
                    <w:rFonts w:ascii="Times New Roman" w:eastAsia="Times New Roman" w:hAnsi="Times New Roman" w:cs="Times New Roman"/>
                    <w:color w:val="000000"/>
                    <w:sz w:val="14"/>
                    <w:szCs w:val="14"/>
                    <w:rPrChange w:id="353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53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5EF4E8B" w14:textId="56BFCDED" w:rsidR="00236F5F" w:rsidRPr="00617EC9" w:rsidDel="009B286C" w:rsidRDefault="00236F5F">
            <w:pPr>
              <w:spacing w:after="0" w:line="240" w:lineRule="auto"/>
              <w:ind w:hanging="450"/>
              <w:rPr>
                <w:ins w:id="3540" w:author="Liezyl Liton" w:date="2017-08-21T16:50:00Z"/>
                <w:del w:id="3541" w:author="Jen" w:date="2017-08-25T11:58:00Z"/>
                <w:rFonts w:ascii="Times New Roman" w:eastAsia="Times New Roman" w:hAnsi="Times New Roman" w:cs="Times New Roman"/>
                <w:color w:val="000000"/>
                <w:sz w:val="14"/>
                <w:szCs w:val="14"/>
                <w:rPrChange w:id="3542" w:author="Liezyl Liton" w:date="2017-08-21T21:34:00Z">
                  <w:rPr>
                    <w:ins w:id="3543" w:author="Liezyl Liton" w:date="2017-08-21T16:50:00Z"/>
                    <w:del w:id="3544" w:author="Jen" w:date="2017-08-25T11:58:00Z"/>
                    <w:rFonts w:ascii="Times New Roman" w:eastAsia="Times New Roman" w:hAnsi="Times New Roman" w:cs="Times New Roman"/>
                    <w:b/>
                    <w:bCs/>
                    <w:color w:val="000000"/>
                    <w:sz w:val="16"/>
                    <w:szCs w:val="16"/>
                  </w:rPr>
                </w:rPrChange>
              </w:rPr>
              <w:pPrChange w:id="3545" w:author="John Junico Bernados" w:date="2017-08-24T00:06:00Z">
                <w:pPr>
                  <w:spacing w:after="0" w:line="240" w:lineRule="auto"/>
                  <w:jc w:val="right"/>
                </w:pPr>
              </w:pPrChange>
            </w:pPr>
            <w:ins w:id="3546" w:author="Liezyl Liton" w:date="2017-08-21T16:50:00Z">
              <w:del w:id="3547" w:author="Jen" w:date="2017-08-25T11:58:00Z">
                <w:r w:rsidRPr="00617EC9" w:rsidDel="009B286C">
                  <w:rPr>
                    <w:rFonts w:ascii="Times New Roman" w:eastAsia="Times New Roman" w:hAnsi="Times New Roman" w:cs="Times New Roman"/>
                    <w:color w:val="000000"/>
                    <w:sz w:val="14"/>
                    <w:szCs w:val="14"/>
                    <w:rPrChange w:id="354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54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48A4E8C3" w14:textId="54CC17FC" w:rsidR="00236F5F" w:rsidRPr="00617EC9" w:rsidDel="009B286C" w:rsidRDefault="00236F5F">
            <w:pPr>
              <w:spacing w:after="0" w:line="240" w:lineRule="auto"/>
              <w:ind w:hanging="450"/>
              <w:rPr>
                <w:ins w:id="3550" w:author="Liezyl Liton" w:date="2017-08-21T16:50:00Z"/>
                <w:del w:id="3551" w:author="Jen" w:date="2017-08-25T11:58:00Z"/>
                <w:rFonts w:ascii="Times New Roman" w:eastAsia="Times New Roman" w:hAnsi="Times New Roman" w:cs="Times New Roman"/>
                <w:color w:val="000000"/>
                <w:sz w:val="14"/>
                <w:szCs w:val="14"/>
                <w:rPrChange w:id="3552" w:author="Liezyl Liton" w:date="2017-08-21T21:34:00Z">
                  <w:rPr>
                    <w:ins w:id="3553" w:author="Liezyl Liton" w:date="2017-08-21T16:50:00Z"/>
                    <w:del w:id="3554" w:author="Jen" w:date="2017-08-25T11:58:00Z"/>
                    <w:rFonts w:ascii="Times New Roman" w:eastAsia="Times New Roman" w:hAnsi="Times New Roman" w:cs="Times New Roman"/>
                    <w:b/>
                    <w:bCs/>
                    <w:color w:val="000000"/>
                    <w:sz w:val="16"/>
                    <w:szCs w:val="16"/>
                  </w:rPr>
                </w:rPrChange>
              </w:rPr>
              <w:pPrChange w:id="3555" w:author="John Junico Bernados" w:date="2017-08-24T00:06:00Z">
                <w:pPr>
                  <w:spacing w:after="0" w:line="240" w:lineRule="auto"/>
                  <w:jc w:val="right"/>
                </w:pPr>
              </w:pPrChange>
            </w:pPr>
            <w:ins w:id="3556" w:author="Liezyl Liton" w:date="2017-08-21T16:50:00Z">
              <w:del w:id="3557" w:author="Jen" w:date="2017-08-25T11:58:00Z">
                <w:r w:rsidRPr="00617EC9" w:rsidDel="009B286C">
                  <w:rPr>
                    <w:rFonts w:ascii="Times New Roman" w:eastAsia="Times New Roman" w:hAnsi="Times New Roman" w:cs="Times New Roman"/>
                    <w:color w:val="000000"/>
                    <w:sz w:val="14"/>
                    <w:szCs w:val="14"/>
                    <w:rPrChange w:id="3558" w:author="Liezyl Liton" w:date="2017-08-21T21:34:00Z">
                      <w:rPr>
                        <w:rFonts w:ascii="Times New Roman" w:eastAsia="Times New Roman" w:hAnsi="Times New Roman" w:cs="Times New Roman"/>
                        <w:color w:val="000000"/>
                        <w:sz w:val="16"/>
                        <w:szCs w:val="16"/>
                      </w:rPr>
                    </w:rPrChange>
                  </w:rPr>
                  <w:delText xml:space="preserve">           529 </w:delText>
                </w:r>
              </w:del>
            </w:ins>
          </w:p>
        </w:tc>
        <w:tc>
          <w:tcPr>
            <w:tcW w:w="900" w:type="dxa"/>
            <w:tcBorders>
              <w:top w:val="nil"/>
              <w:left w:val="nil"/>
              <w:bottom w:val="single" w:sz="8" w:space="0" w:color="auto"/>
              <w:right w:val="single" w:sz="8" w:space="0" w:color="auto"/>
            </w:tcBorders>
            <w:shd w:val="clear" w:color="auto" w:fill="auto"/>
            <w:vAlign w:val="center"/>
            <w:tcPrChange w:id="355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79825881" w14:textId="78FA1811" w:rsidR="00236F5F" w:rsidRPr="00617EC9" w:rsidDel="009B286C" w:rsidRDefault="00236F5F">
            <w:pPr>
              <w:spacing w:after="0" w:line="240" w:lineRule="auto"/>
              <w:ind w:hanging="450"/>
              <w:rPr>
                <w:ins w:id="3560" w:author="Liezyl Liton" w:date="2017-08-21T16:50:00Z"/>
                <w:del w:id="3561" w:author="Jen" w:date="2017-08-25T11:58:00Z"/>
                <w:rFonts w:ascii="Times New Roman" w:eastAsia="Times New Roman" w:hAnsi="Times New Roman" w:cs="Times New Roman"/>
                <w:color w:val="000000"/>
                <w:sz w:val="14"/>
                <w:szCs w:val="14"/>
                <w:rPrChange w:id="3562" w:author="Liezyl Liton" w:date="2017-08-21T21:34:00Z">
                  <w:rPr>
                    <w:ins w:id="3563" w:author="Liezyl Liton" w:date="2017-08-21T16:50:00Z"/>
                    <w:del w:id="3564" w:author="Jen" w:date="2017-08-25T11:58:00Z"/>
                    <w:rFonts w:ascii="Times New Roman" w:eastAsia="Times New Roman" w:hAnsi="Times New Roman" w:cs="Times New Roman"/>
                    <w:b/>
                    <w:bCs/>
                    <w:color w:val="000000"/>
                    <w:sz w:val="16"/>
                    <w:szCs w:val="16"/>
                  </w:rPr>
                </w:rPrChange>
              </w:rPr>
              <w:pPrChange w:id="3565" w:author="John Junico Bernados" w:date="2017-08-24T00:06:00Z">
                <w:pPr>
                  <w:spacing w:after="0" w:line="240" w:lineRule="auto"/>
                  <w:jc w:val="right"/>
                </w:pPr>
              </w:pPrChange>
            </w:pPr>
            <w:ins w:id="3566" w:author="Liezyl Liton" w:date="2017-08-21T16:50:00Z">
              <w:del w:id="3567" w:author="Jen" w:date="2017-08-25T11:58:00Z">
                <w:r w:rsidRPr="00617EC9" w:rsidDel="009B286C">
                  <w:rPr>
                    <w:rFonts w:ascii="Times New Roman" w:eastAsia="Times New Roman" w:hAnsi="Times New Roman" w:cs="Times New Roman"/>
                    <w:color w:val="000000"/>
                    <w:sz w:val="14"/>
                    <w:szCs w:val="14"/>
                    <w:rPrChange w:id="3568" w:author="Liezyl Liton" w:date="2017-08-21T21:34:00Z">
                      <w:rPr>
                        <w:rFonts w:ascii="Times New Roman" w:eastAsia="Times New Roman" w:hAnsi="Times New Roman" w:cs="Times New Roman"/>
                        <w:color w:val="000000"/>
                        <w:sz w:val="16"/>
                        <w:szCs w:val="16"/>
                      </w:rPr>
                    </w:rPrChange>
                  </w:rPr>
                  <w:delText xml:space="preserve">              3,703,000 </w:delText>
                </w:r>
              </w:del>
            </w:ins>
          </w:p>
        </w:tc>
        <w:tc>
          <w:tcPr>
            <w:tcW w:w="810" w:type="dxa"/>
            <w:tcBorders>
              <w:top w:val="nil"/>
              <w:left w:val="nil"/>
              <w:bottom w:val="single" w:sz="8" w:space="0" w:color="auto"/>
              <w:right w:val="single" w:sz="8" w:space="0" w:color="auto"/>
            </w:tcBorders>
            <w:shd w:val="clear" w:color="auto" w:fill="auto"/>
            <w:vAlign w:val="center"/>
            <w:tcPrChange w:id="356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88A3AA3" w14:textId="45E61743" w:rsidR="00236F5F" w:rsidRPr="00617EC9" w:rsidDel="009B286C" w:rsidRDefault="00236F5F">
            <w:pPr>
              <w:spacing w:after="0" w:line="240" w:lineRule="auto"/>
              <w:ind w:hanging="450"/>
              <w:rPr>
                <w:ins w:id="3570" w:author="Liezyl Liton" w:date="2017-08-21T16:50:00Z"/>
                <w:del w:id="3571" w:author="Jen" w:date="2017-08-25T11:58:00Z"/>
                <w:rFonts w:ascii="Times New Roman" w:eastAsia="Times New Roman" w:hAnsi="Times New Roman" w:cs="Times New Roman"/>
                <w:color w:val="000000"/>
                <w:sz w:val="14"/>
                <w:szCs w:val="14"/>
                <w:rPrChange w:id="3572" w:author="Liezyl Liton" w:date="2017-08-21T21:34:00Z">
                  <w:rPr>
                    <w:ins w:id="3573" w:author="Liezyl Liton" w:date="2017-08-21T16:50:00Z"/>
                    <w:del w:id="3574" w:author="Jen" w:date="2017-08-25T11:58:00Z"/>
                    <w:rFonts w:ascii="Times New Roman" w:eastAsia="Times New Roman" w:hAnsi="Times New Roman" w:cs="Times New Roman"/>
                    <w:b/>
                    <w:bCs/>
                    <w:color w:val="000000"/>
                    <w:sz w:val="16"/>
                    <w:szCs w:val="16"/>
                  </w:rPr>
                </w:rPrChange>
              </w:rPr>
              <w:pPrChange w:id="3575" w:author="John Junico Bernados" w:date="2017-08-24T00:06:00Z">
                <w:pPr>
                  <w:spacing w:after="0" w:line="240" w:lineRule="auto"/>
                  <w:jc w:val="right"/>
                </w:pPr>
              </w:pPrChange>
            </w:pPr>
            <w:ins w:id="3576" w:author="Liezyl Liton" w:date="2017-08-21T16:50:00Z">
              <w:del w:id="3577" w:author="Jen" w:date="2017-08-25T11:58:00Z">
                <w:r w:rsidRPr="00617EC9" w:rsidDel="009B286C">
                  <w:rPr>
                    <w:rFonts w:ascii="Times New Roman" w:eastAsia="Times New Roman" w:hAnsi="Times New Roman" w:cs="Times New Roman"/>
                    <w:color w:val="000000"/>
                    <w:sz w:val="14"/>
                    <w:szCs w:val="14"/>
                    <w:rPrChange w:id="357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57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9F836BE" w14:textId="4221B669" w:rsidR="00236F5F" w:rsidRPr="00617EC9" w:rsidDel="009B286C" w:rsidRDefault="00236F5F">
            <w:pPr>
              <w:spacing w:after="0" w:line="240" w:lineRule="auto"/>
              <w:ind w:hanging="450"/>
              <w:rPr>
                <w:ins w:id="3580" w:author="Liezyl Liton" w:date="2017-08-21T16:50:00Z"/>
                <w:del w:id="3581" w:author="Jen" w:date="2017-08-25T11:58:00Z"/>
                <w:rFonts w:ascii="Times New Roman" w:eastAsia="Times New Roman" w:hAnsi="Times New Roman" w:cs="Times New Roman"/>
                <w:color w:val="000000"/>
                <w:sz w:val="14"/>
                <w:szCs w:val="14"/>
                <w:rPrChange w:id="3582" w:author="Liezyl Liton" w:date="2017-08-21T21:34:00Z">
                  <w:rPr>
                    <w:ins w:id="3583" w:author="Liezyl Liton" w:date="2017-08-21T16:50:00Z"/>
                    <w:del w:id="3584" w:author="Jen" w:date="2017-08-25T11:58:00Z"/>
                    <w:rFonts w:ascii="Times New Roman" w:eastAsia="Times New Roman" w:hAnsi="Times New Roman" w:cs="Times New Roman"/>
                    <w:b/>
                    <w:bCs/>
                    <w:color w:val="000000"/>
                    <w:sz w:val="16"/>
                    <w:szCs w:val="16"/>
                  </w:rPr>
                </w:rPrChange>
              </w:rPr>
              <w:pPrChange w:id="3585" w:author="John Junico Bernados" w:date="2017-08-24T00:06:00Z">
                <w:pPr>
                  <w:spacing w:after="0" w:line="240" w:lineRule="auto"/>
                  <w:jc w:val="right"/>
                </w:pPr>
              </w:pPrChange>
            </w:pPr>
            <w:ins w:id="3586" w:author="Liezyl Liton" w:date="2017-08-21T16:50:00Z">
              <w:del w:id="3587" w:author="Jen" w:date="2017-08-25T11:58:00Z">
                <w:r w:rsidRPr="00617EC9" w:rsidDel="009B286C">
                  <w:rPr>
                    <w:rFonts w:ascii="Times New Roman" w:eastAsia="Times New Roman" w:hAnsi="Times New Roman" w:cs="Times New Roman"/>
                    <w:color w:val="000000"/>
                    <w:sz w:val="14"/>
                    <w:szCs w:val="14"/>
                    <w:rPrChange w:id="358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58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258BAFE" w14:textId="49C29C29" w:rsidR="00236F5F" w:rsidRPr="00617EC9" w:rsidDel="009B286C" w:rsidRDefault="00236F5F">
            <w:pPr>
              <w:spacing w:after="0" w:line="240" w:lineRule="auto"/>
              <w:ind w:hanging="450"/>
              <w:rPr>
                <w:ins w:id="3590" w:author="Liezyl Liton" w:date="2017-08-21T16:50:00Z"/>
                <w:del w:id="3591" w:author="Jen" w:date="2017-08-25T11:58:00Z"/>
                <w:rFonts w:ascii="Times New Roman" w:eastAsia="Times New Roman" w:hAnsi="Times New Roman" w:cs="Times New Roman"/>
                <w:color w:val="000000"/>
                <w:sz w:val="14"/>
                <w:szCs w:val="14"/>
                <w:rPrChange w:id="3592" w:author="Liezyl Liton" w:date="2017-08-21T21:34:00Z">
                  <w:rPr>
                    <w:ins w:id="3593" w:author="Liezyl Liton" w:date="2017-08-21T16:50:00Z"/>
                    <w:del w:id="3594" w:author="Jen" w:date="2017-08-25T11:58:00Z"/>
                    <w:rFonts w:ascii="Times New Roman" w:eastAsia="Times New Roman" w:hAnsi="Times New Roman" w:cs="Times New Roman"/>
                    <w:b/>
                    <w:bCs/>
                    <w:color w:val="000000"/>
                    <w:sz w:val="16"/>
                    <w:szCs w:val="16"/>
                  </w:rPr>
                </w:rPrChange>
              </w:rPr>
              <w:pPrChange w:id="3595" w:author="John Junico Bernados" w:date="2017-08-24T00:06:00Z">
                <w:pPr>
                  <w:spacing w:after="0" w:line="240" w:lineRule="auto"/>
                  <w:jc w:val="right"/>
                </w:pPr>
              </w:pPrChange>
            </w:pPr>
            <w:ins w:id="3596" w:author="Liezyl Liton" w:date="2017-08-21T16:50:00Z">
              <w:del w:id="3597" w:author="Jen" w:date="2017-08-25T11:58:00Z">
                <w:r w:rsidRPr="00617EC9" w:rsidDel="009B286C">
                  <w:rPr>
                    <w:rFonts w:ascii="Times New Roman" w:eastAsia="Times New Roman" w:hAnsi="Times New Roman" w:cs="Times New Roman"/>
                    <w:color w:val="000000"/>
                    <w:sz w:val="14"/>
                    <w:szCs w:val="14"/>
                    <w:rPrChange w:id="3598" w:author="Liezyl Liton" w:date="2017-08-21T21:34:00Z">
                      <w:rPr>
                        <w:rFonts w:ascii="Times New Roman" w:eastAsia="Times New Roman" w:hAnsi="Times New Roman" w:cs="Times New Roman"/>
                        <w:color w:val="000000"/>
                        <w:sz w:val="16"/>
                        <w:szCs w:val="16"/>
                      </w:rPr>
                    </w:rPrChange>
                  </w:rPr>
                  <w:delText xml:space="preserve">           1,112 </w:delText>
                </w:r>
              </w:del>
            </w:ins>
          </w:p>
        </w:tc>
        <w:tc>
          <w:tcPr>
            <w:tcW w:w="990" w:type="dxa"/>
            <w:tcBorders>
              <w:top w:val="nil"/>
              <w:left w:val="nil"/>
              <w:bottom w:val="single" w:sz="8" w:space="0" w:color="auto"/>
              <w:right w:val="single" w:sz="8" w:space="0" w:color="auto"/>
            </w:tcBorders>
            <w:shd w:val="clear" w:color="auto" w:fill="auto"/>
            <w:vAlign w:val="center"/>
            <w:tcPrChange w:id="3599"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710A5CF1" w14:textId="40BB3D70" w:rsidR="00236F5F" w:rsidRPr="00617EC9" w:rsidDel="009B286C" w:rsidRDefault="00236F5F">
            <w:pPr>
              <w:spacing w:after="0" w:line="240" w:lineRule="auto"/>
              <w:ind w:hanging="450"/>
              <w:rPr>
                <w:ins w:id="3600" w:author="Liezyl Liton" w:date="2017-08-21T16:50:00Z"/>
                <w:del w:id="3601" w:author="Jen" w:date="2017-08-25T11:58:00Z"/>
                <w:rFonts w:ascii="Times New Roman" w:eastAsia="Times New Roman" w:hAnsi="Times New Roman" w:cs="Times New Roman"/>
                <w:color w:val="000000"/>
                <w:sz w:val="14"/>
                <w:szCs w:val="14"/>
                <w:rPrChange w:id="3602" w:author="Liezyl Liton" w:date="2017-08-21T21:34:00Z">
                  <w:rPr>
                    <w:ins w:id="3603" w:author="Liezyl Liton" w:date="2017-08-21T16:50:00Z"/>
                    <w:del w:id="3604" w:author="Jen" w:date="2017-08-25T11:58:00Z"/>
                    <w:rFonts w:ascii="Times New Roman" w:eastAsia="Times New Roman" w:hAnsi="Times New Roman" w:cs="Times New Roman"/>
                    <w:b/>
                    <w:bCs/>
                    <w:color w:val="000000"/>
                    <w:sz w:val="16"/>
                    <w:szCs w:val="16"/>
                  </w:rPr>
                </w:rPrChange>
              </w:rPr>
              <w:pPrChange w:id="3605" w:author="John Junico Bernados" w:date="2017-08-24T00:06:00Z">
                <w:pPr>
                  <w:spacing w:after="0" w:line="240" w:lineRule="auto"/>
                  <w:jc w:val="right"/>
                </w:pPr>
              </w:pPrChange>
            </w:pPr>
            <w:ins w:id="3606" w:author="Liezyl Liton" w:date="2017-08-21T16:50:00Z">
              <w:del w:id="3607" w:author="Jen" w:date="2017-08-25T11:58:00Z">
                <w:r w:rsidRPr="00617EC9" w:rsidDel="009B286C">
                  <w:rPr>
                    <w:rFonts w:ascii="Times New Roman" w:eastAsia="Times New Roman" w:hAnsi="Times New Roman" w:cs="Times New Roman"/>
                    <w:color w:val="000000"/>
                    <w:sz w:val="14"/>
                    <w:szCs w:val="14"/>
                    <w:rPrChange w:id="3608" w:author="Liezyl Liton" w:date="2017-08-21T21:34:00Z">
                      <w:rPr>
                        <w:rFonts w:ascii="Times New Roman" w:eastAsia="Times New Roman" w:hAnsi="Times New Roman" w:cs="Times New Roman"/>
                        <w:color w:val="000000"/>
                        <w:sz w:val="16"/>
                        <w:szCs w:val="16"/>
                      </w:rPr>
                    </w:rPrChange>
                  </w:rPr>
                  <w:delText xml:space="preserve">                   6,939,950 </w:delText>
                </w:r>
              </w:del>
            </w:ins>
          </w:p>
        </w:tc>
      </w:tr>
      <w:tr w:rsidR="00E2745D" w:rsidRPr="00617EC9" w:rsidDel="009B286C" w14:paraId="5F180664" w14:textId="6FEE0162" w:rsidTr="00225D19">
        <w:tblPrEx>
          <w:tblPrExChange w:id="3609" w:author="John Junico Bernados" w:date="2017-08-23T23:55:00Z">
            <w:tblPrEx>
              <w:tblW w:w="11675" w:type="dxa"/>
            </w:tblPrEx>
          </w:tblPrExChange>
        </w:tblPrEx>
        <w:trPr>
          <w:trHeight w:val="310"/>
          <w:jc w:val="center"/>
          <w:ins w:id="3610" w:author="Liezyl Liton" w:date="2017-08-21T16:50:00Z"/>
          <w:del w:id="3611" w:author="Jen" w:date="2017-08-25T11:58:00Z"/>
          <w:trPrChange w:id="3612"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3613"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4CE85647" w14:textId="5A4EF5B4" w:rsidR="00236F5F" w:rsidRPr="00617EC9" w:rsidDel="009B286C" w:rsidRDefault="00236F5F">
            <w:pPr>
              <w:spacing w:after="0" w:line="240" w:lineRule="auto"/>
              <w:ind w:hanging="450"/>
              <w:rPr>
                <w:ins w:id="3614" w:author="Liezyl Liton" w:date="2017-08-21T16:50:00Z"/>
                <w:del w:id="3615" w:author="Jen" w:date="2017-08-25T11:58:00Z"/>
                <w:rFonts w:ascii="Times New Roman" w:eastAsia="Times New Roman" w:hAnsi="Times New Roman" w:cs="Times New Roman"/>
                <w:color w:val="000000"/>
                <w:sz w:val="14"/>
                <w:szCs w:val="14"/>
                <w:rPrChange w:id="3616" w:author="Liezyl Liton" w:date="2017-08-21T21:34:00Z">
                  <w:rPr>
                    <w:ins w:id="3617" w:author="Liezyl Liton" w:date="2017-08-21T16:50:00Z"/>
                    <w:del w:id="3618" w:author="Jen" w:date="2017-08-25T11:58:00Z"/>
                    <w:rFonts w:ascii="Times New Roman" w:eastAsia="Times New Roman" w:hAnsi="Times New Roman" w:cs="Times New Roman"/>
                    <w:b/>
                    <w:bCs/>
                    <w:color w:val="000000"/>
                    <w:sz w:val="18"/>
                    <w:szCs w:val="18"/>
                  </w:rPr>
                </w:rPrChange>
              </w:rPr>
              <w:pPrChange w:id="3619" w:author="John Junico Bernados" w:date="2017-08-24T00:06:00Z">
                <w:pPr>
                  <w:spacing w:after="0" w:line="240" w:lineRule="auto"/>
                </w:pPr>
              </w:pPrChange>
            </w:pPr>
            <w:ins w:id="3620" w:author="Liezyl Liton" w:date="2017-08-21T16:50:00Z">
              <w:del w:id="3621" w:author="Jen" w:date="2017-08-25T11:58:00Z">
                <w:r w:rsidRPr="00617EC9" w:rsidDel="009B286C">
                  <w:rPr>
                    <w:rFonts w:ascii="Times New Roman" w:eastAsia="Times New Roman" w:hAnsi="Times New Roman" w:cs="Times New Roman"/>
                    <w:color w:val="000000"/>
                    <w:sz w:val="14"/>
                    <w:szCs w:val="14"/>
                    <w:rPrChange w:id="3622" w:author="Liezyl Liton" w:date="2017-08-21T21:34:00Z">
                      <w:rPr>
                        <w:rFonts w:ascii="Times New Roman" w:eastAsia="Times New Roman" w:hAnsi="Times New Roman" w:cs="Times New Roman"/>
                        <w:color w:val="000000"/>
                        <w:sz w:val="18"/>
                      </w:rPr>
                    </w:rPrChange>
                  </w:rPr>
                  <w:delText>Guiguinto</w:delText>
                </w:r>
              </w:del>
            </w:ins>
          </w:p>
        </w:tc>
        <w:tc>
          <w:tcPr>
            <w:tcW w:w="810" w:type="dxa"/>
            <w:tcBorders>
              <w:top w:val="nil"/>
              <w:left w:val="nil"/>
              <w:bottom w:val="single" w:sz="8" w:space="0" w:color="auto"/>
              <w:right w:val="single" w:sz="8" w:space="0" w:color="auto"/>
            </w:tcBorders>
            <w:shd w:val="clear" w:color="auto" w:fill="auto"/>
            <w:vAlign w:val="center"/>
            <w:tcPrChange w:id="362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842BB90" w14:textId="61179D96" w:rsidR="00236F5F" w:rsidRPr="00617EC9" w:rsidDel="009B286C" w:rsidRDefault="00236F5F">
            <w:pPr>
              <w:spacing w:after="0" w:line="240" w:lineRule="auto"/>
              <w:ind w:hanging="450"/>
              <w:rPr>
                <w:ins w:id="3624" w:author="Liezyl Liton" w:date="2017-08-21T16:50:00Z"/>
                <w:del w:id="3625" w:author="Jen" w:date="2017-08-25T11:58:00Z"/>
                <w:rFonts w:ascii="Times New Roman" w:eastAsia="Times New Roman" w:hAnsi="Times New Roman" w:cs="Times New Roman"/>
                <w:color w:val="000000"/>
                <w:sz w:val="14"/>
                <w:szCs w:val="14"/>
                <w:rPrChange w:id="3626" w:author="Liezyl Liton" w:date="2017-08-21T21:34:00Z">
                  <w:rPr>
                    <w:ins w:id="3627" w:author="Liezyl Liton" w:date="2017-08-21T16:50:00Z"/>
                    <w:del w:id="3628" w:author="Jen" w:date="2017-08-25T11:58:00Z"/>
                    <w:rFonts w:ascii="Times New Roman" w:eastAsia="Times New Roman" w:hAnsi="Times New Roman" w:cs="Times New Roman"/>
                    <w:b/>
                    <w:bCs/>
                    <w:color w:val="000000"/>
                    <w:sz w:val="16"/>
                    <w:szCs w:val="16"/>
                  </w:rPr>
                </w:rPrChange>
              </w:rPr>
              <w:pPrChange w:id="3629" w:author="John Junico Bernados" w:date="2017-08-24T00:06:00Z">
                <w:pPr>
                  <w:spacing w:after="0" w:line="240" w:lineRule="auto"/>
                  <w:jc w:val="right"/>
                </w:pPr>
              </w:pPrChange>
            </w:pPr>
            <w:ins w:id="3630" w:author="Liezyl Liton" w:date="2017-08-21T16:50:00Z">
              <w:del w:id="3631" w:author="Jen" w:date="2017-08-25T11:58:00Z">
                <w:r w:rsidRPr="00617EC9" w:rsidDel="009B286C">
                  <w:rPr>
                    <w:rFonts w:ascii="Times New Roman" w:eastAsia="Times New Roman" w:hAnsi="Times New Roman" w:cs="Times New Roman"/>
                    <w:color w:val="000000"/>
                    <w:sz w:val="14"/>
                    <w:szCs w:val="14"/>
                    <w:rPrChange w:id="3632" w:author="Liezyl Liton" w:date="2017-08-21T21:34:00Z">
                      <w:rPr>
                        <w:rFonts w:ascii="Times New Roman" w:eastAsia="Times New Roman" w:hAnsi="Times New Roman" w:cs="Times New Roman"/>
                        <w:color w:val="000000"/>
                        <w:sz w:val="16"/>
                        <w:szCs w:val="16"/>
                      </w:rPr>
                    </w:rPrChange>
                  </w:rPr>
                  <w:delText xml:space="preserve">          1,910 </w:delText>
                </w:r>
              </w:del>
            </w:ins>
          </w:p>
        </w:tc>
        <w:tc>
          <w:tcPr>
            <w:tcW w:w="900" w:type="dxa"/>
            <w:tcBorders>
              <w:top w:val="nil"/>
              <w:left w:val="nil"/>
              <w:bottom w:val="single" w:sz="8" w:space="0" w:color="auto"/>
              <w:right w:val="single" w:sz="8" w:space="0" w:color="auto"/>
            </w:tcBorders>
            <w:shd w:val="clear" w:color="auto" w:fill="auto"/>
            <w:vAlign w:val="center"/>
            <w:tcPrChange w:id="363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32227A8" w14:textId="036A1117" w:rsidR="00236F5F" w:rsidRPr="00617EC9" w:rsidDel="009B286C" w:rsidRDefault="00236F5F">
            <w:pPr>
              <w:spacing w:after="0" w:line="240" w:lineRule="auto"/>
              <w:ind w:hanging="450"/>
              <w:rPr>
                <w:ins w:id="3634" w:author="Liezyl Liton" w:date="2017-08-21T16:50:00Z"/>
                <w:del w:id="3635" w:author="Jen" w:date="2017-08-25T11:58:00Z"/>
                <w:rFonts w:ascii="Times New Roman" w:eastAsia="Times New Roman" w:hAnsi="Times New Roman" w:cs="Times New Roman"/>
                <w:color w:val="000000"/>
                <w:sz w:val="14"/>
                <w:szCs w:val="14"/>
                <w:rPrChange w:id="3636" w:author="Liezyl Liton" w:date="2017-08-21T21:34:00Z">
                  <w:rPr>
                    <w:ins w:id="3637" w:author="Liezyl Liton" w:date="2017-08-21T16:50:00Z"/>
                    <w:del w:id="3638" w:author="Jen" w:date="2017-08-25T11:58:00Z"/>
                    <w:rFonts w:ascii="Times New Roman" w:eastAsia="Times New Roman" w:hAnsi="Times New Roman" w:cs="Times New Roman"/>
                    <w:b/>
                    <w:bCs/>
                    <w:color w:val="000000"/>
                    <w:sz w:val="16"/>
                    <w:szCs w:val="16"/>
                  </w:rPr>
                </w:rPrChange>
              </w:rPr>
              <w:pPrChange w:id="3639" w:author="John Junico Bernados" w:date="2017-08-24T00:06:00Z">
                <w:pPr>
                  <w:spacing w:after="0" w:line="240" w:lineRule="auto"/>
                  <w:jc w:val="right"/>
                </w:pPr>
              </w:pPrChange>
            </w:pPr>
            <w:ins w:id="3640" w:author="Liezyl Liton" w:date="2017-08-21T16:50:00Z">
              <w:del w:id="3641" w:author="Jen" w:date="2017-08-25T11:58:00Z">
                <w:r w:rsidRPr="00617EC9" w:rsidDel="009B286C">
                  <w:rPr>
                    <w:rFonts w:ascii="Times New Roman" w:eastAsia="Times New Roman" w:hAnsi="Times New Roman" w:cs="Times New Roman"/>
                    <w:color w:val="000000"/>
                    <w:sz w:val="14"/>
                    <w:szCs w:val="14"/>
                    <w:rPrChange w:id="3642" w:author="Liezyl Liton" w:date="2017-08-21T21:34:00Z">
                      <w:rPr>
                        <w:rFonts w:ascii="Times New Roman" w:eastAsia="Times New Roman" w:hAnsi="Times New Roman" w:cs="Times New Roman"/>
                        <w:color w:val="000000"/>
                        <w:sz w:val="16"/>
                        <w:szCs w:val="16"/>
                      </w:rPr>
                    </w:rPrChange>
                  </w:rPr>
                  <w:delText xml:space="preserve">             10,218,500 </w:delText>
                </w:r>
              </w:del>
            </w:ins>
          </w:p>
        </w:tc>
        <w:tc>
          <w:tcPr>
            <w:tcW w:w="810" w:type="dxa"/>
            <w:tcBorders>
              <w:top w:val="nil"/>
              <w:left w:val="nil"/>
              <w:bottom w:val="single" w:sz="8" w:space="0" w:color="auto"/>
              <w:right w:val="single" w:sz="8" w:space="0" w:color="auto"/>
            </w:tcBorders>
            <w:shd w:val="clear" w:color="auto" w:fill="auto"/>
            <w:vAlign w:val="center"/>
            <w:tcPrChange w:id="364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50580F2E" w14:textId="7F292065" w:rsidR="00236F5F" w:rsidRPr="00617EC9" w:rsidDel="009B286C" w:rsidRDefault="00236F5F">
            <w:pPr>
              <w:spacing w:after="0" w:line="240" w:lineRule="auto"/>
              <w:ind w:hanging="450"/>
              <w:rPr>
                <w:ins w:id="3644" w:author="Liezyl Liton" w:date="2017-08-21T16:50:00Z"/>
                <w:del w:id="3645" w:author="Jen" w:date="2017-08-25T11:58:00Z"/>
                <w:rFonts w:ascii="Times New Roman" w:eastAsia="Times New Roman" w:hAnsi="Times New Roman" w:cs="Times New Roman"/>
                <w:color w:val="000000"/>
                <w:sz w:val="14"/>
                <w:szCs w:val="14"/>
                <w:rPrChange w:id="3646" w:author="Liezyl Liton" w:date="2017-08-21T21:34:00Z">
                  <w:rPr>
                    <w:ins w:id="3647" w:author="Liezyl Liton" w:date="2017-08-21T16:50:00Z"/>
                    <w:del w:id="3648" w:author="Jen" w:date="2017-08-25T11:58:00Z"/>
                    <w:rFonts w:ascii="Times New Roman" w:eastAsia="Times New Roman" w:hAnsi="Times New Roman" w:cs="Times New Roman"/>
                    <w:b/>
                    <w:bCs/>
                    <w:color w:val="000000"/>
                    <w:sz w:val="16"/>
                    <w:szCs w:val="16"/>
                  </w:rPr>
                </w:rPrChange>
              </w:rPr>
              <w:pPrChange w:id="3649" w:author="John Junico Bernados" w:date="2017-08-24T00:06:00Z">
                <w:pPr>
                  <w:spacing w:after="0" w:line="240" w:lineRule="auto"/>
                  <w:jc w:val="right"/>
                </w:pPr>
              </w:pPrChange>
            </w:pPr>
            <w:ins w:id="3650" w:author="Liezyl Liton" w:date="2017-08-21T16:50:00Z">
              <w:del w:id="3651" w:author="Jen" w:date="2017-08-25T11:58:00Z">
                <w:r w:rsidRPr="00617EC9" w:rsidDel="009B286C">
                  <w:rPr>
                    <w:rFonts w:ascii="Times New Roman" w:eastAsia="Times New Roman" w:hAnsi="Times New Roman" w:cs="Times New Roman"/>
                    <w:color w:val="000000"/>
                    <w:sz w:val="14"/>
                    <w:szCs w:val="14"/>
                    <w:rPrChange w:id="365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65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D4B2590" w14:textId="359CDA18" w:rsidR="00236F5F" w:rsidRPr="00617EC9" w:rsidDel="009B286C" w:rsidRDefault="00236F5F">
            <w:pPr>
              <w:spacing w:after="0" w:line="240" w:lineRule="auto"/>
              <w:ind w:hanging="450"/>
              <w:rPr>
                <w:ins w:id="3654" w:author="Liezyl Liton" w:date="2017-08-21T16:50:00Z"/>
                <w:del w:id="3655" w:author="Jen" w:date="2017-08-25T11:58:00Z"/>
                <w:rFonts w:ascii="Times New Roman" w:eastAsia="Times New Roman" w:hAnsi="Times New Roman" w:cs="Times New Roman"/>
                <w:color w:val="000000"/>
                <w:sz w:val="14"/>
                <w:szCs w:val="14"/>
                <w:rPrChange w:id="3656" w:author="Liezyl Liton" w:date="2017-08-21T21:34:00Z">
                  <w:rPr>
                    <w:ins w:id="3657" w:author="Liezyl Liton" w:date="2017-08-21T16:50:00Z"/>
                    <w:del w:id="3658" w:author="Jen" w:date="2017-08-25T11:58:00Z"/>
                    <w:rFonts w:ascii="Times New Roman" w:eastAsia="Times New Roman" w:hAnsi="Times New Roman" w:cs="Times New Roman"/>
                    <w:b/>
                    <w:bCs/>
                    <w:color w:val="000000"/>
                    <w:sz w:val="16"/>
                    <w:szCs w:val="16"/>
                  </w:rPr>
                </w:rPrChange>
              </w:rPr>
              <w:pPrChange w:id="3659" w:author="John Junico Bernados" w:date="2017-08-24T00:06:00Z">
                <w:pPr>
                  <w:spacing w:after="0" w:line="240" w:lineRule="auto"/>
                  <w:jc w:val="right"/>
                </w:pPr>
              </w:pPrChange>
            </w:pPr>
            <w:ins w:id="3660" w:author="Liezyl Liton" w:date="2017-08-21T16:50:00Z">
              <w:del w:id="3661" w:author="Jen" w:date="2017-08-25T11:58:00Z">
                <w:r w:rsidRPr="00617EC9" w:rsidDel="009B286C">
                  <w:rPr>
                    <w:rFonts w:ascii="Times New Roman" w:eastAsia="Times New Roman" w:hAnsi="Times New Roman" w:cs="Times New Roman"/>
                    <w:color w:val="000000"/>
                    <w:sz w:val="14"/>
                    <w:szCs w:val="14"/>
                    <w:rPrChange w:id="366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66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6ECEB97" w14:textId="6B04406C" w:rsidR="00236F5F" w:rsidRPr="00617EC9" w:rsidDel="009B286C" w:rsidRDefault="00236F5F">
            <w:pPr>
              <w:spacing w:after="0" w:line="240" w:lineRule="auto"/>
              <w:ind w:hanging="450"/>
              <w:rPr>
                <w:ins w:id="3664" w:author="Liezyl Liton" w:date="2017-08-21T16:50:00Z"/>
                <w:del w:id="3665" w:author="Jen" w:date="2017-08-25T11:58:00Z"/>
                <w:rFonts w:ascii="Times New Roman" w:eastAsia="Times New Roman" w:hAnsi="Times New Roman" w:cs="Times New Roman"/>
                <w:color w:val="000000"/>
                <w:sz w:val="14"/>
                <w:szCs w:val="14"/>
                <w:rPrChange w:id="3666" w:author="Liezyl Liton" w:date="2017-08-21T21:34:00Z">
                  <w:rPr>
                    <w:ins w:id="3667" w:author="Liezyl Liton" w:date="2017-08-21T16:50:00Z"/>
                    <w:del w:id="3668" w:author="Jen" w:date="2017-08-25T11:58:00Z"/>
                    <w:rFonts w:ascii="Times New Roman" w:eastAsia="Times New Roman" w:hAnsi="Times New Roman" w:cs="Times New Roman"/>
                    <w:b/>
                    <w:bCs/>
                    <w:color w:val="000000"/>
                    <w:sz w:val="16"/>
                    <w:szCs w:val="16"/>
                  </w:rPr>
                </w:rPrChange>
              </w:rPr>
              <w:pPrChange w:id="3669" w:author="John Junico Bernados" w:date="2017-08-24T00:06:00Z">
                <w:pPr>
                  <w:spacing w:after="0" w:line="240" w:lineRule="auto"/>
                  <w:jc w:val="right"/>
                </w:pPr>
              </w:pPrChange>
            </w:pPr>
            <w:ins w:id="3670" w:author="Liezyl Liton" w:date="2017-08-21T16:50:00Z">
              <w:del w:id="3671" w:author="Jen" w:date="2017-08-25T11:58:00Z">
                <w:r w:rsidRPr="00617EC9" w:rsidDel="009B286C">
                  <w:rPr>
                    <w:rFonts w:ascii="Times New Roman" w:eastAsia="Times New Roman" w:hAnsi="Times New Roman" w:cs="Times New Roman"/>
                    <w:color w:val="000000"/>
                    <w:sz w:val="14"/>
                    <w:szCs w:val="14"/>
                    <w:rPrChange w:id="3672" w:author="Liezyl Liton" w:date="2017-08-21T21:34:00Z">
                      <w:rPr>
                        <w:rFonts w:ascii="Times New Roman" w:eastAsia="Times New Roman" w:hAnsi="Times New Roman" w:cs="Times New Roman"/>
                        <w:color w:val="000000"/>
                        <w:sz w:val="16"/>
                        <w:szCs w:val="16"/>
                      </w:rPr>
                    </w:rPrChange>
                  </w:rPr>
                  <w:delText xml:space="preserve">         2,712 </w:delText>
                </w:r>
              </w:del>
            </w:ins>
          </w:p>
        </w:tc>
        <w:tc>
          <w:tcPr>
            <w:tcW w:w="900" w:type="dxa"/>
            <w:tcBorders>
              <w:top w:val="nil"/>
              <w:left w:val="nil"/>
              <w:bottom w:val="single" w:sz="8" w:space="0" w:color="auto"/>
              <w:right w:val="single" w:sz="8" w:space="0" w:color="auto"/>
            </w:tcBorders>
            <w:shd w:val="clear" w:color="auto" w:fill="auto"/>
            <w:vAlign w:val="center"/>
            <w:tcPrChange w:id="367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6A16D75F" w14:textId="4659A6A8" w:rsidR="00236F5F" w:rsidRPr="00617EC9" w:rsidDel="009B286C" w:rsidRDefault="00236F5F">
            <w:pPr>
              <w:spacing w:after="0" w:line="240" w:lineRule="auto"/>
              <w:ind w:hanging="450"/>
              <w:rPr>
                <w:ins w:id="3674" w:author="Liezyl Liton" w:date="2017-08-21T16:50:00Z"/>
                <w:del w:id="3675" w:author="Jen" w:date="2017-08-25T11:58:00Z"/>
                <w:rFonts w:ascii="Times New Roman" w:eastAsia="Times New Roman" w:hAnsi="Times New Roman" w:cs="Times New Roman"/>
                <w:color w:val="000000"/>
                <w:sz w:val="14"/>
                <w:szCs w:val="14"/>
                <w:rPrChange w:id="3676" w:author="Liezyl Liton" w:date="2017-08-21T21:34:00Z">
                  <w:rPr>
                    <w:ins w:id="3677" w:author="Liezyl Liton" w:date="2017-08-21T16:50:00Z"/>
                    <w:del w:id="3678" w:author="Jen" w:date="2017-08-25T11:58:00Z"/>
                    <w:rFonts w:ascii="Times New Roman" w:eastAsia="Times New Roman" w:hAnsi="Times New Roman" w:cs="Times New Roman"/>
                    <w:b/>
                    <w:bCs/>
                    <w:color w:val="000000"/>
                    <w:sz w:val="16"/>
                    <w:szCs w:val="16"/>
                  </w:rPr>
                </w:rPrChange>
              </w:rPr>
              <w:pPrChange w:id="3679" w:author="John Junico Bernados" w:date="2017-08-24T00:06:00Z">
                <w:pPr>
                  <w:spacing w:after="0" w:line="240" w:lineRule="auto"/>
                  <w:jc w:val="right"/>
                </w:pPr>
              </w:pPrChange>
            </w:pPr>
            <w:ins w:id="3680" w:author="Liezyl Liton" w:date="2017-08-21T16:50:00Z">
              <w:del w:id="3681" w:author="Jen" w:date="2017-08-25T11:58:00Z">
                <w:r w:rsidRPr="00617EC9" w:rsidDel="009B286C">
                  <w:rPr>
                    <w:rFonts w:ascii="Times New Roman" w:eastAsia="Times New Roman" w:hAnsi="Times New Roman" w:cs="Times New Roman"/>
                    <w:color w:val="000000"/>
                    <w:sz w:val="14"/>
                    <w:szCs w:val="14"/>
                    <w:rPrChange w:id="3682" w:author="Liezyl Liton" w:date="2017-08-21T21:34:00Z">
                      <w:rPr>
                        <w:rFonts w:ascii="Times New Roman" w:eastAsia="Times New Roman" w:hAnsi="Times New Roman" w:cs="Times New Roman"/>
                        <w:color w:val="000000"/>
                        <w:sz w:val="16"/>
                        <w:szCs w:val="16"/>
                      </w:rPr>
                    </w:rPrChange>
                  </w:rPr>
                  <w:delText xml:space="preserve">           3,132,360 </w:delText>
                </w:r>
              </w:del>
            </w:ins>
          </w:p>
        </w:tc>
        <w:tc>
          <w:tcPr>
            <w:tcW w:w="810" w:type="dxa"/>
            <w:tcBorders>
              <w:top w:val="nil"/>
              <w:left w:val="nil"/>
              <w:bottom w:val="single" w:sz="8" w:space="0" w:color="auto"/>
              <w:right w:val="single" w:sz="8" w:space="0" w:color="auto"/>
            </w:tcBorders>
            <w:shd w:val="clear" w:color="auto" w:fill="auto"/>
            <w:vAlign w:val="center"/>
            <w:tcPrChange w:id="368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9513759" w14:textId="60839B53" w:rsidR="00236F5F" w:rsidRPr="00617EC9" w:rsidDel="009B286C" w:rsidRDefault="00236F5F">
            <w:pPr>
              <w:spacing w:after="0" w:line="240" w:lineRule="auto"/>
              <w:ind w:hanging="450"/>
              <w:rPr>
                <w:ins w:id="3684" w:author="Liezyl Liton" w:date="2017-08-21T16:50:00Z"/>
                <w:del w:id="3685" w:author="Jen" w:date="2017-08-25T11:58:00Z"/>
                <w:rFonts w:ascii="Times New Roman" w:eastAsia="Times New Roman" w:hAnsi="Times New Roman" w:cs="Times New Roman"/>
                <w:color w:val="000000"/>
                <w:sz w:val="14"/>
                <w:szCs w:val="14"/>
                <w:rPrChange w:id="3686" w:author="Liezyl Liton" w:date="2017-08-21T21:34:00Z">
                  <w:rPr>
                    <w:ins w:id="3687" w:author="Liezyl Liton" w:date="2017-08-21T16:50:00Z"/>
                    <w:del w:id="3688" w:author="Jen" w:date="2017-08-25T11:58:00Z"/>
                    <w:rFonts w:ascii="Times New Roman" w:eastAsia="Times New Roman" w:hAnsi="Times New Roman" w:cs="Times New Roman"/>
                    <w:b/>
                    <w:bCs/>
                    <w:color w:val="000000"/>
                    <w:sz w:val="16"/>
                    <w:szCs w:val="16"/>
                  </w:rPr>
                </w:rPrChange>
              </w:rPr>
              <w:pPrChange w:id="3689" w:author="John Junico Bernados" w:date="2017-08-24T00:06:00Z">
                <w:pPr>
                  <w:spacing w:after="0" w:line="240" w:lineRule="auto"/>
                  <w:jc w:val="right"/>
                </w:pPr>
              </w:pPrChange>
            </w:pPr>
            <w:ins w:id="3690" w:author="Liezyl Liton" w:date="2017-08-21T16:50:00Z">
              <w:del w:id="3691" w:author="Jen" w:date="2017-08-25T11:58:00Z">
                <w:r w:rsidRPr="00617EC9" w:rsidDel="009B286C">
                  <w:rPr>
                    <w:rFonts w:ascii="Times New Roman" w:eastAsia="Times New Roman" w:hAnsi="Times New Roman" w:cs="Times New Roman"/>
                    <w:color w:val="000000"/>
                    <w:sz w:val="14"/>
                    <w:szCs w:val="14"/>
                    <w:rPrChange w:id="3692" w:author="Liezyl Liton" w:date="2017-08-21T21:34:00Z">
                      <w:rPr>
                        <w:rFonts w:ascii="Times New Roman" w:eastAsia="Times New Roman" w:hAnsi="Times New Roman" w:cs="Times New Roman"/>
                        <w:color w:val="000000"/>
                        <w:sz w:val="16"/>
                        <w:szCs w:val="16"/>
                      </w:rPr>
                    </w:rPrChange>
                  </w:rPr>
                  <w:delText xml:space="preserve">        1,795 </w:delText>
                </w:r>
              </w:del>
            </w:ins>
          </w:p>
        </w:tc>
        <w:tc>
          <w:tcPr>
            <w:tcW w:w="900" w:type="dxa"/>
            <w:tcBorders>
              <w:top w:val="nil"/>
              <w:left w:val="nil"/>
              <w:bottom w:val="single" w:sz="8" w:space="0" w:color="auto"/>
              <w:right w:val="single" w:sz="8" w:space="0" w:color="auto"/>
            </w:tcBorders>
            <w:shd w:val="clear" w:color="auto" w:fill="auto"/>
            <w:vAlign w:val="center"/>
            <w:tcPrChange w:id="369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BC51106" w14:textId="4AA8922F" w:rsidR="00236F5F" w:rsidRPr="00617EC9" w:rsidDel="009B286C" w:rsidRDefault="00236F5F">
            <w:pPr>
              <w:spacing w:after="0" w:line="240" w:lineRule="auto"/>
              <w:ind w:hanging="450"/>
              <w:rPr>
                <w:ins w:id="3694" w:author="Liezyl Liton" w:date="2017-08-21T16:50:00Z"/>
                <w:del w:id="3695" w:author="Jen" w:date="2017-08-25T11:58:00Z"/>
                <w:rFonts w:ascii="Times New Roman" w:eastAsia="Times New Roman" w:hAnsi="Times New Roman" w:cs="Times New Roman"/>
                <w:color w:val="000000"/>
                <w:sz w:val="14"/>
                <w:szCs w:val="14"/>
                <w:rPrChange w:id="3696" w:author="Liezyl Liton" w:date="2017-08-21T21:34:00Z">
                  <w:rPr>
                    <w:ins w:id="3697" w:author="Liezyl Liton" w:date="2017-08-21T16:50:00Z"/>
                    <w:del w:id="3698" w:author="Jen" w:date="2017-08-25T11:58:00Z"/>
                    <w:rFonts w:ascii="Times New Roman" w:eastAsia="Times New Roman" w:hAnsi="Times New Roman" w:cs="Times New Roman"/>
                    <w:b/>
                    <w:bCs/>
                    <w:color w:val="000000"/>
                    <w:sz w:val="16"/>
                    <w:szCs w:val="16"/>
                  </w:rPr>
                </w:rPrChange>
              </w:rPr>
              <w:pPrChange w:id="3699" w:author="John Junico Bernados" w:date="2017-08-24T00:06:00Z">
                <w:pPr>
                  <w:spacing w:after="0" w:line="240" w:lineRule="auto"/>
                  <w:jc w:val="right"/>
                </w:pPr>
              </w:pPrChange>
            </w:pPr>
            <w:ins w:id="3700" w:author="Liezyl Liton" w:date="2017-08-21T16:50:00Z">
              <w:del w:id="3701" w:author="Jen" w:date="2017-08-25T11:58:00Z">
                <w:r w:rsidRPr="00617EC9" w:rsidDel="009B286C">
                  <w:rPr>
                    <w:rFonts w:ascii="Times New Roman" w:eastAsia="Times New Roman" w:hAnsi="Times New Roman" w:cs="Times New Roman"/>
                    <w:color w:val="000000"/>
                    <w:sz w:val="14"/>
                    <w:szCs w:val="14"/>
                    <w:rPrChange w:id="3702" w:author="Liezyl Liton" w:date="2017-08-21T21:34:00Z">
                      <w:rPr>
                        <w:rFonts w:ascii="Times New Roman" w:eastAsia="Times New Roman" w:hAnsi="Times New Roman" w:cs="Times New Roman"/>
                        <w:color w:val="000000"/>
                        <w:sz w:val="16"/>
                        <w:szCs w:val="16"/>
                      </w:rPr>
                    </w:rPrChange>
                  </w:rPr>
                  <w:delText xml:space="preserve">              4,487,500 </w:delText>
                </w:r>
              </w:del>
            </w:ins>
          </w:p>
        </w:tc>
        <w:tc>
          <w:tcPr>
            <w:tcW w:w="810" w:type="dxa"/>
            <w:tcBorders>
              <w:top w:val="nil"/>
              <w:left w:val="nil"/>
              <w:bottom w:val="single" w:sz="8" w:space="0" w:color="auto"/>
              <w:right w:val="single" w:sz="8" w:space="0" w:color="auto"/>
            </w:tcBorders>
            <w:shd w:val="clear" w:color="auto" w:fill="auto"/>
            <w:vAlign w:val="center"/>
            <w:tcPrChange w:id="370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22AD5CB" w14:textId="688574BA" w:rsidR="00236F5F" w:rsidRPr="00617EC9" w:rsidDel="009B286C" w:rsidRDefault="00236F5F">
            <w:pPr>
              <w:spacing w:after="0" w:line="240" w:lineRule="auto"/>
              <w:ind w:hanging="450"/>
              <w:rPr>
                <w:ins w:id="3704" w:author="Liezyl Liton" w:date="2017-08-21T16:50:00Z"/>
                <w:del w:id="3705" w:author="Jen" w:date="2017-08-25T11:58:00Z"/>
                <w:rFonts w:ascii="Times New Roman" w:eastAsia="Times New Roman" w:hAnsi="Times New Roman" w:cs="Times New Roman"/>
                <w:color w:val="000000"/>
                <w:sz w:val="14"/>
                <w:szCs w:val="14"/>
                <w:rPrChange w:id="3706" w:author="Liezyl Liton" w:date="2017-08-21T21:34:00Z">
                  <w:rPr>
                    <w:ins w:id="3707" w:author="Liezyl Liton" w:date="2017-08-21T16:50:00Z"/>
                    <w:del w:id="3708" w:author="Jen" w:date="2017-08-25T11:58:00Z"/>
                    <w:rFonts w:ascii="Times New Roman" w:eastAsia="Times New Roman" w:hAnsi="Times New Roman" w:cs="Times New Roman"/>
                    <w:b/>
                    <w:bCs/>
                    <w:color w:val="000000"/>
                    <w:sz w:val="16"/>
                    <w:szCs w:val="16"/>
                  </w:rPr>
                </w:rPrChange>
              </w:rPr>
              <w:pPrChange w:id="3709" w:author="John Junico Bernados" w:date="2017-08-24T00:06:00Z">
                <w:pPr>
                  <w:spacing w:after="0" w:line="240" w:lineRule="auto"/>
                  <w:jc w:val="right"/>
                </w:pPr>
              </w:pPrChange>
            </w:pPr>
            <w:ins w:id="3710" w:author="Liezyl Liton" w:date="2017-08-21T16:50:00Z">
              <w:del w:id="3711" w:author="Jen" w:date="2017-08-25T11:58:00Z">
                <w:r w:rsidRPr="00617EC9" w:rsidDel="009B286C">
                  <w:rPr>
                    <w:rFonts w:ascii="Times New Roman" w:eastAsia="Times New Roman" w:hAnsi="Times New Roman" w:cs="Times New Roman"/>
                    <w:color w:val="000000"/>
                    <w:sz w:val="14"/>
                    <w:szCs w:val="14"/>
                    <w:rPrChange w:id="3712" w:author="Liezyl Liton" w:date="2017-08-21T21:34:00Z">
                      <w:rPr>
                        <w:rFonts w:ascii="Times New Roman" w:eastAsia="Times New Roman" w:hAnsi="Times New Roman" w:cs="Times New Roman"/>
                        <w:color w:val="000000"/>
                        <w:sz w:val="16"/>
                        <w:szCs w:val="16"/>
                      </w:rPr>
                    </w:rPrChange>
                  </w:rPr>
                  <w:delText xml:space="preserve">        2,442 </w:delText>
                </w:r>
              </w:del>
            </w:ins>
          </w:p>
        </w:tc>
        <w:tc>
          <w:tcPr>
            <w:tcW w:w="900" w:type="dxa"/>
            <w:tcBorders>
              <w:top w:val="nil"/>
              <w:left w:val="nil"/>
              <w:bottom w:val="single" w:sz="8" w:space="0" w:color="auto"/>
              <w:right w:val="single" w:sz="8" w:space="0" w:color="auto"/>
            </w:tcBorders>
            <w:shd w:val="clear" w:color="auto" w:fill="auto"/>
            <w:vAlign w:val="center"/>
            <w:tcPrChange w:id="371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60589294" w14:textId="2881CE8B" w:rsidR="00236F5F" w:rsidRPr="00617EC9" w:rsidDel="009B286C" w:rsidRDefault="00236F5F">
            <w:pPr>
              <w:spacing w:after="0" w:line="240" w:lineRule="auto"/>
              <w:ind w:hanging="450"/>
              <w:rPr>
                <w:ins w:id="3714" w:author="Liezyl Liton" w:date="2017-08-21T16:50:00Z"/>
                <w:del w:id="3715" w:author="Jen" w:date="2017-08-25T11:58:00Z"/>
                <w:rFonts w:ascii="Times New Roman" w:eastAsia="Times New Roman" w:hAnsi="Times New Roman" w:cs="Times New Roman"/>
                <w:color w:val="000000"/>
                <w:sz w:val="14"/>
                <w:szCs w:val="14"/>
                <w:rPrChange w:id="3716" w:author="Liezyl Liton" w:date="2017-08-21T21:34:00Z">
                  <w:rPr>
                    <w:ins w:id="3717" w:author="Liezyl Liton" w:date="2017-08-21T16:50:00Z"/>
                    <w:del w:id="3718" w:author="Jen" w:date="2017-08-25T11:58:00Z"/>
                    <w:rFonts w:ascii="Times New Roman" w:eastAsia="Times New Roman" w:hAnsi="Times New Roman" w:cs="Times New Roman"/>
                    <w:b/>
                    <w:bCs/>
                    <w:color w:val="000000"/>
                    <w:sz w:val="16"/>
                    <w:szCs w:val="16"/>
                  </w:rPr>
                </w:rPrChange>
              </w:rPr>
              <w:pPrChange w:id="3719" w:author="John Junico Bernados" w:date="2017-08-24T00:06:00Z">
                <w:pPr>
                  <w:spacing w:after="0" w:line="240" w:lineRule="auto"/>
                  <w:jc w:val="right"/>
                </w:pPr>
              </w:pPrChange>
            </w:pPr>
            <w:ins w:id="3720" w:author="Liezyl Liton" w:date="2017-08-21T16:50:00Z">
              <w:del w:id="3721" w:author="Jen" w:date="2017-08-25T11:58:00Z">
                <w:r w:rsidRPr="00617EC9" w:rsidDel="009B286C">
                  <w:rPr>
                    <w:rFonts w:ascii="Times New Roman" w:eastAsia="Times New Roman" w:hAnsi="Times New Roman" w:cs="Times New Roman"/>
                    <w:color w:val="000000"/>
                    <w:sz w:val="14"/>
                    <w:szCs w:val="14"/>
                    <w:rPrChange w:id="3722" w:author="Liezyl Liton" w:date="2017-08-21T21:34:00Z">
                      <w:rPr>
                        <w:rFonts w:ascii="Times New Roman" w:eastAsia="Times New Roman" w:hAnsi="Times New Roman" w:cs="Times New Roman"/>
                        <w:color w:val="000000"/>
                        <w:sz w:val="16"/>
                        <w:szCs w:val="16"/>
                      </w:rPr>
                    </w:rPrChange>
                  </w:rPr>
                  <w:delText xml:space="preserve">            2,319,900</w:delText>
                </w:r>
              </w:del>
            </w:ins>
          </w:p>
        </w:tc>
        <w:tc>
          <w:tcPr>
            <w:tcW w:w="810" w:type="dxa"/>
            <w:tcBorders>
              <w:top w:val="nil"/>
              <w:left w:val="nil"/>
              <w:bottom w:val="single" w:sz="8" w:space="0" w:color="auto"/>
              <w:right w:val="single" w:sz="8" w:space="0" w:color="auto"/>
            </w:tcBorders>
            <w:shd w:val="clear" w:color="auto" w:fill="auto"/>
            <w:vAlign w:val="center"/>
            <w:tcPrChange w:id="372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40FC1CB2" w14:textId="4611A3A1" w:rsidR="00236F5F" w:rsidRPr="00617EC9" w:rsidDel="009B286C" w:rsidRDefault="00236F5F">
            <w:pPr>
              <w:spacing w:after="0" w:line="240" w:lineRule="auto"/>
              <w:ind w:hanging="450"/>
              <w:rPr>
                <w:ins w:id="3724" w:author="Liezyl Liton" w:date="2017-08-21T16:50:00Z"/>
                <w:del w:id="3725" w:author="Jen" w:date="2017-08-25T11:58:00Z"/>
                <w:rFonts w:ascii="Times New Roman" w:eastAsia="Times New Roman" w:hAnsi="Times New Roman" w:cs="Times New Roman"/>
                <w:color w:val="000000"/>
                <w:sz w:val="14"/>
                <w:szCs w:val="14"/>
                <w:rPrChange w:id="3726" w:author="Liezyl Liton" w:date="2017-08-21T21:34:00Z">
                  <w:rPr>
                    <w:ins w:id="3727" w:author="Liezyl Liton" w:date="2017-08-21T16:50:00Z"/>
                    <w:del w:id="3728" w:author="Jen" w:date="2017-08-25T11:58:00Z"/>
                    <w:rFonts w:ascii="Times New Roman" w:eastAsia="Times New Roman" w:hAnsi="Times New Roman" w:cs="Times New Roman"/>
                    <w:b/>
                    <w:bCs/>
                    <w:color w:val="000000"/>
                    <w:sz w:val="16"/>
                    <w:szCs w:val="16"/>
                  </w:rPr>
                </w:rPrChange>
              </w:rPr>
              <w:pPrChange w:id="3729" w:author="John Junico Bernados" w:date="2017-08-24T00:06:00Z">
                <w:pPr>
                  <w:spacing w:after="0" w:line="240" w:lineRule="auto"/>
                  <w:jc w:val="right"/>
                </w:pPr>
              </w:pPrChange>
            </w:pPr>
            <w:ins w:id="3730" w:author="Liezyl Liton" w:date="2017-08-21T16:50:00Z">
              <w:del w:id="3731" w:author="Jen" w:date="2017-08-25T11:58:00Z">
                <w:r w:rsidRPr="00617EC9" w:rsidDel="009B286C">
                  <w:rPr>
                    <w:rFonts w:ascii="Times New Roman" w:eastAsia="Times New Roman" w:hAnsi="Times New Roman" w:cs="Times New Roman"/>
                    <w:color w:val="000000"/>
                    <w:sz w:val="14"/>
                    <w:szCs w:val="14"/>
                    <w:rPrChange w:id="3732" w:author="Liezyl Liton" w:date="2017-08-21T21:34:00Z">
                      <w:rPr>
                        <w:rFonts w:ascii="Times New Roman" w:eastAsia="Times New Roman" w:hAnsi="Times New Roman" w:cs="Times New Roman"/>
                        <w:color w:val="000000"/>
                        <w:sz w:val="16"/>
                        <w:szCs w:val="16"/>
                      </w:rPr>
                    </w:rPrChange>
                  </w:rPr>
                  <w:delText xml:space="preserve">           8,859 </w:delText>
                </w:r>
              </w:del>
            </w:ins>
          </w:p>
        </w:tc>
        <w:tc>
          <w:tcPr>
            <w:tcW w:w="990" w:type="dxa"/>
            <w:tcBorders>
              <w:top w:val="nil"/>
              <w:left w:val="nil"/>
              <w:bottom w:val="single" w:sz="8" w:space="0" w:color="auto"/>
              <w:right w:val="single" w:sz="8" w:space="0" w:color="auto"/>
            </w:tcBorders>
            <w:shd w:val="clear" w:color="auto" w:fill="auto"/>
            <w:vAlign w:val="center"/>
            <w:tcPrChange w:id="3733"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22E5A5D8" w14:textId="196FC53A" w:rsidR="00236F5F" w:rsidRPr="00617EC9" w:rsidDel="009B286C" w:rsidRDefault="00236F5F">
            <w:pPr>
              <w:spacing w:after="0" w:line="240" w:lineRule="auto"/>
              <w:ind w:hanging="450"/>
              <w:rPr>
                <w:ins w:id="3734" w:author="Liezyl Liton" w:date="2017-08-21T16:50:00Z"/>
                <w:del w:id="3735" w:author="Jen" w:date="2017-08-25T11:58:00Z"/>
                <w:rFonts w:ascii="Times New Roman" w:eastAsia="Times New Roman" w:hAnsi="Times New Roman" w:cs="Times New Roman"/>
                <w:color w:val="000000"/>
                <w:sz w:val="14"/>
                <w:szCs w:val="14"/>
                <w:rPrChange w:id="3736" w:author="Liezyl Liton" w:date="2017-08-21T21:34:00Z">
                  <w:rPr>
                    <w:ins w:id="3737" w:author="Liezyl Liton" w:date="2017-08-21T16:50:00Z"/>
                    <w:del w:id="3738" w:author="Jen" w:date="2017-08-25T11:58:00Z"/>
                    <w:rFonts w:ascii="Times New Roman" w:eastAsia="Times New Roman" w:hAnsi="Times New Roman" w:cs="Times New Roman"/>
                    <w:b/>
                    <w:bCs/>
                    <w:color w:val="000000"/>
                    <w:sz w:val="16"/>
                    <w:szCs w:val="16"/>
                  </w:rPr>
                </w:rPrChange>
              </w:rPr>
              <w:pPrChange w:id="3739" w:author="John Junico Bernados" w:date="2017-08-24T00:06:00Z">
                <w:pPr>
                  <w:spacing w:after="0" w:line="240" w:lineRule="auto"/>
                  <w:jc w:val="right"/>
                </w:pPr>
              </w:pPrChange>
            </w:pPr>
            <w:ins w:id="3740" w:author="Liezyl Liton" w:date="2017-08-21T16:50:00Z">
              <w:del w:id="3741" w:author="Jen" w:date="2017-08-25T11:58:00Z">
                <w:r w:rsidRPr="00617EC9" w:rsidDel="009B286C">
                  <w:rPr>
                    <w:rFonts w:ascii="Times New Roman" w:eastAsia="Times New Roman" w:hAnsi="Times New Roman" w:cs="Times New Roman"/>
                    <w:color w:val="000000"/>
                    <w:sz w:val="14"/>
                    <w:szCs w:val="14"/>
                    <w:rPrChange w:id="3742" w:author="Liezyl Liton" w:date="2017-08-21T21:34:00Z">
                      <w:rPr>
                        <w:rFonts w:ascii="Times New Roman" w:eastAsia="Times New Roman" w:hAnsi="Times New Roman" w:cs="Times New Roman"/>
                        <w:color w:val="000000"/>
                        <w:sz w:val="16"/>
                        <w:szCs w:val="16"/>
                      </w:rPr>
                    </w:rPrChange>
                  </w:rPr>
                  <w:delText xml:space="preserve">                 20,158,260 </w:delText>
                </w:r>
              </w:del>
            </w:ins>
          </w:p>
        </w:tc>
      </w:tr>
      <w:tr w:rsidR="00E2745D" w:rsidRPr="00617EC9" w:rsidDel="009B286C" w14:paraId="1BC85762" w14:textId="64381447" w:rsidTr="00225D19">
        <w:tblPrEx>
          <w:tblPrExChange w:id="3743" w:author="John Junico Bernados" w:date="2017-08-23T23:55:00Z">
            <w:tblPrEx>
              <w:tblW w:w="11675" w:type="dxa"/>
            </w:tblPrEx>
          </w:tblPrExChange>
        </w:tblPrEx>
        <w:trPr>
          <w:trHeight w:val="310"/>
          <w:jc w:val="center"/>
          <w:ins w:id="3744" w:author="Liezyl Liton" w:date="2017-08-21T16:50:00Z"/>
          <w:del w:id="3745" w:author="Jen" w:date="2017-08-25T11:58:00Z"/>
          <w:trPrChange w:id="3746"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3747"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37BA09A3" w14:textId="64DC0E85" w:rsidR="00236F5F" w:rsidRPr="00617EC9" w:rsidDel="009B286C" w:rsidRDefault="00236F5F">
            <w:pPr>
              <w:spacing w:after="0" w:line="240" w:lineRule="auto"/>
              <w:ind w:hanging="450"/>
              <w:rPr>
                <w:ins w:id="3748" w:author="Liezyl Liton" w:date="2017-08-21T16:50:00Z"/>
                <w:del w:id="3749" w:author="Jen" w:date="2017-08-25T11:58:00Z"/>
                <w:rFonts w:ascii="Times New Roman" w:eastAsia="Times New Roman" w:hAnsi="Times New Roman" w:cs="Times New Roman"/>
                <w:color w:val="000000"/>
                <w:sz w:val="14"/>
                <w:szCs w:val="14"/>
                <w:rPrChange w:id="3750" w:author="Liezyl Liton" w:date="2017-08-21T21:34:00Z">
                  <w:rPr>
                    <w:ins w:id="3751" w:author="Liezyl Liton" w:date="2017-08-21T16:50:00Z"/>
                    <w:del w:id="3752" w:author="Jen" w:date="2017-08-25T11:58:00Z"/>
                    <w:rFonts w:ascii="Times New Roman" w:eastAsia="Times New Roman" w:hAnsi="Times New Roman" w:cs="Times New Roman"/>
                    <w:b/>
                    <w:bCs/>
                    <w:color w:val="000000"/>
                    <w:sz w:val="18"/>
                    <w:szCs w:val="18"/>
                  </w:rPr>
                </w:rPrChange>
              </w:rPr>
              <w:pPrChange w:id="3753" w:author="John Junico Bernados" w:date="2017-08-24T00:06:00Z">
                <w:pPr>
                  <w:spacing w:after="0" w:line="240" w:lineRule="auto"/>
                </w:pPr>
              </w:pPrChange>
            </w:pPr>
            <w:ins w:id="3754" w:author="Liezyl Liton" w:date="2017-08-21T16:50:00Z">
              <w:del w:id="3755" w:author="Jen" w:date="2017-08-25T11:58:00Z">
                <w:r w:rsidRPr="00617EC9" w:rsidDel="009B286C">
                  <w:rPr>
                    <w:rFonts w:ascii="Times New Roman" w:eastAsia="Times New Roman" w:hAnsi="Times New Roman" w:cs="Times New Roman"/>
                    <w:color w:val="000000"/>
                    <w:sz w:val="14"/>
                    <w:szCs w:val="14"/>
                    <w:rPrChange w:id="3756" w:author="Liezyl Liton" w:date="2017-08-21T21:34:00Z">
                      <w:rPr>
                        <w:rFonts w:ascii="Times New Roman" w:eastAsia="Times New Roman" w:hAnsi="Times New Roman" w:cs="Times New Roman"/>
                        <w:color w:val="000000"/>
                        <w:sz w:val="18"/>
                      </w:rPr>
                    </w:rPrChange>
                  </w:rPr>
                  <w:delText>Balagtas</w:delText>
                </w:r>
              </w:del>
            </w:ins>
          </w:p>
        </w:tc>
        <w:tc>
          <w:tcPr>
            <w:tcW w:w="810" w:type="dxa"/>
            <w:tcBorders>
              <w:top w:val="nil"/>
              <w:left w:val="nil"/>
              <w:bottom w:val="single" w:sz="8" w:space="0" w:color="auto"/>
              <w:right w:val="single" w:sz="8" w:space="0" w:color="auto"/>
            </w:tcBorders>
            <w:shd w:val="clear" w:color="auto" w:fill="auto"/>
            <w:vAlign w:val="center"/>
            <w:tcPrChange w:id="375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7108DD9" w14:textId="6E2A064B" w:rsidR="00236F5F" w:rsidRPr="00617EC9" w:rsidDel="009B286C" w:rsidRDefault="00236F5F">
            <w:pPr>
              <w:spacing w:after="0" w:line="240" w:lineRule="auto"/>
              <w:ind w:hanging="450"/>
              <w:rPr>
                <w:ins w:id="3758" w:author="Liezyl Liton" w:date="2017-08-21T16:50:00Z"/>
                <w:del w:id="3759" w:author="Jen" w:date="2017-08-25T11:58:00Z"/>
                <w:rFonts w:ascii="Times New Roman" w:eastAsia="Times New Roman" w:hAnsi="Times New Roman" w:cs="Times New Roman"/>
                <w:color w:val="000000"/>
                <w:sz w:val="14"/>
                <w:szCs w:val="14"/>
                <w:rPrChange w:id="3760" w:author="Liezyl Liton" w:date="2017-08-21T21:34:00Z">
                  <w:rPr>
                    <w:ins w:id="3761" w:author="Liezyl Liton" w:date="2017-08-21T16:50:00Z"/>
                    <w:del w:id="3762" w:author="Jen" w:date="2017-08-25T11:58:00Z"/>
                    <w:rFonts w:ascii="Times New Roman" w:eastAsia="Times New Roman" w:hAnsi="Times New Roman" w:cs="Times New Roman"/>
                    <w:b/>
                    <w:bCs/>
                    <w:color w:val="000000"/>
                    <w:sz w:val="16"/>
                    <w:szCs w:val="16"/>
                  </w:rPr>
                </w:rPrChange>
              </w:rPr>
              <w:pPrChange w:id="3763" w:author="John Junico Bernados" w:date="2017-08-24T00:06:00Z">
                <w:pPr>
                  <w:spacing w:after="0" w:line="240" w:lineRule="auto"/>
                  <w:jc w:val="right"/>
                </w:pPr>
              </w:pPrChange>
            </w:pPr>
            <w:ins w:id="3764" w:author="Liezyl Liton" w:date="2017-08-21T16:50:00Z">
              <w:del w:id="3765" w:author="Jen" w:date="2017-08-25T11:58:00Z">
                <w:r w:rsidRPr="00617EC9" w:rsidDel="009B286C">
                  <w:rPr>
                    <w:rFonts w:ascii="Times New Roman" w:eastAsia="Times New Roman" w:hAnsi="Times New Roman" w:cs="Times New Roman"/>
                    <w:color w:val="000000"/>
                    <w:sz w:val="14"/>
                    <w:szCs w:val="14"/>
                    <w:rPrChange w:id="376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76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11EC3A7" w14:textId="0A1C5B53" w:rsidR="00236F5F" w:rsidRPr="00617EC9" w:rsidDel="009B286C" w:rsidRDefault="00236F5F">
            <w:pPr>
              <w:spacing w:after="0" w:line="240" w:lineRule="auto"/>
              <w:ind w:hanging="450"/>
              <w:rPr>
                <w:ins w:id="3768" w:author="Liezyl Liton" w:date="2017-08-21T16:50:00Z"/>
                <w:del w:id="3769" w:author="Jen" w:date="2017-08-25T11:58:00Z"/>
                <w:rFonts w:ascii="Times New Roman" w:eastAsia="Times New Roman" w:hAnsi="Times New Roman" w:cs="Times New Roman"/>
                <w:color w:val="000000"/>
                <w:sz w:val="14"/>
                <w:szCs w:val="14"/>
                <w:rPrChange w:id="3770" w:author="Liezyl Liton" w:date="2017-08-21T21:34:00Z">
                  <w:rPr>
                    <w:ins w:id="3771" w:author="Liezyl Liton" w:date="2017-08-21T16:50:00Z"/>
                    <w:del w:id="3772" w:author="Jen" w:date="2017-08-25T11:58:00Z"/>
                    <w:rFonts w:ascii="Times New Roman" w:eastAsia="Times New Roman" w:hAnsi="Times New Roman" w:cs="Times New Roman"/>
                    <w:b/>
                    <w:bCs/>
                    <w:color w:val="000000"/>
                    <w:sz w:val="16"/>
                    <w:szCs w:val="16"/>
                  </w:rPr>
                </w:rPrChange>
              </w:rPr>
              <w:pPrChange w:id="3773" w:author="John Junico Bernados" w:date="2017-08-24T00:06:00Z">
                <w:pPr>
                  <w:spacing w:after="0" w:line="240" w:lineRule="auto"/>
                  <w:jc w:val="right"/>
                </w:pPr>
              </w:pPrChange>
            </w:pPr>
            <w:ins w:id="3774" w:author="Liezyl Liton" w:date="2017-08-21T16:50:00Z">
              <w:del w:id="3775" w:author="Jen" w:date="2017-08-25T11:58:00Z">
                <w:r w:rsidRPr="00617EC9" w:rsidDel="009B286C">
                  <w:rPr>
                    <w:rFonts w:ascii="Times New Roman" w:eastAsia="Times New Roman" w:hAnsi="Times New Roman" w:cs="Times New Roman"/>
                    <w:color w:val="000000"/>
                    <w:sz w:val="14"/>
                    <w:szCs w:val="14"/>
                    <w:rPrChange w:id="377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77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444C765" w14:textId="74E22586" w:rsidR="00236F5F" w:rsidRPr="00617EC9" w:rsidDel="009B286C" w:rsidRDefault="00236F5F">
            <w:pPr>
              <w:spacing w:after="0" w:line="240" w:lineRule="auto"/>
              <w:ind w:hanging="450"/>
              <w:rPr>
                <w:ins w:id="3778" w:author="Liezyl Liton" w:date="2017-08-21T16:50:00Z"/>
                <w:del w:id="3779" w:author="Jen" w:date="2017-08-25T11:58:00Z"/>
                <w:rFonts w:ascii="Times New Roman" w:eastAsia="Times New Roman" w:hAnsi="Times New Roman" w:cs="Times New Roman"/>
                <w:color w:val="000000"/>
                <w:sz w:val="14"/>
                <w:szCs w:val="14"/>
                <w:rPrChange w:id="3780" w:author="Liezyl Liton" w:date="2017-08-21T21:34:00Z">
                  <w:rPr>
                    <w:ins w:id="3781" w:author="Liezyl Liton" w:date="2017-08-21T16:50:00Z"/>
                    <w:del w:id="3782" w:author="Jen" w:date="2017-08-25T11:58:00Z"/>
                    <w:rFonts w:ascii="Times New Roman" w:eastAsia="Times New Roman" w:hAnsi="Times New Roman" w:cs="Times New Roman"/>
                    <w:b/>
                    <w:bCs/>
                    <w:color w:val="000000"/>
                    <w:sz w:val="16"/>
                    <w:szCs w:val="16"/>
                  </w:rPr>
                </w:rPrChange>
              </w:rPr>
              <w:pPrChange w:id="3783" w:author="John Junico Bernados" w:date="2017-08-24T00:06:00Z">
                <w:pPr>
                  <w:spacing w:after="0" w:line="240" w:lineRule="auto"/>
                  <w:jc w:val="right"/>
                </w:pPr>
              </w:pPrChange>
            </w:pPr>
            <w:ins w:id="3784" w:author="Liezyl Liton" w:date="2017-08-21T16:50:00Z">
              <w:del w:id="3785" w:author="Jen" w:date="2017-08-25T11:58:00Z">
                <w:r w:rsidRPr="00617EC9" w:rsidDel="009B286C">
                  <w:rPr>
                    <w:rFonts w:ascii="Times New Roman" w:eastAsia="Times New Roman" w:hAnsi="Times New Roman" w:cs="Times New Roman"/>
                    <w:color w:val="000000"/>
                    <w:sz w:val="14"/>
                    <w:szCs w:val="14"/>
                    <w:rPrChange w:id="378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78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7DA22C7A" w14:textId="3920EE7A" w:rsidR="00236F5F" w:rsidRPr="00617EC9" w:rsidDel="009B286C" w:rsidRDefault="00236F5F">
            <w:pPr>
              <w:spacing w:after="0" w:line="240" w:lineRule="auto"/>
              <w:ind w:hanging="450"/>
              <w:rPr>
                <w:ins w:id="3788" w:author="Liezyl Liton" w:date="2017-08-21T16:50:00Z"/>
                <w:del w:id="3789" w:author="Jen" w:date="2017-08-25T11:58:00Z"/>
                <w:rFonts w:ascii="Times New Roman" w:eastAsia="Times New Roman" w:hAnsi="Times New Roman" w:cs="Times New Roman"/>
                <w:color w:val="000000"/>
                <w:sz w:val="14"/>
                <w:szCs w:val="14"/>
                <w:rPrChange w:id="3790" w:author="Liezyl Liton" w:date="2017-08-21T21:34:00Z">
                  <w:rPr>
                    <w:ins w:id="3791" w:author="Liezyl Liton" w:date="2017-08-21T16:50:00Z"/>
                    <w:del w:id="3792" w:author="Jen" w:date="2017-08-25T11:58:00Z"/>
                    <w:rFonts w:ascii="Times New Roman" w:eastAsia="Times New Roman" w:hAnsi="Times New Roman" w:cs="Times New Roman"/>
                    <w:b/>
                    <w:bCs/>
                    <w:color w:val="000000"/>
                    <w:sz w:val="16"/>
                    <w:szCs w:val="16"/>
                  </w:rPr>
                </w:rPrChange>
              </w:rPr>
              <w:pPrChange w:id="3793" w:author="John Junico Bernados" w:date="2017-08-24T00:06:00Z">
                <w:pPr>
                  <w:spacing w:after="0" w:line="240" w:lineRule="auto"/>
                  <w:jc w:val="right"/>
                </w:pPr>
              </w:pPrChange>
            </w:pPr>
            <w:ins w:id="3794" w:author="Liezyl Liton" w:date="2017-08-21T16:50:00Z">
              <w:del w:id="3795" w:author="Jen" w:date="2017-08-25T11:58:00Z">
                <w:r w:rsidRPr="00617EC9" w:rsidDel="009B286C">
                  <w:rPr>
                    <w:rFonts w:ascii="Times New Roman" w:eastAsia="Times New Roman" w:hAnsi="Times New Roman" w:cs="Times New Roman"/>
                    <w:color w:val="000000"/>
                    <w:sz w:val="14"/>
                    <w:szCs w:val="14"/>
                    <w:rPrChange w:id="379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79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51914CC4" w14:textId="4E644C92" w:rsidR="00236F5F" w:rsidRPr="00617EC9" w:rsidDel="009B286C" w:rsidRDefault="00236F5F">
            <w:pPr>
              <w:spacing w:after="0" w:line="240" w:lineRule="auto"/>
              <w:ind w:hanging="450"/>
              <w:rPr>
                <w:ins w:id="3798" w:author="Liezyl Liton" w:date="2017-08-21T16:50:00Z"/>
                <w:del w:id="3799" w:author="Jen" w:date="2017-08-25T11:58:00Z"/>
                <w:rFonts w:ascii="Times New Roman" w:eastAsia="Times New Roman" w:hAnsi="Times New Roman" w:cs="Times New Roman"/>
                <w:color w:val="000000"/>
                <w:sz w:val="14"/>
                <w:szCs w:val="14"/>
                <w:rPrChange w:id="3800" w:author="Liezyl Liton" w:date="2017-08-21T21:34:00Z">
                  <w:rPr>
                    <w:ins w:id="3801" w:author="Liezyl Liton" w:date="2017-08-21T16:50:00Z"/>
                    <w:del w:id="3802" w:author="Jen" w:date="2017-08-25T11:58:00Z"/>
                    <w:rFonts w:ascii="Times New Roman" w:eastAsia="Times New Roman" w:hAnsi="Times New Roman" w:cs="Times New Roman"/>
                    <w:b/>
                    <w:bCs/>
                    <w:color w:val="000000"/>
                    <w:sz w:val="16"/>
                    <w:szCs w:val="16"/>
                  </w:rPr>
                </w:rPrChange>
              </w:rPr>
              <w:pPrChange w:id="3803" w:author="John Junico Bernados" w:date="2017-08-24T00:06:00Z">
                <w:pPr>
                  <w:spacing w:after="0" w:line="240" w:lineRule="auto"/>
                  <w:jc w:val="right"/>
                </w:pPr>
              </w:pPrChange>
            </w:pPr>
            <w:ins w:id="3804" w:author="Liezyl Liton" w:date="2017-08-21T16:50:00Z">
              <w:del w:id="3805" w:author="Jen" w:date="2017-08-25T11:58:00Z">
                <w:r w:rsidRPr="00617EC9" w:rsidDel="009B286C">
                  <w:rPr>
                    <w:rFonts w:ascii="Times New Roman" w:eastAsia="Times New Roman" w:hAnsi="Times New Roman" w:cs="Times New Roman"/>
                    <w:color w:val="000000"/>
                    <w:sz w:val="14"/>
                    <w:szCs w:val="14"/>
                    <w:rPrChange w:id="380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80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E3ACC33" w14:textId="6ABF8D5B" w:rsidR="00236F5F" w:rsidRPr="00617EC9" w:rsidDel="009B286C" w:rsidRDefault="00236F5F">
            <w:pPr>
              <w:spacing w:after="0" w:line="240" w:lineRule="auto"/>
              <w:ind w:hanging="450"/>
              <w:rPr>
                <w:ins w:id="3808" w:author="Liezyl Liton" w:date="2017-08-21T16:50:00Z"/>
                <w:del w:id="3809" w:author="Jen" w:date="2017-08-25T11:58:00Z"/>
                <w:rFonts w:ascii="Times New Roman" w:eastAsia="Times New Roman" w:hAnsi="Times New Roman" w:cs="Times New Roman"/>
                <w:color w:val="000000"/>
                <w:sz w:val="14"/>
                <w:szCs w:val="14"/>
                <w:rPrChange w:id="3810" w:author="Liezyl Liton" w:date="2017-08-21T21:34:00Z">
                  <w:rPr>
                    <w:ins w:id="3811" w:author="Liezyl Liton" w:date="2017-08-21T16:50:00Z"/>
                    <w:del w:id="3812" w:author="Jen" w:date="2017-08-25T11:58:00Z"/>
                    <w:rFonts w:ascii="Times New Roman" w:eastAsia="Times New Roman" w:hAnsi="Times New Roman" w:cs="Times New Roman"/>
                    <w:b/>
                    <w:bCs/>
                    <w:color w:val="000000"/>
                    <w:sz w:val="16"/>
                    <w:szCs w:val="16"/>
                  </w:rPr>
                </w:rPrChange>
              </w:rPr>
              <w:pPrChange w:id="3813" w:author="John Junico Bernados" w:date="2017-08-24T00:06:00Z">
                <w:pPr>
                  <w:spacing w:after="0" w:line="240" w:lineRule="auto"/>
                  <w:jc w:val="right"/>
                </w:pPr>
              </w:pPrChange>
            </w:pPr>
            <w:ins w:id="3814" w:author="Liezyl Liton" w:date="2017-08-21T16:50:00Z">
              <w:del w:id="3815" w:author="Jen" w:date="2017-08-25T11:58:00Z">
                <w:r w:rsidRPr="00617EC9" w:rsidDel="009B286C">
                  <w:rPr>
                    <w:rFonts w:ascii="Times New Roman" w:eastAsia="Times New Roman" w:hAnsi="Times New Roman" w:cs="Times New Roman"/>
                    <w:color w:val="000000"/>
                    <w:sz w:val="14"/>
                    <w:szCs w:val="14"/>
                    <w:rPrChange w:id="381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81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40B8A7EE" w14:textId="560D4CAB" w:rsidR="00236F5F" w:rsidRPr="00617EC9" w:rsidDel="009B286C" w:rsidRDefault="00236F5F">
            <w:pPr>
              <w:spacing w:after="0" w:line="240" w:lineRule="auto"/>
              <w:ind w:hanging="450"/>
              <w:rPr>
                <w:ins w:id="3818" w:author="Liezyl Liton" w:date="2017-08-21T16:50:00Z"/>
                <w:del w:id="3819" w:author="Jen" w:date="2017-08-25T11:58:00Z"/>
                <w:rFonts w:ascii="Times New Roman" w:eastAsia="Times New Roman" w:hAnsi="Times New Roman" w:cs="Times New Roman"/>
                <w:color w:val="000000"/>
                <w:sz w:val="14"/>
                <w:szCs w:val="14"/>
                <w:rPrChange w:id="3820" w:author="Liezyl Liton" w:date="2017-08-21T21:34:00Z">
                  <w:rPr>
                    <w:ins w:id="3821" w:author="Liezyl Liton" w:date="2017-08-21T16:50:00Z"/>
                    <w:del w:id="3822" w:author="Jen" w:date="2017-08-25T11:58:00Z"/>
                    <w:rFonts w:ascii="Times New Roman" w:eastAsia="Times New Roman" w:hAnsi="Times New Roman" w:cs="Times New Roman"/>
                    <w:b/>
                    <w:bCs/>
                    <w:color w:val="000000"/>
                    <w:sz w:val="16"/>
                    <w:szCs w:val="16"/>
                  </w:rPr>
                </w:rPrChange>
              </w:rPr>
              <w:pPrChange w:id="3823" w:author="John Junico Bernados" w:date="2017-08-24T00:06:00Z">
                <w:pPr>
                  <w:spacing w:after="0" w:line="240" w:lineRule="auto"/>
                  <w:jc w:val="right"/>
                </w:pPr>
              </w:pPrChange>
            </w:pPr>
            <w:ins w:id="3824" w:author="Liezyl Liton" w:date="2017-08-21T16:50:00Z">
              <w:del w:id="3825" w:author="Jen" w:date="2017-08-25T11:58:00Z">
                <w:r w:rsidRPr="00617EC9" w:rsidDel="009B286C">
                  <w:rPr>
                    <w:rFonts w:ascii="Times New Roman" w:eastAsia="Times New Roman" w:hAnsi="Times New Roman" w:cs="Times New Roman"/>
                    <w:color w:val="000000"/>
                    <w:sz w:val="14"/>
                    <w:szCs w:val="14"/>
                    <w:rPrChange w:id="382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82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70F226B" w14:textId="42D9999C" w:rsidR="00236F5F" w:rsidRPr="00617EC9" w:rsidDel="009B286C" w:rsidRDefault="00236F5F">
            <w:pPr>
              <w:spacing w:after="0" w:line="240" w:lineRule="auto"/>
              <w:ind w:hanging="450"/>
              <w:rPr>
                <w:ins w:id="3828" w:author="Liezyl Liton" w:date="2017-08-21T16:50:00Z"/>
                <w:del w:id="3829" w:author="Jen" w:date="2017-08-25T11:58:00Z"/>
                <w:rFonts w:ascii="Times New Roman" w:eastAsia="Times New Roman" w:hAnsi="Times New Roman" w:cs="Times New Roman"/>
                <w:color w:val="000000"/>
                <w:sz w:val="14"/>
                <w:szCs w:val="14"/>
                <w:rPrChange w:id="3830" w:author="Liezyl Liton" w:date="2017-08-21T21:34:00Z">
                  <w:rPr>
                    <w:ins w:id="3831" w:author="Liezyl Liton" w:date="2017-08-21T16:50:00Z"/>
                    <w:del w:id="3832" w:author="Jen" w:date="2017-08-25T11:58:00Z"/>
                    <w:rFonts w:ascii="Times New Roman" w:eastAsia="Times New Roman" w:hAnsi="Times New Roman" w:cs="Times New Roman"/>
                    <w:b/>
                    <w:bCs/>
                    <w:color w:val="000000"/>
                    <w:sz w:val="16"/>
                    <w:szCs w:val="16"/>
                  </w:rPr>
                </w:rPrChange>
              </w:rPr>
              <w:pPrChange w:id="3833" w:author="John Junico Bernados" w:date="2017-08-24T00:06:00Z">
                <w:pPr>
                  <w:spacing w:after="0" w:line="240" w:lineRule="auto"/>
                  <w:jc w:val="right"/>
                </w:pPr>
              </w:pPrChange>
            </w:pPr>
            <w:ins w:id="3834" w:author="Liezyl Liton" w:date="2017-08-21T16:50:00Z">
              <w:del w:id="3835" w:author="Jen" w:date="2017-08-25T11:58:00Z">
                <w:r w:rsidRPr="00617EC9" w:rsidDel="009B286C">
                  <w:rPr>
                    <w:rFonts w:ascii="Times New Roman" w:eastAsia="Times New Roman" w:hAnsi="Times New Roman" w:cs="Times New Roman"/>
                    <w:color w:val="000000"/>
                    <w:sz w:val="14"/>
                    <w:szCs w:val="14"/>
                    <w:rPrChange w:id="383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83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6AA804E3" w14:textId="2157AA67" w:rsidR="00236F5F" w:rsidRPr="00617EC9" w:rsidDel="009B286C" w:rsidRDefault="00236F5F">
            <w:pPr>
              <w:spacing w:after="0" w:line="240" w:lineRule="auto"/>
              <w:ind w:hanging="450"/>
              <w:rPr>
                <w:ins w:id="3838" w:author="Liezyl Liton" w:date="2017-08-21T16:50:00Z"/>
                <w:del w:id="3839" w:author="Jen" w:date="2017-08-25T11:58:00Z"/>
                <w:rFonts w:ascii="Times New Roman" w:eastAsia="Times New Roman" w:hAnsi="Times New Roman" w:cs="Times New Roman"/>
                <w:color w:val="000000"/>
                <w:sz w:val="14"/>
                <w:szCs w:val="14"/>
                <w:rPrChange w:id="3840" w:author="Liezyl Liton" w:date="2017-08-21T21:34:00Z">
                  <w:rPr>
                    <w:ins w:id="3841" w:author="Liezyl Liton" w:date="2017-08-21T16:50:00Z"/>
                    <w:del w:id="3842" w:author="Jen" w:date="2017-08-25T11:58:00Z"/>
                    <w:rFonts w:ascii="Times New Roman" w:eastAsia="Times New Roman" w:hAnsi="Times New Roman" w:cs="Times New Roman"/>
                    <w:b/>
                    <w:bCs/>
                    <w:color w:val="000000"/>
                    <w:sz w:val="16"/>
                    <w:szCs w:val="16"/>
                  </w:rPr>
                </w:rPrChange>
              </w:rPr>
              <w:pPrChange w:id="3843" w:author="John Junico Bernados" w:date="2017-08-24T00:06:00Z">
                <w:pPr>
                  <w:spacing w:after="0" w:line="240" w:lineRule="auto"/>
                  <w:jc w:val="right"/>
                </w:pPr>
              </w:pPrChange>
            </w:pPr>
            <w:ins w:id="3844" w:author="Liezyl Liton" w:date="2017-08-21T16:50:00Z">
              <w:del w:id="3845" w:author="Jen" w:date="2017-08-25T11:58:00Z">
                <w:r w:rsidRPr="00617EC9" w:rsidDel="009B286C">
                  <w:rPr>
                    <w:rFonts w:ascii="Times New Roman" w:eastAsia="Times New Roman" w:hAnsi="Times New Roman" w:cs="Times New Roman"/>
                    <w:color w:val="000000"/>
                    <w:sz w:val="14"/>
                    <w:szCs w:val="14"/>
                    <w:rPrChange w:id="384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84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AD06423" w14:textId="603C9AAB" w:rsidR="00236F5F" w:rsidRPr="00617EC9" w:rsidDel="009B286C" w:rsidRDefault="00236F5F">
            <w:pPr>
              <w:spacing w:after="0" w:line="240" w:lineRule="auto"/>
              <w:ind w:hanging="450"/>
              <w:rPr>
                <w:ins w:id="3848" w:author="Liezyl Liton" w:date="2017-08-21T16:50:00Z"/>
                <w:del w:id="3849" w:author="Jen" w:date="2017-08-25T11:58:00Z"/>
                <w:rFonts w:ascii="Times New Roman" w:eastAsia="Times New Roman" w:hAnsi="Times New Roman" w:cs="Times New Roman"/>
                <w:color w:val="000000"/>
                <w:sz w:val="14"/>
                <w:szCs w:val="14"/>
                <w:rPrChange w:id="3850" w:author="Liezyl Liton" w:date="2017-08-21T21:34:00Z">
                  <w:rPr>
                    <w:ins w:id="3851" w:author="Liezyl Liton" w:date="2017-08-21T16:50:00Z"/>
                    <w:del w:id="3852" w:author="Jen" w:date="2017-08-25T11:58:00Z"/>
                    <w:rFonts w:ascii="Times New Roman" w:eastAsia="Times New Roman" w:hAnsi="Times New Roman" w:cs="Times New Roman"/>
                    <w:b/>
                    <w:bCs/>
                    <w:color w:val="000000"/>
                    <w:sz w:val="16"/>
                    <w:szCs w:val="16"/>
                  </w:rPr>
                </w:rPrChange>
              </w:rPr>
              <w:pPrChange w:id="3853" w:author="John Junico Bernados" w:date="2017-08-24T00:06:00Z">
                <w:pPr>
                  <w:spacing w:after="0" w:line="240" w:lineRule="auto"/>
                  <w:jc w:val="right"/>
                </w:pPr>
              </w:pPrChange>
            </w:pPr>
            <w:ins w:id="3854" w:author="Liezyl Liton" w:date="2017-08-21T16:50:00Z">
              <w:del w:id="3855" w:author="Jen" w:date="2017-08-25T11:58:00Z">
                <w:r w:rsidRPr="00617EC9" w:rsidDel="009B286C">
                  <w:rPr>
                    <w:rFonts w:ascii="Times New Roman" w:eastAsia="Times New Roman" w:hAnsi="Times New Roman" w:cs="Times New Roman"/>
                    <w:color w:val="000000"/>
                    <w:sz w:val="14"/>
                    <w:szCs w:val="14"/>
                    <w:rPrChange w:id="385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85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79E6D3B" w14:textId="64AFE846" w:rsidR="00236F5F" w:rsidRPr="00617EC9" w:rsidDel="009B286C" w:rsidRDefault="00236F5F">
            <w:pPr>
              <w:spacing w:after="0" w:line="240" w:lineRule="auto"/>
              <w:ind w:hanging="450"/>
              <w:rPr>
                <w:ins w:id="3858" w:author="Liezyl Liton" w:date="2017-08-21T16:50:00Z"/>
                <w:del w:id="3859" w:author="Jen" w:date="2017-08-25T11:58:00Z"/>
                <w:rFonts w:ascii="Times New Roman" w:eastAsia="Times New Roman" w:hAnsi="Times New Roman" w:cs="Times New Roman"/>
                <w:color w:val="000000"/>
                <w:sz w:val="14"/>
                <w:szCs w:val="14"/>
                <w:rPrChange w:id="3860" w:author="Liezyl Liton" w:date="2017-08-21T21:34:00Z">
                  <w:rPr>
                    <w:ins w:id="3861" w:author="Liezyl Liton" w:date="2017-08-21T16:50:00Z"/>
                    <w:del w:id="3862" w:author="Jen" w:date="2017-08-25T11:58:00Z"/>
                    <w:rFonts w:ascii="Times New Roman" w:eastAsia="Times New Roman" w:hAnsi="Times New Roman" w:cs="Times New Roman"/>
                    <w:b/>
                    <w:bCs/>
                    <w:color w:val="000000"/>
                    <w:sz w:val="16"/>
                    <w:szCs w:val="16"/>
                  </w:rPr>
                </w:rPrChange>
              </w:rPr>
              <w:pPrChange w:id="3863" w:author="John Junico Bernados" w:date="2017-08-24T00:06:00Z">
                <w:pPr>
                  <w:spacing w:after="0" w:line="240" w:lineRule="auto"/>
                  <w:jc w:val="right"/>
                </w:pPr>
              </w:pPrChange>
            </w:pPr>
            <w:ins w:id="3864" w:author="Liezyl Liton" w:date="2017-08-21T16:50:00Z">
              <w:del w:id="3865" w:author="Jen" w:date="2017-08-25T11:58:00Z">
                <w:r w:rsidRPr="00617EC9" w:rsidDel="009B286C">
                  <w:rPr>
                    <w:rFonts w:ascii="Times New Roman" w:eastAsia="Times New Roman" w:hAnsi="Times New Roman" w:cs="Times New Roman"/>
                    <w:color w:val="000000"/>
                    <w:sz w:val="14"/>
                    <w:szCs w:val="14"/>
                    <w:rPrChange w:id="386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90" w:type="dxa"/>
            <w:tcBorders>
              <w:top w:val="nil"/>
              <w:left w:val="nil"/>
              <w:bottom w:val="single" w:sz="8" w:space="0" w:color="auto"/>
              <w:right w:val="single" w:sz="8" w:space="0" w:color="auto"/>
            </w:tcBorders>
            <w:shd w:val="clear" w:color="auto" w:fill="auto"/>
            <w:vAlign w:val="center"/>
            <w:tcPrChange w:id="3867"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53D13418" w14:textId="7173029C" w:rsidR="00236F5F" w:rsidRPr="00617EC9" w:rsidDel="009B286C" w:rsidRDefault="00236F5F">
            <w:pPr>
              <w:spacing w:after="0" w:line="240" w:lineRule="auto"/>
              <w:ind w:hanging="450"/>
              <w:rPr>
                <w:ins w:id="3868" w:author="Liezyl Liton" w:date="2017-08-21T16:50:00Z"/>
                <w:del w:id="3869" w:author="Jen" w:date="2017-08-25T11:58:00Z"/>
                <w:rFonts w:ascii="Times New Roman" w:eastAsia="Times New Roman" w:hAnsi="Times New Roman" w:cs="Times New Roman"/>
                <w:color w:val="000000"/>
                <w:sz w:val="14"/>
                <w:szCs w:val="14"/>
                <w:rPrChange w:id="3870" w:author="Liezyl Liton" w:date="2017-08-21T21:34:00Z">
                  <w:rPr>
                    <w:ins w:id="3871" w:author="Liezyl Liton" w:date="2017-08-21T16:50:00Z"/>
                    <w:del w:id="3872" w:author="Jen" w:date="2017-08-25T11:58:00Z"/>
                    <w:rFonts w:ascii="Times New Roman" w:eastAsia="Times New Roman" w:hAnsi="Times New Roman" w:cs="Times New Roman"/>
                    <w:b/>
                    <w:bCs/>
                    <w:color w:val="000000"/>
                    <w:sz w:val="16"/>
                    <w:szCs w:val="16"/>
                  </w:rPr>
                </w:rPrChange>
              </w:rPr>
              <w:pPrChange w:id="3873" w:author="John Junico Bernados" w:date="2017-08-24T00:06:00Z">
                <w:pPr>
                  <w:spacing w:after="0" w:line="240" w:lineRule="auto"/>
                  <w:jc w:val="right"/>
                </w:pPr>
              </w:pPrChange>
            </w:pPr>
            <w:ins w:id="3874" w:author="Liezyl Liton" w:date="2017-08-21T16:50:00Z">
              <w:del w:id="3875" w:author="Jen" w:date="2017-08-25T11:58:00Z">
                <w:r w:rsidRPr="00617EC9" w:rsidDel="009B286C">
                  <w:rPr>
                    <w:rFonts w:ascii="Times New Roman" w:eastAsia="Times New Roman" w:hAnsi="Times New Roman" w:cs="Times New Roman"/>
                    <w:color w:val="000000"/>
                    <w:sz w:val="14"/>
                    <w:szCs w:val="14"/>
                    <w:rPrChange w:id="3876" w:author="Liezyl Liton" w:date="2017-08-21T21:34:00Z">
                      <w:rPr>
                        <w:rFonts w:ascii="Times New Roman" w:eastAsia="Times New Roman" w:hAnsi="Times New Roman" w:cs="Times New Roman"/>
                        <w:color w:val="000000"/>
                        <w:sz w:val="16"/>
                        <w:szCs w:val="16"/>
                      </w:rPr>
                    </w:rPrChange>
                  </w:rPr>
                  <w:delText xml:space="preserve">                                  -   </w:delText>
                </w:r>
              </w:del>
            </w:ins>
          </w:p>
        </w:tc>
      </w:tr>
      <w:tr w:rsidR="00E2745D" w:rsidRPr="00617EC9" w:rsidDel="009B286C" w14:paraId="32CFC3F6" w14:textId="43F2BA10" w:rsidTr="00225D19">
        <w:tblPrEx>
          <w:tblPrExChange w:id="3877" w:author="John Junico Bernados" w:date="2017-08-23T23:55:00Z">
            <w:tblPrEx>
              <w:tblW w:w="11675" w:type="dxa"/>
            </w:tblPrEx>
          </w:tblPrExChange>
        </w:tblPrEx>
        <w:trPr>
          <w:trHeight w:val="310"/>
          <w:jc w:val="center"/>
          <w:ins w:id="3878" w:author="Liezyl Liton" w:date="2017-08-21T16:50:00Z"/>
          <w:del w:id="3879" w:author="Jen" w:date="2017-08-25T11:58:00Z"/>
          <w:trPrChange w:id="3880"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3881"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6FCD1C32" w14:textId="76A7803D" w:rsidR="00236F5F" w:rsidRPr="00617EC9" w:rsidDel="009B286C" w:rsidRDefault="00236F5F">
            <w:pPr>
              <w:spacing w:after="0" w:line="240" w:lineRule="auto"/>
              <w:ind w:hanging="450"/>
              <w:rPr>
                <w:ins w:id="3882" w:author="Liezyl Liton" w:date="2017-08-21T16:50:00Z"/>
                <w:del w:id="3883" w:author="Jen" w:date="2017-08-25T11:58:00Z"/>
                <w:rFonts w:ascii="Times New Roman" w:eastAsia="Times New Roman" w:hAnsi="Times New Roman" w:cs="Times New Roman"/>
                <w:color w:val="000000"/>
                <w:sz w:val="14"/>
                <w:szCs w:val="14"/>
                <w:rPrChange w:id="3884" w:author="Liezyl Liton" w:date="2017-08-21T21:34:00Z">
                  <w:rPr>
                    <w:ins w:id="3885" w:author="Liezyl Liton" w:date="2017-08-21T16:50:00Z"/>
                    <w:del w:id="3886" w:author="Jen" w:date="2017-08-25T11:58:00Z"/>
                    <w:rFonts w:ascii="Times New Roman" w:eastAsia="Times New Roman" w:hAnsi="Times New Roman" w:cs="Times New Roman"/>
                    <w:b/>
                    <w:bCs/>
                    <w:color w:val="000000"/>
                    <w:sz w:val="18"/>
                    <w:szCs w:val="18"/>
                  </w:rPr>
                </w:rPrChange>
              </w:rPr>
              <w:pPrChange w:id="3887" w:author="John Junico Bernados" w:date="2017-08-24T00:06:00Z">
                <w:pPr>
                  <w:spacing w:after="0" w:line="240" w:lineRule="auto"/>
                </w:pPr>
              </w:pPrChange>
            </w:pPr>
            <w:ins w:id="3888" w:author="Liezyl Liton" w:date="2017-08-21T16:50:00Z">
              <w:del w:id="3889" w:author="Jen" w:date="2017-08-25T11:58:00Z">
                <w:r w:rsidRPr="00617EC9" w:rsidDel="009B286C">
                  <w:rPr>
                    <w:rFonts w:ascii="Times New Roman" w:eastAsia="Times New Roman" w:hAnsi="Times New Roman" w:cs="Times New Roman"/>
                    <w:color w:val="000000"/>
                    <w:sz w:val="14"/>
                    <w:szCs w:val="14"/>
                    <w:rPrChange w:id="3890" w:author="Liezyl Liton" w:date="2017-08-21T21:34:00Z">
                      <w:rPr>
                        <w:rFonts w:ascii="Times New Roman" w:eastAsia="Times New Roman" w:hAnsi="Times New Roman" w:cs="Times New Roman"/>
                        <w:color w:val="000000"/>
                        <w:sz w:val="18"/>
                      </w:rPr>
                    </w:rPrChange>
                  </w:rPr>
                  <w:delText>Bocaue</w:delText>
                </w:r>
              </w:del>
            </w:ins>
          </w:p>
        </w:tc>
        <w:tc>
          <w:tcPr>
            <w:tcW w:w="810" w:type="dxa"/>
            <w:tcBorders>
              <w:top w:val="nil"/>
              <w:left w:val="nil"/>
              <w:bottom w:val="single" w:sz="8" w:space="0" w:color="auto"/>
              <w:right w:val="single" w:sz="8" w:space="0" w:color="auto"/>
            </w:tcBorders>
            <w:shd w:val="clear" w:color="auto" w:fill="auto"/>
            <w:vAlign w:val="center"/>
            <w:tcPrChange w:id="389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ABFA2F3" w14:textId="20C60DDB" w:rsidR="00236F5F" w:rsidRPr="00617EC9" w:rsidDel="009B286C" w:rsidRDefault="00236F5F">
            <w:pPr>
              <w:spacing w:after="0" w:line="240" w:lineRule="auto"/>
              <w:ind w:hanging="450"/>
              <w:rPr>
                <w:ins w:id="3892" w:author="Liezyl Liton" w:date="2017-08-21T16:50:00Z"/>
                <w:del w:id="3893" w:author="Jen" w:date="2017-08-25T11:58:00Z"/>
                <w:rFonts w:ascii="Times New Roman" w:eastAsia="Times New Roman" w:hAnsi="Times New Roman" w:cs="Times New Roman"/>
                <w:color w:val="000000"/>
                <w:sz w:val="14"/>
                <w:szCs w:val="14"/>
                <w:rPrChange w:id="3894" w:author="Liezyl Liton" w:date="2017-08-21T21:34:00Z">
                  <w:rPr>
                    <w:ins w:id="3895" w:author="Liezyl Liton" w:date="2017-08-21T16:50:00Z"/>
                    <w:del w:id="3896" w:author="Jen" w:date="2017-08-25T11:58:00Z"/>
                    <w:rFonts w:ascii="Times New Roman" w:eastAsia="Times New Roman" w:hAnsi="Times New Roman" w:cs="Times New Roman"/>
                    <w:b/>
                    <w:bCs/>
                    <w:color w:val="000000"/>
                    <w:sz w:val="16"/>
                    <w:szCs w:val="16"/>
                  </w:rPr>
                </w:rPrChange>
              </w:rPr>
              <w:pPrChange w:id="3897" w:author="John Junico Bernados" w:date="2017-08-24T00:06:00Z">
                <w:pPr>
                  <w:spacing w:after="0" w:line="240" w:lineRule="auto"/>
                  <w:jc w:val="right"/>
                </w:pPr>
              </w:pPrChange>
            </w:pPr>
            <w:ins w:id="3898" w:author="Liezyl Liton" w:date="2017-08-21T16:50:00Z">
              <w:del w:id="3899" w:author="Jen" w:date="2017-08-25T11:58:00Z">
                <w:r w:rsidRPr="00617EC9" w:rsidDel="009B286C">
                  <w:rPr>
                    <w:rFonts w:ascii="Times New Roman" w:eastAsia="Times New Roman" w:hAnsi="Times New Roman" w:cs="Times New Roman"/>
                    <w:color w:val="000000"/>
                    <w:sz w:val="14"/>
                    <w:szCs w:val="14"/>
                    <w:rPrChange w:id="3900" w:author="Liezyl Liton" w:date="2017-08-21T21:34:00Z">
                      <w:rPr>
                        <w:rFonts w:ascii="Times New Roman" w:eastAsia="Times New Roman" w:hAnsi="Times New Roman" w:cs="Times New Roman"/>
                        <w:color w:val="000000"/>
                        <w:sz w:val="16"/>
                        <w:szCs w:val="16"/>
                      </w:rPr>
                    </w:rPrChange>
                  </w:rPr>
                  <w:delText xml:space="preserve">              58 </w:delText>
                </w:r>
              </w:del>
            </w:ins>
          </w:p>
        </w:tc>
        <w:tc>
          <w:tcPr>
            <w:tcW w:w="900" w:type="dxa"/>
            <w:tcBorders>
              <w:top w:val="nil"/>
              <w:left w:val="nil"/>
              <w:bottom w:val="single" w:sz="8" w:space="0" w:color="auto"/>
              <w:right w:val="single" w:sz="8" w:space="0" w:color="auto"/>
            </w:tcBorders>
            <w:shd w:val="clear" w:color="auto" w:fill="auto"/>
            <w:vAlign w:val="center"/>
            <w:tcPrChange w:id="390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14DB16A0" w14:textId="63D320E7" w:rsidR="00236F5F" w:rsidRPr="00617EC9" w:rsidDel="009B286C" w:rsidRDefault="00236F5F">
            <w:pPr>
              <w:spacing w:after="0" w:line="240" w:lineRule="auto"/>
              <w:ind w:hanging="450"/>
              <w:rPr>
                <w:ins w:id="3902" w:author="Liezyl Liton" w:date="2017-08-21T16:50:00Z"/>
                <w:del w:id="3903" w:author="Jen" w:date="2017-08-25T11:58:00Z"/>
                <w:rFonts w:ascii="Times New Roman" w:eastAsia="Times New Roman" w:hAnsi="Times New Roman" w:cs="Times New Roman"/>
                <w:color w:val="000000"/>
                <w:sz w:val="14"/>
                <w:szCs w:val="14"/>
                <w:rPrChange w:id="3904" w:author="Liezyl Liton" w:date="2017-08-21T21:34:00Z">
                  <w:rPr>
                    <w:ins w:id="3905" w:author="Liezyl Liton" w:date="2017-08-21T16:50:00Z"/>
                    <w:del w:id="3906" w:author="Jen" w:date="2017-08-25T11:58:00Z"/>
                    <w:rFonts w:ascii="Times New Roman" w:eastAsia="Times New Roman" w:hAnsi="Times New Roman" w:cs="Times New Roman"/>
                    <w:b/>
                    <w:bCs/>
                    <w:color w:val="000000"/>
                    <w:sz w:val="16"/>
                    <w:szCs w:val="16"/>
                  </w:rPr>
                </w:rPrChange>
              </w:rPr>
              <w:pPrChange w:id="3907" w:author="John Junico Bernados" w:date="2017-08-24T00:06:00Z">
                <w:pPr>
                  <w:spacing w:after="0" w:line="240" w:lineRule="auto"/>
                  <w:jc w:val="right"/>
                </w:pPr>
              </w:pPrChange>
            </w:pPr>
            <w:ins w:id="3908" w:author="Liezyl Liton" w:date="2017-08-21T16:50:00Z">
              <w:del w:id="3909" w:author="Jen" w:date="2017-08-25T11:58:00Z">
                <w:r w:rsidRPr="00617EC9" w:rsidDel="009B286C">
                  <w:rPr>
                    <w:rFonts w:ascii="Times New Roman" w:eastAsia="Times New Roman" w:hAnsi="Times New Roman" w:cs="Times New Roman"/>
                    <w:color w:val="000000"/>
                    <w:sz w:val="14"/>
                    <w:szCs w:val="14"/>
                    <w:rPrChange w:id="3910" w:author="Liezyl Liton" w:date="2017-08-21T21:34:00Z">
                      <w:rPr>
                        <w:rFonts w:ascii="Times New Roman" w:eastAsia="Times New Roman" w:hAnsi="Times New Roman" w:cs="Times New Roman"/>
                        <w:color w:val="000000"/>
                        <w:sz w:val="16"/>
                        <w:szCs w:val="16"/>
                      </w:rPr>
                    </w:rPrChange>
                  </w:rPr>
                  <w:delText xml:space="preserve">                 121,800 </w:delText>
                </w:r>
              </w:del>
            </w:ins>
          </w:p>
        </w:tc>
        <w:tc>
          <w:tcPr>
            <w:tcW w:w="810" w:type="dxa"/>
            <w:tcBorders>
              <w:top w:val="nil"/>
              <w:left w:val="nil"/>
              <w:bottom w:val="single" w:sz="8" w:space="0" w:color="auto"/>
              <w:right w:val="single" w:sz="8" w:space="0" w:color="auto"/>
            </w:tcBorders>
            <w:shd w:val="clear" w:color="auto" w:fill="auto"/>
            <w:vAlign w:val="center"/>
            <w:tcPrChange w:id="391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3FFC381" w14:textId="2A4D52EC" w:rsidR="00236F5F" w:rsidRPr="00617EC9" w:rsidDel="009B286C" w:rsidRDefault="00236F5F">
            <w:pPr>
              <w:spacing w:after="0" w:line="240" w:lineRule="auto"/>
              <w:ind w:hanging="450"/>
              <w:rPr>
                <w:ins w:id="3912" w:author="Liezyl Liton" w:date="2017-08-21T16:50:00Z"/>
                <w:del w:id="3913" w:author="Jen" w:date="2017-08-25T11:58:00Z"/>
                <w:rFonts w:ascii="Times New Roman" w:eastAsia="Times New Roman" w:hAnsi="Times New Roman" w:cs="Times New Roman"/>
                <w:color w:val="000000"/>
                <w:sz w:val="14"/>
                <w:szCs w:val="14"/>
                <w:rPrChange w:id="3914" w:author="Liezyl Liton" w:date="2017-08-21T21:34:00Z">
                  <w:rPr>
                    <w:ins w:id="3915" w:author="Liezyl Liton" w:date="2017-08-21T16:50:00Z"/>
                    <w:del w:id="3916" w:author="Jen" w:date="2017-08-25T11:58:00Z"/>
                    <w:rFonts w:ascii="Times New Roman" w:eastAsia="Times New Roman" w:hAnsi="Times New Roman" w:cs="Times New Roman"/>
                    <w:b/>
                    <w:bCs/>
                    <w:color w:val="000000"/>
                    <w:sz w:val="16"/>
                    <w:szCs w:val="16"/>
                  </w:rPr>
                </w:rPrChange>
              </w:rPr>
              <w:pPrChange w:id="3917" w:author="John Junico Bernados" w:date="2017-08-24T00:06:00Z">
                <w:pPr>
                  <w:spacing w:after="0" w:line="240" w:lineRule="auto"/>
                  <w:jc w:val="right"/>
                </w:pPr>
              </w:pPrChange>
            </w:pPr>
            <w:ins w:id="3918" w:author="Liezyl Liton" w:date="2017-08-21T16:50:00Z">
              <w:del w:id="3919" w:author="Jen" w:date="2017-08-25T11:58:00Z">
                <w:r w:rsidRPr="00617EC9" w:rsidDel="009B286C">
                  <w:rPr>
                    <w:rFonts w:ascii="Times New Roman" w:eastAsia="Times New Roman" w:hAnsi="Times New Roman" w:cs="Times New Roman"/>
                    <w:color w:val="000000"/>
                    <w:sz w:val="14"/>
                    <w:szCs w:val="14"/>
                    <w:rPrChange w:id="392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92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75FBFB5C" w14:textId="19C067BD" w:rsidR="00236F5F" w:rsidRPr="00617EC9" w:rsidDel="009B286C" w:rsidRDefault="00236F5F">
            <w:pPr>
              <w:spacing w:after="0" w:line="240" w:lineRule="auto"/>
              <w:ind w:hanging="450"/>
              <w:rPr>
                <w:ins w:id="3922" w:author="Liezyl Liton" w:date="2017-08-21T16:50:00Z"/>
                <w:del w:id="3923" w:author="Jen" w:date="2017-08-25T11:58:00Z"/>
                <w:rFonts w:ascii="Times New Roman" w:eastAsia="Times New Roman" w:hAnsi="Times New Roman" w:cs="Times New Roman"/>
                <w:color w:val="000000"/>
                <w:sz w:val="14"/>
                <w:szCs w:val="14"/>
                <w:rPrChange w:id="3924" w:author="Liezyl Liton" w:date="2017-08-21T21:34:00Z">
                  <w:rPr>
                    <w:ins w:id="3925" w:author="Liezyl Liton" w:date="2017-08-21T16:50:00Z"/>
                    <w:del w:id="3926" w:author="Jen" w:date="2017-08-25T11:58:00Z"/>
                    <w:rFonts w:ascii="Times New Roman" w:eastAsia="Times New Roman" w:hAnsi="Times New Roman" w:cs="Times New Roman"/>
                    <w:b/>
                    <w:bCs/>
                    <w:color w:val="000000"/>
                    <w:sz w:val="16"/>
                    <w:szCs w:val="16"/>
                  </w:rPr>
                </w:rPrChange>
              </w:rPr>
              <w:pPrChange w:id="3927" w:author="John Junico Bernados" w:date="2017-08-24T00:06:00Z">
                <w:pPr>
                  <w:spacing w:after="0" w:line="240" w:lineRule="auto"/>
                  <w:jc w:val="right"/>
                </w:pPr>
              </w:pPrChange>
            </w:pPr>
            <w:ins w:id="3928" w:author="Liezyl Liton" w:date="2017-08-21T16:50:00Z">
              <w:del w:id="3929" w:author="Jen" w:date="2017-08-25T11:58:00Z">
                <w:r w:rsidRPr="00617EC9" w:rsidDel="009B286C">
                  <w:rPr>
                    <w:rFonts w:ascii="Times New Roman" w:eastAsia="Times New Roman" w:hAnsi="Times New Roman" w:cs="Times New Roman"/>
                    <w:color w:val="000000"/>
                    <w:sz w:val="14"/>
                    <w:szCs w:val="14"/>
                    <w:rPrChange w:id="393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93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5EE6EDE8" w14:textId="2E5D8D5A" w:rsidR="00236F5F" w:rsidRPr="00617EC9" w:rsidDel="009B286C" w:rsidRDefault="00236F5F">
            <w:pPr>
              <w:spacing w:after="0" w:line="240" w:lineRule="auto"/>
              <w:ind w:hanging="450"/>
              <w:rPr>
                <w:ins w:id="3932" w:author="Liezyl Liton" w:date="2017-08-21T16:50:00Z"/>
                <w:del w:id="3933" w:author="Jen" w:date="2017-08-25T11:58:00Z"/>
                <w:rFonts w:ascii="Times New Roman" w:eastAsia="Times New Roman" w:hAnsi="Times New Roman" w:cs="Times New Roman"/>
                <w:color w:val="000000"/>
                <w:sz w:val="14"/>
                <w:szCs w:val="14"/>
                <w:rPrChange w:id="3934" w:author="Liezyl Liton" w:date="2017-08-21T21:34:00Z">
                  <w:rPr>
                    <w:ins w:id="3935" w:author="Liezyl Liton" w:date="2017-08-21T16:50:00Z"/>
                    <w:del w:id="3936" w:author="Jen" w:date="2017-08-25T11:58:00Z"/>
                    <w:rFonts w:ascii="Times New Roman" w:eastAsia="Times New Roman" w:hAnsi="Times New Roman" w:cs="Times New Roman"/>
                    <w:b/>
                    <w:bCs/>
                    <w:color w:val="000000"/>
                    <w:sz w:val="16"/>
                    <w:szCs w:val="16"/>
                  </w:rPr>
                </w:rPrChange>
              </w:rPr>
              <w:pPrChange w:id="3937" w:author="John Junico Bernados" w:date="2017-08-24T00:06:00Z">
                <w:pPr>
                  <w:spacing w:after="0" w:line="240" w:lineRule="auto"/>
                  <w:jc w:val="right"/>
                </w:pPr>
              </w:pPrChange>
            </w:pPr>
            <w:ins w:id="3938" w:author="Liezyl Liton" w:date="2017-08-21T16:50:00Z">
              <w:del w:id="3939" w:author="Jen" w:date="2017-08-25T11:58:00Z">
                <w:r w:rsidRPr="00617EC9" w:rsidDel="009B286C">
                  <w:rPr>
                    <w:rFonts w:ascii="Times New Roman" w:eastAsia="Times New Roman" w:hAnsi="Times New Roman" w:cs="Times New Roman"/>
                    <w:color w:val="000000"/>
                    <w:sz w:val="14"/>
                    <w:szCs w:val="14"/>
                    <w:rPrChange w:id="394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94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C41D64A" w14:textId="061AA26E" w:rsidR="00236F5F" w:rsidRPr="00617EC9" w:rsidDel="009B286C" w:rsidRDefault="00236F5F">
            <w:pPr>
              <w:spacing w:after="0" w:line="240" w:lineRule="auto"/>
              <w:ind w:hanging="450"/>
              <w:rPr>
                <w:ins w:id="3942" w:author="Liezyl Liton" w:date="2017-08-21T16:50:00Z"/>
                <w:del w:id="3943" w:author="Jen" w:date="2017-08-25T11:58:00Z"/>
                <w:rFonts w:ascii="Times New Roman" w:eastAsia="Times New Roman" w:hAnsi="Times New Roman" w:cs="Times New Roman"/>
                <w:color w:val="000000"/>
                <w:sz w:val="14"/>
                <w:szCs w:val="14"/>
                <w:rPrChange w:id="3944" w:author="Liezyl Liton" w:date="2017-08-21T21:34:00Z">
                  <w:rPr>
                    <w:ins w:id="3945" w:author="Liezyl Liton" w:date="2017-08-21T16:50:00Z"/>
                    <w:del w:id="3946" w:author="Jen" w:date="2017-08-25T11:58:00Z"/>
                    <w:rFonts w:ascii="Times New Roman" w:eastAsia="Times New Roman" w:hAnsi="Times New Roman" w:cs="Times New Roman"/>
                    <w:b/>
                    <w:bCs/>
                    <w:color w:val="000000"/>
                    <w:sz w:val="16"/>
                    <w:szCs w:val="16"/>
                  </w:rPr>
                </w:rPrChange>
              </w:rPr>
              <w:pPrChange w:id="3947" w:author="John Junico Bernados" w:date="2017-08-24T00:06:00Z">
                <w:pPr>
                  <w:spacing w:after="0" w:line="240" w:lineRule="auto"/>
                  <w:jc w:val="right"/>
                </w:pPr>
              </w:pPrChange>
            </w:pPr>
            <w:ins w:id="3948" w:author="Liezyl Liton" w:date="2017-08-21T16:50:00Z">
              <w:del w:id="3949" w:author="Jen" w:date="2017-08-25T11:58:00Z">
                <w:r w:rsidRPr="00617EC9" w:rsidDel="009B286C">
                  <w:rPr>
                    <w:rFonts w:ascii="Times New Roman" w:eastAsia="Times New Roman" w:hAnsi="Times New Roman" w:cs="Times New Roman"/>
                    <w:color w:val="000000"/>
                    <w:sz w:val="14"/>
                    <w:szCs w:val="14"/>
                    <w:rPrChange w:id="395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95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64C6BC22" w14:textId="1DA4CECF" w:rsidR="00236F5F" w:rsidRPr="00617EC9" w:rsidDel="009B286C" w:rsidRDefault="00236F5F">
            <w:pPr>
              <w:spacing w:after="0" w:line="240" w:lineRule="auto"/>
              <w:ind w:hanging="450"/>
              <w:rPr>
                <w:ins w:id="3952" w:author="Liezyl Liton" w:date="2017-08-21T16:50:00Z"/>
                <w:del w:id="3953" w:author="Jen" w:date="2017-08-25T11:58:00Z"/>
                <w:rFonts w:ascii="Times New Roman" w:eastAsia="Times New Roman" w:hAnsi="Times New Roman" w:cs="Times New Roman"/>
                <w:color w:val="000000"/>
                <w:sz w:val="14"/>
                <w:szCs w:val="14"/>
                <w:rPrChange w:id="3954" w:author="Liezyl Liton" w:date="2017-08-21T21:34:00Z">
                  <w:rPr>
                    <w:ins w:id="3955" w:author="Liezyl Liton" w:date="2017-08-21T16:50:00Z"/>
                    <w:del w:id="3956" w:author="Jen" w:date="2017-08-25T11:58:00Z"/>
                    <w:rFonts w:ascii="Times New Roman" w:eastAsia="Times New Roman" w:hAnsi="Times New Roman" w:cs="Times New Roman"/>
                    <w:b/>
                    <w:bCs/>
                    <w:color w:val="000000"/>
                    <w:sz w:val="16"/>
                    <w:szCs w:val="16"/>
                  </w:rPr>
                </w:rPrChange>
              </w:rPr>
              <w:pPrChange w:id="3957" w:author="John Junico Bernados" w:date="2017-08-24T00:06:00Z">
                <w:pPr>
                  <w:spacing w:after="0" w:line="240" w:lineRule="auto"/>
                  <w:jc w:val="right"/>
                </w:pPr>
              </w:pPrChange>
            </w:pPr>
            <w:ins w:id="3958" w:author="Liezyl Liton" w:date="2017-08-21T16:50:00Z">
              <w:del w:id="3959" w:author="Jen" w:date="2017-08-25T11:58:00Z">
                <w:r w:rsidRPr="00617EC9" w:rsidDel="009B286C">
                  <w:rPr>
                    <w:rFonts w:ascii="Times New Roman" w:eastAsia="Times New Roman" w:hAnsi="Times New Roman" w:cs="Times New Roman"/>
                    <w:color w:val="000000"/>
                    <w:sz w:val="14"/>
                    <w:szCs w:val="14"/>
                    <w:rPrChange w:id="396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396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372C49BB" w14:textId="1D3304BF" w:rsidR="00236F5F" w:rsidRPr="00617EC9" w:rsidDel="009B286C" w:rsidRDefault="00236F5F">
            <w:pPr>
              <w:spacing w:after="0" w:line="240" w:lineRule="auto"/>
              <w:ind w:hanging="450"/>
              <w:rPr>
                <w:ins w:id="3962" w:author="Liezyl Liton" w:date="2017-08-21T16:50:00Z"/>
                <w:del w:id="3963" w:author="Jen" w:date="2017-08-25T11:58:00Z"/>
                <w:rFonts w:ascii="Times New Roman" w:eastAsia="Times New Roman" w:hAnsi="Times New Roman" w:cs="Times New Roman"/>
                <w:color w:val="000000"/>
                <w:sz w:val="14"/>
                <w:szCs w:val="14"/>
                <w:rPrChange w:id="3964" w:author="Liezyl Liton" w:date="2017-08-21T21:34:00Z">
                  <w:rPr>
                    <w:ins w:id="3965" w:author="Liezyl Liton" w:date="2017-08-21T16:50:00Z"/>
                    <w:del w:id="3966" w:author="Jen" w:date="2017-08-25T11:58:00Z"/>
                    <w:rFonts w:ascii="Times New Roman" w:eastAsia="Times New Roman" w:hAnsi="Times New Roman" w:cs="Times New Roman"/>
                    <w:b/>
                    <w:bCs/>
                    <w:color w:val="000000"/>
                    <w:sz w:val="16"/>
                    <w:szCs w:val="16"/>
                  </w:rPr>
                </w:rPrChange>
              </w:rPr>
              <w:pPrChange w:id="3967" w:author="John Junico Bernados" w:date="2017-08-24T00:06:00Z">
                <w:pPr>
                  <w:spacing w:after="0" w:line="240" w:lineRule="auto"/>
                  <w:jc w:val="right"/>
                </w:pPr>
              </w:pPrChange>
            </w:pPr>
            <w:ins w:id="3968" w:author="Liezyl Liton" w:date="2017-08-21T16:50:00Z">
              <w:del w:id="3969" w:author="Jen" w:date="2017-08-25T11:58:00Z">
                <w:r w:rsidRPr="00617EC9" w:rsidDel="009B286C">
                  <w:rPr>
                    <w:rFonts w:ascii="Times New Roman" w:eastAsia="Times New Roman" w:hAnsi="Times New Roman" w:cs="Times New Roman"/>
                    <w:color w:val="000000"/>
                    <w:sz w:val="14"/>
                    <w:szCs w:val="14"/>
                    <w:rPrChange w:id="397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397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9155B8F" w14:textId="2DB265B8" w:rsidR="00236F5F" w:rsidRPr="00617EC9" w:rsidDel="009B286C" w:rsidRDefault="00236F5F">
            <w:pPr>
              <w:spacing w:after="0" w:line="240" w:lineRule="auto"/>
              <w:ind w:hanging="450"/>
              <w:rPr>
                <w:ins w:id="3972" w:author="Liezyl Liton" w:date="2017-08-21T16:50:00Z"/>
                <w:del w:id="3973" w:author="Jen" w:date="2017-08-25T11:58:00Z"/>
                <w:rFonts w:ascii="Times New Roman" w:eastAsia="Times New Roman" w:hAnsi="Times New Roman" w:cs="Times New Roman"/>
                <w:color w:val="000000"/>
                <w:sz w:val="14"/>
                <w:szCs w:val="14"/>
                <w:rPrChange w:id="3974" w:author="Liezyl Liton" w:date="2017-08-21T21:34:00Z">
                  <w:rPr>
                    <w:ins w:id="3975" w:author="Liezyl Liton" w:date="2017-08-21T16:50:00Z"/>
                    <w:del w:id="3976" w:author="Jen" w:date="2017-08-25T11:58:00Z"/>
                    <w:rFonts w:ascii="Times New Roman" w:eastAsia="Times New Roman" w:hAnsi="Times New Roman" w:cs="Times New Roman"/>
                    <w:b/>
                    <w:bCs/>
                    <w:color w:val="000000"/>
                    <w:sz w:val="16"/>
                    <w:szCs w:val="16"/>
                  </w:rPr>
                </w:rPrChange>
              </w:rPr>
              <w:pPrChange w:id="3977" w:author="John Junico Bernados" w:date="2017-08-24T00:06:00Z">
                <w:pPr>
                  <w:spacing w:after="0" w:line="240" w:lineRule="auto"/>
                  <w:jc w:val="right"/>
                </w:pPr>
              </w:pPrChange>
            </w:pPr>
            <w:ins w:id="3978" w:author="Liezyl Liton" w:date="2017-08-21T16:50:00Z">
              <w:del w:id="3979" w:author="Jen" w:date="2017-08-25T11:58:00Z">
                <w:r w:rsidRPr="00617EC9" w:rsidDel="009B286C">
                  <w:rPr>
                    <w:rFonts w:ascii="Times New Roman" w:eastAsia="Times New Roman" w:hAnsi="Times New Roman" w:cs="Times New Roman"/>
                    <w:color w:val="000000"/>
                    <w:sz w:val="14"/>
                    <w:szCs w:val="14"/>
                    <w:rPrChange w:id="3980" w:author="Liezyl Liton" w:date="2017-08-21T21:34:00Z">
                      <w:rPr>
                        <w:rFonts w:ascii="Times New Roman" w:eastAsia="Times New Roman" w:hAnsi="Times New Roman" w:cs="Times New Roman"/>
                        <w:color w:val="000000"/>
                        <w:sz w:val="16"/>
                        <w:szCs w:val="16"/>
                      </w:rPr>
                    </w:rPrChange>
                  </w:rPr>
                  <w:delText xml:space="preserve">        1,796 </w:delText>
                </w:r>
              </w:del>
            </w:ins>
          </w:p>
        </w:tc>
        <w:tc>
          <w:tcPr>
            <w:tcW w:w="900" w:type="dxa"/>
            <w:tcBorders>
              <w:top w:val="nil"/>
              <w:left w:val="nil"/>
              <w:bottom w:val="single" w:sz="8" w:space="0" w:color="auto"/>
              <w:right w:val="single" w:sz="8" w:space="0" w:color="auto"/>
            </w:tcBorders>
            <w:shd w:val="clear" w:color="auto" w:fill="auto"/>
            <w:vAlign w:val="center"/>
            <w:tcPrChange w:id="398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3664183" w14:textId="663EF9C0" w:rsidR="00236F5F" w:rsidRPr="00617EC9" w:rsidDel="009B286C" w:rsidRDefault="00236F5F">
            <w:pPr>
              <w:spacing w:after="0" w:line="240" w:lineRule="auto"/>
              <w:ind w:hanging="450"/>
              <w:rPr>
                <w:ins w:id="3982" w:author="Liezyl Liton" w:date="2017-08-21T16:50:00Z"/>
                <w:del w:id="3983" w:author="Jen" w:date="2017-08-25T11:58:00Z"/>
                <w:rFonts w:ascii="Times New Roman" w:eastAsia="Times New Roman" w:hAnsi="Times New Roman" w:cs="Times New Roman"/>
                <w:color w:val="000000"/>
                <w:sz w:val="14"/>
                <w:szCs w:val="14"/>
                <w:rPrChange w:id="3984" w:author="Liezyl Liton" w:date="2017-08-21T21:34:00Z">
                  <w:rPr>
                    <w:ins w:id="3985" w:author="Liezyl Liton" w:date="2017-08-21T16:50:00Z"/>
                    <w:del w:id="3986" w:author="Jen" w:date="2017-08-25T11:58:00Z"/>
                    <w:rFonts w:ascii="Times New Roman" w:eastAsia="Times New Roman" w:hAnsi="Times New Roman" w:cs="Times New Roman"/>
                    <w:b/>
                    <w:bCs/>
                    <w:color w:val="000000"/>
                    <w:sz w:val="16"/>
                    <w:szCs w:val="16"/>
                  </w:rPr>
                </w:rPrChange>
              </w:rPr>
              <w:pPrChange w:id="3987" w:author="John Junico Bernados" w:date="2017-08-24T00:06:00Z">
                <w:pPr>
                  <w:spacing w:after="0" w:line="240" w:lineRule="auto"/>
                  <w:jc w:val="right"/>
                </w:pPr>
              </w:pPrChange>
            </w:pPr>
            <w:ins w:id="3988" w:author="Liezyl Liton" w:date="2017-08-21T16:50:00Z">
              <w:del w:id="3989" w:author="Jen" w:date="2017-08-25T11:58:00Z">
                <w:r w:rsidRPr="00617EC9" w:rsidDel="009B286C">
                  <w:rPr>
                    <w:rFonts w:ascii="Times New Roman" w:eastAsia="Times New Roman" w:hAnsi="Times New Roman" w:cs="Times New Roman"/>
                    <w:color w:val="000000"/>
                    <w:sz w:val="14"/>
                    <w:szCs w:val="14"/>
                    <w:rPrChange w:id="3990" w:author="Liezyl Liton" w:date="2017-08-21T21:34:00Z">
                      <w:rPr>
                        <w:rFonts w:ascii="Times New Roman" w:eastAsia="Times New Roman" w:hAnsi="Times New Roman" w:cs="Times New Roman"/>
                        <w:color w:val="000000"/>
                        <w:sz w:val="16"/>
                        <w:szCs w:val="16"/>
                      </w:rPr>
                    </w:rPrChange>
                  </w:rPr>
                  <w:delText xml:space="preserve">            1,975,600 </w:delText>
                </w:r>
              </w:del>
            </w:ins>
          </w:p>
        </w:tc>
        <w:tc>
          <w:tcPr>
            <w:tcW w:w="810" w:type="dxa"/>
            <w:tcBorders>
              <w:top w:val="nil"/>
              <w:left w:val="nil"/>
              <w:bottom w:val="single" w:sz="8" w:space="0" w:color="auto"/>
              <w:right w:val="single" w:sz="8" w:space="0" w:color="auto"/>
            </w:tcBorders>
            <w:shd w:val="clear" w:color="auto" w:fill="auto"/>
            <w:vAlign w:val="center"/>
            <w:tcPrChange w:id="399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4EBF9CA" w14:textId="33F1AD38" w:rsidR="00236F5F" w:rsidRPr="00617EC9" w:rsidDel="009B286C" w:rsidRDefault="00236F5F">
            <w:pPr>
              <w:spacing w:after="0" w:line="240" w:lineRule="auto"/>
              <w:ind w:hanging="450"/>
              <w:rPr>
                <w:ins w:id="3992" w:author="Liezyl Liton" w:date="2017-08-21T16:50:00Z"/>
                <w:del w:id="3993" w:author="Jen" w:date="2017-08-25T11:58:00Z"/>
                <w:rFonts w:ascii="Times New Roman" w:eastAsia="Times New Roman" w:hAnsi="Times New Roman" w:cs="Times New Roman"/>
                <w:color w:val="000000"/>
                <w:sz w:val="14"/>
                <w:szCs w:val="14"/>
                <w:rPrChange w:id="3994" w:author="Liezyl Liton" w:date="2017-08-21T21:34:00Z">
                  <w:rPr>
                    <w:ins w:id="3995" w:author="Liezyl Liton" w:date="2017-08-21T16:50:00Z"/>
                    <w:del w:id="3996" w:author="Jen" w:date="2017-08-25T11:58:00Z"/>
                    <w:rFonts w:ascii="Times New Roman" w:eastAsia="Times New Roman" w:hAnsi="Times New Roman" w:cs="Times New Roman"/>
                    <w:b/>
                    <w:bCs/>
                    <w:color w:val="000000"/>
                    <w:sz w:val="16"/>
                    <w:szCs w:val="16"/>
                  </w:rPr>
                </w:rPrChange>
              </w:rPr>
              <w:pPrChange w:id="3997" w:author="John Junico Bernados" w:date="2017-08-24T00:06:00Z">
                <w:pPr>
                  <w:spacing w:after="0" w:line="240" w:lineRule="auto"/>
                  <w:jc w:val="right"/>
                </w:pPr>
              </w:pPrChange>
            </w:pPr>
            <w:ins w:id="3998" w:author="Liezyl Liton" w:date="2017-08-21T16:50:00Z">
              <w:del w:id="3999" w:author="Jen" w:date="2017-08-25T11:58:00Z">
                <w:r w:rsidRPr="00617EC9" w:rsidDel="009B286C">
                  <w:rPr>
                    <w:rFonts w:ascii="Times New Roman" w:eastAsia="Times New Roman" w:hAnsi="Times New Roman" w:cs="Times New Roman"/>
                    <w:color w:val="000000"/>
                    <w:sz w:val="14"/>
                    <w:szCs w:val="14"/>
                    <w:rPrChange w:id="4000" w:author="Liezyl Liton" w:date="2017-08-21T21:34:00Z">
                      <w:rPr>
                        <w:rFonts w:ascii="Times New Roman" w:eastAsia="Times New Roman" w:hAnsi="Times New Roman" w:cs="Times New Roman"/>
                        <w:color w:val="000000"/>
                        <w:sz w:val="16"/>
                        <w:szCs w:val="16"/>
                      </w:rPr>
                    </w:rPrChange>
                  </w:rPr>
                  <w:delText xml:space="preserve">           1,854 </w:delText>
                </w:r>
              </w:del>
            </w:ins>
          </w:p>
        </w:tc>
        <w:tc>
          <w:tcPr>
            <w:tcW w:w="990" w:type="dxa"/>
            <w:tcBorders>
              <w:top w:val="nil"/>
              <w:left w:val="nil"/>
              <w:bottom w:val="single" w:sz="8" w:space="0" w:color="auto"/>
              <w:right w:val="single" w:sz="8" w:space="0" w:color="auto"/>
            </w:tcBorders>
            <w:shd w:val="clear" w:color="auto" w:fill="auto"/>
            <w:vAlign w:val="center"/>
            <w:tcPrChange w:id="4001"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6BDA5A86" w14:textId="754A718A" w:rsidR="00236F5F" w:rsidRPr="00617EC9" w:rsidDel="009B286C" w:rsidRDefault="00236F5F">
            <w:pPr>
              <w:spacing w:after="0" w:line="240" w:lineRule="auto"/>
              <w:ind w:hanging="450"/>
              <w:rPr>
                <w:ins w:id="4002" w:author="Liezyl Liton" w:date="2017-08-21T16:50:00Z"/>
                <w:del w:id="4003" w:author="Jen" w:date="2017-08-25T11:58:00Z"/>
                <w:rFonts w:ascii="Times New Roman" w:eastAsia="Times New Roman" w:hAnsi="Times New Roman" w:cs="Times New Roman"/>
                <w:color w:val="000000"/>
                <w:sz w:val="14"/>
                <w:szCs w:val="14"/>
                <w:rPrChange w:id="4004" w:author="Liezyl Liton" w:date="2017-08-21T21:34:00Z">
                  <w:rPr>
                    <w:ins w:id="4005" w:author="Liezyl Liton" w:date="2017-08-21T16:50:00Z"/>
                    <w:del w:id="4006" w:author="Jen" w:date="2017-08-25T11:58:00Z"/>
                    <w:rFonts w:ascii="Times New Roman" w:eastAsia="Times New Roman" w:hAnsi="Times New Roman" w:cs="Times New Roman"/>
                    <w:b/>
                    <w:bCs/>
                    <w:color w:val="000000"/>
                    <w:sz w:val="16"/>
                    <w:szCs w:val="16"/>
                  </w:rPr>
                </w:rPrChange>
              </w:rPr>
              <w:pPrChange w:id="4007" w:author="John Junico Bernados" w:date="2017-08-24T00:06:00Z">
                <w:pPr>
                  <w:spacing w:after="0" w:line="240" w:lineRule="auto"/>
                  <w:jc w:val="right"/>
                </w:pPr>
              </w:pPrChange>
            </w:pPr>
            <w:ins w:id="4008" w:author="Liezyl Liton" w:date="2017-08-21T16:50:00Z">
              <w:del w:id="4009" w:author="Jen" w:date="2017-08-25T11:58:00Z">
                <w:r w:rsidRPr="00617EC9" w:rsidDel="009B286C">
                  <w:rPr>
                    <w:rFonts w:ascii="Times New Roman" w:eastAsia="Times New Roman" w:hAnsi="Times New Roman" w:cs="Times New Roman"/>
                    <w:color w:val="000000"/>
                    <w:sz w:val="14"/>
                    <w:szCs w:val="14"/>
                    <w:rPrChange w:id="4010" w:author="Liezyl Liton" w:date="2017-08-21T21:34:00Z">
                      <w:rPr>
                        <w:rFonts w:ascii="Times New Roman" w:eastAsia="Times New Roman" w:hAnsi="Times New Roman" w:cs="Times New Roman"/>
                        <w:color w:val="000000"/>
                        <w:sz w:val="16"/>
                        <w:szCs w:val="16"/>
                      </w:rPr>
                    </w:rPrChange>
                  </w:rPr>
                  <w:delText xml:space="preserve">                   2,097,400 </w:delText>
                </w:r>
              </w:del>
            </w:ins>
          </w:p>
        </w:tc>
      </w:tr>
      <w:tr w:rsidR="00E2745D" w:rsidRPr="00617EC9" w:rsidDel="009B286C" w14:paraId="53EAE8E7" w14:textId="2E81BED7" w:rsidTr="00225D19">
        <w:tblPrEx>
          <w:tblPrExChange w:id="4011" w:author="John Junico Bernados" w:date="2017-08-23T23:55:00Z">
            <w:tblPrEx>
              <w:tblW w:w="11675" w:type="dxa"/>
            </w:tblPrEx>
          </w:tblPrExChange>
        </w:tblPrEx>
        <w:trPr>
          <w:trHeight w:val="310"/>
          <w:jc w:val="center"/>
          <w:ins w:id="4012" w:author="Liezyl Liton" w:date="2017-08-21T16:50:00Z"/>
          <w:del w:id="4013" w:author="Jen" w:date="2017-08-25T11:58:00Z"/>
          <w:trPrChange w:id="4014"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4015"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679D82D1" w14:textId="043AD900" w:rsidR="00236F5F" w:rsidRPr="00617EC9" w:rsidDel="009B286C" w:rsidRDefault="00236F5F">
            <w:pPr>
              <w:spacing w:after="0" w:line="240" w:lineRule="auto"/>
              <w:ind w:hanging="450"/>
              <w:rPr>
                <w:ins w:id="4016" w:author="Liezyl Liton" w:date="2017-08-21T16:50:00Z"/>
                <w:del w:id="4017" w:author="Jen" w:date="2017-08-25T11:58:00Z"/>
                <w:rFonts w:ascii="Times New Roman" w:eastAsia="Times New Roman" w:hAnsi="Times New Roman" w:cs="Times New Roman"/>
                <w:color w:val="000000"/>
                <w:sz w:val="14"/>
                <w:szCs w:val="14"/>
                <w:rPrChange w:id="4018" w:author="Liezyl Liton" w:date="2017-08-21T21:34:00Z">
                  <w:rPr>
                    <w:ins w:id="4019" w:author="Liezyl Liton" w:date="2017-08-21T16:50:00Z"/>
                    <w:del w:id="4020" w:author="Jen" w:date="2017-08-25T11:58:00Z"/>
                    <w:rFonts w:ascii="Times New Roman" w:eastAsia="Times New Roman" w:hAnsi="Times New Roman" w:cs="Times New Roman"/>
                    <w:b/>
                    <w:bCs/>
                    <w:color w:val="000000"/>
                    <w:sz w:val="18"/>
                    <w:szCs w:val="18"/>
                  </w:rPr>
                </w:rPrChange>
              </w:rPr>
              <w:pPrChange w:id="4021" w:author="John Junico Bernados" w:date="2017-08-24T00:06:00Z">
                <w:pPr>
                  <w:spacing w:after="0" w:line="240" w:lineRule="auto"/>
                </w:pPr>
              </w:pPrChange>
            </w:pPr>
            <w:ins w:id="4022" w:author="Liezyl Liton" w:date="2017-08-21T16:50:00Z">
              <w:del w:id="4023" w:author="Jen" w:date="2017-08-25T11:58:00Z">
                <w:r w:rsidRPr="00617EC9" w:rsidDel="009B286C">
                  <w:rPr>
                    <w:rFonts w:ascii="Times New Roman" w:eastAsia="Times New Roman" w:hAnsi="Times New Roman" w:cs="Times New Roman"/>
                    <w:color w:val="000000"/>
                    <w:sz w:val="14"/>
                    <w:szCs w:val="14"/>
                    <w:rPrChange w:id="4024" w:author="Liezyl Liton" w:date="2017-08-21T21:34:00Z">
                      <w:rPr>
                        <w:rFonts w:ascii="Times New Roman" w:eastAsia="Times New Roman" w:hAnsi="Times New Roman" w:cs="Times New Roman"/>
                        <w:color w:val="000000"/>
                        <w:sz w:val="18"/>
                      </w:rPr>
                    </w:rPrChange>
                  </w:rPr>
                  <w:delText>Marilao</w:delText>
                </w:r>
              </w:del>
            </w:ins>
          </w:p>
        </w:tc>
        <w:tc>
          <w:tcPr>
            <w:tcW w:w="810" w:type="dxa"/>
            <w:tcBorders>
              <w:top w:val="nil"/>
              <w:left w:val="nil"/>
              <w:bottom w:val="single" w:sz="8" w:space="0" w:color="auto"/>
              <w:right w:val="single" w:sz="8" w:space="0" w:color="auto"/>
            </w:tcBorders>
            <w:shd w:val="clear" w:color="auto" w:fill="auto"/>
            <w:vAlign w:val="center"/>
            <w:tcPrChange w:id="402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0B06C96" w14:textId="7E892D0A" w:rsidR="00236F5F" w:rsidRPr="00617EC9" w:rsidDel="009B286C" w:rsidRDefault="00236F5F">
            <w:pPr>
              <w:spacing w:after="0" w:line="240" w:lineRule="auto"/>
              <w:ind w:hanging="450"/>
              <w:rPr>
                <w:ins w:id="4026" w:author="Liezyl Liton" w:date="2017-08-21T16:50:00Z"/>
                <w:del w:id="4027" w:author="Jen" w:date="2017-08-25T11:58:00Z"/>
                <w:rFonts w:ascii="Times New Roman" w:eastAsia="Times New Roman" w:hAnsi="Times New Roman" w:cs="Times New Roman"/>
                <w:color w:val="000000"/>
                <w:sz w:val="14"/>
                <w:szCs w:val="14"/>
                <w:rPrChange w:id="4028" w:author="Liezyl Liton" w:date="2017-08-21T21:34:00Z">
                  <w:rPr>
                    <w:ins w:id="4029" w:author="Liezyl Liton" w:date="2017-08-21T16:50:00Z"/>
                    <w:del w:id="4030" w:author="Jen" w:date="2017-08-25T11:58:00Z"/>
                    <w:rFonts w:ascii="Times New Roman" w:eastAsia="Times New Roman" w:hAnsi="Times New Roman" w:cs="Times New Roman"/>
                    <w:b/>
                    <w:bCs/>
                    <w:color w:val="000000"/>
                    <w:sz w:val="16"/>
                    <w:szCs w:val="16"/>
                  </w:rPr>
                </w:rPrChange>
              </w:rPr>
              <w:pPrChange w:id="4031" w:author="John Junico Bernados" w:date="2017-08-24T00:06:00Z">
                <w:pPr>
                  <w:spacing w:after="0" w:line="240" w:lineRule="auto"/>
                  <w:jc w:val="right"/>
                </w:pPr>
              </w:pPrChange>
            </w:pPr>
            <w:ins w:id="4032" w:author="Liezyl Liton" w:date="2017-08-21T16:50:00Z">
              <w:del w:id="4033" w:author="Jen" w:date="2017-08-25T11:58:00Z">
                <w:r w:rsidRPr="00617EC9" w:rsidDel="009B286C">
                  <w:rPr>
                    <w:rFonts w:ascii="Times New Roman" w:eastAsia="Times New Roman" w:hAnsi="Times New Roman" w:cs="Times New Roman"/>
                    <w:color w:val="000000"/>
                    <w:sz w:val="14"/>
                    <w:szCs w:val="14"/>
                    <w:rPrChange w:id="403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03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2B42761C" w14:textId="46D6F6E8" w:rsidR="00236F5F" w:rsidRPr="00617EC9" w:rsidDel="009B286C" w:rsidRDefault="00236F5F">
            <w:pPr>
              <w:spacing w:after="0" w:line="240" w:lineRule="auto"/>
              <w:ind w:hanging="450"/>
              <w:rPr>
                <w:ins w:id="4036" w:author="Liezyl Liton" w:date="2017-08-21T16:50:00Z"/>
                <w:del w:id="4037" w:author="Jen" w:date="2017-08-25T11:58:00Z"/>
                <w:rFonts w:ascii="Times New Roman" w:eastAsia="Times New Roman" w:hAnsi="Times New Roman" w:cs="Times New Roman"/>
                <w:color w:val="000000"/>
                <w:sz w:val="14"/>
                <w:szCs w:val="14"/>
                <w:rPrChange w:id="4038" w:author="Liezyl Liton" w:date="2017-08-21T21:34:00Z">
                  <w:rPr>
                    <w:ins w:id="4039" w:author="Liezyl Liton" w:date="2017-08-21T16:50:00Z"/>
                    <w:del w:id="4040" w:author="Jen" w:date="2017-08-25T11:58:00Z"/>
                    <w:rFonts w:ascii="Times New Roman" w:eastAsia="Times New Roman" w:hAnsi="Times New Roman" w:cs="Times New Roman"/>
                    <w:b/>
                    <w:bCs/>
                    <w:color w:val="000000"/>
                    <w:sz w:val="16"/>
                    <w:szCs w:val="16"/>
                  </w:rPr>
                </w:rPrChange>
              </w:rPr>
              <w:pPrChange w:id="4041" w:author="John Junico Bernados" w:date="2017-08-24T00:06:00Z">
                <w:pPr>
                  <w:spacing w:after="0" w:line="240" w:lineRule="auto"/>
                  <w:jc w:val="right"/>
                </w:pPr>
              </w:pPrChange>
            </w:pPr>
            <w:ins w:id="4042" w:author="Liezyl Liton" w:date="2017-08-21T16:50:00Z">
              <w:del w:id="4043" w:author="Jen" w:date="2017-08-25T11:58:00Z">
                <w:r w:rsidRPr="00617EC9" w:rsidDel="009B286C">
                  <w:rPr>
                    <w:rFonts w:ascii="Times New Roman" w:eastAsia="Times New Roman" w:hAnsi="Times New Roman" w:cs="Times New Roman"/>
                    <w:color w:val="000000"/>
                    <w:sz w:val="14"/>
                    <w:szCs w:val="14"/>
                    <w:rPrChange w:id="404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04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FB9CBD1" w14:textId="68E6868D" w:rsidR="00236F5F" w:rsidRPr="00617EC9" w:rsidDel="009B286C" w:rsidRDefault="00236F5F">
            <w:pPr>
              <w:spacing w:after="0" w:line="240" w:lineRule="auto"/>
              <w:ind w:hanging="450"/>
              <w:rPr>
                <w:ins w:id="4046" w:author="Liezyl Liton" w:date="2017-08-21T16:50:00Z"/>
                <w:del w:id="4047" w:author="Jen" w:date="2017-08-25T11:58:00Z"/>
                <w:rFonts w:ascii="Times New Roman" w:eastAsia="Times New Roman" w:hAnsi="Times New Roman" w:cs="Times New Roman"/>
                <w:color w:val="000000"/>
                <w:sz w:val="14"/>
                <w:szCs w:val="14"/>
                <w:rPrChange w:id="4048" w:author="Liezyl Liton" w:date="2017-08-21T21:34:00Z">
                  <w:rPr>
                    <w:ins w:id="4049" w:author="Liezyl Liton" w:date="2017-08-21T16:50:00Z"/>
                    <w:del w:id="4050" w:author="Jen" w:date="2017-08-25T11:58:00Z"/>
                    <w:rFonts w:ascii="Times New Roman" w:eastAsia="Times New Roman" w:hAnsi="Times New Roman" w:cs="Times New Roman"/>
                    <w:b/>
                    <w:bCs/>
                    <w:color w:val="000000"/>
                    <w:sz w:val="16"/>
                    <w:szCs w:val="16"/>
                  </w:rPr>
                </w:rPrChange>
              </w:rPr>
              <w:pPrChange w:id="4051" w:author="John Junico Bernados" w:date="2017-08-24T00:06:00Z">
                <w:pPr>
                  <w:spacing w:after="0" w:line="240" w:lineRule="auto"/>
                  <w:jc w:val="right"/>
                </w:pPr>
              </w:pPrChange>
            </w:pPr>
            <w:ins w:id="4052" w:author="Liezyl Liton" w:date="2017-08-21T16:50:00Z">
              <w:del w:id="4053" w:author="Jen" w:date="2017-08-25T11:58:00Z">
                <w:r w:rsidRPr="00617EC9" w:rsidDel="009B286C">
                  <w:rPr>
                    <w:rFonts w:ascii="Times New Roman" w:eastAsia="Times New Roman" w:hAnsi="Times New Roman" w:cs="Times New Roman"/>
                    <w:color w:val="000000"/>
                    <w:sz w:val="14"/>
                    <w:szCs w:val="14"/>
                    <w:rPrChange w:id="4054" w:author="Liezyl Liton" w:date="2017-08-21T21:34:00Z">
                      <w:rPr>
                        <w:rFonts w:ascii="Times New Roman" w:eastAsia="Times New Roman" w:hAnsi="Times New Roman" w:cs="Times New Roman"/>
                        <w:color w:val="000000"/>
                        <w:sz w:val="16"/>
                        <w:szCs w:val="16"/>
                      </w:rPr>
                    </w:rPrChange>
                  </w:rPr>
                  <w:delText xml:space="preserve">        7,043 </w:delText>
                </w:r>
              </w:del>
            </w:ins>
          </w:p>
        </w:tc>
        <w:tc>
          <w:tcPr>
            <w:tcW w:w="900" w:type="dxa"/>
            <w:tcBorders>
              <w:top w:val="nil"/>
              <w:left w:val="nil"/>
              <w:bottom w:val="single" w:sz="8" w:space="0" w:color="auto"/>
              <w:right w:val="single" w:sz="8" w:space="0" w:color="auto"/>
            </w:tcBorders>
            <w:shd w:val="clear" w:color="auto" w:fill="auto"/>
            <w:vAlign w:val="center"/>
            <w:tcPrChange w:id="405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5CCDAE2" w14:textId="0F509A88" w:rsidR="00236F5F" w:rsidRPr="00617EC9" w:rsidDel="009B286C" w:rsidRDefault="00236F5F">
            <w:pPr>
              <w:spacing w:after="0" w:line="240" w:lineRule="auto"/>
              <w:ind w:hanging="450"/>
              <w:rPr>
                <w:ins w:id="4056" w:author="Liezyl Liton" w:date="2017-08-21T16:50:00Z"/>
                <w:del w:id="4057" w:author="Jen" w:date="2017-08-25T11:58:00Z"/>
                <w:rFonts w:ascii="Times New Roman" w:eastAsia="Times New Roman" w:hAnsi="Times New Roman" w:cs="Times New Roman"/>
                <w:color w:val="000000"/>
                <w:sz w:val="14"/>
                <w:szCs w:val="14"/>
                <w:rPrChange w:id="4058" w:author="Liezyl Liton" w:date="2017-08-21T21:34:00Z">
                  <w:rPr>
                    <w:ins w:id="4059" w:author="Liezyl Liton" w:date="2017-08-21T16:50:00Z"/>
                    <w:del w:id="4060" w:author="Jen" w:date="2017-08-25T11:58:00Z"/>
                    <w:rFonts w:ascii="Times New Roman" w:eastAsia="Times New Roman" w:hAnsi="Times New Roman" w:cs="Times New Roman"/>
                    <w:b/>
                    <w:bCs/>
                    <w:color w:val="000000"/>
                    <w:sz w:val="16"/>
                    <w:szCs w:val="16"/>
                  </w:rPr>
                </w:rPrChange>
              </w:rPr>
              <w:pPrChange w:id="4061" w:author="John Junico Bernados" w:date="2017-08-24T00:06:00Z">
                <w:pPr>
                  <w:spacing w:after="0" w:line="240" w:lineRule="auto"/>
                  <w:jc w:val="right"/>
                </w:pPr>
              </w:pPrChange>
            </w:pPr>
            <w:ins w:id="4062" w:author="Liezyl Liton" w:date="2017-08-21T16:50:00Z">
              <w:del w:id="4063" w:author="Jen" w:date="2017-08-25T11:58:00Z">
                <w:r w:rsidRPr="00617EC9" w:rsidDel="009B286C">
                  <w:rPr>
                    <w:rFonts w:ascii="Times New Roman" w:eastAsia="Times New Roman" w:hAnsi="Times New Roman" w:cs="Times New Roman"/>
                    <w:color w:val="000000"/>
                    <w:sz w:val="14"/>
                    <w:szCs w:val="14"/>
                    <w:rPrChange w:id="4064" w:author="Liezyl Liton" w:date="2017-08-21T21:34:00Z">
                      <w:rPr>
                        <w:rFonts w:ascii="Times New Roman" w:eastAsia="Times New Roman" w:hAnsi="Times New Roman" w:cs="Times New Roman"/>
                        <w:color w:val="000000"/>
                        <w:sz w:val="16"/>
                        <w:szCs w:val="16"/>
                      </w:rPr>
                    </w:rPrChange>
                  </w:rPr>
                  <w:delText xml:space="preserve">               26,516,895 </w:delText>
                </w:r>
              </w:del>
            </w:ins>
          </w:p>
        </w:tc>
        <w:tc>
          <w:tcPr>
            <w:tcW w:w="810" w:type="dxa"/>
            <w:tcBorders>
              <w:top w:val="nil"/>
              <w:left w:val="nil"/>
              <w:bottom w:val="single" w:sz="8" w:space="0" w:color="auto"/>
              <w:right w:val="single" w:sz="8" w:space="0" w:color="auto"/>
            </w:tcBorders>
            <w:shd w:val="clear" w:color="auto" w:fill="auto"/>
            <w:vAlign w:val="center"/>
            <w:tcPrChange w:id="406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EF5CE4B" w14:textId="4E50D053" w:rsidR="00236F5F" w:rsidRPr="00617EC9" w:rsidDel="009B286C" w:rsidRDefault="00236F5F">
            <w:pPr>
              <w:spacing w:after="0" w:line="240" w:lineRule="auto"/>
              <w:ind w:hanging="450"/>
              <w:rPr>
                <w:ins w:id="4066" w:author="Liezyl Liton" w:date="2017-08-21T16:50:00Z"/>
                <w:del w:id="4067" w:author="Jen" w:date="2017-08-25T11:58:00Z"/>
                <w:rFonts w:ascii="Times New Roman" w:eastAsia="Times New Roman" w:hAnsi="Times New Roman" w:cs="Times New Roman"/>
                <w:color w:val="000000"/>
                <w:sz w:val="14"/>
                <w:szCs w:val="14"/>
                <w:rPrChange w:id="4068" w:author="Liezyl Liton" w:date="2017-08-21T21:34:00Z">
                  <w:rPr>
                    <w:ins w:id="4069" w:author="Liezyl Liton" w:date="2017-08-21T16:50:00Z"/>
                    <w:del w:id="4070" w:author="Jen" w:date="2017-08-25T11:58:00Z"/>
                    <w:rFonts w:ascii="Times New Roman" w:eastAsia="Times New Roman" w:hAnsi="Times New Roman" w:cs="Times New Roman"/>
                    <w:b/>
                    <w:bCs/>
                    <w:color w:val="000000"/>
                    <w:sz w:val="16"/>
                    <w:szCs w:val="16"/>
                  </w:rPr>
                </w:rPrChange>
              </w:rPr>
              <w:pPrChange w:id="4071" w:author="John Junico Bernados" w:date="2017-08-24T00:06:00Z">
                <w:pPr>
                  <w:spacing w:after="0" w:line="240" w:lineRule="auto"/>
                  <w:jc w:val="right"/>
                </w:pPr>
              </w:pPrChange>
            </w:pPr>
            <w:ins w:id="4072" w:author="Liezyl Liton" w:date="2017-08-21T16:50:00Z">
              <w:del w:id="4073" w:author="Jen" w:date="2017-08-25T11:58:00Z">
                <w:r w:rsidRPr="00617EC9" w:rsidDel="009B286C">
                  <w:rPr>
                    <w:rFonts w:ascii="Times New Roman" w:eastAsia="Times New Roman" w:hAnsi="Times New Roman" w:cs="Times New Roman"/>
                    <w:color w:val="000000"/>
                    <w:sz w:val="14"/>
                    <w:szCs w:val="14"/>
                    <w:rPrChange w:id="407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07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6F7E3F1" w14:textId="0A2D831B" w:rsidR="00236F5F" w:rsidRPr="00617EC9" w:rsidDel="009B286C" w:rsidRDefault="00236F5F">
            <w:pPr>
              <w:spacing w:after="0" w:line="240" w:lineRule="auto"/>
              <w:ind w:hanging="450"/>
              <w:rPr>
                <w:ins w:id="4076" w:author="Liezyl Liton" w:date="2017-08-21T16:50:00Z"/>
                <w:del w:id="4077" w:author="Jen" w:date="2017-08-25T11:58:00Z"/>
                <w:rFonts w:ascii="Times New Roman" w:eastAsia="Times New Roman" w:hAnsi="Times New Roman" w:cs="Times New Roman"/>
                <w:color w:val="000000"/>
                <w:sz w:val="14"/>
                <w:szCs w:val="14"/>
                <w:rPrChange w:id="4078" w:author="Liezyl Liton" w:date="2017-08-21T21:34:00Z">
                  <w:rPr>
                    <w:ins w:id="4079" w:author="Liezyl Liton" w:date="2017-08-21T16:50:00Z"/>
                    <w:del w:id="4080" w:author="Jen" w:date="2017-08-25T11:58:00Z"/>
                    <w:rFonts w:ascii="Times New Roman" w:eastAsia="Times New Roman" w:hAnsi="Times New Roman" w:cs="Times New Roman"/>
                    <w:b/>
                    <w:bCs/>
                    <w:color w:val="000000"/>
                    <w:sz w:val="16"/>
                    <w:szCs w:val="16"/>
                  </w:rPr>
                </w:rPrChange>
              </w:rPr>
              <w:pPrChange w:id="4081" w:author="John Junico Bernados" w:date="2017-08-24T00:06:00Z">
                <w:pPr>
                  <w:spacing w:after="0" w:line="240" w:lineRule="auto"/>
                  <w:jc w:val="right"/>
                </w:pPr>
              </w:pPrChange>
            </w:pPr>
            <w:ins w:id="4082" w:author="Liezyl Liton" w:date="2017-08-21T16:50:00Z">
              <w:del w:id="4083" w:author="Jen" w:date="2017-08-25T11:58:00Z">
                <w:r w:rsidRPr="00617EC9" w:rsidDel="009B286C">
                  <w:rPr>
                    <w:rFonts w:ascii="Times New Roman" w:eastAsia="Times New Roman" w:hAnsi="Times New Roman" w:cs="Times New Roman"/>
                    <w:color w:val="000000"/>
                    <w:sz w:val="14"/>
                    <w:szCs w:val="14"/>
                    <w:rPrChange w:id="408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08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EF08670" w14:textId="41787A80" w:rsidR="00236F5F" w:rsidRPr="00617EC9" w:rsidDel="009B286C" w:rsidRDefault="00236F5F">
            <w:pPr>
              <w:spacing w:after="0" w:line="240" w:lineRule="auto"/>
              <w:ind w:hanging="450"/>
              <w:rPr>
                <w:ins w:id="4086" w:author="Liezyl Liton" w:date="2017-08-21T16:50:00Z"/>
                <w:del w:id="4087" w:author="Jen" w:date="2017-08-25T11:58:00Z"/>
                <w:rFonts w:ascii="Times New Roman" w:eastAsia="Times New Roman" w:hAnsi="Times New Roman" w:cs="Times New Roman"/>
                <w:color w:val="000000"/>
                <w:sz w:val="14"/>
                <w:szCs w:val="14"/>
                <w:rPrChange w:id="4088" w:author="Liezyl Liton" w:date="2017-08-21T21:34:00Z">
                  <w:rPr>
                    <w:ins w:id="4089" w:author="Liezyl Liton" w:date="2017-08-21T16:50:00Z"/>
                    <w:del w:id="4090" w:author="Jen" w:date="2017-08-25T11:58:00Z"/>
                    <w:rFonts w:ascii="Times New Roman" w:eastAsia="Times New Roman" w:hAnsi="Times New Roman" w:cs="Times New Roman"/>
                    <w:b/>
                    <w:bCs/>
                    <w:color w:val="000000"/>
                    <w:sz w:val="16"/>
                    <w:szCs w:val="16"/>
                  </w:rPr>
                </w:rPrChange>
              </w:rPr>
              <w:pPrChange w:id="4091" w:author="John Junico Bernados" w:date="2017-08-24T00:06:00Z">
                <w:pPr>
                  <w:spacing w:after="0" w:line="240" w:lineRule="auto"/>
                  <w:jc w:val="right"/>
                </w:pPr>
              </w:pPrChange>
            </w:pPr>
            <w:ins w:id="4092" w:author="Liezyl Liton" w:date="2017-08-21T16:50:00Z">
              <w:del w:id="4093" w:author="Jen" w:date="2017-08-25T11:58:00Z">
                <w:r w:rsidRPr="00617EC9" w:rsidDel="009B286C">
                  <w:rPr>
                    <w:rFonts w:ascii="Times New Roman" w:eastAsia="Times New Roman" w:hAnsi="Times New Roman" w:cs="Times New Roman"/>
                    <w:color w:val="000000"/>
                    <w:sz w:val="14"/>
                    <w:szCs w:val="14"/>
                    <w:rPrChange w:id="409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09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6C627A7C" w14:textId="1817BBF3" w:rsidR="00236F5F" w:rsidRPr="00617EC9" w:rsidDel="009B286C" w:rsidRDefault="00236F5F">
            <w:pPr>
              <w:spacing w:after="0" w:line="240" w:lineRule="auto"/>
              <w:ind w:hanging="450"/>
              <w:rPr>
                <w:ins w:id="4096" w:author="Liezyl Liton" w:date="2017-08-21T16:50:00Z"/>
                <w:del w:id="4097" w:author="Jen" w:date="2017-08-25T11:58:00Z"/>
                <w:rFonts w:ascii="Times New Roman" w:eastAsia="Times New Roman" w:hAnsi="Times New Roman" w:cs="Times New Roman"/>
                <w:color w:val="000000"/>
                <w:sz w:val="14"/>
                <w:szCs w:val="14"/>
                <w:rPrChange w:id="4098" w:author="Liezyl Liton" w:date="2017-08-21T21:34:00Z">
                  <w:rPr>
                    <w:ins w:id="4099" w:author="Liezyl Liton" w:date="2017-08-21T16:50:00Z"/>
                    <w:del w:id="4100" w:author="Jen" w:date="2017-08-25T11:58:00Z"/>
                    <w:rFonts w:ascii="Times New Roman" w:eastAsia="Times New Roman" w:hAnsi="Times New Roman" w:cs="Times New Roman"/>
                    <w:b/>
                    <w:bCs/>
                    <w:color w:val="000000"/>
                    <w:sz w:val="16"/>
                    <w:szCs w:val="16"/>
                  </w:rPr>
                </w:rPrChange>
              </w:rPr>
              <w:pPrChange w:id="4101" w:author="John Junico Bernados" w:date="2017-08-24T00:06:00Z">
                <w:pPr>
                  <w:spacing w:after="0" w:line="240" w:lineRule="auto"/>
                  <w:jc w:val="right"/>
                </w:pPr>
              </w:pPrChange>
            </w:pPr>
            <w:ins w:id="4102" w:author="Liezyl Liton" w:date="2017-08-21T16:50:00Z">
              <w:del w:id="4103" w:author="Jen" w:date="2017-08-25T11:58:00Z">
                <w:r w:rsidRPr="00617EC9" w:rsidDel="009B286C">
                  <w:rPr>
                    <w:rFonts w:ascii="Times New Roman" w:eastAsia="Times New Roman" w:hAnsi="Times New Roman" w:cs="Times New Roman"/>
                    <w:color w:val="000000"/>
                    <w:sz w:val="14"/>
                    <w:szCs w:val="14"/>
                    <w:rPrChange w:id="410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10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901D45F" w14:textId="0187CC2D" w:rsidR="00236F5F" w:rsidRPr="00617EC9" w:rsidDel="009B286C" w:rsidRDefault="00236F5F">
            <w:pPr>
              <w:spacing w:after="0" w:line="240" w:lineRule="auto"/>
              <w:ind w:hanging="450"/>
              <w:rPr>
                <w:ins w:id="4106" w:author="Liezyl Liton" w:date="2017-08-21T16:50:00Z"/>
                <w:del w:id="4107" w:author="Jen" w:date="2017-08-25T11:58:00Z"/>
                <w:rFonts w:ascii="Times New Roman" w:eastAsia="Times New Roman" w:hAnsi="Times New Roman" w:cs="Times New Roman"/>
                <w:color w:val="000000"/>
                <w:sz w:val="14"/>
                <w:szCs w:val="14"/>
                <w:rPrChange w:id="4108" w:author="Liezyl Liton" w:date="2017-08-21T21:34:00Z">
                  <w:rPr>
                    <w:ins w:id="4109" w:author="Liezyl Liton" w:date="2017-08-21T16:50:00Z"/>
                    <w:del w:id="4110" w:author="Jen" w:date="2017-08-25T11:58:00Z"/>
                    <w:rFonts w:ascii="Times New Roman" w:eastAsia="Times New Roman" w:hAnsi="Times New Roman" w:cs="Times New Roman"/>
                    <w:b/>
                    <w:bCs/>
                    <w:color w:val="000000"/>
                    <w:sz w:val="16"/>
                    <w:szCs w:val="16"/>
                  </w:rPr>
                </w:rPrChange>
              </w:rPr>
              <w:pPrChange w:id="4111" w:author="John Junico Bernados" w:date="2017-08-24T00:06:00Z">
                <w:pPr>
                  <w:spacing w:after="0" w:line="240" w:lineRule="auto"/>
                  <w:jc w:val="right"/>
                </w:pPr>
              </w:pPrChange>
            </w:pPr>
            <w:ins w:id="4112" w:author="Liezyl Liton" w:date="2017-08-21T16:50:00Z">
              <w:del w:id="4113" w:author="Jen" w:date="2017-08-25T11:58:00Z">
                <w:r w:rsidRPr="00617EC9" w:rsidDel="009B286C">
                  <w:rPr>
                    <w:rFonts w:ascii="Times New Roman" w:eastAsia="Times New Roman" w:hAnsi="Times New Roman" w:cs="Times New Roman"/>
                    <w:color w:val="000000"/>
                    <w:sz w:val="14"/>
                    <w:szCs w:val="14"/>
                    <w:rPrChange w:id="411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11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763CF495" w14:textId="7B521F70" w:rsidR="00236F5F" w:rsidRPr="00617EC9" w:rsidDel="009B286C" w:rsidRDefault="00236F5F">
            <w:pPr>
              <w:spacing w:after="0" w:line="240" w:lineRule="auto"/>
              <w:ind w:hanging="450"/>
              <w:rPr>
                <w:ins w:id="4116" w:author="Liezyl Liton" w:date="2017-08-21T16:50:00Z"/>
                <w:del w:id="4117" w:author="Jen" w:date="2017-08-25T11:58:00Z"/>
                <w:rFonts w:ascii="Times New Roman" w:eastAsia="Times New Roman" w:hAnsi="Times New Roman" w:cs="Times New Roman"/>
                <w:color w:val="000000"/>
                <w:sz w:val="14"/>
                <w:szCs w:val="14"/>
                <w:rPrChange w:id="4118" w:author="Liezyl Liton" w:date="2017-08-21T21:34:00Z">
                  <w:rPr>
                    <w:ins w:id="4119" w:author="Liezyl Liton" w:date="2017-08-21T16:50:00Z"/>
                    <w:del w:id="4120" w:author="Jen" w:date="2017-08-25T11:58:00Z"/>
                    <w:rFonts w:ascii="Times New Roman" w:eastAsia="Times New Roman" w:hAnsi="Times New Roman" w:cs="Times New Roman"/>
                    <w:b/>
                    <w:bCs/>
                    <w:color w:val="000000"/>
                    <w:sz w:val="16"/>
                    <w:szCs w:val="16"/>
                  </w:rPr>
                </w:rPrChange>
              </w:rPr>
              <w:pPrChange w:id="4121" w:author="John Junico Bernados" w:date="2017-08-24T00:06:00Z">
                <w:pPr>
                  <w:spacing w:after="0" w:line="240" w:lineRule="auto"/>
                  <w:jc w:val="right"/>
                </w:pPr>
              </w:pPrChange>
            </w:pPr>
            <w:ins w:id="4122" w:author="Liezyl Liton" w:date="2017-08-21T16:50:00Z">
              <w:del w:id="4123" w:author="Jen" w:date="2017-08-25T11:58:00Z">
                <w:r w:rsidRPr="00617EC9" w:rsidDel="009B286C">
                  <w:rPr>
                    <w:rFonts w:ascii="Times New Roman" w:eastAsia="Times New Roman" w:hAnsi="Times New Roman" w:cs="Times New Roman"/>
                    <w:color w:val="000000"/>
                    <w:sz w:val="14"/>
                    <w:szCs w:val="14"/>
                    <w:rPrChange w:id="4124"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12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B80018D" w14:textId="74141255" w:rsidR="00236F5F" w:rsidRPr="00617EC9" w:rsidDel="009B286C" w:rsidRDefault="00236F5F">
            <w:pPr>
              <w:spacing w:after="0" w:line="240" w:lineRule="auto"/>
              <w:ind w:hanging="450"/>
              <w:rPr>
                <w:ins w:id="4126" w:author="Liezyl Liton" w:date="2017-08-21T16:50:00Z"/>
                <w:del w:id="4127" w:author="Jen" w:date="2017-08-25T11:58:00Z"/>
                <w:rFonts w:ascii="Times New Roman" w:eastAsia="Times New Roman" w:hAnsi="Times New Roman" w:cs="Times New Roman"/>
                <w:color w:val="000000"/>
                <w:sz w:val="14"/>
                <w:szCs w:val="14"/>
                <w:rPrChange w:id="4128" w:author="Liezyl Liton" w:date="2017-08-21T21:34:00Z">
                  <w:rPr>
                    <w:ins w:id="4129" w:author="Liezyl Liton" w:date="2017-08-21T16:50:00Z"/>
                    <w:del w:id="4130" w:author="Jen" w:date="2017-08-25T11:58:00Z"/>
                    <w:rFonts w:ascii="Times New Roman" w:eastAsia="Times New Roman" w:hAnsi="Times New Roman" w:cs="Times New Roman"/>
                    <w:b/>
                    <w:bCs/>
                    <w:color w:val="000000"/>
                    <w:sz w:val="16"/>
                    <w:szCs w:val="16"/>
                  </w:rPr>
                </w:rPrChange>
              </w:rPr>
              <w:pPrChange w:id="4131" w:author="John Junico Bernados" w:date="2017-08-24T00:06:00Z">
                <w:pPr>
                  <w:spacing w:after="0" w:line="240" w:lineRule="auto"/>
                  <w:jc w:val="right"/>
                </w:pPr>
              </w:pPrChange>
            </w:pPr>
            <w:ins w:id="4132" w:author="Liezyl Liton" w:date="2017-08-21T16:50:00Z">
              <w:del w:id="4133" w:author="Jen" w:date="2017-08-25T11:58:00Z">
                <w:r w:rsidRPr="00617EC9" w:rsidDel="009B286C">
                  <w:rPr>
                    <w:rFonts w:ascii="Times New Roman" w:eastAsia="Times New Roman" w:hAnsi="Times New Roman" w:cs="Times New Roman"/>
                    <w:color w:val="000000"/>
                    <w:sz w:val="14"/>
                    <w:szCs w:val="14"/>
                    <w:rPrChange w:id="4134" w:author="Liezyl Liton" w:date="2017-08-21T21:34:00Z">
                      <w:rPr>
                        <w:rFonts w:ascii="Times New Roman" w:eastAsia="Times New Roman" w:hAnsi="Times New Roman" w:cs="Times New Roman"/>
                        <w:color w:val="000000"/>
                        <w:sz w:val="16"/>
                        <w:szCs w:val="16"/>
                      </w:rPr>
                    </w:rPrChange>
                  </w:rPr>
                  <w:delText xml:space="preserve">           7,043 </w:delText>
                </w:r>
              </w:del>
            </w:ins>
          </w:p>
        </w:tc>
        <w:tc>
          <w:tcPr>
            <w:tcW w:w="990" w:type="dxa"/>
            <w:tcBorders>
              <w:top w:val="nil"/>
              <w:left w:val="nil"/>
              <w:bottom w:val="single" w:sz="8" w:space="0" w:color="auto"/>
              <w:right w:val="single" w:sz="8" w:space="0" w:color="auto"/>
            </w:tcBorders>
            <w:shd w:val="clear" w:color="auto" w:fill="auto"/>
            <w:vAlign w:val="center"/>
            <w:tcPrChange w:id="4135"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18C836CC" w14:textId="28F3DD69" w:rsidR="00236F5F" w:rsidRPr="00617EC9" w:rsidDel="009B286C" w:rsidRDefault="00236F5F">
            <w:pPr>
              <w:spacing w:after="0" w:line="240" w:lineRule="auto"/>
              <w:ind w:hanging="450"/>
              <w:rPr>
                <w:ins w:id="4136" w:author="Liezyl Liton" w:date="2017-08-21T16:50:00Z"/>
                <w:del w:id="4137" w:author="Jen" w:date="2017-08-25T11:58:00Z"/>
                <w:rFonts w:ascii="Times New Roman" w:eastAsia="Times New Roman" w:hAnsi="Times New Roman" w:cs="Times New Roman"/>
                <w:color w:val="000000"/>
                <w:sz w:val="14"/>
                <w:szCs w:val="14"/>
                <w:rPrChange w:id="4138" w:author="Liezyl Liton" w:date="2017-08-21T21:34:00Z">
                  <w:rPr>
                    <w:ins w:id="4139" w:author="Liezyl Liton" w:date="2017-08-21T16:50:00Z"/>
                    <w:del w:id="4140" w:author="Jen" w:date="2017-08-25T11:58:00Z"/>
                    <w:rFonts w:ascii="Times New Roman" w:eastAsia="Times New Roman" w:hAnsi="Times New Roman" w:cs="Times New Roman"/>
                    <w:b/>
                    <w:bCs/>
                    <w:color w:val="000000"/>
                    <w:sz w:val="16"/>
                    <w:szCs w:val="16"/>
                  </w:rPr>
                </w:rPrChange>
              </w:rPr>
              <w:pPrChange w:id="4141" w:author="John Junico Bernados" w:date="2017-08-24T00:06:00Z">
                <w:pPr>
                  <w:spacing w:after="0" w:line="240" w:lineRule="auto"/>
                  <w:jc w:val="right"/>
                </w:pPr>
              </w:pPrChange>
            </w:pPr>
            <w:ins w:id="4142" w:author="Liezyl Liton" w:date="2017-08-21T16:50:00Z">
              <w:del w:id="4143" w:author="Jen" w:date="2017-08-25T11:58:00Z">
                <w:r w:rsidRPr="00617EC9" w:rsidDel="009B286C">
                  <w:rPr>
                    <w:rFonts w:ascii="Times New Roman" w:eastAsia="Times New Roman" w:hAnsi="Times New Roman" w:cs="Times New Roman"/>
                    <w:color w:val="000000"/>
                    <w:sz w:val="14"/>
                    <w:szCs w:val="14"/>
                    <w:rPrChange w:id="4144" w:author="Liezyl Liton" w:date="2017-08-21T21:34:00Z">
                      <w:rPr>
                        <w:rFonts w:ascii="Times New Roman" w:eastAsia="Times New Roman" w:hAnsi="Times New Roman" w:cs="Times New Roman"/>
                        <w:color w:val="000000"/>
                        <w:sz w:val="16"/>
                        <w:szCs w:val="16"/>
                      </w:rPr>
                    </w:rPrChange>
                  </w:rPr>
                  <w:delText xml:space="preserve">                 26,516,895 </w:delText>
                </w:r>
              </w:del>
            </w:ins>
          </w:p>
        </w:tc>
      </w:tr>
      <w:tr w:rsidR="00E2745D" w:rsidRPr="00617EC9" w:rsidDel="009B286C" w14:paraId="5F5AF993" w14:textId="6ED68352" w:rsidTr="00225D19">
        <w:tblPrEx>
          <w:tblPrExChange w:id="4145" w:author="John Junico Bernados" w:date="2017-08-23T23:55:00Z">
            <w:tblPrEx>
              <w:tblW w:w="11675" w:type="dxa"/>
            </w:tblPrEx>
          </w:tblPrExChange>
        </w:tblPrEx>
        <w:trPr>
          <w:trHeight w:val="310"/>
          <w:jc w:val="center"/>
          <w:ins w:id="4146" w:author="Liezyl Liton" w:date="2017-08-21T16:50:00Z"/>
          <w:del w:id="4147" w:author="Jen" w:date="2017-08-25T11:58:00Z"/>
          <w:trPrChange w:id="4148"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4149"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75F5D9FB" w14:textId="397139A4" w:rsidR="00236F5F" w:rsidRPr="00617EC9" w:rsidDel="009B286C" w:rsidRDefault="00236F5F">
            <w:pPr>
              <w:spacing w:after="0" w:line="240" w:lineRule="auto"/>
              <w:ind w:hanging="450"/>
              <w:rPr>
                <w:ins w:id="4150" w:author="Liezyl Liton" w:date="2017-08-21T16:50:00Z"/>
                <w:del w:id="4151" w:author="Jen" w:date="2017-08-25T11:58:00Z"/>
                <w:rFonts w:ascii="Times New Roman" w:eastAsia="Times New Roman" w:hAnsi="Times New Roman" w:cs="Times New Roman"/>
                <w:color w:val="000000"/>
                <w:sz w:val="14"/>
                <w:szCs w:val="14"/>
                <w:rPrChange w:id="4152" w:author="Liezyl Liton" w:date="2017-08-21T21:34:00Z">
                  <w:rPr>
                    <w:ins w:id="4153" w:author="Liezyl Liton" w:date="2017-08-21T16:50:00Z"/>
                    <w:del w:id="4154" w:author="Jen" w:date="2017-08-25T11:58:00Z"/>
                    <w:rFonts w:ascii="Times New Roman" w:eastAsia="Times New Roman" w:hAnsi="Times New Roman" w:cs="Times New Roman"/>
                    <w:b/>
                    <w:bCs/>
                    <w:color w:val="000000"/>
                    <w:sz w:val="18"/>
                    <w:szCs w:val="18"/>
                  </w:rPr>
                </w:rPrChange>
              </w:rPr>
              <w:pPrChange w:id="4155" w:author="John Junico Bernados" w:date="2017-08-24T00:06:00Z">
                <w:pPr>
                  <w:spacing w:after="0" w:line="240" w:lineRule="auto"/>
                </w:pPr>
              </w:pPrChange>
            </w:pPr>
            <w:ins w:id="4156" w:author="Liezyl Liton" w:date="2017-08-21T16:50:00Z">
              <w:del w:id="4157" w:author="Jen" w:date="2017-08-25T11:58:00Z">
                <w:r w:rsidRPr="00617EC9" w:rsidDel="009B286C">
                  <w:rPr>
                    <w:rFonts w:ascii="Times New Roman" w:eastAsia="Times New Roman" w:hAnsi="Times New Roman" w:cs="Times New Roman"/>
                    <w:color w:val="000000"/>
                    <w:sz w:val="14"/>
                    <w:szCs w:val="14"/>
                    <w:rPrChange w:id="4158" w:author="Liezyl Liton" w:date="2017-08-21T21:34:00Z">
                      <w:rPr>
                        <w:rFonts w:ascii="Times New Roman" w:eastAsia="Times New Roman" w:hAnsi="Times New Roman" w:cs="Times New Roman"/>
                        <w:color w:val="000000"/>
                        <w:sz w:val="18"/>
                      </w:rPr>
                    </w:rPrChange>
                  </w:rPr>
                  <w:delText>Meycauayan</w:delText>
                </w:r>
              </w:del>
            </w:ins>
          </w:p>
        </w:tc>
        <w:tc>
          <w:tcPr>
            <w:tcW w:w="810" w:type="dxa"/>
            <w:tcBorders>
              <w:top w:val="nil"/>
              <w:left w:val="nil"/>
              <w:bottom w:val="single" w:sz="8" w:space="0" w:color="auto"/>
              <w:right w:val="single" w:sz="8" w:space="0" w:color="auto"/>
            </w:tcBorders>
            <w:shd w:val="clear" w:color="auto" w:fill="auto"/>
            <w:vAlign w:val="center"/>
            <w:tcPrChange w:id="415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3B859E2" w14:textId="3B09D522" w:rsidR="00236F5F" w:rsidRPr="00617EC9" w:rsidDel="009B286C" w:rsidRDefault="00236F5F">
            <w:pPr>
              <w:spacing w:after="0" w:line="240" w:lineRule="auto"/>
              <w:ind w:hanging="450"/>
              <w:rPr>
                <w:ins w:id="4160" w:author="Liezyl Liton" w:date="2017-08-21T16:50:00Z"/>
                <w:del w:id="4161" w:author="Jen" w:date="2017-08-25T11:58:00Z"/>
                <w:rFonts w:ascii="Times New Roman" w:eastAsia="Times New Roman" w:hAnsi="Times New Roman" w:cs="Times New Roman"/>
                <w:color w:val="000000"/>
                <w:sz w:val="14"/>
                <w:szCs w:val="14"/>
                <w:rPrChange w:id="4162" w:author="Liezyl Liton" w:date="2017-08-21T21:34:00Z">
                  <w:rPr>
                    <w:ins w:id="4163" w:author="Liezyl Liton" w:date="2017-08-21T16:50:00Z"/>
                    <w:del w:id="4164" w:author="Jen" w:date="2017-08-25T11:58:00Z"/>
                    <w:rFonts w:ascii="Times New Roman" w:eastAsia="Times New Roman" w:hAnsi="Times New Roman" w:cs="Times New Roman"/>
                    <w:b/>
                    <w:bCs/>
                    <w:color w:val="000000"/>
                    <w:sz w:val="16"/>
                    <w:szCs w:val="16"/>
                  </w:rPr>
                </w:rPrChange>
              </w:rPr>
              <w:pPrChange w:id="4165" w:author="John Junico Bernados" w:date="2017-08-24T00:06:00Z">
                <w:pPr>
                  <w:spacing w:after="0" w:line="240" w:lineRule="auto"/>
                  <w:jc w:val="right"/>
                </w:pPr>
              </w:pPrChange>
            </w:pPr>
            <w:ins w:id="4166" w:author="Liezyl Liton" w:date="2017-08-21T16:50:00Z">
              <w:del w:id="4167" w:author="Jen" w:date="2017-08-25T11:58:00Z">
                <w:r w:rsidRPr="00617EC9" w:rsidDel="009B286C">
                  <w:rPr>
                    <w:rFonts w:ascii="Times New Roman" w:eastAsia="Times New Roman" w:hAnsi="Times New Roman" w:cs="Times New Roman"/>
                    <w:color w:val="000000"/>
                    <w:sz w:val="14"/>
                    <w:szCs w:val="14"/>
                    <w:rPrChange w:id="4168" w:author="Liezyl Liton" w:date="2017-08-21T21:34:00Z">
                      <w:rPr>
                        <w:rFonts w:ascii="Times New Roman" w:eastAsia="Times New Roman" w:hAnsi="Times New Roman" w:cs="Times New Roman"/>
                        <w:color w:val="000000"/>
                        <w:sz w:val="16"/>
                        <w:szCs w:val="16"/>
                      </w:rPr>
                    </w:rPrChange>
                  </w:rPr>
                  <w:delText xml:space="preserve">          3,071 </w:delText>
                </w:r>
              </w:del>
            </w:ins>
          </w:p>
        </w:tc>
        <w:tc>
          <w:tcPr>
            <w:tcW w:w="900" w:type="dxa"/>
            <w:tcBorders>
              <w:top w:val="nil"/>
              <w:left w:val="nil"/>
              <w:bottom w:val="single" w:sz="8" w:space="0" w:color="auto"/>
              <w:right w:val="single" w:sz="8" w:space="0" w:color="auto"/>
            </w:tcBorders>
            <w:shd w:val="clear" w:color="auto" w:fill="auto"/>
            <w:vAlign w:val="center"/>
            <w:tcPrChange w:id="416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25D1BEE" w14:textId="22D48C98" w:rsidR="00236F5F" w:rsidRPr="00617EC9" w:rsidDel="009B286C" w:rsidRDefault="00236F5F">
            <w:pPr>
              <w:spacing w:after="0" w:line="240" w:lineRule="auto"/>
              <w:ind w:hanging="450"/>
              <w:rPr>
                <w:ins w:id="4170" w:author="Liezyl Liton" w:date="2017-08-21T16:50:00Z"/>
                <w:del w:id="4171" w:author="Jen" w:date="2017-08-25T11:58:00Z"/>
                <w:rFonts w:ascii="Times New Roman" w:eastAsia="Times New Roman" w:hAnsi="Times New Roman" w:cs="Times New Roman"/>
                <w:color w:val="000000"/>
                <w:sz w:val="14"/>
                <w:szCs w:val="14"/>
                <w:rPrChange w:id="4172" w:author="Liezyl Liton" w:date="2017-08-21T21:34:00Z">
                  <w:rPr>
                    <w:ins w:id="4173" w:author="Liezyl Liton" w:date="2017-08-21T16:50:00Z"/>
                    <w:del w:id="4174" w:author="Jen" w:date="2017-08-25T11:58:00Z"/>
                    <w:rFonts w:ascii="Times New Roman" w:eastAsia="Times New Roman" w:hAnsi="Times New Roman" w:cs="Times New Roman"/>
                    <w:b/>
                    <w:bCs/>
                    <w:color w:val="000000"/>
                    <w:sz w:val="16"/>
                    <w:szCs w:val="16"/>
                  </w:rPr>
                </w:rPrChange>
              </w:rPr>
              <w:pPrChange w:id="4175" w:author="John Junico Bernados" w:date="2017-08-24T00:06:00Z">
                <w:pPr>
                  <w:spacing w:after="0" w:line="240" w:lineRule="auto"/>
                  <w:jc w:val="right"/>
                </w:pPr>
              </w:pPrChange>
            </w:pPr>
            <w:ins w:id="4176" w:author="Liezyl Liton" w:date="2017-08-21T16:50:00Z">
              <w:del w:id="4177" w:author="Jen" w:date="2017-08-25T11:58:00Z">
                <w:r w:rsidRPr="00617EC9" w:rsidDel="009B286C">
                  <w:rPr>
                    <w:rFonts w:ascii="Times New Roman" w:eastAsia="Times New Roman" w:hAnsi="Times New Roman" w:cs="Times New Roman"/>
                    <w:color w:val="000000"/>
                    <w:sz w:val="14"/>
                    <w:szCs w:val="14"/>
                    <w:rPrChange w:id="4178" w:author="Liezyl Liton" w:date="2017-08-21T21:34:00Z">
                      <w:rPr>
                        <w:rFonts w:ascii="Times New Roman" w:eastAsia="Times New Roman" w:hAnsi="Times New Roman" w:cs="Times New Roman"/>
                        <w:color w:val="000000"/>
                        <w:sz w:val="16"/>
                        <w:szCs w:val="16"/>
                      </w:rPr>
                    </w:rPrChange>
                  </w:rPr>
                  <w:delText xml:space="preserve">             13,819,500 </w:delText>
                </w:r>
              </w:del>
            </w:ins>
          </w:p>
        </w:tc>
        <w:tc>
          <w:tcPr>
            <w:tcW w:w="810" w:type="dxa"/>
            <w:tcBorders>
              <w:top w:val="nil"/>
              <w:left w:val="nil"/>
              <w:bottom w:val="single" w:sz="8" w:space="0" w:color="auto"/>
              <w:right w:val="single" w:sz="8" w:space="0" w:color="auto"/>
            </w:tcBorders>
            <w:shd w:val="clear" w:color="auto" w:fill="auto"/>
            <w:vAlign w:val="center"/>
            <w:tcPrChange w:id="417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4905316F" w14:textId="77CBA0A4" w:rsidR="00236F5F" w:rsidRPr="00617EC9" w:rsidDel="009B286C" w:rsidRDefault="00236F5F">
            <w:pPr>
              <w:spacing w:after="0" w:line="240" w:lineRule="auto"/>
              <w:ind w:hanging="450"/>
              <w:rPr>
                <w:ins w:id="4180" w:author="Liezyl Liton" w:date="2017-08-21T16:50:00Z"/>
                <w:del w:id="4181" w:author="Jen" w:date="2017-08-25T11:58:00Z"/>
                <w:rFonts w:ascii="Times New Roman" w:eastAsia="Times New Roman" w:hAnsi="Times New Roman" w:cs="Times New Roman"/>
                <w:color w:val="000000"/>
                <w:sz w:val="14"/>
                <w:szCs w:val="14"/>
                <w:rPrChange w:id="4182" w:author="Liezyl Liton" w:date="2017-08-21T21:34:00Z">
                  <w:rPr>
                    <w:ins w:id="4183" w:author="Liezyl Liton" w:date="2017-08-21T16:50:00Z"/>
                    <w:del w:id="4184" w:author="Jen" w:date="2017-08-25T11:58:00Z"/>
                    <w:rFonts w:ascii="Times New Roman" w:eastAsia="Times New Roman" w:hAnsi="Times New Roman" w:cs="Times New Roman"/>
                    <w:b/>
                    <w:bCs/>
                    <w:color w:val="000000"/>
                    <w:sz w:val="16"/>
                    <w:szCs w:val="16"/>
                  </w:rPr>
                </w:rPrChange>
              </w:rPr>
              <w:pPrChange w:id="4185" w:author="John Junico Bernados" w:date="2017-08-24T00:06:00Z">
                <w:pPr>
                  <w:spacing w:after="0" w:line="240" w:lineRule="auto"/>
                  <w:jc w:val="right"/>
                </w:pPr>
              </w:pPrChange>
            </w:pPr>
            <w:ins w:id="4186" w:author="Liezyl Liton" w:date="2017-08-21T16:50:00Z">
              <w:del w:id="4187" w:author="Jen" w:date="2017-08-25T11:58:00Z">
                <w:r w:rsidRPr="00617EC9" w:rsidDel="009B286C">
                  <w:rPr>
                    <w:rFonts w:ascii="Times New Roman" w:eastAsia="Times New Roman" w:hAnsi="Times New Roman" w:cs="Times New Roman"/>
                    <w:color w:val="000000"/>
                    <w:sz w:val="14"/>
                    <w:szCs w:val="14"/>
                    <w:rPrChange w:id="4188" w:author="Liezyl Liton" w:date="2017-08-21T21:34:00Z">
                      <w:rPr>
                        <w:rFonts w:ascii="Times New Roman" w:eastAsia="Times New Roman" w:hAnsi="Times New Roman" w:cs="Times New Roman"/>
                        <w:color w:val="000000"/>
                        <w:sz w:val="16"/>
                        <w:szCs w:val="16"/>
                      </w:rPr>
                    </w:rPrChange>
                  </w:rPr>
                  <w:delText xml:space="preserve">        1,109 </w:delText>
                </w:r>
              </w:del>
            </w:ins>
          </w:p>
        </w:tc>
        <w:tc>
          <w:tcPr>
            <w:tcW w:w="900" w:type="dxa"/>
            <w:tcBorders>
              <w:top w:val="nil"/>
              <w:left w:val="nil"/>
              <w:bottom w:val="single" w:sz="8" w:space="0" w:color="auto"/>
              <w:right w:val="single" w:sz="8" w:space="0" w:color="auto"/>
            </w:tcBorders>
            <w:shd w:val="clear" w:color="auto" w:fill="auto"/>
            <w:vAlign w:val="center"/>
            <w:tcPrChange w:id="418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67463D1A" w14:textId="4D95C8FF" w:rsidR="00236F5F" w:rsidRPr="00617EC9" w:rsidDel="009B286C" w:rsidRDefault="00236F5F">
            <w:pPr>
              <w:spacing w:after="0" w:line="240" w:lineRule="auto"/>
              <w:ind w:hanging="450"/>
              <w:rPr>
                <w:ins w:id="4190" w:author="Liezyl Liton" w:date="2017-08-21T16:50:00Z"/>
                <w:del w:id="4191" w:author="Jen" w:date="2017-08-25T11:58:00Z"/>
                <w:rFonts w:ascii="Times New Roman" w:eastAsia="Times New Roman" w:hAnsi="Times New Roman" w:cs="Times New Roman"/>
                <w:color w:val="000000"/>
                <w:sz w:val="14"/>
                <w:szCs w:val="14"/>
                <w:rPrChange w:id="4192" w:author="Liezyl Liton" w:date="2017-08-21T21:34:00Z">
                  <w:rPr>
                    <w:ins w:id="4193" w:author="Liezyl Liton" w:date="2017-08-21T16:50:00Z"/>
                    <w:del w:id="4194" w:author="Jen" w:date="2017-08-25T11:58:00Z"/>
                    <w:rFonts w:ascii="Times New Roman" w:eastAsia="Times New Roman" w:hAnsi="Times New Roman" w:cs="Times New Roman"/>
                    <w:b/>
                    <w:bCs/>
                    <w:color w:val="000000"/>
                    <w:sz w:val="16"/>
                    <w:szCs w:val="16"/>
                  </w:rPr>
                </w:rPrChange>
              </w:rPr>
              <w:pPrChange w:id="4195" w:author="John Junico Bernados" w:date="2017-08-24T00:06:00Z">
                <w:pPr>
                  <w:spacing w:after="0" w:line="240" w:lineRule="auto"/>
                  <w:jc w:val="right"/>
                </w:pPr>
              </w:pPrChange>
            </w:pPr>
            <w:ins w:id="4196" w:author="Liezyl Liton" w:date="2017-08-21T16:50:00Z">
              <w:del w:id="4197" w:author="Jen" w:date="2017-08-25T11:58:00Z">
                <w:r w:rsidRPr="00617EC9" w:rsidDel="009B286C">
                  <w:rPr>
                    <w:rFonts w:ascii="Times New Roman" w:eastAsia="Times New Roman" w:hAnsi="Times New Roman" w:cs="Times New Roman"/>
                    <w:color w:val="000000"/>
                    <w:sz w:val="14"/>
                    <w:szCs w:val="14"/>
                    <w:rPrChange w:id="4198" w:author="Liezyl Liton" w:date="2017-08-21T21:34:00Z">
                      <w:rPr>
                        <w:rFonts w:ascii="Times New Roman" w:eastAsia="Times New Roman" w:hAnsi="Times New Roman" w:cs="Times New Roman"/>
                        <w:color w:val="000000"/>
                        <w:sz w:val="16"/>
                        <w:szCs w:val="16"/>
                      </w:rPr>
                    </w:rPrChange>
                  </w:rPr>
                  <w:delText xml:space="preserve">                5,545,000 </w:delText>
                </w:r>
              </w:del>
            </w:ins>
          </w:p>
        </w:tc>
        <w:tc>
          <w:tcPr>
            <w:tcW w:w="810" w:type="dxa"/>
            <w:tcBorders>
              <w:top w:val="nil"/>
              <w:left w:val="nil"/>
              <w:bottom w:val="single" w:sz="8" w:space="0" w:color="auto"/>
              <w:right w:val="single" w:sz="8" w:space="0" w:color="auto"/>
            </w:tcBorders>
            <w:shd w:val="clear" w:color="auto" w:fill="auto"/>
            <w:vAlign w:val="center"/>
            <w:tcPrChange w:id="419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CA2EDC2" w14:textId="4645A966" w:rsidR="00236F5F" w:rsidRPr="00617EC9" w:rsidDel="009B286C" w:rsidRDefault="00236F5F">
            <w:pPr>
              <w:spacing w:after="0" w:line="240" w:lineRule="auto"/>
              <w:ind w:hanging="450"/>
              <w:rPr>
                <w:ins w:id="4200" w:author="Liezyl Liton" w:date="2017-08-21T16:50:00Z"/>
                <w:del w:id="4201" w:author="Jen" w:date="2017-08-25T11:58:00Z"/>
                <w:rFonts w:ascii="Times New Roman" w:eastAsia="Times New Roman" w:hAnsi="Times New Roman" w:cs="Times New Roman"/>
                <w:color w:val="000000"/>
                <w:sz w:val="14"/>
                <w:szCs w:val="14"/>
                <w:rPrChange w:id="4202" w:author="Liezyl Liton" w:date="2017-08-21T21:34:00Z">
                  <w:rPr>
                    <w:ins w:id="4203" w:author="Liezyl Liton" w:date="2017-08-21T16:50:00Z"/>
                    <w:del w:id="4204" w:author="Jen" w:date="2017-08-25T11:58:00Z"/>
                    <w:rFonts w:ascii="Times New Roman" w:eastAsia="Times New Roman" w:hAnsi="Times New Roman" w:cs="Times New Roman"/>
                    <w:b/>
                    <w:bCs/>
                    <w:color w:val="000000"/>
                    <w:sz w:val="16"/>
                    <w:szCs w:val="16"/>
                  </w:rPr>
                </w:rPrChange>
              </w:rPr>
              <w:pPrChange w:id="4205" w:author="John Junico Bernados" w:date="2017-08-24T00:06:00Z">
                <w:pPr>
                  <w:spacing w:after="0" w:line="240" w:lineRule="auto"/>
                  <w:jc w:val="right"/>
                </w:pPr>
              </w:pPrChange>
            </w:pPr>
            <w:ins w:id="4206" w:author="Liezyl Liton" w:date="2017-08-21T16:50:00Z">
              <w:del w:id="4207" w:author="Jen" w:date="2017-08-25T11:58:00Z">
                <w:r w:rsidRPr="00617EC9" w:rsidDel="009B286C">
                  <w:rPr>
                    <w:rFonts w:ascii="Times New Roman" w:eastAsia="Times New Roman" w:hAnsi="Times New Roman" w:cs="Times New Roman"/>
                    <w:color w:val="000000"/>
                    <w:sz w:val="14"/>
                    <w:szCs w:val="14"/>
                    <w:rPrChange w:id="420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20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6187E0C0" w14:textId="55657148" w:rsidR="00236F5F" w:rsidRPr="00617EC9" w:rsidDel="009B286C" w:rsidRDefault="00236F5F">
            <w:pPr>
              <w:spacing w:after="0" w:line="240" w:lineRule="auto"/>
              <w:ind w:hanging="450"/>
              <w:rPr>
                <w:ins w:id="4210" w:author="Liezyl Liton" w:date="2017-08-21T16:50:00Z"/>
                <w:del w:id="4211" w:author="Jen" w:date="2017-08-25T11:58:00Z"/>
                <w:rFonts w:ascii="Times New Roman" w:eastAsia="Times New Roman" w:hAnsi="Times New Roman" w:cs="Times New Roman"/>
                <w:color w:val="000000"/>
                <w:sz w:val="14"/>
                <w:szCs w:val="14"/>
                <w:rPrChange w:id="4212" w:author="Liezyl Liton" w:date="2017-08-21T21:34:00Z">
                  <w:rPr>
                    <w:ins w:id="4213" w:author="Liezyl Liton" w:date="2017-08-21T16:50:00Z"/>
                    <w:del w:id="4214" w:author="Jen" w:date="2017-08-25T11:58:00Z"/>
                    <w:rFonts w:ascii="Times New Roman" w:eastAsia="Times New Roman" w:hAnsi="Times New Roman" w:cs="Times New Roman"/>
                    <w:b/>
                    <w:bCs/>
                    <w:color w:val="000000"/>
                    <w:sz w:val="16"/>
                    <w:szCs w:val="16"/>
                  </w:rPr>
                </w:rPrChange>
              </w:rPr>
              <w:pPrChange w:id="4215" w:author="John Junico Bernados" w:date="2017-08-24T00:06:00Z">
                <w:pPr>
                  <w:spacing w:after="0" w:line="240" w:lineRule="auto"/>
                  <w:jc w:val="right"/>
                </w:pPr>
              </w:pPrChange>
            </w:pPr>
            <w:ins w:id="4216" w:author="Liezyl Liton" w:date="2017-08-21T16:50:00Z">
              <w:del w:id="4217" w:author="Jen" w:date="2017-08-25T11:58:00Z">
                <w:r w:rsidRPr="00617EC9" w:rsidDel="009B286C">
                  <w:rPr>
                    <w:rFonts w:ascii="Times New Roman" w:eastAsia="Times New Roman" w:hAnsi="Times New Roman" w:cs="Times New Roman"/>
                    <w:color w:val="000000"/>
                    <w:sz w:val="14"/>
                    <w:szCs w:val="14"/>
                    <w:rPrChange w:id="421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21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4C60536" w14:textId="1730BA19" w:rsidR="00236F5F" w:rsidRPr="00617EC9" w:rsidDel="009B286C" w:rsidRDefault="00236F5F">
            <w:pPr>
              <w:spacing w:after="0" w:line="240" w:lineRule="auto"/>
              <w:ind w:hanging="450"/>
              <w:rPr>
                <w:ins w:id="4220" w:author="Liezyl Liton" w:date="2017-08-21T16:50:00Z"/>
                <w:del w:id="4221" w:author="Jen" w:date="2017-08-25T11:58:00Z"/>
                <w:rFonts w:ascii="Times New Roman" w:eastAsia="Times New Roman" w:hAnsi="Times New Roman" w:cs="Times New Roman"/>
                <w:color w:val="000000"/>
                <w:sz w:val="14"/>
                <w:szCs w:val="14"/>
                <w:rPrChange w:id="4222" w:author="Liezyl Liton" w:date="2017-08-21T21:34:00Z">
                  <w:rPr>
                    <w:ins w:id="4223" w:author="Liezyl Liton" w:date="2017-08-21T16:50:00Z"/>
                    <w:del w:id="4224" w:author="Jen" w:date="2017-08-25T11:58:00Z"/>
                    <w:rFonts w:ascii="Times New Roman" w:eastAsia="Times New Roman" w:hAnsi="Times New Roman" w:cs="Times New Roman"/>
                    <w:b/>
                    <w:bCs/>
                    <w:color w:val="000000"/>
                    <w:sz w:val="16"/>
                    <w:szCs w:val="16"/>
                  </w:rPr>
                </w:rPrChange>
              </w:rPr>
              <w:pPrChange w:id="4225" w:author="John Junico Bernados" w:date="2017-08-24T00:06:00Z">
                <w:pPr>
                  <w:spacing w:after="0" w:line="240" w:lineRule="auto"/>
                  <w:jc w:val="right"/>
                </w:pPr>
              </w:pPrChange>
            </w:pPr>
            <w:ins w:id="4226" w:author="Liezyl Liton" w:date="2017-08-21T16:50:00Z">
              <w:del w:id="4227" w:author="Jen" w:date="2017-08-25T11:58:00Z">
                <w:r w:rsidRPr="00617EC9" w:rsidDel="009B286C">
                  <w:rPr>
                    <w:rFonts w:ascii="Times New Roman" w:eastAsia="Times New Roman" w:hAnsi="Times New Roman" w:cs="Times New Roman"/>
                    <w:color w:val="000000"/>
                    <w:sz w:val="14"/>
                    <w:szCs w:val="14"/>
                    <w:rPrChange w:id="422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22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2BC2ABD4" w14:textId="554E171D" w:rsidR="00236F5F" w:rsidRPr="00617EC9" w:rsidDel="009B286C" w:rsidRDefault="00236F5F">
            <w:pPr>
              <w:spacing w:after="0" w:line="240" w:lineRule="auto"/>
              <w:ind w:hanging="450"/>
              <w:rPr>
                <w:ins w:id="4230" w:author="Liezyl Liton" w:date="2017-08-21T16:50:00Z"/>
                <w:del w:id="4231" w:author="Jen" w:date="2017-08-25T11:58:00Z"/>
                <w:rFonts w:ascii="Times New Roman" w:eastAsia="Times New Roman" w:hAnsi="Times New Roman" w:cs="Times New Roman"/>
                <w:color w:val="000000"/>
                <w:sz w:val="14"/>
                <w:szCs w:val="14"/>
                <w:rPrChange w:id="4232" w:author="Liezyl Liton" w:date="2017-08-21T21:34:00Z">
                  <w:rPr>
                    <w:ins w:id="4233" w:author="Liezyl Liton" w:date="2017-08-21T16:50:00Z"/>
                    <w:del w:id="4234" w:author="Jen" w:date="2017-08-25T11:58:00Z"/>
                    <w:rFonts w:ascii="Times New Roman" w:eastAsia="Times New Roman" w:hAnsi="Times New Roman" w:cs="Times New Roman"/>
                    <w:b/>
                    <w:bCs/>
                    <w:color w:val="000000"/>
                    <w:sz w:val="16"/>
                    <w:szCs w:val="16"/>
                  </w:rPr>
                </w:rPrChange>
              </w:rPr>
              <w:pPrChange w:id="4235" w:author="John Junico Bernados" w:date="2017-08-24T00:06:00Z">
                <w:pPr>
                  <w:spacing w:after="0" w:line="240" w:lineRule="auto"/>
                  <w:jc w:val="right"/>
                </w:pPr>
              </w:pPrChange>
            </w:pPr>
            <w:ins w:id="4236" w:author="Liezyl Liton" w:date="2017-08-21T16:50:00Z">
              <w:del w:id="4237" w:author="Jen" w:date="2017-08-25T11:58:00Z">
                <w:r w:rsidRPr="00617EC9" w:rsidDel="009B286C">
                  <w:rPr>
                    <w:rFonts w:ascii="Times New Roman" w:eastAsia="Times New Roman" w:hAnsi="Times New Roman" w:cs="Times New Roman"/>
                    <w:color w:val="000000"/>
                    <w:sz w:val="14"/>
                    <w:szCs w:val="14"/>
                    <w:rPrChange w:id="423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23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6646BB3B" w14:textId="476D94EB" w:rsidR="00236F5F" w:rsidRPr="00617EC9" w:rsidDel="009B286C" w:rsidRDefault="00236F5F">
            <w:pPr>
              <w:spacing w:after="0" w:line="240" w:lineRule="auto"/>
              <w:ind w:hanging="450"/>
              <w:rPr>
                <w:ins w:id="4240" w:author="Liezyl Liton" w:date="2017-08-21T16:50:00Z"/>
                <w:del w:id="4241" w:author="Jen" w:date="2017-08-25T11:58:00Z"/>
                <w:rFonts w:ascii="Times New Roman" w:eastAsia="Times New Roman" w:hAnsi="Times New Roman" w:cs="Times New Roman"/>
                <w:color w:val="000000"/>
                <w:sz w:val="14"/>
                <w:szCs w:val="14"/>
                <w:rPrChange w:id="4242" w:author="Liezyl Liton" w:date="2017-08-21T21:34:00Z">
                  <w:rPr>
                    <w:ins w:id="4243" w:author="Liezyl Liton" w:date="2017-08-21T16:50:00Z"/>
                    <w:del w:id="4244" w:author="Jen" w:date="2017-08-25T11:58:00Z"/>
                    <w:rFonts w:ascii="Times New Roman" w:eastAsia="Times New Roman" w:hAnsi="Times New Roman" w:cs="Times New Roman"/>
                    <w:b/>
                    <w:bCs/>
                    <w:color w:val="000000"/>
                    <w:sz w:val="16"/>
                    <w:szCs w:val="16"/>
                  </w:rPr>
                </w:rPrChange>
              </w:rPr>
              <w:pPrChange w:id="4245" w:author="John Junico Bernados" w:date="2017-08-24T00:06:00Z">
                <w:pPr>
                  <w:spacing w:after="0" w:line="240" w:lineRule="auto"/>
                  <w:jc w:val="right"/>
                </w:pPr>
              </w:pPrChange>
            </w:pPr>
            <w:ins w:id="4246" w:author="Liezyl Liton" w:date="2017-08-21T16:50:00Z">
              <w:del w:id="4247" w:author="Jen" w:date="2017-08-25T11:58:00Z">
                <w:r w:rsidRPr="00617EC9" w:rsidDel="009B286C">
                  <w:rPr>
                    <w:rFonts w:ascii="Times New Roman" w:eastAsia="Times New Roman" w:hAnsi="Times New Roman" w:cs="Times New Roman"/>
                    <w:color w:val="000000"/>
                    <w:sz w:val="14"/>
                    <w:szCs w:val="14"/>
                    <w:rPrChange w:id="424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249"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289B0C2" w14:textId="060222EC" w:rsidR="00236F5F" w:rsidRPr="00617EC9" w:rsidDel="009B286C" w:rsidRDefault="00236F5F">
            <w:pPr>
              <w:spacing w:after="0" w:line="240" w:lineRule="auto"/>
              <w:ind w:hanging="450"/>
              <w:rPr>
                <w:ins w:id="4250" w:author="Liezyl Liton" w:date="2017-08-21T16:50:00Z"/>
                <w:del w:id="4251" w:author="Jen" w:date="2017-08-25T11:58:00Z"/>
                <w:rFonts w:ascii="Times New Roman" w:eastAsia="Times New Roman" w:hAnsi="Times New Roman" w:cs="Times New Roman"/>
                <w:color w:val="000000"/>
                <w:sz w:val="14"/>
                <w:szCs w:val="14"/>
                <w:rPrChange w:id="4252" w:author="Liezyl Liton" w:date="2017-08-21T21:34:00Z">
                  <w:rPr>
                    <w:ins w:id="4253" w:author="Liezyl Liton" w:date="2017-08-21T16:50:00Z"/>
                    <w:del w:id="4254" w:author="Jen" w:date="2017-08-25T11:58:00Z"/>
                    <w:rFonts w:ascii="Times New Roman" w:eastAsia="Times New Roman" w:hAnsi="Times New Roman" w:cs="Times New Roman"/>
                    <w:b/>
                    <w:bCs/>
                    <w:color w:val="000000"/>
                    <w:sz w:val="16"/>
                    <w:szCs w:val="16"/>
                  </w:rPr>
                </w:rPrChange>
              </w:rPr>
              <w:pPrChange w:id="4255" w:author="John Junico Bernados" w:date="2017-08-24T00:06:00Z">
                <w:pPr>
                  <w:spacing w:after="0" w:line="240" w:lineRule="auto"/>
                  <w:jc w:val="right"/>
                </w:pPr>
              </w:pPrChange>
            </w:pPr>
            <w:ins w:id="4256" w:author="Liezyl Liton" w:date="2017-08-21T16:50:00Z">
              <w:del w:id="4257" w:author="Jen" w:date="2017-08-25T11:58:00Z">
                <w:r w:rsidRPr="00617EC9" w:rsidDel="009B286C">
                  <w:rPr>
                    <w:rFonts w:ascii="Times New Roman" w:eastAsia="Times New Roman" w:hAnsi="Times New Roman" w:cs="Times New Roman"/>
                    <w:color w:val="000000"/>
                    <w:sz w:val="14"/>
                    <w:szCs w:val="14"/>
                    <w:rPrChange w:id="4258"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259"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74ED2A7" w14:textId="46117136" w:rsidR="00236F5F" w:rsidRPr="00617EC9" w:rsidDel="009B286C" w:rsidRDefault="00236F5F">
            <w:pPr>
              <w:spacing w:after="0" w:line="240" w:lineRule="auto"/>
              <w:ind w:hanging="450"/>
              <w:rPr>
                <w:ins w:id="4260" w:author="Liezyl Liton" w:date="2017-08-21T16:50:00Z"/>
                <w:del w:id="4261" w:author="Jen" w:date="2017-08-25T11:58:00Z"/>
                <w:rFonts w:ascii="Times New Roman" w:eastAsia="Times New Roman" w:hAnsi="Times New Roman" w:cs="Times New Roman"/>
                <w:color w:val="000000"/>
                <w:sz w:val="14"/>
                <w:szCs w:val="14"/>
                <w:rPrChange w:id="4262" w:author="Liezyl Liton" w:date="2017-08-21T21:34:00Z">
                  <w:rPr>
                    <w:ins w:id="4263" w:author="Liezyl Liton" w:date="2017-08-21T16:50:00Z"/>
                    <w:del w:id="4264" w:author="Jen" w:date="2017-08-25T11:58:00Z"/>
                    <w:rFonts w:ascii="Times New Roman" w:eastAsia="Times New Roman" w:hAnsi="Times New Roman" w:cs="Times New Roman"/>
                    <w:b/>
                    <w:bCs/>
                    <w:color w:val="000000"/>
                    <w:sz w:val="16"/>
                    <w:szCs w:val="16"/>
                  </w:rPr>
                </w:rPrChange>
              </w:rPr>
              <w:pPrChange w:id="4265" w:author="John Junico Bernados" w:date="2017-08-24T00:06:00Z">
                <w:pPr>
                  <w:spacing w:after="0" w:line="240" w:lineRule="auto"/>
                  <w:jc w:val="right"/>
                </w:pPr>
              </w:pPrChange>
            </w:pPr>
            <w:ins w:id="4266" w:author="Liezyl Liton" w:date="2017-08-21T16:50:00Z">
              <w:del w:id="4267" w:author="Jen" w:date="2017-08-25T11:58:00Z">
                <w:r w:rsidRPr="00617EC9" w:rsidDel="009B286C">
                  <w:rPr>
                    <w:rFonts w:ascii="Times New Roman" w:eastAsia="Times New Roman" w:hAnsi="Times New Roman" w:cs="Times New Roman"/>
                    <w:color w:val="000000"/>
                    <w:sz w:val="14"/>
                    <w:szCs w:val="14"/>
                    <w:rPrChange w:id="4268" w:author="Liezyl Liton" w:date="2017-08-21T21:34:00Z">
                      <w:rPr>
                        <w:rFonts w:ascii="Times New Roman" w:eastAsia="Times New Roman" w:hAnsi="Times New Roman" w:cs="Times New Roman"/>
                        <w:color w:val="000000"/>
                        <w:sz w:val="16"/>
                        <w:szCs w:val="16"/>
                      </w:rPr>
                    </w:rPrChange>
                  </w:rPr>
                  <w:delText xml:space="preserve">           4,180 </w:delText>
                </w:r>
              </w:del>
            </w:ins>
          </w:p>
        </w:tc>
        <w:tc>
          <w:tcPr>
            <w:tcW w:w="990" w:type="dxa"/>
            <w:tcBorders>
              <w:top w:val="nil"/>
              <w:left w:val="nil"/>
              <w:bottom w:val="single" w:sz="8" w:space="0" w:color="auto"/>
              <w:right w:val="single" w:sz="8" w:space="0" w:color="auto"/>
            </w:tcBorders>
            <w:shd w:val="clear" w:color="auto" w:fill="auto"/>
            <w:vAlign w:val="center"/>
            <w:tcPrChange w:id="4269"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65F411C7" w14:textId="42EBE5AA" w:rsidR="00236F5F" w:rsidRPr="00617EC9" w:rsidDel="009B286C" w:rsidRDefault="00236F5F">
            <w:pPr>
              <w:spacing w:after="0" w:line="240" w:lineRule="auto"/>
              <w:ind w:hanging="450"/>
              <w:rPr>
                <w:ins w:id="4270" w:author="Liezyl Liton" w:date="2017-08-21T16:50:00Z"/>
                <w:del w:id="4271" w:author="Jen" w:date="2017-08-25T11:58:00Z"/>
                <w:rFonts w:ascii="Times New Roman" w:eastAsia="Times New Roman" w:hAnsi="Times New Roman" w:cs="Times New Roman"/>
                <w:color w:val="000000"/>
                <w:sz w:val="14"/>
                <w:szCs w:val="14"/>
                <w:rPrChange w:id="4272" w:author="Liezyl Liton" w:date="2017-08-21T21:34:00Z">
                  <w:rPr>
                    <w:ins w:id="4273" w:author="Liezyl Liton" w:date="2017-08-21T16:50:00Z"/>
                    <w:del w:id="4274" w:author="Jen" w:date="2017-08-25T11:58:00Z"/>
                    <w:rFonts w:ascii="Times New Roman" w:eastAsia="Times New Roman" w:hAnsi="Times New Roman" w:cs="Times New Roman"/>
                    <w:b/>
                    <w:bCs/>
                    <w:color w:val="000000"/>
                    <w:sz w:val="16"/>
                    <w:szCs w:val="16"/>
                  </w:rPr>
                </w:rPrChange>
              </w:rPr>
              <w:pPrChange w:id="4275" w:author="John Junico Bernados" w:date="2017-08-24T00:06:00Z">
                <w:pPr>
                  <w:spacing w:after="0" w:line="240" w:lineRule="auto"/>
                  <w:jc w:val="right"/>
                </w:pPr>
              </w:pPrChange>
            </w:pPr>
            <w:ins w:id="4276" w:author="Liezyl Liton" w:date="2017-08-21T16:50:00Z">
              <w:del w:id="4277" w:author="Jen" w:date="2017-08-25T11:58:00Z">
                <w:r w:rsidRPr="00617EC9" w:rsidDel="009B286C">
                  <w:rPr>
                    <w:rFonts w:ascii="Times New Roman" w:eastAsia="Times New Roman" w:hAnsi="Times New Roman" w:cs="Times New Roman"/>
                    <w:color w:val="000000"/>
                    <w:sz w:val="14"/>
                    <w:szCs w:val="14"/>
                    <w:rPrChange w:id="4278" w:author="Liezyl Liton" w:date="2017-08-21T21:34:00Z">
                      <w:rPr>
                        <w:rFonts w:ascii="Times New Roman" w:eastAsia="Times New Roman" w:hAnsi="Times New Roman" w:cs="Times New Roman"/>
                        <w:color w:val="000000"/>
                        <w:sz w:val="16"/>
                        <w:szCs w:val="16"/>
                      </w:rPr>
                    </w:rPrChange>
                  </w:rPr>
                  <w:delText xml:space="preserve">                 19,364,500 </w:delText>
                </w:r>
              </w:del>
            </w:ins>
          </w:p>
        </w:tc>
      </w:tr>
      <w:tr w:rsidR="00E2745D" w:rsidRPr="00617EC9" w:rsidDel="009B286C" w14:paraId="5F4D55FA" w14:textId="3257DDF9" w:rsidTr="00225D19">
        <w:tblPrEx>
          <w:tblPrExChange w:id="4279" w:author="John Junico Bernados" w:date="2017-08-23T23:55:00Z">
            <w:tblPrEx>
              <w:tblW w:w="11675" w:type="dxa"/>
            </w:tblPrEx>
          </w:tblPrExChange>
        </w:tblPrEx>
        <w:trPr>
          <w:trHeight w:val="310"/>
          <w:jc w:val="center"/>
          <w:ins w:id="4280" w:author="Liezyl Liton" w:date="2017-08-21T16:50:00Z"/>
          <w:del w:id="4281" w:author="Jen" w:date="2017-08-25T11:58:00Z"/>
          <w:trPrChange w:id="4282"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4283"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40256707" w14:textId="54A195EF" w:rsidR="00236F5F" w:rsidRPr="00617EC9" w:rsidDel="009B286C" w:rsidRDefault="00236F5F">
            <w:pPr>
              <w:spacing w:after="0" w:line="240" w:lineRule="auto"/>
              <w:ind w:hanging="450"/>
              <w:rPr>
                <w:ins w:id="4284" w:author="Liezyl Liton" w:date="2017-08-21T16:50:00Z"/>
                <w:del w:id="4285" w:author="Jen" w:date="2017-08-25T11:58:00Z"/>
                <w:rFonts w:ascii="Times New Roman" w:eastAsia="Times New Roman" w:hAnsi="Times New Roman" w:cs="Times New Roman"/>
                <w:color w:val="000000"/>
                <w:sz w:val="14"/>
                <w:szCs w:val="14"/>
                <w:rPrChange w:id="4286" w:author="Liezyl Liton" w:date="2017-08-21T21:34:00Z">
                  <w:rPr>
                    <w:ins w:id="4287" w:author="Liezyl Liton" w:date="2017-08-21T16:50:00Z"/>
                    <w:del w:id="4288" w:author="Jen" w:date="2017-08-25T11:58:00Z"/>
                    <w:rFonts w:ascii="Times New Roman" w:eastAsia="Times New Roman" w:hAnsi="Times New Roman" w:cs="Times New Roman"/>
                    <w:b/>
                    <w:bCs/>
                    <w:color w:val="000000"/>
                    <w:sz w:val="18"/>
                    <w:szCs w:val="18"/>
                  </w:rPr>
                </w:rPrChange>
              </w:rPr>
              <w:pPrChange w:id="4289" w:author="John Junico Bernados" w:date="2017-08-24T00:06:00Z">
                <w:pPr>
                  <w:spacing w:after="0" w:line="240" w:lineRule="auto"/>
                </w:pPr>
              </w:pPrChange>
            </w:pPr>
            <w:ins w:id="4290" w:author="Liezyl Liton" w:date="2017-08-21T16:50:00Z">
              <w:del w:id="4291" w:author="Jen" w:date="2017-08-25T11:58:00Z">
                <w:r w:rsidRPr="00617EC9" w:rsidDel="009B286C">
                  <w:rPr>
                    <w:rFonts w:ascii="Times New Roman" w:eastAsia="Times New Roman" w:hAnsi="Times New Roman" w:cs="Times New Roman"/>
                    <w:color w:val="000000"/>
                    <w:sz w:val="14"/>
                    <w:szCs w:val="14"/>
                    <w:rPrChange w:id="4292" w:author="Liezyl Liton" w:date="2017-08-21T21:34:00Z">
                      <w:rPr>
                        <w:rFonts w:ascii="Times New Roman" w:eastAsia="Times New Roman" w:hAnsi="Times New Roman" w:cs="Times New Roman"/>
                        <w:color w:val="000000"/>
                        <w:sz w:val="18"/>
                      </w:rPr>
                    </w:rPrChange>
                  </w:rPr>
                  <w:delText>Valenzuela</w:delText>
                </w:r>
              </w:del>
            </w:ins>
          </w:p>
        </w:tc>
        <w:tc>
          <w:tcPr>
            <w:tcW w:w="810" w:type="dxa"/>
            <w:tcBorders>
              <w:top w:val="nil"/>
              <w:left w:val="nil"/>
              <w:bottom w:val="single" w:sz="8" w:space="0" w:color="auto"/>
              <w:right w:val="single" w:sz="8" w:space="0" w:color="auto"/>
            </w:tcBorders>
            <w:shd w:val="clear" w:color="auto" w:fill="auto"/>
            <w:vAlign w:val="center"/>
            <w:tcPrChange w:id="429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5EE3D39" w14:textId="22083B3A" w:rsidR="00236F5F" w:rsidRPr="00617EC9" w:rsidDel="009B286C" w:rsidRDefault="00236F5F">
            <w:pPr>
              <w:spacing w:after="0" w:line="240" w:lineRule="auto"/>
              <w:ind w:hanging="450"/>
              <w:rPr>
                <w:ins w:id="4294" w:author="Liezyl Liton" w:date="2017-08-21T16:50:00Z"/>
                <w:del w:id="4295" w:author="Jen" w:date="2017-08-25T11:58:00Z"/>
                <w:rFonts w:ascii="Times New Roman" w:eastAsia="Times New Roman" w:hAnsi="Times New Roman" w:cs="Times New Roman"/>
                <w:color w:val="000000"/>
                <w:sz w:val="14"/>
                <w:szCs w:val="14"/>
                <w:rPrChange w:id="4296" w:author="Liezyl Liton" w:date="2017-08-21T21:34:00Z">
                  <w:rPr>
                    <w:ins w:id="4297" w:author="Liezyl Liton" w:date="2017-08-21T16:50:00Z"/>
                    <w:del w:id="4298" w:author="Jen" w:date="2017-08-25T11:58:00Z"/>
                    <w:rFonts w:ascii="Times New Roman" w:eastAsia="Times New Roman" w:hAnsi="Times New Roman" w:cs="Times New Roman"/>
                    <w:b/>
                    <w:bCs/>
                    <w:color w:val="000000"/>
                    <w:sz w:val="16"/>
                    <w:szCs w:val="16"/>
                  </w:rPr>
                </w:rPrChange>
              </w:rPr>
              <w:pPrChange w:id="4299" w:author="John Junico Bernados" w:date="2017-08-24T00:06:00Z">
                <w:pPr>
                  <w:spacing w:after="0" w:line="240" w:lineRule="auto"/>
                  <w:jc w:val="right"/>
                </w:pPr>
              </w:pPrChange>
            </w:pPr>
            <w:ins w:id="4300" w:author="Liezyl Liton" w:date="2017-08-21T16:50:00Z">
              <w:del w:id="4301" w:author="Jen" w:date="2017-08-25T11:58:00Z">
                <w:r w:rsidRPr="00617EC9" w:rsidDel="009B286C">
                  <w:rPr>
                    <w:rFonts w:ascii="Times New Roman" w:eastAsia="Times New Roman" w:hAnsi="Times New Roman" w:cs="Times New Roman"/>
                    <w:color w:val="000000"/>
                    <w:sz w:val="14"/>
                    <w:szCs w:val="14"/>
                    <w:rPrChange w:id="4302" w:author="Liezyl Liton" w:date="2017-08-21T21:34:00Z">
                      <w:rPr>
                        <w:rFonts w:ascii="Times New Roman" w:eastAsia="Times New Roman" w:hAnsi="Times New Roman" w:cs="Times New Roman"/>
                        <w:color w:val="000000"/>
                        <w:sz w:val="16"/>
                        <w:szCs w:val="16"/>
                      </w:rPr>
                    </w:rPrChange>
                  </w:rPr>
                  <w:delText xml:space="preserve">          6,970 </w:delText>
                </w:r>
              </w:del>
            </w:ins>
          </w:p>
        </w:tc>
        <w:tc>
          <w:tcPr>
            <w:tcW w:w="900" w:type="dxa"/>
            <w:tcBorders>
              <w:top w:val="nil"/>
              <w:left w:val="nil"/>
              <w:bottom w:val="single" w:sz="8" w:space="0" w:color="auto"/>
              <w:right w:val="single" w:sz="8" w:space="0" w:color="auto"/>
            </w:tcBorders>
            <w:shd w:val="clear" w:color="auto" w:fill="auto"/>
            <w:vAlign w:val="center"/>
            <w:tcPrChange w:id="430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FAFB110" w14:textId="743F5FED" w:rsidR="00236F5F" w:rsidRPr="00617EC9" w:rsidDel="009B286C" w:rsidRDefault="00236F5F">
            <w:pPr>
              <w:spacing w:after="0" w:line="240" w:lineRule="auto"/>
              <w:ind w:hanging="450"/>
              <w:rPr>
                <w:ins w:id="4304" w:author="Liezyl Liton" w:date="2017-08-21T16:50:00Z"/>
                <w:del w:id="4305" w:author="Jen" w:date="2017-08-25T11:58:00Z"/>
                <w:rFonts w:ascii="Times New Roman" w:eastAsia="Times New Roman" w:hAnsi="Times New Roman" w:cs="Times New Roman"/>
                <w:color w:val="000000"/>
                <w:sz w:val="14"/>
                <w:szCs w:val="14"/>
                <w:rPrChange w:id="4306" w:author="Liezyl Liton" w:date="2017-08-21T21:34:00Z">
                  <w:rPr>
                    <w:ins w:id="4307" w:author="Liezyl Liton" w:date="2017-08-21T16:50:00Z"/>
                    <w:del w:id="4308" w:author="Jen" w:date="2017-08-25T11:58:00Z"/>
                    <w:rFonts w:ascii="Times New Roman" w:eastAsia="Times New Roman" w:hAnsi="Times New Roman" w:cs="Times New Roman"/>
                    <w:b/>
                    <w:bCs/>
                    <w:color w:val="000000"/>
                    <w:sz w:val="16"/>
                    <w:szCs w:val="16"/>
                  </w:rPr>
                </w:rPrChange>
              </w:rPr>
              <w:pPrChange w:id="4309" w:author="John Junico Bernados" w:date="2017-08-24T00:06:00Z">
                <w:pPr>
                  <w:spacing w:after="0" w:line="240" w:lineRule="auto"/>
                  <w:jc w:val="right"/>
                </w:pPr>
              </w:pPrChange>
            </w:pPr>
            <w:ins w:id="4310" w:author="Liezyl Liton" w:date="2017-08-21T16:50:00Z">
              <w:del w:id="4311" w:author="Jen" w:date="2017-08-25T11:58:00Z">
                <w:r w:rsidRPr="00617EC9" w:rsidDel="009B286C">
                  <w:rPr>
                    <w:rFonts w:ascii="Times New Roman" w:eastAsia="Times New Roman" w:hAnsi="Times New Roman" w:cs="Times New Roman"/>
                    <w:color w:val="000000"/>
                    <w:sz w:val="14"/>
                    <w:szCs w:val="14"/>
                    <w:rPrChange w:id="4312" w:author="Liezyl Liton" w:date="2017-08-21T21:34:00Z">
                      <w:rPr>
                        <w:rFonts w:ascii="Times New Roman" w:eastAsia="Times New Roman" w:hAnsi="Times New Roman" w:cs="Times New Roman"/>
                        <w:color w:val="000000"/>
                        <w:sz w:val="16"/>
                        <w:szCs w:val="16"/>
                      </w:rPr>
                    </w:rPrChange>
                  </w:rPr>
                  <w:delText xml:space="preserve">             47,165,990 </w:delText>
                </w:r>
              </w:del>
            </w:ins>
          </w:p>
        </w:tc>
        <w:tc>
          <w:tcPr>
            <w:tcW w:w="810" w:type="dxa"/>
            <w:tcBorders>
              <w:top w:val="nil"/>
              <w:left w:val="nil"/>
              <w:bottom w:val="single" w:sz="8" w:space="0" w:color="auto"/>
              <w:right w:val="single" w:sz="8" w:space="0" w:color="auto"/>
            </w:tcBorders>
            <w:shd w:val="clear" w:color="auto" w:fill="auto"/>
            <w:vAlign w:val="center"/>
            <w:tcPrChange w:id="431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228884F" w14:textId="1FEFBE3E" w:rsidR="00236F5F" w:rsidRPr="00617EC9" w:rsidDel="009B286C" w:rsidRDefault="00236F5F">
            <w:pPr>
              <w:spacing w:after="0" w:line="240" w:lineRule="auto"/>
              <w:ind w:hanging="450"/>
              <w:rPr>
                <w:ins w:id="4314" w:author="Liezyl Liton" w:date="2017-08-21T16:50:00Z"/>
                <w:del w:id="4315" w:author="Jen" w:date="2017-08-25T11:58:00Z"/>
                <w:rFonts w:ascii="Times New Roman" w:eastAsia="Times New Roman" w:hAnsi="Times New Roman" w:cs="Times New Roman"/>
                <w:color w:val="000000"/>
                <w:sz w:val="14"/>
                <w:szCs w:val="14"/>
                <w:rPrChange w:id="4316" w:author="Liezyl Liton" w:date="2017-08-21T21:34:00Z">
                  <w:rPr>
                    <w:ins w:id="4317" w:author="Liezyl Liton" w:date="2017-08-21T16:50:00Z"/>
                    <w:del w:id="4318" w:author="Jen" w:date="2017-08-25T11:58:00Z"/>
                    <w:rFonts w:ascii="Times New Roman" w:eastAsia="Times New Roman" w:hAnsi="Times New Roman" w:cs="Times New Roman"/>
                    <w:b/>
                    <w:bCs/>
                    <w:color w:val="000000"/>
                    <w:sz w:val="16"/>
                    <w:szCs w:val="16"/>
                  </w:rPr>
                </w:rPrChange>
              </w:rPr>
              <w:pPrChange w:id="4319" w:author="John Junico Bernados" w:date="2017-08-24T00:06:00Z">
                <w:pPr>
                  <w:spacing w:after="0" w:line="240" w:lineRule="auto"/>
                  <w:jc w:val="right"/>
                </w:pPr>
              </w:pPrChange>
            </w:pPr>
            <w:ins w:id="4320" w:author="Liezyl Liton" w:date="2017-08-21T16:50:00Z">
              <w:del w:id="4321" w:author="Jen" w:date="2017-08-25T11:58:00Z">
                <w:r w:rsidRPr="00617EC9" w:rsidDel="009B286C">
                  <w:rPr>
                    <w:rFonts w:ascii="Times New Roman" w:eastAsia="Times New Roman" w:hAnsi="Times New Roman" w:cs="Times New Roman"/>
                    <w:color w:val="000000"/>
                    <w:sz w:val="14"/>
                    <w:szCs w:val="14"/>
                    <w:rPrChange w:id="432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32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801FBD8" w14:textId="0A48E54A" w:rsidR="00236F5F" w:rsidRPr="00617EC9" w:rsidDel="009B286C" w:rsidRDefault="00236F5F">
            <w:pPr>
              <w:spacing w:after="0" w:line="240" w:lineRule="auto"/>
              <w:ind w:hanging="450"/>
              <w:rPr>
                <w:ins w:id="4324" w:author="Liezyl Liton" w:date="2017-08-21T16:50:00Z"/>
                <w:del w:id="4325" w:author="Jen" w:date="2017-08-25T11:58:00Z"/>
                <w:rFonts w:ascii="Times New Roman" w:eastAsia="Times New Roman" w:hAnsi="Times New Roman" w:cs="Times New Roman"/>
                <w:color w:val="000000"/>
                <w:sz w:val="14"/>
                <w:szCs w:val="14"/>
                <w:rPrChange w:id="4326" w:author="Liezyl Liton" w:date="2017-08-21T21:34:00Z">
                  <w:rPr>
                    <w:ins w:id="4327" w:author="Liezyl Liton" w:date="2017-08-21T16:50:00Z"/>
                    <w:del w:id="4328" w:author="Jen" w:date="2017-08-25T11:58:00Z"/>
                    <w:rFonts w:ascii="Times New Roman" w:eastAsia="Times New Roman" w:hAnsi="Times New Roman" w:cs="Times New Roman"/>
                    <w:b/>
                    <w:bCs/>
                    <w:color w:val="000000"/>
                    <w:sz w:val="16"/>
                    <w:szCs w:val="16"/>
                  </w:rPr>
                </w:rPrChange>
              </w:rPr>
              <w:pPrChange w:id="4329" w:author="John Junico Bernados" w:date="2017-08-24T00:06:00Z">
                <w:pPr>
                  <w:spacing w:after="0" w:line="240" w:lineRule="auto"/>
                  <w:jc w:val="right"/>
                </w:pPr>
              </w:pPrChange>
            </w:pPr>
            <w:ins w:id="4330" w:author="Liezyl Liton" w:date="2017-08-21T16:50:00Z">
              <w:del w:id="4331" w:author="Jen" w:date="2017-08-25T11:58:00Z">
                <w:r w:rsidRPr="00617EC9" w:rsidDel="009B286C">
                  <w:rPr>
                    <w:rFonts w:ascii="Times New Roman" w:eastAsia="Times New Roman" w:hAnsi="Times New Roman" w:cs="Times New Roman"/>
                    <w:color w:val="000000"/>
                    <w:sz w:val="14"/>
                    <w:szCs w:val="14"/>
                    <w:rPrChange w:id="433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33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4F274956" w14:textId="2ED818CE" w:rsidR="00236F5F" w:rsidRPr="00617EC9" w:rsidDel="009B286C" w:rsidRDefault="00236F5F">
            <w:pPr>
              <w:spacing w:after="0" w:line="240" w:lineRule="auto"/>
              <w:ind w:hanging="450"/>
              <w:rPr>
                <w:ins w:id="4334" w:author="Liezyl Liton" w:date="2017-08-21T16:50:00Z"/>
                <w:del w:id="4335" w:author="Jen" w:date="2017-08-25T11:58:00Z"/>
                <w:rFonts w:ascii="Times New Roman" w:eastAsia="Times New Roman" w:hAnsi="Times New Roman" w:cs="Times New Roman"/>
                <w:color w:val="000000"/>
                <w:sz w:val="14"/>
                <w:szCs w:val="14"/>
                <w:rPrChange w:id="4336" w:author="Liezyl Liton" w:date="2017-08-21T21:34:00Z">
                  <w:rPr>
                    <w:ins w:id="4337" w:author="Liezyl Liton" w:date="2017-08-21T16:50:00Z"/>
                    <w:del w:id="4338" w:author="Jen" w:date="2017-08-25T11:58:00Z"/>
                    <w:rFonts w:ascii="Times New Roman" w:eastAsia="Times New Roman" w:hAnsi="Times New Roman" w:cs="Times New Roman"/>
                    <w:b/>
                    <w:bCs/>
                    <w:color w:val="000000"/>
                    <w:sz w:val="16"/>
                    <w:szCs w:val="16"/>
                  </w:rPr>
                </w:rPrChange>
              </w:rPr>
              <w:pPrChange w:id="4339" w:author="John Junico Bernados" w:date="2017-08-24T00:06:00Z">
                <w:pPr>
                  <w:spacing w:after="0" w:line="240" w:lineRule="auto"/>
                  <w:jc w:val="right"/>
                </w:pPr>
              </w:pPrChange>
            </w:pPr>
            <w:ins w:id="4340" w:author="Liezyl Liton" w:date="2017-08-21T16:50:00Z">
              <w:del w:id="4341" w:author="Jen" w:date="2017-08-25T11:58:00Z">
                <w:r w:rsidRPr="00617EC9" w:rsidDel="009B286C">
                  <w:rPr>
                    <w:rFonts w:ascii="Times New Roman" w:eastAsia="Times New Roman" w:hAnsi="Times New Roman" w:cs="Times New Roman"/>
                    <w:color w:val="000000"/>
                    <w:sz w:val="14"/>
                    <w:szCs w:val="14"/>
                    <w:rPrChange w:id="434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34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3135471A" w14:textId="30E3ACB6" w:rsidR="00236F5F" w:rsidRPr="00617EC9" w:rsidDel="009B286C" w:rsidRDefault="00236F5F">
            <w:pPr>
              <w:spacing w:after="0" w:line="240" w:lineRule="auto"/>
              <w:ind w:hanging="450"/>
              <w:rPr>
                <w:ins w:id="4344" w:author="Liezyl Liton" w:date="2017-08-21T16:50:00Z"/>
                <w:del w:id="4345" w:author="Jen" w:date="2017-08-25T11:58:00Z"/>
                <w:rFonts w:ascii="Times New Roman" w:eastAsia="Times New Roman" w:hAnsi="Times New Roman" w:cs="Times New Roman"/>
                <w:color w:val="000000"/>
                <w:sz w:val="14"/>
                <w:szCs w:val="14"/>
                <w:rPrChange w:id="4346" w:author="Liezyl Liton" w:date="2017-08-21T21:34:00Z">
                  <w:rPr>
                    <w:ins w:id="4347" w:author="Liezyl Liton" w:date="2017-08-21T16:50:00Z"/>
                    <w:del w:id="4348" w:author="Jen" w:date="2017-08-25T11:58:00Z"/>
                    <w:rFonts w:ascii="Times New Roman" w:eastAsia="Times New Roman" w:hAnsi="Times New Roman" w:cs="Times New Roman"/>
                    <w:b/>
                    <w:bCs/>
                    <w:color w:val="000000"/>
                    <w:sz w:val="16"/>
                    <w:szCs w:val="16"/>
                  </w:rPr>
                </w:rPrChange>
              </w:rPr>
              <w:pPrChange w:id="4349" w:author="John Junico Bernados" w:date="2017-08-24T00:06:00Z">
                <w:pPr>
                  <w:spacing w:after="0" w:line="240" w:lineRule="auto"/>
                  <w:jc w:val="right"/>
                </w:pPr>
              </w:pPrChange>
            </w:pPr>
            <w:ins w:id="4350" w:author="Liezyl Liton" w:date="2017-08-21T16:50:00Z">
              <w:del w:id="4351" w:author="Jen" w:date="2017-08-25T11:58:00Z">
                <w:r w:rsidRPr="00617EC9" w:rsidDel="009B286C">
                  <w:rPr>
                    <w:rFonts w:ascii="Times New Roman" w:eastAsia="Times New Roman" w:hAnsi="Times New Roman" w:cs="Times New Roman"/>
                    <w:color w:val="000000"/>
                    <w:sz w:val="14"/>
                    <w:szCs w:val="14"/>
                    <w:rPrChange w:id="435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35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63F588A2" w14:textId="3725F9D2" w:rsidR="00236F5F" w:rsidRPr="00617EC9" w:rsidDel="009B286C" w:rsidRDefault="00236F5F">
            <w:pPr>
              <w:spacing w:after="0" w:line="240" w:lineRule="auto"/>
              <w:ind w:hanging="450"/>
              <w:rPr>
                <w:ins w:id="4354" w:author="Liezyl Liton" w:date="2017-08-21T16:50:00Z"/>
                <w:del w:id="4355" w:author="Jen" w:date="2017-08-25T11:58:00Z"/>
                <w:rFonts w:ascii="Times New Roman" w:eastAsia="Times New Roman" w:hAnsi="Times New Roman" w:cs="Times New Roman"/>
                <w:color w:val="000000"/>
                <w:sz w:val="14"/>
                <w:szCs w:val="14"/>
                <w:rPrChange w:id="4356" w:author="Liezyl Liton" w:date="2017-08-21T21:34:00Z">
                  <w:rPr>
                    <w:ins w:id="4357" w:author="Liezyl Liton" w:date="2017-08-21T16:50:00Z"/>
                    <w:del w:id="4358" w:author="Jen" w:date="2017-08-25T11:58:00Z"/>
                    <w:rFonts w:ascii="Times New Roman" w:eastAsia="Times New Roman" w:hAnsi="Times New Roman" w:cs="Times New Roman"/>
                    <w:b/>
                    <w:bCs/>
                    <w:color w:val="000000"/>
                    <w:sz w:val="16"/>
                    <w:szCs w:val="16"/>
                  </w:rPr>
                </w:rPrChange>
              </w:rPr>
              <w:pPrChange w:id="4359" w:author="John Junico Bernados" w:date="2017-08-24T00:06:00Z">
                <w:pPr>
                  <w:spacing w:after="0" w:line="240" w:lineRule="auto"/>
                  <w:jc w:val="right"/>
                </w:pPr>
              </w:pPrChange>
            </w:pPr>
            <w:ins w:id="4360" w:author="Liezyl Liton" w:date="2017-08-21T16:50:00Z">
              <w:del w:id="4361" w:author="Jen" w:date="2017-08-25T11:58:00Z">
                <w:r w:rsidRPr="00617EC9" w:rsidDel="009B286C">
                  <w:rPr>
                    <w:rFonts w:ascii="Times New Roman" w:eastAsia="Times New Roman" w:hAnsi="Times New Roman" w:cs="Times New Roman"/>
                    <w:color w:val="000000"/>
                    <w:sz w:val="14"/>
                    <w:szCs w:val="14"/>
                    <w:rPrChange w:id="436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36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D87A709" w14:textId="273CF9DB" w:rsidR="00236F5F" w:rsidRPr="00617EC9" w:rsidDel="009B286C" w:rsidRDefault="00236F5F">
            <w:pPr>
              <w:spacing w:after="0" w:line="240" w:lineRule="auto"/>
              <w:ind w:hanging="450"/>
              <w:rPr>
                <w:ins w:id="4364" w:author="Liezyl Liton" w:date="2017-08-21T16:50:00Z"/>
                <w:del w:id="4365" w:author="Jen" w:date="2017-08-25T11:58:00Z"/>
                <w:rFonts w:ascii="Times New Roman" w:eastAsia="Times New Roman" w:hAnsi="Times New Roman" w:cs="Times New Roman"/>
                <w:color w:val="000000"/>
                <w:sz w:val="14"/>
                <w:szCs w:val="14"/>
                <w:rPrChange w:id="4366" w:author="Liezyl Liton" w:date="2017-08-21T21:34:00Z">
                  <w:rPr>
                    <w:ins w:id="4367" w:author="Liezyl Liton" w:date="2017-08-21T16:50:00Z"/>
                    <w:del w:id="4368" w:author="Jen" w:date="2017-08-25T11:58:00Z"/>
                    <w:rFonts w:ascii="Times New Roman" w:eastAsia="Times New Roman" w:hAnsi="Times New Roman" w:cs="Times New Roman"/>
                    <w:b/>
                    <w:bCs/>
                    <w:color w:val="000000"/>
                    <w:sz w:val="16"/>
                    <w:szCs w:val="16"/>
                  </w:rPr>
                </w:rPrChange>
              </w:rPr>
              <w:pPrChange w:id="4369" w:author="John Junico Bernados" w:date="2017-08-24T00:06:00Z">
                <w:pPr>
                  <w:spacing w:after="0" w:line="240" w:lineRule="auto"/>
                  <w:jc w:val="right"/>
                </w:pPr>
              </w:pPrChange>
            </w:pPr>
            <w:ins w:id="4370" w:author="Liezyl Liton" w:date="2017-08-21T16:50:00Z">
              <w:del w:id="4371" w:author="Jen" w:date="2017-08-25T11:58:00Z">
                <w:r w:rsidRPr="00617EC9" w:rsidDel="009B286C">
                  <w:rPr>
                    <w:rFonts w:ascii="Times New Roman" w:eastAsia="Times New Roman" w:hAnsi="Times New Roman" w:cs="Times New Roman"/>
                    <w:color w:val="000000"/>
                    <w:sz w:val="14"/>
                    <w:szCs w:val="14"/>
                    <w:rPrChange w:id="437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37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81FEB99" w14:textId="5B064385" w:rsidR="00236F5F" w:rsidRPr="00617EC9" w:rsidDel="009B286C" w:rsidRDefault="00236F5F">
            <w:pPr>
              <w:spacing w:after="0" w:line="240" w:lineRule="auto"/>
              <w:ind w:hanging="450"/>
              <w:rPr>
                <w:ins w:id="4374" w:author="Liezyl Liton" w:date="2017-08-21T16:50:00Z"/>
                <w:del w:id="4375" w:author="Jen" w:date="2017-08-25T11:58:00Z"/>
                <w:rFonts w:ascii="Times New Roman" w:eastAsia="Times New Roman" w:hAnsi="Times New Roman" w:cs="Times New Roman"/>
                <w:color w:val="000000"/>
                <w:sz w:val="14"/>
                <w:szCs w:val="14"/>
                <w:rPrChange w:id="4376" w:author="Liezyl Liton" w:date="2017-08-21T21:34:00Z">
                  <w:rPr>
                    <w:ins w:id="4377" w:author="Liezyl Liton" w:date="2017-08-21T16:50:00Z"/>
                    <w:del w:id="4378" w:author="Jen" w:date="2017-08-25T11:58:00Z"/>
                    <w:rFonts w:ascii="Times New Roman" w:eastAsia="Times New Roman" w:hAnsi="Times New Roman" w:cs="Times New Roman"/>
                    <w:b/>
                    <w:bCs/>
                    <w:color w:val="000000"/>
                    <w:sz w:val="16"/>
                    <w:szCs w:val="16"/>
                  </w:rPr>
                </w:rPrChange>
              </w:rPr>
              <w:pPrChange w:id="4379" w:author="John Junico Bernados" w:date="2017-08-24T00:06:00Z">
                <w:pPr>
                  <w:spacing w:after="0" w:line="240" w:lineRule="auto"/>
                  <w:jc w:val="right"/>
                </w:pPr>
              </w:pPrChange>
            </w:pPr>
            <w:ins w:id="4380" w:author="Liezyl Liton" w:date="2017-08-21T16:50:00Z">
              <w:del w:id="4381" w:author="Jen" w:date="2017-08-25T11:58:00Z">
                <w:r w:rsidRPr="00617EC9" w:rsidDel="009B286C">
                  <w:rPr>
                    <w:rFonts w:ascii="Times New Roman" w:eastAsia="Times New Roman" w:hAnsi="Times New Roman" w:cs="Times New Roman"/>
                    <w:color w:val="000000"/>
                    <w:sz w:val="14"/>
                    <w:szCs w:val="14"/>
                    <w:rPrChange w:id="438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383"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3B9E1291" w14:textId="69BC3FCD" w:rsidR="00236F5F" w:rsidRPr="00617EC9" w:rsidDel="009B286C" w:rsidRDefault="00236F5F">
            <w:pPr>
              <w:spacing w:after="0" w:line="240" w:lineRule="auto"/>
              <w:ind w:hanging="450"/>
              <w:rPr>
                <w:ins w:id="4384" w:author="Liezyl Liton" w:date="2017-08-21T16:50:00Z"/>
                <w:del w:id="4385" w:author="Jen" w:date="2017-08-25T11:58:00Z"/>
                <w:rFonts w:ascii="Times New Roman" w:eastAsia="Times New Roman" w:hAnsi="Times New Roman" w:cs="Times New Roman"/>
                <w:color w:val="000000"/>
                <w:sz w:val="14"/>
                <w:szCs w:val="14"/>
                <w:rPrChange w:id="4386" w:author="Liezyl Liton" w:date="2017-08-21T21:34:00Z">
                  <w:rPr>
                    <w:ins w:id="4387" w:author="Liezyl Liton" w:date="2017-08-21T16:50:00Z"/>
                    <w:del w:id="4388" w:author="Jen" w:date="2017-08-25T11:58:00Z"/>
                    <w:rFonts w:ascii="Times New Roman" w:eastAsia="Times New Roman" w:hAnsi="Times New Roman" w:cs="Times New Roman"/>
                    <w:b/>
                    <w:bCs/>
                    <w:color w:val="000000"/>
                    <w:sz w:val="16"/>
                    <w:szCs w:val="16"/>
                  </w:rPr>
                </w:rPrChange>
              </w:rPr>
              <w:pPrChange w:id="4389" w:author="John Junico Bernados" w:date="2017-08-24T00:06:00Z">
                <w:pPr>
                  <w:spacing w:after="0" w:line="240" w:lineRule="auto"/>
                  <w:jc w:val="right"/>
                </w:pPr>
              </w:pPrChange>
            </w:pPr>
            <w:ins w:id="4390" w:author="Liezyl Liton" w:date="2017-08-21T16:50:00Z">
              <w:del w:id="4391" w:author="Jen" w:date="2017-08-25T11:58:00Z">
                <w:r w:rsidRPr="00617EC9" w:rsidDel="009B286C">
                  <w:rPr>
                    <w:rFonts w:ascii="Times New Roman" w:eastAsia="Times New Roman" w:hAnsi="Times New Roman" w:cs="Times New Roman"/>
                    <w:color w:val="000000"/>
                    <w:sz w:val="14"/>
                    <w:szCs w:val="14"/>
                    <w:rPrChange w:id="4392"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393"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A3B112E" w14:textId="76F115CB" w:rsidR="00236F5F" w:rsidRPr="00617EC9" w:rsidDel="009B286C" w:rsidRDefault="00236F5F">
            <w:pPr>
              <w:spacing w:after="0" w:line="240" w:lineRule="auto"/>
              <w:ind w:hanging="450"/>
              <w:rPr>
                <w:ins w:id="4394" w:author="Liezyl Liton" w:date="2017-08-21T16:50:00Z"/>
                <w:del w:id="4395" w:author="Jen" w:date="2017-08-25T11:58:00Z"/>
                <w:rFonts w:ascii="Times New Roman" w:eastAsia="Times New Roman" w:hAnsi="Times New Roman" w:cs="Times New Roman"/>
                <w:color w:val="000000"/>
                <w:sz w:val="14"/>
                <w:szCs w:val="14"/>
                <w:rPrChange w:id="4396" w:author="Liezyl Liton" w:date="2017-08-21T21:34:00Z">
                  <w:rPr>
                    <w:ins w:id="4397" w:author="Liezyl Liton" w:date="2017-08-21T16:50:00Z"/>
                    <w:del w:id="4398" w:author="Jen" w:date="2017-08-25T11:58:00Z"/>
                    <w:rFonts w:ascii="Times New Roman" w:eastAsia="Times New Roman" w:hAnsi="Times New Roman" w:cs="Times New Roman"/>
                    <w:b/>
                    <w:bCs/>
                    <w:color w:val="000000"/>
                    <w:sz w:val="16"/>
                    <w:szCs w:val="16"/>
                  </w:rPr>
                </w:rPrChange>
              </w:rPr>
              <w:pPrChange w:id="4399" w:author="John Junico Bernados" w:date="2017-08-24T00:06:00Z">
                <w:pPr>
                  <w:spacing w:after="0" w:line="240" w:lineRule="auto"/>
                  <w:jc w:val="right"/>
                </w:pPr>
              </w:pPrChange>
            </w:pPr>
            <w:ins w:id="4400" w:author="Liezyl Liton" w:date="2017-08-21T16:50:00Z">
              <w:del w:id="4401" w:author="Jen" w:date="2017-08-25T11:58:00Z">
                <w:r w:rsidRPr="00617EC9" w:rsidDel="009B286C">
                  <w:rPr>
                    <w:rFonts w:ascii="Times New Roman" w:eastAsia="Times New Roman" w:hAnsi="Times New Roman" w:cs="Times New Roman"/>
                    <w:color w:val="000000"/>
                    <w:sz w:val="14"/>
                    <w:szCs w:val="14"/>
                    <w:rPrChange w:id="4402" w:author="Liezyl Liton" w:date="2017-08-21T21:34:00Z">
                      <w:rPr>
                        <w:rFonts w:ascii="Times New Roman" w:eastAsia="Times New Roman" w:hAnsi="Times New Roman" w:cs="Times New Roman"/>
                        <w:color w:val="000000"/>
                        <w:sz w:val="16"/>
                        <w:szCs w:val="16"/>
                      </w:rPr>
                    </w:rPrChange>
                  </w:rPr>
                  <w:delText xml:space="preserve">           6,970 </w:delText>
                </w:r>
              </w:del>
            </w:ins>
          </w:p>
        </w:tc>
        <w:tc>
          <w:tcPr>
            <w:tcW w:w="990" w:type="dxa"/>
            <w:tcBorders>
              <w:top w:val="nil"/>
              <w:left w:val="nil"/>
              <w:bottom w:val="single" w:sz="8" w:space="0" w:color="auto"/>
              <w:right w:val="single" w:sz="8" w:space="0" w:color="auto"/>
            </w:tcBorders>
            <w:shd w:val="clear" w:color="auto" w:fill="auto"/>
            <w:vAlign w:val="center"/>
            <w:tcPrChange w:id="4403"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070ED6A6" w14:textId="75E020D1" w:rsidR="00236F5F" w:rsidRPr="00617EC9" w:rsidDel="009B286C" w:rsidRDefault="00236F5F">
            <w:pPr>
              <w:spacing w:after="0" w:line="240" w:lineRule="auto"/>
              <w:ind w:hanging="450"/>
              <w:rPr>
                <w:ins w:id="4404" w:author="Liezyl Liton" w:date="2017-08-21T16:50:00Z"/>
                <w:del w:id="4405" w:author="Jen" w:date="2017-08-25T11:58:00Z"/>
                <w:rFonts w:ascii="Times New Roman" w:eastAsia="Times New Roman" w:hAnsi="Times New Roman" w:cs="Times New Roman"/>
                <w:color w:val="000000"/>
                <w:sz w:val="14"/>
                <w:szCs w:val="14"/>
                <w:rPrChange w:id="4406" w:author="Liezyl Liton" w:date="2017-08-21T21:34:00Z">
                  <w:rPr>
                    <w:ins w:id="4407" w:author="Liezyl Liton" w:date="2017-08-21T16:50:00Z"/>
                    <w:del w:id="4408" w:author="Jen" w:date="2017-08-25T11:58:00Z"/>
                    <w:rFonts w:ascii="Times New Roman" w:eastAsia="Times New Roman" w:hAnsi="Times New Roman" w:cs="Times New Roman"/>
                    <w:b/>
                    <w:bCs/>
                    <w:color w:val="000000"/>
                    <w:sz w:val="16"/>
                    <w:szCs w:val="16"/>
                  </w:rPr>
                </w:rPrChange>
              </w:rPr>
              <w:pPrChange w:id="4409" w:author="John Junico Bernados" w:date="2017-08-24T00:06:00Z">
                <w:pPr>
                  <w:spacing w:after="0" w:line="240" w:lineRule="auto"/>
                  <w:jc w:val="right"/>
                </w:pPr>
              </w:pPrChange>
            </w:pPr>
            <w:ins w:id="4410" w:author="Liezyl Liton" w:date="2017-08-21T16:50:00Z">
              <w:del w:id="4411" w:author="Jen" w:date="2017-08-25T11:58:00Z">
                <w:r w:rsidRPr="00617EC9" w:rsidDel="009B286C">
                  <w:rPr>
                    <w:rFonts w:ascii="Times New Roman" w:eastAsia="Times New Roman" w:hAnsi="Times New Roman" w:cs="Times New Roman"/>
                    <w:color w:val="000000"/>
                    <w:sz w:val="14"/>
                    <w:szCs w:val="14"/>
                    <w:rPrChange w:id="4412" w:author="Liezyl Liton" w:date="2017-08-21T21:34:00Z">
                      <w:rPr>
                        <w:rFonts w:ascii="Times New Roman" w:eastAsia="Times New Roman" w:hAnsi="Times New Roman" w:cs="Times New Roman"/>
                        <w:color w:val="000000"/>
                        <w:sz w:val="16"/>
                        <w:szCs w:val="16"/>
                      </w:rPr>
                    </w:rPrChange>
                  </w:rPr>
                  <w:delText xml:space="preserve">                 47,165,990 </w:delText>
                </w:r>
              </w:del>
            </w:ins>
          </w:p>
        </w:tc>
      </w:tr>
      <w:tr w:rsidR="00E2745D" w:rsidRPr="00617EC9" w:rsidDel="009B286C" w14:paraId="5A03055D" w14:textId="25672382" w:rsidTr="00225D19">
        <w:tblPrEx>
          <w:tblPrExChange w:id="4413" w:author="John Junico Bernados" w:date="2017-08-23T23:55:00Z">
            <w:tblPrEx>
              <w:tblW w:w="11675" w:type="dxa"/>
            </w:tblPrEx>
          </w:tblPrExChange>
        </w:tblPrEx>
        <w:trPr>
          <w:trHeight w:val="427"/>
          <w:jc w:val="center"/>
          <w:ins w:id="4414" w:author="Liezyl Liton" w:date="2017-08-21T16:50:00Z"/>
          <w:del w:id="4415" w:author="Jen" w:date="2017-08-25T11:58:00Z"/>
          <w:trPrChange w:id="4416" w:author="John Junico Bernados" w:date="2017-08-23T23:55:00Z">
            <w:trPr>
              <w:trHeight w:val="427"/>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4417"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34E83016" w14:textId="364B80F0" w:rsidR="00236F5F" w:rsidRPr="00617EC9" w:rsidDel="009B286C" w:rsidRDefault="00236F5F">
            <w:pPr>
              <w:spacing w:after="0" w:line="240" w:lineRule="auto"/>
              <w:ind w:hanging="450"/>
              <w:rPr>
                <w:ins w:id="4418" w:author="Liezyl Liton" w:date="2017-08-21T16:50:00Z"/>
                <w:del w:id="4419" w:author="Jen" w:date="2017-08-25T11:58:00Z"/>
                <w:rFonts w:ascii="Times New Roman" w:eastAsia="Times New Roman" w:hAnsi="Times New Roman" w:cs="Times New Roman"/>
                <w:color w:val="000000"/>
                <w:sz w:val="14"/>
                <w:szCs w:val="14"/>
                <w:rPrChange w:id="4420" w:author="Liezyl Liton" w:date="2017-08-21T21:34:00Z">
                  <w:rPr>
                    <w:ins w:id="4421" w:author="Liezyl Liton" w:date="2017-08-21T16:50:00Z"/>
                    <w:del w:id="4422" w:author="Jen" w:date="2017-08-25T11:58:00Z"/>
                    <w:rFonts w:ascii="Times New Roman" w:eastAsia="Times New Roman" w:hAnsi="Times New Roman" w:cs="Times New Roman"/>
                    <w:b/>
                    <w:bCs/>
                    <w:color w:val="000000"/>
                    <w:sz w:val="18"/>
                    <w:szCs w:val="18"/>
                  </w:rPr>
                </w:rPrChange>
              </w:rPr>
              <w:pPrChange w:id="4423" w:author="John Junico Bernados" w:date="2017-08-24T00:06:00Z">
                <w:pPr>
                  <w:spacing w:after="0" w:line="240" w:lineRule="auto"/>
                </w:pPr>
              </w:pPrChange>
            </w:pPr>
            <w:ins w:id="4424" w:author="Liezyl Liton" w:date="2017-08-21T16:50:00Z">
              <w:del w:id="4425" w:author="Jen" w:date="2017-08-25T11:58:00Z">
                <w:r w:rsidRPr="00617EC9" w:rsidDel="009B286C">
                  <w:rPr>
                    <w:rFonts w:ascii="Times New Roman" w:eastAsia="Times New Roman" w:hAnsi="Times New Roman" w:cs="Times New Roman"/>
                    <w:color w:val="000000"/>
                    <w:sz w:val="14"/>
                    <w:szCs w:val="14"/>
                    <w:rPrChange w:id="4426" w:author="Liezyl Liton" w:date="2017-08-21T21:34:00Z">
                      <w:rPr>
                        <w:rFonts w:ascii="Times New Roman" w:eastAsia="Times New Roman" w:hAnsi="Times New Roman" w:cs="Times New Roman"/>
                        <w:color w:val="000000"/>
                        <w:sz w:val="18"/>
                      </w:rPr>
                    </w:rPrChange>
                  </w:rPr>
                  <w:delText>Caloocan</w:delText>
                </w:r>
              </w:del>
            </w:ins>
          </w:p>
        </w:tc>
        <w:tc>
          <w:tcPr>
            <w:tcW w:w="810" w:type="dxa"/>
            <w:tcBorders>
              <w:top w:val="nil"/>
              <w:left w:val="nil"/>
              <w:bottom w:val="single" w:sz="8" w:space="0" w:color="auto"/>
              <w:right w:val="single" w:sz="8" w:space="0" w:color="auto"/>
            </w:tcBorders>
            <w:shd w:val="clear" w:color="auto" w:fill="auto"/>
            <w:vAlign w:val="center"/>
            <w:tcPrChange w:id="442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4A8994C8" w14:textId="18C85487" w:rsidR="00236F5F" w:rsidRPr="00617EC9" w:rsidDel="009B286C" w:rsidRDefault="00236F5F">
            <w:pPr>
              <w:spacing w:after="0" w:line="240" w:lineRule="auto"/>
              <w:ind w:hanging="450"/>
              <w:rPr>
                <w:ins w:id="4428" w:author="Liezyl Liton" w:date="2017-08-21T16:50:00Z"/>
                <w:del w:id="4429" w:author="Jen" w:date="2017-08-25T11:58:00Z"/>
                <w:rFonts w:ascii="Times New Roman" w:eastAsia="Times New Roman" w:hAnsi="Times New Roman" w:cs="Times New Roman"/>
                <w:color w:val="000000"/>
                <w:sz w:val="14"/>
                <w:szCs w:val="14"/>
                <w:rPrChange w:id="4430" w:author="Liezyl Liton" w:date="2017-08-21T21:34:00Z">
                  <w:rPr>
                    <w:ins w:id="4431" w:author="Liezyl Liton" w:date="2017-08-21T16:50:00Z"/>
                    <w:del w:id="4432" w:author="Jen" w:date="2017-08-25T11:58:00Z"/>
                    <w:rFonts w:ascii="Times New Roman" w:eastAsia="Times New Roman" w:hAnsi="Times New Roman" w:cs="Times New Roman"/>
                    <w:b/>
                    <w:bCs/>
                    <w:color w:val="000000"/>
                    <w:sz w:val="16"/>
                    <w:szCs w:val="16"/>
                  </w:rPr>
                </w:rPrChange>
              </w:rPr>
              <w:pPrChange w:id="4433" w:author="John Junico Bernados" w:date="2017-08-24T00:06:00Z">
                <w:pPr>
                  <w:spacing w:after="0" w:line="240" w:lineRule="auto"/>
                  <w:jc w:val="right"/>
                </w:pPr>
              </w:pPrChange>
            </w:pPr>
            <w:ins w:id="4434" w:author="Liezyl Liton" w:date="2017-08-21T16:50:00Z">
              <w:del w:id="4435" w:author="Jen" w:date="2017-08-25T11:58:00Z">
                <w:r w:rsidRPr="00617EC9" w:rsidDel="009B286C">
                  <w:rPr>
                    <w:rFonts w:ascii="Times New Roman" w:eastAsia="Times New Roman" w:hAnsi="Times New Roman" w:cs="Times New Roman"/>
                    <w:color w:val="000000"/>
                    <w:sz w:val="14"/>
                    <w:szCs w:val="14"/>
                    <w:rPrChange w:id="443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43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1B1D9FDD" w14:textId="1C51B3D9" w:rsidR="00236F5F" w:rsidRPr="00617EC9" w:rsidDel="009B286C" w:rsidRDefault="00236F5F">
            <w:pPr>
              <w:spacing w:after="0" w:line="240" w:lineRule="auto"/>
              <w:ind w:hanging="450"/>
              <w:rPr>
                <w:ins w:id="4438" w:author="Liezyl Liton" w:date="2017-08-21T16:50:00Z"/>
                <w:del w:id="4439" w:author="Jen" w:date="2017-08-25T11:58:00Z"/>
                <w:rFonts w:ascii="Times New Roman" w:eastAsia="Times New Roman" w:hAnsi="Times New Roman" w:cs="Times New Roman"/>
                <w:color w:val="000000"/>
                <w:sz w:val="14"/>
                <w:szCs w:val="14"/>
                <w:rPrChange w:id="4440" w:author="Liezyl Liton" w:date="2017-08-21T21:34:00Z">
                  <w:rPr>
                    <w:ins w:id="4441" w:author="Liezyl Liton" w:date="2017-08-21T16:50:00Z"/>
                    <w:del w:id="4442" w:author="Jen" w:date="2017-08-25T11:58:00Z"/>
                    <w:rFonts w:ascii="Times New Roman" w:eastAsia="Times New Roman" w:hAnsi="Times New Roman" w:cs="Times New Roman"/>
                    <w:b/>
                    <w:bCs/>
                    <w:color w:val="000000"/>
                    <w:sz w:val="16"/>
                    <w:szCs w:val="16"/>
                  </w:rPr>
                </w:rPrChange>
              </w:rPr>
              <w:pPrChange w:id="4443" w:author="John Junico Bernados" w:date="2017-08-24T00:06:00Z">
                <w:pPr>
                  <w:spacing w:after="0" w:line="240" w:lineRule="auto"/>
                  <w:jc w:val="right"/>
                </w:pPr>
              </w:pPrChange>
            </w:pPr>
            <w:ins w:id="4444" w:author="Liezyl Liton" w:date="2017-08-21T16:50:00Z">
              <w:del w:id="4445" w:author="Jen" w:date="2017-08-25T11:58:00Z">
                <w:r w:rsidRPr="00617EC9" w:rsidDel="009B286C">
                  <w:rPr>
                    <w:rFonts w:ascii="Times New Roman" w:eastAsia="Times New Roman" w:hAnsi="Times New Roman" w:cs="Times New Roman"/>
                    <w:color w:val="000000"/>
                    <w:sz w:val="14"/>
                    <w:szCs w:val="14"/>
                    <w:rPrChange w:id="444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44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5A8AA7A4" w14:textId="4CEB96CF" w:rsidR="00236F5F" w:rsidRPr="00617EC9" w:rsidDel="009B286C" w:rsidRDefault="00236F5F">
            <w:pPr>
              <w:spacing w:after="0" w:line="240" w:lineRule="auto"/>
              <w:ind w:hanging="450"/>
              <w:rPr>
                <w:ins w:id="4448" w:author="Liezyl Liton" w:date="2017-08-21T16:50:00Z"/>
                <w:del w:id="4449" w:author="Jen" w:date="2017-08-25T11:58:00Z"/>
                <w:rFonts w:ascii="Times New Roman" w:eastAsia="Times New Roman" w:hAnsi="Times New Roman" w:cs="Times New Roman"/>
                <w:color w:val="000000"/>
                <w:sz w:val="14"/>
                <w:szCs w:val="14"/>
                <w:rPrChange w:id="4450" w:author="Liezyl Liton" w:date="2017-08-21T21:34:00Z">
                  <w:rPr>
                    <w:ins w:id="4451" w:author="Liezyl Liton" w:date="2017-08-21T16:50:00Z"/>
                    <w:del w:id="4452" w:author="Jen" w:date="2017-08-25T11:58:00Z"/>
                    <w:rFonts w:ascii="Times New Roman" w:eastAsia="Times New Roman" w:hAnsi="Times New Roman" w:cs="Times New Roman"/>
                    <w:b/>
                    <w:bCs/>
                    <w:color w:val="000000"/>
                    <w:sz w:val="16"/>
                    <w:szCs w:val="16"/>
                  </w:rPr>
                </w:rPrChange>
              </w:rPr>
              <w:pPrChange w:id="4453" w:author="John Junico Bernados" w:date="2017-08-24T00:06:00Z">
                <w:pPr>
                  <w:spacing w:after="0" w:line="240" w:lineRule="auto"/>
                  <w:jc w:val="right"/>
                </w:pPr>
              </w:pPrChange>
            </w:pPr>
            <w:ins w:id="4454" w:author="Liezyl Liton" w:date="2017-08-21T16:50:00Z">
              <w:del w:id="4455" w:author="Jen" w:date="2017-08-25T11:58:00Z">
                <w:r w:rsidRPr="00617EC9" w:rsidDel="009B286C">
                  <w:rPr>
                    <w:rFonts w:ascii="Times New Roman" w:eastAsia="Times New Roman" w:hAnsi="Times New Roman" w:cs="Times New Roman"/>
                    <w:color w:val="000000"/>
                    <w:sz w:val="14"/>
                    <w:szCs w:val="14"/>
                    <w:rPrChange w:id="445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45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144E2DED" w14:textId="39480062" w:rsidR="00236F5F" w:rsidRPr="00617EC9" w:rsidDel="009B286C" w:rsidRDefault="00236F5F">
            <w:pPr>
              <w:spacing w:after="0" w:line="240" w:lineRule="auto"/>
              <w:ind w:hanging="450"/>
              <w:rPr>
                <w:ins w:id="4458" w:author="Liezyl Liton" w:date="2017-08-21T16:50:00Z"/>
                <w:del w:id="4459" w:author="Jen" w:date="2017-08-25T11:58:00Z"/>
                <w:rFonts w:ascii="Times New Roman" w:eastAsia="Times New Roman" w:hAnsi="Times New Roman" w:cs="Times New Roman"/>
                <w:color w:val="000000"/>
                <w:sz w:val="14"/>
                <w:szCs w:val="14"/>
                <w:rPrChange w:id="4460" w:author="Liezyl Liton" w:date="2017-08-21T21:34:00Z">
                  <w:rPr>
                    <w:ins w:id="4461" w:author="Liezyl Liton" w:date="2017-08-21T16:50:00Z"/>
                    <w:del w:id="4462" w:author="Jen" w:date="2017-08-25T11:58:00Z"/>
                    <w:rFonts w:ascii="Times New Roman" w:eastAsia="Times New Roman" w:hAnsi="Times New Roman" w:cs="Times New Roman"/>
                    <w:b/>
                    <w:bCs/>
                    <w:color w:val="000000"/>
                    <w:sz w:val="16"/>
                    <w:szCs w:val="16"/>
                  </w:rPr>
                </w:rPrChange>
              </w:rPr>
              <w:pPrChange w:id="4463" w:author="John Junico Bernados" w:date="2017-08-24T00:06:00Z">
                <w:pPr>
                  <w:spacing w:after="0" w:line="240" w:lineRule="auto"/>
                  <w:jc w:val="right"/>
                </w:pPr>
              </w:pPrChange>
            </w:pPr>
            <w:ins w:id="4464" w:author="Liezyl Liton" w:date="2017-08-21T16:50:00Z">
              <w:del w:id="4465" w:author="Jen" w:date="2017-08-25T11:58:00Z">
                <w:r w:rsidRPr="00617EC9" w:rsidDel="009B286C">
                  <w:rPr>
                    <w:rFonts w:ascii="Times New Roman" w:eastAsia="Times New Roman" w:hAnsi="Times New Roman" w:cs="Times New Roman"/>
                    <w:color w:val="000000"/>
                    <w:sz w:val="14"/>
                    <w:szCs w:val="14"/>
                    <w:rPrChange w:id="446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46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6448D6E" w14:textId="2C332344" w:rsidR="00236F5F" w:rsidRPr="00617EC9" w:rsidDel="009B286C" w:rsidRDefault="00236F5F">
            <w:pPr>
              <w:spacing w:after="0" w:line="240" w:lineRule="auto"/>
              <w:ind w:hanging="450"/>
              <w:rPr>
                <w:ins w:id="4468" w:author="Liezyl Liton" w:date="2017-08-21T16:50:00Z"/>
                <w:del w:id="4469" w:author="Jen" w:date="2017-08-25T11:58:00Z"/>
                <w:rFonts w:ascii="Times New Roman" w:eastAsia="Times New Roman" w:hAnsi="Times New Roman" w:cs="Times New Roman"/>
                <w:color w:val="000000"/>
                <w:sz w:val="14"/>
                <w:szCs w:val="14"/>
                <w:rPrChange w:id="4470" w:author="Liezyl Liton" w:date="2017-08-21T21:34:00Z">
                  <w:rPr>
                    <w:ins w:id="4471" w:author="Liezyl Liton" w:date="2017-08-21T16:50:00Z"/>
                    <w:del w:id="4472" w:author="Jen" w:date="2017-08-25T11:58:00Z"/>
                    <w:rFonts w:ascii="Times New Roman" w:eastAsia="Times New Roman" w:hAnsi="Times New Roman" w:cs="Times New Roman"/>
                    <w:b/>
                    <w:bCs/>
                    <w:color w:val="000000"/>
                    <w:sz w:val="16"/>
                    <w:szCs w:val="16"/>
                  </w:rPr>
                </w:rPrChange>
              </w:rPr>
              <w:pPrChange w:id="4473" w:author="John Junico Bernados" w:date="2017-08-24T00:06:00Z">
                <w:pPr>
                  <w:spacing w:after="0" w:line="240" w:lineRule="auto"/>
                  <w:jc w:val="right"/>
                </w:pPr>
              </w:pPrChange>
            </w:pPr>
            <w:ins w:id="4474" w:author="Liezyl Liton" w:date="2017-08-21T16:50:00Z">
              <w:del w:id="4475" w:author="Jen" w:date="2017-08-25T11:58:00Z">
                <w:r w:rsidRPr="00617EC9" w:rsidDel="009B286C">
                  <w:rPr>
                    <w:rFonts w:ascii="Times New Roman" w:eastAsia="Times New Roman" w:hAnsi="Times New Roman" w:cs="Times New Roman"/>
                    <w:color w:val="000000"/>
                    <w:sz w:val="14"/>
                    <w:szCs w:val="14"/>
                    <w:rPrChange w:id="447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47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EF26E81" w14:textId="6FAC26A8" w:rsidR="00236F5F" w:rsidRPr="00617EC9" w:rsidDel="009B286C" w:rsidRDefault="00236F5F">
            <w:pPr>
              <w:spacing w:after="0" w:line="240" w:lineRule="auto"/>
              <w:ind w:hanging="450"/>
              <w:rPr>
                <w:ins w:id="4478" w:author="Liezyl Liton" w:date="2017-08-21T16:50:00Z"/>
                <w:del w:id="4479" w:author="Jen" w:date="2017-08-25T11:58:00Z"/>
                <w:rFonts w:ascii="Times New Roman" w:eastAsia="Times New Roman" w:hAnsi="Times New Roman" w:cs="Times New Roman"/>
                <w:color w:val="000000"/>
                <w:sz w:val="14"/>
                <w:szCs w:val="14"/>
                <w:rPrChange w:id="4480" w:author="Liezyl Liton" w:date="2017-08-21T21:34:00Z">
                  <w:rPr>
                    <w:ins w:id="4481" w:author="Liezyl Liton" w:date="2017-08-21T16:50:00Z"/>
                    <w:del w:id="4482" w:author="Jen" w:date="2017-08-25T11:58:00Z"/>
                    <w:rFonts w:ascii="Times New Roman" w:eastAsia="Times New Roman" w:hAnsi="Times New Roman" w:cs="Times New Roman"/>
                    <w:b/>
                    <w:bCs/>
                    <w:color w:val="000000"/>
                    <w:sz w:val="16"/>
                    <w:szCs w:val="16"/>
                  </w:rPr>
                </w:rPrChange>
              </w:rPr>
              <w:pPrChange w:id="4483" w:author="John Junico Bernados" w:date="2017-08-24T00:06:00Z">
                <w:pPr>
                  <w:spacing w:after="0" w:line="240" w:lineRule="auto"/>
                  <w:jc w:val="right"/>
                </w:pPr>
              </w:pPrChange>
            </w:pPr>
            <w:ins w:id="4484" w:author="Liezyl Liton" w:date="2017-08-21T16:50:00Z">
              <w:del w:id="4485" w:author="Jen" w:date="2017-08-25T11:58:00Z">
                <w:r w:rsidRPr="00617EC9" w:rsidDel="009B286C">
                  <w:rPr>
                    <w:rFonts w:ascii="Times New Roman" w:eastAsia="Times New Roman" w:hAnsi="Times New Roman" w:cs="Times New Roman"/>
                    <w:color w:val="000000"/>
                    <w:sz w:val="14"/>
                    <w:szCs w:val="14"/>
                    <w:rPrChange w:id="448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48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58637E3" w14:textId="423625FE" w:rsidR="00236F5F" w:rsidRPr="00617EC9" w:rsidDel="009B286C" w:rsidRDefault="00236F5F">
            <w:pPr>
              <w:spacing w:after="0" w:line="240" w:lineRule="auto"/>
              <w:ind w:hanging="450"/>
              <w:rPr>
                <w:ins w:id="4488" w:author="Liezyl Liton" w:date="2017-08-21T16:50:00Z"/>
                <w:del w:id="4489" w:author="Jen" w:date="2017-08-25T11:58:00Z"/>
                <w:rFonts w:ascii="Times New Roman" w:eastAsia="Times New Roman" w:hAnsi="Times New Roman" w:cs="Times New Roman"/>
                <w:color w:val="000000"/>
                <w:sz w:val="14"/>
                <w:szCs w:val="14"/>
                <w:rPrChange w:id="4490" w:author="Liezyl Liton" w:date="2017-08-21T21:34:00Z">
                  <w:rPr>
                    <w:ins w:id="4491" w:author="Liezyl Liton" w:date="2017-08-21T16:50:00Z"/>
                    <w:del w:id="4492" w:author="Jen" w:date="2017-08-25T11:58:00Z"/>
                    <w:rFonts w:ascii="Times New Roman" w:eastAsia="Times New Roman" w:hAnsi="Times New Roman" w:cs="Times New Roman"/>
                    <w:b/>
                    <w:bCs/>
                    <w:color w:val="000000"/>
                    <w:sz w:val="16"/>
                    <w:szCs w:val="16"/>
                  </w:rPr>
                </w:rPrChange>
              </w:rPr>
              <w:pPrChange w:id="4493" w:author="John Junico Bernados" w:date="2017-08-24T00:06:00Z">
                <w:pPr>
                  <w:spacing w:after="0" w:line="240" w:lineRule="auto"/>
                  <w:jc w:val="right"/>
                </w:pPr>
              </w:pPrChange>
            </w:pPr>
            <w:ins w:id="4494" w:author="Liezyl Liton" w:date="2017-08-21T16:50:00Z">
              <w:del w:id="4495" w:author="Jen" w:date="2017-08-25T11:58:00Z">
                <w:r w:rsidRPr="00617EC9" w:rsidDel="009B286C">
                  <w:rPr>
                    <w:rFonts w:ascii="Times New Roman" w:eastAsia="Times New Roman" w:hAnsi="Times New Roman" w:cs="Times New Roman"/>
                    <w:color w:val="000000"/>
                    <w:sz w:val="14"/>
                    <w:szCs w:val="14"/>
                    <w:rPrChange w:id="449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49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91ABDF4" w14:textId="191AFC00" w:rsidR="00236F5F" w:rsidRPr="00617EC9" w:rsidDel="009B286C" w:rsidRDefault="00236F5F">
            <w:pPr>
              <w:spacing w:after="0" w:line="240" w:lineRule="auto"/>
              <w:ind w:hanging="450"/>
              <w:rPr>
                <w:ins w:id="4498" w:author="Liezyl Liton" w:date="2017-08-21T16:50:00Z"/>
                <w:del w:id="4499" w:author="Jen" w:date="2017-08-25T11:58:00Z"/>
                <w:rFonts w:ascii="Times New Roman" w:eastAsia="Times New Roman" w:hAnsi="Times New Roman" w:cs="Times New Roman"/>
                <w:color w:val="000000"/>
                <w:sz w:val="14"/>
                <w:szCs w:val="14"/>
                <w:rPrChange w:id="4500" w:author="Liezyl Liton" w:date="2017-08-21T21:34:00Z">
                  <w:rPr>
                    <w:ins w:id="4501" w:author="Liezyl Liton" w:date="2017-08-21T16:50:00Z"/>
                    <w:del w:id="4502" w:author="Jen" w:date="2017-08-25T11:58:00Z"/>
                    <w:rFonts w:ascii="Times New Roman" w:eastAsia="Times New Roman" w:hAnsi="Times New Roman" w:cs="Times New Roman"/>
                    <w:b/>
                    <w:bCs/>
                    <w:color w:val="000000"/>
                    <w:sz w:val="16"/>
                    <w:szCs w:val="16"/>
                  </w:rPr>
                </w:rPrChange>
              </w:rPr>
              <w:pPrChange w:id="4503" w:author="John Junico Bernados" w:date="2017-08-24T00:06:00Z">
                <w:pPr>
                  <w:spacing w:after="0" w:line="240" w:lineRule="auto"/>
                  <w:jc w:val="right"/>
                </w:pPr>
              </w:pPrChange>
            </w:pPr>
            <w:ins w:id="4504" w:author="Liezyl Liton" w:date="2017-08-21T16:50:00Z">
              <w:del w:id="4505" w:author="Jen" w:date="2017-08-25T11:58:00Z">
                <w:r w:rsidRPr="00617EC9" w:rsidDel="009B286C">
                  <w:rPr>
                    <w:rFonts w:ascii="Times New Roman" w:eastAsia="Times New Roman" w:hAnsi="Times New Roman" w:cs="Times New Roman"/>
                    <w:color w:val="000000"/>
                    <w:sz w:val="14"/>
                    <w:szCs w:val="14"/>
                    <w:rPrChange w:id="450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50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1F62636" w14:textId="76E0649F" w:rsidR="00236F5F" w:rsidRPr="00617EC9" w:rsidDel="009B286C" w:rsidRDefault="00236F5F">
            <w:pPr>
              <w:spacing w:after="0" w:line="240" w:lineRule="auto"/>
              <w:ind w:hanging="450"/>
              <w:rPr>
                <w:ins w:id="4508" w:author="Liezyl Liton" w:date="2017-08-21T16:50:00Z"/>
                <w:del w:id="4509" w:author="Jen" w:date="2017-08-25T11:58:00Z"/>
                <w:rFonts w:ascii="Times New Roman" w:eastAsia="Times New Roman" w:hAnsi="Times New Roman" w:cs="Times New Roman"/>
                <w:color w:val="000000"/>
                <w:sz w:val="14"/>
                <w:szCs w:val="14"/>
                <w:rPrChange w:id="4510" w:author="Liezyl Liton" w:date="2017-08-21T21:34:00Z">
                  <w:rPr>
                    <w:ins w:id="4511" w:author="Liezyl Liton" w:date="2017-08-21T16:50:00Z"/>
                    <w:del w:id="4512" w:author="Jen" w:date="2017-08-25T11:58:00Z"/>
                    <w:rFonts w:ascii="Times New Roman" w:eastAsia="Times New Roman" w:hAnsi="Times New Roman" w:cs="Times New Roman"/>
                    <w:b/>
                    <w:bCs/>
                    <w:color w:val="000000"/>
                    <w:sz w:val="16"/>
                    <w:szCs w:val="16"/>
                  </w:rPr>
                </w:rPrChange>
              </w:rPr>
              <w:pPrChange w:id="4513" w:author="John Junico Bernados" w:date="2017-08-24T00:06:00Z">
                <w:pPr>
                  <w:spacing w:after="0" w:line="240" w:lineRule="auto"/>
                  <w:jc w:val="right"/>
                </w:pPr>
              </w:pPrChange>
            </w:pPr>
            <w:ins w:id="4514" w:author="Liezyl Liton" w:date="2017-08-21T16:50:00Z">
              <w:del w:id="4515" w:author="Jen" w:date="2017-08-25T11:58:00Z">
                <w:r w:rsidRPr="00617EC9" w:rsidDel="009B286C">
                  <w:rPr>
                    <w:rFonts w:ascii="Times New Roman" w:eastAsia="Times New Roman" w:hAnsi="Times New Roman" w:cs="Times New Roman"/>
                    <w:color w:val="000000"/>
                    <w:sz w:val="14"/>
                    <w:szCs w:val="14"/>
                    <w:rPrChange w:id="451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517"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0B24C707" w14:textId="07074D2C" w:rsidR="00236F5F" w:rsidRPr="00617EC9" w:rsidDel="009B286C" w:rsidRDefault="00236F5F">
            <w:pPr>
              <w:spacing w:after="0" w:line="240" w:lineRule="auto"/>
              <w:ind w:hanging="450"/>
              <w:rPr>
                <w:ins w:id="4518" w:author="Liezyl Liton" w:date="2017-08-21T16:50:00Z"/>
                <w:del w:id="4519" w:author="Jen" w:date="2017-08-25T11:58:00Z"/>
                <w:rFonts w:ascii="Times New Roman" w:eastAsia="Times New Roman" w:hAnsi="Times New Roman" w:cs="Times New Roman"/>
                <w:color w:val="000000"/>
                <w:sz w:val="14"/>
                <w:szCs w:val="14"/>
                <w:rPrChange w:id="4520" w:author="Liezyl Liton" w:date="2017-08-21T21:34:00Z">
                  <w:rPr>
                    <w:ins w:id="4521" w:author="Liezyl Liton" w:date="2017-08-21T16:50:00Z"/>
                    <w:del w:id="4522" w:author="Jen" w:date="2017-08-25T11:58:00Z"/>
                    <w:rFonts w:ascii="Times New Roman" w:eastAsia="Times New Roman" w:hAnsi="Times New Roman" w:cs="Times New Roman"/>
                    <w:b/>
                    <w:bCs/>
                    <w:color w:val="000000"/>
                    <w:sz w:val="16"/>
                    <w:szCs w:val="16"/>
                  </w:rPr>
                </w:rPrChange>
              </w:rPr>
              <w:pPrChange w:id="4523" w:author="John Junico Bernados" w:date="2017-08-24T00:06:00Z">
                <w:pPr>
                  <w:spacing w:after="0" w:line="240" w:lineRule="auto"/>
                  <w:jc w:val="right"/>
                </w:pPr>
              </w:pPrChange>
            </w:pPr>
            <w:ins w:id="4524" w:author="Liezyl Liton" w:date="2017-08-21T16:50:00Z">
              <w:del w:id="4525" w:author="Jen" w:date="2017-08-25T11:58:00Z">
                <w:r w:rsidRPr="00617EC9" w:rsidDel="009B286C">
                  <w:rPr>
                    <w:rFonts w:ascii="Times New Roman" w:eastAsia="Times New Roman" w:hAnsi="Times New Roman" w:cs="Times New Roman"/>
                    <w:color w:val="000000"/>
                    <w:sz w:val="14"/>
                    <w:szCs w:val="14"/>
                    <w:rPrChange w:id="452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527"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CF4101E" w14:textId="2410B274" w:rsidR="00236F5F" w:rsidRPr="00617EC9" w:rsidDel="009B286C" w:rsidRDefault="00236F5F">
            <w:pPr>
              <w:spacing w:after="0" w:line="240" w:lineRule="auto"/>
              <w:ind w:hanging="450"/>
              <w:rPr>
                <w:ins w:id="4528" w:author="Liezyl Liton" w:date="2017-08-21T16:50:00Z"/>
                <w:del w:id="4529" w:author="Jen" w:date="2017-08-25T11:58:00Z"/>
                <w:rFonts w:ascii="Times New Roman" w:eastAsia="Times New Roman" w:hAnsi="Times New Roman" w:cs="Times New Roman"/>
                <w:color w:val="000000"/>
                <w:sz w:val="14"/>
                <w:szCs w:val="14"/>
                <w:rPrChange w:id="4530" w:author="Liezyl Liton" w:date="2017-08-21T21:34:00Z">
                  <w:rPr>
                    <w:ins w:id="4531" w:author="Liezyl Liton" w:date="2017-08-21T16:50:00Z"/>
                    <w:del w:id="4532" w:author="Jen" w:date="2017-08-25T11:58:00Z"/>
                    <w:rFonts w:ascii="Times New Roman" w:eastAsia="Times New Roman" w:hAnsi="Times New Roman" w:cs="Times New Roman"/>
                    <w:b/>
                    <w:bCs/>
                    <w:color w:val="000000"/>
                    <w:sz w:val="16"/>
                    <w:szCs w:val="16"/>
                  </w:rPr>
                </w:rPrChange>
              </w:rPr>
              <w:pPrChange w:id="4533" w:author="John Junico Bernados" w:date="2017-08-24T00:06:00Z">
                <w:pPr>
                  <w:spacing w:after="0" w:line="240" w:lineRule="auto"/>
                  <w:jc w:val="right"/>
                </w:pPr>
              </w:pPrChange>
            </w:pPr>
            <w:ins w:id="4534" w:author="Liezyl Liton" w:date="2017-08-21T16:50:00Z">
              <w:del w:id="4535" w:author="Jen" w:date="2017-08-25T11:58:00Z">
                <w:r w:rsidRPr="00617EC9" w:rsidDel="009B286C">
                  <w:rPr>
                    <w:rFonts w:ascii="Times New Roman" w:eastAsia="Times New Roman" w:hAnsi="Times New Roman" w:cs="Times New Roman"/>
                    <w:color w:val="000000"/>
                    <w:sz w:val="14"/>
                    <w:szCs w:val="14"/>
                    <w:rPrChange w:id="4536"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90" w:type="dxa"/>
            <w:tcBorders>
              <w:top w:val="nil"/>
              <w:left w:val="nil"/>
              <w:bottom w:val="single" w:sz="8" w:space="0" w:color="auto"/>
              <w:right w:val="single" w:sz="8" w:space="0" w:color="auto"/>
            </w:tcBorders>
            <w:shd w:val="clear" w:color="auto" w:fill="auto"/>
            <w:vAlign w:val="center"/>
            <w:tcPrChange w:id="4537"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5A1B07B1" w14:textId="63112FE4" w:rsidR="00236F5F" w:rsidRPr="00617EC9" w:rsidDel="009B286C" w:rsidRDefault="00236F5F">
            <w:pPr>
              <w:spacing w:after="0" w:line="240" w:lineRule="auto"/>
              <w:ind w:hanging="450"/>
              <w:rPr>
                <w:ins w:id="4538" w:author="Liezyl Liton" w:date="2017-08-21T16:50:00Z"/>
                <w:del w:id="4539" w:author="Jen" w:date="2017-08-25T11:58:00Z"/>
                <w:rFonts w:ascii="Times New Roman" w:eastAsia="Times New Roman" w:hAnsi="Times New Roman" w:cs="Times New Roman"/>
                <w:color w:val="000000"/>
                <w:sz w:val="14"/>
                <w:szCs w:val="14"/>
                <w:rPrChange w:id="4540" w:author="Liezyl Liton" w:date="2017-08-21T21:34:00Z">
                  <w:rPr>
                    <w:ins w:id="4541" w:author="Liezyl Liton" w:date="2017-08-21T16:50:00Z"/>
                    <w:del w:id="4542" w:author="Jen" w:date="2017-08-25T11:58:00Z"/>
                    <w:rFonts w:ascii="Times New Roman" w:eastAsia="Times New Roman" w:hAnsi="Times New Roman" w:cs="Times New Roman"/>
                    <w:b/>
                    <w:bCs/>
                    <w:color w:val="000000"/>
                    <w:sz w:val="16"/>
                    <w:szCs w:val="16"/>
                  </w:rPr>
                </w:rPrChange>
              </w:rPr>
              <w:pPrChange w:id="4543" w:author="John Junico Bernados" w:date="2017-08-24T00:06:00Z">
                <w:pPr>
                  <w:spacing w:after="0" w:line="240" w:lineRule="auto"/>
                  <w:jc w:val="right"/>
                </w:pPr>
              </w:pPrChange>
            </w:pPr>
            <w:ins w:id="4544" w:author="Liezyl Liton" w:date="2017-08-21T16:50:00Z">
              <w:del w:id="4545" w:author="Jen" w:date="2017-08-25T11:58:00Z">
                <w:r w:rsidRPr="00617EC9" w:rsidDel="009B286C">
                  <w:rPr>
                    <w:rFonts w:ascii="Times New Roman" w:eastAsia="Times New Roman" w:hAnsi="Times New Roman" w:cs="Times New Roman"/>
                    <w:color w:val="000000"/>
                    <w:sz w:val="14"/>
                    <w:szCs w:val="14"/>
                    <w:rPrChange w:id="4546" w:author="Liezyl Liton" w:date="2017-08-21T21:34:00Z">
                      <w:rPr>
                        <w:rFonts w:ascii="Times New Roman" w:eastAsia="Times New Roman" w:hAnsi="Times New Roman" w:cs="Times New Roman"/>
                        <w:color w:val="000000"/>
                        <w:sz w:val="16"/>
                        <w:szCs w:val="16"/>
                      </w:rPr>
                    </w:rPrChange>
                  </w:rPr>
                  <w:delText xml:space="preserve">                                  -   </w:delText>
                </w:r>
              </w:del>
            </w:ins>
          </w:p>
        </w:tc>
      </w:tr>
      <w:tr w:rsidR="00E2745D" w:rsidRPr="00617EC9" w:rsidDel="009B286C" w14:paraId="4F36B6A0" w14:textId="0D1DF091" w:rsidTr="00225D19">
        <w:tblPrEx>
          <w:tblPrExChange w:id="4547" w:author="John Junico Bernados" w:date="2017-08-23T23:55:00Z">
            <w:tblPrEx>
              <w:tblW w:w="11675" w:type="dxa"/>
            </w:tblPrEx>
          </w:tblPrExChange>
        </w:tblPrEx>
        <w:trPr>
          <w:trHeight w:val="310"/>
          <w:jc w:val="center"/>
          <w:ins w:id="4548" w:author="Liezyl Liton" w:date="2017-08-21T16:50:00Z"/>
          <w:del w:id="4549" w:author="Jen" w:date="2017-08-25T11:58:00Z"/>
          <w:trPrChange w:id="4550"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4551"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40F1A87C" w14:textId="5F49BBDC" w:rsidR="00236F5F" w:rsidRPr="00617EC9" w:rsidDel="009B286C" w:rsidRDefault="00236F5F">
            <w:pPr>
              <w:spacing w:after="0" w:line="240" w:lineRule="auto"/>
              <w:ind w:hanging="450"/>
              <w:rPr>
                <w:ins w:id="4552" w:author="Liezyl Liton" w:date="2017-08-21T16:50:00Z"/>
                <w:del w:id="4553" w:author="Jen" w:date="2017-08-25T11:58:00Z"/>
                <w:rFonts w:ascii="Times New Roman" w:eastAsia="Times New Roman" w:hAnsi="Times New Roman" w:cs="Times New Roman"/>
                <w:color w:val="000000"/>
                <w:sz w:val="14"/>
                <w:szCs w:val="14"/>
                <w:rPrChange w:id="4554" w:author="Liezyl Liton" w:date="2017-08-21T21:34:00Z">
                  <w:rPr>
                    <w:ins w:id="4555" w:author="Liezyl Liton" w:date="2017-08-21T16:50:00Z"/>
                    <w:del w:id="4556" w:author="Jen" w:date="2017-08-25T11:58:00Z"/>
                    <w:rFonts w:ascii="Times New Roman" w:eastAsia="Times New Roman" w:hAnsi="Times New Roman" w:cs="Times New Roman"/>
                    <w:b/>
                    <w:bCs/>
                    <w:color w:val="000000"/>
                    <w:sz w:val="18"/>
                    <w:szCs w:val="18"/>
                  </w:rPr>
                </w:rPrChange>
              </w:rPr>
              <w:pPrChange w:id="4557" w:author="John Junico Bernados" w:date="2017-08-24T00:06:00Z">
                <w:pPr>
                  <w:spacing w:after="0" w:line="240" w:lineRule="auto"/>
                </w:pPr>
              </w:pPrChange>
            </w:pPr>
            <w:ins w:id="4558" w:author="Liezyl Liton" w:date="2017-08-21T16:50:00Z">
              <w:del w:id="4559" w:author="Jen" w:date="2017-08-25T11:58:00Z">
                <w:r w:rsidRPr="00617EC9" w:rsidDel="009B286C">
                  <w:rPr>
                    <w:rFonts w:ascii="Times New Roman" w:eastAsia="Times New Roman" w:hAnsi="Times New Roman" w:cs="Times New Roman"/>
                    <w:color w:val="000000"/>
                    <w:sz w:val="14"/>
                    <w:szCs w:val="14"/>
                    <w:rPrChange w:id="4560" w:author="Liezyl Liton" w:date="2017-08-21T21:34:00Z">
                      <w:rPr>
                        <w:rFonts w:ascii="Times New Roman" w:eastAsia="Times New Roman" w:hAnsi="Times New Roman" w:cs="Times New Roman"/>
                        <w:color w:val="000000"/>
                        <w:sz w:val="18"/>
                      </w:rPr>
                    </w:rPrChange>
                  </w:rPr>
                  <w:delText>Manila</w:delText>
                </w:r>
              </w:del>
            </w:ins>
          </w:p>
        </w:tc>
        <w:tc>
          <w:tcPr>
            <w:tcW w:w="810" w:type="dxa"/>
            <w:tcBorders>
              <w:top w:val="nil"/>
              <w:left w:val="nil"/>
              <w:bottom w:val="single" w:sz="8" w:space="0" w:color="auto"/>
              <w:right w:val="single" w:sz="8" w:space="0" w:color="auto"/>
            </w:tcBorders>
            <w:shd w:val="clear" w:color="auto" w:fill="auto"/>
            <w:vAlign w:val="center"/>
            <w:tcPrChange w:id="456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11D985E0" w14:textId="0E296612" w:rsidR="00236F5F" w:rsidRPr="00617EC9" w:rsidDel="009B286C" w:rsidRDefault="00236F5F">
            <w:pPr>
              <w:spacing w:after="0" w:line="240" w:lineRule="auto"/>
              <w:ind w:hanging="450"/>
              <w:rPr>
                <w:ins w:id="4562" w:author="Liezyl Liton" w:date="2017-08-21T16:50:00Z"/>
                <w:del w:id="4563" w:author="Jen" w:date="2017-08-25T11:58:00Z"/>
                <w:rFonts w:ascii="Times New Roman" w:eastAsia="Times New Roman" w:hAnsi="Times New Roman" w:cs="Times New Roman"/>
                <w:color w:val="000000"/>
                <w:sz w:val="14"/>
                <w:szCs w:val="14"/>
                <w:rPrChange w:id="4564" w:author="Liezyl Liton" w:date="2017-08-21T21:34:00Z">
                  <w:rPr>
                    <w:ins w:id="4565" w:author="Liezyl Liton" w:date="2017-08-21T16:50:00Z"/>
                    <w:del w:id="4566" w:author="Jen" w:date="2017-08-25T11:58:00Z"/>
                    <w:rFonts w:ascii="Times New Roman" w:eastAsia="Times New Roman" w:hAnsi="Times New Roman" w:cs="Times New Roman"/>
                    <w:b/>
                    <w:bCs/>
                    <w:color w:val="000000"/>
                    <w:sz w:val="16"/>
                    <w:szCs w:val="16"/>
                  </w:rPr>
                </w:rPrChange>
              </w:rPr>
              <w:pPrChange w:id="4567" w:author="John Junico Bernados" w:date="2017-08-24T00:06:00Z">
                <w:pPr>
                  <w:spacing w:after="0" w:line="240" w:lineRule="auto"/>
                  <w:jc w:val="right"/>
                </w:pPr>
              </w:pPrChange>
            </w:pPr>
            <w:ins w:id="4568" w:author="Liezyl Liton" w:date="2017-08-21T16:50:00Z">
              <w:del w:id="4569" w:author="Jen" w:date="2017-08-25T11:58:00Z">
                <w:r w:rsidRPr="00617EC9" w:rsidDel="009B286C">
                  <w:rPr>
                    <w:rFonts w:ascii="Times New Roman" w:eastAsia="Times New Roman" w:hAnsi="Times New Roman" w:cs="Times New Roman"/>
                    <w:color w:val="000000"/>
                    <w:sz w:val="14"/>
                    <w:szCs w:val="14"/>
                    <w:rPrChange w:id="457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57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60F19A45" w14:textId="04DA29A0" w:rsidR="00236F5F" w:rsidRPr="00617EC9" w:rsidDel="009B286C" w:rsidRDefault="00236F5F">
            <w:pPr>
              <w:spacing w:after="0" w:line="240" w:lineRule="auto"/>
              <w:ind w:hanging="450"/>
              <w:rPr>
                <w:ins w:id="4572" w:author="Liezyl Liton" w:date="2017-08-21T16:50:00Z"/>
                <w:del w:id="4573" w:author="Jen" w:date="2017-08-25T11:58:00Z"/>
                <w:rFonts w:ascii="Times New Roman" w:eastAsia="Times New Roman" w:hAnsi="Times New Roman" w:cs="Times New Roman"/>
                <w:color w:val="000000"/>
                <w:sz w:val="14"/>
                <w:szCs w:val="14"/>
                <w:rPrChange w:id="4574" w:author="Liezyl Liton" w:date="2017-08-21T21:34:00Z">
                  <w:rPr>
                    <w:ins w:id="4575" w:author="Liezyl Liton" w:date="2017-08-21T16:50:00Z"/>
                    <w:del w:id="4576" w:author="Jen" w:date="2017-08-25T11:58:00Z"/>
                    <w:rFonts w:ascii="Times New Roman" w:eastAsia="Times New Roman" w:hAnsi="Times New Roman" w:cs="Times New Roman"/>
                    <w:b/>
                    <w:bCs/>
                    <w:color w:val="000000"/>
                    <w:sz w:val="16"/>
                    <w:szCs w:val="16"/>
                  </w:rPr>
                </w:rPrChange>
              </w:rPr>
              <w:pPrChange w:id="4577" w:author="John Junico Bernados" w:date="2017-08-24T00:06:00Z">
                <w:pPr>
                  <w:spacing w:after="0" w:line="240" w:lineRule="auto"/>
                  <w:jc w:val="right"/>
                </w:pPr>
              </w:pPrChange>
            </w:pPr>
            <w:ins w:id="4578" w:author="Liezyl Liton" w:date="2017-08-21T16:50:00Z">
              <w:del w:id="4579" w:author="Jen" w:date="2017-08-25T11:58:00Z">
                <w:r w:rsidRPr="00617EC9" w:rsidDel="009B286C">
                  <w:rPr>
                    <w:rFonts w:ascii="Times New Roman" w:eastAsia="Times New Roman" w:hAnsi="Times New Roman" w:cs="Times New Roman"/>
                    <w:color w:val="000000"/>
                    <w:sz w:val="14"/>
                    <w:szCs w:val="14"/>
                    <w:rPrChange w:id="458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58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FB8363D" w14:textId="5EC27A7B" w:rsidR="00236F5F" w:rsidRPr="00617EC9" w:rsidDel="009B286C" w:rsidRDefault="00236F5F">
            <w:pPr>
              <w:spacing w:after="0" w:line="240" w:lineRule="auto"/>
              <w:ind w:hanging="450"/>
              <w:rPr>
                <w:ins w:id="4582" w:author="Liezyl Liton" w:date="2017-08-21T16:50:00Z"/>
                <w:del w:id="4583" w:author="Jen" w:date="2017-08-25T11:58:00Z"/>
                <w:rFonts w:ascii="Times New Roman" w:eastAsia="Times New Roman" w:hAnsi="Times New Roman" w:cs="Times New Roman"/>
                <w:color w:val="000000"/>
                <w:sz w:val="14"/>
                <w:szCs w:val="14"/>
                <w:rPrChange w:id="4584" w:author="Liezyl Liton" w:date="2017-08-21T21:34:00Z">
                  <w:rPr>
                    <w:ins w:id="4585" w:author="Liezyl Liton" w:date="2017-08-21T16:50:00Z"/>
                    <w:del w:id="4586" w:author="Jen" w:date="2017-08-25T11:58:00Z"/>
                    <w:rFonts w:ascii="Times New Roman" w:eastAsia="Times New Roman" w:hAnsi="Times New Roman" w:cs="Times New Roman"/>
                    <w:b/>
                    <w:bCs/>
                    <w:color w:val="000000"/>
                    <w:sz w:val="16"/>
                    <w:szCs w:val="16"/>
                  </w:rPr>
                </w:rPrChange>
              </w:rPr>
              <w:pPrChange w:id="4587" w:author="John Junico Bernados" w:date="2017-08-24T00:06:00Z">
                <w:pPr>
                  <w:spacing w:after="0" w:line="240" w:lineRule="auto"/>
                  <w:jc w:val="right"/>
                </w:pPr>
              </w:pPrChange>
            </w:pPr>
            <w:ins w:id="4588" w:author="Liezyl Liton" w:date="2017-08-21T16:50:00Z">
              <w:del w:id="4589" w:author="Jen" w:date="2017-08-25T11:58:00Z">
                <w:r w:rsidRPr="00617EC9" w:rsidDel="009B286C">
                  <w:rPr>
                    <w:rFonts w:ascii="Times New Roman" w:eastAsia="Times New Roman" w:hAnsi="Times New Roman" w:cs="Times New Roman"/>
                    <w:color w:val="000000"/>
                    <w:sz w:val="14"/>
                    <w:szCs w:val="14"/>
                    <w:rPrChange w:id="459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59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9058E96" w14:textId="1B031794" w:rsidR="00236F5F" w:rsidRPr="00617EC9" w:rsidDel="009B286C" w:rsidRDefault="00236F5F">
            <w:pPr>
              <w:spacing w:after="0" w:line="240" w:lineRule="auto"/>
              <w:ind w:hanging="450"/>
              <w:rPr>
                <w:ins w:id="4592" w:author="Liezyl Liton" w:date="2017-08-21T16:50:00Z"/>
                <w:del w:id="4593" w:author="Jen" w:date="2017-08-25T11:58:00Z"/>
                <w:rFonts w:ascii="Times New Roman" w:eastAsia="Times New Roman" w:hAnsi="Times New Roman" w:cs="Times New Roman"/>
                <w:color w:val="000000"/>
                <w:sz w:val="14"/>
                <w:szCs w:val="14"/>
                <w:rPrChange w:id="4594" w:author="Liezyl Liton" w:date="2017-08-21T21:34:00Z">
                  <w:rPr>
                    <w:ins w:id="4595" w:author="Liezyl Liton" w:date="2017-08-21T16:50:00Z"/>
                    <w:del w:id="4596" w:author="Jen" w:date="2017-08-25T11:58:00Z"/>
                    <w:rFonts w:ascii="Times New Roman" w:eastAsia="Times New Roman" w:hAnsi="Times New Roman" w:cs="Times New Roman"/>
                    <w:b/>
                    <w:bCs/>
                    <w:color w:val="000000"/>
                    <w:sz w:val="16"/>
                    <w:szCs w:val="16"/>
                  </w:rPr>
                </w:rPrChange>
              </w:rPr>
              <w:pPrChange w:id="4597" w:author="John Junico Bernados" w:date="2017-08-24T00:06:00Z">
                <w:pPr>
                  <w:spacing w:after="0" w:line="240" w:lineRule="auto"/>
                  <w:jc w:val="right"/>
                </w:pPr>
              </w:pPrChange>
            </w:pPr>
            <w:ins w:id="4598" w:author="Liezyl Liton" w:date="2017-08-21T16:50:00Z">
              <w:del w:id="4599" w:author="Jen" w:date="2017-08-25T11:58:00Z">
                <w:r w:rsidRPr="00617EC9" w:rsidDel="009B286C">
                  <w:rPr>
                    <w:rFonts w:ascii="Times New Roman" w:eastAsia="Times New Roman" w:hAnsi="Times New Roman" w:cs="Times New Roman"/>
                    <w:color w:val="000000"/>
                    <w:sz w:val="14"/>
                    <w:szCs w:val="14"/>
                    <w:rPrChange w:id="460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60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53BF4D1" w14:textId="4C89D16F" w:rsidR="00236F5F" w:rsidRPr="00617EC9" w:rsidDel="009B286C" w:rsidRDefault="00236F5F">
            <w:pPr>
              <w:spacing w:after="0" w:line="240" w:lineRule="auto"/>
              <w:ind w:hanging="450"/>
              <w:rPr>
                <w:ins w:id="4602" w:author="Liezyl Liton" w:date="2017-08-21T16:50:00Z"/>
                <w:del w:id="4603" w:author="Jen" w:date="2017-08-25T11:58:00Z"/>
                <w:rFonts w:ascii="Times New Roman" w:eastAsia="Times New Roman" w:hAnsi="Times New Roman" w:cs="Times New Roman"/>
                <w:color w:val="000000"/>
                <w:sz w:val="14"/>
                <w:szCs w:val="14"/>
                <w:rPrChange w:id="4604" w:author="Liezyl Liton" w:date="2017-08-21T21:34:00Z">
                  <w:rPr>
                    <w:ins w:id="4605" w:author="Liezyl Liton" w:date="2017-08-21T16:50:00Z"/>
                    <w:del w:id="4606" w:author="Jen" w:date="2017-08-25T11:58:00Z"/>
                    <w:rFonts w:ascii="Times New Roman" w:eastAsia="Times New Roman" w:hAnsi="Times New Roman" w:cs="Times New Roman"/>
                    <w:b/>
                    <w:bCs/>
                    <w:color w:val="000000"/>
                    <w:sz w:val="16"/>
                    <w:szCs w:val="16"/>
                  </w:rPr>
                </w:rPrChange>
              </w:rPr>
              <w:pPrChange w:id="4607" w:author="John Junico Bernados" w:date="2017-08-24T00:06:00Z">
                <w:pPr>
                  <w:spacing w:after="0" w:line="240" w:lineRule="auto"/>
                  <w:jc w:val="right"/>
                </w:pPr>
              </w:pPrChange>
            </w:pPr>
            <w:ins w:id="4608" w:author="Liezyl Liton" w:date="2017-08-21T16:50:00Z">
              <w:del w:id="4609" w:author="Jen" w:date="2017-08-25T11:58:00Z">
                <w:r w:rsidRPr="00617EC9" w:rsidDel="009B286C">
                  <w:rPr>
                    <w:rFonts w:ascii="Times New Roman" w:eastAsia="Times New Roman" w:hAnsi="Times New Roman" w:cs="Times New Roman"/>
                    <w:color w:val="000000"/>
                    <w:sz w:val="14"/>
                    <w:szCs w:val="14"/>
                    <w:rPrChange w:id="461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61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182BFE73" w14:textId="1C2BFC80" w:rsidR="00236F5F" w:rsidRPr="00617EC9" w:rsidDel="009B286C" w:rsidRDefault="00236F5F">
            <w:pPr>
              <w:spacing w:after="0" w:line="240" w:lineRule="auto"/>
              <w:ind w:hanging="450"/>
              <w:rPr>
                <w:ins w:id="4612" w:author="Liezyl Liton" w:date="2017-08-21T16:50:00Z"/>
                <w:del w:id="4613" w:author="Jen" w:date="2017-08-25T11:58:00Z"/>
                <w:rFonts w:ascii="Times New Roman" w:eastAsia="Times New Roman" w:hAnsi="Times New Roman" w:cs="Times New Roman"/>
                <w:color w:val="000000"/>
                <w:sz w:val="14"/>
                <w:szCs w:val="14"/>
                <w:rPrChange w:id="4614" w:author="Liezyl Liton" w:date="2017-08-21T21:34:00Z">
                  <w:rPr>
                    <w:ins w:id="4615" w:author="Liezyl Liton" w:date="2017-08-21T16:50:00Z"/>
                    <w:del w:id="4616" w:author="Jen" w:date="2017-08-25T11:58:00Z"/>
                    <w:rFonts w:ascii="Times New Roman" w:eastAsia="Times New Roman" w:hAnsi="Times New Roman" w:cs="Times New Roman"/>
                    <w:b/>
                    <w:bCs/>
                    <w:color w:val="000000"/>
                    <w:sz w:val="16"/>
                    <w:szCs w:val="16"/>
                  </w:rPr>
                </w:rPrChange>
              </w:rPr>
              <w:pPrChange w:id="4617" w:author="John Junico Bernados" w:date="2017-08-24T00:06:00Z">
                <w:pPr>
                  <w:spacing w:after="0" w:line="240" w:lineRule="auto"/>
                  <w:jc w:val="right"/>
                </w:pPr>
              </w:pPrChange>
            </w:pPr>
            <w:ins w:id="4618" w:author="Liezyl Liton" w:date="2017-08-21T16:50:00Z">
              <w:del w:id="4619" w:author="Jen" w:date="2017-08-25T11:58:00Z">
                <w:r w:rsidRPr="00617EC9" w:rsidDel="009B286C">
                  <w:rPr>
                    <w:rFonts w:ascii="Times New Roman" w:eastAsia="Times New Roman" w:hAnsi="Times New Roman" w:cs="Times New Roman"/>
                    <w:color w:val="000000"/>
                    <w:sz w:val="14"/>
                    <w:szCs w:val="14"/>
                    <w:rPrChange w:id="462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62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6ACD3374" w14:textId="4F7F41F0" w:rsidR="00236F5F" w:rsidRPr="00617EC9" w:rsidDel="009B286C" w:rsidRDefault="00236F5F">
            <w:pPr>
              <w:spacing w:after="0" w:line="240" w:lineRule="auto"/>
              <w:ind w:hanging="450"/>
              <w:rPr>
                <w:ins w:id="4622" w:author="Liezyl Liton" w:date="2017-08-21T16:50:00Z"/>
                <w:del w:id="4623" w:author="Jen" w:date="2017-08-25T11:58:00Z"/>
                <w:rFonts w:ascii="Times New Roman" w:eastAsia="Times New Roman" w:hAnsi="Times New Roman" w:cs="Times New Roman"/>
                <w:color w:val="000000"/>
                <w:sz w:val="14"/>
                <w:szCs w:val="14"/>
                <w:rPrChange w:id="4624" w:author="Liezyl Liton" w:date="2017-08-21T21:34:00Z">
                  <w:rPr>
                    <w:ins w:id="4625" w:author="Liezyl Liton" w:date="2017-08-21T16:50:00Z"/>
                    <w:del w:id="4626" w:author="Jen" w:date="2017-08-25T11:58:00Z"/>
                    <w:rFonts w:ascii="Times New Roman" w:eastAsia="Times New Roman" w:hAnsi="Times New Roman" w:cs="Times New Roman"/>
                    <w:b/>
                    <w:bCs/>
                    <w:color w:val="000000"/>
                    <w:sz w:val="16"/>
                    <w:szCs w:val="16"/>
                  </w:rPr>
                </w:rPrChange>
              </w:rPr>
              <w:pPrChange w:id="4627" w:author="John Junico Bernados" w:date="2017-08-24T00:06:00Z">
                <w:pPr>
                  <w:spacing w:after="0" w:line="240" w:lineRule="auto"/>
                  <w:jc w:val="right"/>
                </w:pPr>
              </w:pPrChange>
            </w:pPr>
            <w:ins w:id="4628" w:author="Liezyl Liton" w:date="2017-08-21T16:50:00Z">
              <w:del w:id="4629" w:author="Jen" w:date="2017-08-25T11:58:00Z">
                <w:r w:rsidRPr="00617EC9" w:rsidDel="009B286C">
                  <w:rPr>
                    <w:rFonts w:ascii="Times New Roman" w:eastAsia="Times New Roman" w:hAnsi="Times New Roman" w:cs="Times New Roman"/>
                    <w:color w:val="000000"/>
                    <w:sz w:val="14"/>
                    <w:szCs w:val="14"/>
                    <w:rPrChange w:id="463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63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D3BD363" w14:textId="409CF3D6" w:rsidR="00236F5F" w:rsidRPr="00617EC9" w:rsidDel="009B286C" w:rsidRDefault="00236F5F">
            <w:pPr>
              <w:spacing w:after="0" w:line="240" w:lineRule="auto"/>
              <w:ind w:hanging="450"/>
              <w:rPr>
                <w:ins w:id="4632" w:author="Liezyl Liton" w:date="2017-08-21T16:50:00Z"/>
                <w:del w:id="4633" w:author="Jen" w:date="2017-08-25T11:58:00Z"/>
                <w:rFonts w:ascii="Times New Roman" w:eastAsia="Times New Roman" w:hAnsi="Times New Roman" w:cs="Times New Roman"/>
                <w:color w:val="000000"/>
                <w:sz w:val="14"/>
                <w:szCs w:val="14"/>
                <w:rPrChange w:id="4634" w:author="Liezyl Liton" w:date="2017-08-21T21:34:00Z">
                  <w:rPr>
                    <w:ins w:id="4635" w:author="Liezyl Liton" w:date="2017-08-21T16:50:00Z"/>
                    <w:del w:id="4636" w:author="Jen" w:date="2017-08-25T11:58:00Z"/>
                    <w:rFonts w:ascii="Times New Roman" w:eastAsia="Times New Roman" w:hAnsi="Times New Roman" w:cs="Times New Roman"/>
                    <w:b/>
                    <w:bCs/>
                    <w:color w:val="000000"/>
                    <w:sz w:val="16"/>
                    <w:szCs w:val="16"/>
                  </w:rPr>
                </w:rPrChange>
              </w:rPr>
              <w:pPrChange w:id="4637" w:author="John Junico Bernados" w:date="2017-08-24T00:06:00Z">
                <w:pPr>
                  <w:spacing w:after="0" w:line="240" w:lineRule="auto"/>
                  <w:jc w:val="right"/>
                </w:pPr>
              </w:pPrChange>
            </w:pPr>
            <w:ins w:id="4638" w:author="Liezyl Liton" w:date="2017-08-21T16:50:00Z">
              <w:del w:id="4639" w:author="Jen" w:date="2017-08-25T11:58:00Z">
                <w:r w:rsidRPr="00617EC9" w:rsidDel="009B286C">
                  <w:rPr>
                    <w:rFonts w:ascii="Times New Roman" w:eastAsia="Times New Roman" w:hAnsi="Times New Roman" w:cs="Times New Roman"/>
                    <w:color w:val="000000"/>
                    <w:sz w:val="14"/>
                    <w:szCs w:val="14"/>
                    <w:rPrChange w:id="464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64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5B296CAE" w14:textId="0A940B5A" w:rsidR="00236F5F" w:rsidRPr="00617EC9" w:rsidDel="009B286C" w:rsidRDefault="00236F5F">
            <w:pPr>
              <w:spacing w:after="0" w:line="240" w:lineRule="auto"/>
              <w:ind w:hanging="450"/>
              <w:rPr>
                <w:ins w:id="4642" w:author="Liezyl Liton" w:date="2017-08-21T16:50:00Z"/>
                <w:del w:id="4643" w:author="Jen" w:date="2017-08-25T11:58:00Z"/>
                <w:rFonts w:ascii="Times New Roman" w:eastAsia="Times New Roman" w:hAnsi="Times New Roman" w:cs="Times New Roman"/>
                <w:color w:val="000000"/>
                <w:sz w:val="14"/>
                <w:szCs w:val="14"/>
                <w:rPrChange w:id="4644" w:author="Liezyl Liton" w:date="2017-08-21T21:34:00Z">
                  <w:rPr>
                    <w:ins w:id="4645" w:author="Liezyl Liton" w:date="2017-08-21T16:50:00Z"/>
                    <w:del w:id="4646" w:author="Jen" w:date="2017-08-25T11:58:00Z"/>
                    <w:rFonts w:ascii="Times New Roman" w:eastAsia="Times New Roman" w:hAnsi="Times New Roman" w:cs="Times New Roman"/>
                    <w:b/>
                    <w:bCs/>
                    <w:color w:val="000000"/>
                    <w:sz w:val="16"/>
                    <w:szCs w:val="16"/>
                  </w:rPr>
                </w:rPrChange>
              </w:rPr>
              <w:pPrChange w:id="4647" w:author="John Junico Bernados" w:date="2017-08-24T00:06:00Z">
                <w:pPr>
                  <w:spacing w:after="0" w:line="240" w:lineRule="auto"/>
                  <w:jc w:val="right"/>
                </w:pPr>
              </w:pPrChange>
            </w:pPr>
            <w:ins w:id="4648" w:author="Liezyl Liton" w:date="2017-08-21T16:50:00Z">
              <w:del w:id="4649" w:author="Jen" w:date="2017-08-25T11:58:00Z">
                <w:r w:rsidRPr="00617EC9" w:rsidDel="009B286C">
                  <w:rPr>
                    <w:rFonts w:ascii="Times New Roman" w:eastAsia="Times New Roman" w:hAnsi="Times New Roman" w:cs="Times New Roman"/>
                    <w:color w:val="000000"/>
                    <w:sz w:val="14"/>
                    <w:szCs w:val="14"/>
                    <w:rPrChange w:id="465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00" w:type="dxa"/>
            <w:tcBorders>
              <w:top w:val="nil"/>
              <w:left w:val="nil"/>
              <w:bottom w:val="single" w:sz="8" w:space="0" w:color="auto"/>
              <w:right w:val="single" w:sz="8" w:space="0" w:color="auto"/>
            </w:tcBorders>
            <w:shd w:val="clear" w:color="auto" w:fill="auto"/>
            <w:vAlign w:val="center"/>
            <w:tcPrChange w:id="4651"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F3B48BE" w14:textId="2551E553" w:rsidR="00236F5F" w:rsidRPr="00617EC9" w:rsidDel="009B286C" w:rsidRDefault="00236F5F">
            <w:pPr>
              <w:spacing w:after="0" w:line="240" w:lineRule="auto"/>
              <w:ind w:hanging="450"/>
              <w:rPr>
                <w:ins w:id="4652" w:author="Liezyl Liton" w:date="2017-08-21T16:50:00Z"/>
                <w:del w:id="4653" w:author="Jen" w:date="2017-08-25T11:58:00Z"/>
                <w:rFonts w:ascii="Times New Roman" w:eastAsia="Times New Roman" w:hAnsi="Times New Roman" w:cs="Times New Roman"/>
                <w:color w:val="000000"/>
                <w:sz w:val="14"/>
                <w:szCs w:val="14"/>
                <w:rPrChange w:id="4654" w:author="Liezyl Liton" w:date="2017-08-21T21:34:00Z">
                  <w:rPr>
                    <w:ins w:id="4655" w:author="Liezyl Liton" w:date="2017-08-21T16:50:00Z"/>
                    <w:del w:id="4656" w:author="Jen" w:date="2017-08-25T11:58:00Z"/>
                    <w:rFonts w:ascii="Times New Roman" w:eastAsia="Times New Roman" w:hAnsi="Times New Roman" w:cs="Times New Roman"/>
                    <w:b/>
                    <w:bCs/>
                    <w:color w:val="000000"/>
                    <w:sz w:val="16"/>
                    <w:szCs w:val="16"/>
                  </w:rPr>
                </w:rPrChange>
              </w:rPr>
              <w:pPrChange w:id="4657" w:author="John Junico Bernados" w:date="2017-08-24T00:06:00Z">
                <w:pPr>
                  <w:spacing w:after="0" w:line="240" w:lineRule="auto"/>
                  <w:jc w:val="right"/>
                </w:pPr>
              </w:pPrChange>
            </w:pPr>
            <w:ins w:id="4658" w:author="Liezyl Liton" w:date="2017-08-21T16:50:00Z">
              <w:del w:id="4659" w:author="Jen" w:date="2017-08-25T11:58:00Z">
                <w:r w:rsidRPr="00617EC9" w:rsidDel="009B286C">
                  <w:rPr>
                    <w:rFonts w:ascii="Times New Roman" w:eastAsia="Times New Roman" w:hAnsi="Times New Roman" w:cs="Times New Roman"/>
                    <w:color w:val="000000"/>
                    <w:sz w:val="14"/>
                    <w:szCs w:val="14"/>
                    <w:rPrChange w:id="466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810" w:type="dxa"/>
            <w:tcBorders>
              <w:top w:val="nil"/>
              <w:left w:val="nil"/>
              <w:bottom w:val="single" w:sz="8" w:space="0" w:color="auto"/>
              <w:right w:val="single" w:sz="8" w:space="0" w:color="auto"/>
            </w:tcBorders>
            <w:shd w:val="clear" w:color="auto" w:fill="auto"/>
            <w:vAlign w:val="center"/>
            <w:tcPrChange w:id="4661"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06292B2" w14:textId="4DEA69BF" w:rsidR="00236F5F" w:rsidRPr="00617EC9" w:rsidDel="009B286C" w:rsidRDefault="00236F5F">
            <w:pPr>
              <w:spacing w:after="0" w:line="240" w:lineRule="auto"/>
              <w:ind w:hanging="450"/>
              <w:rPr>
                <w:ins w:id="4662" w:author="Liezyl Liton" w:date="2017-08-21T16:50:00Z"/>
                <w:del w:id="4663" w:author="Jen" w:date="2017-08-25T11:58:00Z"/>
                <w:rFonts w:ascii="Times New Roman" w:eastAsia="Times New Roman" w:hAnsi="Times New Roman" w:cs="Times New Roman"/>
                <w:color w:val="000000"/>
                <w:sz w:val="14"/>
                <w:szCs w:val="14"/>
                <w:rPrChange w:id="4664" w:author="Liezyl Liton" w:date="2017-08-21T21:34:00Z">
                  <w:rPr>
                    <w:ins w:id="4665" w:author="Liezyl Liton" w:date="2017-08-21T16:50:00Z"/>
                    <w:del w:id="4666" w:author="Jen" w:date="2017-08-25T11:58:00Z"/>
                    <w:rFonts w:ascii="Times New Roman" w:eastAsia="Times New Roman" w:hAnsi="Times New Roman" w:cs="Times New Roman"/>
                    <w:b/>
                    <w:bCs/>
                    <w:color w:val="000000"/>
                    <w:sz w:val="16"/>
                    <w:szCs w:val="16"/>
                  </w:rPr>
                </w:rPrChange>
              </w:rPr>
              <w:pPrChange w:id="4667" w:author="John Junico Bernados" w:date="2017-08-24T00:06:00Z">
                <w:pPr>
                  <w:spacing w:after="0" w:line="240" w:lineRule="auto"/>
                  <w:jc w:val="right"/>
                </w:pPr>
              </w:pPrChange>
            </w:pPr>
            <w:ins w:id="4668" w:author="Liezyl Liton" w:date="2017-08-21T16:50:00Z">
              <w:del w:id="4669" w:author="Jen" w:date="2017-08-25T11:58:00Z">
                <w:r w:rsidRPr="00617EC9" w:rsidDel="009B286C">
                  <w:rPr>
                    <w:rFonts w:ascii="Times New Roman" w:eastAsia="Times New Roman" w:hAnsi="Times New Roman" w:cs="Times New Roman"/>
                    <w:color w:val="000000"/>
                    <w:sz w:val="14"/>
                    <w:szCs w:val="14"/>
                    <w:rPrChange w:id="4670" w:author="Liezyl Liton" w:date="2017-08-21T21:34:00Z">
                      <w:rPr>
                        <w:rFonts w:ascii="Times New Roman" w:eastAsia="Times New Roman" w:hAnsi="Times New Roman" w:cs="Times New Roman"/>
                        <w:color w:val="000000"/>
                        <w:sz w:val="16"/>
                        <w:szCs w:val="16"/>
                      </w:rPr>
                    </w:rPrChange>
                  </w:rPr>
                  <w:delText xml:space="preserve">                    -   </w:delText>
                </w:r>
              </w:del>
            </w:ins>
          </w:p>
        </w:tc>
        <w:tc>
          <w:tcPr>
            <w:tcW w:w="990" w:type="dxa"/>
            <w:tcBorders>
              <w:top w:val="nil"/>
              <w:left w:val="nil"/>
              <w:bottom w:val="single" w:sz="8" w:space="0" w:color="auto"/>
              <w:right w:val="single" w:sz="8" w:space="0" w:color="auto"/>
            </w:tcBorders>
            <w:shd w:val="clear" w:color="auto" w:fill="auto"/>
            <w:vAlign w:val="center"/>
            <w:tcPrChange w:id="4671"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60A258D4" w14:textId="32D0BE36" w:rsidR="00236F5F" w:rsidRPr="00617EC9" w:rsidDel="009B286C" w:rsidRDefault="00236F5F">
            <w:pPr>
              <w:spacing w:after="0" w:line="240" w:lineRule="auto"/>
              <w:ind w:hanging="450"/>
              <w:rPr>
                <w:ins w:id="4672" w:author="Liezyl Liton" w:date="2017-08-21T16:50:00Z"/>
                <w:del w:id="4673" w:author="Jen" w:date="2017-08-25T11:58:00Z"/>
                <w:rFonts w:ascii="Times New Roman" w:eastAsia="Times New Roman" w:hAnsi="Times New Roman" w:cs="Times New Roman"/>
                <w:color w:val="000000"/>
                <w:sz w:val="14"/>
                <w:szCs w:val="14"/>
                <w:rPrChange w:id="4674" w:author="Liezyl Liton" w:date="2017-08-21T21:34:00Z">
                  <w:rPr>
                    <w:ins w:id="4675" w:author="Liezyl Liton" w:date="2017-08-21T16:50:00Z"/>
                    <w:del w:id="4676" w:author="Jen" w:date="2017-08-25T11:58:00Z"/>
                    <w:rFonts w:ascii="Times New Roman" w:eastAsia="Times New Roman" w:hAnsi="Times New Roman" w:cs="Times New Roman"/>
                    <w:b/>
                    <w:bCs/>
                    <w:color w:val="000000"/>
                    <w:sz w:val="16"/>
                    <w:szCs w:val="16"/>
                  </w:rPr>
                </w:rPrChange>
              </w:rPr>
              <w:pPrChange w:id="4677" w:author="John Junico Bernados" w:date="2017-08-24T00:06:00Z">
                <w:pPr>
                  <w:spacing w:after="0" w:line="240" w:lineRule="auto"/>
                  <w:jc w:val="right"/>
                </w:pPr>
              </w:pPrChange>
            </w:pPr>
            <w:ins w:id="4678" w:author="Liezyl Liton" w:date="2017-08-21T16:50:00Z">
              <w:del w:id="4679" w:author="Jen" w:date="2017-08-25T11:58:00Z">
                <w:r w:rsidRPr="00617EC9" w:rsidDel="009B286C">
                  <w:rPr>
                    <w:rFonts w:ascii="Times New Roman" w:eastAsia="Times New Roman" w:hAnsi="Times New Roman" w:cs="Times New Roman"/>
                    <w:color w:val="000000"/>
                    <w:sz w:val="14"/>
                    <w:szCs w:val="14"/>
                    <w:rPrChange w:id="4680" w:author="Liezyl Liton" w:date="2017-08-21T21:34:00Z">
                      <w:rPr>
                        <w:rFonts w:ascii="Times New Roman" w:eastAsia="Times New Roman" w:hAnsi="Times New Roman" w:cs="Times New Roman"/>
                        <w:color w:val="000000"/>
                        <w:sz w:val="16"/>
                        <w:szCs w:val="16"/>
                      </w:rPr>
                    </w:rPrChange>
                  </w:rPr>
                  <w:delText xml:space="preserve">                                  -   </w:delText>
                </w:r>
              </w:del>
            </w:ins>
          </w:p>
        </w:tc>
      </w:tr>
      <w:tr w:rsidR="00E2745D" w:rsidRPr="00617EC9" w:rsidDel="009B286C" w14:paraId="3EE84788" w14:textId="0D28D274" w:rsidTr="00225D19">
        <w:tblPrEx>
          <w:tblPrExChange w:id="4681" w:author="John Junico Bernados" w:date="2017-08-23T23:55:00Z">
            <w:tblPrEx>
              <w:tblW w:w="11675" w:type="dxa"/>
            </w:tblPrEx>
          </w:tblPrExChange>
        </w:tblPrEx>
        <w:trPr>
          <w:trHeight w:val="310"/>
          <w:jc w:val="center"/>
          <w:ins w:id="4682" w:author="Liezyl Liton" w:date="2017-08-21T16:50:00Z"/>
          <w:del w:id="4683" w:author="Jen" w:date="2017-08-25T11:58:00Z"/>
          <w:trPrChange w:id="4684" w:author="John Junico Bernados" w:date="2017-08-23T23:55:00Z">
            <w:trPr>
              <w:trHeight w:val="310"/>
            </w:trPr>
          </w:trPrChange>
        </w:trPr>
        <w:tc>
          <w:tcPr>
            <w:tcW w:w="990" w:type="dxa"/>
            <w:tcBorders>
              <w:top w:val="nil"/>
              <w:left w:val="single" w:sz="8" w:space="0" w:color="auto"/>
              <w:bottom w:val="single" w:sz="8" w:space="0" w:color="auto"/>
              <w:right w:val="single" w:sz="8" w:space="0" w:color="auto"/>
            </w:tcBorders>
            <w:shd w:val="clear" w:color="auto" w:fill="auto"/>
            <w:vAlign w:val="center"/>
            <w:tcPrChange w:id="4685" w:author="John Junico Bernados" w:date="2017-08-23T23:55:00Z">
              <w:tcPr>
                <w:tcW w:w="990" w:type="dxa"/>
                <w:tcBorders>
                  <w:top w:val="nil"/>
                  <w:left w:val="single" w:sz="8" w:space="0" w:color="auto"/>
                  <w:bottom w:val="single" w:sz="8" w:space="0" w:color="auto"/>
                  <w:right w:val="single" w:sz="8" w:space="0" w:color="auto"/>
                </w:tcBorders>
                <w:shd w:val="clear" w:color="auto" w:fill="auto"/>
                <w:vAlign w:val="center"/>
              </w:tcPr>
            </w:tcPrChange>
          </w:tcPr>
          <w:p w14:paraId="0108F8C9" w14:textId="0A0A2ACD" w:rsidR="00236F5F" w:rsidRPr="00617EC9" w:rsidDel="009B286C" w:rsidRDefault="00236F5F">
            <w:pPr>
              <w:spacing w:after="0" w:line="240" w:lineRule="auto"/>
              <w:ind w:hanging="450"/>
              <w:rPr>
                <w:ins w:id="4686" w:author="Liezyl Liton" w:date="2017-08-21T16:50:00Z"/>
                <w:del w:id="4687" w:author="Jen" w:date="2017-08-25T11:58:00Z"/>
                <w:rFonts w:ascii="Times New Roman" w:eastAsia="Times New Roman" w:hAnsi="Times New Roman" w:cs="Times New Roman"/>
                <w:b/>
                <w:bCs/>
                <w:color w:val="000000"/>
                <w:sz w:val="14"/>
                <w:szCs w:val="14"/>
                <w:rPrChange w:id="4688" w:author="Liezyl Liton" w:date="2017-08-21T21:34:00Z">
                  <w:rPr>
                    <w:ins w:id="4689" w:author="Liezyl Liton" w:date="2017-08-21T16:50:00Z"/>
                    <w:del w:id="4690" w:author="Jen" w:date="2017-08-25T11:58:00Z"/>
                    <w:rFonts w:ascii="Times New Roman" w:eastAsia="Times New Roman" w:hAnsi="Times New Roman" w:cs="Times New Roman"/>
                    <w:b/>
                    <w:bCs/>
                    <w:color w:val="000000"/>
                    <w:sz w:val="18"/>
                    <w:szCs w:val="18"/>
                  </w:rPr>
                </w:rPrChange>
              </w:rPr>
              <w:pPrChange w:id="4691" w:author="John Junico Bernados" w:date="2017-08-24T00:06:00Z">
                <w:pPr>
                  <w:spacing w:after="0" w:line="240" w:lineRule="auto"/>
                  <w:jc w:val="right"/>
                </w:pPr>
              </w:pPrChange>
            </w:pPr>
            <w:ins w:id="4692" w:author="Liezyl Liton" w:date="2017-08-21T16:50:00Z">
              <w:del w:id="4693" w:author="Jen" w:date="2017-08-25T11:58:00Z">
                <w:r w:rsidRPr="00617EC9" w:rsidDel="009B286C">
                  <w:rPr>
                    <w:rFonts w:ascii="Times New Roman" w:eastAsia="Times New Roman" w:hAnsi="Times New Roman" w:cs="Times New Roman"/>
                    <w:b/>
                    <w:bCs/>
                    <w:color w:val="000000"/>
                    <w:sz w:val="14"/>
                    <w:szCs w:val="14"/>
                    <w:rPrChange w:id="4694" w:author="Liezyl Liton" w:date="2017-08-21T21:34:00Z">
                      <w:rPr>
                        <w:rFonts w:ascii="Times New Roman" w:eastAsia="Times New Roman" w:hAnsi="Times New Roman" w:cs="Times New Roman"/>
                        <w:b/>
                        <w:bCs/>
                        <w:color w:val="000000"/>
                        <w:sz w:val="18"/>
                      </w:rPr>
                    </w:rPrChange>
                  </w:rPr>
                  <w:delText>Total</w:delText>
                </w:r>
              </w:del>
            </w:ins>
          </w:p>
        </w:tc>
        <w:tc>
          <w:tcPr>
            <w:tcW w:w="810" w:type="dxa"/>
            <w:tcBorders>
              <w:top w:val="nil"/>
              <w:left w:val="nil"/>
              <w:bottom w:val="single" w:sz="8" w:space="0" w:color="auto"/>
              <w:right w:val="single" w:sz="8" w:space="0" w:color="auto"/>
            </w:tcBorders>
            <w:shd w:val="clear" w:color="auto" w:fill="auto"/>
            <w:vAlign w:val="center"/>
            <w:tcPrChange w:id="469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503CF6A2" w14:textId="4318A63B" w:rsidR="00236F5F" w:rsidRPr="00617EC9" w:rsidDel="009B286C" w:rsidRDefault="00236F5F">
            <w:pPr>
              <w:spacing w:after="0" w:line="240" w:lineRule="auto"/>
              <w:ind w:hanging="450"/>
              <w:rPr>
                <w:ins w:id="4696" w:author="Liezyl Liton" w:date="2017-08-21T16:50:00Z"/>
                <w:del w:id="4697" w:author="Jen" w:date="2017-08-25T11:58:00Z"/>
                <w:rFonts w:ascii="Times New Roman" w:eastAsia="Times New Roman" w:hAnsi="Times New Roman" w:cs="Times New Roman"/>
                <w:b/>
                <w:bCs/>
                <w:color w:val="000000"/>
                <w:sz w:val="14"/>
                <w:szCs w:val="14"/>
                <w:rPrChange w:id="4698" w:author="Liezyl Liton" w:date="2017-08-21T21:34:00Z">
                  <w:rPr>
                    <w:ins w:id="4699" w:author="Liezyl Liton" w:date="2017-08-21T16:50:00Z"/>
                    <w:del w:id="4700" w:author="Jen" w:date="2017-08-25T11:58:00Z"/>
                    <w:rFonts w:ascii="Times New Roman" w:eastAsia="Times New Roman" w:hAnsi="Times New Roman" w:cs="Times New Roman"/>
                    <w:b/>
                    <w:bCs/>
                    <w:color w:val="000000"/>
                    <w:sz w:val="16"/>
                    <w:szCs w:val="16"/>
                  </w:rPr>
                </w:rPrChange>
              </w:rPr>
              <w:pPrChange w:id="4701" w:author="John Junico Bernados" w:date="2017-08-24T00:06:00Z">
                <w:pPr>
                  <w:spacing w:after="0" w:line="240" w:lineRule="auto"/>
                  <w:jc w:val="right"/>
                </w:pPr>
              </w:pPrChange>
            </w:pPr>
            <w:ins w:id="4702" w:author="Liezyl Liton" w:date="2017-08-21T16:50:00Z">
              <w:del w:id="4703" w:author="Jen" w:date="2017-08-25T11:58:00Z">
                <w:r w:rsidRPr="00617EC9" w:rsidDel="009B286C">
                  <w:rPr>
                    <w:rFonts w:ascii="Times New Roman" w:eastAsia="Times New Roman" w:hAnsi="Times New Roman" w:cs="Times New Roman"/>
                    <w:b/>
                    <w:bCs/>
                    <w:color w:val="000000"/>
                    <w:sz w:val="14"/>
                    <w:szCs w:val="14"/>
                    <w:rPrChange w:id="4704" w:author="Liezyl Liton" w:date="2017-08-21T21:34:00Z">
                      <w:rPr>
                        <w:rFonts w:ascii="Times New Roman" w:eastAsia="Times New Roman" w:hAnsi="Times New Roman" w:cs="Times New Roman"/>
                        <w:b/>
                        <w:bCs/>
                        <w:color w:val="000000"/>
                        <w:sz w:val="16"/>
                        <w:szCs w:val="16"/>
                      </w:rPr>
                    </w:rPrChange>
                  </w:rPr>
                  <w:delText xml:space="preserve">      12,266 </w:delText>
                </w:r>
              </w:del>
            </w:ins>
          </w:p>
        </w:tc>
        <w:tc>
          <w:tcPr>
            <w:tcW w:w="900" w:type="dxa"/>
            <w:tcBorders>
              <w:top w:val="nil"/>
              <w:left w:val="nil"/>
              <w:bottom w:val="single" w:sz="8" w:space="0" w:color="auto"/>
              <w:right w:val="single" w:sz="8" w:space="0" w:color="auto"/>
            </w:tcBorders>
            <w:shd w:val="clear" w:color="auto" w:fill="auto"/>
            <w:vAlign w:val="center"/>
            <w:tcPrChange w:id="470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DCE86DC" w14:textId="23AE0246" w:rsidR="00236F5F" w:rsidRPr="00617EC9" w:rsidDel="009B286C" w:rsidRDefault="00236F5F">
            <w:pPr>
              <w:spacing w:after="0" w:line="240" w:lineRule="auto"/>
              <w:ind w:hanging="450"/>
              <w:rPr>
                <w:ins w:id="4706" w:author="Liezyl Liton" w:date="2017-08-21T16:50:00Z"/>
                <w:del w:id="4707" w:author="Jen" w:date="2017-08-25T11:58:00Z"/>
                <w:rFonts w:ascii="Times New Roman" w:eastAsia="Times New Roman" w:hAnsi="Times New Roman" w:cs="Times New Roman"/>
                <w:b/>
                <w:bCs/>
                <w:color w:val="000000"/>
                <w:sz w:val="14"/>
                <w:szCs w:val="14"/>
                <w:rPrChange w:id="4708" w:author="Liezyl Liton" w:date="2017-08-21T21:34:00Z">
                  <w:rPr>
                    <w:ins w:id="4709" w:author="Liezyl Liton" w:date="2017-08-21T16:50:00Z"/>
                    <w:del w:id="4710" w:author="Jen" w:date="2017-08-25T11:58:00Z"/>
                    <w:rFonts w:ascii="Times New Roman" w:eastAsia="Times New Roman" w:hAnsi="Times New Roman" w:cs="Times New Roman"/>
                    <w:b/>
                    <w:bCs/>
                    <w:color w:val="000000"/>
                    <w:sz w:val="16"/>
                    <w:szCs w:val="16"/>
                  </w:rPr>
                </w:rPrChange>
              </w:rPr>
              <w:pPrChange w:id="4711" w:author="John Junico Bernados" w:date="2017-08-24T00:06:00Z">
                <w:pPr>
                  <w:spacing w:after="0" w:line="240" w:lineRule="auto"/>
                  <w:jc w:val="right"/>
                </w:pPr>
              </w:pPrChange>
            </w:pPr>
            <w:ins w:id="4712" w:author="Liezyl Liton" w:date="2017-08-21T16:50:00Z">
              <w:del w:id="4713" w:author="Jen" w:date="2017-08-25T11:58:00Z">
                <w:r w:rsidRPr="00617EC9" w:rsidDel="009B286C">
                  <w:rPr>
                    <w:rFonts w:ascii="Times New Roman" w:eastAsia="Times New Roman" w:hAnsi="Times New Roman" w:cs="Times New Roman"/>
                    <w:b/>
                    <w:bCs/>
                    <w:color w:val="000000"/>
                    <w:sz w:val="14"/>
                    <w:szCs w:val="14"/>
                    <w:rPrChange w:id="4714" w:author="Liezyl Liton" w:date="2017-08-21T21:34:00Z">
                      <w:rPr>
                        <w:rFonts w:ascii="Times New Roman" w:eastAsia="Times New Roman" w:hAnsi="Times New Roman" w:cs="Times New Roman"/>
                        <w:b/>
                        <w:bCs/>
                        <w:color w:val="000000"/>
                        <w:sz w:val="16"/>
                        <w:szCs w:val="16"/>
                      </w:rPr>
                    </w:rPrChange>
                  </w:rPr>
                  <w:delText xml:space="preserve">          72,443,740 </w:delText>
                </w:r>
              </w:del>
            </w:ins>
          </w:p>
        </w:tc>
        <w:tc>
          <w:tcPr>
            <w:tcW w:w="810" w:type="dxa"/>
            <w:tcBorders>
              <w:top w:val="nil"/>
              <w:left w:val="nil"/>
              <w:bottom w:val="single" w:sz="8" w:space="0" w:color="auto"/>
              <w:right w:val="single" w:sz="8" w:space="0" w:color="auto"/>
            </w:tcBorders>
            <w:shd w:val="clear" w:color="auto" w:fill="auto"/>
            <w:vAlign w:val="center"/>
            <w:tcPrChange w:id="471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07187B58" w14:textId="6599ECED" w:rsidR="00236F5F" w:rsidRPr="00617EC9" w:rsidDel="009B286C" w:rsidRDefault="00236F5F">
            <w:pPr>
              <w:spacing w:after="0" w:line="240" w:lineRule="auto"/>
              <w:ind w:hanging="450"/>
              <w:rPr>
                <w:ins w:id="4716" w:author="Liezyl Liton" w:date="2017-08-21T16:50:00Z"/>
                <w:del w:id="4717" w:author="Jen" w:date="2017-08-25T11:58:00Z"/>
                <w:rFonts w:ascii="Times New Roman" w:eastAsia="Times New Roman" w:hAnsi="Times New Roman" w:cs="Times New Roman"/>
                <w:b/>
                <w:bCs/>
                <w:color w:val="000000"/>
                <w:sz w:val="14"/>
                <w:szCs w:val="14"/>
                <w:rPrChange w:id="4718" w:author="Liezyl Liton" w:date="2017-08-21T21:34:00Z">
                  <w:rPr>
                    <w:ins w:id="4719" w:author="Liezyl Liton" w:date="2017-08-21T16:50:00Z"/>
                    <w:del w:id="4720" w:author="Jen" w:date="2017-08-25T11:58:00Z"/>
                    <w:rFonts w:ascii="Times New Roman" w:eastAsia="Times New Roman" w:hAnsi="Times New Roman" w:cs="Times New Roman"/>
                    <w:b/>
                    <w:bCs/>
                    <w:color w:val="000000"/>
                    <w:sz w:val="16"/>
                    <w:szCs w:val="16"/>
                  </w:rPr>
                </w:rPrChange>
              </w:rPr>
              <w:pPrChange w:id="4721" w:author="John Junico Bernados" w:date="2017-08-24T00:06:00Z">
                <w:pPr>
                  <w:spacing w:after="0" w:line="240" w:lineRule="auto"/>
                  <w:jc w:val="right"/>
                </w:pPr>
              </w:pPrChange>
            </w:pPr>
            <w:ins w:id="4722" w:author="Liezyl Liton" w:date="2017-08-21T16:50:00Z">
              <w:del w:id="4723" w:author="Jen" w:date="2017-08-25T11:58:00Z">
                <w:r w:rsidRPr="00617EC9" w:rsidDel="009B286C">
                  <w:rPr>
                    <w:rFonts w:ascii="Times New Roman" w:eastAsia="Times New Roman" w:hAnsi="Times New Roman" w:cs="Times New Roman"/>
                    <w:b/>
                    <w:bCs/>
                    <w:color w:val="000000"/>
                    <w:sz w:val="14"/>
                    <w:szCs w:val="14"/>
                    <w:rPrChange w:id="4724" w:author="Liezyl Liton" w:date="2017-08-21T21:34:00Z">
                      <w:rPr>
                        <w:rFonts w:ascii="Times New Roman" w:eastAsia="Times New Roman" w:hAnsi="Times New Roman" w:cs="Times New Roman"/>
                        <w:b/>
                        <w:bCs/>
                        <w:color w:val="000000"/>
                        <w:sz w:val="16"/>
                        <w:szCs w:val="16"/>
                      </w:rPr>
                    </w:rPrChange>
                  </w:rPr>
                  <w:delText xml:space="preserve">      8,478 </w:delText>
                </w:r>
              </w:del>
            </w:ins>
          </w:p>
        </w:tc>
        <w:tc>
          <w:tcPr>
            <w:tcW w:w="900" w:type="dxa"/>
            <w:tcBorders>
              <w:top w:val="nil"/>
              <w:left w:val="nil"/>
              <w:bottom w:val="single" w:sz="8" w:space="0" w:color="auto"/>
              <w:right w:val="single" w:sz="8" w:space="0" w:color="auto"/>
            </w:tcBorders>
            <w:shd w:val="clear" w:color="auto" w:fill="auto"/>
            <w:vAlign w:val="center"/>
            <w:tcPrChange w:id="472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51409524" w14:textId="5D233476" w:rsidR="00236F5F" w:rsidRPr="00617EC9" w:rsidDel="009B286C" w:rsidRDefault="00236F5F">
            <w:pPr>
              <w:spacing w:after="0" w:line="240" w:lineRule="auto"/>
              <w:ind w:hanging="450"/>
              <w:rPr>
                <w:ins w:id="4726" w:author="Liezyl Liton" w:date="2017-08-21T16:50:00Z"/>
                <w:del w:id="4727" w:author="Jen" w:date="2017-08-25T11:58:00Z"/>
                <w:rFonts w:ascii="Times New Roman" w:eastAsia="Times New Roman" w:hAnsi="Times New Roman" w:cs="Times New Roman"/>
                <w:b/>
                <w:bCs/>
                <w:color w:val="000000"/>
                <w:sz w:val="14"/>
                <w:szCs w:val="14"/>
                <w:rPrChange w:id="4728" w:author="Liezyl Liton" w:date="2017-08-21T21:34:00Z">
                  <w:rPr>
                    <w:ins w:id="4729" w:author="Liezyl Liton" w:date="2017-08-21T16:50:00Z"/>
                    <w:del w:id="4730" w:author="Jen" w:date="2017-08-25T11:58:00Z"/>
                    <w:rFonts w:ascii="Times New Roman" w:eastAsia="Times New Roman" w:hAnsi="Times New Roman" w:cs="Times New Roman"/>
                    <w:b/>
                    <w:bCs/>
                    <w:color w:val="000000"/>
                    <w:sz w:val="16"/>
                    <w:szCs w:val="16"/>
                  </w:rPr>
                </w:rPrChange>
              </w:rPr>
              <w:pPrChange w:id="4731" w:author="John Junico Bernados" w:date="2017-08-24T00:06:00Z">
                <w:pPr>
                  <w:spacing w:after="0" w:line="240" w:lineRule="auto"/>
                  <w:jc w:val="right"/>
                </w:pPr>
              </w:pPrChange>
            </w:pPr>
            <w:ins w:id="4732" w:author="Liezyl Liton" w:date="2017-08-21T16:50:00Z">
              <w:del w:id="4733" w:author="Jen" w:date="2017-08-25T11:58:00Z">
                <w:r w:rsidRPr="00617EC9" w:rsidDel="009B286C">
                  <w:rPr>
                    <w:rFonts w:ascii="Times New Roman" w:eastAsia="Times New Roman" w:hAnsi="Times New Roman" w:cs="Times New Roman"/>
                    <w:b/>
                    <w:bCs/>
                    <w:color w:val="000000"/>
                    <w:sz w:val="14"/>
                    <w:szCs w:val="14"/>
                    <w:rPrChange w:id="4734" w:author="Liezyl Liton" w:date="2017-08-21T21:34:00Z">
                      <w:rPr>
                        <w:rFonts w:ascii="Times New Roman" w:eastAsia="Times New Roman" w:hAnsi="Times New Roman" w:cs="Times New Roman"/>
                        <w:b/>
                        <w:bCs/>
                        <w:color w:val="000000"/>
                        <w:sz w:val="16"/>
                        <w:szCs w:val="16"/>
                      </w:rPr>
                    </w:rPrChange>
                  </w:rPr>
                  <w:delText xml:space="preserve">            34,180,895 </w:delText>
                </w:r>
              </w:del>
            </w:ins>
          </w:p>
        </w:tc>
        <w:tc>
          <w:tcPr>
            <w:tcW w:w="810" w:type="dxa"/>
            <w:tcBorders>
              <w:top w:val="nil"/>
              <w:left w:val="nil"/>
              <w:bottom w:val="single" w:sz="8" w:space="0" w:color="auto"/>
              <w:right w:val="single" w:sz="8" w:space="0" w:color="auto"/>
            </w:tcBorders>
            <w:shd w:val="clear" w:color="auto" w:fill="auto"/>
            <w:vAlign w:val="center"/>
            <w:tcPrChange w:id="473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35A66C6E" w14:textId="2AA07014" w:rsidR="00236F5F" w:rsidRPr="00617EC9" w:rsidDel="009B286C" w:rsidRDefault="00236F5F">
            <w:pPr>
              <w:spacing w:after="0" w:line="240" w:lineRule="auto"/>
              <w:ind w:hanging="450"/>
              <w:rPr>
                <w:ins w:id="4736" w:author="Liezyl Liton" w:date="2017-08-21T16:50:00Z"/>
                <w:del w:id="4737" w:author="Jen" w:date="2017-08-25T11:58:00Z"/>
                <w:rFonts w:ascii="Times New Roman" w:eastAsia="Times New Roman" w:hAnsi="Times New Roman" w:cs="Times New Roman"/>
                <w:b/>
                <w:bCs/>
                <w:color w:val="000000"/>
                <w:sz w:val="14"/>
                <w:szCs w:val="14"/>
                <w:rPrChange w:id="4738" w:author="Liezyl Liton" w:date="2017-08-21T21:34:00Z">
                  <w:rPr>
                    <w:ins w:id="4739" w:author="Liezyl Liton" w:date="2017-08-21T16:50:00Z"/>
                    <w:del w:id="4740" w:author="Jen" w:date="2017-08-25T11:58:00Z"/>
                    <w:rFonts w:ascii="Times New Roman" w:eastAsia="Times New Roman" w:hAnsi="Times New Roman" w:cs="Times New Roman"/>
                    <w:b/>
                    <w:bCs/>
                    <w:color w:val="000000"/>
                    <w:sz w:val="16"/>
                    <w:szCs w:val="16"/>
                  </w:rPr>
                </w:rPrChange>
              </w:rPr>
              <w:pPrChange w:id="4741" w:author="John Junico Bernados" w:date="2017-08-24T00:06:00Z">
                <w:pPr>
                  <w:spacing w:after="0" w:line="240" w:lineRule="auto"/>
                  <w:jc w:val="right"/>
                </w:pPr>
              </w:pPrChange>
            </w:pPr>
            <w:ins w:id="4742" w:author="Liezyl Liton" w:date="2017-08-21T16:50:00Z">
              <w:del w:id="4743" w:author="Jen" w:date="2017-08-25T11:58:00Z">
                <w:r w:rsidRPr="00617EC9" w:rsidDel="009B286C">
                  <w:rPr>
                    <w:rFonts w:ascii="Times New Roman" w:eastAsia="Times New Roman" w:hAnsi="Times New Roman" w:cs="Times New Roman"/>
                    <w:b/>
                    <w:bCs/>
                    <w:color w:val="000000"/>
                    <w:sz w:val="14"/>
                    <w:szCs w:val="14"/>
                    <w:rPrChange w:id="4744" w:author="Liezyl Liton" w:date="2017-08-21T21:34:00Z">
                      <w:rPr>
                        <w:rFonts w:ascii="Times New Roman" w:eastAsia="Times New Roman" w:hAnsi="Times New Roman" w:cs="Times New Roman"/>
                        <w:b/>
                        <w:bCs/>
                        <w:color w:val="000000"/>
                        <w:sz w:val="16"/>
                        <w:szCs w:val="16"/>
                      </w:rPr>
                    </w:rPrChange>
                  </w:rPr>
                  <w:delText xml:space="preserve">       2,712 </w:delText>
                </w:r>
              </w:del>
            </w:ins>
          </w:p>
        </w:tc>
        <w:tc>
          <w:tcPr>
            <w:tcW w:w="900" w:type="dxa"/>
            <w:tcBorders>
              <w:top w:val="nil"/>
              <w:left w:val="nil"/>
              <w:bottom w:val="single" w:sz="8" w:space="0" w:color="auto"/>
              <w:right w:val="single" w:sz="8" w:space="0" w:color="auto"/>
            </w:tcBorders>
            <w:shd w:val="clear" w:color="auto" w:fill="auto"/>
            <w:vAlign w:val="center"/>
            <w:tcPrChange w:id="474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C9A9672" w14:textId="44772511" w:rsidR="00236F5F" w:rsidRPr="00617EC9" w:rsidDel="009B286C" w:rsidRDefault="00236F5F">
            <w:pPr>
              <w:spacing w:after="0" w:line="240" w:lineRule="auto"/>
              <w:ind w:hanging="450"/>
              <w:rPr>
                <w:ins w:id="4746" w:author="Liezyl Liton" w:date="2017-08-21T16:50:00Z"/>
                <w:del w:id="4747" w:author="Jen" w:date="2017-08-25T11:58:00Z"/>
                <w:rFonts w:ascii="Times New Roman" w:eastAsia="Times New Roman" w:hAnsi="Times New Roman" w:cs="Times New Roman"/>
                <w:b/>
                <w:bCs/>
                <w:color w:val="000000"/>
                <w:sz w:val="14"/>
                <w:szCs w:val="14"/>
                <w:rPrChange w:id="4748" w:author="Liezyl Liton" w:date="2017-08-21T21:34:00Z">
                  <w:rPr>
                    <w:ins w:id="4749" w:author="Liezyl Liton" w:date="2017-08-21T16:50:00Z"/>
                    <w:del w:id="4750" w:author="Jen" w:date="2017-08-25T11:58:00Z"/>
                    <w:rFonts w:ascii="Times New Roman" w:eastAsia="Times New Roman" w:hAnsi="Times New Roman" w:cs="Times New Roman"/>
                    <w:b/>
                    <w:bCs/>
                    <w:color w:val="000000"/>
                    <w:sz w:val="16"/>
                    <w:szCs w:val="16"/>
                  </w:rPr>
                </w:rPrChange>
              </w:rPr>
              <w:pPrChange w:id="4751" w:author="John Junico Bernados" w:date="2017-08-24T00:06:00Z">
                <w:pPr>
                  <w:spacing w:after="0" w:line="240" w:lineRule="auto"/>
                  <w:jc w:val="right"/>
                </w:pPr>
              </w:pPrChange>
            </w:pPr>
            <w:ins w:id="4752" w:author="Liezyl Liton" w:date="2017-08-21T16:50:00Z">
              <w:del w:id="4753" w:author="Jen" w:date="2017-08-25T11:58:00Z">
                <w:r w:rsidRPr="00617EC9" w:rsidDel="009B286C">
                  <w:rPr>
                    <w:rFonts w:ascii="Times New Roman" w:eastAsia="Times New Roman" w:hAnsi="Times New Roman" w:cs="Times New Roman"/>
                    <w:b/>
                    <w:bCs/>
                    <w:color w:val="000000"/>
                    <w:sz w:val="14"/>
                    <w:szCs w:val="14"/>
                    <w:rPrChange w:id="4754" w:author="Liezyl Liton" w:date="2017-08-21T21:34:00Z">
                      <w:rPr>
                        <w:rFonts w:ascii="Times New Roman" w:eastAsia="Times New Roman" w:hAnsi="Times New Roman" w:cs="Times New Roman"/>
                        <w:b/>
                        <w:bCs/>
                        <w:color w:val="000000"/>
                        <w:sz w:val="16"/>
                        <w:szCs w:val="16"/>
                      </w:rPr>
                    </w:rPrChange>
                  </w:rPr>
                  <w:delText xml:space="preserve">        3,132,360 </w:delText>
                </w:r>
              </w:del>
            </w:ins>
          </w:p>
        </w:tc>
        <w:tc>
          <w:tcPr>
            <w:tcW w:w="810" w:type="dxa"/>
            <w:tcBorders>
              <w:top w:val="nil"/>
              <w:left w:val="nil"/>
              <w:bottom w:val="single" w:sz="8" w:space="0" w:color="auto"/>
              <w:right w:val="single" w:sz="8" w:space="0" w:color="auto"/>
            </w:tcBorders>
            <w:shd w:val="clear" w:color="auto" w:fill="auto"/>
            <w:vAlign w:val="center"/>
            <w:tcPrChange w:id="475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618A6F20" w14:textId="29D5DC43" w:rsidR="00236F5F" w:rsidRPr="00617EC9" w:rsidDel="009B286C" w:rsidRDefault="00236F5F">
            <w:pPr>
              <w:spacing w:after="0" w:line="240" w:lineRule="auto"/>
              <w:ind w:hanging="450"/>
              <w:rPr>
                <w:ins w:id="4756" w:author="Liezyl Liton" w:date="2017-08-21T16:50:00Z"/>
                <w:del w:id="4757" w:author="Jen" w:date="2017-08-25T11:58:00Z"/>
                <w:rFonts w:ascii="Times New Roman" w:eastAsia="Times New Roman" w:hAnsi="Times New Roman" w:cs="Times New Roman"/>
                <w:b/>
                <w:bCs/>
                <w:color w:val="000000"/>
                <w:sz w:val="14"/>
                <w:szCs w:val="14"/>
                <w:rPrChange w:id="4758" w:author="Liezyl Liton" w:date="2017-08-21T21:34:00Z">
                  <w:rPr>
                    <w:ins w:id="4759" w:author="Liezyl Liton" w:date="2017-08-21T16:50:00Z"/>
                    <w:del w:id="4760" w:author="Jen" w:date="2017-08-25T11:58:00Z"/>
                    <w:rFonts w:ascii="Times New Roman" w:eastAsia="Times New Roman" w:hAnsi="Times New Roman" w:cs="Times New Roman"/>
                    <w:b/>
                    <w:bCs/>
                    <w:color w:val="000000"/>
                    <w:sz w:val="16"/>
                    <w:szCs w:val="16"/>
                  </w:rPr>
                </w:rPrChange>
              </w:rPr>
              <w:pPrChange w:id="4761" w:author="John Junico Bernados" w:date="2017-08-24T00:06:00Z">
                <w:pPr>
                  <w:spacing w:after="0" w:line="240" w:lineRule="auto"/>
                  <w:jc w:val="right"/>
                </w:pPr>
              </w:pPrChange>
            </w:pPr>
            <w:ins w:id="4762" w:author="Liezyl Liton" w:date="2017-08-21T16:50:00Z">
              <w:del w:id="4763" w:author="Jen" w:date="2017-08-25T11:58:00Z">
                <w:r w:rsidRPr="00617EC9" w:rsidDel="009B286C">
                  <w:rPr>
                    <w:rFonts w:ascii="Times New Roman" w:eastAsia="Times New Roman" w:hAnsi="Times New Roman" w:cs="Times New Roman"/>
                    <w:b/>
                    <w:bCs/>
                    <w:color w:val="000000"/>
                    <w:sz w:val="14"/>
                    <w:szCs w:val="14"/>
                    <w:rPrChange w:id="4764" w:author="Liezyl Liton" w:date="2017-08-21T21:34:00Z">
                      <w:rPr>
                        <w:rFonts w:ascii="Times New Roman" w:eastAsia="Times New Roman" w:hAnsi="Times New Roman" w:cs="Times New Roman"/>
                        <w:b/>
                        <w:bCs/>
                        <w:color w:val="000000"/>
                        <w:sz w:val="16"/>
                        <w:szCs w:val="16"/>
                      </w:rPr>
                    </w:rPrChange>
                  </w:rPr>
                  <w:delText xml:space="preserve">       2,324 </w:delText>
                </w:r>
              </w:del>
            </w:ins>
          </w:p>
        </w:tc>
        <w:tc>
          <w:tcPr>
            <w:tcW w:w="900" w:type="dxa"/>
            <w:tcBorders>
              <w:top w:val="nil"/>
              <w:left w:val="nil"/>
              <w:bottom w:val="single" w:sz="8" w:space="0" w:color="auto"/>
              <w:right w:val="single" w:sz="8" w:space="0" w:color="auto"/>
            </w:tcBorders>
            <w:shd w:val="clear" w:color="auto" w:fill="auto"/>
            <w:vAlign w:val="center"/>
            <w:tcPrChange w:id="476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16D6050E" w14:textId="0C6FBD13" w:rsidR="00236F5F" w:rsidRPr="00617EC9" w:rsidDel="009B286C" w:rsidRDefault="00236F5F">
            <w:pPr>
              <w:spacing w:after="0" w:line="240" w:lineRule="auto"/>
              <w:ind w:hanging="450"/>
              <w:rPr>
                <w:ins w:id="4766" w:author="Liezyl Liton" w:date="2017-08-21T16:50:00Z"/>
                <w:del w:id="4767" w:author="Jen" w:date="2017-08-25T11:58:00Z"/>
                <w:rFonts w:ascii="Times New Roman" w:eastAsia="Times New Roman" w:hAnsi="Times New Roman" w:cs="Times New Roman"/>
                <w:b/>
                <w:bCs/>
                <w:color w:val="000000"/>
                <w:sz w:val="14"/>
                <w:szCs w:val="14"/>
                <w:rPrChange w:id="4768" w:author="Liezyl Liton" w:date="2017-08-21T21:34:00Z">
                  <w:rPr>
                    <w:ins w:id="4769" w:author="Liezyl Liton" w:date="2017-08-21T16:50:00Z"/>
                    <w:del w:id="4770" w:author="Jen" w:date="2017-08-25T11:58:00Z"/>
                    <w:rFonts w:ascii="Times New Roman" w:eastAsia="Times New Roman" w:hAnsi="Times New Roman" w:cs="Times New Roman"/>
                    <w:b/>
                    <w:bCs/>
                    <w:color w:val="000000"/>
                    <w:sz w:val="16"/>
                    <w:szCs w:val="16"/>
                  </w:rPr>
                </w:rPrChange>
              </w:rPr>
              <w:pPrChange w:id="4771" w:author="John Junico Bernados" w:date="2017-08-24T00:06:00Z">
                <w:pPr>
                  <w:spacing w:after="0" w:line="240" w:lineRule="auto"/>
                  <w:jc w:val="right"/>
                </w:pPr>
              </w:pPrChange>
            </w:pPr>
            <w:ins w:id="4772" w:author="Liezyl Liton" w:date="2017-08-21T16:50:00Z">
              <w:del w:id="4773" w:author="Jen" w:date="2017-08-25T11:58:00Z">
                <w:r w:rsidRPr="00617EC9" w:rsidDel="009B286C">
                  <w:rPr>
                    <w:rFonts w:ascii="Times New Roman" w:eastAsia="Times New Roman" w:hAnsi="Times New Roman" w:cs="Times New Roman"/>
                    <w:b/>
                    <w:bCs/>
                    <w:color w:val="000000"/>
                    <w:sz w:val="14"/>
                    <w:szCs w:val="14"/>
                    <w:rPrChange w:id="4774" w:author="Liezyl Liton" w:date="2017-08-21T21:34:00Z">
                      <w:rPr>
                        <w:rFonts w:ascii="Times New Roman" w:eastAsia="Times New Roman" w:hAnsi="Times New Roman" w:cs="Times New Roman"/>
                        <w:b/>
                        <w:bCs/>
                        <w:color w:val="000000"/>
                        <w:sz w:val="16"/>
                        <w:szCs w:val="16"/>
                      </w:rPr>
                    </w:rPrChange>
                  </w:rPr>
                  <w:delText xml:space="preserve">           8,190,500 </w:delText>
                </w:r>
              </w:del>
            </w:ins>
          </w:p>
        </w:tc>
        <w:tc>
          <w:tcPr>
            <w:tcW w:w="810" w:type="dxa"/>
            <w:tcBorders>
              <w:top w:val="nil"/>
              <w:left w:val="nil"/>
              <w:bottom w:val="single" w:sz="8" w:space="0" w:color="auto"/>
              <w:right w:val="single" w:sz="8" w:space="0" w:color="auto"/>
            </w:tcBorders>
            <w:shd w:val="clear" w:color="auto" w:fill="auto"/>
            <w:vAlign w:val="center"/>
            <w:tcPrChange w:id="477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2B8CA92D" w14:textId="35B5475D" w:rsidR="00236F5F" w:rsidRPr="00617EC9" w:rsidDel="009B286C" w:rsidRDefault="00236F5F">
            <w:pPr>
              <w:spacing w:after="0" w:line="240" w:lineRule="auto"/>
              <w:ind w:hanging="450"/>
              <w:rPr>
                <w:ins w:id="4776" w:author="Liezyl Liton" w:date="2017-08-21T16:50:00Z"/>
                <w:del w:id="4777" w:author="Jen" w:date="2017-08-25T11:58:00Z"/>
                <w:rFonts w:ascii="Times New Roman" w:eastAsia="Times New Roman" w:hAnsi="Times New Roman" w:cs="Times New Roman"/>
                <w:b/>
                <w:bCs/>
                <w:color w:val="000000"/>
                <w:sz w:val="14"/>
                <w:szCs w:val="14"/>
                <w:rPrChange w:id="4778" w:author="Liezyl Liton" w:date="2017-08-21T21:34:00Z">
                  <w:rPr>
                    <w:ins w:id="4779" w:author="Liezyl Liton" w:date="2017-08-21T16:50:00Z"/>
                    <w:del w:id="4780" w:author="Jen" w:date="2017-08-25T11:58:00Z"/>
                    <w:rFonts w:ascii="Times New Roman" w:eastAsia="Times New Roman" w:hAnsi="Times New Roman" w:cs="Times New Roman"/>
                    <w:b/>
                    <w:bCs/>
                    <w:color w:val="000000"/>
                    <w:sz w:val="16"/>
                    <w:szCs w:val="16"/>
                  </w:rPr>
                </w:rPrChange>
              </w:rPr>
              <w:pPrChange w:id="4781" w:author="John Junico Bernados" w:date="2017-08-24T00:06:00Z">
                <w:pPr>
                  <w:spacing w:after="0" w:line="240" w:lineRule="auto"/>
                  <w:jc w:val="right"/>
                </w:pPr>
              </w:pPrChange>
            </w:pPr>
            <w:ins w:id="4782" w:author="Liezyl Liton" w:date="2017-08-21T16:50:00Z">
              <w:del w:id="4783" w:author="Jen" w:date="2017-08-25T11:58:00Z">
                <w:r w:rsidRPr="00617EC9" w:rsidDel="009B286C">
                  <w:rPr>
                    <w:rFonts w:ascii="Times New Roman" w:eastAsia="Times New Roman" w:hAnsi="Times New Roman" w:cs="Times New Roman"/>
                    <w:b/>
                    <w:bCs/>
                    <w:color w:val="000000"/>
                    <w:sz w:val="14"/>
                    <w:szCs w:val="14"/>
                    <w:rPrChange w:id="4784" w:author="Liezyl Liton" w:date="2017-08-21T21:34:00Z">
                      <w:rPr>
                        <w:rFonts w:ascii="Times New Roman" w:eastAsia="Times New Roman" w:hAnsi="Times New Roman" w:cs="Times New Roman"/>
                        <w:b/>
                        <w:bCs/>
                        <w:color w:val="000000"/>
                        <w:sz w:val="16"/>
                        <w:szCs w:val="16"/>
                      </w:rPr>
                    </w:rPrChange>
                  </w:rPr>
                  <w:delText xml:space="preserve">       4,238 </w:delText>
                </w:r>
              </w:del>
            </w:ins>
          </w:p>
        </w:tc>
        <w:tc>
          <w:tcPr>
            <w:tcW w:w="900" w:type="dxa"/>
            <w:tcBorders>
              <w:top w:val="nil"/>
              <w:left w:val="nil"/>
              <w:bottom w:val="single" w:sz="8" w:space="0" w:color="auto"/>
              <w:right w:val="single" w:sz="8" w:space="0" w:color="auto"/>
            </w:tcBorders>
            <w:shd w:val="clear" w:color="auto" w:fill="auto"/>
            <w:vAlign w:val="center"/>
            <w:tcPrChange w:id="4785" w:author="John Junico Bernados" w:date="2017-08-23T23:55:00Z">
              <w:tcPr>
                <w:tcW w:w="900" w:type="dxa"/>
                <w:tcBorders>
                  <w:top w:val="nil"/>
                  <w:left w:val="nil"/>
                  <w:bottom w:val="single" w:sz="8" w:space="0" w:color="auto"/>
                  <w:right w:val="single" w:sz="8" w:space="0" w:color="auto"/>
                </w:tcBorders>
                <w:shd w:val="clear" w:color="auto" w:fill="auto"/>
                <w:vAlign w:val="center"/>
              </w:tcPr>
            </w:tcPrChange>
          </w:tcPr>
          <w:p w14:paraId="4E42FAF0" w14:textId="067F7CE0" w:rsidR="00236F5F" w:rsidRPr="00617EC9" w:rsidDel="009B286C" w:rsidRDefault="00236F5F">
            <w:pPr>
              <w:spacing w:after="0" w:line="240" w:lineRule="auto"/>
              <w:ind w:hanging="450"/>
              <w:rPr>
                <w:ins w:id="4786" w:author="Liezyl Liton" w:date="2017-08-21T16:50:00Z"/>
                <w:del w:id="4787" w:author="Jen" w:date="2017-08-25T11:58:00Z"/>
                <w:rFonts w:ascii="Times New Roman" w:eastAsia="Times New Roman" w:hAnsi="Times New Roman" w:cs="Times New Roman"/>
                <w:b/>
                <w:bCs/>
                <w:color w:val="000000"/>
                <w:sz w:val="14"/>
                <w:szCs w:val="14"/>
                <w:rPrChange w:id="4788" w:author="Liezyl Liton" w:date="2017-08-21T21:34:00Z">
                  <w:rPr>
                    <w:ins w:id="4789" w:author="Liezyl Liton" w:date="2017-08-21T16:50:00Z"/>
                    <w:del w:id="4790" w:author="Jen" w:date="2017-08-25T11:58:00Z"/>
                    <w:rFonts w:ascii="Times New Roman" w:eastAsia="Times New Roman" w:hAnsi="Times New Roman" w:cs="Times New Roman"/>
                    <w:b/>
                    <w:bCs/>
                    <w:color w:val="000000"/>
                    <w:sz w:val="16"/>
                    <w:szCs w:val="16"/>
                  </w:rPr>
                </w:rPrChange>
              </w:rPr>
              <w:pPrChange w:id="4791" w:author="John Junico Bernados" w:date="2017-08-24T00:06:00Z">
                <w:pPr>
                  <w:spacing w:after="0" w:line="240" w:lineRule="auto"/>
                  <w:jc w:val="right"/>
                </w:pPr>
              </w:pPrChange>
            </w:pPr>
            <w:ins w:id="4792" w:author="Liezyl Liton" w:date="2017-08-21T16:50:00Z">
              <w:del w:id="4793" w:author="Jen" w:date="2017-08-25T11:58:00Z">
                <w:r w:rsidRPr="00617EC9" w:rsidDel="009B286C">
                  <w:rPr>
                    <w:rFonts w:ascii="Times New Roman" w:eastAsia="Times New Roman" w:hAnsi="Times New Roman" w:cs="Times New Roman"/>
                    <w:b/>
                    <w:bCs/>
                    <w:color w:val="000000"/>
                    <w:sz w:val="14"/>
                    <w:szCs w:val="14"/>
                    <w:rPrChange w:id="4794" w:author="Liezyl Liton" w:date="2017-08-21T21:34:00Z">
                      <w:rPr>
                        <w:rFonts w:ascii="Times New Roman" w:eastAsia="Times New Roman" w:hAnsi="Times New Roman" w:cs="Times New Roman"/>
                        <w:b/>
                        <w:bCs/>
                        <w:color w:val="000000"/>
                        <w:sz w:val="16"/>
                        <w:szCs w:val="16"/>
                      </w:rPr>
                    </w:rPrChange>
                  </w:rPr>
                  <w:delText xml:space="preserve">          4,295,500 </w:delText>
                </w:r>
              </w:del>
            </w:ins>
          </w:p>
        </w:tc>
        <w:tc>
          <w:tcPr>
            <w:tcW w:w="810" w:type="dxa"/>
            <w:tcBorders>
              <w:top w:val="nil"/>
              <w:left w:val="nil"/>
              <w:bottom w:val="single" w:sz="8" w:space="0" w:color="auto"/>
              <w:right w:val="single" w:sz="8" w:space="0" w:color="auto"/>
            </w:tcBorders>
            <w:shd w:val="clear" w:color="auto" w:fill="auto"/>
            <w:vAlign w:val="center"/>
            <w:tcPrChange w:id="4795" w:author="John Junico Bernados" w:date="2017-08-23T23:55:00Z">
              <w:tcPr>
                <w:tcW w:w="810" w:type="dxa"/>
                <w:tcBorders>
                  <w:top w:val="nil"/>
                  <w:left w:val="nil"/>
                  <w:bottom w:val="single" w:sz="8" w:space="0" w:color="auto"/>
                  <w:right w:val="single" w:sz="8" w:space="0" w:color="auto"/>
                </w:tcBorders>
                <w:shd w:val="clear" w:color="auto" w:fill="auto"/>
                <w:vAlign w:val="center"/>
              </w:tcPr>
            </w:tcPrChange>
          </w:tcPr>
          <w:p w14:paraId="7AA1AFFC" w14:textId="63E658CB" w:rsidR="00236F5F" w:rsidRPr="00617EC9" w:rsidDel="009B286C" w:rsidRDefault="00236F5F">
            <w:pPr>
              <w:spacing w:after="0" w:line="240" w:lineRule="auto"/>
              <w:ind w:hanging="450"/>
              <w:rPr>
                <w:ins w:id="4796" w:author="Liezyl Liton" w:date="2017-08-21T16:50:00Z"/>
                <w:del w:id="4797" w:author="Jen" w:date="2017-08-25T11:58:00Z"/>
                <w:rFonts w:ascii="Times New Roman" w:eastAsia="Times New Roman" w:hAnsi="Times New Roman" w:cs="Times New Roman"/>
                <w:b/>
                <w:bCs/>
                <w:color w:val="000000"/>
                <w:sz w:val="14"/>
                <w:szCs w:val="14"/>
                <w:rPrChange w:id="4798" w:author="Liezyl Liton" w:date="2017-08-21T21:34:00Z">
                  <w:rPr>
                    <w:ins w:id="4799" w:author="Liezyl Liton" w:date="2017-08-21T16:50:00Z"/>
                    <w:del w:id="4800" w:author="Jen" w:date="2017-08-25T11:58:00Z"/>
                    <w:rFonts w:ascii="Times New Roman" w:eastAsia="Times New Roman" w:hAnsi="Times New Roman" w:cs="Times New Roman"/>
                    <w:b/>
                    <w:bCs/>
                    <w:color w:val="000000"/>
                    <w:sz w:val="16"/>
                    <w:szCs w:val="16"/>
                  </w:rPr>
                </w:rPrChange>
              </w:rPr>
              <w:pPrChange w:id="4801" w:author="John Junico Bernados" w:date="2017-08-24T00:06:00Z">
                <w:pPr>
                  <w:spacing w:after="0" w:line="240" w:lineRule="auto"/>
                  <w:jc w:val="right"/>
                </w:pPr>
              </w:pPrChange>
            </w:pPr>
            <w:ins w:id="4802" w:author="Liezyl Liton" w:date="2017-08-21T16:50:00Z">
              <w:del w:id="4803" w:author="Jen" w:date="2017-08-25T11:58:00Z">
                <w:r w:rsidRPr="00617EC9" w:rsidDel="009B286C">
                  <w:rPr>
                    <w:rFonts w:ascii="Times New Roman" w:eastAsia="Times New Roman" w:hAnsi="Times New Roman" w:cs="Times New Roman"/>
                    <w:b/>
                    <w:bCs/>
                    <w:color w:val="000000"/>
                    <w:sz w:val="14"/>
                    <w:szCs w:val="14"/>
                    <w:rPrChange w:id="4804" w:author="Liezyl Liton" w:date="2017-08-21T21:34:00Z">
                      <w:rPr>
                        <w:rFonts w:ascii="Times New Roman" w:eastAsia="Times New Roman" w:hAnsi="Times New Roman" w:cs="Times New Roman"/>
                        <w:b/>
                        <w:bCs/>
                        <w:color w:val="000000"/>
                        <w:sz w:val="16"/>
                        <w:szCs w:val="16"/>
                      </w:rPr>
                    </w:rPrChange>
                  </w:rPr>
                  <w:delText xml:space="preserve">       30,018 </w:delText>
                </w:r>
              </w:del>
            </w:ins>
          </w:p>
        </w:tc>
        <w:tc>
          <w:tcPr>
            <w:tcW w:w="990" w:type="dxa"/>
            <w:tcBorders>
              <w:top w:val="nil"/>
              <w:left w:val="nil"/>
              <w:bottom w:val="single" w:sz="8" w:space="0" w:color="auto"/>
              <w:right w:val="single" w:sz="8" w:space="0" w:color="auto"/>
            </w:tcBorders>
            <w:shd w:val="clear" w:color="auto" w:fill="auto"/>
            <w:vAlign w:val="center"/>
            <w:tcPrChange w:id="4805" w:author="John Junico Bernados" w:date="2017-08-23T23:55:00Z">
              <w:tcPr>
                <w:tcW w:w="1325" w:type="dxa"/>
                <w:gridSpan w:val="2"/>
                <w:tcBorders>
                  <w:top w:val="nil"/>
                  <w:left w:val="nil"/>
                  <w:bottom w:val="single" w:sz="8" w:space="0" w:color="auto"/>
                  <w:right w:val="single" w:sz="8" w:space="0" w:color="auto"/>
                </w:tcBorders>
                <w:shd w:val="clear" w:color="auto" w:fill="auto"/>
                <w:vAlign w:val="center"/>
              </w:tcPr>
            </w:tcPrChange>
          </w:tcPr>
          <w:p w14:paraId="27E95ED8" w14:textId="16E93F29" w:rsidR="00236F5F" w:rsidRPr="00617EC9" w:rsidDel="009B286C" w:rsidRDefault="00236F5F">
            <w:pPr>
              <w:spacing w:after="0" w:line="240" w:lineRule="auto"/>
              <w:ind w:hanging="450"/>
              <w:rPr>
                <w:ins w:id="4806" w:author="Liezyl Liton" w:date="2017-08-21T16:50:00Z"/>
                <w:del w:id="4807" w:author="Jen" w:date="2017-08-25T11:58:00Z"/>
                <w:rFonts w:ascii="Times New Roman" w:eastAsia="Times New Roman" w:hAnsi="Times New Roman" w:cs="Times New Roman"/>
                <w:b/>
                <w:bCs/>
                <w:color w:val="000000"/>
                <w:sz w:val="14"/>
                <w:szCs w:val="14"/>
                <w:rPrChange w:id="4808" w:author="Liezyl Liton" w:date="2017-08-21T21:34:00Z">
                  <w:rPr>
                    <w:ins w:id="4809" w:author="Liezyl Liton" w:date="2017-08-21T16:50:00Z"/>
                    <w:del w:id="4810" w:author="Jen" w:date="2017-08-25T11:58:00Z"/>
                    <w:rFonts w:ascii="Times New Roman" w:eastAsia="Times New Roman" w:hAnsi="Times New Roman" w:cs="Times New Roman"/>
                    <w:b/>
                    <w:bCs/>
                    <w:color w:val="000000"/>
                    <w:sz w:val="16"/>
                    <w:szCs w:val="16"/>
                  </w:rPr>
                </w:rPrChange>
              </w:rPr>
              <w:pPrChange w:id="4811" w:author="John Junico Bernados" w:date="2017-08-24T00:06:00Z">
                <w:pPr>
                  <w:spacing w:after="0" w:line="240" w:lineRule="auto"/>
                  <w:jc w:val="right"/>
                </w:pPr>
              </w:pPrChange>
            </w:pPr>
            <w:ins w:id="4812" w:author="Liezyl Liton" w:date="2017-08-21T16:50:00Z">
              <w:del w:id="4813" w:author="Jen" w:date="2017-08-25T11:58:00Z">
                <w:r w:rsidRPr="00617EC9" w:rsidDel="009B286C">
                  <w:rPr>
                    <w:rFonts w:ascii="Times New Roman" w:eastAsia="Times New Roman" w:hAnsi="Times New Roman" w:cs="Times New Roman"/>
                    <w:b/>
                    <w:bCs/>
                    <w:color w:val="000000"/>
                    <w:sz w:val="14"/>
                    <w:szCs w:val="14"/>
                    <w:rPrChange w:id="4814" w:author="Liezyl Liton" w:date="2017-08-21T21:34:00Z">
                      <w:rPr>
                        <w:rFonts w:ascii="Times New Roman" w:eastAsia="Times New Roman" w:hAnsi="Times New Roman" w:cs="Times New Roman"/>
                        <w:b/>
                        <w:bCs/>
                        <w:color w:val="000000"/>
                        <w:sz w:val="16"/>
                        <w:szCs w:val="16"/>
                      </w:rPr>
                    </w:rPrChange>
                  </w:rPr>
                  <w:delText xml:space="preserve">            122,242,995 </w:delText>
                </w:r>
              </w:del>
            </w:ins>
          </w:p>
        </w:tc>
      </w:tr>
    </w:tbl>
    <w:p w14:paraId="6500703F" w14:textId="62CF6F56" w:rsidR="006905BD" w:rsidRPr="00617EC9" w:rsidDel="009B286C" w:rsidRDefault="006136FA">
      <w:pPr>
        <w:spacing w:after="0" w:line="240" w:lineRule="auto"/>
        <w:ind w:hanging="450"/>
        <w:rPr>
          <w:del w:id="4815" w:author="Jen" w:date="2017-08-25T11:58:00Z"/>
          <w:rFonts w:ascii="Times New Roman" w:hAnsi="Times New Roman" w:cs="Times New Roman"/>
          <w:i/>
          <w:sz w:val="18"/>
          <w:szCs w:val="18"/>
        </w:rPr>
        <w:pPrChange w:id="4816" w:author="John Junico Bernados" w:date="2017-08-24T00:06:00Z">
          <w:pPr>
            <w:spacing w:after="0" w:line="240" w:lineRule="auto"/>
            <w:ind w:hanging="450"/>
            <w:jc w:val="both"/>
          </w:pPr>
        </w:pPrChange>
      </w:pPr>
      <w:del w:id="4817" w:author="Jen" w:date="2017-08-25T11:58:00Z">
        <w:r w:rsidRPr="00617EC9" w:rsidDel="009B286C">
          <w:rPr>
            <w:rFonts w:ascii="Times New Roman" w:hAnsi="Times New Roman" w:cs="Times New Roman"/>
            <w:i/>
            <w:sz w:val="18"/>
            <w:szCs w:val="18"/>
          </w:rPr>
          <w:delText xml:space="preserve"> </w:delText>
        </w:r>
        <w:r w:rsidR="002F4AD9" w:rsidRPr="00617EC9" w:rsidDel="009B286C">
          <w:rPr>
            <w:rFonts w:ascii="Times New Roman" w:hAnsi="Times New Roman" w:cs="Times New Roman"/>
            <w:i/>
            <w:sz w:val="18"/>
            <w:szCs w:val="18"/>
          </w:rPr>
          <w:delText>Source:</w:delText>
        </w:r>
        <w:r w:rsidR="006905BD" w:rsidRPr="00617EC9" w:rsidDel="009B286C">
          <w:rPr>
            <w:rFonts w:ascii="Times New Roman" w:hAnsi="Times New Roman" w:cs="Times New Roman"/>
            <w:i/>
            <w:sz w:val="18"/>
            <w:szCs w:val="18"/>
          </w:rPr>
          <w:delText xml:space="preserve"> </w:delText>
        </w:r>
        <w:r w:rsidR="00496D9F" w:rsidRPr="00617EC9" w:rsidDel="009B286C">
          <w:rPr>
            <w:rFonts w:ascii="Times New Roman" w:hAnsi="Times New Roman" w:cs="Times New Roman"/>
            <w:i/>
            <w:sz w:val="18"/>
            <w:szCs w:val="18"/>
          </w:rPr>
          <w:delText>Parcellary Survey Team,</w:delText>
        </w:r>
        <w:r w:rsidR="00E836F3" w:rsidRPr="00617EC9" w:rsidDel="009B286C">
          <w:rPr>
            <w:rFonts w:ascii="Times New Roman" w:hAnsi="Times New Roman" w:cs="Times New Roman"/>
            <w:i/>
            <w:sz w:val="18"/>
            <w:szCs w:val="18"/>
          </w:rPr>
          <w:delText xml:space="preserve"> </w:delText>
        </w:r>
        <w:r w:rsidR="007A3F61" w:rsidRPr="00617EC9" w:rsidDel="009B286C">
          <w:rPr>
            <w:rFonts w:ascii="Times New Roman" w:hAnsi="Times New Roman" w:cs="Times New Roman"/>
            <w:i/>
            <w:sz w:val="18"/>
            <w:szCs w:val="18"/>
          </w:rPr>
          <w:delText>July 2017,</w:delText>
        </w:r>
        <w:r w:rsidR="00064E10" w:rsidRPr="00617EC9" w:rsidDel="009B286C">
          <w:rPr>
            <w:rFonts w:ascii="Times New Roman" w:hAnsi="Times New Roman" w:cs="Times New Roman"/>
            <w:i/>
            <w:sz w:val="18"/>
            <w:szCs w:val="18"/>
          </w:rPr>
          <w:delText>Gaia DMS</w:delText>
        </w:r>
        <w:r w:rsidR="006905BD" w:rsidRPr="00617EC9" w:rsidDel="009B286C">
          <w:rPr>
            <w:rFonts w:ascii="Times New Roman" w:hAnsi="Times New Roman" w:cs="Times New Roman"/>
            <w:i/>
            <w:sz w:val="18"/>
            <w:szCs w:val="18"/>
          </w:rPr>
          <w:delText xml:space="preserve"> Team, Development Bank of the Philippines (DBP CAM)/BIR Department Order Series of 2011 &amp; 2014 (Manila &amp; Caloocan), and As Built Survey Result (2017)</w:delText>
        </w:r>
      </w:del>
      <w:ins w:id="4818" w:author="John Junico Bernados" w:date="2017-08-18T20:53:00Z">
        <w:del w:id="4819" w:author="Jen" w:date="2017-08-25T11:58:00Z">
          <w:r w:rsidR="00701041" w:rsidRPr="00617EC9" w:rsidDel="009B286C">
            <w:rPr>
              <w:rFonts w:ascii="Times New Roman" w:hAnsi="Times New Roman" w:cs="Times New Roman"/>
              <w:i/>
              <w:sz w:val="18"/>
              <w:szCs w:val="18"/>
            </w:rPr>
            <w:delText>JICA Study Team</w:delText>
          </w:r>
        </w:del>
      </w:ins>
    </w:p>
    <w:p w14:paraId="7715909B" w14:textId="4AEF2403" w:rsidR="00DF4BE6" w:rsidRPr="00617EC9" w:rsidDel="009B286C" w:rsidRDefault="00DF4BE6">
      <w:pPr>
        <w:spacing w:after="0" w:line="240" w:lineRule="auto"/>
        <w:ind w:hanging="450"/>
        <w:rPr>
          <w:ins w:id="4820" w:author="Liezyl Liton" w:date="2017-08-19T17:07:00Z"/>
          <w:del w:id="4821" w:author="Jen" w:date="2017-08-25T11:58:00Z"/>
          <w:rFonts w:ascii="Times New Roman" w:hAnsi="Times New Roman" w:cs="Times New Roman"/>
          <w:i/>
          <w:sz w:val="18"/>
          <w:szCs w:val="18"/>
        </w:rPr>
      </w:pPr>
    </w:p>
    <w:p w14:paraId="5CDF1972" w14:textId="534564E6" w:rsidR="006905BD" w:rsidRPr="00617EC9" w:rsidDel="009B286C" w:rsidRDefault="006905BD" w:rsidP="00274251">
      <w:pPr>
        <w:spacing w:after="0" w:line="240" w:lineRule="auto"/>
        <w:ind w:hanging="450"/>
        <w:rPr>
          <w:del w:id="4822" w:author="Jen" w:date="2017-08-25T11:58:00Z"/>
          <w:rFonts w:ascii="Times New Roman" w:hAnsi="Times New Roman" w:cs="Times New Roman"/>
          <w:i/>
          <w:sz w:val="18"/>
          <w:szCs w:val="18"/>
        </w:rPr>
      </w:pPr>
    </w:p>
    <w:p w14:paraId="79DA3964" w14:textId="34B55362" w:rsidR="00162819" w:rsidRPr="00617EC9" w:rsidDel="009B286C" w:rsidRDefault="006905BD" w:rsidP="00162819">
      <w:pPr>
        <w:spacing w:after="0" w:line="240" w:lineRule="auto"/>
        <w:ind w:hanging="450"/>
        <w:rPr>
          <w:ins w:id="4823" w:author="Liezyl Liton" w:date="2017-08-21T17:49:00Z"/>
          <w:del w:id="4824" w:author="Jen" w:date="2017-08-25T11:58:00Z"/>
          <w:rFonts w:ascii="Times New Roman" w:hAnsi="Times New Roman" w:cs="Times New Roman"/>
          <w:i/>
          <w:sz w:val="18"/>
          <w:szCs w:val="18"/>
        </w:rPr>
      </w:pPr>
      <w:del w:id="4825" w:author="Jen" w:date="2017-08-25T11:58:00Z">
        <w:r w:rsidRPr="00617EC9" w:rsidDel="009B286C">
          <w:rPr>
            <w:rFonts w:ascii="Times New Roman" w:hAnsi="Times New Roman" w:cs="Times New Roman"/>
            <w:i/>
            <w:sz w:val="18"/>
            <w:szCs w:val="18"/>
          </w:rPr>
          <w:delText xml:space="preserve">           Note: </w:delText>
        </w:r>
      </w:del>
      <w:ins w:id="4826" w:author="Liezyl Liton" w:date="2017-08-21T17:49:00Z">
        <w:del w:id="4827" w:author="Jen" w:date="2017-08-25T11:58:00Z">
          <w:r w:rsidR="00162819" w:rsidRPr="00617EC9" w:rsidDel="009B286C">
            <w:rPr>
              <w:rFonts w:ascii="Times New Roman" w:hAnsi="Times New Roman" w:cs="Times New Roman"/>
              <w:i/>
              <w:sz w:val="18"/>
              <w:szCs w:val="18"/>
            </w:rPr>
            <w:delText>Table 12.1-3 is subject for revision based on the Parcellary, As-Built and Land-Use Data</w:delText>
          </w:r>
        </w:del>
      </w:ins>
      <w:ins w:id="4828" w:author="Liezyl Liton" w:date="2017-08-21T17:50:00Z">
        <w:del w:id="4829" w:author="Jen" w:date="2017-08-25T11:58:00Z">
          <w:r w:rsidR="00162819" w:rsidRPr="00617EC9" w:rsidDel="009B286C">
            <w:rPr>
              <w:rFonts w:ascii="Times New Roman" w:hAnsi="Times New Roman" w:cs="Times New Roman"/>
              <w:sz w:val="18"/>
              <w:szCs w:val="18"/>
            </w:rPr>
            <w:delText>.</w:delText>
          </w:r>
        </w:del>
      </w:ins>
    </w:p>
    <w:p w14:paraId="75E00E37" w14:textId="15037DAD" w:rsidR="00D60FF0" w:rsidRPr="00617EC9" w:rsidDel="009B286C" w:rsidRDefault="001B5BCF">
      <w:pPr>
        <w:spacing w:after="0" w:line="240" w:lineRule="auto"/>
        <w:rPr>
          <w:del w:id="4830" w:author="Jen" w:date="2017-08-25T11:58:00Z"/>
          <w:rFonts w:ascii="Times New Roman" w:hAnsi="Times New Roman" w:cs="Times New Roman"/>
          <w:i/>
          <w:sz w:val="18"/>
          <w:szCs w:val="18"/>
        </w:rPr>
        <w:pPrChange w:id="4831" w:author="Liezyl Liton" w:date="2017-08-21T17:49:00Z">
          <w:pPr>
            <w:spacing w:after="0" w:line="240" w:lineRule="auto"/>
            <w:ind w:hanging="450"/>
            <w:jc w:val="both"/>
          </w:pPr>
        </w:pPrChange>
      </w:pPr>
      <w:ins w:id="4832" w:author="Liezyl Liton" w:date="2017-08-21T17:47:00Z">
        <w:del w:id="4833" w:author="Jen" w:date="2017-08-25T11:58:00Z">
          <w:r w:rsidRPr="00617EC9" w:rsidDel="009B286C">
            <w:rPr>
              <w:rFonts w:ascii="Times New Roman" w:hAnsi="Times New Roman" w:cs="Times New Roman"/>
              <w:i/>
              <w:sz w:val="18"/>
              <w:szCs w:val="18"/>
            </w:rPr>
            <w:delText>Areas with no data area identified a</w:delText>
          </w:r>
        </w:del>
      </w:ins>
      <w:ins w:id="4834" w:author="ebert bautista" w:date="2017-08-21T20:47:00Z">
        <w:del w:id="4835" w:author="Jen" w:date="2017-08-25T11:58:00Z">
          <w:r w:rsidR="00E44393" w:rsidRPr="00617EC9" w:rsidDel="009B286C">
            <w:rPr>
              <w:rFonts w:ascii="Times New Roman" w:hAnsi="Times New Roman" w:cs="Times New Roman"/>
              <w:i/>
              <w:sz w:val="18"/>
              <w:szCs w:val="18"/>
              <w:rPrChange w:id="4836" w:author="Liezyl Liton" w:date="2017-08-21T21:34:00Z">
                <w:rPr>
                  <w:rFonts w:ascii="Times New Roman" w:hAnsi="Times New Roman" w:cs="Times New Roman"/>
                  <w:i/>
                  <w:sz w:val="18"/>
                  <w:szCs w:val="18"/>
                  <w:highlight w:val="cyan"/>
                </w:rPr>
              </w:rPrChange>
            </w:rPr>
            <w:delText>re</w:delText>
          </w:r>
        </w:del>
      </w:ins>
      <w:ins w:id="4837" w:author="Liezyl Liton" w:date="2017-08-21T17:47:00Z">
        <w:del w:id="4838" w:author="Jen" w:date="2017-08-25T11:58:00Z">
          <w:r w:rsidRPr="00617EC9" w:rsidDel="009B286C">
            <w:rPr>
              <w:rFonts w:ascii="Times New Roman" w:hAnsi="Times New Roman" w:cs="Times New Roman"/>
              <w:i/>
              <w:sz w:val="18"/>
              <w:szCs w:val="18"/>
            </w:rPr>
            <w:delText>s government lands based on parcellary survey</w:delText>
          </w:r>
        </w:del>
      </w:ins>
      <w:ins w:id="4839" w:author="Liezyl Liton" w:date="2017-08-21T17:49:00Z">
        <w:del w:id="4840" w:author="Jen" w:date="2017-08-25T11:58:00Z">
          <w:r w:rsidR="00162819" w:rsidRPr="00617EC9" w:rsidDel="009B286C">
            <w:rPr>
              <w:rFonts w:ascii="Times New Roman" w:hAnsi="Times New Roman" w:cs="Times New Roman"/>
              <w:sz w:val="18"/>
              <w:szCs w:val="18"/>
              <w:rPrChange w:id="4841" w:author="Liezyl Liton" w:date="2017-08-21T21:34:00Z">
                <w:rPr>
                  <w:rFonts w:ascii="Times New Roman" w:hAnsi="Times New Roman" w:cs="Times New Roman"/>
                  <w:sz w:val="24"/>
                  <w:szCs w:val="24"/>
                </w:rPr>
              </w:rPrChange>
            </w:rPr>
            <w:delText>.</w:delText>
          </w:r>
        </w:del>
      </w:ins>
      <w:del w:id="4842" w:author="Jen" w:date="2017-08-19T01:19:00Z">
        <w:r w:rsidR="006905BD" w:rsidRPr="00617EC9" w:rsidDel="002D2F8F">
          <w:rPr>
            <w:rFonts w:ascii="Times New Roman" w:hAnsi="Times New Roman" w:cs="Times New Roman"/>
            <w:i/>
            <w:sz w:val="18"/>
            <w:szCs w:val="18"/>
          </w:rPr>
          <w:delText>This data is based on Parcellary Survey 2, dated July 13, 2017. As of this report version, classification of lands (e.g., Residential, Commercial, Industrial and Agricultural) is not yet processed and may still be worked out using as-built survey and LGU Land Use Maps, and actual field verification.</w:delText>
        </w:r>
        <w:r w:rsidR="00B17608" w:rsidRPr="00617EC9" w:rsidDel="002D2F8F">
          <w:rPr>
            <w:rFonts w:ascii="Times New Roman" w:hAnsi="Times New Roman" w:cs="Times New Roman"/>
            <w:i/>
            <w:sz w:val="18"/>
            <w:szCs w:val="18"/>
          </w:rPr>
          <w:delText xml:space="preserve">     </w:delText>
        </w:r>
      </w:del>
    </w:p>
    <w:p w14:paraId="0F6AFB2D" w14:textId="052E69EB" w:rsidR="000106C7" w:rsidRPr="00617EC9" w:rsidDel="009B286C" w:rsidRDefault="000106C7" w:rsidP="00274251">
      <w:pPr>
        <w:spacing w:after="0" w:line="240" w:lineRule="auto"/>
        <w:rPr>
          <w:ins w:id="4843" w:author="Liezyl Liton" w:date="2017-08-21T19:00:00Z"/>
          <w:del w:id="4844" w:author="Jen" w:date="2017-08-25T12:01:00Z"/>
          <w:rFonts w:ascii="Times New Roman" w:eastAsia="Times New Roman" w:hAnsi="Times New Roman" w:cs="Times New Roman"/>
          <w:b/>
          <w:bCs/>
          <w:color w:val="FF0000"/>
          <w:lang w:eastAsia="en-PH"/>
        </w:rPr>
      </w:pPr>
    </w:p>
    <w:p w14:paraId="00B33AB6" w14:textId="7195D60F" w:rsidR="00AF5852" w:rsidRPr="00617EC9" w:rsidRDefault="00AF5852">
      <w:pPr>
        <w:spacing w:after="0"/>
        <w:ind w:firstLine="720"/>
        <w:jc w:val="both"/>
        <w:rPr>
          <w:ins w:id="4845" w:author="Liezyl Liton" w:date="2017-08-21T19:00:00Z"/>
          <w:rFonts w:ascii="Times New Roman" w:eastAsia="Times New Roman" w:hAnsi="Times New Roman" w:cs="Times New Roman"/>
          <w:bCs/>
          <w:color w:val="000000"/>
          <w:sz w:val="24"/>
          <w:szCs w:val="24"/>
          <w:lang w:eastAsia="en-PH"/>
          <w:rPrChange w:id="4846" w:author="Liezyl Liton" w:date="2017-08-21T21:34:00Z">
            <w:rPr>
              <w:ins w:id="4847" w:author="Liezyl Liton" w:date="2017-08-21T19:00:00Z"/>
              <w:rFonts w:ascii="Times New Roman" w:eastAsia="Times New Roman" w:hAnsi="Times New Roman" w:cs="Times New Roman"/>
              <w:bCs/>
              <w:color w:val="000000"/>
              <w:lang w:eastAsia="en-PH"/>
            </w:rPr>
          </w:rPrChange>
        </w:rPr>
        <w:pPrChange w:id="4848" w:author="Liezyl Liton" w:date="2017-08-21T21:56:00Z">
          <w:pPr>
            <w:spacing w:after="0" w:line="240" w:lineRule="auto"/>
          </w:pPr>
        </w:pPrChange>
      </w:pPr>
      <w:ins w:id="4849" w:author="Liezyl Liton" w:date="2017-08-21T19:00:00Z">
        <w:r w:rsidRPr="00617EC9">
          <w:rPr>
            <w:rFonts w:ascii="Times New Roman" w:eastAsia="Times New Roman" w:hAnsi="Times New Roman" w:cs="Times New Roman"/>
            <w:b/>
            <w:bCs/>
            <w:sz w:val="24"/>
            <w:szCs w:val="24"/>
            <w:lang w:eastAsia="en-PH"/>
            <w:rPrChange w:id="4850" w:author="Liezyl Liton" w:date="2017-08-21T21:34:00Z">
              <w:rPr>
                <w:rFonts w:ascii="Times New Roman" w:eastAsia="Times New Roman" w:hAnsi="Times New Roman" w:cs="Times New Roman"/>
                <w:b/>
                <w:bCs/>
                <w:lang w:eastAsia="en-PH"/>
              </w:rPr>
            </w:rPrChange>
          </w:rPr>
          <w:t xml:space="preserve">Table </w:t>
        </w:r>
        <w:r w:rsidRPr="00617EC9">
          <w:rPr>
            <w:rFonts w:ascii="Times New Roman" w:eastAsia="Times New Roman" w:hAnsi="Times New Roman" w:cs="Times New Roman"/>
            <w:b/>
            <w:bCs/>
            <w:color w:val="000000"/>
            <w:sz w:val="24"/>
            <w:szCs w:val="24"/>
            <w:lang w:eastAsia="en-PH"/>
            <w:rPrChange w:id="4851" w:author="Liezyl Liton" w:date="2017-08-21T21:34:00Z">
              <w:rPr>
                <w:rFonts w:ascii="Times New Roman" w:eastAsia="Times New Roman" w:hAnsi="Times New Roman" w:cs="Times New Roman"/>
                <w:b/>
                <w:bCs/>
                <w:color w:val="000000"/>
                <w:highlight w:val="cyan"/>
                <w:lang w:eastAsia="en-PH"/>
              </w:rPr>
            </w:rPrChange>
          </w:rPr>
          <w:t>12.1-</w:t>
        </w:r>
        <w:r w:rsidR="00CC5E8E">
          <w:rPr>
            <w:rFonts w:ascii="Times New Roman" w:eastAsia="Times New Roman" w:hAnsi="Times New Roman" w:cs="Times New Roman"/>
            <w:b/>
            <w:bCs/>
            <w:color w:val="000000"/>
            <w:sz w:val="24"/>
            <w:szCs w:val="24"/>
            <w:lang w:eastAsia="en-PH"/>
          </w:rPr>
          <w:t>4</w:t>
        </w:r>
        <w:r w:rsidRPr="00617EC9">
          <w:rPr>
            <w:rFonts w:ascii="Times New Roman" w:eastAsia="Times New Roman" w:hAnsi="Times New Roman" w:cs="Times New Roman"/>
            <w:bCs/>
            <w:color w:val="000000"/>
            <w:sz w:val="24"/>
            <w:szCs w:val="24"/>
            <w:lang w:eastAsia="en-PH"/>
            <w:rPrChange w:id="4852" w:author="Liezyl Liton" w:date="2017-08-21T21:34:00Z">
              <w:rPr>
                <w:rFonts w:ascii="Times New Roman" w:eastAsia="Times New Roman" w:hAnsi="Times New Roman" w:cs="Times New Roman"/>
                <w:bCs/>
                <w:color w:val="000000"/>
                <w:lang w:eastAsia="en-PH"/>
              </w:rPr>
            </w:rPrChange>
          </w:rPr>
          <w:t xml:space="preserve"> below depicts the</w:t>
        </w:r>
      </w:ins>
      <w:ins w:id="4853" w:author="Liezyl Liton" w:date="2017-08-21T19:01:00Z">
        <w:r w:rsidRPr="00617EC9">
          <w:rPr>
            <w:rFonts w:ascii="Times New Roman" w:eastAsia="Times New Roman" w:hAnsi="Times New Roman" w:cs="Times New Roman"/>
            <w:bCs/>
            <w:color w:val="000000"/>
            <w:sz w:val="24"/>
            <w:szCs w:val="24"/>
            <w:lang w:eastAsia="en-PH"/>
            <w:rPrChange w:id="4854" w:author="Liezyl Liton" w:date="2017-08-21T21:34:00Z">
              <w:rPr>
                <w:rFonts w:ascii="Times New Roman" w:eastAsia="Times New Roman" w:hAnsi="Times New Roman" w:cs="Times New Roman"/>
                <w:bCs/>
                <w:color w:val="000000"/>
                <w:lang w:eastAsia="en-PH"/>
              </w:rPr>
            </w:rPrChange>
          </w:rPr>
          <w:t xml:space="preserve"> </w:t>
        </w:r>
        <w:r w:rsidR="00A75661" w:rsidRPr="00617EC9">
          <w:rPr>
            <w:rFonts w:ascii="Times New Roman" w:eastAsia="Times New Roman" w:hAnsi="Times New Roman" w:cs="Times New Roman"/>
            <w:bCs/>
            <w:color w:val="000000"/>
            <w:sz w:val="24"/>
            <w:szCs w:val="24"/>
            <w:lang w:eastAsia="en-PH"/>
            <w:rPrChange w:id="4855" w:author="Liezyl Liton" w:date="2017-08-21T21:34:00Z">
              <w:rPr>
                <w:rFonts w:ascii="Times New Roman" w:eastAsia="Times New Roman" w:hAnsi="Times New Roman" w:cs="Times New Roman"/>
                <w:bCs/>
                <w:color w:val="000000"/>
                <w:lang w:eastAsia="en-PH"/>
              </w:rPr>
            </w:rPrChange>
          </w:rPr>
          <w:t xml:space="preserve">list of government properties based on the </w:t>
        </w:r>
        <w:proofErr w:type="spellStart"/>
        <w:r w:rsidR="00A75661" w:rsidRPr="00617EC9">
          <w:rPr>
            <w:rFonts w:ascii="Times New Roman" w:eastAsia="Times New Roman" w:hAnsi="Times New Roman" w:cs="Times New Roman"/>
            <w:bCs/>
            <w:color w:val="000000"/>
            <w:sz w:val="24"/>
            <w:szCs w:val="24"/>
            <w:lang w:eastAsia="en-PH"/>
            <w:rPrChange w:id="4856" w:author="Liezyl Liton" w:date="2017-08-21T21:34:00Z">
              <w:rPr>
                <w:rFonts w:ascii="Times New Roman" w:eastAsia="Times New Roman" w:hAnsi="Times New Roman" w:cs="Times New Roman"/>
                <w:bCs/>
                <w:color w:val="000000"/>
                <w:lang w:eastAsia="en-PH"/>
              </w:rPr>
            </w:rPrChange>
          </w:rPr>
          <w:t>parcellary</w:t>
        </w:r>
        <w:proofErr w:type="spellEnd"/>
        <w:r w:rsidR="00A75661" w:rsidRPr="00617EC9">
          <w:rPr>
            <w:rFonts w:ascii="Times New Roman" w:eastAsia="Times New Roman" w:hAnsi="Times New Roman" w:cs="Times New Roman"/>
            <w:bCs/>
            <w:color w:val="000000"/>
            <w:sz w:val="24"/>
            <w:szCs w:val="24"/>
            <w:lang w:eastAsia="en-PH"/>
            <w:rPrChange w:id="4857" w:author="Liezyl Liton" w:date="2017-08-21T21:34:00Z">
              <w:rPr>
                <w:rFonts w:ascii="Times New Roman" w:eastAsia="Times New Roman" w:hAnsi="Times New Roman" w:cs="Times New Roman"/>
                <w:bCs/>
                <w:color w:val="000000"/>
                <w:lang w:eastAsia="en-PH"/>
              </w:rPr>
            </w:rPrChange>
          </w:rPr>
          <w:t xml:space="preserve"> survey</w:t>
        </w:r>
      </w:ins>
      <w:ins w:id="4858" w:author="Liezyl Liton" w:date="2017-08-21T19:02:00Z">
        <w:r w:rsidR="00D0328A" w:rsidRPr="00617EC9">
          <w:rPr>
            <w:rFonts w:ascii="Times New Roman" w:hAnsi="Times New Roman" w:cs="Times New Roman"/>
            <w:sz w:val="24"/>
            <w:szCs w:val="24"/>
          </w:rPr>
          <w:t xml:space="preserve"> including the North Luzon Railway Corporation</w:t>
        </w:r>
      </w:ins>
      <w:ins w:id="4859" w:author="Liezyl Liton" w:date="2017-08-21T19:58:00Z">
        <w:r w:rsidR="005A4201" w:rsidRPr="00617EC9">
          <w:rPr>
            <w:rFonts w:ascii="Times New Roman" w:hAnsi="Times New Roman" w:cs="Times New Roman"/>
            <w:sz w:val="24"/>
            <w:szCs w:val="24"/>
            <w:rPrChange w:id="4860" w:author="Liezyl Liton" w:date="2017-08-21T21:34:00Z">
              <w:rPr>
                <w:rFonts w:ascii="Times New Roman" w:hAnsi="Times New Roman" w:cs="Times New Roman"/>
                <w:sz w:val="24"/>
                <w:szCs w:val="24"/>
                <w:highlight w:val="cyan"/>
              </w:rPr>
            </w:rPrChange>
          </w:rPr>
          <w:t xml:space="preserve">, </w:t>
        </w:r>
        <w:r w:rsidR="00621640" w:rsidRPr="00617EC9">
          <w:rPr>
            <w:rFonts w:ascii="Times New Roman" w:hAnsi="Times New Roman" w:cs="Times New Roman"/>
            <w:sz w:val="24"/>
            <w:szCs w:val="24"/>
          </w:rPr>
          <w:t>The Manila Railroad Co</w:t>
        </w:r>
      </w:ins>
      <w:ins w:id="4861" w:author="Liezyl Liton" w:date="2017-08-21T20:29:00Z">
        <w:r w:rsidR="00621640" w:rsidRPr="00617EC9">
          <w:rPr>
            <w:rFonts w:ascii="Times New Roman" w:hAnsi="Times New Roman" w:cs="Times New Roman"/>
            <w:sz w:val="24"/>
            <w:szCs w:val="24"/>
          </w:rPr>
          <w:t>., Holy Trinity Realty &amp; Rea</w:t>
        </w:r>
      </w:ins>
      <w:ins w:id="4862" w:author="Liezyl Liton" w:date="2017-08-21T20:30:00Z">
        <w:r w:rsidR="00621640" w:rsidRPr="00617EC9">
          <w:rPr>
            <w:rFonts w:ascii="Times New Roman" w:hAnsi="Times New Roman" w:cs="Times New Roman"/>
            <w:sz w:val="24"/>
            <w:szCs w:val="24"/>
          </w:rPr>
          <w:t>l</w:t>
        </w:r>
      </w:ins>
      <w:ins w:id="4863" w:author="Liezyl Liton" w:date="2017-08-21T20:29:00Z">
        <w:r w:rsidR="00621640" w:rsidRPr="00617EC9">
          <w:rPr>
            <w:rFonts w:ascii="Times New Roman" w:hAnsi="Times New Roman" w:cs="Times New Roman"/>
            <w:sz w:val="24"/>
            <w:szCs w:val="24"/>
          </w:rPr>
          <w:t>ty Development Corp</w:t>
        </w:r>
      </w:ins>
      <w:ins w:id="4864" w:author="Liezyl Liton" w:date="2017-08-21T20:30:00Z">
        <w:r w:rsidR="002F6A1C" w:rsidRPr="00617EC9">
          <w:rPr>
            <w:rFonts w:ascii="Times New Roman" w:hAnsi="Times New Roman" w:cs="Times New Roman"/>
            <w:sz w:val="24"/>
            <w:szCs w:val="24"/>
          </w:rPr>
          <w:t xml:space="preserve">., </w:t>
        </w:r>
        <w:proofErr w:type="spellStart"/>
        <w:r w:rsidR="002F6A1C" w:rsidRPr="00617EC9">
          <w:rPr>
            <w:rFonts w:ascii="Times New Roman" w:hAnsi="Times New Roman" w:cs="Times New Roman"/>
            <w:sz w:val="24"/>
            <w:szCs w:val="24"/>
          </w:rPr>
          <w:t>Nelmac</w:t>
        </w:r>
        <w:proofErr w:type="spellEnd"/>
        <w:r w:rsidR="002F6A1C" w:rsidRPr="00617EC9">
          <w:rPr>
            <w:rFonts w:ascii="Times New Roman" w:hAnsi="Times New Roman" w:cs="Times New Roman"/>
            <w:sz w:val="24"/>
            <w:szCs w:val="24"/>
          </w:rPr>
          <w:t xml:space="preserve"> Realty and Development, and Valenzuela Development Corp</w:t>
        </w:r>
      </w:ins>
      <w:ins w:id="4865" w:author="Liezyl Liton" w:date="2017-08-21T20:31:00Z">
        <w:r w:rsidR="002F6A1C" w:rsidRPr="00617EC9">
          <w:rPr>
            <w:rFonts w:ascii="Times New Roman" w:hAnsi="Times New Roman" w:cs="Times New Roman"/>
            <w:sz w:val="24"/>
            <w:szCs w:val="24"/>
          </w:rPr>
          <w:t>. (VALDECO).</w:t>
        </w:r>
      </w:ins>
      <w:ins w:id="4866" w:author="Liezyl Liton" w:date="2017-08-21T20:32:00Z">
        <w:r w:rsidR="00210872" w:rsidRPr="00617EC9">
          <w:rPr>
            <w:rFonts w:ascii="Times New Roman" w:hAnsi="Times New Roman" w:cs="Times New Roman"/>
            <w:sz w:val="24"/>
            <w:szCs w:val="24"/>
          </w:rPr>
          <w:t xml:space="preserve">  </w:t>
        </w:r>
      </w:ins>
      <w:ins w:id="4867" w:author="Jen" w:date="2017-08-25T12:31:00Z">
        <w:r w:rsidR="00544BF2">
          <w:rPr>
            <w:rFonts w:ascii="Times New Roman" w:hAnsi="Times New Roman" w:cs="Times New Roman"/>
            <w:sz w:val="24"/>
            <w:szCs w:val="24"/>
          </w:rPr>
          <w:t>The Philippine National Bank</w:t>
        </w:r>
      </w:ins>
      <w:ins w:id="4868" w:author="Jen" w:date="2017-08-25T12:45:00Z">
        <w:r w:rsidR="00720E93">
          <w:rPr>
            <w:rFonts w:ascii="Times New Roman" w:hAnsi="Times New Roman" w:cs="Times New Roman"/>
            <w:sz w:val="24"/>
            <w:szCs w:val="24"/>
          </w:rPr>
          <w:t xml:space="preserve"> with a total area of 2,140 m</w:t>
        </w:r>
        <w:r w:rsidR="00720E93" w:rsidRPr="00720E93">
          <w:rPr>
            <w:rFonts w:ascii="Times New Roman" w:hAnsi="Times New Roman" w:cs="Times New Roman"/>
            <w:sz w:val="24"/>
            <w:szCs w:val="24"/>
            <w:vertAlign w:val="superscript"/>
            <w:rPrChange w:id="4869" w:author="Jen" w:date="2017-08-25T12:45:00Z">
              <w:rPr>
                <w:rFonts w:ascii="Times New Roman" w:hAnsi="Times New Roman" w:cs="Times New Roman"/>
                <w:sz w:val="24"/>
                <w:szCs w:val="24"/>
              </w:rPr>
            </w:rPrChange>
          </w:rPr>
          <w:t>2</w:t>
        </w:r>
      </w:ins>
      <w:ins w:id="4870" w:author="Jen" w:date="2017-08-25T12:31:00Z">
        <w:r w:rsidR="00544BF2">
          <w:rPr>
            <w:rFonts w:ascii="Times New Roman" w:hAnsi="Times New Roman" w:cs="Times New Roman"/>
            <w:sz w:val="24"/>
            <w:szCs w:val="24"/>
          </w:rPr>
          <w:t xml:space="preserve"> has already</w:t>
        </w:r>
      </w:ins>
      <w:ins w:id="4871" w:author="Jen" w:date="2017-08-25T12:32:00Z">
        <w:r w:rsidR="00544BF2">
          <w:rPr>
            <w:rFonts w:ascii="Times New Roman" w:hAnsi="Times New Roman" w:cs="Times New Roman"/>
            <w:sz w:val="24"/>
            <w:szCs w:val="24"/>
          </w:rPr>
          <w:t xml:space="preserve"> been privatized</w:t>
        </w:r>
      </w:ins>
      <w:ins w:id="4872" w:author="Jen" w:date="2017-08-25T12:36:00Z">
        <w:r w:rsidR="00F27387">
          <w:rPr>
            <w:rFonts w:ascii="Times New Roman" w:hAnsi="Times New Roman" w:cs="Times New Roman"/>
            <w:sz w:val="24"/>
            <w:szCs w:val="24"/>
          </w:rPr>
          <w:t xml:space="preserve"> </w:t>
        </w:r>
      </w:ins>
      <w:ins w:id="4873" w:author="Jen" w:date="2017-08-25T12:38:00Z">
        <w:r w:rsidR="00F27387">
          <w:rPr>
            <w:rFonts w:ascii="Times New Roman" w:hAnsi="Times New Roman" w:cs="Times New Roman"/>
            <w:sz w:val="24"/>
            <w:szCs w:val="24"/>
          </w:rPr>
          <w:t xml:space="preserve">since </w:t>
        </w:r>
      </w:ins>
      <w:ins w:id="4874" w:author="Jen" w:date="2017-08-25T12:36:00Z">
        <w:r w:rsidR="00F27387">
          <w:rPr>
            <w:rFonts w:ascii="Times New Roman" w:hAnsi="Times New Roman" w:cs="Times New Roman"/>
            <w:sz w:val="24"/>
            <w:szCs w:val="24"/>
          </w:rPr>
          <w:t>2007.</w:t>
        </w:r>
      </w:ins>
      <w:ins w:id="4875" w:author="Jen" w:date="2017-08-25T12:44:00Z">
        <w:r w:rsidR="00720E93">
          <w:rPr>
            <w:rFonts w:ascii="Times New Roman" w:hAnsi="Times New Roman" w:cs="Times New Roman"/>
            <w:sz w:val="24"/>
            <w:szCs w:val="24"/>
          </w:rPr>
          <w:t xml:space="preserve"> </w:t>
        </w:r>
      </w:ins>
    </w:p>
    <w:p w14:paraId="135DB9C3" w14:textId="77777777" w:rsidR="00AF5852" w:rsidRPr="00617EC9" w:rsidRDefault="00AF5852" w:rsidP="00274251">
      <w:pPr>
        <w:spacing w:after="0" w:line="240" w:lineRule="auto"/>
        <w:rPr>
          <w:ins w:id="4876" w:author="Liezyl Liton" w:date="2017-08-21T18:59:00Z"/>
          <w:rFonts w:ascii="Times New Roman" w:eastAsia="Times New Roman" w:hAnsi="Times New Roman" w:cs="Times New Roman"/>
          <w:bCs/>
          <w:lang w:eastAsia="en-PH"/>
          <w:rPrChange w:id="4877" w:author="Liezyl Liton" w:date="2017-08-21T21:34:00Z">
            <w:rPr>
              <w:ins w:id="4878" w:author="Liezyl Liton" w:date="2017-08-21T18:59:00Z"/>
              <w:rFonts w:ascii="Times New Roman" w:eastAsia="Times New Roman" w:hAnsi="Times New Roman" w:cs="Times New Roman"/>
              <w:b/>
              <w:bCs/>
              <w:color w:val="FF0000"/>
              <w:lang w:eastAsia="en-PH"/>
            </w:rPr>
          </w:rPrChange>
        </w:rPr>
      </w:pPr>
    </w:p>
    <w:p w14:paraId="0E507C6E" w14:textId="25CC8F7B" w:rsidR="00741EB7" w:rsidRDefault="00CC5E8E">
      <w:pPr>
        <w:spacing w:after="0" w:line="240" w:lineRule="auto"/>
        <w:jc w:val="center"/>
        <w:rPr>
          <w:ins w:id="4879" w:author="John Junico Bernados" w:date="2017-08-24T00:05:00Z"/>
          <w:rFonts w:ascii="Times New Roman" w:eastAsia="Times New Roman" w:hAnsi="Times New Roman" w:cs="Times New Roman"/>
          <w:b/>
          <w:bCs/>
          <w:color w:val="000000"/>
          <w:lang w:eastAsia="en-PH"/>
        </w:rPr>
        <w:pPrChange w:id="4880" w:author="Liezyl Liton" w:date="2017-08-21T19:00:00Z">
          <w:pPr>
            <w:spacing w:after="0" w:line="240" w:lineRule="auto"/>
          </w:pPr>
        </w:pPrChange>
      </w:pPr>
      <w:ins w:id="4881" w:author="Liezyl Liton" w:date="2017-08-21T18:59:00Z">
        <w:r w:rsidRPr="006405D4">
          <w:rPr>
            <w:rFonts w:ascii="Times New Roman" w:eastAsia="Times New Roman" w:hAnsi="Times New Roman" w:cs="Times New Roman"/>
            <w:b/>
            <w:bCs/>
            <w:color w:val="000000"/>
            <w:lang w:eastAsia="en-PH"/>
          </w:rPr>
          <w:t>Table 12.1-4</w:t>
        </w:r>
        <w:r w:rsidR="00741EB7" w:rsidRPr="006405D4">
          <w:rPr>
            <w:rFonts w:ascii="Times New Roman" w:eastAsia="Times New Roman" w:hAnsi="Times New Roman" w:cs="Times New Roman"/>
            <w:b/>
            <w:bCs/>
            <w:color w:val="000000"/>
            <w:lang w:eastAsia="en-PH"/>
            <w:rPrChange w:id="4882" w:author="Jen" w:date="2017-08-25T12:46:00Z">
              <w:rPr>
                <w:rFonts w:ascii="Times New Roman" w:eastAsia="Times New Roman" w:hAnsi="Times New Roman" w:cs="Times New Roman"/>
                <w:b/>
                <w:bCs/>
                <w:color w:val="000000"/>
                <w:highlight w:val="cyan"/>
                <w:lang w:eastAsia="en-PH"/>
              </w:rPr>
            </w:rPrChange>
          </w:rPr>
          <w:t xml:space="preserve"> </w:t>
        </w:r>
      </w:ins>
      <w:ins w:id="4883" w:author="Liezyl Liton" w:date="2017-08-21T19:00:00Z">
        <w:r w:rsidR="002A2645" w:rsidRPr="006405D4">
          <w:rPr>
            <w:rFonts w:ascii="Times New Roman" w:eastAsia="Times New Roman" w:hAnsi="Times New Roman" w:cs="Times New Roman"/>
            <w:b/>
            <w:bCs/>
            <w:color w:val="000000"/>
            <w:lang w:eastAsia="en-PH"/>
          </w:rPr>
          <w:t xml:space="preserve">List of Government Properties based on </w:t>
        </w:r>
        <w:proofErr w:type="spellStart"/>
        <w:r w:rsidR="001937F9" w:rsidRPr="006405D4">
          <w:rPr>
            <w:rFonts w:ascii="Times New Roman" w:eastAsia="Times New Roman" w:hAnsi="Times New Roman" w:cs="Times New Roman"/>
            <w:b/>
            <w:bCs/>
            <w:color w:val="000000"/>
            <w:lang w:eastAsia="en-PH"/>
          </w:rPr>
          <w:t>Parcellary</w:t>
        </w:r>
        <w:proofErr w:type="spellEnd"/>
        <w:r w:rsidR="001937F9" w:rsidRPr="006405D4">
          <w:rPr>
            <w:rFonts w:ascii="Times New Roman" w:eastAsia="Times New Roman" w:hAnsi="Times New Roman" w:cs="Times New Roman"/>
            <w:b/>
            <w:bCs/>
            <w:color w:val="000000"/>
            <w:lang w:eastAsia="en-PH"/>
          </w:rPr>
          <w:t xml:space="preserve"> Survey</w:t>
        </w:r>
      </w:ins>
      <w:ins w:id="4884" w:author="John Junico Bernados" w:date="2017-08-24T00:06:00Z">
        <w:r w:rsidR="00E16AE2" w:rsidRPr="006405D4">
          <w:rPr>
            <w:rFonts w:ascii="Times New Roman" w:eastAsia="Times New Roman" w:hAnsi="Times New Roman" w:cs="Times New Roman"/>
            <w:b/>
            <w:bCs/>
            <w:color w:val="000000"/>
            <w:lang w:eastAsia="en-PH"/>
          </w:rPr>
          <w:t xml:space="preserve"> </w:t>
        </w:r>
        <w:del w:id="4885" w:author="Jen" w:date="2017-08-25T11:30:00Z">
          <w:r w:rsidR="00E16AE2" w:rsidRPr="006405D4" w:rsidDel="007D2C32">
            <w:rPr>
              <w:rFonts w:ascii="Times New Roman" w:eastAsia="Times New Roman" w:hAnsi="Times New Roman" w:cs="Times New Roman"/>
              <w:b/>
              <w:bCs/>
              <w:i/>
              <w:color w:val="FF0000"/>
              <w:lang w:eastAsia="en-PH"/>
              <w:rPrChange w:id="4886" w:author="Jen" w:date="2017-08-25T12:46:00Z">
                <w:rPr>
                  <w:rFonts w:ascii="Times New Roman" w:eastAsia="Times New Roman" w:hAnsi="Times New Roman" w:cs="Times New Roman"/>
                  <w:b/>
                  <w:bCs/>
                  <w:color w:val="000000"/>
                  <w:lang w:eastAsia="en-PH"/>
                </w:rPr>
              </w:rPrChange>
            </w:rPr>
            <w:delText>(from Jay)</w:delText>
          </w:r>
        </w:del>
      </w:ins>
    </w:p>
    <w:tbl>
      <w:tblPr>
        <w:tblStyle w:val="TableGrid"/>
        <w:tblW w:w="8955" w:type="dxa"/>
        <w:jc w:val="center"/>
        <w:tblLook w:val="04A0" w:firstRow="1" w:lastRow="0" w:firstColumn="1" w:lastColumn="0" w:noHBand="0" w:noVBand="1"/>
      </w:tblPr>
      <w:tblGrid>
        <w:gridCol w:w="1997"/>
        <w:gridCol w:w="1171"/>
        <w:gridCol w:w="1260"/>
        <w:gridCol w:w="1350"/>
        <w:gridCol w:w="810"/>
        <w:gridCol w:w="987"/>
        <w:gridCol w:w="1380"/>
        <w:tblGridChange w:id="4887">
          <w:tblGrid>
            <w:gridCol w:w="1997"/>
            <w:gridCol w:w="1171"/>
            <w:gridCol w:w="1260"/>
            <w:gridCol w:w="1350"/>
            <w:gridCol w:w="810"/>
            <w:gridCol w:w="987"/>
            <w:gridCol w:w="1380"/>
          </w:tblGrid>
        </w:tblGridChange>
      </w:tblGrid>
      <w:tr w:rsidR="00613F3B" w:rsidRPr="00544BF2" w14:paraId="5BD94257" w14:textId="77777777" w:rsidTr="00613F3B">
        <w:trPr>
          <w:trHeight w:val="315"/>
          <w:jc w:val="center"/>
          <w:ins w:id="4888" w:author="John Junico Bernados" w:date="2017-08-24T00:05:00Z"/>
        </w:trPr>
        <w:tc>
          <w:tcPr>
            <w:tcW w:w="1997" w:type="dxa"/>
            <w:shd w:val="clear" w:color="auto" w:fill="CCCCCC"/>
            <w:noWrap/>
            <w:vAlign w:val="center"/>
            <w:hideMark/>
          </w:tcPr>
          <w:p w14:paraId="7541B9E5" w14:textId="77777777" w:rsidR="00613F3B" w:rsidRPr="00544BF2" w:rsidRDefault="00613F3B" w:rsidP="00B86F4F">
            <w:pPr>
              <w:jc w:val="center"/>
              <w:rPr>
                <w:ins w:id="4889" w:author="John Junico Bernados" w:date="2017-08-24T00:05:00Z"/>
                <w:rFonts w:ascii="Times New Roman" w:hAnsi="Times New Roman" w:cs="Times New Roman"/>
                <w:b/>
                <w:sz w:val="18"/>
                <w:szCs w:val="18"/>
              </w:rPr>
              <w:pPrChange w:id="4890" w:author="Jen" w:date="2017-08-31T05:46:00Z">
                <w:pPr>
                  <w:spacing w:after="200" w:line="276" w:lineRule="auto"/>
                  <w:jc w:val="center"/>
                </w:pPr>
              </w:pPrChange>
            </w:pPr>
            <w:ins w:id="4891" w:author="John Junico Bernados" w:date="2017-08-24T00:05:00Z">
              <w:r w:rsidRPr="00544BF2">
                <w:rPr>
                  <w:rFonts w:ascii="Times New Roman" w:hAnsi="Times New Roman" w:cs="Times New Roman"/>
                  <w:b/>
                  <w:sz w:val="18"/>
                  <w:szCs w:val="18"/>
                </w:rPr>
                <w:t>Name/Claimant</w:t>
              </w:r>
            </w:ins>
          </w:p>
        </w:tc>
        <w:tc>
          <w:tcPr>
            <w:tcW w:w="1171" w:type="dxa"/>
            <w:shd w:val="clear" w:color="auto" w:fill="CCCCCC"/>
            <w:noWrap/>
            <w:vAlign w:val="center"/>
            <w:hideMark/>
          </w:tcPr>
          <w:p w14:paraId="75858903" w14:textId="77777777" w:rsidR="00613F3B" w:rsidRPr="00544BF2" w:rsidRDefault="00613F3B" w:rsidP="00B86F4F">
            <w:pPr>
              <w:jc w:val="center"/>
              <w:rPr>
                <w:ins w:id="4892" w:author="John Junico Bernados" w:date="2017-08-24T00:05:00Z"/>
                <w:rFonts w:ascii="Times New Roman" w:hAnsi="Times New Roman" w:cs="Times New Roman"/>
                <w:b/>
                <w:sz w:val="18"/>
                <w:szCs w:val="18"/>
              </w:rPr>
              <w:pPrChange w:id="4893" w:author="Jen" w:date="2017-08-31T05:46:00Z">
                <w:pPr>
                  <w:spacing w:after="200" w:line="276" w:lineRule="auto"/>
                  <w:jc w:val="center"/>
                </w:pPr>
              </w:pPrChange>
            </w:pPr>
            <w:ins w:id="4894" w:author="John Junico Bernados" w:date="2017-08-24T00:05:00Z">
              <w:r w:rsidRPr="00544BF2">
                <w:rPr>
                  <w:rFonts w:ascii="Times New Roman" w:hAnsi="Times New Roman" w:cs="Times New Roman"/>
                  <w:b/>
                  <w:sz w:val="18"/>
                  <w:szCs w:val="18"/>
                </w:rPr>
                <w:t>Area (Title)</w:t>
              </w:r>
            </w:ins>
          </w:p>
        </w:tc>
        <w:tc>
          <w:tcPr>
            <w:tcW w:w="1260" w:type="dxa"/>
            <w:shd w:val="clear" w:color="auto" w:fill="CCCCCC"/>
            <w:noWrap/>
            <w:vAlign w:val="center"/>
            <w:hideMark/>
          </w:tcPr>
          <w:p w14:paraId="1EE63DD7" w14:textId="77777777" w:rsidR="00613F3B" w:rsidRPr="00544BF2" w:rsidRDefault="00613F3B" w:rsidP="00B86F4F">
            <w:pPr>
              <w:jc w:val="center"/>
              <w:rPr>
                <w:ins w:id="4895" w:author="John Junico Bernados" w:date="2017-08-24T00:05:00Z"/>
                <w:rFonts w:ascii="Times New Roman" w:hAnsi="Times New Roman" w:cs="Times New Roman"/>
                <w:b/>
                <w:sz w:val="18"/>
                <w:szCs w:val="18"/>
              </w:rPr>
              <w:pPrChange w:id="4896" w:author="Jen" w:date="2017-08-31T05:46:00Z">
                <w:pPr>
                  <w:spacing w:after="200" w:line="276" w:lineRule="auto"/>
                  <w:jc w:val="center"/>
                </w:pPr>
              </w:pPrChange>
            </w:pPr>
            <w:ins w:id="4897" w:author="John Junico Bernados" w:date="2017-08-24T00:05:00Z">
              <w:r w:rsidRPr="00544BF2">
                <w:rPr>
                  <w:rFonts w:ascii="Times New Roman" w:hAnsi="Times New Roman" w:cs="Times New Roman"/>
                  <w:b/>
                  <w:sz w:val="18"/>
                  <w:szCs w:val="18"/>
                </w:rPr>
                <w:t>Area (Plan)</w:t>
              </w:r>
            </w:ins>
          </w:p>
        </w:tc>
        <w:tc>
          <w:tcPr>
            <w:tcW w:w="1350" w:type="dxa"/>
            <w:shd w:val="clear" w:color="auto" w:fill="CCCCCC"/>
            <w:noWrap/>
            <w:vAlign w:val="center"/>
            <w:hideMark/>
          </w:tcPr>
          <w:p w14:paraId="01DF1D6D" w14:textId="77777777" w:rsidR="00613F3B" w:rsidRPr="00544BF2" w:rsidRDefault="00613F3B" w:rsidP="00B86F4F">
            <w:pPr>
              <w:jc w:val="center"/>
              <w:rPr>
                <w:ins w:id="4898" w:author="John Junico Bernados" w:date="2017-08-24T00:05:00Z"/>
                <w:rFonts w:ascii="Times New Roman" w:hAnsi="Times New Roman" w:cs="Times New Roman"/>
                <w:b/>
                <w:sz w:val="18"/>
                <w:szCs w:val="18"/>
              </w:rPr>
              <w:pPrChange w:id="4899" w:author="Jen" w:date="2017-08-31T05:46:00Z">
                <w:pPr>
                  <w:spacing w:after="200" w:line="276" w:lineRule="auto"/>
                  <w:jc w:val="center"/>
                </w:pPr>
              </w:pPrChange>
            </w:pPr>
            <w:ins w:id="4900" w:author="John Junico Bernados" w:date="2017-08-24T00:05:00Z">
              <w:r w:rsidRPr="00544BF2">
                <w:rPr>
                  <w:rFonts w:ascii="Times New Roman" w:hAnsi="Times New Roman" w:cs="Times New Roman"/>
                  <w:b/>
                  <w:sz w:val="18"/>
                  <w:szCs w:val="18"/>
                </w:rPr>
                <w:t>NSCR (ROW) Area</w:t>
              </w:r>
            </w:ins>
          </w:p>
        </w:tc>
        <w:tc>
          <w:tcPr>
            <w:tcW w:w="810" w:type="dxa"/>
            <w:shd w:val="clear" w:color="auto" w:fill="CCCCCC"/>
            <w:vAlign w:val="center"/>
          </w:tcPr>
          <w:p w14:paraId="3B4BFBB9" w14:textId="69305BCE" w:rsidR="00613F3B" w:rsidRPr="00544BF2" w:rsidRDefault="00613F3B" w:rsidP="00B86F4F">
            <w:pPr>
              <w:jc w:val="center"/>
              <w:rPr>
                <w:ins w:id="4901" w:author="Jen" w:date="2017-08-31T05:39:00Z"/>
                <w:rFonts w:ascii="Times New Roman" w:hAnsi="Times New Roman" w:cs="Times New Roman"/>
                <w:b/>
                <w:sz w:val="18"/>
                <w:szCs w:val="18"/>
              </w:rPr>
              <w:pPrChange w:id="4902" w:author="Jen" w:date="2017-08-31T05:46:00Z">
                <w:pPr>
                  <w:jc w:val="center"/>
                </w:pPr>
              </w:pPrChange>
            </w:pPr>
            <w:ins w:id="4903" w:author="Jen" w:date="2017-08-31T05:39:00Z">
              <w:r w:rsidRPr="00C02829">
                <w:rPr>
                  <w:rFonts w:ascii="Times New Roman" w:hAnsi="Times New Roman" w:cs="Times New Roman"/>
                  <w:b/>
                  <w:bCs/>
                  <w:color w:val="000000"/>
                </w:rPr>
                <w:t>%</w:t>
              </w:r>
            </w:ins>
          </w:p>
        </w:tc>
        <w:tc>
          <w:tcPr>
            <w:tcW w:w="987" w:type="dxa"/>
            <w:shd w:val="clear" w:color="auto" w:fill="CCCCCC"/>
            <w:noWrap/>
            <w:vAlign w:val="center"/>
            <w:hideMark/>
          </w:tcPr>
          <w:p w14:paraId="67789A8A" w14:textId="64CA2DCD" w:rsidR="00613F3B" w:rsidRPr="00544BF2" w:rsidRDefault="00613F3B" w:rsidP="00B86F4F">
            <w:pPr>
              <w:jc w:val="center"/>
              <w:rPr>
                <w:ins w:id="4904" w:author="John Junico Bernados" w:date="2017-08-24T00:05:00Z"/>
                <w:rFonts w:ascii="Times New Roman" w:hAnsi="Times New Roman" w:cs="Times New Roman"/>
                <w:b/>
                <w:sz w:val="18"/>
                <w:szCs w:val="18"/>
              </w:rPr>
              <w:pPrChange w:id="4905" w:author="Jen" w:date="2017-08-31T05:46:00Z">
                <w:pPr>
                  <w:spacing w:after="200" w:line="276" w:lineRule="auto"/>
                  <w:jc w:val="center"/>
                </w:pPr>
              </w:pPrChange>
            </w:pPr>
            <w:ins w:id="4906" w:author="John Junico Bernados" w:date="2017-08-24T00:05:00Z">
              <w:r w:rsidRPr="00544BF2">
                <w:rPr>
                  <w:rFonts w:ascii="Times New Roman" w:hAnsi="Times New Roman" w:cs="Times New Roman"/>
                  <w:b/>
                  <w:sz w:val="18"/>
                  <w:szCs w:val="18"/>
                </w:rPr>
                <w:t>Outside NSCR</w:t>
              </w:r>
            </w:ins>
          </w:p>
        </w:tc>
        <w:tc>
          <w:tcPr>
            <w:tcW w:w="1380" w:type="dxa"/>
            <w:shd w:val="clear" w:color="auto" w:fill="CCCCCC"/>
            <w:noWrap/>
            <w:vAlign w:val="center"/>
            <w:hideMark/>
          </w:tcPr>
          <w:p w14:paraId="18CD85F7" w14:textId="2C7C2919" w:rsidR="00613F3B" w:rsidRPr="00544BF2" w:rsidRDefault="00613F3B" w:rsidP="00B86F4F">
            <w:pPr>
              <w:jc w:val="center"/>
              <w:rPr>
                <w:ins w:id="4907" w:author="John Junico Bernados" w:date="2017-08-24T00:05:00Z"/>
                <w:rFonts w:ascii="Times New Roman" w:hAnsi="Times New Roman" w:cs="Times New Roman"/>
                <w:b/>
                <w:sz w:val="18"/>
                <w:szCs w:val="18"/>
              </w:rPr>
              <w:pPrChange w:id="4908" w:author="Jen" w:date="2017-08-31T05:46:00Z">
                <w:pPr>
                  <w:spacing w:after="200" w:line="276" w:lineRule="auto"/>
                  <w:jc w:val="center"/>
                </w:pPr>
              </w:pPrChange>
            </w:pPr>
            <w:ins w:id="4909" w:author="John Junico Bernados" w:date="2017-08-24T00:05:00Z">
              <w:r w:rsidRPr="00544BF2">
                <w:rPr>
                  <w:rFonts w:ascii="Times New Roman" w:hAnsi="Times New Roman" w:cs="Times New Roman"/>
                  <w:b/>
                  <w:sz w:val="18"/>
                  <w:szCs w:val="18"/>
                </w:rPr>
                <w:t>Total Area</w:t>
              </w:r>
            </w:ins>
            <w:ins w:id="4910" w:author="Jen" w:date="2017-08-25T12:42:00Z">
              <w:r>
                <w:rPr>
                  <w:rFonts w:ascii="Times New Roman" w:hAnsi="Times New Roman" w:cs="Times New Roman"/>
                  <w:b/>
                  <w:sz w:val="18"/>
                  <w:szCs w:val="18"/>
                </w:rPr>
                <w:t>, m</w:t>
              </w:r>
              <w:r w:rsidRPr="00F27387">
                <w:rPr>
                  <w:rFonts w:ascii="Times New Roman" w:hAnsi="Times New Roman" w:cs="Times New Roman"/>
                  <w:b/>
                  <w:sz w:val="18"/>
                  <w:szCs w:val="18"/>
                  <w:vertAlign w:val="superscript"/>
                  <w:rPrChange w:id="4911" w:author="Jen" w:date="2017-08-25T12:42:00Z">
                    <w:rPr>
                      <w:rFonts w:ascii="Times New Roman" w:hAnsi="Times New Roman" w:cs="Times New Roman"/>
                      <w:b/>
                      <w:sz w:val="18"/>
                      <w:szCs w:val="18"/>
                    </w:rPr>
                  </w:rPrChange>
                </w:rPr>
                <w:t>2</w:t>
              </w:r>
            </w:ins>
          </w:p>
        </w:tc>
      </w:tr>
      <w:tr w:rsidR="00613F3B" w:rsidRPr="00544BF2" w14:paraId="1D9C310F" w14:textId="77777777" w:rsidTr="009562AA">
        <w:tblPrEx>
          <w:tblW w:w="8955" w:type="dxa"/>
          <w:jc w:val="center"/>
          <w:tblPrExChange w:id="4912" w:author="Jen" w:date="2017-08-31T05:44:00Z">
            <w:tblPrEx>
              <w:tblW w:w="8955" w:type="dxa"/>
              <w:jc w:val="center"/>
            </w:tblPrEx>
          </w:tblPrExChange>
        </w:tblPrEx>
        <w:trPr>
          <w:trHeight w:val="269"/>
          <w:jc w:val="center"/>
          <w:ins w:id="4913" w:author="John Junico Bernados" w:date="2017-08-24T00:05:00Z"/>
          <w:trPrChange w:id="4914" w:author="Jen" w:date="2017-08-31T05:44:00Z">
            <w:trPr>
              <w:trHeight w:val="390"/>
              <w:jc w:val="center"/>
            </w:trPr>
          </w:trPrChange>
        </w:trPr>
        <w:tc>
          <w:tcPr>
            <w:tcW w:w="1997" w:type="dxa"/>
            <w:noWrap/>
            <w:hideMark/>
            <w:tcPrChange w:id="4915" w:author="Jen" w:date="2017-08-31T05:44:00Z">
              <w:tcPr>
                <w:tcW w:w="1997" w:type="dxa"/>
                <w:noWrap/>
                <w:hideMark/>
              </w:tcPr>
            </w:tcPrChange>
          </w:tcPr>
          <w:p w14:paraId="38D2DB46" w14:textId="77777777" w:rsidR="00613F3B" w:rsidRPr="00544BF2" w:rsidRDefault="00613F3B" w:rsidP="00B86F4F">
            <w:pPr>
              <w:rPr>
                <w:ins w:id="4916" w:author="John Junico Bernados" w:date="2017-08-24T00:05:00Z"/>
                <w:rFonts w:ascii="Times New Roman" w:hAnsi="Times New Roman" w:cs="Times New Roman"/>
                <w:sz w:val="17"/>
                <w:szCs w:val="17"/>
                <w:rPrChange w:id="4917" w:author="Jen" w:date="2017-08-25T12:35:00Z">
                  <w:rPr>
                    <w:ins w:id="4918" w:author="John Junico Bernados" w:date="2017-08-24T00:05:00Z"/>
                    <w:rFonts w:ascii="Times New Roman" w:hAnsi="Times New Roman" w:cs="Times New Roman"/>
                    <w:sz w:val="17"/>
                    <w:szCs w:val="17"/>
                    <w:highlight w:val="yellow"/>
                  </w:rPr>
                </w:rPrChange>
              </w:rPr>
              <w:pPrChange w:id="4919" w:author="Jen" w:date="2017-08-31T05:46:00Z">
                <w:pPr>
                  <w:spacing w:after="200" w:line="276" w:lineRule="auto"/>
                </w:pPr>
              </w:pPrChange>
            </w:pPr>
            <w:ins w:id="4920" w:author="John Junico Bernados" w:date="2017-08-24T00:05:00Z">
              <w:r w:rsidRPr="00544BF2">
                <w:rPr>
                  <w:rFonts w:ascii="Times New Roman" w:hAnsi="Times New Roman" w:cs="Times New Roman"/>
                  <w:sz w:val="17"/>
                  <w:szCs w:val="17"/>
                  <w:rPrChange w:id="4921" w:author="Jen" w:date="2017-08-25T12:35:00Z">
                    <w:rPr>
                      <w:rFonts w:ascii="Times New Roman" w:hAnsi="Times New Roman" w:cs="Times New Roman"/>
                      <w:sz w:val="17"/>
                      <w:szCs w:val="17"/>
                      <w:highlight w:val="yellow"/>
                    </w:rPr>
                  </w:rPrChange>
                </w:rPr>
                <w:t>North Luzon Railway Corp.</w:t>
              </w:r>
            </w:ins>
          </w:p>
        </w:tc>
        <w:tc>
          <w:tcPr>
            <w:tcW w:w="1171" w:type="dxa"/>
            <w:noWrap/>
            <w:vAlign w:val="center"/>
            <w:hideMark/>
            <w:tcPrChange w:id="4922" w:author="Jen" w:date="2017-08-31T05:44:00Z">
              <w:tcPr>
                <w:tcW w:w="1171" w:type="dxa"/>
                <w:noWrap/>
                <w:vAlign w:val="bottom"/>
                <w:hideMark/>
              </w:tcPr>
            </w:tcPrChange>
          </w:tcPr>
          <w:p w14:paraId="0C32D3D7" w14:textId="781552C1" w:rsidR="00613F3B" w:rsidRPr="00544BF2" w:rsidRDefault="00613F3B" w:rsidP="00B86F4F">
            <w:pPr>
              <w:jc w:val="right"/>
              <w:rPr>
                <w:ins w:id="4923" w:author="John Junico Bernados" w:date="2017-08-24T00:05:00Z"/>
                <w:rFonts w:ascii="Times New Roman" w:hAnsi="Times New Roman" w:cs="Times New Roman"/>
                <w:sz w:val="17"/>
                <w:szCs w:val="17"/>
                <w:rPrChange w:id="4924" w:author="Jen" w:date="2017-08-25T12:35:00Z">
                  <w:rPr>
                    <w:ins w:id="4925" w:author="John Junico Bernados" w:date="2017-08-24T00:05:00Z"/>
                    <w:rFonts w:ascii="Times New Roman" w:hAnsi="Times New Roman" w:cs="Times New Roman"/>
                    <w:sz w:val="17"/>
                    <w:szCs w:val="17"/>
                    <w:highlight w:val="yellow"/>
                  </w:rPr>
                </w:rPrChange>
              </w:rPr>
              <w:pPrChange w:id="4926" w:author="Jen" w:date="2017-08-31T05:46:00Z">
                <w:pPr>
                  <w:spacing w:after="200" w:line="276" w:lineRule="auto"/>
                  <w:jc w:val="right"/>
                </w:pPr>
              </w:pPrChange>
            </w:pPr>
            <w:ins w:id="4927" w:author="John Junico Bernados" w:date="2017-08-24T00:05:00Z">
              <w:r w:rsidRPr="00544BF2">
                <w:rPr>
                  <w:rFonts w:ascii="Times New Roman" w:hAnsi="Times New Roman" w:cs="Times New Roman"/>
                  <w:sz w:val="17"/>
                  <w:szCs w:val="17"/>
                  <w:rPrChange w:id="4928" w:author="Jen" w:date="2017-08-25T12:35:00Z">
                    <w:rPr>
                      <w:rFonts w:ascii="Times New Roman" w:hAnsi="Times New Roman" w:cs="Times New Roman"/>
                      <w:sz w:val="17"/>
                      <w:szCs w:val="17"/>
                      <w:highlight w:val="yellow"/>
                    </w:rPr>
                  </w:rPrChange>
                </w:rPr>
                <w:t>383,538</w:t>
              </w:r>
            </w:ins>
          </w:p>
        </w:tc>
        <w:tc>
          <w:tcPr>
            <w:tcW w:w="1260" w:type="dxa"/>
            <w:noWrap/>
            <w:vAlign w:val="center"/>
            <w:hideMark/>
            <w:tcPrChange w:id="4929" w:author="Jen" w:date="2017-08-31T05:44:00Z">
              <w:tcPr>
                <w:tcW w:w="1260" w:type="dxa"/>
                <w:noWrap/>
                <w:vAlign w:val="bottom"/>
                <w:hideMark/>
              </w:tcPr>
            </w:tcPrChange>
          </w:tcPr>
          <w:p w14:paraId="14F5968E" w14:textId="6480EBBE" w:rsidR="00613F3B" w:rsidRPr="00544BF2" w:rsidRDefault="00613F3B" w:rsidP="00B86F4F">
            <w:pPr>
              <w:jc w:val="right"/>
              <w:rPr>
                <w:ins w:id="4930" w:author="John Junico Bernados" w:date="2017-08-24T00:05:00Z"/>
                <w:rFonts w:ascii="Times New Roman" w:hAnsi="Times New Roman" w:cs="Times New Roman"/>
                <w:sz w:val="17"/>
                <w:szCs w:val="17"/>
                <w:rPrChange w:id="4931" w:author="Jen" w:date="2017-08-25T12:35:00Z">
                  <w:rPr>
                    <w:ins w:id="4932" w:author="John Junico Bernados" w:date="2017-08-24T00:05:00Z"/>
                    <w:rFonts w:ascii="Times New Roman" w:hAnsi="Times New Roman" w:cs="Times New Roman"/>
                    <w:sz w:val="17"/>
                    <w:szCs w:val="17"/>
                    <w:highlight w:val="yellow"/>
                  </w:rPr>
                </w:rPrChange>
              </w:rPr>
              <w:pPrChange w:id="4933" w:author="Jen" w:date="2017-08-31T05:46:00Z">
                <w:pPr>
                  <w:spacing w:after="200" w:line="276" w:lineRule="auto"/>
                  <w:jc w:val="right"/>
                </w:pPr>
              </w:pPrChange>
            </w:pPr>
            <w:ins w:id="4934" w:author="John Junico Bernados" w:date="2017-08-24T00:05:00Z">
              <w:r w:rsidRPr="00544BF2">
                <w:rPr>
                  <w:rFonts w:ascii="Times New Roman" w:hAnsi="Times New Roman" w:cs="Times New Roman"/>
                  <w:sz w:val="17"/>
                  <w:szCs w:val="17"/>
                  <w:rPrChange w:id="4935" w:author="Jen" w:date="2017-08-25T12:35:00Z">
                    <w:rPr>
                      <w:rFonts w:ascii="Times New Roman" w:hAnsi="Times New Roman" w:cs="Times New Roman"/>
                      <w:sz w:val="17"/>
                      <w:szCs w:val="17"/>
                      <w:highlight w:val="yellow"/>
                    </w:rPr>
                  </w:rPrChange>
                </w:rPr>
                <w:t>383,537</w:t>
              </w:r>
            </w:ins>
          </w:p>
        </w:tc>
        <w:tc>
          <w:tcPr>
            <w:tcW w:w="1350" w:type="dxa"/>
            <w:noWrap/>
            <w:vAlign w:val="center"/>
            <w:hideMark/>
            <w:tcPrChange w:id="4936" w:author="Jen" w:date="2017-08-31T05:44:00Z">
              <w:tcPr>
                <w:tcW w:w="1350" w:type="dxa"/>
                <w:noWrap/>
                <w:vAlign w:val="bottom"/>
                <w:hideMark/>
              </w:tcPr>
            </w:tcPrChange>
          </w:tcPr>
          <w:p w14:paraId="2C9D88F3" w14:textId="0A69F68D" w:rsidR="00613F3B" w:rsidRPr="00544BF2" w:rsidRDefault="00613F3B" w:rsidP="00B86F4F">
            <w:pPr>
              <w:jc w:val="right"/>
              <w:rPr>
                <w:ins w:id="4937" w:author="John Junico Bernados" w:date="2017-08-24T00:05:00Z"/>
                <w:rFonts w:ascii="Times New Roman" w:hAnsi="Times New Roman" w:cs="Times New Roman"/>
                <w:sz w:val="17"/>
                <w:szCs w:val="17"/>
                <w:rPrChange w:id="4938" w:author="Jen" w:date="2017-08-25T12:35:00Z">
                  <w:rPr>
                    <w:ins w:id="4939" w:author="John Junico Bernados" w:date="2017-08-24T00:05:00Z"/>
                    <w:rFonts w:ascii="Times New Roman" w:hAnsi="Times New Roman" w:cs="Times New Roman"/>
                    <w:sz w:val="17"/>
                    <w:szCs w:val="17"/>
                    <w:highlight w:val="yellow"/>
                  </w:rPr>
                </w:rPrChange>
              </w:rPr>
              <w:pPrChange w:id="4940" w:author="Jen" w:date="2017-08-31T05:46:00Z">
                <w:pPr>
                  <w:spacing w:after="200" w:line="276" w:lineRule="auto"/>
                  <w:jc w:val="right"/>
                </w:pPr>
              </w:pPrChange>
            </w:pPr>
            <w:ins w:id="4941" w:author="John Junico Bernados" w:date="2017-08-24T00:05:00Z">
              <w:r w:rsidRPr="00544BF2">
                <w:rPr>
                  <w:rFonts w:ascii="Times New Roman" w:hAnsi="Times New Roman" w:cs="Times New Roman"/>
                  <w:sz w:val="17"/>
                  <w:szCs w:val="17"/>
                  <w:rPrChange w:id="4942" w:author="Jen" w:date="2017-08-25T12:35:00Z">
                    <w:rPr>
                      <w:rFonts w:ascii="Times New Roman" w:hAnsi="Times New Roman" w:cs="Times New Roman"/>
                      <w:sz w:val="17"/>
                      <w:szCs w:val="17"/>
                      <w:highlight w:val="yellow"/>
                    </w:rPr>
                  </w:rPrChange>
                </w:rPr>
                <w:t>78,250</w:t>
              </w:r>
            </w:ins>
          </w:p>
        </w:tc>
        <w:tc>
          <w:tcPr>
            <w:tcW w:w="810" w:type="dxa"/>
            <w:vAlign w:val="center"/>
            <w:tcPrChange w:id="4943" w:author="Jen" w:date="2017-08-31T05:44:00Z">
              <w:tcPr>
                <w:tcW w:w="810" w:type="dxa"/>
              </w:tcPr>
            </w:tcPrChange>
          </w:tcPr>
          <w:p w14:paraId="6816F4BD" w14:textId="19F7A284" w:rsidR="00613F3B" w:rsidRPr="00544BF2" w:rsidRDefault="00613F3B" w:rsidP="00B86F4F">
            <w:pPr>
              <w:jc w:val="right"/>
              <w:rPr>
                <w:ins w:id="4944" w:author="Jen" w:date="2017-08-31T05:39:00Z"/>
                <w:rFonts w:ascii="Times New Roman" w:hAnsi="Times New Roman" w:cs="Times New Roman"/>
                <w:sz w:val="17"/>
                <w:szCs w:val="17"/>
                <w:rPrChange w:id="4945" w:author="Jen" w:date="2017-08-25T12:35:00Z">
                  <w:rPr>
                    <w:ins w:id="4946" w:author="Jen" w:date="2017-08-31T05:39:00Z"/>
                    <w:rFonts w:ascii="Times New Roman" w:hAnsi="Times New Roman" w:cs="Times New Roman"/>
                    <w:sz w:val="17"/>
                    <w:szCs w:val="17"/>
                  </w:rPr>
                </w:rPrChange>
              </w:rPr>
              <w:pPrChange w:id="4947" w:author="Jen" w:date="2017-08-31T05:46:00Z">
                <w:pPr>
                  <w:jc w:val="right"/>
                </w:pPr>
              </w:pPrChange>
            </w:pPr>
            <w:ins w:id="4948" w:author="Jen" w:date="2017-08-31T05:40:00Z">
              <w:r>
                <w:rPr>
                  <w:rFonts w:ascii="Times New Roman" w:hAnsi="Times New Roman" w:cs="Times New Roman"/>
                  <w:sz w:val="17"/>
                  <w:szCs w:val="17"/>
                </w:rPr>
                <w:t>20.4</w:t>
              </w:r>
            </w:ins>
          </w:p>
        </w:tc>
        <w:tc>
          <w:tcPr>
            <w:tcW w:w="987" w:type="dxa"/>
            <w:noWrap/>
            <w:vAlign w:val="center"/>
            <w:hideMark/>
            <w:tcPrChange w:id="4949" w:author="Jen" w:date="2017-08-31T05:44:00Z">
              <w:tcPr>
                <w:tcW w:w="987" w:type="dxa"/>
                <w:noWrap/>
                <w:vAlign w:val="bottom"/>
                <w:hideMark/>
              </w:tcPr>
            </w:tcPrChange>
          </w:tcPr>
          <w:p w14:paraId="329B9112" w14:textId="6E356923" w:rsidR="00613F3B" w:rsidRPr="00544BF2" w:rsidRDefault="00613F3B" w:rsidP="00B86F4F">
            <w:pPr>
              <w:jc w:val="right"/>
              <w:rPr>
                <w:ins w:id="4950" w:author="John Junico Bernados" w:date="2017-08-24T00:05:00Z"/>
                <w:rFonts w:ascii="Times New Roman" w:hAnsi="Times New Roman" w:cs="Times New Roman"/>
                <w:sz w:val="17"/>
                <w:szCs w:val="17"/>
                <w:rPrChange w:id="4951" w:author="Jen" w:date="2017-08-25T12:35:00Z">
                  <w:rPr>
                    <w:ins w:id="4952" w:author="John Junico Bernados" w:date="2017-08-24T00:05:00Z"/>
                    <w:rFonts w:ascii="Times New Roman" w:hAnsi="Times New Roman" w:cs="Times New Roman"/>
                    <w:sz w:val="17"/>
                    <w:szCs w:val="17"/>
                    <w:highlight w:val="yellow"/>
                  </w:rPr>
                </w:rPrChange>
              </w:rPr>
              <w:pPrChange w:id="4953" w:author="Jen" w:date="2017-08-31T05:46:00Z">
                <w:pPr>
                  <w:spacing w:after="200" w:line="276" w:lineRule="auto"/>
                  <w:jc w:val="right"/>
                </w:pPr>
              </w:pPrChange>
            </w:pPr>
            <w:ins w:id="4954" w:author="John Junico Bernados" w:date="2017-08-24T00:05:00Z">
              <w:r w:rsidRPr="00544BF2">
                <w:rPr>
                  <w:rFonts w:ascii="Times New Roman" w:hAnsi="Times New Roman" w:cs="Times New Roman"/>
                  <w:sz w:val="17"/>
                  <w:szCs w:val="17"/>
                  <w:rPrChange w:id="4955" w:author="Jen" w:date="2017-08-25T12:35:00Z">
                    <w:rPr>
                      <w:rFonts w:ascii="Times New Roman" w:hAnsi="Times New Roman" w:cs="Times New Roman"/>
                      <w:sz w:val="17"/>
                      <w:szCs w:val="17"/>
                      <w:highlight w:val="yellow"/>
                    </w:rPr>
                  </w:rPrChange>
                </w:rPr>
                <w:t>305,287</w:t>
              </w:r>
            </w:ins>
          </w:p>
        </w:tc>
        <w:tc>
          <w:tcPr>
            <w:tcW w:w="1380" w:type="dxa"/>
            <w:noWrap/>
            <w:vAlign w:val="center"/>
            <w:hideMark/>
            <w:tcPrChange w:id="4956" w:author="Jen" w:date="2017-08-31T05:44:00Z">
              <w:tcPr>
                <w:tcW w:w="1380" w:type="dxa"/>
                <w:noWrap/>
                <w:vAlign w:val="bottom"/>
                <w:hideMark/>
              </w:tcPr>
            </w:tcPrChange>
          </w:tcPr>
          <w:p w14:paraId="15191B43" w14:textId="6FD889D0" w:rsidR="00613F3B" w:rsidRPr="00544BF2" w:rsidRDefault="00613F3B" w:rsidP="00B86F4F">
            <w:pPr>
              <w:jc w:val="right"/>
              <w:rPr>
                <w:ins w:id="4957" w:author="John Junico Bernados" w:date="2017-08-24T00:05:00Z"/>
                <w:rFonts w:ascii="Times New Roman" w:hAnsi="Times New Roman" w:cs="Times New Roman"/>
                <w:sz w:val="17"/>
                <w:szCs w:val="17"/>
                <w:rPrChange w:id="4958" w:author="Jen" w:date="2017-08-25T12:35:00Z">
                  <w:rPr>
                    <w:ins w:id="4959" w:author="John Junico Bernados" w:date="2017-08-24T00:05:00Z"/>
                    <w:rFonts w:ascii="Times New Roman" w:hAnsi="Times New Roman" w:cs="Times New Roman"/>
                    <w:sz w:val="17"/>
                    <w:szCs w:val="17"/>
                    <w:highlight w:val="yellow"/>
                  </w:rPr>
                </w:rPrChange>
              </w:rPr>
              <w:pPrChange w:id="4960" w:author="Jen" w:date="2017-08-31T05:46:00Z">
                <w:pPr>
                  <w:spacing w:after="200" w:line="276" w:lineRule="auto"/>
                  <w:jc w:val="right"/>
                </w:pPr>
              </w:pPrChange>
            </w:pPr>
            <w:ins w:id="4961" w:author="John Junico Bernados" w:date="2017-08-24T00:05:00Z">
              <w:r w:rsidRPr="00544BF2">
                <w:rPr>
                  <w:rFonts w:ascii="Times New Roman" w:hAnsi="Times New Roman" w:cs="Times New Roman"/>
                  <w:sz w:val="17"/>
                  <w:szCs w:val="17"/>
                  <w:rPrChange w:id="4962" w:author="Jen" w:date="2017-08-25T12:35:00Z">
                    <w:rPr>
                      <w:rFonts w:ascii="Times New Roman" w:hAnsi="Times New Roman" w:cs="Times New Roman"/>
                      <w:sz w:val="17"/>
                      <w:szCs w:val="17"/>
                      <w:highlight w:val="yellow"/>
                    </w:rPr>
                  </w:rPrChange>
                </w:rPr>
                <w:t>383,537</w:t>
              </w:r>
            </w:ins>
          </w:p>
        </w:tc>
      </w:tr>
      <w:tr w:rsidR="00613F3B" w:rsidRPr="00544BF2" w14:paraId="3157E048" w14:textId="77777777" w:rsidTr="009562AA">
        <w:tblPrEx>
          <w:tblW w:w="8955" w:type="dxa"/>
          <w:jc w:val="center"/>
          <w:tblPrExChange w:id="4963" w:author="Jen" w:date="2017-08-31T05:44:00Z">
            <w:tblPrEx>
              <w:tblW w:w="8955" w:type="dxa"/>
              <w:jc w:val="center"/>
            </w:tblPrEx>
          </w:tblPrExChange>
        </w:tblPrEx>
        <w:trPr>
          <w:trHeight w:val="53"/>
          <w:jc w:val="center"/>
          <w:ins w:id="4964" w:author="John Junico Bernados" w:date="2017-08-24T00:05:00Z"/>
          <w:trPrChange w:id="4965" w:author="Jen" w:date="2017-08-31T05:44:00Z">
            <w:trPr>
              <w:trHeight w:val="458"/>
              <w:jc w:val="center"/>
            </w:trPr>
          </w:trPrChange>
        </w:trPr>
        <w:tc>
          <w:tcPr>
            <w:tcW w:w="1997" w:type="dxa"/>
            <w:noWrap/>
            <w:tcPrChange w:id="4966" w:author="Jen" w:date="2017-08-31T05:44:00Z">
              <w:tcPr>
                <w:tcW w:w="1997" w:type="dxa"/>
                <w:noWrap/>
              </w:tcPr>
            </w:tcPrChange>
          </w:tcPr>
          <w:p w14:paraId="0C12DB6D" w14:textId="578077F0" w:rsidR="00613F3B" w:rsidRPr="00544BF2" w:rsidRDefault="00613F3B" w:rsidP="00B86F4F">
            <w:pPr>
              <w:pStyle w:val="ListParagraph"/>
              <w:numPr>
                <w:ilvl w:val="0"/>
                <w:numId w:val="16"/>
              </w:numPr>
              <w:ind w:left="369" w:hanging="180"/>
              <w:rPr>
                <w:ins w:id="4967" w:author="John Junico Bernados" w:date="2017-08-24T00:05:00Z"/>
                <w:rFonts w:ascii="Times New Roman" w:hAnsi="Times New Roman" w:cs="Times New Roman"/>
                <w:sz w:val="17"/>
                <w:szCs w:val="17"/>
                <w:rPrChange w:id="4968" w:author="Jen" w:date="2017-08-25T12:35:00Z">
                  <w:rPr>
                    <w:ins w:id="4969" w:author="John Junico Bernados" w:date="2017-08-24T00:05:00Z"/>
                    <w:rFonts w:ascii="Times New Roman" w:hAnsi="Times New Roman" w:cs="Times New Roman"/>
                    <w:sz w:val="17"/>
                    <w:szCs w:val="17"/>
                    <w:highlight w:val="yellow"/>
                  </w:rPr>
                </w:rPrChange>
              </w:rPr>
              <w:pPrChange w:id="4970" w:author="Jen" w:date="2017-08-31T05:46:00Z">
                <w:pPr>
                  <w:pStyle w:val="ListParagraph"/>
                  <w:numPr>
                    <w:numId w:val="16"/>
                  </w:numPr>
                  <w:spacing w:after="200" w:line="276" w:lineRule="auto"/>
                  <w:ind w:left="369" w:hanging="180"/>
                </w:pPr>
              </w:pPrChange>
            </w:pPr>
            <w:ins w:id="4971" w:author="John Junico Bernados" w:date="2017-08-24T00:05:00Z">
              <w:r w:rsidRPr="00544BF2">
                <w:rPr>
                  <w:rFonts w:ascii="Times New Roman" w:hAnsi="Times New Roman" w:cs="Times New Roman"/>
                  <w:sz w:val="17"/>
                  <w:szCs w:val="17"/>
                  <w:rPrChange w:id="4972" w:author="Jen" w:date="2017-08-25T12:35:00Z">
                    <w:rPr>
                      <w:rFonts w:ascii="Times New Roman" w:hAnsi="Times New Roman" w:cs="Times New Roman"/>
                      <w:sz w:val="17"/>
                      <w:szCs w:val="17"/>
                      <w:highlight w:val="yellow"/>
                    </w:rPr>
                  </w:rPrChange>
                </w:rPr>
                <w:t>Holy Trinity Realty &amp; Realty Development Corp.</w:t>
              </w:r>
            </w:ins>
            <w:ins w:id="4973" w:author="Jen" w:date="2017-08-25T12:24:00Z">
              <w:r w:rsidRPr="00544BF2">
                <w:rPr>
                  <w:rFonts w:ascii="Times New Roman" w:hAnsi="Times New Roman" w:cs="Times New Roman"/>
                  <w:sz w:val="17"/>
                  <w:szCs w:val="17"/>
                  <w:vertAlign w:val="superscript"/>
                  <w:rPrChange w:id="4974" w:author="Jen" w:date="2017-08-25T12:35:00Z">
                    <w:rPr>
                      <w:rFonts w:ascii="Times New Roman" w:hAnsi="Times New Roman" w:cs="Times New Roman"/>
                      <w:sz w:val="17"/>
                      <w:szCs w:val="17"/>
                    </w:rPr>
                  </w:rPrChange>
                </w:rPr>
                <w:t xml:space="preserve">4 </w:t>
              </w:r>
            </w:ins>
          </w:p>
        </w:tc>
        <w:tc>
          <w:tcPr>
            <w:tcW w:w="1171" w:type="dxa"/>
            <w:noWrap/>
            <w:vAlign w:val="center"/>
            <w:tcPrChange w:id="4975" w:author="Jen" w:date="2017-08-31T05:44:00Z">
              <w:tcPr>
                <w:tcW w:w="1171" w:type="dxa"/>
                <w:noWrap/>
                <w:vAlign w:val="bottom"/>
              </w:tcPr>
            </w:tcPrChange>
          </w:tcPr>
          <w:p w14:paraId="4A78A94E" w14:textId="612BE4B3" w:rsidR="00613F3B" w:rsidRPr="00544BF2" w:rsidRDefault="00613F3B" w:rsidP="00B86F4F">
            <w:pPr>
              <w:jc w:val="right"/>
              <w:rPr>
                <w:ins w:id="4976" w:author="John Junico Bernados" w:date="2017-08-24T00:05:00Z"/>
                <w:rFonts w:ascii="Times New Roman" w:hAnsi="Times New Roman" w:cs="Times New Roman"/>
                <w:sz w:val="17"/>
                <w:szCs w:val="17"/>
                <w:rPrChange w:id="4977" w:author="Jen" w:date="2017-08-25T12:35:00Z">
                  <w:rPr>
                    <w:ins w:id="4978" w:author="John Junico Bernados" w:date="2017-08-24T00:05:00Z"/>
                    <w:rFonts w:ascii="Times New Roman" w:hAnsi="Times New Roman" w:cs="Times New Roman"/>
                    <w:sz w:val="17"/>
                    <w:szCs w:val="17"/>
                    <w:highlight w:val="yellow"/>
                  </w:rPr>
                </w:rPrChange>
              </w:rPr>
              <w:pPrChange w:id="4979" w:author="Jen" w:date="2017-08-31T05:46:00Z">
                <w:pPr>
                  <w:spacing w:after="200" w:line="276" w:lineRule="auto"/>
                  <w:jc w:val="right"/>
                </w:pPr>
              </w:pPrChange>
            </w:pPr>
            <w:ins w:id="4980" w:author="John Junico Bernados" w:date="2017-08-24T00:05:00Z">
              <w:r w:rsidRPr="00544BF2">
                <w:rPr>
                  <w:rFonts w:ascii="Times New Roman" w:hAnsi="Times New Roman" w:cs="Times New Roman"/>
                  <w:sz w:val="17"/>
                  <w:szCs w:val="17"/>
                  <w:rPrChange w:id="4981" w:author="Jen" w:date="2017-08-25T12:35:00Z">
                    <w:rPr>
                      <w:rFonts w:ascii="Times New Roman" w:hAnsi="Times New Roman" w:cs="Times New Roman"/>
                      <w:sz w:val="17"/>
                      <w:szCs w:val="17"/>
                      <w:highlight w:val="yellow"/>
                    </w:rPr>
                  </w:rPrChange>
                </w:rPr>
                <w:t>89,210</w:t>
              </w:r>
            </w:ins>
          </w:p>
        </w:tc>
        <w:tc>
          <w:tcPr>
            <w:tcW w:w="1260" w:type="dxa"/>
            <w:noWrap/>
            <w:vAlign w:val="center"/>
            <w:tcPrChange w:id="4982" w:author="Jen" w:date="2017-08-31T05:44:00Z">
              <w:tcPr>
                <w:tcW w:w="1260" w:type="dxa"/>
                <w:noWrap/>
                <w:vAlign w:val="bottom"/>
              </w:tcPr>
            </w:tcPrChange>
          </w:tcPr>
          <w:p w14:paraId="120404D5" w14:textId="2E0E721C" w:rsidR="00613F3B" w:rsidRPr="00544BF2" w:rsidRDefault="00613F3B" w:rsidP="00B86F4F">
            <w:pPr>
              <w:jc w:val="right"/>
              <w:rPr>
                <w:ins w:id="4983" w:author="John Junico Bernados" w:date="2017-08-24T00:05:00Z"/>
                <w:rFonts w:ascii="Times New Roman" w:hAnsi="Times New Roman" w:cs="Times New Roman"/>
                <w:sz w:val="17"/>
                <w:szCs w:val="17"/>
                <w:rPrChange w:id="4984" w:author="Jen" w:date="2017-08-25T12:35:00Z">
                  <w:rPr>
                    <w:ins w:id="4985" w:author="John Junico Bernados" w:date="2017-08-24T00:05:00Z"/>
                    <w:rFonts w:ascii="Times New Roman" w:hAnsi="Times New Roman" w:cs="Times New Roman"/>
                    <w:sz w:val="17"/>
                    <w:szCs w:val="17"/>
                    <w:highlight w:val="yellow"/>
                  </w:rPr>
                </w:rPrChange>
              </w:rPr>
              <w:pPrChange w:id="4986" w:author="Jen" w:date="2017-08-31T05:46:00Z">
                <w:pPr>
                  <w:spacing w:after="200" w:line="276" w:lineRule="auto"/>
                  <w:jc w:val="right"/>
                </w:pPr>
              </w:pPrChange>
            </w:pPr>
            <w:ins w:id="4987" w:author="John Junico Bernados" w:date="2017-08-24T00:05:00Z">
              <w:r w:rsidRPr="00544BF2">
                <w:rPr>
                  <w:rFonts w:ascii="Times New Roman" w:hAnsi="Times New Roman" w:cs="Times New Roman"/>
                  <w:sz w:val="17"/>
                  <w:szCs w:val="17"/>
                  <w:rPrChange w:id="4988" w:author="Jen" w:date="2017-08-25T12:35:00Z">
                    <w:rPr>
                      <w:rFonts w:ascii="Times New Roman" w:hAnsi="Times New Roman" w:cs="Times New Roman"/>
                      <w:sz w:val="17"/>
                      <w:szCs w:val="17"/>
                      <w:highlight w:val="yellow"/>
                    </w:rPr>
                  </w:rPrChange>
                </w:rPr>
                <w:t>88,878</w:t>
              </w:r>
            </w:ins>
          </w:p>
        </w:tc>
        <w:tc>
          <w:tcPr>
            <w:tcW w:w="1350" w:type="dxa"/>
            <w:noWrap/>
            <w:vAlign w:val="center"/>
            <w:tcPrChange w:id="4989" w:author="Jen" w:date="2017-08-31T05:44:00Z">
              <w:tcPr>
                <w:tcW w:w="1350" w:type="dxa"/>
                <w:noWrap/>
                <w:vAlign w:val="bottom"/>
              </w:tcPr>
            </w:tcPrChange>
          </w:tcPr>
          <w:p w14:paraId="3F3A1DA5" w14:textId="5909A873" w:rsidR="00613F3B" w:rsidRPr="00544BF2" w:rsidRDefault="00613F3B" w:rsidP="00B86F4F">
            <w:pPr>
              <w:jc w:val="right"/>
              <w:rPr>
                <w:ins w:id="4990" w:author="John Junico Bernados" w:date="2017-08-24T00:05:00Z"/>
                <w:rFonts w:ascii="Times New Roman" w:hAnsi="Times New Roman" w:cs="Times New Roman"/>
                <w:sz w:val="17"/>
                <w:szCs w:val="17"/>
                <w:rPrChange w:id="4991" w:author="Jen" w:date="2017-08-25T12:35:00Z">
                  <w:rPr>
                    <w:ins w:id="4992" w:author="John Junico Bernados" w:date="2017-08-24T00:05:00Z"/>
                    <w:rFonts w:ascii="Times New Roman" w:hAnsi="Times New Roman" w:cs="Times New Roman"/>
                    <w:sz w:val="17"/>
                    <w:szCs w:val="17"/>
                    <w:highlight w:val="yellow"/>
                  </w:rPr>
                </w:rPrChange>
              </w:rPr>
              <w:pPrChange w:id="4993" w:author="Jen" w:date="2017-08-31T05:46:00Z">
                <w:pPr>
                  <w:spacing w:after="200" w:line="276" w:lineRule="auto"/>
                  <w:jc w:val="right"/>
                </w:pPr>
              </w:pPrChange>
            </w:pPr>
            <w:ins w:id="4994" w:author="John Junico Bernados" w:date="2017-08-24T00:05:00Z">
              <w:r w:rsidRPr="00544BF2">
                <w:rPr>
                  <w:rFonts w:ascii="Times New Roman" w:hAnsi="Times New Roman" w:cs="Times New Roman"/>
                  <w:sz w:val="17"/>
                  <w:szCs w:val="17"/>
                  <w:rPrChange w:id="4995" w:author="Jen" w:date="2017-08-25T12:35:00Z">
                    <w:rPr>
                      <w:rFonts w:ascii="Times New Roman" w:hAnsi="Times New Roman" w:cs="Times New Roman"/>
                      <w:sz w:val="17"/>
                      <w:szCs w:val="17"/>
                      <w:highlight w:val="yellow"/>
                    </w:rPr>
                  </w:rPrChange>
                </w:rPr>
                <w:t>332</w:t>
              </w:r>
            </w:ins>
          </w:p>
        </w:tc>
        <w:tc>
          <w:tcPr>
            <w:tcW w:w="810" w:type="dxa"/>
            <w:vAlign w:val="center"/>
            <w:tcPrChange w:id="4996" w:author="Jen" w:date="2017-08-31T05:44:00Z">
              <w:tcPr>
                <w:tcW w:w="810" w:type="dxa"/>
              </w:tcPr>
            </w:tcPrChange>
          </w:tcPr>
          <w:p w14:paraId="5294D8D2" w14:textId="25D93CA1" w:rsidR="00613F3B" w:rsidRPr="00544BF2" w:rsidRDefault="00613F3B" w:rsidP="00B86F4F">
            <w:pPr>
              <w:jc w:val="right"/>
              <w:rPr>
                <w:ins w:id="4997" w:author="Jen" w:date="2017-08-31T05:39:00Z"/>
                <w:rFonts w:ascii="Times New Roman" w:hAnsi="Times New Roman" w:cs="Times New Roman"/>
                <w:sz w:val="17"/>
                <w:szCs w:val="17"/>
                <w:rPrChange w:id="4998" w:author="Jen" w:date="2017-08-25T12:35:00Z">
                  <w:rPr>
                    <w:ins w:id="4999" w:author="Jen" w:date="2017-08-31T05:39:00Z"/>
                    <w:rFonts w:ascii="Times New Roman" w:hAnsi="Times New Roman" w:cs="Times New Roman"/>
                    <w:sz w:val="17"/>
                    <w:szCs w:val="17"/>
                  </w:rPr>
                </w:rPrChange>
              </w:rPr>
              <w:pPrChange w:id="5000" w:author="Jen" w:date="2017-08-31T05:46:00Z">
                <w:pPr>
                  <w:jc w:val="right"/>
                </w:pPr>
              </w:pPrChange>
            </w:pPr>
            <w:ins w:id="5001" w:author="Jen" w:date="2017-08-31T05:40:00Z">
              <w:r>
                <w:rPr>
                  <w:rFonts w:ascii="Times New Roman" w:hAnsi="Times New Roman" w:cs="Times New Roman"/>
                  <w:sz w:val="17"/>
                  <w:szCs w:val="17"/>
                </w:rPr>
                <w:t>0.4</w:t>
              </w:r>
            </w:ins>
          </w:p>
        </w:tc>
        <w:tc>
          <w:tcPr>
            <w:tcW w:w="987" w:type="dxa"/>
            <w:noWrap/>
            <w:vAlign w:val="center"/>
            <w:tcPrChange w:id="5002" w:author="Jen" w:date="2017-08-31T05:44:00Z">
              <w:tcPr>
                <w:tcW w:w="987" w:type="dxa"/>
                <w:noWrap/>
                <w:vAlign w:val="bottom"/>
              </w:tcPr>
            </w:tcPrChange>
          </w:tcPr>
          <w:p w14:paraId="33901A9C" w14:textId="51EED87A" w:rsidR="00613F3B" w:rsidRPr="00544BF2" w:rsidRDefault="00613F3B" w:rsidP="00B86F4F">
            <w:pPr>
              <w:jc w:val="right"/>
              <w:rPr>
                <w:ins w:id="5003" w:author="John Junico Bernados" w:date="2017-08-24T00:05:00Z"/>
                <w:rFonts w:ascii="Times New Roman" w:hAnsi="Times New Roman" w:cs="Times New Roman"/>
                <w:sz w:val="17"/>
                <w:szCs w:val="17"/>
                <w:rPrChange w:id="5004" w:author="Jen" w:date="2017-08-25T12:35:00Z">
                  <w:rPr>
                    <w:ins w:id="5005" w:author="John Junico Bernados" w:date="2017-08-24T00:05:00Z"/>
                    <w:rFonts w:ascii="Times New Roman" w:hAnsi="Times New Roman" w:cs="Times New Roman"/>
                    <w:sz w:val="17"/>
                    <w:szCs w:val="17"/>
                    <w:highlight w:val="yellow"/>
                  </w:rPr>
                </w:rPrChange>
              </w:rPr>
              <w:pPrChange w:id="5006" w:author="Jen" w:date="2017-08-31T05:46:00Z">
                <w:pPr>
                  <w:spacing w:after="200" w:line="276" w:lineRule="auto"/>
                  <w:jc w:val="right"/>
                </w:pPr>
              </w:pPrChange>
            </w:pPr>
            <w:ins w:id="5007" w:author="John Junico Bernados" w:date="2017-08-24T00:05:00Z">
              <w:r w:rsidRPr="00544BF2">
                <w:rPr>
                  <w:rFonts w:ascii="Times New Roman" w:hAnsi="Times New Roman" w:cs="Times New Roman"/>
                  <w:sz w:val="17"/>
                  <w:szCs w:val="17"/>
                  <w:rPrChange w:id="5008" w:author="Jen" w:date="2017-08-25T12:35:00Z">
                    <w:rPr>
                      <w:rFonts w:ascii="Times New Roman" w:hAnsi="Times New Roman" w:cs="Times New Roman"/>
                      <w:sz w:val="17"/>
                      <w:szCs w:val="17"/>
                      <w:highlight w:val="yellow"/>
                    </w:rPr>
                  </w:rPrChange>
                </w:rPr>
                <w:t>88,878</w:t>
              </w:r>
            </w:ins>
          </w:p>
        </w:tc>
        <w:tc>
          <w:tcPr>
            <w:tcW w:w="1380" w:type="dxa"/>
            <w:noWrap/>
            <w:vAlign w:val="center"/>
            <w:tcPrChange w:id="5009" w:author="Jen" w:date="2017-08-31T05:44:00Z">
              <w:tcPr>
                <w:tcW w:w="1380" w:type="dxa"/>
                <w:noWrap/>
                <w:vAlign w:val="bottom"/>
              </w:tcPr>
            </w:tcPrChange>
          </w:tcPr>
          <w:p w14:paraId="3A599A14" w14:textId="690E8A4D" w:rsidR="00613F3B" w:rsidRPr="00544BF2" w:rsidRDefault="00613F3B" w:rsidP="00B86F4F">
            <w:pPr>
              <w:jc w:val="right"/>
              <w:rPr>
                <w:ins w:id="5010" w:author="John Junico Bernados" w:date="2017-08-24T00:05:00Z"/>
                <w:rFonts w:ascii="Times New Roman" w:hAnsi="Times New Roman" w:cs="Times New Roman"/>
                <w:sz w:val="17"/>
                <w:szCs w:val="17"/>
                <w:rPrChange w:id="5011" w:author="Jen" w:date="2017-08-25T12:35:00Z">
                  <w:rPr>
                    <w:ins w:id="5012" w:author="John Junico Bernados" w:date="2017-08-24T00:05:00Z"/>
                    <w:rFonts w:ascii="Times New Roman" w:hAnsi="Times New Roman" w:cs="Times New Roman"/>
                    <w:sz w:val="17"/>
                    <w:szCs w:val="17"/>
                    <w:highlight w:val="yellow"/>
                  </w:rPr>
                </w:rPrChange>
              </w:rPr>
              <w:pPrChange w:id="5013" w:author="Jen" w:date="2017-08-31T05:46:00Z">
                <w:pPr>
                  <w:spacing w:after="200" w:line="276" w:lineRule="auto"/>
                  <w:jc w:val="right"/>
                </w:pPr>
              </w:pPrChange>
            </w:pPr>
            <w:ins w:id="5014" w:author="John Junico Bernados" w:date="2017-08-24T00:05:00Z">
              <w:r w:rsidRPr="00544BF2">
                <w:rPr>
                  <w:rFonts w:ascii="Times New Roman" w:hAnsi="Times New Roman" w:cs="Times New Roman"/>
                  <w:sz w:val="17"/>
                  <w:szCs w:val="17"/>
                  <w:rPrChange w:id="5015" w:author="Jen" w:date="2017-08-25T12:35:00Z">
                    <w:rPr>
                      <w:rFonts w:ascii="Times New Roman" w:hAnsi="Times New Roman" w:cs="Times New Roman"/>
                      <w:sz w:val="17"/>
                      <w:szCs w:val="17"/>
                      <w:highlight w:val="yellow"/>
                    </w:rPr>
                  </w:rPrChange>
                </w:rPr>
                <w:t>89,210</w:t>
              </w:r>
            </w:ins>
          </w:p>
        </w:tc>
      </w:tr>
      <w:tr w:rsidR="00613F3B" w:rsidRPr="00544BF2" w14:paraId="7542E545" w14:textId="77777777" w:rsidTr="009562AA">
        <w:tblPrEx>
          <w:tblW w:w="8955" w:type="dxa"/>
          <w:jc w:val="center"/>
          <w:tblPrExChange w:id="5016" w:author="Jen" w:date="2017-08-31T05:44:00Z">
            <w:tblPrEx>
              <w:tblW w:w="8955" w:type="dxa"/>
              <w:jc w:val="center"/>
            </w:tblPrEx>
          </w:tblPrExChange>
        </w:tblPrEx>
        <w:trPr>
          <w:trHeight w:val="53"/>
          <w:jc w:val="center"/>
          <w:ins w:id="5017" w:author="John Junico Bernados" w:date="2017-08-24T00:05:00Z"/>
          <w:trPrChange w:id="5018" w:author="Jen" w:date="2017-08-31T05:44:00Z">
            <w:trPr>
              <w:trHeight w:val="390"/>
              <w:jc w:val="center"/>
            </w:trPr>
          </w:trPrChange>
        </w:trPr>
        <w:tc>
          <w:tcPr>
            <w:tcW w:w="1997" w:type="dxa"/>
            <w:noWrap/>
            <w:tcPrChange w:id="5019" w:author="Jen" w:date="2017-08-31T05:44:00Z">
              <w:tcPr>
                <w:tcW w:w="1997" w:type="dxa"/>
                <w:noWrap/>
              </w:tcPr>
            </w:tcPrChange>
          </w:tcPr>
          <w:p w14:paraId="1343E5E1" w14:textId="7686164A" w:rsidR="00613F3B" w:rsidRPr="00544BF2" w:rsidRDefault="00613F3B" w:rsidP="00B86F4F">
            <w:pPr>
              <w:pStyle w:val="ListParagraph"/>
              <w:numPr>
                <w:ilvl w:val="0"/>
                <w:numId w:val="16"/>
              </w:numPr>
              <w:ind w:left="369" w:hanging="180"/>
              <w:rPr>
                <w:ins w:id="5020" w:author="John Junico Bernados" w:date="2017-08-24T00:05:00Z"/>
                <w:rFonts w:ascii="Times New Roman" w:hAnsi="Times New Roman" w:cs="Times New Roman"/>
                <w:sz w:val="17"/>
                <w:szCs w:val="17"/>
                <w:rPrChange w:id="5021" w:author="Jen" w:date="2017-08-25T12:35:00Z">
                  <w:rPr>
                    <w:ins w:id="5022" w:author="John Junico Bernados" w:date="2017-08-24T00:05:00Z"/>
                    <w:rFonts w:ascii="Times New Roman" w:hAnsi="Times New Roman" w:cs="Times New Roman"/>
                    <w:sz w:val="17"/>
                    <w:szCs w:val="17"/>
                    <w:highlight w:val="yellow"/>
                  </w:rPr>
                </w:rPrChange>
              </w:rPr>
              <w:pPrChange w:id="5023" w:author="Jen" w:date="2017-08-31T05:46:00Z">
                <w:pPr>
                  <w:pStyle w:val="ListParagraph"/>
                  <w:numPr>
                    <w:numId w:val="16"/>
                  </w:numPr>
                  <w:spacing w:after="200" w:line="276" w:lineRule="auto"/>
                  <w:ind w:left="369" w:hanging="180"/>
                </w:pPr>
              </w:pPrChange>
            </w:pPr>
            <w:proofErr w:type="spellStart"/>
            <w:ins w:id="5024" w:author="John Junico Bernados" w:date="2017-08-24T00:05:00Z">
              <w:r w:rsidRPr="00544BF2">
                <w:rPr>
                  <w:rFonts w:ascii="Times New Roman" w:hAnsi="Times New Roman" w:cs="Times New Roman"/>
                  <w:sz w:val="17"/>
                  <w:szCs w:val="17"/>
                  <w:rPrChange w:id="5025" w:author="Jen" w:date="2017-08-25T12:35:00Z">
                    <w:rPr>
                      <w:rFonts w:ascii="Times New Roman" w:hAnsi="Times New Roman" w:cs="Times New Roman"/>
                      <w:sz w:val="17"/>
                      <w:szCs w:val="17"/>
                      <w:highlight w:val="yellow"/>
                    </w:rPr>
                  </w:rPrChange>
                </w:rPr>
                <w:t>Nelmac</w:t>
              </w:r>
              <w:proofErr w:type="spellEnd"/>
              <w:r w:rsidRPr="00544BF2">
                <w:rPr>
                  <w:rFonts w:ascii="Times New Roman" w:hAnsi="Times New Roman" w:cs="Times New Roman"/>
                  <w:sz w:val="17"/>
                  <w:szCs w:val="17"/>
                  <w:rPrChange w:id="5026" w:author="Jen" w:date="2017-08-25T12:35:00Z">
                    <w:rPr>
                      <w:rFonts w:ascii="Times New Roman" w:hAnsi="Times New Roman" w:cs="Times New Roman"/>
                      <w:sz w:val="17"/>
                      <w:szCs w:val="17"/>
                      <w:highlight w:val="yellow"/>
                    </w:rPr>
                  </w:rPrChange>
                </w:rPr>
                <w:t xml:space="preserve"> Realty and Development</w:t>
              </w:r>
            </w:ins>
            <w:ins w:id="5027" w:author="Jen" w:date="2017-08-25T12:24:00Z">
              <w:r w:rsidRPr="00544BF2">
                <w:rPr>
                  <w:rFonts w:ascii="Times New Roman" w:hAnsi="Times New Roman" w:cs="Times New Roman"/>
                  <w:sz w:val="17"/>
                  <w:szCs w:val="17"/>
                  <w:vertAlign w:val="superscript"/>
                  <w:rPrChange w:id="5028" w:author="Jen" w:date="2017-08-25T12:35:00Z">
                    <w:rPr>
                      <w:rFonts w:ascii="Times New Roman" w:hAnsi="Times New Roman" w:cs="Times New Roman"/>
                      <w:sz w:val="17"/>
                      <w:szCs w:val="17"/>
                    </w:rPr>
                  </w:rPrChange>
                </w:rPr>
                <w:t>1</w:t>
              </w:r>
            </w:ins>
            <w:ins w:id="5029" w:author="John Junico Bernados" w:date="2017-08-24T00:05:00Z">
              <w:r w:rsidRPr="00544BF2">
                <w:rPr>
                  <w:rFonts w:ascii="Times New Roman" w:hAnsi="Times New Roman" w:cs="Times New Roman"/>
                  <w:sz w:val="17"/>
                  <w:szCs w:val="17"/>
                  <w:rPrChange w:id="5030" w:author="Jen" w:date="2017-08-25T12:35:00Z">
                    <w:rPr>
                      <w:rFonts w:ascii="Times New Roman" w:hAnsi="Times New Roman" w:cs="Times New Roman"/>
                      <w:sz w:val="17"/>
                      <w:szCs w:val="17"/>
                      <w:highlight w:val="yellow"/>
                    </w:rPr>
                  </w:rPrChange>
                </w:rPr>
                <w:t xml:space="preserve"> </w:t>
              </w:r>
            </w:ins>
          </w:p>
        </w:tc>
        <w:tc>
          <w:tcPr>
            <w:tcW w:w="1171" w:type="dxa"/>
            <w:noWrap/>
            <w:vAlign w:val="center"/>
            <w:tcPrChange w:id="5031" w:author="Jen" w:date="2017-08-31T05:44:00Z">
              <w:tcPr>
                <w:tcW w:w="1171" w:type="dxa"/>
                <w:noWrap/>
                <w:vAlign w:val="bottom"/>
              </w:tcPr>
            </w:tcPrChange>
          </w:tcPr>
          <w:p w14:paraId="2ED6934D" w14:textId="6DDCA67A" w:rsidR="00613F3B" w:rsidRPr="00544BF2" w:rsidRDefault="00613F3B" w:rsidP="00B86F4F">
            <w:pPr>
              <w:jc w:val="right"/>
              <w:rPr>
                <w:ins w:id="5032" w:author="John Junico Bernados" w:date="2017-08-24T00:05:00Z"/>
                <w:rFonts w:ascii="Times New Roman" w:hAnsi="Times New Roman" w:cs="Times New Roman"/>
                <w:sz w:val="17"/>
                <w:szCs w:val="17"/>
                <w:rPrChange w:id="5033" w:author="Jen" w:date="2017-08-25T12:35:00Z">
                  <w:rPr>
                    <w:ins w:id="5034" w:author="John Junico Bernados" w:date="2017-08-24T00:05:00Z"/>
                    <w:rFonts w:ascii="Times New Roman" w:hAnsi="Times New Roman" w:cs="Times New Roman"/>
                    <w:sz w:val="17"/>
                    <w:szCs w:val="17"/>
                    <w:highlight w:val="yellow"/>
                  </w:rPr>
                </w:rPrChange>
              </w:rPr>
              <w:pPrChange w:id="5035" w:author="Jen" w:date="2017-08-31T05:46:00Z">
                <w:pPr>
                  <w:spacing w:after="200" w:line="276" w:lineRule="auto"/>
                  <w:jc w:val="right"/>
                </w:pPr>
              </w:pPrChange>
            </w:pPr>
            <w:ins w:id="5036" w:author="John Junico Bernados" w:date="2017-08-24T00:05:00Z">
              <w:r w:rsidRPr="00544BF2">
                <w:rPr>
                  <w:rFonts w:ascii="Times New Roman" w:hAnsi="Times New Roman" w:cs="Times New Roman"/>
                  <w:sz w:val="17"/>
                  <w:szCs w:val="17"/>
                  <w:rPrChange w:id="5037" w:author="Jen" w:date="2017-08-25T12:35:00Z">
                    <w:rPr>
                      <w:rFonts w:ascii="Times New Roman" w:hAnsi="Times New Roman" w:cs="Times New Roman"/>
                      <w:sz w:val="17"/>
                      <w:szCs w:val="17"/>
                      <w:highlight w:val="yellow"/>
                    </w:rPr>
                  </w:rPrChange>
                </w:rPr>
                <w:t>382</w:t>
              </w:r>
            </w:ins>
          </w:p>
        </w:tc>
        <w:tc>
          <w:tcPr>
            <w:tcW w:w="1260" w:type="dxa"/>
            <w:noWrap/>
            <w:vAlign w:val="center"/>
            <w:tcPrChange w:id="5038" w:author="Jen" w:date="2017-08-31T05:44:00Z">
              <w:tcPr>
                <w:tcW w:w="1260" w:type="dxa"/>
                <w:noWrap/>
                <w:vAlign w:val="bottom"/>
              </w:tcPr>
            </w:tcPrChange>
          </w:tcPr>
          <w:p w14:paraId="78DDAB0A" w14:textId="1CE085AB" w:rsidR="00613F3B" w:rsidRPr="00544BF2" w:rsidRDefault="00613F3B" w:rsidP="00B86F4F">
            <w:pPr>
              <w:jc w:val="right"/>
              <w:rPr>
                <w:ins w:id="5039" w:author="John Junico Bernados" w:date="2017-08-24T00:05:00Z"/>
                <w:rFonts w:ascii="Times New Roman" w:hAnsi="Times New Roman" w:cs="Times New Roman"/>
                <w:sz w:val="17"/>
                <w:szCs w:val="17"/>
                <w:rPrChange w:id="5040" w:author="Jen" w:date="2017-08-25T12:35:00Z">
                  <w:rPr>
                    <w:ins w:id="5041" w:author="John Junico Bernados" w:date="2017-08-24T00:05:00Z"/>
                    <w:rFonts w:ascii="Times New Roman" w:hAnsi="Times New Roman" w:cs="Times New Roman"/>
                    <w:sz w:val="17"/>
                    <w:szCs w:val="17"/>
                    <w:highlight w:val="yellow"/>
                  </w:rPr>
                </w:rPrChange>
              </w:rPr>
              <w:pPrChange w:id="5042" w:author="Jen" w:date="2017-08-31T05:46:00Z">
                <w:pPr>
                  <w:spacing w:after="200" w:line="276" w:lineRule="auto"/>
                  <w:jc w:val="right"/>
                </w:pPr>
              </w:pPrChange>
            </w:pPr>
            <w:ins w:id="5043" w:author="John Junico Bernados" w:date="2017-08-24T00:05:00Z">
              <w:r w:rsidRPr="00544BF2">
                <w:rPr>
                  <w:rFonts w:ascii="Times New Roman" w:hAnsi="Times New Roman" w:cs="Times New Roman"/>
                  <w:sz w:val="17"/>
                  <w:szCs w:val="17"/>
                  <w:rPrChange w:id="5044" w:author="Jen" w:date="2017-08-25T12:35:00Z">
                    <w:rPr>
                      <w:rFonts w:ascii="Times New Roman" w:hAnsi="Times New Roman" w:cs="Times New Roman"/>
                      <w:sz w:val="17"/>
                      <w:szCs w:val="17"/>
                      <w:highlight w:val="yellow"/>
                    </w:rPr>
                  </w:rPrChange>
                </w:rPr>
                <w:t>368</w:t>
              </w:r>
            </w:ins>
          </w:p>
        </w:tc>
        <w:tc>
          <w:tcPr>
            <w:tcW w:w="1350" w:type="dxa"/>
            <w:noWrap/>
            <w:vAlign w:val="center"/>
            <w:tcPrChange w:id="5045" w:author="Jen" w:date="2017-08-31T05:44:00Z">
              <w:tcPr>
                <w:tcW w:w="1350" w:type="dxa"/>
                <w:noWrap/>
                <w:vAlign w:val="bottom"/>
              </w:tcPr>
            </w:tcPrChange>
          </w:tcPr>
          <w:p w14:paraId="6AF79611" w14:textId="6C74B0CF" w:rsidR="00613F3B" w:rsidRPr="00544BF2" w:rsidRDefault="00613F3B" w:rsidP="00B86F4F">
            <w:pPr>
              <w:jc w:val="right"/>
              <w:rPr>
                <w:ins w:id="5046" w:author="John Junico Bernados" w:date="2017-08-24T00:05:00Z"/>
                <w:rFonts w:ascii="Times New Roman" w:hAnsi="Times New Roman" w:cs="Times New Roman"/>
                <w:sz w:val="17"/>
                <w:szCs w:val="17"/>
                <w:rPrChange w:id="5047" w:author="Jen" w:date="2017-08-25T12:35:00Z">
                  <w:rPr>
                    <w:ins w:id="5048" w:author="John Junico Bernados" w:date="2017-08-24T00:05:00Z"/>
                    <w:rFonts w:ascii="Times New Roman" w:hAnsi="Times New Roman" w:cs="Times New Roman"/>
                    <w:sz w:val="17"/>
                    <w:szCs w:val="17"/>
                    <w:highlight w:val="yellow"/>
                  </w:rPr>
                </w:rPrChange>
              </w:rPr>
              <w:pPrChange w:id="5049" w:author="Jen" w:date="2017-08-31T05:46:00Z">
                <w:pPr>
                  <w:spacing w:after="200" w:line="276" w:lineRule="auto"/>
                  <w:jc w:val="right"/>
                </w:pPr>
              </w:pPrChange>
            </w:pPr>
            <w:ins w:id="5050" w:author="John Junico Bernados" w:date="2017-08-24T00:05:00Z">
              <w:r w:rsidRPr="00544BF2">
                <w:rPr>
                  <w:rFonts w:ascii="Times New Roman" w:hAnsi="Times New Roman" w:cs="Times New Roman"/>
                  <w:sz w:val="17"/>
                  <w:szCs w:val="17"/>
                  <w:rPrChange w:id="5051" w:author="Jen" w:date="2017-08-25T12:35:00Z">
                    <w:rPr>
                      <w:rFonts w:ascii="Times New Roman" w:hAnsi="Times New Roman" w:cs="Times New Roman"/>
                      <w:sz w:val="17"/>
                      <w:szCs w:val="17"/>
                      <w:highlight w:val="yellow"/>
                    </w:rPr>
                  </w:rPrChange>
                </w:rPr>
                <w:t>15</w:t>
              </w:r>
            </w:ins>
          </w:p>
        </w:tc>
        <w:tc>
          <w:tcPr>
            <w:tcW w:w="810" w:type="dxa"/>
            <w:vAlign w:val="center"/>
            <w:tcPrChange w:id="5052" w:author="Jen" w:date="2017-08-31T05:44:00Z">
              <w:tcPr>
                <w:tcW w:w="810" w:type="dxa"/>
              </w:tcPr>
            </w:tcPrChange>
          </w:tcPr>
          <w:p w14:paraId="70BE64E2" w14:textId="1DE0E944" w:rsidR="00613F3B" w:rsidRPr="00544BF2" w:rsidRDefault="00613F3B" w:rsidP="00B86F4F">
            <w:pPr>
              <w:jc w:val="right"/>
              <w:rPr>
                <w:ins w:id="5053" w:author="Jen" w:date="2017-08-31T05:39:00Z"/>
                <w:rFonts w:ascii="Times New Roman" w:hAnsi="Times New Roman" w:cs="Times New Roman"/>
                <w:sz w:val="17"/>
                <w:szCs w:val="17"/>
                <w:rPrChange w:id="5054" w:author="Jen" w:date="2017-08-25T12:35:00Z">
                  <w:rPr>
                    <w:ins w:id="5055" w:author="Jen" w:date="2017-08-31T05:39:00Z"/>
                    <w:rFonts w:ascii="Times New Roman" w:hAnsi="Times New Roman" w:cs="Times New Roman"/>
                    <w:sz w:val="17"/>
                    <w:szCs w:val="17"/>
                  </w:rPr>
                </w:rPrChange>
              </w:rPr>
              <w:pPrChange w:id="5056" w:author="Jen" w:date="2017-08-31T05:46:00Z">
                <w:pPr>
                  <w:jc w:val="right"/>
                </w:pPr>
              </w:pPrChange>
            </w:pPr>
            <w:ins w:id="5057" w:author="Jen" w:date="2017-08-31T05:41:00Z">
              <w:r>
                <w:rPr>
                  <w:rFonts w:ascii="Times New Roman" w:hAnsi="Times New Roman" w:cs="Times New Roman"/>
                  <w:sz w:val="17"/>
                  <w:szCs w:val="17"/>
                </w:rPr>
                <w:t>4.1</w:t>
              </w:r>
            </w:ins>
          </w:p>
        </w:tc>
        <w:tc>
          <w:tcPr>
            <w:tcW w:w="987" w:type="dxa"/>
            <w:noWrap/>
            <w:vAlign w:val="center"/>
            <w:tcPrChange w:id="5058" w:author="Jen" w:date="2017-08-31T05:44:00Z">
              <w:tcPr>
                <w:tcW w:w="987" w:type="dxa"/>
                <w:noWrap/>
                <w:vAlign w:val="bottom"/>
              </w:tcPr>
            </w:tcPrChange>
          </w:tcPr>
          <w:p w14:paraId="3744F88C" w14:textId="1CEB2A42" w:rsidR="00613F3B" w:rsidRPr="00544BF2" w:rsidRDefault="00613F3B" w:rsidP="00B86F4F">
            <w:pPr>
              <w:jc w:val="right"/>
              <w:rPr>
                <w:ins w:id="5059" w:author="John Junico Bernados" w:date="2017-08-24T00:05:00Z"/>
                <w:rFonts w:ascii="Times New Roman" w:hAnsi="Times New Roman" w:cs="Times New Roman"/>
                <w:sz w:val="17"/>
                <w:szCs w:val="17"/>
                <w:rPrChange w:id="5060" w:author="Jen" w:date="2017-08-25T12:35:00Z">
                  <w:rPr>
                    <w:ins w:id="5061" w:author="John Junico Bernados" w:date="2017-08-24T00:05:00Z"/>
                    <w:rFonts w:ascii="Times New Roman" w:hAnsi="Times New Roman" w:cs="Times New Roman"/>
                    <w:sz w:val="17"/>
                    <w:szCs w:val="17"/>
                    <w:highlight w:val="yellow"/>
                  </w:rPr>
                </w:rPrChange>
              </w:rPr>
              <w:pPrChange w:id="5062" w:author="Jen" w:date="2017-08-31T05:46:00Z">
                <w:pPr>
                  <w:spacing w:after="200" w:line="276" w:lineRule="auto"/>
                  <w:jc w:val="right"/>
                </w:pPr>
              </w:pPrChange>
            </w:pPr>
            <w:ins w:id="5063" w:author="John Junico Bernados" w:date="2017-08-24T00:05:00Z">
              <w:r w:rsidRPr="00544BF2">
                <w:rPr>
                  <w:rFonts w:ascii="Times New Roman" w:hAnsi="Times New Roman" w:cs="Times New Roman"/>
                  <w:sz w:val="17"/>
                  <w:szCs w:val="17"/>
                  <w:rPrChange w:id="5064" w:author="Jen" w:date="2017-08-25T12:35:00Z">
                    <w:rPr>
                      <w:rFonts w:ascii="Times New Roman" w:hAnsi="Times New Roman" w:cs="Times New Roman"/>
                      <w:sz w:val="17"/>
                      <w:szCs w:val="17"/>
                      <w:highlight w:val="yellow"/>
                    </w:rPr>
                  </w:rPrChange>
                </w:rPr>
                <w:t>367</w:t>
              </w:r>
            </w:ins>
          </w:p>
        </w:tc>
        <w:tc>
          <w:tcPr>
            <w:tcW w:w="1380" w:type="dxa"/>
            <w:noWrap/>
            <w:vAlign w:val="center"/>
            <w:tcPrChange w:id="5065" w:author="Jen" w:date="2017-08-31T05:44:00Z">
              <w:tcPr>
                <w:tcW w:w="1380" w:type="dxa"/>
                <w:noWrap/>
                <w:vAlign w:val="bottom"/>
              </w:tcPr>
            </w:tcPrChange>
          </w:tcPr>
          <w:p w14:paraId="6BFFDBC3" w14:textId="7817C9A4" w:rsidR="00613F3B" w:rsidRPr="00544BF2" w:rsidRDefault="00613F3B" w:rsidP="00B86F4F">
            <w:pPr>
              <w:jc w:val="right"/>
              <w:rPr>
                <w:ins w:id="5066" w:author="John Junico Bernados" w:date="2017-08-24T00:05:00Z"/>
                <w:rFonts w:ascii="Times New Roman" w:hAnsi="Times New Roman" w:cs="Times New Roman"/>
                <w:sz w:val="17"/>
                <w:szCs w:val="17"/>
                <w:rPrChange w:id="5067" w:author="Jen" w:date="2017-08-25T12:35:00Z">
                  <w:rPr>
                    <w:ins w:id="5068" w:author="John Junico Bernados" w:date="2017-08-24T00:05:00Z"/>
                    <w:rFonts w:ascii="Times New Roman" w:hAnsi="Times New Roman" w:cs="Times New Roman"/>
                    <w:sz w:val="17"/>
                    <w:szCs w:val="17"/>
                    <w:highlight w:val="yellow"/>
                  </w:rPr>
                </w:rPrChange>
              </w:rPr>
              <w:pPrChange w:id="5069" w:author="Jen" w:date="2017-08-31T05:46:00Z">
                <w:pPr>
                  <w:spacing w:after="200" w:line="276" w:lineRule="auto"/>
                  <w:jc w:val="right"/>
                </w:pPr>
              </w:pPrChange>
            </w:pPr>
            <w:ins w:id="5070" w:author="John Junico Bernados" w:date="2017-08-24T00:05:00Z">
              <w:r w:rsidRPr="00544BF2">
                <w:rPr>
                  <w:rFonts w:ascii="Times New Roman" w:hAnsi="Times New Roman" w:cs="Times New Roman"/>
                  <w:sz w:val="17"/>
                  <w:szCs w:val="17"/>
                  <w:rPrChange w:id="5071" w:author="Jen" w:date="2017-08-25T12:35:00Z">
                    <w:rPr>
                      <w:rFonts w:ascii="Times New Roman" w:hAnsi="Times New Roman" w:cs="Times New Roman"/>
                      <w:sz w:val="17"/>
                      <w:szCs w:val="17"/>
                      <w:highlight w:val="yellow"/>
                    </w:rPr>
                  </w:rPrChange>
                </w:rPr>
                <w:t>382</w:t>
              </w:r>
            </w:ins>
          </w:p>
        </w:tc>
      </w:tr>
      <w:tr w:rsidR="00613F3B" w:rsidRPr="00544BF2" w14:paraId="73A3E908" w14:textId="77777777" w:rsidTr="00613F3B">
        <w:tblPrEx>
          <w:tblW w:w="8955" w:type="dxa"/>
          <w:jc w:val="center"/>
          <w:tblPrExChange w:id="5072" w:author="Jen" w:date="2017-08-31T05:41:00Z">
            <w:tblPrEx>
              <w:tblW w:w="8955" w:type="dxa"/>
              <w:jc w:val="center"/>
            </w:tblPrEx>
          </w:tblPrExChange>
        </w:tblPrEx>
        <w:trPr>
          <w:trHeight w:val="390"/>
          <w:jc w:val="center"/>
          <w:ins w:id="5073" w:author="John Junico Bernados" w:date="2017-08-24T00:05:00Z"/>
          <w:trPrChange w:id="5074" w:author="Jen" w:date="2017-08-31T05:41:00Z">
            <w:trPr>
              <w:trHeight w:val="390"/>
              <w:jc w:val="center"/>
            </w:trPr>
          </w:trPrChange>
        </w:trPr>
        <w:tc>
          <w:tcPr>
            <w:tcW w:w="1997" w:type="dxa"/>
            <w:noWrap/>
            <w:tcPrChange w:id="5075" w:author="Jen" w:date="2017-08-31T05:41:00Z">
              <w:tcPr>
                <w:tcW w:w="1997" w:type="dxa"/>
                <w:noWrap/>
              </w:tcPr>
            </w:tcPrChange>
          </w:tcPr>
          <w:p w14:paraId="22627072" w14:textId="11120880" w:rsidR="00613F3B" w:rsidRPr="00544BF2" w:rsidRDefault="00613F3B" w:rsidP="00B86F4F">
            <w:pPr>
              <w:pStyle w:val="ListParagraph"/>
              <w:numPr>
                <w:ilvl w:val="0"/>
                <w:numId w:val="16"/>
              </w:numPr>
              <w:ind w:left="369" w:hanging="180"/>
              <w:rPr>
                <w:ins w:id="5076" w:author="John Junico Bernados" w:date="2017-08-24T00:05:00Z"/>
                <w:rFonts w:ascii="Times New Roman" w:hAnsi="Times New Roman" w:cs="Times New Roman"/>
                <w:sz w:val="17"/>
                <w:szCs w:val="17"/>
                <w:rPrChange w:id="5077" w:author="Jen" w:date="2017-08-25T12:35:00Z">
                  <w:rPr>
                    <w:ins w:id="5078" w:author="John Junico Bernados" w:date="2017-08-24T00:05:00Z"/>
                    <w:rFonts w:ascii="Times New Roman" w:hAnsi="Times New Roman" w:cs="Times New Roman"/>
                    <w:sz w:val="17"/>
                    <w:szCs w:val="17"/>
                    <w:highlight w:val="yellow"/>
                  </w:rPr>
                </w:rPrChange>
              </w:rPr>
              <w:pPrChange w:id="5079" w:author="Jen" w:date="2017-08-31T05:46:00Z">
                <w:pPr>
                  <w:pStyle w:val="ListParagraph"/>
                  <w:numPr>
                    <w:numId w:val="16"/>
                  </w:numPr>
                  <w:spacing w:after="200" w:line="276" w:lineRule="auto"/>
                  <w:ind w:left="369" w:hanging="180"/>
                </w:pPr>
              </w:pPrChange>
            </w:pPr>
            <w:ins w:id="5080" w:author="John Junico Bernados" w:date="2017-08-24T00:05:00Z">
              <w:r w:rsidRPr="00544BF2">
                <w:rPr>
                  <w:rFonts w:ascii="Times New Roman" w:hAnsi="Times New Roman" w:cs="Times New Roman"/>
                  <w:sz w:val="17"/>
                  <w:szCs w:val="17"/>
                  <w:rPrChange w:id="5081" w:author="Jen" w:date="2017-08-25T12:35:00Z">
                    <w:rPr>
                      <w:rFonts w:ascii="Times New Roman" w:hAnsi="Times New Roman" w:cs="Times New Roman"/>
                      <w:sz w:val="17"/>
                      <w:szCs w:val="17"/>
                      <w:highlight w:val="yellow"/>
                    </w:rPr>
                  </w:rPrChange>
                </w:rPr>
                <w:t>Valenzuela Development Corp. (VALDECO)</w:t>
              </w:r>
            </w:ins>
            <w:ins w:id="5082" w:author="Jen" w:date="2017-08-25T12:24:00Z">
              <w:r w:rsidRPr="00544BF2">
                <w:rPr>
                  <w:rFonts w:ascii="Times New Roman" w:hAnsi="Times New Roman" w:cs="Times New Roman"/>
                  <w:sz w:val="17"/>
                  <w:szCs w:val="17"/>
                  <w:vertAlign w:val="superscript"/>
                  <w:rPrChange w:id="5083" w:author="Jen" w:date="2017-08-25T12:35:00Z">
                    <w:rPr>
                      <w:rFonts w:ascii="Times New Roman" w:hAnsi="Times New Roman" w:cs="Times New Roman"/>
                      <w:sz w:val="17"/>
                      <w:szCs w:val="17"/>
                    </w:rPr>
                  </w:rPrChange>
                </w:rPr>
                <w:t>2</w:t>
              </w:r>
            </w:ins>
          </w:p>
        </w:tc>
        <w:tc>
          <w:tcPr>
            <w:tcW w:w="1171" w:type="dxa"/>
            <w:noWrap/>
            <w:vAlign w:val="center"/>
            <w:tcPrChange w:id="5084" w:author="Jen" w:date="2017-08-31T05:41:00Z">
              <w:tcPr>
                <w:tcW w:w="1171" w:type="dxa"/>
                <w:noWrap/>
                <w:vAlign w:val="bottom"/>
              </w:tcPr>
            </w:tcPrChange>
          </w:tcPr>
          <w:p w14:paraId="358079F1" w14:textId="5D479BE2" w:rsidR="00613F3B" w:rsidRPr="00544BF2" w:rsidRDefault="00613F3B" w:rsidP="00B86F4F">
            <w:pPr>
              <w:jc w:val="right"/>
              <w:rPr>
                <w:ins w:id="5085" w:author="John Junico Bernados" w:date="2017-08-24T00:05:00Z"/>
                <w:rFonts w:ascii="Times New Roman" w:hAnsi="Times New Roman" w:cs="Times New Roman"/>
                <w:sz w:val="17"/>
                <w:szCs w:val="17"/>
                <w:rPrChange w:id="5086" w:author="Jen" w:date="2017-08-25T12:35:00Z">
                  <w:rPr>
                    <w:ins w:id="5087" w:author="John Junico Bernados" w:date="2017-08-24T00:05:00Z"/>
                    <w:rFonts w:ascii="Times New Roman" w:hAnsi="Times New Roman" w:cs="Times New Roman"/>
                    <w:sz w:val="17"/>
                    <w:szCs w:val="17"/>
                    <w:highlight w:val="yellow"/>
                  </w:rPr>
                </w:rPrChange>
              </w:rPr>
              <w:pPrChange w:id="5088" w:author="Jen" w:date="2017-08-31T05:46:00Z">
                <w:pPr>
                  <w:spacing w:after="200" w:line="276" w:lineRule="auto"/>
                  <w:jc w:val="right"/>
                </w:pPr>
              </w:pPrChange>
            </w:pPr>
            <w:ins w:id="5089" w:author="John Junico Bernados" w:date="2017-08-24T00:05:00Z">
              <w:r w:rsidRPr="00544BF2">
                <w:rPr>
                  <w:rFonts w:ascii="Times New Roman" w:hAnsi="Times New Roman" w:cs="Times New Roman"/>
                  <w:sz w:val="17"/>
                  <w:szCs w:val="17"/>
                  <w:rPrChange w:id="5090" w:author="Jen" w:date="2017-08-25T12:35:00Z">
                    <w:rPr>
                      <w:rFonts w:ascii="Times New Roman" w:hAnsi="Times New Roman" w:cs="Times New Roman"/>
                      <w:sz w:val="17"/>
                      <w:szCs w:val="17"/>
                      <w:highlight w:val="yellow"/>
                    </w:rPr>
                  </w:rPrChange>
                </w:rPr>
                <w:t>30</w:t>
              </w:r>
            </w:ins>
          </w:p>
        </w:tc>
        <w:tc>
          <w:tcPr>
            <w:tcW w:w="1260" w:type="dxa"/>
            <w:noWrap/>
            <w:vAlign w:val="center"/>
            <w:tcPrChange w:id="5091" w:author="Jen" w:date="2017-08-31T05:41:00Z">
              <w:tcPr>
                <w:tcW w:w="1260" w:type="dxa"/>
                <w:noWrap/>
                <w:vAlign w:val="bottom"/>
              </w:tcPr>
            </w:tcPrChange>
          </w:tcPr>
          <w:p w14:paraId="1CD2D2B1" w14:textId="294045A1" w:rsidR="00613F3B" w:rsidRPr="00544BF2" w:rsidRDefault="00613F3B" w:rsidP="00B86F4F">
            <w:pPr>
              <w:jc w:val="right"/>
              <w:rPr>
                <w:ins w:id="5092" w:author="John Junico Bernados" w:date="2017-08-24T00:05:00Z"/>
                <w:rFonts w:ascii="Times New Roman" w:hAnsi="Times New Roman" w:cs="Times New Roman"/>
                <w:sz w:val="17"/>
                <w:szCs w:val="17"/>
                <w:rPrChange w:id="5093" w:author="Jen" w:date="2017-08-25T12:35:00Z">
                  <w:rPr>
                    <w:ins w:id="5094" w:author="John Junico Bernados" w:date="2017-08-24T00:05:00Z"/>
                    <w:rFonts w:ascii="Times New Roman" w:hAnsi="Times New Roman" w:cs="Times New Roman"/>
                    <w:sz w:val="17"/>
                    <w:szCs w:val="17"/>
                    <w:highlight w:val="yellow"/>
                  </w:rPr>
                </w:rPrChange>
              </w:rPr>
              <w:pPrChange w:id="5095" w:author="Jen" w:date="2017-08-31T05:46:00Z">
                <w:pPr>
                  <w:spacing w:after="200" w:line="276" w:lineRule="auto"/>
                  <w:jc w:val="right"/>
                </w:pPr>
              </w:pPrChange>
            </w:pPr>
            <w:ins w:id="5096" w:author="John Junico Bernados" w:date="2017-08-24T00:05:00Z">
              <w:r w:rsidRPr="00544BF2">
                <w:rPr>
                  <w:rFonts w:ascii="Times New Roman" w:hAnsi="Times New Roman" w:cs="Times New Roman"/>
                  <w:sz w:val="17"/>
                  <w:szCs w:val="17"/>
                  <w:rPrChange w:id="5097" w:author="Jen" w:date="2017-08-25T12:35:00Z">
                    <w:rPr>
                      <w:rFonts w:ascii="Times New Roman" w:hAnsi="Times New Roman" w:cs="Times New Roman"/>
                      <w:sz w:val="17"/>
                      <w:szCs w:val="17"/>
                      <w:highlight w:val="yellow"/>
                    </w:rPr>
                  </w:rPrChange>
                </w:rPr>
                <w:t>30</w:t>
              </w:r>
            </w:ins>
          </w:p>
        </w:tc>
        <w:tc>
          <w:tcPr>
            <w:tcW w:w="1350" w:type="dxa"/>
            <w:noWrap/>
            <w:vAlign w:val="center"/>
            <w:tcPrChange w:id="5098" w:author="Jen" w:date="2017-08-31T05:41:00Z">
              <w:tcPr>
                <w:tcW w:w="1350" w:type="dxa"/>
                <w:noWrap/>
                <w:vAlign w:val="bottom"/>
              </w:tcPr>
            </w:tcPrChange>
          </w:tcPr>
          <w:p w14:paraId="5EE9965B" w14:textId="45E04921" w:rsidR="00613F3B" w:rsidRPr="00544BF2" w:rsidRDefault="00613F3B" w:rsidP="00B86F4F">
            <w:pPr>
              <w:jc w:val="right"/>
              <w:rPr>
                <w:ins w:id="5099" w:author="John Junico Bernados" w:date="2017-08-24T00:05:00Z"/>
                <w:rFonts w:ascii="Times New Roman" w:hAnsi="Times New Roman" w:cs="Times New Roman"/>
                <w:sz w:val="17"/>
                <w:szCs w:val="17"/>
                <w:rPrChange w:id="5100" w:author="Jen" w:date="2017-08-25T12:35:00Z">
                  <w:rPr>
                    <w:ins w:id="5101" w:author="John Junico Bernados" w:date="2017-08-24T00:05:00Z"/>
                    <w:rFonts w:ascii="Times New Roman" w:hAnsi="Times New Roman" w:cs="Times New Roman"/>
                    <w:sz w:val="17"/>
                    <w:szCs w:val="17"/>
                    <w:highlight w:val="yellow"/>
                  </w:rPr>
                </w:rPrChange>
              </w:rPr>
              <w:pPrChange w:id="5102" w:author="Jen" w:date="2017-08-31T05:46:00Z">
                <w:pPr>
                  <w:spacing w:after="200" w:line="276" w:lineRule="auto"/>
                  <w:jc w:val="right"/>
                </w:pPr>
              </w:pPrChange>
            </w:pPr>
            <w:ins w:id="5103" w:author="John Junico Bernados" w:date="2017-08-24T00:05:00Z">
              <w:r w:rsidRPr="00544BF2">
                <w:rPr>
                  <w:rFonts w:ascii="Times New Roman" w:hAnsi="Times New Roman" w:cs="Times New Roman"/>
                  <w:sz w:val="17"/>
                  <w:szCs w:val="17"/>
                  <w:rPrChange w:id="5104" w:author="Jen" w:date="2017-08-25T12:35:00Z">
                    <w:rPr>
                      <w:rFonts w:ascii="Times New Roman" w:hAnsi="Times New Roman" w:cs="Times New Roman"/>
                      <w:sz w:val="17"/>
                      <w:szCs w:val="17"/>
                      <w:highlight w:val="yellow"/>
                    </w:rPr>
                  </w:rPrChange>
                </w:rPr>
                <w:t>30</w:t>
              </w:r>
            </w:ins>
          </w:p>
        </w:tc>
        <w:tc>
          <w:tcPr>
            <w:tcW w:w="810" w:type="dxa"/>
            <w:vAlign w:val="center"/>
            <w:tcPrChange w:id="5105" w:author="Jen" w:date="2017-08-31T05:41:00Z">
              <w:tcPr>
                <w:tcW w:w="810" w:type="dxa"/>
              </w:tcPr>
            </w:tcPrChange>
          </w:tcPr>
          <w:p w14:paraId="1D9DD78A" w14:textId="586188A7" w:rsidR="00613F3B" w:rsidRPr="00544BF2" w:rsidRDefault="00613F3B" w:rsidP="00B86F4F">
            <w:pPr>
              <w:jc w:val="right"/>
              <w:rPr>
                <w:ins w:id="5106" w:author="Jen" w:date="2017-08-31T05:39:00Z"/>
                <w:rFonts w:ascii="Times New Roman" w:hAnsi="Times New Roman" w:cs="Times New Roman"/>
                <w:sz w:val="17"/>
                <w:szCs w:val="17"/>
              </w:rPr>
              <w:pPrChange w:id="5107" w:author="Jen" w:date="2017-08-31T05:46:00Z">
                <w:pPr>
                  <w:jc w:val="right"/>
                </w:pPr>
              </w:pPrChange>
            </w:pPr>
            <w:ins w:id="5108" w:author="Jen" w:date="2017-08-31T05:41:00Z">
              <w:r>
                <w:rPr>
                  <w:rFonts w:ascii="Times New Roman" w:hAnsi="Times New Roman" w:cs="Times New Roman"/>
                  <w:sz w:val="17"/>
                  <w:szCs w:val="17"/>
                </w:rPr>
                <w:t>100</w:t>
              </w:r>
            </w:ins>
          </w:p>
        </w:tc>
        <w:tc>
          <w:tcPr>
            <w:tcW w:w="987" w:type="dxa"/>
            <w:noWrap/>
            <w:vAlign w:val="center"/>
            <w:tcPrChange w:id="5109" w:author="Jen" w:date="2017-08-31T05:41:00Z">
              <w:tcPr>
                <w:tcW w:w="987" w:type="dxa"/>
                <w:noWrap/>
                <w:vAlign w:val="bottom"/>
              </w:tcPr>
            </w:tcPrChange>
          </w:tcPr>
          <w:p w14:paraId="423A1AE4" w14:textId="7C766132" w:rsidR="00613F3B" w:rsidRPr="00544BF2" w:rsidRDefault="00613F3B" w:rsidP="00B86F4F">
            <w:pPr>
              <w:jc w:val="right"/>
              <w:rPr>
                <w:ins w:id="5110" w:author="John Junico Bernados" w:date="2017-08-24T00:05:00Z"/>
                <w:rFonts w:ascii="Times New Roman" w:hAnsi="Times New Roman" w:cs="Times New Roman"/>
                <w:sz w:val="17"/>
                <w:szCs w:val="17"/>
              </w:rPr>
              <w:pPrChange w:id="5111" w:author="Jen" w:date="2017-08-31T05:46:00Z">
                <w:pPr>
                  <w:spacing w:after="200" w:line="276" w:lineRule="auto"/>
                  <w:jc w:val="right"/>
                </w:pPr>
              </w:pPrChange>
            </w:pPr>
            <w:ins w:id="5112" w:author="John Junico Bernados" w:date="2017-08-24T00:05:00Z">
              <w:r w:rsidRPr="00544BF2">
                <w:rPr>
                  <w:rFonts w:ascii="Times New Roman" w:hAnsi="Times New Roman" w:cs="Times New Roman"/>
                  <w:sz w:val="17"/>
                  <w:szCs w:val="17"/>
                </w:rPr>
                <w:t>-</w:t>
              </w:r>
            </w:ins>
          </w:p>
        </w:tc>
        <w:tc>
          <w:tcPr>
            <w:tcW w:w="1380" w:type="dxa"/>
            <w:noWrap/>
            <w:vAlign w:val="center"/>
            <w:tcPrChange w:id="5113" w:author="Jen" w:date="2017-08-31T05:41:00Z">
              <w:tcPr>
                <w:tcW w:w="1380" w:type="dxa"/>
                <w:noWrap/>
                <w:vAlign w:val="bottom"/>
              </w:tcPr>
            </w:tcPrChange>
          </w:tcPr>
          <w:p w14:paraId="4A268401" w14:textId="79DE362C" w:rsidR="00613F3B" w:rsidRPr="00544BF2" w:rsidRDefault="00613F3B" w:rsidP="00B86F4F">
            <w:pPr>
              <w:jc w:val="right"/>
              <w:rPr>
                <w:ins w:id="5114" w:author="John Junico Bernados" w:date="2017-08-24T00:05:00Z"/>
                <w:rFonts w:ascii="Times New Roman" w:hAnsi="Times New Roman" w:cs="Times New Roman"/>
                <w:sz w:val="17"/>
                <w:szCs w:val="17"/>
                <w:rPrChange w:id="5115" w:author="Jen" w:date="2017-08-25T12:35:00Z">
                  <w:rPr>
                    <w:ins w:id="5116" w:author="John Junico Bernados" w:date="2017-08-24T00:05:00Z"/>
                    <w:rFonts w:ascii="Times New Roman" w:hAnsi="Times New Roman" w:cs="Times New Roman"/>
                    <w:sz w:val="17"/>
                    <w:szCs w:val="17"/>
                    <w:highlight w:val="yellow"/>
                  </w:rPr>
                </w:rPrChange>
              </w:rPr>
              <w:pPrChange w:id="5117" w:author="Jen" w:date="2017-08-31T05:46:00Z">
                <w:pPr>
                  <w:spacing w:after="200" w:line="276" w:lineRule="auto"/>
                  <w:jc w:val="right"/>
                </w:pPr>
              </w:pPrChange>
            </w:pPr>
            <w:ins w:id="5118" w:author="John Junico Bernados" w:date="2017-08-24T00:05:00Z">
              <w:r w:rsidRPr="00544BF2">
                <w:rPr>
                  <w:rFonts w:ascii="Times New Roman" w:hAnsi="Times New Roman" w:cs="Times New Roman"/>
                  <w:sz w:val="17"/>
                  <w:szCs w:val="17"/>
                  <w:rPrChange w:id="5119" w:author="Jen" w:date="2017-08-25T12:35:00Z">
                    <w:rPr>
                      <w:rFonts w:ascii="Times New Roman" w:hAnsi="Times New Roman" w:cs="Times New Roman"/>
                      <w:sz w:val="17"/>
                      <w:szCs w:val="17"/>
                      <w:highlight w:val="yellow"/>
                    </w:rPr>
                  </w:rPrChange>
                </w:rPr>
                <w:t>30</w:t>
              </w:r>
            </w:ins>
          </w:p>
        </w:tc>
      </w:tr>
      <w:tr w:rsidR="00613F3B" w:rsidRPr="00544BF2" w14:paraId="064B749D" w14:textId="77777777" w:rsidTr="00613F3B">
        <w:trPr>
          <w:trHeight w:val="300"/>
          <w:jc w:val="center"/>
          <w:ins w:id="5120" w:author="John Junico Bernados" w:date="2017-08-24T00:05:00Z"/>
        </w:trPr>
        <w:tc>
          <w:tcPr>
            <w:tcW w:w="1997" w:type="dxa"/>
            <w:noWrap/>
            <w:vAlign w:val="bottom"/>
          </w:tcPr>
          <w:p w14:paraId="722FBCFC" w14:textId="77777777" w:rsidR="00613F3B" w:rsidRPr="00544BF2" w:rsidRDefault="00613F3B" w:rsidP="00B86F4F">
            <w:pPr>
              <w:jc w:val="right"/>
              <w:rPr>
                <w:ins w:id="5121" w:author="John Junico Bernados" w:date="2017-08-24T00:05:00Z"/>
                <w:rFonts w:ascii="Times New Roman" w:hAnsi="Times New Roman" w:cs="Times New Roman"/>
                <w:b/>
                <w:sz w:val="17"/>
                <w:szCs w:val="17"/>
                <w:rPrChange w:id="5122" w:author="Jen" w:date="2017-08-25T12:35:00Z">
                  <w:rPr>
                    <w:ins w:id="5123" w:author="John Junico Bernados" w:date="2017-08-24T00:05:00Z"/>
                    <w:rFonts w:ascii="Times New Roman" w:hAnsi="Times New Roman" w:cs="Times New Roman"/>
                    <w:b/>
                    <w:sz w:val="17"/>
                    <w:szCs w:val="17"/>
                    <w:highlight w:val="yellow"/>
                  </w:rPr>
                </w:rPrChange>
              </w:rPr>
              <w:pPrChange w:id="5124" w:author="Jen" w:date="2017-08-31T05:46:00Z">
                <w:pPr>
                  <w:spacing w:after="200" w:line="276" w:lineRule="auto"/>
                  <w:jc w:val="right"/>
                </w:pPr>
              </w:pPrChange>
            </w:pPr>
            <w:ins w:id="5125" w:author="John Junico Bernados" w:date="2017-08-24T00:05:00Z">
              <w:r w:rsidRPr="00544BF2">
                <w:rPr>
                  <w:rFonts w:ascii="Times New Roman" w:hAnsi="Times New Roman" w:cs="Times New Roman"/>
                  <w:b/>
                  <w:sz w:val="17"/>
                  <w:szCs w:val="17"/>
                  <w:rPrChange w:id="5126" w:author="Jen" w:date="2017-08-25T12:35:00Z">
                    <w:rPr>
                      <w:rFonts w:ascii="Times New Roman" w:hAnsi="Times New Roman" w:cs="Times New Roman"/>
                      <w:b/>
                      <w:sz w:val="17"/>
                      <w:szCs w:val="17"/>
                      <w:highlight w:val="yellow"/>
                    </w:rPr>
                  </w:rPrChange>
                </w:rPr>
                <w:t>Sub-total</w:t>
              </w:r>
            </w:ins>
          </w:p>
        </w:tc>
        <w:tc>
          <w:tcPr>
            <w:tcW w:w="1171" w:type="dxa"/>
            <w:noWrap/>
            <w:vAlign w:val="bottom"/>
          </w:tcPr>
          <w:p w14:paraId="2C71F620" w14:textId="0A443A1C" w:rsidR="00613F3B" w:rsidRPr="00544BF2" w:rsidRDefault="00613F3B" w:rsidP="00B86F4F">
            <w:pPr>
              <w:jc w:val="right"/>
              <w:rPr>
                <w:ins w:id="5127" w:author="John Junico Bernados" w:date="2017-08-24T00:05:00Z"/>
                <w:rFonts w:ascii="Times New Roman" w:hAnsi="Times New Roman" w:cs="Times New Roman"/>
                <w:b/>
                <w:sz w:val="17"/>
                <w:szCs w:val="17"/>
                <w:rPrChange w:id="5128" w:author="Jen" w:date="2017-08-25T12:35:00Z">
                  <w:rPr>
                    <w:ins w:id="5129" w:author="John Junico Bernados" w:date="2017-08-24T00:05:00Z"/>
                    <w:rFonts w:ascii="Times New Roman" w:hAnsi="Times New Roman" w:cs="Times New Roman"/>
                    <w:b/>
                    <w:sz w:val="17"/>
                    <w:szCs w:val="17"/>
                    <w:highlight w:val="yellow"/>
                  </w:rPr>
                </w:rPrChange>
              </w:rPr>
              <w:pPrChange w:id="5130" w:author="Jen" w:date="2017-08-31T05:46:00Z">
                <w:pPr>
                  <w:spacing w:after="200" w:line="276" w:lineRule="auto"/>
                  <w:jc w:val="right"/>
                </w:pPr>
              </w:pPrChange>
            </w:pPr>
            <w:ins w:id="5131" w:author="Jen" w:date="2017-08-25T12:15:00Z">
              <w:r w:rsidRPr="00544BF2">
                <w:rPr>
                  <w:rFonts w:ascii="Times New Roman" w:hAnsi="Times New Roman" w:cs="Times New Roman"/>
                  <w:b/>
                  <w:sz w:val="17"/>
                  <w:szCs w:val="17"/>
                </w:rPr>
                <w:t>4</w:t>
              </w:r>
            </w:ins>
            <w:ins w:id="5132" w:author="John Junico Bernados" w:date="2017-08-24T00:05:00Z">
              <w:del w:id="5133" w:author="Jen" w:date="2017-08-25T12:15:00Z">
                <w:r w:rsidRPr="00544BF2" w:rsidDel="003F5206">
                  <w:rPr>
                    <w:rFonts w:ascii="Times New Roman" w:hAnsi="Times New Roman" w:cs="Times New Roman"/>
                    <w:b/>
                    <w:sz w:val="17"/>
                    <w:szCs w:val="17"/>
                    <w:rPrChange w:id="5134" w:author="Jen" w:date="2017-08-25T12:35:00Z">
                      <w:rPr>
                        <w:rFonts w:ascii="Times New Roman" w:hAnsi="Times New Roman" w:cs="Times New Roman"/>
                        <w:b/>
                        <w:sz w:val="17"/>
                        <w:szCs w:val="17"/>
                        <w:highlight w:val="yellow"/>
                      </w:rPr>
                    </w:rPrChange>
                  </w:rPr>
                  <w:delText>1</w:delText>
                </w:r>
              </w:del>
              <w:r w:rsidRPr="00544BF2">
                <w:rPr>
                  <w:rFonts w:ascii="Times New Roman" w:hAnsi="Times New Roman" w:cs="Times New Roman"/>
                  <w:b/>
                  <w:sz w:val="17"/>
                  <w:szCs w:val="17"/>
                  <w:rPrChange w:id="5135" w:author="Jen" w:date="2017-08-25T12:35:00Z">
                    <w:rPr>
                      <w:rFonts w:ascii="Times New Roman" w:hAnsi="Times New Roman" w:cs="Times New Roman"/>
                      <w:b/>
                      <w:sz w:val="17"/>
                      <w:szCs w:val="17"/>
                      <w:highlight w:val="yellow"/>
                    </w:rPr>
                  </w:rPrChange>
                </w:rPr>
                <w:t>73,160</w:t>
              </w:r>
            </w:ins>
          </w:p>
        </w:tc>
        <w:tc>
          <w:tcPr>
            <w:tcW w:w="1260" w:type="dxa"/>
            <w:noWrap/>
            <w:vAlign w:val="bottom"/>
          </w:tcPr>
          <w:p w14:paraId="2AFBF6BA" w14:textId="77777777" w:rsidR="00613F3B" w:rsidRPr="00544BF2" w:rsidRDefault="00613F3B" w:rsidP="00B86F4F">
            <w:pPr>
              <w:jc w:val="right"/>
              <w:rPr>
                <w:ins w:id="5136" w:author="John Junico Bernados" w:date="2017-08-24T00:05:00Z"/>
                <w:rFonts w:ascii="Times New Roman" w:hAnsi="Times New Roman" w:cs="Times New Roman"/>
                <w:b/>
                <w:sz w:val="17"/>
                <w:szCs w:val="17"/>
                <w:rPrChange w:id="5137" w:author="Jen" w:date="2017-08-25T12:35:00Z">
                  <w:rPr>
                    <w:ins w:id="5138" w:author="John Junico Bernados" w:date="2017-08-24T00:05:00Z"/>
                    <w:rFonts w:ascii="Times New Roman" w:hAnsi="Times New Roman" w:cs="Times New Roman"/>
                    <w:b/>
                    <w:sz w:val="17"/>
                    <w:szCs w:val="17"/>
                    <w:highlight w:val="yellow"/>
                  </w:rPr>
                </w:rPrChange>
              </w:rPr>
              <w:pPrChange w:id="5139" w:author="Jen" w:date="2017-08-31T05:46:00Z">
                <w:pPr>
                  <w:spacing w:after="200" w:line="276" w:lineRule="auto"/>
                  <w:jc w:val="right"/>
                </w:pPr>
              </w:pPrChange>
            </w:pPr>
            <w:ins w:id="5140" w:author="John Junico Bernados" w:date="2017-08-24T00:05:00Z">
              <w:r w:rsidRPr="00544BF2">
                <w:rPr>
                  <w:rFonts w:ascii="Times New Roman" w:hAnsi="Times New Roman" w:cs="Times New Roman"/>
                  <w:b/>
                  <w:sz w:val="17"/>
                  <w:szCs w:val="17"/>
                  <w:rPrChange w:id="5141" w:author="Jen" w:date="2017-08-25T12:35:00Z">
                    <w:rPr>
                      <w:rFonts w:ascii="Times New Roman" w:hAnsi="Times New Roman" w:cs="Times New Roman"/>
                      <w:b/>
                      <w:sz w:val="17"/>
                      <w:szCs w:val="17"/>
                      <w:highlight w:val="yellow"/>
                    </w:rPr>
                  </w:rPrChange>
                </w:rPr>
                <w:t>472,813</w:t>
              </w:r>
            </w:ins>
          </w:p>
        </w:tc>
        <w:tc>
          <w:tcPr>
            <w:tcW w:w="1350" w:type="dxa"/>
            <w:noWrap/>
            <w:vAlign w:val="bottom"/>
          </w:tcPr>
          <w:p w14:paraId="1F3513E4" w14:textId="77777777" w:rsidR="00613F3B" w:rsidRPr="00544BF2" w:rsidRDefault="00613F3B" w:rsidP="00B86F4F">
            <w:pPr>
              <w:jc w:val="right"/>
              <w:rPr>
                <w:ins w:id="5142" w:author="John Junico Bernados" w:date="2017-08-24T00:05:00Z"/>
                <w:rFonts w:ascii="Times New Roman" w:hAnsi="Times New Roman" w:cs="Times New Roman"/>
                <w:b/>
                <w:sz w:val="17"/>
                <w:szCs w:val="17"/>
                <w:rPrChange w:id="5143" w:author="Jen" w:date="2017-08-25T12:35:00Z">
                  <w:rPr>
                    <w:ins w:id="5144" w:author="John Junico Bernados" w:date="2017-08-24T00:05:00Z"/>
                    <w:rFonts w:ascii="Times New Roman" w:hAnsi="Times New Roman" w:cs="Times New Roman"/>
                    <w:b/>
                    <w:sz w:val="17"/>
                    <w:szCs w:val="17"/>
                    <w:highlight w:val="yellow"/>
                  </w:rPr>
                </w:rPrChange>
              </w:rPr>
              <w:pPrChange w:id="5145" w:author="Jen" w:date="2017-08-31T05:46:00Z">
                <w:pPr>
                  <w:spacing w:after="200" w:line="276" w:lineRule="auto"/>
                  <w:jc w:val="right"/>
                </w:pPr>
              </w:pPrChange>
            </w:pPr>
            <w:ins w:id="5146" w:author="John Junico Bernados" w:date="2017-08-24T00:05:00Z">
              <w:r w:rsidRPr="00544BF2">
                <w:rPr>
                  <w:rFonts w:ascii="Times New Roman" w:hAnsi="Times New Roman" w:cs="Times New Roman"/>
                  <w:b/>
                  <w:sz w:val="17"/>
                  <w:szCs w:val="17"/>
                  <w:rPrChange w:id="5147" w:author="Jen" w:date="2017-08-25T12:35:00Z">
                    <w:rPr>
                      <w:rFonts w:ascii="Times New Roman" w:hAnsi="Times New Roman" w:cs="Times New Roman"/>
                      <w:b/>
                      <w:sz w:val="17"/>
                      <w:szCs w:val="17"/>
                      <w:highlight w:val="yellow"/>
                    </w:rPr>
                  </w:rPrChange>
                </w:rPr>
                <w:t>78,627</w:t>
              </w:r>
            </w:ins>
          </w:p>
        </w:tc>
        <w:tc>
          <w:tcPr>
            <w:tcW w:w="810" w:type="dxa"/>
          </w:tcPr>
          <w:p w14:paraId="1DD74CE3" w14:textId="7DA50D06" w:rsidR="00613F3B" w:rsidRPr="00544BF2" w:rsidRDefault="00613F3B" w:rsidP="00B86F4F">
            <w:pPr>
              <w:jc w:val="right"/>
              <w:rPr>
                <w:ins w:id="5148" w:author="Jen" w:date="2017-08-31T05:39:00Z"/>
                <w:rFonts w:ascii="Times New Roman" w:hAnsi="Times New Roman" w:cs="Times New Roman"/>
                <w:b/>
                <w:sz w:val="17"/>
                <w:szCs w:val="17"/>
                <w:rPrChange w:id="5149" w:author="Jen" w:date="2017-08-25T12:35:00Z">
                  <w:rPr>
                    <w:ins w:id="5150" w:author="Jen" w:date="2017-08-31T05:39:00Z"/>
                    <w:rFonts w:ascii="Times New Roman" w:hAnsi="Times New Roman" w:cs="Times New Roman"/>
                    <w:b/>
                    <w:sz w:val="17"/>
                    <w:szCs w:val="17"/>
                  </w:rPr>
                </w:rPrChange>
              </w:rPr>
              <w:pPrChange w:id="5151" w:author="Jen" w:date="2017-08-31T05:46:00Z">
                <w:pPr>
                  <w:jc w:val="right"/>
                </w:pPr>
              </w:pPrChange>
            </w:pPr>
            <w:ins w:id="5152" w:author="Jen" w:date="2017-08-31T05:42:00Z">
              <w:r>
                <w:rPr>
                  <w:rFonts w:ascii="Times New Roman" w:hAnsi="Times New Roman" w:cs="Times New Roman"/>
                  <w:b/>
                  <w:sz w:val="17"/>
                  <w:szCs w:val="17"/>
                </w:rPr>
                <w:t>16.6</w:t>
              </w:r>
            </w:ins>
          </w:p>
        </w:tc>
        <w:tc>
          <w:tcPr>
            <w:tcW w:w="987" w:type="dxa"/>
            <w:noWrap/>
            <w:vAlign w:val="bottom"/>
          </w:tcPr>
          <w:p w14:paraId="5248CEE5" w14:textId="4B6286B9" w:rsidR="00613F3B" w:rsidRPr="00544BF2" w:rsidRDefault="00613F3B" w:rsidP="00B86F4F">
            <w:pPr>
              <w:jc w:val="right"/>
              <w:rPr>
                <w:ins w:id="5153" w:author="John Junico Bernados" w:date="2017-08-24T00:05:00Z"/>
                <w:rFonts w:ascii="Times New Roman" w:hAnsi="Times New Roman" w:cs="Times New Roman"/>
                <w:b/>
                <w:sz w:val="17"/>
                <w:szCs w:val="17"/>
                <w:rPrChange w:id="5154" w:author="Jen" w:date="2017-08-25T12:35:00Z">
                  <w:rPr>
                    <w:ins w:id="5155" w:author="John Junico Bernados" w:date="2017-08-24T00:05:00Z"/>
                    <w:rFonts w:ascii="Times New Roman" w:hAnsi="Times New Roman" w:cs="Times New Roman"/>
                    <w:b/>
                    <w:sz w:val="17"/>
                    <w:szCs w:val="17"/>
                    <w:highlight w:val="yellow"/>
                  </w:rPr>
                </w:rPrChange>
              </w:rPr>
              <w:pPrChange w:id="5156" w:author="Jen" w:date="2017-08-31T05:46:00Z">
                <w:pPr>
                  <w:spacing w:after="200" w:line="276" w:lineRule="auto"/>
                  <w:jc w:val="right"/>
                </w:pPr>
              </w:pPrChange>
            </w:pPr>
            <w:ins w:id="5157" w:author="John Junico Bernados" w:date="2017-08-24T00:05:00Z">
              <w:r w:rsidRPr="00544BF2">
                <w:rPr>
                  <w:rFonts w:ascii="Times New Roman" w:hAnsi="Times New Roman" w:cs="Times New Roman"/>
                  <w:b/>
                  <w:sz w:val="17"/>
                  <w:szCs w:val="17"/>
                  <w:rPrChange w:id="5158" w:author="Jen" w:date="2017-08-25T12:35:00Z">
                    <w:rPr>
                      <w:rFonts w:ascii="Times New Roman" w:hAnsi="Times New Roman" w:cs="Times New Roman"/>
                      <w:b/>
                      <w:sz w:val="17"/>
                      <w:szCs w:val="17"/>
                      <w:highlight w:val="yellow"/>
                    </w:rPr>
                  </w:rPrChange>
                </w:rPr>
                <w:t>394,532</w:t>
              </w:r>
            </w:ins>
          </w:p>
        </w:tc>
        <w:tc>
          <w:tcPr>
            <w:tcW w:w="1380" w:type="dxa"/>
            <w:noWrap/>
            <w:vAlign w:val="bottom"/>
          </w:tcPr>
          <w:p w14:paraId="4E360274" w14:textId="77777777" w:rsidR="00613F3B" w:rsidRPr="00544BF2" w:rsidRDefault="00613F3B" w:rsidP="00B86F4F">
            <w:pPr>
              <w:jc w:val="right"/>
              <w:rPr>
                <w:ins w:id="5159" w:author="John Junico Bernados" w:date="2017-08-24T00:05:00Z"/>
                <w:rFonts w:ascii="Times New Roman" w:hAnsi="Times New Roman" w:cs="Times New Roman"/>
                <w:b/>
                <w:sz w:val="17"/>
                <w:szCs w:val="17"/>
                <w:rPrChange w:id="5160" w:author="Jen" w:date="2017-08-25T12:35:00Z">
                  <w:rPr>
                    <w:ins w:id="5161" w:author="John Junico Bernados" w:date="2017-08-24T00:05:00Z"/>
                    <w:rFonts w:ascii="Times New Roman" w:hAnsi="Times New Roman" w:cs="Times New Roman"/>
                    <w:b/>
                    <w:sz w:val="17"/>
                    <w:szCs w:val="17"/>
                    <w:highlight w:val="yellow"/>
                  </w:rPr>
                </w:rPrChange>
              </w:rPr>
              <w:pPrChange w:id="5162" w:author="Jen" w:date="2017-08-31T05:46:00Z">
                <w:pPr>
                  <w:spacing w:after="200" w:line="276" w:lineRule="auto"/>
                  <w:jc w:val="right"/>
                </w:pPr>
              </w:pPrChange>
            </w:pPr>
            <w:ins w:id="5163" w:author="John Junico Bernados" w:date="2017-08-24T00:05:00Z">
              <w:r w:rsidRPr="00544BF2">
                <w:rPr>
                  <w:rFonts w:ascii="Times New Roman" w:hAnsi="Times New Roman" w:cs="Times New Roman"/>
                  <w:b/>
                  <w:sz w:val="17"/>
                  <w:szCs w:val="17"/>
                  <w:rPrChange w:id="5164" w:author="Jen" w:date="2017-08-25T12:35:00Z">
                    <w:rPr>
                      <w:rFonts w:ascii="Times New Roman" w:hAnsi="Times New Roman" w:cs="Times New Roman"/>
                      <w:b/>
                      <w:sz w:val="17"/>
                      <w:szCs w:val="17"/>
                      <w:highlight w:val="yellow"/>
                    </w:rPr>
                  </w:rPrChange>
                </w:rPr>
                <w:t>473,159</w:t>
              </w:r>
            </w:ins>
          </w:p>
        </w:tc>
      </w:tr>
      <w:tr w:rsidR="00613F3B" w:rsidRPr="00544BF2" w14:paraId="34C59269" w14:textId="77777777" w:rsidTr="00B86F4F">
        <w:tblPrEx>
          <w:tblW w:w="8955" w:type="dxa"/>
          <w:jc w:val="center"/>
          <w:tblPrExChange w:id="5165" w:author="Jen" w:date="2017-08-31T05:46:00Z">
            <w:tblPrEx>
              <w:tblW w:w="8955" w:type="dxa"/>
              <w:jc w:val="center"/>
            </w:tblPrEx>
          </w:tblPrExChange>
        </w:tblPrEx>
        <w:trPr>
          <w:trHeight w:val="53"/>
          <w:jc w:val="center"/>
          <w:ins w:id="5166" w:author="John Junico Bernados" w:date="2017-08-24T00:05:00Z"/>
          <w:trPrChange w:id="5167" w:author="Jen" w:date="2017-08-31T05:46:00Z">
            <w:trPr>
              <w:trHeight w:val="300"/>
              <w:jc w:val="center"/>
            </w:trPr>
          </w:trPrChange>
        </w:trPr>
        <w:tc>
          <w:tcPr>
            <w:tcW w:w="1997" w:type="dxa"/>
            <w:noWrap/>
            <w:hideMark/>
            <w:tcPrChange w:id="5168" w:author="Jen" w:date="2017-08-31T05:46:00Z">
              <w:tcPr>
                <w:tcW w:w="1997" w:type="dxa"/>
                <w:noWrap/>
                <w:hideMark/>
              </w:tcPr>
            </w:tcPrChange>
          </w:tcPr>
          <w:p w14:paraId="17C55A3E" w14:textId="77777777" w:rsidR="00613F3B" w:rsidRPr="00544BF2" w:rsidRDefault="00613F3B" w:rsidP="00B86F4F">
            <w:pPr>
              <w:rPr>
                <w:ins w:id="5169" w:author="John Junico Bernados" w:date="2017-08-24T00:05:00Z"/>
                <w:rFonts w:ascii="Times New Roman" w:hAnsi="Times New Roman" w:cs="Times New Roman"/>
                <w:sz w:val="17"/>
                <w:szCs w:val="17"/>
                <w:rPrChange w:id="5170" w:author="Jen" w:date="2017-08-25T12:35:00Z">
                  <w:rPr>
                    <w:ins w:id="5171" w:author="John Junico Bernados" w:date="2017-08-24T00:05:00Z"/>
                    <w:rFonts w:ascii="Times New Roman" w:hAnsi="Times New Roman" w:cs="Times New Roman"/>
                    <w:sz w:val="17"/>
                    <w:szCs w:val="17"/>
                    <w:highlight w:val="yellow"/>
                  </w:rPr>
                </w:rPrChange>
              </w:rPr>
              <w:pPrChange w:id="5172" w:author="Jen" w:date="2017-08-31T05:46:00Z">
                <w:pPr>
                  <w:spacing w:after="200" w:line="276" w:lineRule="auto"/>
                </w:pPr>
              </w:pPrChange>
            </w:pPr>
            <w:ins w:id="5173" w:author="John Junico Bernados" w:date="2017-08-24T00:05:00Z">
              <w:r w:rsidRPr="00544BF2">
                <w:rPr>
                  <w:rFonts w:ascii="Times New Roman" w:hAnsi="Times New Roman" w:cs="Times New Roman"/>
                  <w:sz w:val="17"/>
                  <w:szCs w:val="17"/>
                  <w:rPrChange w:id="5174" w:author="Jen" w:date="2017-08-25T12:35:00Z">
                    <w:rPr>
                      <w:rFonts w:ascii="Times New Roman" w:hAnsi="Times New Roman" w:cs="Times New Roman"/>
                      <w:sz w:val="17"/>
                      <w:szCs w:val="17"/>
                      <w:highlight w:val="yellow"/>
                    </w:rPr>
                  </w:rPrChange>
                </w:rPr>
                <w:t>The Manila Railroad Co.</w:t>
              </w:r>
            </w:ins>
          </w:p>
        </w:tc>
        <w:tc>
          <w:tcPr>
            <w:tcW w:w="1171" w:type="dxa"/>
            <w:noWrap/>
            <w:vAlign w:val="bottom"/>
            <w:hideMark/>
            <w:tcPrChange w:id="5175" w:author="Jen" w:date="2017-08-31T05:46:00Z">
              <w:tcPr>
                <w:tcW w:w="1171" w:type="dxa"/>
                <w:noWrap/>
                <w:vAlign w:val="bottom"/>
                <w:hideMark/>
              </w:tcPr>
            </w:tcPrChange>
          </w:tcPr>
          <w:p w14:paraId="0923C0A3" w14:textId="77777777" w:rsidR="00613F3B" w:rsidRPr="004A6092" w:rsidRDefault="00613F3B" w:rsidP="00B86F4F">
            <w:pPr>
              <w:jc w:val="right"/>
              <w:rPr>
                <w:ins w:id="5176" w:author="John Junico Bernados" w:date="2017-08-24T00:05:00Z"/>
                <w:rFonts w:ascii="Times New Roman" w:hAnsi="Times New Roman" w:cs="Times New Roman"/>
                <w:b/>
                <w:sz w:val="17"/>
                <w:szCs w:val="17"/>
                <w:rPrChange w:id="5177" w:author="Jen" w:date="2017-08-31T05:37:00Z">
                  <w:rPr>
                    <w:ins w:id="5178" w:author="John Junico Bernados" w:date="2017-08-24T00:05:00Z"/>
                    <w:rFonts w:ascii="Times New Roman" w:hAnsi="Times New Roman" w:cs="Times New Roman"/>
                    <w:sz w:val="17"/>
                    <w:szCs w:val="17"/>
                    <w:highlight w:val="yellow"/>
                  </w:rPr>
                </w:rPrChange>
              </w:rPr>
              <w:pPrChange w:id="5179" w:author="Jen" w:date="2017-08-31T05:46:00Z">
                <w:pPr>
                  <w:spacing w:after="200" w:line="276" w:lineRule="auto"/>
                  <w:jc w:val="right"/>
                </w:pPr>
              </w:pPrChange>
            </w:pPr>
            <w:ins w:id="5180" w:author="John Junico Bernados" w:date="2017-08-24T00:05:00Z">
              <w:r w:rsidRPr="004A6092">
                <w:rPr>
                  <w:rFonts w:ascii="Times New Roman" w:hAnsi="Times New Roman" w:cs="Times New Roman"/>
                  <w:b/>
                  <w:sz w:val="17"/>
                  <w:szCs w:val="17"/>
                  <w:rPrChange w:id="5181" w:author="Jen" w:date="2017-08-31T05:37:00Z">
                    <w:rPr>
                      <w:rFonts w:ascii="Times New Roman" w:hAnsi="Times New Roman" w:cs="Times New Roman"/>
                      <w:sz w:val="17"/>
                      <w:szCs w:val="17"/>
                      <w:highlight w:val="yellow"/>
                    </w:rPr>
                  </w:rPrChange>
                </w:rPr>
                <w:t xml:space="preserve">                  1,299,168 </w:t>
              </w:r>
            </w:ins>
          </w:p>
        </w:tc>
        <w:tc>
          <w:tcPr>
            <w:tcW w:w="1260" w:type="dxa"/>
            <w:noWrap/>
            <w:vAlign w:val="bottom"/>
            <w:hideMark/>
            <w:tcPrChange w:id="5182" w:author="Jen" w:date="2017-08-31T05:46:00Z">
              <w:tcPr>
                <w:tcW w:w="1260" w:type="dxa"/>
                <w:noWrap/>
                <w:vAlign w:val="bottom"/>
                <w:hideMark/>
              </w:tcPr>
            </w:tcPrChange>
          </w:tcPr>
          <w:p w14:paraId="3BA1E4F6" w14:textId="77777777" w:rsidR="00613F3B" w:rsidRPr="004A6092" w:rsidRDefault="00613F3B" w:rsidP="00B86F4F">
            <w:pPr>
              <w:jc w:val="right"/>
              <w:rPr>
                <w:ins w:id="5183" w:author="John Junico Bernados" w:date="2017-08-24T00:05:00Z"/>
                <w:rFonts w:ascii="Times New Roman" w:hAnsi="Times New Roman" w:cs="Times New Roman"/>
                <w:b/>
                <w:sz w:val="17"/>
                <w:szCs w:val="17"/>
                <w:rPrChange w:id="5184" w:author="Jen" w:date="2017-08-31T05:37:00Z">
                  <w:rPr>
                    <w:ins w:id="5185" w:author="John Junico Bernados" w:date="2017-08-24T00:05:00Z"/>
                    <w:rFonts w:ascii="Times New Roman" w:hAnsi="Times New Roman" w:cs="Times New Roman"/>
                    <w:sz w:val="17"/>
                    <w:szCs w:val="17"/>
                    <w:highlight w:val="yellow"/>
                  </w:rPr>
                </w:rPrChange>
              </w:rPr>
              <w:pPrChange w:id="5186" w:author="Jen" w:date="2017-08-31T05:46:00Z">
                <w:pPr>
                  <w:spacing w:after="200" w:line="276" w:lineRule="auto"/>
                  <w:jc w:val="right"/>
                </w:pPr>
              </w:pPrChange>
            </w:pPr>
            <w:ins w:id="5187" w:author="John Junico Bernados" w:date="2017-08-24T00:05:00Z">
              <w:r w:rsidRPr="004A6092">
                <w:rPr>
                  <w:rFonts w:ascii="Times New Roman" w:hAnsi="Times New Roman" w:cs="Times New Roman"/>
                  <w:b/>
                  <w:sz w:val="17"/>
                  <w:szCs w:val="17"/>
                  <w:rPrChange w:id="5188" w:author="Jen" w:date="2017-08-31T05:37:00Z">
                    <w:rPr>
                      <w:rFonts w:ascii="Times New Roman" w:hAnsi="Times New Roman" w:cs="Times New Roman"/>
                      <w:sz w:val="17"/>
                      <w:szCs w:val="17"/>
                      <w:highlight w:val="yellow"/>
                    </w:rPr>
                  </w:rPrChange>
                </w:rPr>
                <w:t xml:space="preserve">                1,299,588 </w:t>
              </w:r>
            </w:ins>
          </w:p>
        </w:tc>
        <w:tc>
          <w:tcPr>
            <w:tcW w:w="1350" w:type="dxa"/>
            <w:noWrap/>
            <w:vAlign w:val="bottom"/>
            <w:hideMark/>
            <w:tcPrChange w:id="5189" w:author="Jen" w:date="2017-08-31T05:46:00Z">
              <w:tcPr>
                <w:tcW w:w="1350" w:type="dxa"/>
                <w:noWrap/>
                <w:vAlign w:val="bottom"/>
                <w:hideMark/>
              </w:tcPr>
            </w:tcPrChange>
          </w:tcPr>
          <w:p w14:paraId="4CD9909A" w14:textId="77777777" w:rsidR="00613F3B" w:rsidRPr="004A6092" w:rsidRDefault="00613F3B" w:rsidP="00B86F4F">
            <w:pPr>
              <w:jc w:val="right"/>
              <w:rPr>
                <w:ins w:id="5190" w:author="John Junico Bernados" w:date="2017-08-24T00:05:00Z"/>
                <w:rFonts w:ascii="Times New Roman" w:hAnsi="Times New Roman" w:cs="Times New Roman"/>
                <w:b/>
                <w:sz w:val="17"/>
                <w:szCs w:val="17"/>
                <w:rPrChange w:id="5191" w:author="Jen" w:date="2017-08-31T05:37:00Z">
                  <w:rPr>
                    <w:ins w:id="5192" w:author="John Junico Bernados" w:date="2017-08-24T00:05:00Z"/>
                    <w:rFonts w:ascii="Times New Roman" w:hAnsi="Times New Roman" w:cs="Times New Roman"/>
                    <w:sz w:val="17"/>
                    <w:szCs w:val="17"/>
                    <w:highlight w:val="yellow"/>
                  </w:rPr>
                </w:rPrChange>
              </w:rPr>
              <w:pPrChange w:id="5193" w:author="Jen" w:date="2017-08-31T05:46:00Z">
                <w:pPr>
                  <w:spacing w:after="200" w:line="276" w:lineRule="auto"/>
                  <w:jc w:val="right"/>
                </w:pPr>
              </w:pPrChange>
            </w:pPr>
            <w:ins w:id="5194" w:author="John Junico Bernados" w:date="2017-08-24T00:05:00Z">
              <w:r w:rsidRPr="004A6092">
                <w:rPr>
                  <w:rFonts w:ascii="Times New Roman" w:hAnsi="Times New Roman" w:cs="Times New Roman"/>
                  <w:b/>
                  <w:sz w:val="17"/>
                  <w:szCs w:val="17"/>
                  <w:rPrChange w:id="5195" w:author="Jen" w:date="2017-08-31T05:37:00Z">
                    <w:rPr>
                      <w:rFonts w:ascii="Times New Roman" w:hAnsi="Times New Roman" w:cs="Times New Roman"/>
                      <w:sz w:val="17"/>
                      <w:szCs w:val="17"/>
                      <w:highlight w:val="yellow"/>
                    </w:rPr>
                  </w:rPrChange>
                </w:rPr>
                <w:t xml:space="preserve">                           533,069</w:t>
              </w:r>
            </w:ins>
          </w:p>
        </w:tc>
        <w:tc>
          <w:tcPr>
            <w:tcW w:w="810" w:type="dxa"/>
            <w:vAlign w:val="center"/>
            <w:tcPrChange w:id="5196" w:author="Jen" w:date="2017-08-31T05:46:00Z">
              <w:tcPr>
                <w:tcW w:w="810" w:type="dxa"/>
              </w:tcPr>
            </w:tcPrChange>
          </w:tcPr>
          <w:p w14:paraId="0245D606" w14:textId="3FF19558" w:rsidR="00613F3B" w:rsidRPr="004A6092" w:rsidRDefault="00613F3B" w:rsidP="00B86F4F">
            <w:pPr>
              <w:jc w:val="right"/>
              <w:rPr>
                <w:ins w:id="5197" w:author="Jen" w:date="2017-08-31T05:39:00Z"/>
                <w:rFonts w:ascii="Times New Roman" w:hAnsi="Times New Roman" w:cs="Times New Roman"/>
                <w:b/>
                <w:sz w:val="17"/>
                <w:szCs w:val="17"/>
                <w:rPrChange w:id="5198" w:author="Jen" w:date="2017-08-31T05:37:00Z">
                  <w:rPr>
                    <w:ins w:id="5199" w:author="Jen" w:date="2017-08-31T05:39:00Z"/>
                    <w:rFonts w:ascii="Times New Roman" w:hAnsi="Times New Roman" w:cs="Times New Roman"/>
                    <w:b/>
                    <w:sz w:val="17"/>
                    <w:szCs w:val="17"/>
                  </w:rPr>
                </w:rPrChange>
              </w:rPr>
              <w:pPrChange w:id="5200" w:author="Jen" w:date="2017-08-31T05:46:00Z">
                <w:pPr>
                  <w:jc w:val="right"/>
                </w:pPr>
              </w:pPrChange>
            </w:pPr>
            <w:ins w:id="5201" w:author="Jen" w:date="2017-08-31T05:43:00Z">
              <w:r>
                <w:rPr>
                  <w:rFonts w:ascii="Times New Roman" w:hAnsi="Times New Roman" w:cs="Times New Roman"/>
                  <w:b/>
                  <w:sz w:val="17"/>
                  <w:szCs w:val="17"/>
                </w:rPr>
                <w:t>41.0</w:t>
              </w:r>
            </w:ins>
          </w:p>
        </w:tc>
        <w:tc>
          <w:tcPr>
            <w:tcW w:w="987" w:type="dxa"/>
            <w:noWrap/>
            <w:vAlign w:val="bottom"/>
            <w:hideMark/>
            <w:tcPrChange w:id="5202" w:author="Jen" w:date="2017-08-31T05:46:00Z">
              <w:tcPr>
                <w:tcW w:w="987" w:type="dxa"/>
                <w:noWrap/>
                <w:vAlign w:val="bottom"/>
                <w:hideMark/>
              </w:tcPr>
            </w:tcPrChange>
          </w:tcPr>
          <w:p w14:paraId="518D389D" w14:textId="67AD6698" w:rsidR="00613F3B" w:rsidRPr="004A6092" w:rsidRDefault="00613F3B" w:rsidP="00B86F4F">
            <w:pPr>
              <w:jc w:val="right"/>
              <w:rPr>
                <w:ins w:id="5203" w:author="John Junico Bernados" w:date="2017-08-24T00:05:00Z"/>
                <w:rFonts w:ascii="Times New Roman" w:hAnsi="Times New Roman" w:cs="Times New Roman"/>
                <w:b/>
                <w:sz w:val="17"/>
                <w:szCs w:val="17"/>
                <w:rPrChange w:id="5204" w:author="Jen" w:date="2017-08-31T05:37:00Z">
                  <w:rPr>
                    <w:ins w:id="5205" w:author="John Junico Bernados" w:date="2017-08-24T00:05:00Z"/>
                    <w:rFonts w:ascii="Times New Roman" w:hAnsi="Times New Roman" w:cs="Times New Roman"/>
                    <w:sz w:val="17"/>
                    <w:szCs w:val="17"/>
                    <w:highlight w:val="yellow"/>
                  </w:rPr>
                </w:rPrChange>
              </w:rPr>
              <w:pPrChange w:id="5206" w:author="Jen" w:date="2017-08-31T05:46:00Z">
                <w:pPr>
                  <w:spacing w:after="200" w:line="276" w:lineRule="auto"/>
                  <w:jc w:val="right"/>
                </w:pPr>
              </w:pPrChange>
            </w:pPr>
            <w:ins w:id="5207" w:author="John Junico Bernados" w:date="2017-08-24T00:05:00Z">
              <w:r w:rsidRPr="004A6092">
                <w:rPr>
                  <w:rFonts w:ascii="Times New Roman" w:hAnsi="Times New Roman" w:cs="Times New Roman"/>
                  <w:b/>
                  <w:sz w:val="17"/>
                  <w:szCs w:val="17"/>
                  <w:rPrChange w:id="5208" w:author="Jen" w:date="2017-08-31T05:37:00Z">
                    <w:rPr>
                      <w:rFonts w:ascii="Times New Roman" w:hAnsi="Times New Roman" w:cs="Times New Roman"/>
                      <w:sz w:val="17"/>
                      <w:szCs w:val="17"/>
                      <w:highlight w:val="yellow"/>
                    </w:rPr>
                  </w:rPrChange>
                </w:rPr>
                <w:t xml:space="preserve">                747,322 </w:t>
              </w:r>
            </w:ins>
          </w:p>
        </w:tc>
        <w:tc>
          <w:tcPr>
            <w:tcW w:w="1380" w:type="dxa"/>
            <w:noWrap/>
            <w:vAlign w:val="bottom"/>
            <w:hideMark/>
            <w:tcPrChange w:id="5209" w:author="Jen" w:date="2017-08-31T05:46:00Z">
              <w:tcPr>
                <w:tcW w:w="1380" w:type="dxa"/>
                <w:noWrap/>
                <w:vAlign w:val="bottom"/>
                <w:hideMark/>
              </w:tcPr>
            </w:tcPrChange>
          </w:tcPr>
          <w:p w14:paraId="31C1C29E" w14:textId="77777777" w:rsidR="00613F3B" w:rsidRPr="004A6092" w:rsidRDefault="00613F3B" w:rsidP="00B86F4F">
            <w:pPr>
              <w:jc w:val="right"/>
              <w:rPr>
                <w:ins w:id="5210" w:author="John Junico Bernados" w:date="2017-08-24T00:05:00Z"/>
                <w:rFonts w:ascii="Times New Roman" w:hAnsi="Times New Roman" w:cs="Times New Roman"/>
                <w:b/>
                <w:sz w:val="17"/>
                <w:szCs w:val="17"/>
                <w:rPrChange w:id="5211" w:author="Jen" w:date="2017-08-31T05:37:00Z">
                  <w:rPr>
                    <w:ins w:id="5212" w:author="John Junico Bernados" w:date="2017-08-24T00:05:00Z"/>
                    <w:rFonts w:ascii="Times New Roman" w:hAnsi="Times New Roman" w:cs="Times New Roman"/>
                    <w:sz w:val="17"/>
                    <w:szCs w:val="17"/>
                    <w:highlight w:val="yellow"/>
                  </w:rPr>
                </w:rPrChange>
              </w:rPr>
              <w:pPrChange w:id="5213" w:author="Jen" w:date="2017-08-31T05:46:00Z">
                <w:pPr>
                  <w:spacing w:after="200" w:line="276" w:lineRule="auto"/>
                  <w:jc w:val="right"/>
                </w:pPr>
              </w:pPrChange>
            </w:pPr>
            <w:ins w:id="5214" w:author="John Junico Bernados" w:date="2017-08-24T00:05:00Z">
              <w:r w:rsidRPr="004A6092">
                <w:rPr>
                  <w:rFonts w:ascii="Times New Roman" w:hAnsi="Times New Roman" w:cs="Times New Roman"/>
                  <w:b/>
                  <w:sz w:val="17"/>
                  <w:szCs w:val="17"/>
                  <w:rPrChange w:id="5215" w:author="Jen" w:date="2017-08-31T05:37:00Z">
                    <w:rPr>
                      <w:rFonts w:ascii="Times New Roman" w:hAnsi="Times New Roman" w:cs="Times New Roman"/>
                      <w:sz w:val="17"/>
                      <w:szCs w:val="17"/>
                      <w:highlight w:val="yellow"/>
                    </w:rPr>
                  </w:rPrChange>
                </w:rPr>
                <w:t xml:space="preserve">                               1,278,133 </w:t>
              </w:r>
            </w:ins>
          </w:p>
        </w:tc>
      </w:tr>
      <w:tr w:rsidR="00613F3B" w:rsidRPr="00544BF2" w14:paraId="53D4179C" w14:textId="77777777" w:rsidTr="00613F3B">
        <w:tblPrEx>
          <w:tblW w:w="8955" w:type="dxa"/>
          <w:jc w:val="center"/>
          <w:tblPrExChange w:id="5216" w:author="Jen" w:date="2017-08-31T05:43:00Z">
            <w:tblPrEx>
              <w:tblW w:w="8955" w:type="dxa"/>
              <w:jc w:val="center"/>
            </w:tblPrEx>
          </w:tblPrExChange>
        </w:tblPrEx>
        <w:trPr>
          <w:trHeight w:val="404"/>
          <w:jc w:val="center"/>
          <w:ins w:id="5217" w:author="John Junico Bernados" w:date="2017-08-24T00:05:00Z"/>
          <w:trPrChange w:id="5218" w:author="Jen" w:date="2017-08-31T05:43:00Z">
            <w:trPr>
              <w:trHeight w:val="404"/>
              <w:jc w:val="center"/>
            </w:trPr>
          </w:trPrChange>
        </w:trPr>
        <w:tc>
          <w:tcPr>
            <w:tcW w:w="1997" w:type="dxa"/>
            <w:noWrap/>
            <w:tcPrChange w:id="5219" w:author="Jen" w:date="2017-08-31T05:43:00Z">
              <w:tcPr>
                <w:tcW w:w="1997" w:type="dxa"/>
                <w:noWrap/>
              </w:tcPr>
            </w:tcPrChange>
          </w:tcPr>
          <w:p w14:paraId="1A8E9B6A" w14:textId="34B5FE45" w:rsidR="00613F3B" w:rsidRPr="00544BF2" w:rsidRDefault="00613F3B" w:rsidP="00B86F4F">
            <w:pPr>
              <w:rPr>
                <w:ins w:id="5220" w:author="John Junico Bernados" w:date="2017-08-24T00:05:00Z"/>
                <w:rFonts w:ascii="Times New Roman" w:hAnsi="Times New Roman" w:cs="Times New Roman"/>
                <w:sz w:val="17"/>
                <w:szCs w:val="17"/>
                <w:rPrChange w:id="5221" w:author="Jen" w:date="2017-08-25T12:35:00Z">
                  <w:rPr>
                    <w:ins w:id="5222" w:author="John Junico Bernados" w:date="2017-08-24T00:05:00Z"/>
                    <w:rFonts w:ascii="Times New Roman" w:hAnsi="Times New Roman" w:cs="Times New Roman"/>
                    <w:sz w:val="17"/>
                    <w:szCs w:val="17"/>
                    <w:highlight w:val="yellow"/>
                  </w:rPr>
                </w:rPrChange>
              </w:rPr>
              <w:pPrChange w:id="5223" w:author="Jen" w:date="2017-08-31T05:46:00Z">
                <w:pPr>
                  <w:spacing w:after="200" w:line="276" w:lineRule="auto"/>
                </w:pPr>
              </w:pPrChange>
            </w:pPr>
            <w:ins w:id="5224" w:author="John Junico Bernados" w:date="2017-08-24T00:05:00Z">
              <w:r w:rsidRPr="00544BF2">
                <w:rPr>
                  <w:rFonts w:ascii="Times New Roman" w:hAnsi="Times New Roman" w:cs="Times New Roman"/>
                  <w:sz w:val="17"/>
                  <w:szCs w:val="17"/>
                  <w:rPrChange w:id="5225" w:author="Jen" w:date="2017-08-25T12:35:00Z">
                    <w:rPr>
                      <w:rFonts w:ascii="Times New Roman" w:hAnsi="Times New Roman" w:cs="Times New Roman"/>
                      <w:sz w:val="17"/>
                      <w:szCs w:val="17"/>
                      <w:highlight w:val="yellow"/>
                    </w:rPr>
                  </w:rPrChange>
                </w:rPr>
                <w:t>Philippine National Bank (PNB)</w:t>
              </w:r>
            </w:ins>
            <w:ins w:id="5226" w:author="Jen" w:date="2017-08-25T12:26:00Z">
              <w:r w:rsidRPr="00544BF2">
                <w:rPr>
                  <w:rFonts w:ascii="Times New Roman" w:hAnsi="Times New Roman" w:cs="Times New Roman"/>
                  <w:sz w:val="17"/>
                  <w:szCs w:val="17"/>
                  <w:vertAlign w:val="superscript"/>
                </w:rPr>
                <w:t>3</w:t>
              </w:r>
            </w:ins>
            <w:ins w:id="5227" w:author="John Junico Bernados" w:date="2017-08-24T00:05:00Z">
              <w:del w:id="5228" w:author="Jen" w:date="2017-08-25T12:26:00Z">
                <w:r w:rsidRPr="00544BF2" w:rsidDel="001075CD">
                  <w:rPr>
                    <w:rFonts w:ascii="Times New Roman" w:hAnsi="Times New Roman" w:cs="Times New Roman"/>
                    <w:sz w:val="17"/>
                    <w:szCs w:val="17"/>
                    <w:vertAlign w:val="superscript"/>
                    <w:rPrChange w:id="5229" w:author="Jen" w:date="2017-08-25T12:35:00Z">
                      <w:rPr>
                        <w:rFonts w:ascii="Times New Roman" w:hAnsi="Times New Roman" w:cs="Times New Roman"/>
                        <w:sz w:val="17"/>
                        <w:szCs w:val="17"/>
                        <w:highlight w:val="yellow"/>
                        <w:vertAlign w:val="superscript"/>
                      </w:rPr>
                    </w:rPrChange>
                  </w:rPr>
                  <w:delText>4</w:delText>
                </w:r>
              </w:del>
            </w:ins>
          </w:p>
        </w:tc>
        <w:tc>
          <w:tcPr>
            <w:tcW w:w="1171" w:type="dxa"/>
            <w:noWrap/>
            <w:vAlign w:val="bottom"/>
            <w:tcPrChange w:id="5230" w:author="Jen" w:date="2017-08-31T05:43:00Z">
              <w:tcPr>
                <w:tcW w:w="1171" w:type="dxa"/>
                <w:noWrap/>
                <w:vAlign w:val="bottom"/>
              </w:tcPr>
            </w:tcPrChange>
          </w:tcPr>
          <w:p w14:paraId="6BED001B" w14:textId="77777777" w:rsidR="00613F3B" w:rsidRPr="004A6092" w:rsidRDefault="00613F3B" w:rsidP="00B86F4F">
            <w:pPr>
              <w:jc w:val="right"/>
              <w:rPr>
                <w:ins w:id="5231" w:author="John Junico Bernados" w:date="2017-08-24T00:05:00Z"/>
                <w:rFonts w:ascii="Times New Roman" w:hAnsi="Times New Roman" w:cs="Times New Roman"/>
                <w:b/>
                <w:sz w:val="17"/>
                <w:szCs w:val="17"/>
                <w:rPrChange w:id="5232" w:author="Jen" w:date="2017-08-31T05:37:00Z">
                  <w:rPr>
                    <w:ins w:id="5233" w:author="John Junico Bernados" w:date="2017-08-24T00:05:00Z"/>
                    <w:rFonts w:ascii="Times New Roman" w:hAnsi="Times New Roman" w:cs="Times New Roman"/>
                    <w:sz w:val="17"/>
                    <w:szCs w:val="17"/>
                    <w:highlight w:val="yellow"/>
                  </w:rPr>
                </w:rPrChange>
              </w:rPr>
              <w:pPrChange w:id="5234" w:author="Jen" w:date="2017-08-31T05:46:00Z">
                <w:pPr>
                  <w:spacing w:after="200" w:line="276" w:lineRule="auto"/>
                  <w:jc w:val="right"/>
                </w:pPr>
              </w:pPrChange>
            </w:pPr>
            <w:ins w:id="5235" w:author="John Junico Bernados" w:date="2017-08-24T00:05:00Z">
              <w:r w:rsidRPr="004A6092">
                <w:rPr>
                  <w:rFonts w:ascii="Times New Roman" w:hAnsi="Times New Roman" w:cs="Times New Roman"/>
                  <w:b/>
                  <w:sz w:val="17"/>
                  <w:szCs w:val="17"/>
                  <w:rPrChange w:id="5236" w:author="Jen" w:date="2017-08-31T05:37:00Z">
                    <w:rPr>
                      <w:rFonts w:ascii="Times New Roman" w:hAnsi="Times New Roman" w:cs="Times New Roman"/>
                      <w:sz w:val="17"/>
                      <w:szCs w:val="17"/>
                      <w:highlight w:val="yellow"/>
                    </w:rPr>
                  </w:rPrChange>
                </w:rPr>
                <w:t>2,144</w:t>
              </w:r>
            </w:ins>
          </w:p>
        </w:tc>
        <w:tc>
          <w:tcPr>
            <w:tcW w:w="1260" w:type="dxa"/>
            <w:noWrap/>
            <w:vAlign w:val="bottom"/>
            <w:tcPrChange w:id="5237" w:author="Jen" w:date="2017-08-31T05:43:00Z">
              <w:tcPr>
                <w:tcW w:w="1260" w:type="dxa"/>
                <w:noWrap/>
                <w:vAlign w:val="bottom"/>
              </w:tcPr>
            </w:tcPrChange>
          </w:tcPr>
          <w:p w14:paraId="7E29FA66" w14:textId="77777777" w:rsidR="00613F3B" w:rsidRPr="004A6092" w:rsidRDefault="00613F3B" w:rsidP="00B86F4F">
            <w:pPr>
              <w:jc w:val="right"/>
              <w:rPr>
                <w:ins w:id="5238" w:author="John Junico Bernados" w:date="2017-08-24T00:05:00Z"/>
                <w:rFonts w:ascii="Times New Roman" w:hAnsi="Times New Roman" w:cs="Times New Roman"/>
                <w:b/>
                <w:sz w:val="17"/>
                <w:szCs w:val="17"/>
                <w:rPrChange w:id="5239" w:author="Jen" w:date="2017-08-31T05:37:00Z">
                  <w:rPr>
                    <w:ins w:id="5240" w:author="John Junico Bernados" w:date="2017-08-24T00:05:00Z"/>
                    <w:rFonts w:ascii="Times New Roman" w:hAnsi="Times New Roman" w:cs="Times New Roman"/>
                    <w:sz w:val="17"/>
                    <w:szCs w:val="17"/>
                    <w:highlight w:val="yellow"/>
                  </w:rPr>
                </w:rPrChange>
              </w:rPr>
              <w:pPrChange w:id="5241" w:author="Jen" w:date="2017-08-31T05:46:00Z">
                <w:pPr>
                  <w:spacing w:after="200" w:line="276" w:lineRule="auto"/>
                  <w:jc w:val="right"/>
                </w:pPr>
              </w:pPrChange>
            </w:pPr>
            <w:ins w:id="5242" w:author="John Junico Bernados" w:date="2017-08-24T00:05:00Z">
              <w:r w:rsidRPr="004A6092">
                <w:rPr>
                  <w:rFonts w:ascii="Times New Roman" w:hAnsi="Times New Roman" w:cs="Times New Roman"/>
                  <w:b/>
                  <w:sz w:val="17"/>
                  <w:szCs w:val="17"/>
                  <w:rPrChange w:id="5243" w:author="Jen" w:date="2017-08-31T05:37:00Z">
                    <w:rPr>
                      <w:rFonts w:ascii="Times New Roman" w:hAnsi="Times New Roman" w:cs="Times New Roman"/>
                      <w:sz w:val="17"/>
                      <w:szCs w:val="17"/>
                      <w:highlight w:val="yellow"/>
                    </w:rPr>
                  </w:rPrChange>
                </w:rPr>
                <w:t>1,990</w:t>
              </w:r>
            </w:ins>
          </w:p>
        </w:tc>
        <w:tc>
          <w:tcPr>
            <w:tcW w:w="1350" w:type="dxa"/>
            <w:noWrap/>
            <w:vAlign w:val="bottom"/>
            <w:tcPrChange w:id="5244" w:author="Jen" w:date="2017-08-31T05:43:00Z">
              <w:tcPr>
                <w:tcW w:w="1350" w:type="dxa"/>
                <w:noWrap/>
                <w:vAlign w:val="bottom"/>
              </w:tcPr>
            </w:tcPrChange>
          </w:tcPr>
          <w:p w14:paraId="2B781F28" w14:textId="77777777" w:rsidR="00613F3B" w:rsidRPr="004A6092" w:rsidRDefault="00613F3B" w:rsidP="00B86F4F">
            <w:pPr>
              <w:jc w:val="right"/>
              <w:rPr>
                <w:ins w:id="5245" w:author="John Junico Bernados" w:date="2017-08-24T00:05:00Z"/>
                <w:rFonts w:ascii="Times New Roman" w:hAnsi="Times New Roman" w:cs="Times New Roman"/>
                <w:b/>
                <w:sz w:val="17"/>
                <w:szCs w:val="17"/>
                <w:rPrChange w:id="5246" w:author="Jen" w:date="2017-08-31T05:37:00Z">
                  <w:rPr>
                    <w:ins w:id="5247" w:author="John Junico Bernados" w:date="2017-08-24T00:05:00Z"/>
                    <w:rFonts w:ascii="Times New Roman" w:hAnsi="Times New Roman" w:cs="Times New Roman"/>
                    <w:sz w:val="17"/>
                    <w:szCs w:val="17"/>
                    <w:highlight w:val="yellow"/>
                  </w:rPr>
                </w:rPrChange>
              </w:rPr>
              <w:pPrChange w:id="5248" w:author="Jen" w:date="2017-08-31T05:46:00Z">
                <w:pPr>
                  <w:spacing w:after="200" w:line="276" w:lineRule="auto"/>
                  <w:jc w:val="right"/>
                </w:pPr>
              </w:pPrChange>
            </w:pPr>
            <w:ins w:id="5249" w:author="John Junico Bernados" w:date="2017-08-24T00:05:00Z">
              <w:r w:rsidRPr="004A6092">
                <w:rPr>
                  <w:rFonts w:ascii="Times New Roman" w:hAnsi="Times New Roman" w:cs="Times New Roman"/>
                  <w:b/>
                  <w:sz w:val="17"/>
                  <w:szCs w:val="17"/>
                  <w:rPrChange w:id="5250" w:author="Jen" w:date="2017-08-31T05:37:00Z">
                    <w:rPr>
                      <w:rFonts w:ascii="Times New Roman" w:hAnsi="Times New Roman" w:cs="Times New Roman"/>
                      <w:sz w:val="17"/>
                      <w:szCs w:val="17"/>
                      <w:highlight w:val="yellow"/>
                    </w:rPr>
                  </w:rPrChange>
                </w:rPr>
                <w:t>1,734</w:t>
              </w:r>
            </w:ins>
          </w:p>
        </w:tc>
        <w:tc>
          <w:tcPr>
            <w:tcW w:w="810" w:type="dxa"/>
            <w:vAlign w:val="center"/>
            <w:tcPrChange w:id="5251" w:author="Jen" w:date="2017-08-31T05:43:00Z">
              <w:tcPr>
                <w:tcW w:w="810" w:type="dxa"/>
              </w:tcPr>
            </w:tcPrChange>
          </w:tcPr>
          <w:p w14:paraId="770129CC" w14:textId="31FB15AE" w:rsidR="00613F3B" w:rsidRPr="004A6092" w:rsidRDefault="00613F3B" w:rsidP="00B86F4F">
            <w:pPr>
              <w:jc w:val="right"/>
              <w:rPr>
                <w:ins w:id="5252" w:author="Jen" w:date="2017-08-31T05:39:00Z"/>
                <w:rFonts w:ascii="Times New Roman" w:hAnsi="Times New Roman" w:cs="Times New Roman"/>
                <w:b/>
                <w:sz w:val="17"/>
                <w:szCs w:val="17"/>
                <w:rPrChange w:id="5253" w:author="Jen" w:date="2017-08-31T05:37:00Z">
                  <w:rPr>
                    <w:ins w:id="5254" w:author="Jen" w:date="2017-08-31T05:39:00Z"/>
                    <w:rFonts w:ascii="Times New Roman" w:hAnsi="Times New Roman" w:cs="Times New Roman"/>
                    <w:b/>
                    <w:sz w:val="17"/>
                    <w:szCs w:val="17"/>
                  </w:rPr>
                </w:rPrChange>
              </w:rPr>
              <w:pPrChange w:id="5255" w:author="Jen" w:date="2017-08-31T05:46:00Z">
                <w:pPr>
                  <w:jc w:val="right"/>
                </w:pPr>
              </w:pPrChange>
            </w:pPr>
            <w:ins w:id="5256" w:author="Jen" w:date="2017-08-31T05:43:00Z">
              <w:r>
                <w:rPr>
                  <w:rFonts w:ascii="Times New Roman" w:hAnsi="Times New Roman" w:cs="Times New Roman"/>
                  <w:b/>
                  <w:sz w:val="17"/>
                  <w:szCs w:val="17"/>
                </w:rPr>
                <w:t>87.1</w:t>
              </w:r>
            </w:ins>
          </w:p>
        </w:tc>
        <w:tc>
          <w:tcPr>
            <w:tcW w:w="987" w:type="dxa"/>
            <w:noWrap/>
            <w:vAlign w:val="bottom"/>
            <w:tcPrChange w:id="5257" w:author="Jen" w:date="2017-08-31T05:43:00Z">
              <w:tcPr>
                <w:tcW w:w="987" w:type="dxa"/>
                <w:noWrap/>
                <w:vAlign w:val="bottom"/>
              </w:tcPr>
            </w:tcPrChange>
          </w:tcPr>
          <w:p w14:paraId="3A4FFE00" w14:textId="4C3060DF" w:rsidR="00613F3B" w:rsidRPr="004A6092" w:rsidRDefault="00613F3B" w:rsidP="00B86F4F">
            <w:pPr>
              <w:jc w:val="right"/>
              <w:rPr>
                <w:ins w:id="5258" w:author="John Junico Bernados" w:date="2017-08-24T00:05:00Z"/>
                <w:rFonts w:ascii="Times New Roman" w:hAnsi="Times New Roman" w:cs="Times New Roman"/>
                <w:b/>
                <w:sz w:val="17"/>
                <w:szCs w:val="17"/>
                <w:rPrChange w:id="5259" w:author="Jen" w:date="2017-08-31T05:37:00Z">
                  <w:rPr>
                    <w:ins w:id="5260" w:author="John Junico Bernados" w:date="2017-08-24T00:05:00Z"/>
                    <w:rFonts w:ascii="Times New Roman" w:hAnsi="Times New Roman" w:cs="Times New Roman"/>
                    <w:sz w:val="17"/>
                    <w:szCs w:val="17"/>
                    <w:highlight w:val="yellow"/>
                  </w:rPr>
                </w:rPrChange>
              </w:rPr>
              <w:pPrChange w:id="5261" w:author="Jen" w:date="2017-08-31T05:46:00Z">
                <w:pPr>
                  <w:spacing w:after="200" w:line="276" w:lineRule="auto"/>
                  <w:jc w:val="right"/>
                </w:pPr>
              </w:pPrChange>
            </w:pPr>
            <w:ins w:id="5262" w:author="John Junico Bernados" w:date="2017-08-24T00:05:00Z">
              <w:r w:rsidRPr="004A6092">
                <w:rPr>
                  <w:rFonts w:ascii="Times New Roman" w:hAnsi="Times New Roman" w:cs="Times New Roman"/>
                  <w:b/>
                  <w:sz w:val="17"/>
                  <w:szCs w:val="17"/>
                  <w:rPrChange w:id="5263" w:author="Jen" w:date="2017-08-31T05:37:00Z">
                    <w:rPr>
                      <w:rFonts w:ascii="Times New Roman" w:hAnsi="Times New Roman" w:cs="Times New Roman"/>
                      <w:sz w:val="17"/>
                      <w:szCs w:val="17"/>
                      <w:highlight w:val="yellow"/>
                    </w:rPr>
                  </w:rPrChange>
                </w:rPr>
                <w:t>406</w:t>
              </w:r>
            </w:ins>
          </w:p>
        </w:tc>
        <w:tc>
          <w:tcPr>
            <w:tcW w:w="1380" w:type="dxa"/>
            <w:noWrap/>
            <w:vAlign w:val="bottom"/>
            <w:tcPrChange w:id="5264" w:author="Jen" w:date="2017-08-31T05:43:00Z">
              <w:tcPr>
                <w:tcW w:w="1380" w:type="dxa"/>
                <w:noWrap/>
                <w:vAlign w:val="bottom"/>
              </w:tcPr>
            </w:tcPrChange>
          </w:tcPr>
          <w:p w14:paraId="29D00FE2" w14:textId="77777777" w:rsidR="00613F3B" w:rsidRPr="004A6092" w:rsidRDefault="00613F3B" w:rsidP="00B86F4F">
            <w:pPr>
              <w:jc w:val="right"/>
              <w:rPr>
                <w:ins w:id="5265" w:author="John Junico Bernados" w:date="2017-08-24T00:05:00Z"/>
                <w:rFonts w:ascii="Times New Roman" w:hAnsi="Times New Roman" w:cs="Times New Roman"/>
                <w:b/>
                <w:sz w:val="17"/>
                <w:szCs w:val="17"/>
                <w:rPrChange w:id="5266" w:author="Jen" w:date="2017-08-31T05:37:00Z">
                  <w:rPr>
                    <w:ins w:id="5267" w:author="John Junico Bernados" w:date="2017-08-24T00:05:00Z"/>
                    <w:rFonts w:ascii="Times New Roman" w:hAnsi="Times New Roman" w:cs="Times New Roman"/>
                    <w:sz w:val="17"/>
                    <w:szCs w:val="17"/>
                    <w:highlight w:val="yellow"/>
                  </w:rPr>
                </w:rPrChange>
              </w:rPr>
              <w:pPrChange w:id="5268" w:author="Jen" w:date="2017-08-31T05:46:00Z">
                <w:pPr>
                  <w:spacing w:after="200" w:line="276" w:lineRule="auto"/>
                  <w:jc w:val="right"/>
                </w:pPr>
              </w:pPrChange>
            </w:pPr>
            <w:ins w:id="5269" w:author="John Junico Bernados" w:date="2017-08-24T00:05:00Z">
              <w:r w:rsidRPr="004A6092">
                <w:rPr>
                  <w:rFonts w:ascii="Times New Roman" w:hAnsi="Times New Roman" w:cs="Times New Roman"/>
                  <w:b/>
                  <w:sz w:val="17"/>
                  <w:szCs w:val="17"/>
                  <w:rPrChange w:id="5270" w:author="Jen" w:date="2017-08-31T05:37:00Z">
                    <w:rPr>
                      <w:rFonts w:ascii="Times New Roman" w:hAnsi="Times New Roman" w:cs="Times New Roman"/>
                      <w:sz w:val="17"/>
                      <w:szCs w:val="17"/>
                      <w:highlight w:val="yellow"/>
                    </w:rPr>
                  </w:rPrChange>
                </w:rPr>
                <w:t>2,140</w:t>
              </w:r>
            </w:ins>
          </w:p>
        </w:tc>
      </w:tr>
      <w:tr w:rsidR="00613F3B" w:rsidRPr="00544BF2" w:rsidDel="00B3102B" w14:paraId="696D9A9A" w14:textId="13CA8BE3" w:rsidTr="00613F3B">
        <w:tblPrEx>
          <w:tblW w:w="8955" w:type="dxa"/>
          <w:jc w:val="center"/>
          <w:tblPrExChange w:id="5271" w:author="Jen" w:date="2017-08-31T05:43:00Z">
            <w:tblPrEx>
              <w:tblW w:w="8955" w:type="dxa"/>
              <w:jc w:val="center"/>
            </w:tblPrEx>
          </w:tblPrExChange>
        </w:tblPrEx>
        <w:trPr>
          <w:trHeight w:val="315"/>
          <w:jc w:val="center"/>
          <w:ins w:id="5272" w:author="John Junico Bernados" w:date="2017-08-24T00:05:00Z"/>
          <w:del w:id="5273" w:author="Jen" w:date="2017-08-31T05:39:00Z"/>
          <w:trPrChange w:id="5274" w:author="Jen" w:date="2017-08-31T05:43:00Z">
            <w:trPr>
              <w:trHeight w:val="315"/>
              <w:jc w:val="center"/>
            </w:trPr>
          </w:trPrChange>
        </w:trPr>
        <w:tc>
          <w:tcPr>
            <w:tcW w:w="1997" w:type="dxa"/>
            <w:noWrap/>
            <w:vAlign w:val="bottom"/>
            <w:tcPrChange w:id="5275" w:author="Jen" w:date="2017-08-31T05:43:00Z">
              <w:tcPr>
                <w:tcW w:w="1997" w:type="dxa"/>
                <w:noWrap/>
                <w:vAlign w:val="bottom"/>
              </w:tcPr>
            </w:tcPrChange>
          </w:tcPr>
          <w:p w14:paraId="0A9A9CA2" w14:textId="104B3504" w:rsidR="00613F3B" w:rsidRPr="00544BF2" w:rsidDel="00B3102B" w:rsidRDefault="00613F3B" w:rsidP="00B86F4F">
            <w:pPr>
              <w:jc w:val="right"/>
              <w:rPr>
                <w:ins w:id="5276" w:author="John Junico Bernados" w:date="2017-08-24T00:05:00Z"/>
                <w:del w:id="5277" w:author="Jen" w:date="2017-08-31T05:39:00Z"/>
                <w:rFonts w:ascii="Times New Roman" w:hAnsi="Times New Roman" w:cs="Times New Roman"/>
                <w:b/>
                <w:sz w:val="17"/>
                <w:szCs w:val="17"/>
                <w:rPrChange w:id="5278" w:author="Jen" w:date="2017-08-25T12:35:00Z">
                  <w:rPr>
                    <w:ins w:id="5279" w:author="John Junico Bernados" w:date="2017-08-24T00:05:00Z"/>
                    <w:del w:id="5280" w:author="Jen" w:date="2017-08-31T05:39:00Z"/>
                    <w:rFonts w:ascii="Times New Roman" w:hAnsi="Times New Roman" w:cs="Times New Roman"/>
                    <w:b/>
                    <w:sz w:val="17"/>
                    <w:szCs w:val="17"/>
                    <w:highlight w:val="yellow"/>
                  </w:rPr>
                </w:rPrChange>
              </w:rPr>
              <w:pPrChange w:id="5281" w:author="Jen" w:date="2017-08-31T05:46:00Z">
                <w:pPr>
                  <w:spacing w:after="200" w:line="276" w:lineRule="auto"/>
                  <w:jc w:val="right"/>
                </w:pPr>
              </w:pPrChange>
            </w:pPr>
            <w:ins w:id="5282" w:author="John Junico Bernados" w:date="2017-08-24T00:05:00Z">
              <w:del w:id="5283" w:author="Jen" w:date="2017-08-31T05:39:00Z">
                <w:r w:rsidRPr="00544BF2" w:rsidDel="00B3102B">
                  <w:rPr>
                    <w:rFonts w:ascii="Times New Roman" w:hAnsi="Times New Roman" w:cs="Times New Roman"/>
                    <w:b/>
                    <w:sz w:val="17"/>
                    <w:szCs w:val="17"/>
                    <w:rPrChange w:id="5284" w:author="Jen" w:date="2017-08-25T12:35:00Z">
                      <w:rPr>
                        <w:rFonts w:ascii="Times New Roman" w:hAnsi="Times New Roman" w:cs="Times New Roman"/>
                        <w:b/>
                        <w:sz w:val="17"/>
                        <w:szCs w:val="17"/>
                        <w:highlight w:val="yellow"/>
                      </w:rPr>
                    </w:rPrChange>
                  </w:rPr>
                  <w:delText>Sub-total</w:delText>
                </w:r>
              </w:del>
            </w:ins>
          </w:p>
        </w:tc>
        <w:tc>
          <w:tcPr>
            <w:tcW w:w="1171" w:type="dxa"/>
            <w:noWrap/>
            <w:vAlign w:val="bottom"/>
            <w:tcPrChange w:id="5285" w:author="Jen" w:date="2017-08-31T05:43:00Z">
              <w:tcPr>
                <w:tcW w:w="1171" w:type="dxa"/>
                <w:noWrap/>
                <w:vAlign w:val="bottom"/>
              </w:tcPr>
            </w:tcPrChange>
          </w:tcPr>
          <w:p w14:paraId="6877A7F9" w14:textId="438EFFBD" w:rsidR="00613F3B" w:rsidRPr="00544BF2" w:rsidDel="00B3102B" w:rsidRDefault="00613F3B" w:rsidP="00B86F4F">
            <w:pPr>
              <w:jc w:val="right"/>
              <w:rPr>
                <w:ins w:id="5286" w:author="John Junico Bernados" w:date="2017-08-24T00:05:00Z"/>
                <w:del w:id="5287" w:author="Jen" w:date="2017-08-31T05:39:00Z"/>
                <w:rFonts w:ascii="Times New Roman" w:hAnsi="Times New Roman" w:cs="Times New Roman"/>
                <w:b/>
                <w:sz w:val="17"/>
                <w:szCs w:val="17"/>
                <w:rPrChange w:id="5288" w:author="Jen" w:date="2017-08-25T12:35:00Z">
                  <w:rPr>
                    <w:ins w:id="5289" w:author="John Junico Bernados" w:date="2017-08-24T00:05:00Z"/>
                    <w:del w:id="5290" w:author="Jen" w:date="2017-08-31T05:39:00Z"/>
                    <w:rFonts w:ascii="Times New Roman" w:hAnsi="Times New Roman" w:cs="Times New Roman"/>
                    <w:b/>
                    <w:sz w:val="17"/>
                    <w:szCs w:val="17"/>
                    <w:highlight w:val="yellow"/>
                  </w:rPr>
                </w:rPrChange>
              </w:rPr>
              <w:pPrChange w:id="5291" w:author="Jen" w:date="2017-08-31T05:46:00Z">
                <w:pPr>
                  <w:spacing w:after="200" w:line="276" w:lineRule="auto"/>
                  <w:jc w:val="right"/>
                </w:pPr>
              </w:pPrChange>
            </w:pPr>
            <w:ins w:id="5292" w:author="John Junico Bernados" w:date="2017-08-24T00:05:00Z">
              <w:del w:id="5293" w:author="Jen" w:date="2017-08-31T05:39:00Z">
                <w:r w:rsidRPr="00544BF2" w:rsidDel="00B3102B">
                  <w:rPr>
                    <w:rFonts w:ascii="Times New Roman" w:hAnsi="Times New Roman" w:cs="Times New Roman"/>
                    <w:b/>
                    <w:sz w:val="17"/>
                    <w:szCs w:val="17"/>
                    <w:rPrChange w:id="5294" w:author="Jen" w:date="2017-08-25T12:35:00Z">
                      <w:rPr>
                        <w:rFonts w:ascii="Times New Roman" w:hAnsi="Times New Roman" w:cs="Times New Roman"/>
                        <w:b/>
                        <w:sz w:val="17"/>
                        <w:szCs w:val="17"/>
                        <w:highlight w:val="yellow"/>
                      </w:rPr>
                    </w:rPrChange>
                  </w:rPr>
                  <w:delText>1,301,312</w:delText>
                </w:r>
              </w:del>
            </w:ins>
          </w:p>
        </w:tc>
        <w:tc>
          <w:tcPr>
            <w:tcW w:w="1260" w:type="dxa"/>
            <w:noWrap/>
            <w:vAlign w:val="bottom"/>
            <w:tcPrChange w:id="5295" w:author="Jen" w:date="2017-08-31T05:43:00Z">
              <w:tcPr>
                <w:tcW w:w="1260" w:type="dxa"/>
                <w:noWrap/>
                <w:vAlign w:val="bottom"/>
              </w:tcPr>
            </w:tcPrChange>
          </w:tcPr>
          <w:p w14:paraId="5173F357" w14:textId="5FF5C7B4" w:rsidR="00613F3B" w:rsidRPr="00544BF2" w:rsidDel="00B3102B" w:rsidRDefault="00613F3B" w:rsidP="00B86F4F">
            <w:pPr>
              <w:jc w:val="right"/>
              <w:rPr>
                <w:ins w:id="5296" w:author="John Junico Bernados" w:date="2017-08-24T00:05:00Z"/>
                <w:del w:id="5297" w:author="Jen" w:date="2017-08-31T05:39:00Z"/>
                <w:rFonts w:ascii="Times New Roman" w:hAnsi="Times New Roman" w:cs="Times New Roman"/>
                <w:b/>
                <w:sz w:val="17"/>
                <w:szCs w:val="17"/>
                <w:rPrChange w:id="5298" w:author="Jen" w:date="2017-08-25T12:35:00Z">
                  <w:rPr>
                    <w:ins w:id="5299" w:author="John Junico Bernados" w:date="2017-08-24T00:05:00Z"/>
                    <w:del w:id="5300" w:author="Jen" w:date="2017-08-31T05:39:00Z"/>
                    <w:rFonts w:ascii="Times New Roman" w:hAnsi="Times New Roman" w:cs="Times New Roman"/>
                    <w:b/>
                    <w:sz w:val="17"/>
                    <w:szCs w:val="17"/>
                    <w:highlight w:val="yellow"/>
                  </w:rPr>
                </w:rPrChange>
              </w:rPr>
              <w:pPrChange w:id="5301" w:author="Jen" w:date="2017-08-31T05:46:00Z">
                <w:pPr>
                  <w:spacing w:after="200" w:line="276" w:lineRule="auto"/>
                  <w:jc w:val="right"/>
                </w:pPr>
              </w:pPrChange>
            </w:pPr>
            <w:ins w:id="5302" w:author="John Junico Bernados" w:date="2017-08-24T00:05:00Z">
              <w:del w:id="5303" w:author="Jen" w:date="2017-08-31T05:39:00Z">
                <w:r w:rsidRPr="00544BF2" w:rsidDel="00B3102B">
                  <w:rPr>
                    <w:rFonts w:ascii="Times New Roman" w:hAnsi="Times New Roman" w:cs="Times New Roman"/>
                    <w:b/>
                    <w:sz w:val="17"/>
                    <w:szCs w:val="17"/>
                    <w:rPrChange w:id="5304" w:author="Jen" w:date="2017-08-25T12:35:00Z">
                      <w:rPr>
                        <w:rFonts w:ascii="Times New Roman" w:hAnsi="Times New Roman" w:cs="Times New Roman"/>
                        <w:b/>
                        <w:sz w:val="17"/>
                        <w:szCs w:val="17"/>
                        <w:highlight w:val="yellow"/>
                      </w:rPr>
                    </w:rPrChange>
                  </w:rPr>
                  <w:delText>1,301,578</w:delText>
                </w:r>
              </w:del>
            </w:ins>
          </w:p>
        </w:tc>
        <w:tc>
          <w:tcPr>
            <w:tcW w:w="1350" w:type="dxa"/>
            <w:noWrap/>
            <w:vAlign w:val="bottom"/>
            <w:tcPrChange w:id="5305" w:author="Jen" w:date="2017-08-31T05:43:00Z">
              <w:tcPr>
                <w:tcW w:w="1350" w:type="dxa"/>
                <w:noWrap/>
                <w:vAlign w:val="bottom"/>
              </w:tcPr>
            </w:tcPrChange>
          </w:tcPr>
          <w:p w14:paraId="684B426B" w14:textId="72FB409E" w:rsidR="00613F3B" w:rsidRPr="00544BF2" w:rsidDel="00B3102B" w:rsidRDefault="00613F3B" w:rsidP="00B86F4F">
            <w:pPr>
              <w:jc w:val="right"/>
              <w:rPr>
                <w:ins w:id="5306" w:author="John Junico Bernados" w:date="2017-08-24T00:05:00Z"/>
                <w:del w:id="5307" w:author="Jen" w:date="2017-08-31T05:39:00Z"/>
                <w:rFonts w:ascii="Times New Roman" w:hAnsi="Times New Roman" w:cs="Times New Roman"/>
                <w:b/>
                <w:sz w:val="17"/>
                <w:szCs w:val="17"/>
                <w:rPrChange w:id="5308" w:author="Jen" w:date="2017-08-25T12:35:00Z">
                  <w:rPr>
                    <w:ins w:id="5309" w:author="John Junico Bernados" w:date="2017-08-24T00:05:00Z"/>
                    <w:del w:id="5310" w:author="Jen" w:date="2017-08-31T05:39:00Z"/>
                    <w:rFonts w:ascii="Times New Roman" w:hAnsi="Times New Roman" w:cs="Times New Roman"/>
                    <w:b/>
                    <w:sz w:val="17"/>
                    <w:szCs w:val="17"/>
                    <w:highlight w:val="yellow"/>
                  </w:rPr>
                </w:rPrChange>
              </w:rPr>
              <w:pPrChange w:id="5311" w:author="Jen" w:date="2017-08-31T05:46:00Z">
                <w:pPr>
                  <w:spacing w:after="200" w:line="276" w:lineRule="auto"/>
                  <w:jc w:val="right"/>
                </w:pPr>
              </w:pPrChange>
            </w:pPr>
            <w:ins w:id="5312" w:author="John Junico Bernados" w:date="2017-08-24T00:05:00Z">
              <w:del w:id="5313" w:author="Jen" w:date="2017-08-31T05:39:00Z">
                <w:r w:rsidRPr="00544BF2" w:rsidDel="00B3102B">
                  <w:rPr>
                    <w:rFonts w:ascii="Times New Roman" w:hAnsi="Times New Roman" w:cs="Times New Roman"/>
                    <w:b/>
                    <w:sz w:val="17"/>
                    <w:szCs w:val="17"/>
                    <w:rPrChange w:id="5314" w:author="Jen" w:date="2017-08-25T12:35:00Z">
                      <w:rPr>
                        <w:rFonts w:ascii="Times New Roman" w:hAnsi="Times New Roman" w:cs="Times New Roman"/>
                        <w:b/>
                        <w:sz w:val="17"/>
                        <w:szCs w:val="17"/>
                        <w:highlight w:val="yellow"/>
                      </w:rPr>
                    </w:rPrChange>
                  </w:rPr>
                  <w:delText>534,803</w:delText>
                </w:r>
              </w:del>
            </w:ins>
          </w:p>
        </w:tc>
        <w:tc>
          <w:tcPr>
            <w:tcW w:w="810" w:type="dxa"/>
            <w:vAlign w:val="center"/>
            <w:tcPrChange w:id="5315" w:author="Jen" w:date="2017-08-31T05:43:00Z">
              <w:tcPr>
                <w:tcW w:w="810" w:type="dxa"/>
              </w:tcPr>
            </w:tcPrChange>
          </w:tcPr>
          <w:p w14:paraId="502F3331" w14:textId="77777777" w:rsidR="00613F3B" w:rsidRPr="00544BF2" w:rsidDel="00B3102B" w:rsidRDefault="00613F3B" w:rsidP="00B86F4F">
            <w:pPr>
              <w:jc w:val="right"/>
              <w:rPr>
                <w:ins w:id="5316" w:author="Jen" w:date="2017-08-31T05:39:00Z"/>
                <w:rFonts w:ascii="Times New Roman" w:hAnsi="Times New Roman" w:cs="Times New Roman"/>
                <w:b/>
                <w:sz w:val="17"/>
                <w:szCs w:val="17"/>
                <w:rPrChange w:id="5317" w:author="Jen" w:date="2017-08-25T12:35:00Z">
                  <w:rPr>
                    <w:ins w:id="5318" w:author="Jen" w:date="2017-08-31T05:39:00Z"/>
                    <w:rFonts w:ascii="Times New Roman" w:hAnsi="Times New Roman" w:cs="Times New Roman"/>
                    <w:b/>
                    <w:sz w:val="17"/>
                    <w:szCs w:val="17"/>
                  </w:rPr>
                </w:rPrChange>
              </w:rPr>
              <w:pPrChange w:id="5319" w:author="Jen" w:date="2017-08-31T05:46:00Z">
                <w:pPr>
                  <w:jc w:val="right"/>
                </w:pPr>
              </w:pPrChange>
            </w:pPr>
          </w:p>
        </w:tc>
        <w:tc>
          <w:tcPr>
            <w:tcW w:w="987" w:type="dxa"/>
            <w:noWrap/>
            <w:vAlign w:val="bottom"/>
            <w:tcPrChange w:id="5320" w:author="Jen" w:date="2017-08-31T05:43:00Z">
              <w:tcPr>
                <w:tcW w:w="987" w:type="dxa"/>
                <w:noWrap/>
                <w:vAlign w:val="bottom"/>
              </w:tcPr>
            </w:tcPrChange>
          </w:tcPr>
          <w:p w14:paraId="2A3FFFB4" w14:textId="02AD5F57" w:rsidR="00613F3B" w:rsidRPr="00544BF2" w:rsidDel="00B3102B" w:rsidRDefault="00613F3B" w:rsidP="00B86F4F">
            <w:pPr>
              <w:jc w:val="right"/>
              <w:rPr>
                <w:ins w:id="5321" w:author="John Junico Bernados" w:date="2017-08-24T00:05:00Z"/>
                <w:del w:id="5322" w:author="Jen" w:date="2017-08-31T05:39:00Z"/>
                <w:rFonts w:ascii="Times New Roman" w:hAnsi="Times New Roman" w:cs="Times New Roman"/>
                <w:b/>
                <w:sz w:val="17"/>
                <w:szCs w:val="17"/>
                <w:rPrChange w:id="5323" w:author="Jen" w:date="2017-08-25T12:35:00Z">
                  <w:rPr>
                    <w:ins w:id="5324" w:author="John Junico Bernados" w:date="2017-08-24T00:05:00Z"/>
                    <w:del w:id="5325" w:author="Jen" w:date="2017-08-31T05:39:00Z"/>
                    <w:rFonts w:ascii="Times New Roman" w:hAnsi="Times New Roman" w:cs="Times New Roman"/>
                    <w:b/>
                    <w:sz w:val="17"/>
                    <w:szCs w:val="17"/>
                    <w:highlight w:val="yellow"/>
                  </w:rPr>
                </w:rPrChange>
              </w:rPr>
              <w:pPrChange w:id="5326" w:author="Jen" w:date="2017-08-31T05:46:00Z">
                <w:pPr>
                  <w:spacing w:after="200" w:line="276" w:lineRule="auto"/>
                  <w:jc w:val="right"/>
                </w:pPr>
              </w:pPrChange>
            </w:pPr>
            <w:ins w:id="5327" w:author="John Junico Bernados" w:date="2017-08-24T00:05:00Z">
              <w:del w:id="5328" w:author="Jen" w:date="2017-08-31T05:39:00Z">
                <w:r w:rsidRPr="00544BF2" w:rsidDel="00B3102B">
                  <w:rPr>
                    <w:rFonts w:ascii="Times New Roman" w:hAnsi="Times New Roman" w:cs="Times New Roman"/>
                    <w:b/>
                    <w:sz w:val="17"/>
                    <w:szCs w:val="17"/>
                    <w:rPrChange w:id="5329" w:author="Jen" w:date="2017-08-25T12:35:00Z">
                      <w:rPr>
                        <w:rFonts w:ascii="Times New Roman" w:hAnsi="Times New Roman" w:cs="Times New Roman"/>
                        <w:b/>
                        <w:sz w:val="17"/>
                        <w:szCs w:val="17"/>
                        <w:highlight w:val="yellow"/>
                      </w:rPr>
                    </w:rPrChange>
                  </w:rPr>
                  <w:delText>747,728</w:delText>
                </w:r>
              </w:del>
            </w:ins>
          </w:p>
        </w:tc>
        <w:tc>
          <w:tcPr>
            <w:tcW w:w="1380" w:type="dxa"/>
            <w:noWrap/>
            <w:vAlign w:val="bottom"/>
            <w:tcPrChange w:id="5330" w:author="Jen" w:date="2017-08-31T05:43:00Z">
              <w:tcPr>
                <w:tcW w:w="1380" w:type="dxa"/>
                <w:noWrap/>
                <w:vAlign w:val="bottom"/>
              </w:tcPr>
            </w:tcPrChange>
          </w:tcPr>
          <w:p w14:paraId="74416764" w14:textId="6F95B416" w:rsidR="00613F3B" w:rsidRPr="00544BF2" w:rsidDel="00B3102B" w:rsidRDefault="00613F3B" w:rsidP="00B86F4F">
            <w:pPr>
              <w:jc w:val="right"/>
              <w:rPr>
                <w:ins w:id="5331" w:author="John Junico Bernados" w:date="2017-08-24T00:05:00Z"/>
                <w:del w:id="5332" w:author="Jen" w:date="2017-08-31T05:39:00Z"/>
                <w:rFonts w:ascii="Times New Roman" w:hAnsi="Times New Roman" w:cs="Times New Roman"/>
                <w:b/>
                <w:sz w:val="17"/>
                <w:szCs w:val="17"/>
                <w:rPrChange w:id="5333" w:author="Jen" w:date="2017-08-25T12:35:00Z">
                  <w:rPr>
                    <w:ins w:id="5334" w:author="John Junico Bernados" w:date="2017-08-24T00:05:00Z"/>
                    <w:del w:id="5335" w:author="Jen" w:date="2017-08-31T05:39:00Z"/>
                    <w:rFonts w:ascii="Times New Roman" w:hAnsi="Times New Roman" w:cs="Times New Roman"/>
                    <w:b/>
                    <w:sz w:val="17"/>
                    <w:szCs w:val="17"/>
                    <w:highlight w:val="yellow"/>
                  </w:rPr>
                </w:rPrChange>
              </w:rPr>
              <w:pPrChange w:id="5336" w:author="Jen" w:date="2017-08-31T05:46:00Z">
                <w:pPr>
                  <w:spacing w:after="200" w:line="276" w:lineRule="auto"/>
                  <w:jc w:val="right"/>
                </w:pPr>
              </w:pPrChange>
            </w:pPr>
            <w:ins w:id="5337" w:author="John Junico Bernados" w:date="2017-08-24T00:05:00Z">
              <w:del w:id="5338" w:author="Jen" w:date="2017-08-31T05:39:00Z">
                <w:r w:rsidRPr="00544BF2" w:rsidDel="00B3102B">
                  <w:rPr>
                    <w:rFonts w:ascii="Times New Roman" w:hAnsi="Times New Roman" w:cs="Times New Roman"/>
                    <w:b/>
                    <w:sz w:val="17"/>
                    <w:szCs w:val="17"/>
                    <w:rPrChange w:id="5339" w:author="Jen" w:date="2017-08-25T12:35:00Z">
                      <w:rPr>
                        <w:rFonts w:ascii="Times New Roman" w:hAnsi="Times New Roman" w:cs="Times New Roman"/>
                        <w:b/>
                        <w:sz w:val="17"/>
                        <w:szCs w:val="17"/>
                        <w:highlight w:val="yellow"/>
                      </w:rPr>
                    </w:rPrChange>
                  </w:rPr>
                  <w:delText>1,280273</w:delText>
                </w:r>
              </w:del>
            </w:ins>
          </w:p>
        </w:tc>
      </w:tr>
      <w:tr w:rsidR="00613F3B" w:rsidRPr="00544BF2" w14:paraId="64589A01" w14:textId="77777777" w:rsidTr="00613F3B">
        <w:tblPrEx>
          <w:tblW w:w="8955" w:type="dxa"/>
          <w:jc w:val="center"/>
          <w:tblPrExChange w:id="5340" w:author="Jen" w:date="2017-08-31T05:44:00Z">
            <w:tblPrEx>
              <w:tblW w:w="8955" w:type="dxa"/>
              <w:jc w:val="center"/>
            </w:tblPrEx>
          </w:tblPrExChange>
        </w:tblPrEx>
        <w:trPr>
          <w:trHeight w:val="315"/>
          <w:jc w:val="center"/>
          <w:ins w:id="5341" w:author="John Junico Bernados" w:date="2017-08-24T00:05:00Z"/>
          <w:trPrChange w:id="5342" w:author="Jen" w:date="2017-08-31T05:44:00Z">
            <w:trPr>
              <w:trHeight w:val="315"/>
              <w:jc w:val="center"/>
            </w:trPr>
          </w:trPrChange>
        </w:trPr>
        <w:tc>
          <w:tcPr>
            <w:tcW w:w="1997" w:type="dxa"/>
            <w:noWrap/>
            <w:vAlign w:val="bottom"/>
            <w:hideMark/>
            <w:tcPrChange w:id="5343" w:author="Jen" w:date="2017-08-31T05:44:00Z">
              <w:tcPr>
                <w:tcW w:w="1997" w:type="dxa"/>
                <w:noWrap/>
                <w:vAlign w:val="bottom"/>
                <w:hideMark/>
              </w:tcPr>
            </w:tcPrChange>
          </w:tcPr>
          <w:p w14:paraId="2CD0FECE" w14:textId="77777777" w:rsidR="00613F3B" w:rsidRPr="00544BF2" w:rsidRDefault="00613F3B" w:rsidP="00B86F4F">
            <w:pPr>
              <w:jc w:val="right"/>
              <w:rPr>
                <w:ins w:id="5344" w:author="John Junico Bernados" w:date="2017-08-24T00:05:00Z"/>
                <w:rFonts w:ascii="Times New Roman" w:hAnsi="Times New Roman" w:cs="Times New Roman"/>
                <w:b/>
                <w:sz w:val="17"/>
                <w:szCs w:val="17"/>
                <w:rPrChange w:id="5345" w:author="Jen" w:date="2017-08-25T12:35:00Z">
                  <w:rPr>
                    <w:ins w:id="5346" w:author="John Junico Bernados" w:date="2017-08-24T00:05:00Z"/>
                    <w:rFonts w:ascii="Times New Roman" w:hAnsi="Times New Roman" w:cs="Times New Roman"/>
                    <w:b/>
                    <w:sz w:val="17"/>
                    <w:szCs w:val="17"/>
                    <w:highlight w:val="yellow"/>
                  </w:rPr>
                </w:rPrChange>
              </w:rPr>
              <w:pPrChange w:id="5347" w:author="Jen" w:date="2017-08-31T05:46:00Z">
                <w:pPr>
                  <w:spacing w:after="200" w:line="276" w:lineRule="auto"/>
                  <w:jc w:val="right"/>
                </w:pPr>
              </w:pPrChange>
            </w:pPr>
            <w:ins w:id="5348" w:author="John Junico Bernados" w:date="2017-08-24T00:05:00Z">
              <w:r w:rsidRPr="00544BF2">
                <w:rPr>
                  <w:rFonts w:ascii="Times New Roman" w:hAnsi="Times New Roman" w:cs="Times New Roman"/>
                  <w:b/>
                  <w:sz w:val="17"/>
                  <w:szCs w:val="17"/>
                  <w:rPrChange w:id="5349" w:author="Jen" w:date="2017-08-25T12:35:00Z">
                    <w:rPr>
                      <w:rFonts w:ascii="Times New Roman" w:hAnsi="Times New Roman" w:cs="Times New Roman"/>
                      <w:b/>
                      <w:sz w:val="17"/>
                      <w:szCs w:val="17"/>
                      <w:highlight w:val="yellow"/>
                    </w:rPr>
                  </w:rPrChange>
                </w:rPr>
                <w:t>GRAND TOTAL</w:t>
              </w:r>
            </w:ins>
          </w:p>
        </w:tc>
        <w:tc>
          <w:tcPr>
            <w:tcW w:w="1171" w:type="dxa"/>
            <w:noWrap/>
            <w:vAlign w:val="bottom"/>
            <w:hideMark/>
            <w:tcPrChange w:id="5350" w:author="Jen" w:date="2017-08-31T05:44:00Z">
              <w:tcPr>
                <w:tcW w:w="1171" w:type="dxa"/>
                <w:noWrap/>
                <w:vAlign w:val="bottom"/>
                <w:hideMark/>
              </w:tcPr>
            </w:tcPrChange>
          </w:tcPr>
          <w:p w14:paraId="68CBFE26" w14:textId="77777777" w:rsidR="00613F3B" w:rsidRPr="00544BF2" w:rsidRDefault="00613F3B" w:rsidP="00B86F4F">
            <w:pPr>
              <w:jc w:val="right"/>
              <w:rPr>
                <w:ins w:id="5351" w:author="John Junico Bernados" w:date="2017-08-24T00:05:00Z"/>
                <w:rFonts w:ascii="Times New Roman" w:hAnsi="Times New Roman" w:cs="Times New Roman"/>
                <w:sz w:val="17"/>
                <w:szCs w:val="17"/>
                <w:rPrChange w:id="5352" w:author="Jen" w:date="2017-08-25T12:35:00Z">
                  <w:rPr>
                    <w:ins w:id="5353" w:author="John Junico Bernados" w:date="2017-08-24T00:05:00Z"/>
                    <w:rFonts w:ascii="Times New Roman" w:hAnsi="Times New Roman" w:cs="Times New Roman"/>
                    <w:sz w:val="17"/>
                    <w:szCs w:val="17"/>
                    <w:highlight w:val="yellow"/>
                  </w:rPr>
                </w:rPrChange>
              </w:rPr>
              <w:pPrChange w:id="5354" w:author="Jen" w:date="2017-08-31T05:46:00Z">
                <w:pPr>
                  <w:spacing w:after="200" w:line="276" w:lineRule="auto"/>
                  <w:jc w:val="right"/>
                </w:pPr>
              </w:pPrChange>
            </w:pPr>
            <w:ins w:id="5355" w:author="John Junico Bernados" w:date="2017-08-24T00:05:00Z">
              <w:r w:rsidRPr="00544BF2">
                <w:rPr>
                  <w:rFonts w:ascii="Times New Roman" w:hAnsi="Times New Roman" w:cs="Times New Roman"/>
                  <w:b/>
                  <w:sz w:val="17"/>
                  <w:szCs w:val="17"/>
                  <w:rPrChange w:id="5356" w:author="Jen" w:date="2017-08-25T12:35:00Z">
                    <w:rPr>
                      <w:rFonts w:ascii="Times New Roman" w:hAnsi="Times New Roman" w:cs="Times New Roman"/>
                      <w:b/>
                      <w:sz w:val="17"/>
                      <w:szCs w:val="17"/>
                      <w:highlight w:val="yellow"/>
                    </w:rPr>
                  </w:rPrChange>
                </w:rPr>
                <w:t>1,774,472</w:t>
              </w:r>
            </w:ins>
          </w:p>
        </w:tc>
        <w:tc>
          <w:tcPr>
            <w:tcW w:w="1260" w:type="dxa"/>
            <w:noWrap/>
            <w:vAlign w:val="bottom"/>
            <w:hideMark/>
            <w:tcPrChange w:id="5357" w:author="Jen" w:date="2017-08-31T05:44:00Z">
              <w:tcPr>
                <w:tcW w:w="1260" w:type="dxa"/>
                <w:noWrap/>
                <w:vAlign w:val="bottom"/>
                <w:hideMark/>
              </w:tcPr>
            </w:tcPrChange>
          </w:tcPr>
          <w:p w14:paraId="74E1E56C" w14:textId="77777777" w:rsidR="00613F3B" w:rsidRPr="00544BF2" w:rsidRDefault="00613F3B" w:rsidP="00B86F4F">
            <w:pPr>
              <w:jc w:val="right"/>
              <w:rPr>
                <w:ins w:id="5358" w:author="John Junico Bernados" w:date="2017-08-24T00:05:00Z"/>
                <w:rFonts w:ascii="Times New Roman" w:hAnsi="Times New Roman" w:cs="Times New Roman"/>
                <w:sz w:val="17"/>
                <w:szCs w:val="17"/>
                <w:rPrChange w:id="5359" w:author="Jen" w:date="2017-08-25T12:35:00Z">
                  <w:rPr>
                    <w:ins w:id="5360" w:author="John Junico Bernados" w:date="2017-08-24T00:05:00Z"/>
                    <w:rFonts w:ascii="Times New Roman" w:hAnsi="Times New Roman" w:cs="Times New Roman"/>
                    <w:sz w:val="17"/>
                    <w:szCs w:val="17"/>
                    <w:highlight w:val="yellow"/>
                  </w:rPr>
                </w:rPrChange>
              </w:rPr>
              <w:pPrChange w:id="5361" w:author="Jen" w:date="2017-08-31T05:46:00Z">
                <w:pPr>
                  <w:spacing w:after="200" w:line="276" w:lineRule="auto"/>
                  <w:jc w:val="right"/>
                </w:pPr>
              </w:pPrChange>
            </w:pPr>
            <w:ins w:id="5362" w:author="John Junico Bernados" w:date="2017-08-24T00:05:00Z">
              <w:r w:rsidRPr="00544BF2">
                <w:rPr>
                  <w:rFonts w:ascii="Times New Roman" w:hAnsi="Times New Roman" w:cs="Times New Roman"/>
                  <w:b/>
                  <w:sz w:val="17"/>
                  <w:szCs w:val="17"/>
                  <w:rPrChange w:id="5363" w:author="Jen" w:date="2017-08-25T12:35:00Z">
                    <w:rPr>
                      <w:rFonts w:ascii="Times New Roman" w:hAnsi="Times New Roman" w:cs="Times New Roman"/>
                      <w:b/>
                      <w:sz w:val="17"/>
                      <w:szCs w:val="17"/>
                      <w:highlight w:val="yellow"/>
                    </w:rPr>
                  </w:rPrChange>
                </w:rPr>
                <w:t>1,774,391</w:t>
              </w:r>
            </w:ins>
          </w:p>
        </w:tc>
        <w:tc>
          <w:tcPr>
            <w:tcW w:w="1350" w:type="dxa"/>
            <w:noWrap/>
            <w:vAlign w:val="bottom"/>
            <w:hideMark/>
            <w:tcPrChange w:id="5364" w:author="Jen" w:date="2017-08-31T05:44:00Z">
              <w:tcPr>
                <w:tcW w:w="1350" w:type="dxa"/>
                <w:noWrap/>
                <w:vAlign w:val="bottom"/>
                <w:hideMark/>
              </w:tcPr>
            </w:tcPrChange>
          </w:tcPr>
          <w:p w14:paraId="192B5679" w14:textId="77777777" w:rsidR="00613F3B" w:rsidRPr="00544BF2" w:rsidRDefault="00613F3B" w:rsidP="00B86F4F">
            <w:pPr>
              <w:jc w:val="right"/>
              <w:rPr>
                <w:ins w:id="5365" w:author="John Junico Bernados" w:date="2017-08-24T00:05:00Z"/>
                <w:rFonts w:ascii="Times New Roman" w:hAnsi="Times New Roman" w:cs="Times New Roman"/>
                <w:sz w:val="17"/>
                <w:szCs w:val="17"/>
                <w:rPrChange w:id="5366" w:author="Jen" w:date="2017-08-25T12:35:00Z">
                  <w:rPr>
                    <w:ins w:id="5367" w:author="John Junico Bernados" w:date="2017-08-24T00:05:00Z"/>
                    <w:rFonts w:ascii="Times New Roman" w:hAnsi="Times New Roman" w:cs="Times New Roman"/>
                    <w:sz w:val="17"/>
                    <w:szCs w:val="17"/>
                    <w:highlight w:val="yellow"/>
                  </w:rPr>
                </w:rPrChange>
              </w:rPr>
              <w:pPrChange w:id="5368" w:author="Jen" w:date="2017-08-31T05:46:00Z">
                <w:pPr>
                  <w:spacing w:after="200" w:line="276" w:lineRule="auto"/>
                  <w:jc w:val="right"/>
                </w:pPr>
              </w:pPrChange>
            </w:pPr>
            <w:ins w:id="5369" w:author="John Junico Bernados" w:date="2017-08-24T00:05:00Z">
              <w:r w:rsidRPr="00544BF2">
                <w:rPr>
                  <w:rFonts w:ascii="Times New Roman" w:hAnsi="Times New Roman" w:cs="Times New Roman"/>
                  <w:b/>
                  <w:sz w:val="17"/>
                  <w:szCs w:val="17"/>
                  <w:rPrChange w:id="5370" w:author="Jen" w:date="2017-08-25T12:35:00Z">
                    <w:rPr>
                      <w:rFonts w:ascii="Times New Roman" w:hAnsi="Times New Roman" w:cs="Times New Roman"/>
                      <w:b/>
                      <w:sz w:val="17"/>
                      <w:szCs w:val="17"/>
                      <w:highlight w:val="yellow"/>
                    </w:rPr>
                  </w:rPrChange>
                </w:rPr>
                <w:t>613,430</w:t>
              </w:r>
            </w:ins>
          </w:p>
        </w:tc>
        <w:tc>
          <w:tcPr>
            <w:tcW w:w="810" w:type="dxa"/>
            <w:vAlign w:val="center"/>
            <w:tcPrChange w:id="5371" w:author="Jen" w:date="2017-08-31T05:44:00Z">
              <w:tcPr>
                <w:tcW w:w="810" w:type="dxa"/>
              </w:tcPr>
            </w:tcPrChange>
          </w:tcPr>
          <w:p w14:paraId="4E99502C" w14:textId="087B7D58" w:rsidR="00613F3B" w:rsidRPr="00544BF2" w:rsidRDefault="00613F3B" w:rsidP="00B86F4F">
            <w:pPr>
              <w:jc w:val="right"/>
              <w:rPr>
                <w:ins w:id="5372" w:author="Jen" w:date="2017-08-31T05:39:00Z"/>
                <w:rFonts w:ascii="Times New Roman" w:hAnsi="Times New Roman" w:cs="Times New Roman"/>
                <w:b/>
                <w:sz w:val="17"/>
                <w:szCs w:val="17"/>
                <w:rPrChange w:id="5373" w:author="Jen" w:date="2017-08-25T12:35:00Z">
                  <w:rPr>
                    <w:ins w:id="5374" w:author="Jen" w:date="2017-08-31T05:39:00Z"/>
                    <w:rFonts w:ascii="Times New Roman" w:hAnsi="Times New Roman" w:cs="Times New Roman"/>
                    <w:b/>
                    <w:sz w:val="17"/>
                    <w:szCs w:val="17"/>
                  </w:rPr>
                </w:rPrChange>
              </w:rPr>
              <w:pPrChange w:id="5375" w:author="Jen" w:date="2017-08-31T05:46:00Z">
                <w:pPr>
                  <w:jc w:val="right"/>
                </w:pPr>
              </w:pPrChange>
            </w:pPr>
            <w:ins w:id="5376" w:author="Jen" w:date="2017-08-31T05:43:00Z">
              <w:r>
                <w:rPr>
                  <w:rFonts w:ascii="Times New Roman" w:hAnsi="Times New Roman" w:cs="Times New Roman"/>
                  <w:b/>
                  <w:sz w:val="17"/>
                  <w:szCs w:val="17"/>
                </w:rPr>
                <w:t>34.6</w:t>
              </w:r>
            </w:ins>
          </w:p>
        </w:tc>
        <w:tc>
          <w:tcPr>
            <w:tcW w:w="987" w:type="dxa"/>
            <w:noWrap/>
            <w:vAlign w:val="bottom"/>
            <w:hideMark/>
            <w:tcPrChange w:id="5377" w:author="Jen" w:date="2017-08-31T05:44:00Z">
              <w:tcPr>
                <w:tcW w:w="987" w:type="dxa"/>
                <w:noWrap/>
                <w:vAlign w:val="bottom"/>
                <w:hideMark/>
              </w:tcPr>
            </w:tcPrChange>
          </w:tcPr>
          <w:p w14:paraId="2EA12B90" w14:textId="3DCBCD8C" w:rsidR="00613F3B" w:rsidRPr="00544BF2" w:rsidRDefault="00613F3B" w:rsidP="00B86F4F">
            <w:pPr>
              <w:jc w:val="right"/>
              <w:rPr>
                <w:ins w:id="5378" w:author="John Junico Bernados" w:date="2017-08-24T00:05:00Z"/>
                <w:rFonts w:ascii="Times New Roman" w:hAnsi="Times New Roman" w:cs="Times New Roman"/>
                <w:sz w:val="17"/>
                <w:szCs w:val="17"/>
                <w:rPrChange w:id="5379" w:author="Jen" w:date="2017-08-25T12:35:00Z">
                  <w:rPr>
                    <w:ins w:id="5380" w:author="John Junico Bernados" w:date="2017-08-24T00:05:00Z"/>
                    <w:rFonts w:ascii="Times New Roman" w:hAnsi="Times New Roman" w:cs="Times New Roman"/>
                    <w:sz w:val="17"/>
                    <w:szCs w:val="17"/>
                    <w:highlight w:val="yellow"/>
                  </w:rPr>
                </w:rPrChange>
              </w:rPr>
              <w:pPrChange w:id="5381" w:author="Jen" w:date="2017-08-31T05:46:00Z">
                <w:pPr>
                  <w:spacing w:after="200" w:line="276" w:lineRule="auto"/>
                  <w:jc w:val="right"/>
                </w:pPr>
              </w:pPrChange>
            </w:pPr>
            <w:ins w:id="5382" w:author="John Junico Bernados" w:date="2017-08-24T00:05:00Z">
              <w:r w:rsidRPr="00544BF2">
                <w:rPr>
                  <w:rFonts w:ascii="Times New Roman" w:hAnsi="Times New Roman" w:cs="Times New Roman"/>
                  <w:b/>
                  <w:sz w:val="17"/>
                  <w:szCs w:val="17"/>
                  <w:rPrChange w:id="5383" w:author="Jen" w:date="2017-08-25T12:35:00Z">
                    <w:rPr>
                      <w:rFonts w:ascii="Times New Roman" w:hAnsi="Times New Roman" w:cs="Times New Roman"/>
                      <w:b/>
                      <w:sz w:val="17"/>
                      <w:szCs w:val="17"/>
                      <w:highlight w:val="yellow"/>
                    </w:rPr>
                  </w:rPrChange>
                </w:rPr>
                <w:t>1,142,260</w:t>
              </w:r>
            </w:ins>
          </w:p>
        </w:tc>
        <w:tc>
          <w:tcPr>
            <w:tcW w:w="1380" w:type="dxa"/>
            <w:noWrap/>
            <w:vAlign w:val="bottom"/>
            <w:hideMark/>
            <w:tcPrChange w:id="5384" w:author="Jen" w:date="2017-08-31T05:44:00Z">
              <w:tcPr>
                <w:tcW w:w="1380" w:type="dxa"/>
                <w:noWrap/>
                <w:vAlign w:val="bottom"/>
                <w:hideMark/>
              </w:tcPr>
            </w:tcPrChange>
          </w:tcPr>
          <w:p w14:paraId="7810F15A" w14:textId="77777777" w:rsidR="00613F3B" w:rsidRPr="00544BF2" w:rsidRDefault="00613F3B" w:rsidP="00B86F4F">
            <w:pPr>
              <w:jc w:val="right"/>
              <w:rPr>
                <w:ins w:id="5385" w:author="John Junico Bernados" w:date="2017-08-24T00:05:00Z"/>
                <w:rFonts w:ascii="Times New Roman" w:hAnsi="Times New Roman" w:cs="Times New Roman"/>
                <w:sz w:val="17"/>
                <w:szCs w:val="17"/>
                <w:rPrChange w:id="5386" w:author="Jen" w:date="2017-08-25T12:35:00Z">
                  <w:rPr>
                    <w:ins w:id="5387" w:author="John Junico Bernados" w:date="2017-08-24T00:05:00Z"/>
                    <w:rFonts w:ascii="Times New Roman" w:hAnsi="Times New Roman" w:cs="Times New Roman"/>
                    <w:sz w:val="17"/>
                    <w:szCs w:val="17"/>
                    <w:highlight w:val="yellow"/>
                  </w:rPr>
                </w:rPrChange>
              </w:rPr>
              <w:pPrChange w:id="5388" w:author="Jen" w:date="2017-08-31T05:46:00Z">
                <w:pPr>
                  <w:spacing w:after="200" w:line="276" w:lineRule="auto"/>
                  <w:jc w:val="right"/>
                </w:pPr>
              </w:pPrChange>
            </w:pPr>
            <w:ins w:id="5389" w:author="John Junico Bernados" w:date="2017-08-24T00:05:00Z">
              <w:r w:rsidRPr="00544BF2">
                <w:rPr>
                  <w:rFonts w:ascii="Times New Roman" w:hAnsi="Times New Roman" w:cs="Times New Roman"/>
                  <w:b/>
                  <w:sz w:val="17"/>
                  <w:szCs w:val="17"/>
                  <w:rPrChange w:id="5390" w:author="Jen" w:date="2017-08-25T12:35:00Z">
                    <w:rPr>
                      <w:rFonts w:ascii="Times New Roman" w:hAnsi="Times New Roman" w:cs="Times New Roman"/>
                      <w:b/>
                      <w:sz w:val="17"/>
                      <w:szCs w:val="17"/>
                      <w:highlight w:val="yellow"/>
                    </w:rPr>
                  </w:rPrChange>
                </w:rPr>
                <w:t>1,753,432</w:t>
              </w:r>
            </w:ins>
          </w:p>
        </w:tc>
      </w:tr>
    </w:tbl>
    <w:p w14:paraId="0BCDE7C9" w14:textId="4D9713FB" w:rsidR="00E16AE2" w:rsidRPr="00617EC9" w:rsidDel="00E16AE2" w:rsidRDefault="00E16AE2">
      <w:pPr>
        <w:spacing w:after="0" w:line="240" w:lineRule="auto"/>
        <w:jc w:val="center"/>
        <w:rPr>
          <w:ins w:id="5391" w:author="Liezyl Liton" w:date="2017-08-21T18:03:00Z"/>
          <w:del w:id="5392" w:author="John Junico Bernados" w:date="2017-08-24T00:06:00Z"/>
          <w:rFonts w:ascii="Times New Roman" w:eastAsia="Times New Roman" w:hAnsi="Times New Roman" w:cs="Times New Roman"/>
          <w:b/>
          <w:bCs/>
          <w:color w:val="000000"/>
          <w:lang w:eastAsia="en-PH"/>
          <w:rPrChange w:id="5393" w:author="Liezyl Liton" w:date="2017-08-21T21:34:00Z">
            <w:rPr>
              <w:ins w:id="5394" w:author="Liezyl Liton" w:date="2017-08-21T18:03:00Z"/>
              <w:del w:id="5395" w:author="John Junico Bernados" w:date="2017-08-24T00:06:00Z"/>
              <w:rFonts w:ascii="Times New Roman" w:eastAsia="Times New Roman" w:hAnsi="Times New Roman" w:cs="Times New Roman"/>
              <w:b/>
              <w:bCs/>
              <w:color w:val="FF0000"/>
              <w:lang w:eastAsia="en-PH"/>
            </w:rPr>
          </w:rPrChange>
        </w:rPr>
        <w:pPrChange w:id="5396" w:author="Liezyl Liton" w:date="2017-08-21T19:00:00Z">
          <w:pPr>
            <w:spacing w:after="0" w:line="240" w:lineRule="auto"/>
          </w:pPr>
        </w:pPrChange>
      </w:pPr>
    </w:p>
    <w:tbl>
      <w:tblPr>
        <w:tblStyle w:val="TableGrid"/>
        <w:tblW w:w="9970" w:type="dxa"/>
        <w:jc w:val="center"/>
        <w:tblLook w:val="04A0" w:firstRow="1" w:lastRow="0" w:firstColumn="1" w:lastColumn="0" w:noHBand="0" w:noVBand="1"/>
      </w:tblPr>
      <w:tblGrid>
        <w:gridCol w:w="2049"/>
        <w:gridCol w:w="1471"/>
        <w:gridCol w:w="1473"/>
        <w:gridCol w:w="1513"/>
        <w:gridCol w:w="1521"/>
        <w:gridCol w:w="1943"/>
      </w:tblGrid>
      <w:tr w:rsidR="00E16AE2" w:rsidRPr="00324D5D" w:rsidDel="00E16AE2" w14:paraId="3B15B97C" w14:textId="3C6FFF37" w:rsidTr="00E16AE2">
        <w:trPr>
          <w:trHeight w:val="315"/>
          <w:tblHeader/>
          <w:jc w:val="center"/>
          <w:ins w:id="5397" w:author="Liezyl Liton" w:date="2017-08-21T18:42:00Z"/>
          <w:del w:id="5398" w:author="John Junico Bernados" w:date="2017-08-24T00:06:00Z"/>
        </w:trPr>
        <w:tc>
          <w:tcPr>
            <w:tcW w:w="1698" w:type="dxa"/>
            <w:shd w:val="clear" w:color="auto" w:fill="CCCCCC"/>
            <w:noWrap/>
            <w:vAlign w:val="center"/>
            <w:hideMark/>
          </w:tcPr>
          <w:p w14:paraId="4C2449DA" w14:textId="4CFAAB28" w:rsidR="00E16AE2" w:rsidRPr="00324D5D" w:rsidDel="00E16AE2" w:rsidRDefault="00E16AE2">
            <w:pPr>
              <w:jc w:val="center"/>
              <w:rPr>
                <w:ins w:id="5399" w:author="Liezyl Liton" w:date="2017-08-21T18:42:00Z"/>
                <w:del w:id="5400" w:author="John Junico Bernados" w:date="2017-08-24T00:06:00Z"/>
                <w:rFonts w:ascii="Times New Roman" w:hAnsi="Times New Roman" w:cs="Times New Roman"/>
                <w:b/>
                <w:sz w:val="18"/>
                <w:szCs w:val="18"/>
                <w:rPrChange w:id="5401" w:author="Liezyl Liton" w:date="2017-08-21T21:47:00Z">
                  <w:rPr>
                    <w:ins w:id="5402" w:author="Liezyl Liton" w:date="2017-08-21T18:42:00Z"/>
                    <w:del w:id="5403" w:author="John Junico Bernados" w:date="2017-08-24T00:06:00Z"/>
                  </w:rPr>
                </w:rPrChange>
              </w:rPr>
              <w:pPrChange w:id="5404" w:author="Liezyl Liton" w:date="2017-08-21T21:47:00Z">
                <w:pPr>
                  <w:spacing w:after="200" w:line="276" w:lineRule="auto"/>
                </w:pPr>
              </w:pPrChange>
            </w:pPr>
            <w:ins w:id="5405" w:author="Liezyl Liton" w:date="2017-08-21T18:55:00Z">
              <w:del w:id="5406" w:author="John Junico Bernados" w:date="2017-08-24T00:06:00Z">
                <w:r w:rsidRPr="00324D5D" w:rsidDel="00E16AE2">
                  <w:rPr>
                    <w:rFonts w:ascii="Times New Roman" w:hAnsi="Times New Roman" w:cs="Times New Roman"/>
                    <w:b/>
                    <w:sz w:val="18"/>
                    <w:szCs w:val="18"/>
                    <w:rPrChange w:id="5407" w:author="Liezyl Liton" w:date="2017-08-21T21:47:00Z">
                      <w:rPr/>
                    </w:rPrChange>
                  </w:rPr>
                  <w:delText>Name/Claimant</w:delText>
                </w:r>
              </w:del>
            </w:ins>
          </w:p>
        </w:tc>
        <w:tc>
          <w:tcPr>
            <w:tcW w:w="1218" w:type="dxa"/>
            <w:shd w:val="clear" w:color="auto" w:fill="CCCCCC"/>
            <w:noWrap/>
            <w:vAlign w:val="center"/>
            <w:hideMark/>
          </w:tcPr>
          <w:p w14:paraId="2731FD99" w14:textId="227B46EC" w:rsidR="00E16AE2" w:rsidRPr="00324D5D" w:rsidDel="00E16AE2" w:rsidRDefault="00E16AE2">
            <w:pPr>
              <w:jc w:val="center"/>
              <w:rPr>
                <w:ins w:id="5408" w:author="Liezyl Liton" w:date="2017-08-21T18:42:00Z"/>
                <w:del w:id="5409" w:author="John Junico Bernados" w:date="2017-08-24T00:06:00Z"/>
                <w:rFonts w:ascii="Times New Roman" w:hAnsi="Times New Roman" w:cs="Times New Roman"/>
                <w:b/>
                <w:sz w:val="18"/>
                <w:szCs w:val="18"/>
                <w:rPrChange w:id="5410" w:author="Liezyl Liton" w:date="2017-08-21T21:47:00Z">
                  <w:rPr>
                    <w:ins w:id="5411" w:author="Liezyl Liton" w:date="2017-08-21T18:42:00Z"/>
                    <w:del w:id="5412" w:author="John Junico Bernados" w:date="2017-08-24T00:06:00Z"/>
                  </w:rPr>
                </w:rPrChange>
              </w:rPr>
              <w:pPrChange w:id="5413" w:author="Liezyl Liton" w:date="2017-08-21T21:47:00Z">
                <w:pPr>
                  <w:spacing w:after="200" w:line="276" w:lineRule="auto"/>
                </w:pPr>
              </w:pPrChange>
            </w:pPr>
            <w:ins w:id="5414" w:author="Liezyl Liton" w:date="2017-08-21T18:56:00Z">
              <w:del w:id="5415" w:author="John Junico Bernados" w:date="2017-08-24T00:06:00Z">
                <w:r w:rsidRPr="00324D5D" w:rsidDel="00E16AE2">
                  <w:rPr>
                    <w:rFonts w:ascii="Times New Roman" w:hAnsi="Times New Roman" w:cs="Times New Roman"/>
                    <w:b/>
                    <w:sz w:val="18"/>
                    <w:szCs w:val="18"/>
                    <w:rPrChange w:id="5416" w:author="Liezyl Liton" w:date="2017-08-21T21:47:00Z">
                      <w:rPr/>
                    </w:rPrChange>
                  </w:rPr>
                  <w:delText>Area (Title)</w:delText>
                </w:r>
              </w:del>
            </w:ins>
          </w:p>
        </w:tc>
        <w:tc>
          <w:tcPr>
            <w:tcW w:w="1220" w:type="dxa"/>
            <w:shd w:val="clear" w:color="auto" w:fill="CCCCCC"/>
            <w:noWrap/>
            <w:vAlign w:val="center"/>
            <w:hideMark/>
          </w:tcPr>
          <w:p w14:paraId="43DAA269" w14:textId="02C9C3A9" w:rsidR="00E16AE2" w:rsidRPr="00324D5D" w:rsidDel="00E16AE2" w:rsidRDefault="00E16AE2">
            <w:pPr>
              <w:jc w:val="center"/>
              <w:rPr>
                <w:ins w:id="5417" w:author="Liezyl Liton" w:date="2017-08-21T18:42:00Z"/>
                <w:del w:id="5418" w:author="John Junico Bernados" w:date="2017-08-24T00:06:00Z"/>
                <w:rFonts w:ascii="Times New Roman" w:hAnsi="Times New Roman" w:cs="Times New Roman"/>
                <w:b/>
                <w:sz w:val="18"/>
                <w:szCs w:val="18"/>
                <w:rPrChange w:id="5419" w:author="Liezyl Liton" w:date="2017-08-21T21:47:00Z">
                  <w:rPr>
                    <w:ins w:id="5420" w:author="Liezyl Liton" w:date="2017-08-21T18:42:00Z"/>
                    <w:del w:id="5421" w:author="John Junico Bernados" w:date="2017-08-24T00:06:00Z"/>
                  </w:rPr>
                </w:rPrChange>
              </w:rPr>
              <w:pPrChange w:id="5422" w:author="Liezyl Liton" w:date="2017-08-21T21:47:00Z">
                <w:pPr>
                  <w:spacing w:after="200" w:line="276" w:lineRule="auto"/>
                </w:pPr>
              </w:pPrChange>
            </w:pPr>
            <w:ins w:id="5423" w:author="Liezyl Liton" w:date="2017-08-21T18:56:00Z">
              <w:del w:id="5424" w:author="John Junico Bernados" w:date="2017-08-24T00:06:00Z">
                <w:r w:rsidRPr="00324D5D" w:rsidDel="00E16AE2">
                  <w:rPr>
                    <w:rFonts w:ascii="Times New Roman" w:hAnsi="Times New Roman" w:cs="Times New Roman"/>
                    <w:b/>
                    <w:sz w:val="18"/>
                    <w:szCs w:val="18"/>
                    <w:rPrChange w:id="5425" w:author="Liezyl Liton" w:date="2017-08-21T21:47:00Z">
                      <w:rPr/>
                    </w:rPrChange>
                  </w:rPr>
                  <w:delText>Area (Plan)</w:delText>
                </w:r>
              </w:del>
            </w:ins>
          </w:p>
        </w:tc>
        <w:tc>
          <w:tcPr>
            <w:tcW w:w="1253" w:type="dxa"/>
            <w:shd w:val="clear" w:color="auto" w:fill="CCCCCC"/>
            <w:noWrap/>
            <w:vAlign w:val="center"/>
            <w:hideMark/>
          </w:tcPr>
          <w:p w14:paraId="35956917" w14:textId="1C283EA2" w:rsidR="00E16AE2" w:rsidRPr="00324D5D" w:rsidDel="00E16AE2" w:rsidRDefault="00E16AE2">
            <w:pPr>
              <w:jc w:val="center"/>
              <w:rPr>
                <w:ins w:id="5426" w:author="Liezyl Liton" w:date="2017-08-21T18:42:00Z"/>
                <w:del w:id="5427" w:author="John Junico Bernados" w:date="2017-08-24T00:06:00Z"/>
                <w:rFonts w:ascii="Times New Roman" w:hAnsi="Times New Roman" w:cs="Times New Roman"/>
                <w:b/>
                <w:sz w:val="18"/>
                <w:szCs w:val="18"/>
                <w:rPrChange w:id="5428" w:author="Liezyl Liton" w:date="2017-08-21T21:47:00Z">
                  <w:rPr>
                    <w:ins w:id="5429" w:author="Liezyl Liton" w:date="2017-08-21T18:42:00Z"/>
                    <w:del w:id="5430" w:author="John Junico Bernados" w:date="2017-08-24T00:06:00Z"/>
                  </w:rPr>
                </w:rPrChange>
              </w:rPr>
              <w:pPrChange w:id="5431" w:author="Liezyl Liton" w:date="2017-08-21T21:47:00Z">
                <w:pPr>
                  <w:spacing w:after="200" w:line="276" w:lineRule="auto"/>
                </w:pPr>
              </w:pPrChange>
            </w:pPr>
            <w:ins w:id="5432" w:author="Liezyl Liton" w:date="2017-08-21T18:56:00Z">
              <w:del w:id="5433" w:author="John Junico Bernados" w:date="2017-08-24T00:06:00Z">
                <w:r w:rsidRPr="00324D5D" w:rsidDel="00E16AE2">
                  <w:rPr>
                    <w:rFonts w:ascii="Times New Roman" w:hAnsi="Times New Roman" w:cs="Times New Roman"/>
                    <w:b/>
                    <w:sz w:val="18"/>
                    <w:szCs w:val="18"/>
                    <w:rPrChange w:id="5434" w:author="Liezyl Liton" w:date="2017-08-21T21:47:00Z">
                      <w:rPr/>
                    </w:rPrChange>
                  </w:rPr>
                  <w:delText>NSCR (ROW) Area</w:delText>
                </w:r>
              </w:del>
            </w:ins>
          </w:p>
        </w:tc>
        <w:tc>
          <w:tcPr>
            <w:tcW w:w="1260" w:type="dxa"/>
            <w:shd w:val="clear" w:color="auto" w:fill="CCCCCC"/>
            <w:noWrap/>
            <w:vAlign w:val="center"/>
            <w:hideMark/>
          </w:tcPr>
          <w:p w14:paraId="3FED741E" w14:textId="742FBFDB" w:rsidR="00E16AE2" w:rsidRPr="00324D5D" w:rsidDel="00E16AE2" w:rsidRDefault="00E16AE2">
            <w:pPr>
              <w:jc w:val="center"/>
              <w:rPr>
                <w:ins w:id="5435" w:author="Liezyl Liton" w:date="2017-08-21T18:42:00Z"/>
                <w:del w:id="5436" w:author="John Junico Bernados" w:date="2017-08-24T00:06:00Z"/>
                <w:rFonts w:ascii="Times New Roman" w:hAnsi="Times New Roman" w:cs="Times New Roman"/>
                <w:b/>
                <w:sz w:val="18"/>
                <w:szCs w:val="18"/>
                <w:rPrChange w:id="5437" w:author="Liezyl Liton" w:date="2017-08-21T21:47:00Z">
                  <w:rPr>
                    <w:ins w:id="5438" w:author="Liezyl Liton" w:date="2017-08-21T18:42:00Z"/>
                    <w:del w:id="5439" w:author="John Junico Bernados" w:date="2017-08-24T00:06:00Z"/>
                  </w:rPr>
                </w:rPrChange>
              </w:rPr>
              <w:pPrChange w:id="5440" w:author="Liezyl Liton" w:date="2017-08-21T21:47:00Z">
                <w:pPr>
                  <w:spacing w:after="200" w:line="276" w:lineRule="auto"/>
                </w:pPr>
              </w:pPrChange>
            </w:pPr>
            <w:ins w:id="5441" w:author="Liezyl Liton" w:date="2017-08-21T18:57:00Z">
              <w:del w:id="5442" w:author="John Junico Bernados" w:date="2017-08-24T00:06:00Z">
                <w:r w:rsidRPr="00324D5D" w:rsidDel="00E16AE2">
                  <w:rPr>
                    <w:rFonts w:ascii="Times New Roman" w:hAnsi="Times New Roman" w:cs="Times New Roman"/>
                    <w:b/>
                    <w:sz w:val="18"/>
                    <w:szCs w:val="18"/>
                    <w:rPrChange w:id="5443" w:author="Liezyl Liton" w:date="2017-08-21T21:47:00Z">
                      <w:rPr/>
                    </w:rPrChange>
                  </w:rPr>
                  <w:delText>Outside NSCR</w:delText>
                </w:r>
              </w:del>
            </w:ins>
          </w:p>
        </w:tc>
        <w:tc>
          <w:tcPr>
            <w:tcW w:w="1609" w:type="dxa"/>
            <w:shd w:val="clear" w:color="auto" w:fill="CCCCCC"/>
            <w:noWrap/>
            <w:vAlign w:val="center"/>
            <w:hideMark/>
          </w:tcPr>
          <w:p w14:paraId="138C77CC" w14:textId="7E9950FE" w:rsidR="00E16AE2" w:rsidRPr="00324D5D" w:rsidDel="00E16AE2" w:rsidRDefault="00E16AE2">
            <w:pPr>
              <w:jc w:val="center"/>
              <w:rPr>
                <w:ins w:id="5444" w:author="Liezyl Liton" w:date="2017-08-21T18:42:00Z"/>
                <w:del w:id="5445" w:author="John Junico Bernados" w:date="2017-08-24T00:06:00Z"/>
                <w:rFonts w:ascii="Times New Roman" w:hAnsi="Times New Roman" w:cs="Times New Roman"/>
                <w:b/>
                <w:sz w:val="18"/>
                <w:szCs w:val="18"/>
                <w:rPrChange w:id="5446" w:author="Liezyl Liton" w:date="2017-08-21T21:47:00Z">
                  <w:rPr>
                    <w:ins w:id="5447" w:author="Liezyl Liton" w:date="2017-08-21T18:42:00Z"/>
                    <w:del w:id="5448" w:author="John Junico Bernados" w:date="2017-08-24T00:06:00Z"/>
                  </w:rPr>
                </w:rPrChange>
              </w:rPr>
              <w:pPrChange w:id="5449" w:author="Liezyl Liton" w:date="2017-08-21T21:47:00Z">
                <w:pPr>
                  <w:spacing w:after="200" w:line="276" w:lineRule="auto"/>
                </w:pPr>
              </w:pPrChange>
            </w:pPr>
            <w:ins w:id="5450" w:author="Liezyl Liton" w:date="2017-08-21T18:57:00Z">
              <w:del w:id="5451" w:author="John Junico Bernados" w:date="2017-08-24T00:06:00Z">
                <w:r w:rsidRPr="00324D5D" w:rsidDel="00E16AE2">
                  <w:rPr>
                    <w:rFonts w:ascii="Times New Roman" w:hAnsi="Times New Roman" w:cs="Times New Roman"/>
                    <w:b/>
                    <w:sz w:val="18"/>
                    <w:szCs w:val="18"/>
                    <w:rPrChange w:id="5452" w:author="Liezyl Liton" w:date="2017-08-21T21:47:00Z">
                      <w:rPr/>
                    </w:rPrChange>
                  </w:rPr>
                  <w:delText>Total Area</w:delText>
                </w:r>
              </w:del>
            </w:ins>
          </w:p>
        </w:tc>
      </w:tr>
      <w:tr w:rsidR="00E16AE2" w:rsidRPr="00324D5D" w:rsidDel="00E16AE2" w14:paraId="7E4A5F1B" w14:textId="5ED6C47B" w:rsidTr="00E16AE2">
        <w:trPr>
          <w:trHeight w:val="390"/>
          <w:jc w:val="center"/>
          <w:ins w:id="5453" w:author="Liezyl Liton" w:date="2017-08-21T18:42:00Z"/>
          <w:del w:id="5454" w:author="John Junico Bernados" w:date="2017-08-24T00:06:00Z"/>
        </w:trPr>
        <w:tc>
          <w:tcPr>
            <w:tcW w:w="1698" w:type="dxa"/>
            <w:noWrap/>
            <w:hideMark/>
          </w:tcPr>
          <w:p w14:paraId="68BC3C82" w14:textId="7FC2C370" w:rsidR="00E16AE2" w:rsidRPr="00324D5D" w:rsidDel="00E16AE2" w:rsidRDefault="00E16AE2">
            <w:pPr>
              <w:rPr>
                <w:ins w:id="5455" w:author="Liezyl Liton" w:date="2017-08-21T18:42:00Z"/>
                <w:del w:id="5456" w:author="John Junico Bernados" w:date="2017-08-24T00:06:00Z"/>
                <w:rFonts w:ascii="Times New Roman" w:hAnsi="Times New Roman" w:cs="Times New Roman"/>
                <w:sz w:val="18"/>
                <w:szCs w:val="18"/>
                <w:rPrChange w:id="5457" w:author="Liezyl Liton" w:date="2017-08-21T21:47:00Z">
                  <w:rPr>
                    <w:ins w:id="5458" w:author="Liezyl Liton" w:date="2017-08-21T18:42:00Z"/>
                    <w:del w:id="5459" w:author="John Junico Bernados" w:date="2017-08-24T00:06:00Z"/>
                  </w:rPr>
                </w:rPrChange>
              </w:rPr>
              <w:pPrChange w:id="5460" w:author="Liezyl Liton" w:date="2017-08-21T21:47:00Z">
                <w:pPr>
                  <w:spacing w:after="200" w:line="276" w:lineRule="auto"/>
                </w:pPr>
              </w:pPrChange>
            </w:pPr>
            <w:ins w:id="5461" w:author="Liezyl Liton" w:date="2017-08-21T18:49:00Z">
              <w:del w:id="5462" w:author="John Junico Bernados" w:date="2017-08-24T00:06:00Z">
                <w:r w:rsidRPr="00324D5D" w:rsidDel="00E16AE2">
                  <w:rPr>
                    <w:rFonts w:ascii="Times New Roman" w:hAnsi="Times New Roman" w:cs="Times New Roman"/>
                    <w:sz w:val="18"/>
                    <w:szCs w:val="18"/>
                    <w:rPrChange w:id="5463" w:author="Liezyl Liton" w:date="2017-08-21T21:47:00Z">
                      <w:rPr/>
                    </w:rPrChange>
                  </w:rPr>
                  <w:delText>North Luzon Railway Corp</w:delText>
                </w:r>
              </w:del>
            </w:ins>
            <w:ins w:id="5464" w:author="Liezyl Liton" w:date="2017-08-21T18:54:00Z">
              <w:del w:id="5465" w:author="John Junico Bernados" w:date="2017-08-24T00:06:00Z">
                <w:r w:rsidRPr="00324D5D" w:rsidDel="00E16AE2">
                  <w:rPr>
                    <w:rFonts w:ascii="Times New Roman" w:hAnsi="Times New Roman" w:cs="Times New Roman"/>
                    <w:sz w:val="18"/>
                    <w:szCs w:val="18"/>
                    <w:rPrChange w:id="5466" w:author="Liezyl Liton" w:date="2017-08-21T21:47:00Z">
                      <w:rPr/>
                    </w:rPrChange>
                  </w:rPr>
                  <w:delText>.</w:delText>
                </w:r>
              </w:del>
            </w:ins>
          </w:p>
        </w:tc>
        <w:tc>
          <w:tcPr>
            <w:tcW w:w="1218" w:type="dxa"/>
            <w:noWrap/>
            <w:vAlign w:val="bottom"/>
            <w:hideMark/>
          </w:tcPr>
          <w:p w14:paraId="186A26FD" w14:textId="78AC72E6" w:rsidR="00E16AE2" w:rsidRPr="00324D5D" w:rsidDel="00E16AE2" w:rsidRDefault="00E16AE2">
            <w:pPr>
              <w:jc w:val="right"/>
              <w:rPr>
                <w:ins w:id="5467" w:author="Liezyl Liton" w:date="2017-08-21T18:42:00Z"/>
                <w:del w:id="5468" w:author="John Junico Bernados" w:date="2017-08-24T00:06:00Z"/>
                <w:rFonts w:ascii="Times New Roman" w:hAnsi="Times New Roman" w:cs="Times New Roman"/>
                <w:sz w:val="18"/>
                <w:szCs w:val="18"/>
                <w:rPrChange w:id="5469" w:author="Liezyl Liton" w:date="2017-08-21T21:47:00Z">
                  <w:rPr>
                    <w:ins w:id="5470" w:author="Liezyl Liton" w:date="2017-08-21T18:42:00Z"/>
                    <w:del w:id="5471" w:author="John Junico Bernados" w:date="2017-08-24T00:06:00Z"/>
                  </w:rPr>
                </w:rPrChange>
              </w:rPr>
              <w:pPrChange w:id="5472" w:author="Liezyl Liton" w:date="2017-08-21T21:47:00Z">
                <w:pPr>
                  <w:spacing w:after="200" w:line="276" w:lineRule="auto"/>
                </w:pPr>
              </w:pPrChange>
            </w:pPr>
            <w:ins w:id="5473" w:author="Liezyl Liton" w:date="2017-08-21T18:42:00Z">
              <w:del w:id="5474" w:author="John Junico Bernados" w:date="2017-08-24T00:06:00Z">
                <w:r w:rsidRPr="00324D5D" w:rsidDel="00E16AE2">
                  <w:rPr>
                    <w:rFonts w:ascii="Times New Roman" w:hAnsi="Times New Roman" w:cs="Times New Roman"/>
                    <w:sz w:val="18"/>
                    <w:szCs w:val="18"/>
                    <w:rPrChange w:id="5475" w:author="Liezyl Liton" w:date="2017-08-21T21:47:00Z">
                      <w:rPr>
                        <w:rFonts w:ascii="Times New Roman" w:hAnsi="Times New Roman" w:cs="Times New Roman"/>
                        <w:sz w:val="20"/>
                        <w:szCs w:val="20"/>
                      </w:rPr>
                    </w:rPrChange>
                  </w:rPr>
                  <w:delText xml:space="preserve">                     383,538 </w:delText>
                </w:r>
              </w:del>
            </w:ins>
          </w:p>
        </w:tc>
        <w:tc>
          <w:tcPr>
            <w:tcW w:w="1220" w:type="dxa"/>
            <w:noWrap/>
            <w:vAlign w:val="bottom"/>
            <w:hideMark/>
          </w:tcPr>
          <w:p w14:paraId="3B6670A2" w14:textId="01A39FF8" w:rsidR="00E16AE2" w:rsidRPr="00324D5D" w:rsidDel="00E16AE2" w:rsidRDefault="00E16AE2">
            <w:pPr>
              <w:jc w:val="right"/>
              <w:rPr>
                <w:ins w:id="5476" w:author="Liezyl Liton" w:date="2017-08-21T18:42:00Z"/>
                <w:del w:id="5477" w:author="John Junico Bernados" w:date="2017-08-24T00:06:00Z"/>
                <w:rFonts w:ascii="Times New Roman" w:hAnsi="Times New Roman" w:cs="Times New Roman"/>
                <w:sz w:val="18"/>
                <w:szCs w:val="18"/>
                <w:rPrChange w:id="5478" w:author="Liezyl Liton" w:date="2017-08-21T21:47:00Z">
                  <w:rPr>
                    <w:ins w:id="5479" w:author="Liezyl Liton" w:date="2017-08-21T18:42:00Z"/>
                    <w:del w:id="5480" w:author="John Junico Bernados" w:date="2017-08-24T00:06:00Z"/>
                  </w:rPr>
                </w:rPrChange>
              </w:rPr>
              <w:pPrChange w:id="5481" w:author="Liezyl Liton" w:date="2017-08-21T21:47:00Z">
                <w:pPr>
                  <w:spacing w:after="200" w:line="276" w:lineRule="auto"/>
                </w:pPr>
              </w:pPrChange>
            </w:pPr>
            <w:ins w:id="5482" w:author="Liezyl Liton" w:date="2017-08-21T18:42:00Z">
              <w:del w:id="5483" w:author="John Junico Bernados" w:date="2017-08-24T00:06:00Z">
                <w:r w:rsidRPr="00324D5D" w:rsidDel="00E16AE2">
                  <w:rPr>
                    <w:rFonts w:ascii="Times New Roman" w:hAnsi="Times New Roman" w:cs="Times New Roman"/>
                    <w:sz w:val="18"/>
                    <w:szCs w:val="18"/>
                    <w:rPrChange w:id="5484" w:author="Liezyl Liton" w:date="2017-08-21T21:47:00Z">
                      <w:rPr/>
                    </w:rPrChange>
                  </w:rPr>
                  <w:delText xml:space="preserve">                   383,537 </w:delText>
                </w:r>
              </w:del>
            </w:ins>
          </w:p>
        </w:tc>
        <w:tc>
          <w:tcPr>
            <w:tcW w:w="1253" w:type="dxa"/>
            <w:noWrap/>
            <w:vAlign w:val="bottom"/>
            <w:hideMark/>
          </w:tcPr>
          <w:p w14:paraId="63FBBD95" w14:textId="3980BF8B" w:rsidR="00E16AE2" w:rsidRPr="00324D5D" w:rsidDel="00E16AE2" w:rsidRDefault="00E16AE2">
            <w:pPr>
              <w:jc w:val="right"/>
              <w:rPr>
                <w:ins w:id="5485" w:author="Liezyl Liton" w:date="2017-08-21T18:42:00Z"/>
                <w:del w:id="5486" w:author="John Junico Bernados" w:date="2017-08-24T00:06:00Z"/>
                <w:rFonts w:ascii="Times New Roman" w:hAnsi="Times New Roman" w:cs="Times New Roman"/>
                <w:sz w:val="18"/>
                <w:szCs w:val="18"/>
                <w:rPrChange w:id="5487" w:author="Liezyl Liton" w:date="2017-08-21T21:47:00Z">
                  <w:rPr>
                    <w:ins w:id="5488" w:author="Liezyl Liton" w:date="2017-08-21T18:42:00Z"/>
                    <w:del w:id="5489" w:author="John Junico Bernados" w:date="2017-08-24T00:06:00Z"/>
                  </w:rPr>
                </w:rPrChange>
              </w:rPr>
              <w:pPrChange w:id="5490" w:author="Liezyl Liton" w:date="2017-08-21T21:47:00Z">
                <w:pPr>
                  <w:spacing w:after="200" w:line="276" w:lineRule="auto"/>
                </w:pPr>
              </w:pPrChange>
            </w:pPr>
            <w:ins w:id="5491" w:author="Liezyl Liton" w:date="2017-08-21T18:42:00Z">
              <w:del w:id="5492" w:author="John Junico Bernados" w:date="2017-08-24T00:06:00Z">
                <w:r w:rsidRPr="00324D5D" w:rsidDel="00E16AE2">
                  <w:rPr>
                    <w:rFonts w:ascii="Times New Roman" w:hAnsi="Times New Roman" w:cs="Times New Roman"/>
                    <w:sz w:val="18"/>
                    <w:szCs w:val="18"/>
                    <w:rPrChange w:id="5493" w:author="Liezyl Liton" w:date="2017-08-21T21:47:00Z">
                      <w:rPr/>
                    </w:rPrChange>
                  </w:rPr>
                  <w:delText xml:space="preserve">                             78,250 </w:delText>
                </w:r>
              </w:del>
            </w:ins>
          </w:p>
        </w:tc>
        <w:tc>
          <w:tcPr>
            <w:tcW w:w="1260" w:type="dxa"/>
            <w:noWrap/>
            <w:vAlign w:val="bottom"/>
            <w:hideMark/>
          </w:tcPr>
          <w:p w14:paraId="4BA4E8F3" w14:textId="5F32FC60" w:rsidR="00E16AE2" w:rsidRPr="00324D5D" w:rsidDel="00E16AE2" w:rsidRDefault="00E16AE2">
            <w:pPr>
              <w:jc w:val="right"/>
              <w:rPr>
                <w:ins w:id="5494" w:author="Liezyl Liton" w:date="2017-08-21T18:42:00Z"/>
                <w:del w:id="5495" w:author="John Junico Bernados" w:date="2017-08-24T00:06:00Z"/>
                <w:rFonts w:ascii="Times New Roman" w:hAnsi="Times New Roman" w:cs="Times New Roman"/>
                <w:sz w:val="18"/>
                <w:szCs w:val="18"/>
                <w:rPrChange w:id="5496" w:author="Liezyl Liton" w:date="2017-08-21T21:47:00Z">
                  <w:rPr>
                    <w:ins w:id="5497" w:author="Liezyl Liton" w:date="2017-08-21T18:42:00Z"/>
                    <w:del w:id="5498" w:author="John Junico Bernados" w:date="2017-08-24T00:06:00Z"/>
                  </w:rPr>
                </w:rPrChange>
              </w:rPr>
              <w:pPrChange w:id="5499" w:author="Liezyl Liton" w:date="2017-08-21T21:47:00Z">
                <w:pPr>
                  <w:spacing w:after="200" w:line="276" w:lineRule="auto"/>
                </w:pPr>
              </w:pPrChange>
            </w:pPr>
            <w:ins w:id="5500" w:author="Liezyl Liton" w:date="2017-08-21T18:42:00Z">
              <w:del w:id="5501" w:author="John Junico Bernados" w:date="2017-08-24T00:06:00Z">
                <w:r w:rsidRPr="00324D5D" w:rsidDel="00E16AE2">
                  <w:rPr>
                    <w:rFonts w:ascii="Times New Roman" w:hAnsi="Times New Roman" w:cs="Times New Roman"/>
                    <w:sz w:val="18"/>
                    <w:szCs w:val="18"/>
                    <w:rPrChange w:id="5502" w:author="Liezyl Liton" w:date="2017-08-21T21:47:00Z">
                      <w:rPr/>
                    </w:rPrChange>
                  </w:rPr>
                  <w:delText xml:space="preserve">                305,287 </w:delText>
                </w:r>
              </w:del>
            </w:ins>
          </w:p>
        </w:tc>
        <w:tc>
          <w:tcPr>
            <w:tcW w:w="1609" w:type="dxa"/>
            <w:noWrap/>
            <w:vAlign w:val="bottom"/>
            <w:hideMark/>
          </w:tcPr>
          <w:p w14:paraId="10899ABB" w14:textId="410E5B71" w:rsidR="00E16AE2" w:rsidRPr="00324D5D" w:rsidDel="00E16AE2" w:rsidRDefault="00E16AE2">
            <w:pPr>
              <w:jc w:val="right"/>
              <w:rPr>
                <w:ins w:id="5503" w:author="Liezyl Liton" w:date="2017-08-21T18:42:00Z"/>
                <w:del w:id="5504" w:author="John Junico Bernados" w:date="2017-08-24T00:06:00Z"/>
                <w:rFonts w:ascii="Times New Roman" w:hAnsi="Times New Roman" w:cs="Times New Roman"/>
                <w:sz w:val="18"/>
                <w:szCs w:val="18"/>
                <w:rPrChange w:id="5505" w:author="Liezyl Liton" w:date="2017-08-21T21:47:00Z">
                  <w:rPr>
                    <w:ins w:id="5506" w:author="Liezyl Liton" w:date="2017-08-21T18:42:00Z"/>
                    <w:del w:id="5507" w:author="John Junico Bernados" w:date="2017-08-24T00:06:00Z"/>
                  </w:rPr>
                </w:rPrChange>
              </w:rPr>
              <w:pPrChange w:id="5508" w:author="Liezyl Liton" w:date="2017-08-21T21:47:00Z">
                <w:pPr>
                  <w:spacing w:after="200" w:line="276" w:lineRule="auto"/>
                </w:pPr>
              </w:pPrChange>
            </w:pPr>
            <w:ins w:id="5509" w:author="Liezyl Liton" w:date="2017-08-21T18:42:00Z">
              <w:del w:id="5510" w:author="John Junico Bernados" w:date="2017-08-24T00:06:00Z">
                <w:r w:rsidRPr="00324D5D" w:rsidDel="00E16AE2">
                  <w:rPr>
                    <w:rFonts w:ascii="Times New Roman" w:hAnsi="Times New Roman" w:cs="Times New Roman"/>
                    <w:sz w:val="18"/>
                    <w:szCs w:val="18"/>
                    <w:rPrChange w:id="5511" w:author="Liezyl Liton" w:date="2017-08-21T21:47:00Z">
                      <w:rPr/>
                    </w:rPrChange>
                  </w:rPr>
                  <w:delText xml:space="preserve">                                  383,537 </w:delText>
                </w:r>
              </w:del>
            </w:ins>
          </w:p>
        </w:tc>
      </w:tr>
      <w:tr w:rsidR="00E16AE2" w:rsidRPr="00324D5D" w:rsidDel="00E16AE2" w14:paraId="009DAB4B" w14:textId="3CA59921" w:rsidTr="00E16AE2">
        <w:trPr>
          <w:trHeight w:val="300"/>
          <w:jc w:val="center"/>
          <w:ins w:id="5512" w:author="Liezyl Liton" w:date="2017-08-21T18:42:00Z"/>
          <w:del w:id="5513" w:author="John Junico Bernados" w:date="2017-08-24T00:06:00Z"/>
        </w:trPr>
        <w:tc>
          <w:tcPr>
            <w:tcW w:w="1698" w:type="dxa"/>
            <w:noWrap/>
            <w:hideMark/>
          </w:tcPr>
          <w:p w14:paraId="6DC4DF2F" w14:textId="4E1EB302" w:rsidR="00E16AE2" w:rsidRPr="00324D5D" w:rsidDel="00E16AE2" w:rsidRDefault="00E16AE2">
            <w:pPr>
              <w:rPr>
                <w:ins w:id="5514" w:author="Liezyl Liton" w:date="2017-08-21T18:42:00Z"/>
                <w:del w:id="5515" w:author="John Junico Bernados" w:date="2017-08-24T00:06:00Z"/>
                <w:rFonts w:ascii="Times New Roman" w:hAnsi="Times New Roman" w:cs="Times New Roman"/>
                <w:sz w:val="18"/>
                <w:szCs w:val="18"/>
                <w:rPrChange w:id="5516" w:author="Liezyl Liton" w:date="2017-08-21T21:47:00Z">
                  <w:rPr>
                    <w:ins w:id="5517" w:author="Liezyl Liton" w:date="2017-08-21T18:42:00Z"/>
                    <w:del w:id="5518" w:author="John Junico Bernados" w:date="2017-08-24T00:06:00Z"/>
                  </w:rPr>
                </w:rPrChange>
              </w:rPr>
              <w:pPrChange w:id="5519" w:author="Liezyl Liton" w:date="2017-08-21T21:47:00Z">
                <w:pPr>
                  <w:spacing w:after="200" w:line="276" w:lineRule="auto"/>
                </w:pPr>
              </w:pPrChange>
            </w:pPr>
            <w:ins w:id="5520" w:author="Liezyl Liton" w:date="2017-08-21T18:50:00Z">
              <w:del w:id="5521" w:author="John Junico Bernados" w:date="2017-08-24T00:06:00Z">
                <w:r w:rsidRPr="00324D5D" w:rsidDel="00E16AE2">
                  <w:rPr>
                    <w:rFonts w:ascii="Times New Roman" w:hAnsi="Times New Roman" w:cs="Times New Roman"/>
                    <w:sz w:val="18"/>
                    <w:szCs w:val="18"/>
                    <w:rPrChange w:id="5522" w:author="Liezyl Liton" w:date="2017-08-21T21:47:00Z">
                      <w:rPr/>
                    </w:rPrChange>
                  </w:rPr>
                  <w:delText>The Manila Railroad Co</w:delText>
                </w:r>
              </w:del>
            </w:ins>
            <w:ins w:id="5523" w:author="Liezyl Liton" w:date="2017-08-21T18:54:00Z">
              <w:del w:id="5524" w:author="John Junico Bernados" w:date="2017-08-24T00:06:00Z">
                <w:r w:rsidRPr="00324D5D" w:rsidDel="00E16AE2">
                  <w:rPr>
                    <w:rFonts w:ascii="Times New Roman" w:hAnsi="Times New Roman" w:cs="Times New Roman"/>
                    <w:sz w:val="18"/>
                    <w:szCs w:val="18"/>
                    <w:rPrChange w:id="5525" w:author="Liezyl Liton" w:date="2017-08-21T21:47:00Z">
                      <w:rPr/>
                    </w:rPrChange>
                  </w:rPr>
                  <w:delText>.</w:delText>
                </w:r>
              </w:del>
            </w:ins>
          </w:p>
        </w:tc>
        <w:tc>
          <w:tcPr>
            <w:tcW w:w="1218" w:type="dxa"/>
            <w:noWrap/>
            <w:vAlign w:val="bottom"/>
            <w:hideMark/>
          </w:tcPr>
          <w:p w14:paraId="34B2F613" w14:textId="70AF1B42" w:rsidR="00E16AE2" w:rsidRPr="00324D5D" w:rsidDel="00E16AE2" w:rsidRDefault="00E16AE2">
            <w:pPr>
              <w:jc w:val="right"/>
              <w:rPr>
                <w:ins w:id="5526" w:author="Liezyl Liton" w:date="2017-08-21T18:42:00Z"/>
                <w:del w:id="5527" w:author="John Junico Bernados" w:date="2017-08-24T00:06:00Z"/>
                <w:rFonts w:ascii="Times New Roman" w:hAnsi="Times New Roman" w:cs="Times New Roman"/>
                <w:sz w:val="18"/>
                <w:szCs w:val="18"/>
                <w:rPrChange w:id="5528" w:author="Liezyl Liton" w:date="2017-08-21T21:47:00Z">
                  <w:rPr>
                    <w:ins w:id="5529" w:author="Liezyl Liton" w:date="2017-08-21T18:42:00Z"/>
                    <w:del w:id="5530" w:author="John Junico Bernados" w:date="2017-08-24T00:06:00Z"/>
                  </w:rPr>
                </w:rPrChange>
              </w:rPr>
              <w:pPrChange w:id="5531" w:author="Liezyl Liton" w:date="2017-08-21T21:47:00Z">
                <w:pPr>
                  <w:spacing w:after="200" w:line="276" w:lineRule="auto"/>
                </w:pPr>
              </w:pPrChange>
            </w:pPr>
            <w:ins w:id="5532" w:author="Liezyl Liton" w:date="2017-08-21T18:42:00Z">
              <w:del w:id="5533" w:author="John Junico Bernados" w:date="2017-08-24T00:06:00Z">
                <w:r w:rsidRPr="00324D5D" w:rsidDel="00E16AE2">
                  <w:rPr>
                    <w:rFonts w:ascii="Times New Roman" w:hAnsi="Times New Roman" w:cs="Times New Roman"/>
                    <w:sz w:val="18"/>
                    <w:szCs w:val="18"/>
                    <w:rPrChange w:id="5534" w:author="Liezyl Liton" w:date="2017-08-21T21:47:00Z">
                      <w:rPr>
                        <w:rFonts w:ascii="Times New Roman" w:hAnsi="Times New Roman" w:cs="Times New Roman"/>
                        <w:sz w:val="20"/>
                        <w:szCs w:val="20"/>
                      </w:rPr>
                    </w:rPrChange>
                  </w:rPr>
                  <w:delText xml:space="preserve">                  1,299,168 </w:delText>
                </w:r>
              </w:del>
            </w:ins>
          </w:p>
        </w:tc>
        <w:tc>
          <w:tcPr>
            <w:tcW w:w="1220" w:type="dxa"/>
            <w:noWrap/>
            <w:vAlign w:val="bottom"/>
            <w:hideMark/>
          </w:tcPr>
          <w:p w14:paraId="5097153D" w14:textId="401957BB" w:rsidR="00E16AE2" w:rsidRPr="00324D5D" w:rsidDel="00E16AE2" w:rsidRDefault="00E16AE2">
            <w:pPr>
              <w:jc w:val="right"/>
              <w:rPr>
                <w:ins w:id="5535" w:author="Liezyl Liton" w:date="2017-08-21T18:42:00Z"/>
                <w:del w:id="5536" w:author="John Junico Bernados" w:date="2017-08-24T00:06:00Z"/>
                <w:rFonts w:ascii="Times New Roman" w:hAnsi="Times New Roman" w:cs="Times New Roman"/>
                <w:sz w:val="18"/>
                <w:szCs w:val="18"/>
                <w:rPrChange w:id="5537" w:author="Liezyl Liton" w:date="2017-08-21T21:47:00Z">
                  <w:rPr>
                    <w:ins w:id="5538" w:author="Liezyl Liton" w:date="2017-08-21T18:42:00Z"/>
                    <w:del w:id="5539" w:author="John Junico Bernados" w:date="2017-08-24T00:06:00Z"/>
                  </w:rPr>
                </w:rPrChange>
              </w:rPr>
              <w:pPrChange w:id="5540" w:author="Liezyl Liton" w:date="2017-08-21T21:47:00Z">
                <w:pPr>
                  <w:spacing w:after="200" w:line="276" w:lineRule="auto"/>
                </w:pPr>
              </w:pPrChange>
            </w:pPr>
            <w:ins w:id="5541" w:author="Liezyl Liton" w:date="2017-08-21T18:42:00Z">
              <w:del w:id="5542" w:author="John Junico Bernados" w:date="2017-08-24T00:06:00Z">
                <w:r w:rsidRPr="00324D5D" w:rsidDel="00E16AE2">
                  <w:rPr>
                    <w:rFonts w:ascii="Times New Roman" w:hAnsi="Times New Roman" w:cs="Times New Roman"/>
                    <w:sz w:val="18"/>
                    <w:szCs w:val="18"/>
                    <w:rPrChange w:id="5543" w:author="Liezyl Liton" w:date="2017-08-21T21:47:00Z">
                      <w:rPr/>
                    </w:rPrChange>
                  </w:rPr>
                  <w:delText xml:space="preserve">                1,299,588 </w:delText>
                </w:r>
              </w:del>
            </w:ins>
          </w:p>
        </w:tc>
        <w:tc>
          <w:tcPr>
            <w:tcW w:w="1253" w:type="dxa"/>
            <w:noWrap/>
            <w:vAlign w:val="bottom"/>
            <w:hideMark/>
          </w:tcPr>
          <w:p w14:paraId="4F1692EF" w14:textId="27476CD6" w:rsidR="00E16AE2" w:rsidRPr="00324D5D" w:rsidDel="00E16AE2" w:rsidRDefault="00E16AE2">
            <w:pPr>
              <w:jc w:val="right"/>
              <w:rPr>
                <w:ins w:id="5544" w:author="Liezyl Liton" w:date="2017-08-21T18:42:00Z"/>
                <w:del w:id="5545" w:author="John Junico Bernados" w:date="2017-08-24T00:06:00Z"/>
                <w:rFonts w:ascii="Times New Roman" w:hAnsi="Times New Roman" w:cs="Times New Roman"/>
                <w:sz w:val="18"/>
                <w:szCs w:val="18"/>
                <w:rPrChange w:id="5546" w:author="Liezyl Liton" w:date="2017-08-21T21:47:00Z">
                  <w:rPr>
                    <w:ins w:id="5547" w:author="Liezyl Liton" w:date="2017-08-21T18:42:00Z"/>
                    <w:del w:id="5548" w:author="John Junico Bernados" w:date="2017-08-24T00:06:00Z"/>
                  </w:rPr>
                </w:rPrChange>
              </w:rPr>
              <w:pPrChange w:id="5549" w:author="Liezyl Liton" w:date="2017-08-21T21:47:00Z">
                <w:pPr>
                  <w:spacing w:after="200" w:line="276" w:lineRule="auto"/>
                </w:pPr>
              </w:pPrChange>
            </w:pPr>
            <w:ins w:id="5550" w:author="Liezyl Liton" w:date="2017-08-21T18:42:00Z">
              <w:del w:id="5551" w:author="John Junico Bernados" w:date="2017-08-24T00:06:00Z">
                <w:r w:rsidRPr="00324D5D" w:rsidDel="00E16AE2">
                  <w:rPr>
                    <w:rFonts w:ascii="Times New Roman" w:hAnsi="Times New Roman" w:cs="Times New Roman"/>
                    <w:sz w:val="18"/>
                    <w:szCs w:val="18"/>
                    <w:rPrChange w:id="5552" w:author="Liezyl Liton" w:date="2017-08-21T21:47:00Z">
                      <w:rPr/>
                    </w:rPrChange>
                  </w:rPr>
                  <w:delText xml:space="preserve">                           533,069</w:delText>
                </w:r>
              </w:del>
            </w:ins>
          </w:p>
        </w:tc>
        <w:tc>
          <w:tcPr>
            <w:tcW w:w="1260" w:type="dxa"/>
            <w:noWrap/>
            <w:vAlign w:val="bottom"/>
            <w:hideMark/>
          </w:tcPr>
          <w:p w14:paraId="300FC97F" w14:textId="4B2930AC" w:rsidR="00E16AE2" w:rsidRPr="00324D5D" w:rsidDel="00E16AE2" w:rsidRDefault="00E16AE2">
            <w:pPr>
              <w:jc w:val="right"/>
              <w:rPr>
                <w:ins w:id="5553" w:author="Liezyl Liton" w:date="2017-08-21T18:42:00Z"/>
                <w:del w:id="5554" w:author="John Junico Bernados" w:date="2017-08-24T00:06:00Z"/>
                <w:rFonts w:ascii="Times New Roman" w:hAnsi="Times New Roman" w:cs="Times New Roman"/>
                <w:sz w:val="18"/>
                <w:szCs w:val="18"/>
                <w:rPrChange w:id="5555" w:author="Liezyl Liton" w:date="2017-08-21T21:47:00Z">
                  <w:rPr>
                    <w:ins w:id="5556" w:author="Liezyl Liton" w:date="2017-08-21T18:42:00Z"/>
                    <w:del w:id="5557" w:author="John Junico Bernados" w:date="2017-08-24T00:06:00Z"/>
                  </w:rPr>
                </w:rPrChange>
              </w:rPr>
              <w:pPrChange w:id="5558" w:author="Liezyl Liton" w:date="2017-08-21T21:47:00Z">
                <w:pPr>
                  <w:spacing w:after="200" w:line="276" w:lineRule="auto"/>
                </w:pPr>
              </w:pPrChange>
            </w:pPr>
            <w:ins w:id="5559" w:author="Liezyl Liton" w:date="2017-08-21T18:42:00Z">
              <w:del w:id="5560" w:author="John Junico Bernados" w:date="2017-08-24T00:06:00Z">
                <w:r w:rsidRPr="00324D5D" w:rsidDel="00E16AE2">
                  <w:rPr>
                    <w:rFonts w:ascii="Times New Roman" w:hAnsi="Times New Roman" w:cs="Times New Roman"/>
                    <w:sz w:val="18"/>
                    <w:szCs w:val="18"/>
                    <w:rPrChange w:id="5561" w:author="Liezyl Liton" w:date="2017-08-21T21:47:00Z">
                      <w:rPr>
                        <w:rFonts w:ascii="Times New Roman" w:hAnsi="Times New Roman" w:cs="Times New Roman"/>
                        <w:sz w:val="20"/>
                        <w:szCs w:val="20"/>
                      </w:rPr>
                    </w:rPrChange>
                  </w:rPr>
                  <w:delText xml:space="preserve">                747,322 </w:delText>
                </w:r>
              </w:del>
            </w:ins>
          </w:p>
        </w:tc>
        <w:tc>
          <w:tcPr>
            <w:tcW w:w="1609" w:type="dxa"/>
            <w:noWrap/>
            <w:vAlign w:val="bottom"/>
            <w:hideMark/>
          </w:tcPr>
          <w:p w14:paraId="68B1CB7A" w14:textId="453FD39A" w:rsidR="00E16AE2" w:rsidRPr="00324D5D" w:rsidDel="00E16AE2" w:rsidRDefault="00E16AE2">
            <w:pPr>
              <w:jc w:val="right"/>
              <w:rPr>
                <w:ins w:id="5562" w:author="Liezyl Liton" w:date="2017-08-21T18:42:00Z"/>
                <w:del w:id="5563" w:author="John Junico Bernados" w:date="2017-08-24T00:06:00Z"/>
                <w:rFonts w:ascii="Times New Roman" w:hAnsi="Times New Roman" w:cs="Times New Roman"/>
                <w:sz w:val="18"/>
                <w:szCs w:val="18"/>
                <w:rPrChange w:id="5564" w:author="Liezyl Liton" w:date="2017-08-21T21:47:00Z">
                  <w:rPr>
                    <w:ins w:id="5565" w:author="Liezyl Liton" w:date="2017-08-21T18:42:00Z"/>
                    <w:del w:id="5566" w:author="John Junico Bernados" w:date="2017-08-24T00:06:00Z"/>
                  </w:rPr>
                </w:rPrChange>
              </w:rPr>
              <w:pPrChange w:id="5567" w:author="Liezyl Liton" w:date="2017-08-21T21:47:00Z">
                <w:pPr>
                  <w:spacing w:after="200" w:line="276" w:lineRule="auto"/>
                </w:pPr>
              </w:pPrChange>
            </w:pPr>
            <w:ins w:id="5568" w:author="Liezyl Liton" w:date="2017-08-21T18:42:00Z">
              <w:del w:id="5569" w:author="John Junico Bernados" w:date="2017-08-24T00:06:00Z">
                <w:r w:rsidRPr="00324D5D" w:rsidDel="00E16AE2">
                  <w:rPr>
                    <w:rFonts w:ascii="Times New Roman" w:hAnsi="Times New Roman" w:cs="Times New Roman"/>
                    <w:sz w:val="18"/>
                    <w:szCs w:val="18"/>
                    <w:rPrChange w:id="5570" w:author="Liezyl Liton" w:date="2017-08-21T21:47:00Z">
                      <w:rPr/>
                    </w:rPrChange>
                  </w:rPr>
                  <w:delText xml:space="preserve">                               1,278,133 </w:delText>
                </w:r>
              </w:del>
            </w:ins>
          </w:p>
        </w:tc>
      </w:tr>
      <w:tr w:rsidR="00E16AE2" w:rsidRPr="00324D5D" w:rsidDel="00E16AE2" w14:paraId="44972040" w14:textId="31CAD696" w:rsidTr="00E16AE2">
        <w:trPr>
          <w:trHeight w:val="315"/>
          <w:jc w:val="center"/>
          <w:ins w:id="5571" w:author="Liezyl Liton" w:date="2017-08-21T18:53:00Z"/>
          <w:del w:id="5572" w:author="John Junico Bernados" w:date="2017-08-24T00:06:00Z"/>
        </w:trPr>
        <w:tc>
          <w:tcPr>
            <w:tcW w:w="1698" w:type="dxa"/>
            <w:noWrap/>
            <w:hideMark/>
          </w:tcPr>
          <w:p w14:paraId="25CB31EF" w14:textId="7C0268D4" w:rsidR="00E16AE2" w:rsidRPr="00324D5D" w:rsidDel="00E16AE2" w:rsidRDefault="00E16AE2">
            <w:pPr>
              <w:jc w:val="right"/>
              <w:rPr>
                <w:ins w:id="5573" w:author="Liezyl Liton" w:date="2017-08-21T18:53:00Z"/>
                <w:del w:id="5574" w:author="John Junico Bernados" w:date="2017-08-24T00:06:00Z"/>
                <w:rFonts w:ascii="Times New Roman" w:hAnsi="Times New Roman" w:cs="Times New Roman"/>
                <w:b/>
                <w:sz w:val="18"/>
                <w:szCs w:val="18"/>
                <w:rPrChange w:id="5575" w:author="Liezyl Liton" w:date="2017-08-21T21:47:00Z">
                  <w:rPr>
                    <w:ins w:id="5576" w:author="Liezyl Liton" w:date="2017-08-21T18:53:00Z"/>
                    <w:del w:id="5577" w:author="John Junico Bernados" w:date="2017-08-24T00:06:00Z"/>
                  </w:rPr>
                </w:rPrChange>
              </w:rPr>
              <w:pPrChange w:id="5578" w:author="Liezyl Liton" w:date="2017-08-21T21:47:00Z">
                <w:pPr>
                  <w:spacing w:after="200" w:line="276" w:lineRule="auto"/>
                </w:pPr>
              </w:pPrChange>
            </w:pPr>
            <w:ins w:id="5579" w:author="Liezyl Liton" w:date="2017-08-21T18:53:00Z">
              <w:del w:id="5580" w:author="John Junico Bernados" w:date="2017-08-24T00:06:00Z">
                <w:r w:rsidRPr="00324D5D" w:rsidDel="00E16AE2">
                  <w:rPr>
                    <w:rFonts w:ascii="Times New Roman" w:hAnsi="Times New Roman" w:cs="Times New Roman"/>
                    <w:b/>
                    <w:sz w:val="18"/>
                    <w:szCs w:val="18"/>
                    <w:rPrChange w:id="5581" w:author="Liezyl Liton" w:date="2017-08-21T21:47:00Z">
                      <w:rPr/>
                    </w:rPrChange>
                  </w:rPr>
                  <w:delText>Total</w:delText>
                </w:r>
              </w:del>
            </w:ins>
          </w:p>
        </w:tc>
        <w:tc>
          <w:tcPr>
            <w:tcW w:w="1218" w:type="dxa"/>
            <w:noWrap/>
            <w:vAlign w:val="bottom"/>
            <w:hideMark/>
          </w:tcPr>
          <w:p w14:paraId="7F475FFB" w14:textId="777EA664" w:rsidR="00E16AE2" w:rsidRPr="00324D5D" w:rsidDel="00E16AE2" w:rsidRDefault="00E16AE2">
            <w:pPr>
              <w:jc w:val="right"/>
              <w:rPr>
                <w:ins w:id="5582" w:author="Liezyl Liton" w:date="2017-08-21T18:53:00Z"/>
                <w:del w:id="5583" w:author="John Junico Bernados" w:date="2017-08-24T00:06:00Z"/>
                <w:rFonts w:ascii="Times New Roman" w:hAnsi="Times New Roman" w:cs="Times New Roman"/>
                <w:sz w:val="18"/>
                <w:szCs w:val="18"/>
                <w:rPrChange w:id="5584" w:author="Liezyl Liton" w:date="2017-08-21T21:47:00Z">
                  <w:rPr>
                    <w:ins w:id="5585" w:author="Liezyl Liton" w:date="2017-08-21T18:53:00Z"/>
                    <w:del w:id="5586" w:author="John Junico Bernados" w:date="2017-08-24T00:06:00Z"/>
                  </w:rPr>
                </w:rPrChange>
              </w:rPr>
              <w:pPrChange w:id="5587" w:author="Liezyl Liton" w:date="2017-08-21T21:47:00Z">
                <w:pPr>
                  <w:spacing w:after="200" w:line="276" w:lineRule="auto"/>
                </w:pPr>
              </w:pPrChange>
            </w:pPr>
            <w:ins w:id="5588" w:author="Liezyl Liton" w:date="2017-08-21T18:54:00Z">
              <w:del w:id="5589" w:author="John Junico Bernados" w:date="2017-08-24T00:06:00Z">
                <w:r w:rsidDel="00E16AE2">
                  <w:rPr>
                    <w:rFonts w:ascii="Times New Roman" w:hAnsi="Times New Roman" w:cs="Times New Roman"/>
                    <w:b/>
                    <w:sz w:val="18"/>
                    <w:szCs w:val="18"/>
                  </w:rPr>
                  <w:delText>1,772,328</w:delText>
                </w:r>
                <w:r w:rsidRPr="00324D5D" w:rsidDel="00E16AE2">
                  <w:rPr>
                    <w:rFonts w:ascii="Times New Roman" w:hAnsi="Times New Roman" w:cs="Times New Roman"/>
                    <w:b/>
                    <w:sz w:val="18"/>
                    <w:szCs w:val="18"/>
                    <w:rPrChange w:id="5590" w:author="Liezyl Liton" w:date="2017-08-21T21:47:00Z">
                      <w:rPr>
                        <w:b/>
                      </w:rPr>
                    </w:rPrChange>
                  </w:rPr>
                  <w:delText>.00</w:delText>
                </w:r>
              </w:del>
            </w:ins>
          </w:p>
        </w:tc>
        <w:tc>
          <w:tcPr>
            <w:tcW w:w="1220" w:type="dxa"/>
            <w:noWrap/>
            <w:vAlign w:val="bottom"/>
            <w:hideMark/>
          </w:tcPr>
          <w:p w14:paraId="703A2F4B" w14:textId="0C94D737" w:rsidR="00E16AE2" w:rsidRPr="00324D5D" w:rsidDel="00E16AE2" w:rsidRDefault="00E16AE2">
            <w:pPr>
              <w:jc w:val="right"/>
              <w:rPr>
                <w:ins w:id="5591" w:author="Liezyl Liton" w:date="2017-08-21T18:53:00Z"/>
                <w:del w:id="5592" w:author="John Junico Bernados" w:date="2017-08-24T00:06:00Z"/>
                <w:rFonts w:ascii="Times New Roman" w:hAnsi="Times New Roman" w:cs="Times New Roman"/>
                <w:sz w:val="18"/>
                <w:szCs w:val="18"/>
                <w:rPrChange w:id="5593" w:author="Liezyl Liton" w:date="2017-08-21T21:47:00Z">
                  <w:rPr>
                    <w:ins w:id="5594" w:author="Liezyl Liton" w:date="2017-08-21T18:53:00Z"/>
                    <w:del w:id="5595" w:author="John Junico Bernados" w:date="2017-08-24T00:06:00Z"/>
                  </w:rPr>
                </w:rPrChange>
              </w:rPr>
              <w:pPrChange w:id="5596" w:author="Liezyl Liton" w:date="2017-08-21T21:47:00Z">
                <w:pPr>
                  <w:spacing w:after="200" w:line="276" w:lineRule="auto"/>
                </w:pPr>
              </w:pPrChange>
            </w:pPr>
            <w:ins w:id="5597" w:author="Liezyl Liton" w:date="2017-08-21T18:54:00Z">
              <w:del w:id="5598" w:author="John Junico Bernados" w:date="2017-08-24T00:06:00Z">
                <w:r w:rsidDel="00E16AE2">
                  <w:rPr>
                    <w:rFonts w:ascii="Times New Roman" w:hAnsi="Times New Roman" w:cs="Times New Roman"/>
                    <w:b/>
                    <w:sz w:val="18"/>
                    <w:szCs w:val="18"/>
                  </w:rPr>
                  <w:delText>1,772,40</w:delText>
                </w:r>
                <w:r w:rsidRPr="00324D5D" w:rsidDel="00E16AE2">
                  <w:rPr>
                    <w:rFonts w:ascii="Times New Roman" w:hAnsi="Times New Roman" w:cs="Times New Roman"/>
                    <w:b/>
                    <w:sz w:val="18"/>
                    <w:szCs w:val="18"/>
                    <w:rPrChange w:id="5599" w:author="Liezyl Liton" w:date="2017-08-21T21:47:00Z">
                      <w:rPr>
                        <w:rFonts w:ascii="Times New Roman" w:hAnsi="Times New Roman" w:cs="Times New Roman"/>
                        <w:b/>
                        <w:sz w:val="20"/>
                        <w:szCs w:val="20"/>
                      </w:rPr>
                    </w:rPrChange>
                  </w:rPr>
                  <w:delText>1</w:delText>
                </w:r>
              </w:del>
            </w:ins>
          </w:p>
        </w:tc>
        <w:tc>
          <w:tcPr>
            <w:tcW w:w="1253" w:type="dxa"/>
            <w:noWrap/>
            <w:vAlign w:val="bottom"/>
            <w:hideMark/>
          </w:tcPr>
          <w:p w14:paraId="03354E0E" w14:textId="4C320A67" w:rsidR="00E16AE2" w:rsidRPr="00324D5D" w:rsidDel="00E16AE2" w:rsidRDefault="00E16AE2">
            <w:pPr>
              <w:jc w:val="right"/>
              <w:rPr>
                <w:ins w:id="5600" w:author="Liezyl Liton" w:date="2017-08-21T18:53:00Z"/>
                <w:del w:id="5601" w:author="John Junico Bernados" w:date="2017-08-24T00:06:00Z"/>
                <w:rFonts w:ascii="Times New Roman" w:hAnsi="Times New Roman" w:cs="Times New Roman"/>
                <w:sz w:val="18"/>
                <w:szCs w:val="18"/>
                <w:rPrChange w:id="5602" w:author="Liezyl Liton" w:date="2017-08-21T21:47:00Z">
                  <w:rPr>
                    <w:ins w:id="5603" w:author="Liezyl Liton" w:date="2017-08-21T18:53:00Z"/>
                    <w:del w:id="5604" w:author="John Junico Bernados" w:date="2017-08-24T00:06:00Z"/>
                  </w:rPr>
                </w:rPrChange>
              </w:rPr>
              <w:pPrChange w:id="5605" w:author="Liezyl Liton" w:date="2017-08-21T21:47:00Z">
                <w:pPr>
                  <w:spacing w:after="200" w:line="276" w:lineRule="auto"/>
                </w:pPr>
              </w:pPrChange>
            </w:pPr>
            <w:ins w:id="5606" w:author="Liezyl Liton" w:date="2017-08-21T18:54:00Z">
              <w:del w:id="5607" w:author="John Junico Bernados" w:date="2017-08-24T00:06:00Z">
                <w:r w:rsidDel="00E16AE2">
                  <w:rPr>
                    <w:rFonts w:ascii="Times New Roman" w:hAnsi="Times New Roman" w:cs="Times New Roman"/>
                    <w:b/>
                    <w:sz w:val="18"/>
                    <w:szCs w:val="18"/>
                  </w:rPr>
                  <w:delText>611</w:delText>
                </w:r>
                <w:r w:rsidRPr="00324D5D" w:rsidDel="00E16AE2">
                  <w:rPr>
                    <w:rFonts w:ascii="Times New Roman" w:hAnsi="Times New Roman" w:cs="Times New Roman"/>
                    <w:b/>
                    <w:sz w:val="18"/>
                    <w:szCs w:val="18"/>
                    <w:rPrChange w:id="5608" w:author="Liezyl Liton" w:date="2017-08-21T21:47:00Z">
                      <w:rPr>
                        <w:rFonts w:ascii="Times New Roman" w:hAnsi="Times New Roman" w:cs="Times New Roman"/>
                        <w:b/>
                        <w:sz w:val="20"/>
                        <w:szCs w:val="20"/>
                      </w:rPr>
                    </w:rPrChange>
                  </w:rPr>
                  <w:delText>,</w:delText>
                </w:r>
                <w:r w:rsidDel="00E16AE2">
                  <w:rPr>
                    <w:rFonts w:ascii="Times New Roman" w:hAnsi="Times New Roman" w:cs="Times New Roman"/>
                    <w:b/>
                    <w:sz w:val="18"/>
                    <w:szCs w:val="18"/>
                  </w:rPr>
                  <w:delText>696</w:delText>
                </w:r>
              </w:del>
            </w:ins>
          </w:p>
        </w:tc>
        <w:tc>
          <w:tcPr>
            <w:tcW w:w="1260" w:type="dxa"/>
            <w:noWrap/>
            <w:vAlign w:val="bottom"/>
            <w:hideMark/>
          </w:tcPr>
          <w:p w14:paraId="2F0021AA" w14:textId="0F40ACC7" w:rsidR="00E16AE2" w:rsidRPr="00324D5D" w:rsidDel="00E16AE2" w:rsidRDefault="00E16AE2">
            <w:pPr>
              <w:jc w:val="right"/>
              <w:rPr>
                <w:ins w:id="5609" w:author="Liezyl Liton" w:date="2017-08-21T18:53:00Z"/>
                <w:del w:id="5610" w:author="John Junico Bernados" w:date="2017-08-24T00:06:00Z"/>
                <w:rFonts w:ascii="Times New Roman" w:hAnsi="Times New Roman" w:cs="Times New Roman"/>
                <w:sz w:val="18"/>
                <w:szCs w:val="18"/>
                <w:rPrChange w:id="5611" w:author="Liezyl Liton" w:date="2017-08-21T21:47:00Z">
                  <w:rPr>
                    <w:ins w:id="5612" w:author="Liezyl Liton" w:date="2017-08-21T18:53:00Z"/>
                    <w:del w:id="5613" w:author="John Junico Bernados" w:date="2017-08-24T00:06:00Z"/>
                  </w:rPr>
                </w:rPrChange>
              </w:rPr>
              <w:pPrChange w:id="5614" w:author="Liezyl Liton" w:date="2017-08-21T21:47:00Z">
                <w:pPr>
                  <w:spacing w:after="200" w:line="276" w:lineRule="auto"/>
                </w:pPr>
              </w:pPrChange>
            </w:pPr>
            <w:ins w:id="5615" w:author="Liezyl Liton" w:date="2017-08-21T18:54:00Z">
              <w:del w:id="5616" w:author="John Junico Bernados" w:date="2017-08-24T00:06:00Z">
                <w:r w:rsidDel="00E16AE2">
                  <w:rPr>
                    <w:rFonts w:ascii="Times New Roman" w:hAnsi="Times New Roman" w:cs="Times New Roman"/>
                    <w:b/>
                    <w:sz w:val="18"/>
                    <w:szCs w:val="18"/>
                  </w:rPr>
                  <w:delText>1,141</w:delText>
                </w:r>
                <w:r w:rsidRPr="00324D5D" w:rsidDel="00E16AE2">
                  <w:rPr>
                    <w:rFonts w:ascii="Times New Roman" w:hAnsi="Times New Roman" w:cs="Times New Roman"/>
                    <w:b/>
                    <w:sz w:val="18"/>
                    <w:szCs w:val="18"/>
                    <w:rPrChange w:id="5617" w:author="Liezyl Liton" w:date="2017-08-21T21:47:00Z">
                      <w:rPr>
                        <w:b/>
                      </w:rPr>
                    </w:rPrChange>
                  </w:rPr>
                  <w:delText>,</w:delText>
                </w:r>
                <w:r w:rsidDel="00E16AE2">
                  <w:rPr>
                    <w:rFonts w:ascii="Times New Roman" w:hAnsi="Times New Roman" w:cs="Times New Roman"/>
                    <w:b/>
                    <w:sz w:val="18"/>
                    <w:szCs w:val="18"/>
                  </w:rPr>
                  <w:delText>854</w:delText>
                </w:r>
              </w:del>
            </w:ins>
          </w:p>
        </w:tc>
        <w:tc>
          <w:tcPr>
            <w:tcW w:w="1609" w:type="dxa"/>
            <w:noWrap/>
            <w:vAlign w:val="bottom"/>
            <w:hideMark/>
          </w:tcPr>
          <w:p w14:paraId="3318418A" w14:textId="56591015" w:rsidR="00E16AE2" w:rsidRPr="00324D5D" w:rsidDel="00E16AE2" w:rsidRDefault="00E16AE2">
            <w:pPr>
              <w:jc w:val="right"/>
              <w:rPr>
                <w:ins w:id="5618" w:author="Liezyl Liton" w:date="2017-08-21T18:53:00Z"/>
                <w:del w:id="5619" w:author="John Junico Bernados" w:date="2017-08-24T00:06:00Z"/>
                <w:rFonts w:ascii="Times New Roman" w:hAnsi="Times New Roman" w:cs="Times New Roman"/>
                <w:sz w:val="18"/>
                <w:szCs w:val="18"/>
                <w:rPrChange w:id="5620" w:author="Liezyl Liton" w:date="2017-08-21T21:47:00Z">
                  <w:rPr>
                    <w:ins w:id="5621" w:author="Liezyl Liton" w:date="2017-08-21T18:53:00Z"/>
                    <w:del w:id="5622" w:author="John Junico Bernados" w:date="2017-08-24T00:06:00Z"/>
                  </w:rPr>
                </w:rPrChange>
              </w:rPr>
              <w:pPrChange w:id="5623" w:author="Liezyl Liton" w:date="2017-08-21T21:47:00Z">
                <w:pPr>
                  <w:spacing w:after="200" w:line="276" w:lineRule="auto"/>
                </w:pPr>
              </w:pPrChange>
            </w:pPr>
            <w:ins w:id="5624" w:author="Liezyl Liton" w:date="2017-08-21T18:54:00Z">
              <w:del w:id="5625" w:author="John Junico Bernados" w:date="2017-08-24T00:06:00Z">
                <w:r w:rsidRPr="00324D5D" w:rsidDel="00E16AE2">
                  <w:rPr>
                    <w:rFonts w:ascii="Times New Roman" w:hAnsi="Times New Roman" w:cs="Times New Roman"/>
                    <w:b/>
                    <w:sz w:val="18"/>
                    <w:szCs w:val="18"/>
                    <w:rPrChange w:id="5626" w:author="Liezyl Liton" w:date="2017-08-21T21:47:00Z">
                      <w:rPr>
                        <w:b/>
                      </w:rPr>
                    </w:rPrChange>
                  </w:rPr>
                  <w:delText>1,753,</w:delText>
                </w:r>
                <w:r w:rsidDel="00E16AE2">
                  <w:rPr>
                    <w:rFonts w:ascii="Times New Roman" w:hAnsi="Times New Roman" w:cs="Times New Roman"/>
                    <w:b/>
                    <w:sz w:val="18"/>
                    <w:szCs w:val="18"/>
                  </w:rPr>
                  <w:delText>550</w:delText>
                </w:r>
              </w:del>
            </w:ins>
          </w:p>
        </w:tc>
      </w:tr>
    </w:tbl>
    <w:p w14:paraId="6D353F53" w14:textId="23B72BEE" w:rsidR="000E1C07" w:rsidRDefault="009562AA" w:rsidP="009562AA">
      <w:pPr>
        <w:spacing w:after="0" w:line="240" w:lineRule="auto"/>
        <w:rPr>
          <w:ins w:id="5627" w:author="Liezyl Liton" w:date="2017-08-21T21:48:00Z"/>
          <w:rFonts w:ascii="Times New Roman" w:hAnsi="Times New Roman" w:cs="Times New Roman"/>
          <w:i/>
          <w:sz w:val="18"/>
          <w:szCs w:val="18"/>
        </w:rPr>
        <w:pPrChange w:id="5628" w:author="Jen" w:date="2017-08-31T05:44:00Z">
          <w:pPr/>
        </w:pPrChange>
      </w:pPr>
      <w:ins w:id="5629" w:author="Jen" w:date="2017-08-31T05:44:00Z">
        <w:r>
          <w:rPr>
            <w:rFonts w:ascii="Times New Roman" w:hAnsi="Times New Roman" w:cs="Times New Roman"/>
            <w:i/>
            <w:sz w:val="18"/>
            <w:szCs w:val="18"/>
          </w:rPr>
          <w:t xml:space="preserve">        </w:t>
        </w:r>
      </w:ins>
      <w:ins w:id="5630" w:author="Liezyl Liton" w:date="2017-08-21T18:43:00Z">
        <w:r w:rsidR="00EC6079" w:rsidRPr="00617EC9">
          <w:rPr>
            <w:rFonts w:ascii="Times New Roman" w:hAnsi="Times New Roman" w:cs="Times New Roman"/>
            <w:i/>
            <w:sz w:val="18"/>
            <w:szCs w:val="18"/>
          </w:rPr>
          <w:t>Note: 1</w:t>
        </w:r>
        <w:r w:rsidR="00EA6154" w:rsidRPr="00617EC9">
          <w:rPr>
            <w:rFonts w:ascii="Times New Roman" w:hAnsi="Times New Roman" w:cs="Times New Roman"/>
            <w:i/>
            <w:sz w:val="18"/>
            <w:szCs w:val="18"/>
            <w:rPrChange w:id="5631" w:author="Liezyl Liton" w:date="2017-08-21T21:34:00Z">
              <w:rPr/>
            </w:rPrChange>
          </w:rPr>
          <w:t xml:space="preserve"> </w:t>
        </w:r>
        <w:r w:rsidR="00F927B6" w:rsidRPr="00617EC9">
          <w:rPr>
            <w:rFonts w:ascii="Times New Roman" w:hAnsi="Times New Roman" w:cs="Times New Roman"/>
            <w:i/>
            <w:sz w:val="18"/>
            <w:szCs w:val="18"/>
          </w:rPr>
          <w:t>-</w:t>
        </w:r>
        <w:r w:rsidR="00EA6154" w:rsidRPr="00617EC9">
          <w:rPr>
            <w:rFonts w:ascii="Times New Roman" w:hAnsi="Times New Roman" w:cs="Times New Roman"/>
            <w:i/>
            <w:sz w:val="18"/>
            <w:szCs w:val="18"/>
            <w:rPrChange w:id="5632" w:author="Liezyl Liton" w:date="2017-08-21T21:34:00Z">
              <w:rPr/>
            </w:rPrChange>
          </w:rPr>
          <w:t xml:space="preserve"> on-going approval of </w:t>
        </w:r>
        <w:proofErr w:type="spellStart"/>
        <w:r w:rsidR="00EA6154" w:rsidRPr="00617EC9">
          <w:rPr>
            <w:rFonts w:ascii="Times New Roman" w:hAnsi="Times New Roman" w:cs="Times New Roman"/>
            <w:i/>
            <w:sz w:val="18"/>
            <w:szCs w:val="18"/>
            <w:rPrChange w:id="5633" w:author="Liezyl Liton" w:date="2017-08-21T21:34:00Z">
              <w:rPr/>
            </w:rPrChange>
          </w:rPr>
          <w:t>Northrail</w:t>
        </w:r>
      </w:ins>
      <w:proofErr w:type="spellEnd"/>
      <w:ins w:id="5634" w:author="Liezyl Liton" w:date="2017-08-21T18:44:00Z">
        <w:r w:rsidR="008A689F" w:rsidRPr="00617EC9">
          <w:rPr>
            <w:rFonts w:ascii="Times New Roman" w:hAnsi="Times New Roman" w:cs="Times New Roman"/>
            <w:i/>
            <w:sz w:val="18"/>
            <w:szCs w:val="18"/>
          </w:rPr>
          <w:t xml:space="preserve"> </w:t>
        </w:r>
      </w:ins>
    </w:p>
    <w:p w14:paraId="152AE96D" w14:textId="451D2180" w:rsidR="000E1C07" w:rsidRDefault="000E1C07">
      <w:pPr>
        <w:spacing w:after="0" w:line="240" w:lineRule="auto"/>
        <w:rPr>
          <w:ins w:id="5635" w:author="Liezyl Liton" w:date="2017-08-21T21:48:00Z"/>
          <w:rFonts w:ascii="Times New Roman" w:hAnsi="Times New Roman" w:cs="Times New Roman"/>
          <w:i/>
          <w:sz w:val="18"/>
          <w:szCs w:val="18"/>
        </w:rPr>
        <w:pPrChange w:id="5636" w:author="Liezyl Liton" w:date="2017-08-21T21:48:00Z">
          <w:pPr>
            <w:pStyle w:val="NoSpacing"/>
            <w:ind w:firstLine="720"/>
          </w:pPr>
        </w:pPrChange>
      </w:pPr>
      <w:ins w:id="5637" w:author="Liezyl Liton" w:date="2017-08-21T21:48:00Z">
        <w:r>
          <w:rPr>
            <w:rFonts w:ascii="Times New Roman" w:hAnsi="Times New Roman" w:cs="Times New Roman"/>
            <w:i/>
            <w:sz w:val="18"/>
            <w:szCs w:val="18"/>
          </w:rPr>
          <w:t xml:space="preserve">       </w:t>
        </w:r>
      </w:ins>
      <w:ins w:id="5638" w:author="Jen" w:date="2017-08-31T05:44:00Z">
        <w:r w:rsidR="009562AA">
          <w:rPr>
            <w:rFonts w:ascii="Times New Roman" w:hAnsi="Times New Roman" w:cs="Times New Roman"/>
            <w:i/>
            <w:sz w:val="18"/>
            <w:szCs w:val="18"/>
          </w:rPr>
          <w:t xml:space="preserve">        </w:t>
        </w:r>
      </w:ins>
      <w:ins w:id="5639" w:author="Liezyl Liton" w:date="2017-08-21T19:57:00Z">
        <w:r w:rsidR="00F927B6" w:rsidRPr="00617EC9">
          <w:rPr>
            <w:rFonts w:ascii="Times New Roman" w:hAnsi="Times New Roman" w:cs="Times New Roman"/>
            <w:i/>
            <w:sz w:val="18"/>
            <w:szCs w:val="18"/>
          </w:rPr>
          <w:t xml:space="preserve">  </w:t>
        </w:r>
      </w:ins>
      <w:ins w:id="5640" w:author="Liezyl Liton" w:date="2017-08-21T18:44:00Z">
        <w:r w:rsidR="008A689F" w:rsidRPr="00617EC9">
          <w:rPr>
            <w:rFonts w:ascii="Times New Roman" w:hAnsi="Times New Roman" w:cs="Times New Roman"/>
            <w:i/>
            <w:sz w:val="18"/>
            <w:szCs w:val="18"/>
          </w:rPr>
          <w:t>2</w:t>
        </w:r>
        <w:r w:rsidR="00CE0F37" w:rsidRPr="00617EC9">
          <w:rPr>
            <w:rFonts w:ascii="Times New Roman" w:hAnsi="Times New Roman" w:cs="Times New Roman"/>
            <w:i/>
            <w:sz w:val="18"/>
            <w:szCs w:val="18"/>
            <w:rPrChange w:id="5641" w:author="Liezyl Liton" w:date="2017-08-21T21:34:00Z">
              <w:rPr>
                <w:i/>
                <w:sz w:val="18"/>
                <w:szCs w:val="18"/>
              </w:rPr>
            </w:rPrChange>
          </w:rPr>
          <w:t xml:space="preserve"> </w:t>
        </w:r>
        <w:r w:rsidR="00F927B6" w:rsidRPr="00617EC9">
          <w:rPr>
            <w:rFonts w:ascii="Times New Roman" w:hAnsi="Times New Roman" w:cs="Times New Roman"/>
            <w:i/>
            <w:sz w:val="18"/>
            <w:szCs w:val="18"/>
          </w:rPr>
          <w:t>-</w:t>
        </w:r>
        <w:r w:rsidR="00CE0F37" w:rsidRPr="00617EC9">
          <w:rPr>
            <w:rFonts w:ascii="Times New Roman" w:hAnsi="Times New Roman" w:cs="Times New Roman"/>
            <w:i/>
            <w:sz w:val="18"/>
            <w:szCs w:val="18"/>
            <w:rPrChange w:id="5642" w:author="Liezyl Liton" w:date="2017-08-21T21:34:00Z">
              <w:rPr>
                <w:i/>
                <w:sz w:val="18"/>
                <w:szCs w:val="18"/>
              </w:rPr>
            </w:rPrChange>
          </w:rPr>
          <w:t xml:space="preserve"> </w:t>
        </w:r>
        <w:proofErr w:type="gramStart"/>
        <w:r w:rsidR="00CE0F37" w:rsidRPr="00617EC9">
          <w:rPr>
            <w:rFonts w:ascii="Times New Roman" w:hAnsi="Times New Roman" w:cs="Times New Roman"/>
            <w:i/>
            <w:sz w:val="18"/>
            <w:szCs w:val="18"/>
            <w:rPrChange w:id="5643" w:author="Liezyl Liton" w:date="2017-08-21T21:34:00Z">
              <w:rPr>
                <w:i/>
                <w:sz w:val="18"/>
                <w:szCs w:val="18"/>
              </w:rPr>
            </w:rPrChange>
          </w:rPr>
          <w:t>acquired</w:t>
        </w:r>
        <w:proofErr w:type="gramEnd"/>
        <w:r w:rsidR="00CE0F37" w:rsidRPr="00617EC9">
          <w:rPr>
            <w:rFonts w:ascii="Times New Roman" w:hAnsi="Times New Roman" w:cs="Times New Roman"/>
            <w:i/>
            <w:sz w:val="18"/>
            <w:szCs w:val="18"/>
            <w:rPrChange w:id="5644" w:author="Liezyl Liton" w:date="2017-08-21T21:34:00Z">
              <w:rPr>
                <w:i/>
                <w:sz w:val="18"/>
                <w:szCs w:val="18"/>
              </w:rPr>
            </w:rPrChange>
          </w:rPr>
          <w:t xml:space="preserve"> by </w:t>
        </w:r>
        <w:proofErr w:type="spellStart"/>
        <w:r w:rsidR="00CE0F37" w:rsidRPr="00617EC9">
          <w:rPr>
            <w:rFonts w:ascii="Times New Roman" w:hAnsi="Times New Roman" w:cs="Times New Roman"/>
            <w:i/>
            <w:sz w:val="18"/>
            <w:szCs w:val="18"/>
            <w:rPrChange w:id="5645" w:author="Liezyl Liton" w:date="2017-08-21T21:34:00Z">
              <w:rPr>
                <w:i/>
                <w:sz w:val="18"/>
                <w:szCs w:val="18"/>
              </w:rPr>
            </w:rPrChange>
          </w:rPr>
          <w:t>Northrail</w:t>
        </w:r>
      </w:ins>
      <w:proofErr w:type="spellEnd"/>
    </w:p>
    <w:p w14:paraId="669D88DE" w14:textId="099B15C1" w:rsidR="000E1C07" w:rsidRDefault="000E1C07">
      <w:pPr>
        <w:spacing w:after="0" w:line="240" w:lineRule="auto"/>
        <w:rPr>
          <w:ins w:id="5646" w:author="Liezyl Liton" w:date="2017-08-21T21:48:00Z"/>
          <w:rFonts w:ascii="Times New Roman" w:hAnsi="Times New Roman" w:cs="Times New Roman"/>
          <w:i/>
          <w:sz w:val="18"/>
          <w:szCs w:val="18"/>
        </w:rPr>
        <w:pPrChange w:id="5647" w:author="Liezyl Liton" w:date="2017-08-21T21:48:00Z">
          <w:pPr>
            <w:ind w:firstLine="720"/>
          </w:pPr>
        </w:pPrChange>
      </w:pPr>
      <w:ins w:id="5648" w:author="Liezyl Liton" w:date="2017-08-21T21:48:00Z">
        <w:r>
          <w:rPr>
            <w:rFonts w:ascii="Times New Roman" w:hAnsi="Times New Roman" w:cs="Times New Roman"/>
            <w:i/>
            <w:sz w:val="18"/>
            <w:szCs w:val="18"/>
          </w:rPr>
          <w:t xml:space="preserve">        </w:t>
        </w:r>
      </w:ins>
      <w:ins w:id="5649" w:author="Jen" w:date="2017-08-31T05:44:00Z">
        <w:r w:rsidR="009562AA">
          <w:rPr>
            <w:rFonts w:ascii="Times New Roman" w:hAnsi="Times New Roman" w:cs="Times New Roman"/>
            <w:i/>
            <w:sz w:val="18"/>
            <w:szCs w:val="18"/>
          </w:rPr>
          <w:t xml:space="preserve">        </w:t>
        </w:r>
      </w:ins>
      <w:ins w:id="5650" w:author="Liezyl Liton" w:date="2017-08-21T21:48:00Z">
        <w:r>
          <w:rPr>
            <w:rFonts w:ascii="Times New Roman" w:hAnsi="Times New Roman" w:cs="Times New Roman"/>
            <w:i/>
            <w:sz w:val="18"/>
            <w:szCs w:val="18"/>
          </w:rPr>
          <w:t xml:space="preserve"> </w:t>
        </w:r>
      </w:ins>
      <w:ins w:id="5651" w:author="Liezyl Liton" w:date="2017-08-21T19:56:00Z">
        <w:r w:rsidR="0026195C" w:rsidRPr="00617EC9">
          <w:rPr>
            <w:rFonts w:ascii="Times New Roman" w:hAnsi="Times New Roman" w:cs="Times New Roman"/>
            <w:i/>
            <w:sz w:val="18"/>
            <w:szCs w:val="18"/>
          </w:rPr>
          <w:t>3</w:t>
        </w:r>
        <w:r w:rsidR="00F927B6" w:rsidRPr="00617EC9">
          <w:rPr>
            <w:rFonts w:ascii="Times New Roman" w:hAnsi="Times New Roman" w:cs="Times New Roman"/>
            <w:i/>
            <w:sz w:val="18"/>
            <w:szCs w:val="18"/>
          </w:rPr>
          <w:t xml:space="preserve"> - </w:t>
        </w:r>
      </w:ins>
      <w:ins w:id="5652" w:author="Liezyl Liton" w:date="2017-08-21T19:54:00Z">
        <w:del w:id="5653" w:author="Jen" w:date="2017-08-25T12:26:00Z">
          <w:r w:rsidR="000975BF" w:rsidRPr="00617EC9" w:rsidDel="001075CD">
            <w:rPr>
              <w:rFonts w:ascii="Times New Roman" w:hAnsi="Times New Roman" w:cs="Times New Roman"/>
              <w:i/>
              <w:sz w:val="18"/>
              <w:szCs w:val="18"/>
            </w:rPr>
            <w:delText>Development Bank of the Philippines Credit &amp; Appraisal Management (DBP CAM), 2017</w:delText>
          </w:r>
        </w:del>
      </w:ins>
      <w:proofErr w:type="gramStart"/>
      <w:ins w:id="5654" w:author="Jen" w:date="2017-08-25T12:26:00Z">
        <w:r w:rsidR="001075CD">
          <w:rPr>
            <w:rFonts w:ascii="Times New Roman" w:hAnsi="Times New Roman" w:cs="Times New Roman"/>
            <w:i/>
            <w:sz w:val="18"/>
            <w:szCs w:val="18"/>
          </w:rPr>
          <w:t>privatized</w:t>
        </w:r>
      </w:ins>
      <w:proofErr w:type="gramEnd"/>
    </w:p>
    <w:p w14:paraId="220AB1BB" w14:textId="6B0B89E5" w:rsidR="000975BF" w:rsidRPr="00617EC9" w:rsidRDefault="000E1C07">
      <w:pPr>
        <w:spacing w:after="0" w:line="240" w:lineRule="auto"/>
        <w:rPr>
          <w:ins w:id="5655" w:author="Liezyl Liton" w:date="2017-08-21T19:54:00Z"/>
          <w:rFonts w:ascii="Times New Roman" w:hAnsi="Times New Roman" w:cs="Times New Roman"/>
          <w:i/>
          <w:sz w:val="18"/>
          <w:szCs w:val="18"/>
        </w:rPr>
        <w:pPrChange w:id="5656" w:author="Liezyl Liton" w:date="2017-08-21T21:48:00Z">
          <w:pPr>
            <w:ind w:firstLine="720"/>
          </w:pPr>
        </w:pPrChange>
      </w:pPr>
      <w:ins w:id="5657" w:author="Liezyl Liton" w:date="2017-08-21T21:48:00Z">
        <w:r>
          <w:rPr>
            <w:rFonts w:ascii="Times New Roman" w:hAnsi="Times New Roman" w:cs="Times New Roman"/>
            <w:i/>
            <w:sz w:val="18"/>
            <w:szCs w:val="18"/>
          </w:rPr>
          <w:t xml:space="preserve">      </w:t>
        </w:r>
        <w:del w:id="5658" w:author="Jen" w:date="2017-08-25T12:26:00Z">
          <w:r w:rsidDel="001075CD">
            <w:rPr>
              <w:rFonts w:ascii="Times New Roman" w:hAnsi="Times New Roman" w:cs="Times New Roman"/>
              <w:i/>
              <w:sz w:val="18"/>
              <w:szCs w:val="18"/>
            </w:rPr>
            <w:delText xml:space="preserve">  </w:delText>
          </w:r>
        </w:del>
      </w:ins>
      <w:ins w:id="5659" w:author="Liezyl Liton" w:date="2017-08-21T19:57:00Z">
        <w:del w:id="5660" w:author="Jen" w:date="2017-08-25T12:26:00Z">
          <w:r w:rsidR="0026195C" w:rsidRPr="00617EC9" w:rsidDel="001075CD">
            <w:rPr>
              <w:rFonts w:ascii="Times New Roman" w:hAnsi="Times New Roman" w:cs="Times New Roman"/>
              <w:i/>
              <w:sz w:val="18"/>
              <w:szCs w:val="18"/>
            </w:rPr>
            <w:delText xml:space="preserve"> 4</w:delText>
          </w:r>
          <w:r w:rsidR="00F927B6" w:rsidRPr="00617EC9" w:rsidDel="001075CD">
            <w:rPr>
              <w:rFonts w:ascii="Times New Roman" w:hAnsi="Times New Roman" w:cs="Times New Roman"/>
              <w:i/>
              <w:sz w:val="18"/>
              <w:szCs w:val="18"/>
            </w:rPr>
            <w:delText xml:space="preserve"> -</w:delText>
          </w:r>
        </w:del>
      </w:ins>
      <w:ins w:id="5661" w:author="Liezyl Liton" w:date="2017-08-21T19:54:00Z">
        <w:del w:id="5662" w:author="Jen" w:date="2017-08-25T12:26:00Z">
          <w:r w:rsidR="000975BF" w:rsidRPr="00617EC9" w:rsidDel="001075CD">
            <w:rPr>
              <w:rFonts w:ascii="Times New Roman" w:hAnsi="Times New Roman" w:cs="Times New Roman"/>
              <w:i/>
              <w:sz w:val="18"/>
              <w:szCs w:val="18"/>
            </w:rPr>
            <w:delText>BIR Department Order for Land/Real Estate Zonal Value</w:delText>
          </w:r>
        </w:del>
        <w:del w:id="5663" w:author="Jen" w:date="2017-08-25T12:21:00Z">
          <w:r w:rsidR="000975BF" w:rsidRPr="00617EC9" w:rsidDel="006C224A">
            <w:rPr>
              <w:rFonts w:ascii="Times New Roman" w:hAnsi="Times New Roman" w:cs="Times New Roman"/>
              <w:i/>
              <w:sz w:val="18"/>
              <w:szCs w:val="18"/>
            </w:rPr>
            <w:delText>.</w:delText>
          </w:r>
        </w:del>
      </w:ins>
    </w:p>
    <w:p w14:paraId="105CBD0A" w14:textId="77777777" w:rsidR="000E1C07" w:rsidRDefault="000E1C07">
      <w:pPr>
        <w:spacing w:after="0" w:line="240" w:lineRule="auto"/>
        <w:jc w:val="both"/>
        <w:rPr>
          <w:ins w:id="5664" w:author="Jen" w:date="2017-08-25T12:38:00Z"/>
          <w:rFonts w:ascii="Times New Roman" w:eastAsia="Times New Roman" w:hAnsi="Times New Roman" w:cs="Times New Roman"/>
          <w:bCs/>
          <w:sz w:val="24"/>
          <w:szCs w:val="24"/>
          <w:lang w:eastAsia="en-PH"/>
        </w:rPr>
        <w:pPrChange w:id="5665" w:author="Liezyl Liton" w:date="2017-08-21T21:36:00Z">
          <w:pPr>
            <w:spacing w:after="0" w:line="240" w:lineRule="auto"/>
          </w:pPr>
        </w:pPrChange>
      </w:pPr>
    </w:p>
    <w:p w14:paraId="68DDFB1C" w14:textId="5D1C0603" w:rsidR="00F27387" w:rsidRPr="00544BF2" w:rsidRDefault="00F27387">
      <w:pPr>
        <w:spacing w:after="0" w:line="240" w:lineRule="auto"/>
        <w:ind w:firstLine="720"/>
        <w:jc w:val="both"/>
        <w:rPr>
          <w:ins w:id="5666" w:author="Liezyl Liton" w:date="2017-08-21T21:48:00Z"/>
          <w:rFonts w:ascii="Times New Roman" w:eastAsia="Times New Roman" w:hAnsi="Times New Roman" w:cs="Times New Roman"/>
          <w:bCs/>
          <w:sz w:val="24"/>
          <w:szCs w:val="24"/>
          <w:lang w:eastAsia="en-PH"/>
          <w:rPrChange w:id="5667" w:author="Jen" w:date="2017-08-25T12:35:00Z">
            <w:rPr>
              <w:ins w:id="5668" w:author="Liezyl Liton" w:date="2017-08-21T21:48:00Z"/>
              <w:rFonts w:ascii="Times New Roman" w:eastAsia="Times New Roman" w:hAnsi="Times New Roman" w:cs="Times New Roman"/>
              <w:bCs/>
              <w:i/>
              <w:sz w:val="24"/>
              <w:szCs w:val="24"/>
              <w:lang w:eastAsia="en-PH"/>
            </w:rPr>
          </w:rPrChange>
        </w:rPr>
        <w:pPrChange w:id="5669" w:author="Jen" w:date="2017-08-25T13:34:00Z">
          <w:pPr>
            <w:spacing w:after="0" w:line="240" w:lineRule="auto"/>
          </w:pPr>
        </w:pPrChange>
      </w:pPr>
      <w:ins w:id="5670" w:author="Jen" w:date="2017-08-25T12:38:00Z">
        <w:r>
          <w:rPr>
            <w:rFonts w:ascii="Times New Roman" w:eastAsia="Times New Roman" w:hAnsi="Times New Roman" w:cs="Times New Roman"/>
            <w:bCs/>
            <w:sz w:val="24"/>
            <w:szCs w:val="24"/>
            <w:lang w:eastAsia="en-PH"/>
          </w:rPr>
          <w:t xml:space="preserve">From the above table, about </w:t>
        </w:r>
      </w:ins>
      <w:ins w:id="5671" w:author="Jen" w:date="2017-08-31T05:45:00Z">
        <w:r w:rsidR="009562AA">
          <w:rPr>
            <w:rFonts w:ascii="Times New Roman" w:eastAsia="Times New Roman" w:hAnsi="Times New Roman" w:cs="Times New Roman"/>
            <w:bCs/>
            <w:sz w:val="24"/>
            <w:szCs w:val="24"/>
            <w:lang w:eastAsia="en-PH"/>
          </w:rPr>
          <w:t>17%</w:t>
        </w:r>
      </w:ins>
      <w:ins w:id="5672" w:author="Jen" w:date="2017-08-25T12:38:00Z">
        <w:r>
          <w:rPr>
            <w:rFonts w:ascii="Times New Roman" w:eastAsia="Times New Roman" w:hAnsi="Times New Roman" w:cs="Times New Roman"/>
            <w:bCs/>
            <w:sz w:val="24"/>
            <w:szCs w:val="24"/>
            <w:lang w:eastAsia="en-PH"/>
          </w:rPr>
          <w:t xml:space="preserve"> </w:t>
        </w:r>
      </w:ins>
      <w:ins w:id="5673" w:author="Jen" w:date="2017-08-25T12:42:00Z">
        <w:r>
          <w:rPr>
            <w:rFonts w:ascii="Times New Roman" w:eastAsia="Times New Roman" w:hAnsi="Times New Roman" w:cs="Times New Roman"/>
            <w:bCs/>
            <w:sz w:val="24"/>
            <w:szCs w:val="24"/>
            <w:lang w:eastAsia="en-PH"/>
          </w:rPr>
          <w:t xml:space="preserve">or </w:t>
        </w:r>
      </w:ins>
      <w:ins w:id="5674" w:author="Jen" w:date="2017-08-31T05:45:00Z">
        <w:r w:rsidR="009562AA">
          <w:rPr>
            <w:rFonts w:ascii="Times New Roman" w:eastAsia="Times New Roman" w:hAnsi="Times New Roman" w:cs="Times New Roman"/>
            <w:bCs/>
            <w:sz w:val="24"/>
            <w:szCs w:val="24"/>
            <w:lang w:eastAsia="en-PH"/>
          </w:rPr>
          <w:t>78,627</w:t>
        </w:r>
      </w:ins>
      <w:ins w:id="5675" w:author="Jen" w:date="2017-08-25T12:42:00Z">
        <w:r>
          <w:rPr>
            <w:rFonts w:ascii="Times New Roman" w:eastAsia="Times New Roman" w:hAnsi="Times New Roman" w:cs="Times New Roman"/>
            <w:bCs/>
            <w:sz w:val="24"/>
            <w:szCs w:val="24"/>
            <w:lang w:eastAsia="en-PH"/>
          </w:rPr>
          <w:t xml:space="preserve"> </w:t>
        </w:r>
      </w:ins>
      <w:ins w:id="5676" w:author="Jen" w:date="2017-08-25T12:43:00Z">
        <w:r>
          <w:rPr>
            <w:rFonts w:ascii="Times New Roman" w:eastAsia="Times New Roman" w:hAnsi="Times New Roman" w:cs="Times New Roman"/>
            <w:bCs/>
            <w:sz w:val="24"/>
            <w:szCs w:val="24"/>
            <w:lang w:eastAsia="en-PH"/>
          </w:rPr>
          <w:t>m</w:t>
        </w:r>
        <w:r w:rsidRPr="00F27387">
          <w:rPr>
            <w:rFonts w:ascii="Times New Roman" w:eastAsia="Times New Roman" w:hAnsi="Times New Roman" w:cs="Times New Roman"/>
            <w:bCs/>
            <w:sz w:val="24"/>
            <w:szCs w:val="24"/>
            <w:vertAlign w:val="superscript"/>
            <w:lang w:eastAsia="en-PH"/>
            <w:rPrChange w:id="5677" w:author="Jen" w:date="2017-08-25T12:43:00Z">
              <w:rPr>
                <w:rFonts w:ascii="Times New Roman" w:eastAsia="Times New Roman" w:hAnsi="Times New Roman" w:cs="Times New Roman"/>
                <w:bCs/>
                <w:sz w:val="24"/>
                <w:szCs w:val="24"/>
                <w:lang w:eastAsia="en-PH"/>
              </w:rPr>
            </w:rPrChange>
          </w:rPr>
          <w:t>2</w:t>
        </w:r>
        <w:r>
          <w:rPr>
            <w:rFonts w:ascii="Times New Roman" w:eastAsia="Times New Roman" w:hAnsi="Times New Roman" w:cs="Times New Roman"/>
            <w:bCs/>
            <w:sz w:val="24"/>
            <w:szCs w:val="24"/>
            <w:vertAlign w:val="superscript"/>
            <w:lang w:eastAsia="en-PH"/>
          </w:rPr>
          <w:t xml:space="preserve"> </w:t>
        </w:r>
      </w:ins>
      <w:ins w:id="5678" w:author="Jen" w:date="2017-08-25T12:38:00Z">
        <w:r>
          <w:rPr>
            <w:rFonts w:ascii="Times New Roman" w:eastAsia="Times New Roman" w:hAnsi="Times New Roman" w:cs="Times New Roman"/>
            <w:bCs/>
            <w:sz w:val="24"/>
            <w:szCs w:val="24"/>
            <w:lang w:eastAsia="en-PH"/>
          </w:rPr>
          <w:t xml:space="preserve">of the total area </w:t>
        </w:r>
      </w:ins>
      <w:ins w:id="5679" w:author="Jen" w:date="2017-08-25T12:40:00Z">
        <w:r>
          <w:rPr>
            <w:rFonts w:ascii="Times New Roman" w:eastAsia="Times New Roman" w:hAnsi="Times New Roman" w:cs="Times New Roman"/>
            <w:bCs/>
            <w:sz w:val="24"/>
            <w:szCs w:val="24"/>
            <w:lang w:eastAsia="en-PH"/>
          </w:rPr>
          <w:t xml:space="preserve">of </w:t>
        </w:r>
        <w:proofErr w:type="spellStart"/>
        <w:r>
          <w:rPr>
            <w:rFonts w:ascii="Times New Roman" w:eastAsia="Times New Roman" w:hAnsi="Times New Roman" w:cs="Times New Roman"/>
            <w:bCs/>
            <w:sz w:val="24"/>
            <w:szCs w:val="24"/>
            <w:lang w:eastAsia="en-PH"/>
          </w:rPr>
          <w:t>Northrail</w:t>
        </w:r>
        <w:proofErr w:type="spellEnd"/>
        <w:r>
          <w:rPr>
            <w:rFonts w:ascii="Times New Roman" w:eastAsia="Times New Roman" w:hAnsi="Times New Roman" w:cs="Times New Roman"/>
            <w:bCs/>
            <w:sz w:val="24"/>
            <w:szCs w:val="24"/>
            <w:lang w:eastAsia="en-PH"/>
          </w:rPr>
          <w:t xml:space="preserve"> Luzon Railway Corp. </w:t>
        </w:r>
      </w:ins>
      <w:ins w:id="5680" w:author="Jen" w:date="2017-08-31T05:45:00Z">
        <w:r w:rsidR="009562AA">
          <w:rPr>
            <w:rFonts w:ascii="Times New Roman" w:eastAsia="Times New Roman" w:hAnsi="Times New Roman" w:cs="Times New Roman"/>
            <w:bCs/>
            <w:sz w:val="24"/>
            <w:szCs w:val="24"/>
            <w:lang w:eastAsia="en-PH"/>
          </w:rPr>
          <w:t>is affected by the proposed NSCR Project</w:t>
        </w:r>
      </w:ins>
      <w:ins w:id="5681" w:author="Jen" w:date="2017-08-31T05:48:00Z">
        <w:r w:rsidR="0073002A">
          <w:rPr>
            <w:rFonts w:ascii="Times New Roman" w:eastAsia="Times New Roman" w:hAnsi="Times New Roman" w:cs="Times New Roman"/>
            <w:bCs/>
            <w:sz w:val="24"/>
            <w:szCs w:val="24"/>
            <w:lang w:eastAsia="en-PH"/>
          </w:rPr>
          <w:t xml:space="preserve"> while </w:t>
        </w:r>
      </w:ins>
      <w:ins w:id="5682" w:author="Jen" w:date="2017-08-31T05:46:00Z">
        <w:r w:rsidR="0073002A">
          <w:rPr>
            <w:rFonts w:ascii="Times New Roman" w:eastAsia="Times New Roman" w:hAnsi="Times New Roman" w:cs="Times New Roman"/>
            <w:bCs/>
            <w:sz w:val="24"/>
            <w:szCs w:val="24"/>
            <w:lang w:eastAsia="en-PH"/>
          </w:rPr>
          <w:t xml:space="preserve">41% </w:t>
        </w:r>
      </w:ins>
      <w:ins w:id="5683" w:author="Jen" w:date="2017-08-31T05:47:00Z">
        <w:r w:rsidR="0073002A">
          <w:rPr>
            <w:rFonts w:ascii="Times New Roman" w:eastAsia="Times New Roman" w:hAnsi="Times New Roman" w:cs="Times New Roman"/>
            <w:bCs/>
            <w:sz w:val="24"/>
            <w:szCs w:val="24"/>
            <w:lang w:eastAsia="en-PH"/>
          </w:rPr>
          <w:t>o</w:t>
        </w:r>
      </w:ins>
      <w:ins w:id="5684" w:author="Jen" w:date="2017-08-31T05:48:00Z">
        <w:r w:rsidR="0073002A">
          <w:rPr>
            <w:rFonts w:ascii="Times New Roman" w:eastAsia="Times New Roman" w:hAnsi="Times New Roman" w:cs="Times New Roman"/>
            <w:bCs/>
            <w:sz w:val="24"/>
            <w:szCs w:val="24"/>
            <w:lang w:eastAsia="en-PH"/>
          </w:rPr>
          <w:t>r</w:t>
        </w:r>
      </w:ins>
      <w:ins w:id="5685" w:author="Jen" w:date="2017-08-31T05:47:00Z">
        <w:r w:rsidR="0073002A">
          <w:rPr>
            <w:rFonts w:ascii="Times New Roman" w:eastAsia="Times New Roman" w:hAnsi="Times New Roman" w:cs="Times New Roman"/>
            <w:bCs/>
            <w:sz w:val="24"/>
            <w:szCs w:val="24"/>
            <w:lang w:eastAsia="en-PH"/>
          </w:rPr>
          <w:t xml:space="preserve"> 533,069 </w:t>
        </w:r>
        <w:r w:rsidR="0073002A">
          <w:rPr>
            <w:rFonts w:ascii="Times New Roman" w:eastAsia="Times New Roman" w:hAnsi="Times New Roman" w:cs="Times New Roman"/>
            <w:bCs/>
            <w:sz w:val="24"/>
            <w:szCs w:val="24"/>
            <w:lang w:eastAsia="en-PH"/>
          </w:rPr>
          <w:t>m</w:t>
        </w:r>
        <w:r w:rsidR="0073002A" w:rsidRPr="00C02829">
          <w:rPr>
            <w:rFonts w:ascii="Times New Roman" w:eastAsia="Times New Roman" w:hAnsi="Times New Roman" w:cs="Times New Roman"/>
            <w:bCs/>
            <w:sz w:val="24"/>
            <w:szCs w:val="24"/>
            <w:vertAlign w:val="superscript"/>
            <w:lang w:eastAsia="en-PH"/>
          </w:rPr>
          <w:t>2</w:t>
        </w:r>
      </w:ins>
      <w:ins w:id="5686" w:author="Jen" w:date="2017-08-31T05:48:00Z">
        <w:r w:rsidR="0073002A">
          <w:rPr>
            <w:rFonts w:ascii="Times New Roman" w:eastAsia="Times New Roman" w:hAnsi="Times New Roman" w:cs="Times New Roman"/>
            <w:bCs/>
            <w:sz w:val="24"/>
            <w:szCs w:val="24"/>
            <w:vertAlign w:val="superscript"/>
            <w:lang w:eastAsia="en-PH"/>
          </w:rPr>
          <w:t xml:space="preserve"> </w:t>
        </w:r>
        <w:r w:rsidR="0073002A" w:rsidRPr="0073002A">
          <w:rPr>
            <w:rFonts w:ascii="Times New Roman" w:eastAsia="Times New Roman" w:hAnsi="Times New Roman" w:cs="Times New Roman"/>
            <w:bCs/>
            <w:sz w:val="24"/>
            <w:szCs w:val="24"/>
            <w:lang w:eastAsia="en-PH"/>
            <w:rPrChange w:id="5687" w:author="Jen" w:date="2017-08-31T05:48:00Z">
              <w:rPr>
                <w:rFonts w:ascii="Times New Roman" w:eastAsia="Times New Roman" w:hAnsi="Times New Roman" w:cs="Times New Roman"/>
                <w:bCs/>
                <w:sz w:val="24"/>
                <w:szCs w:val="24"/>
                <w:vertAlign w:val="superscript"/>
                <w:lang w:eastAsia="en-PH"/>
              </w:rPr>
            </w:rPrChange>
          </w:rPr>
          <w:t xml:space="preserve">is affected within the property </w:t>
        </w:r>
      </w:ins>
      <w:ins w:id="5688" w:author="Jen" w:date="2017-08-31T05:46:00Z">
        <w:r w:rsidR="0073002A">
          <w:rPr>
            <w:rFonts w:ascii="Times New Roman" w:eastAsia="Times New Roman" w:hAnsi="Times New Roman" w:cs="Times New Roman"/>
            <w:bCs/>
            <w:sz w:val="24"/>
            <w:szCs w:val="24"/>
            <w:lang w:eastAsia="en-PH"/>
          </w:rPr>
          <w:t xml:space="preserve">of the Manila Railroad Co. </w:t>
        </w:r>
      </w:ins>
    </w:p>
    <w:p w14:paraId="71A13D80" w14:textId="03E1D6CC" w:rsidR="000975BF" w:rsidRPr="00617EC9" w:rsidDel="00544BF2" w:rsidRDefault="00210872">
      <w:pPr>
        <w:spacing w:after="0" w:line="240" w:lineRule="auto"/>
        <w:jc w:val="both"/>
        <w:rPr>
          <w:ins w:id="5689" w:author="Liezyl Liton" w:date="2017-08-21T20:33:00Z"/>
          <w:del w:id="5690" w:author="Jen" w:date="2017-08-25T12:29:00Z"/>
          <w:rFonts w:ascii="Times New Roman" w:hAnsi="Times New Roman" w:cs="Times New Roman"/>
          <w:i/>
          <w:sz w:val="24"/>
          <w:szCs w:val="24"/>
          <w:rPrChange w:id="5691" w:author="Liezyl Liton" w:date="2017-08-21T21:34:00Z">
            <w:rPr>
              <w:ins w:id="5692" w:author="Liezyl Liton" w:date="2017-08-21T20:33:00Z"/>
              <w:del w:id="5693" w:author="Jen" w:date="2017-08-25T12:29:00Z"/>
              <w:rFonts w:ascii="Times New Roman" w:hAnsi="Times New Roman" w:cs="Times New Roman"/>
              <w:sz w:val="24"/>
              <w:szCs w:val="24"/>
            </w:rPr>
          </w:rPrChange>
        </w:rPr>
        <w:pPrChange w:id="5694" w:author="Liezyl Liton" w:date="2017-08-21T21:36:00Z">
          <w:pPr>
            <w:spacing w:after="0" w:line="240" w:lineRule="auto"/>
          </w:pPr>
        </w:pPrChange>
      </w:pPr>
      <w:ins w:id="5695" w:author="Liezyl Liton" w:date="2017-08-21T20:32:00Z">
        <w:del w:id="5696" w:author="Jen" w:date="2017-08-25T12:29:00Z">
          <w:r w:rsidRPr="00617EC9" w:rsidDel="00544BF2">
            <w:rPr>
              <w:rFonts w:ascii="Times New Roman" w:eastAsia="Times New Roman" w:hAnsi="Times New Roman" w:cs="Times New Roman"/>
              <w:bCs/>
              <w:i/>
              <w:sz w:val="24"/>
              <w:szCs w:val="24"/>
              <w:lang w:eastAsia="en-PH"/>
              <w:rPrChange w:id="5697" w:author="Liezyl Liton" w:date="2017-08-21T21:34:00Z">
                <w:rPr>
                  <w:rFonts w:ascii="Times New Roman" w:eastAsia="Times New Roman" w:hAnsi="Times New Roman" w:cs="Times New Roman"/>
                  <w:bCs/>
                  <w:lang w:eastAsia="en-PH"/>
                </w:rPr>
              </w:rPrChange>
            </w:rPr>
            <w:delText>The total</w:delText>
          </w:r>
        </w:del>
      </w:ins>
      <w:ins w:id="5698" w:author="Liezyl Liton" w:date="2017-08-21T20:33:00Z">
        <w:del w:id="5699" w:author="Jen" w:date="2017-08-25T12:29:00Z">
          <w:r w:rsidRPr="00617EC9" w:rsidDel="00544BF2">
            <w:rPr>
              <w:rFonts w:ascii="Times New Roman" w:eastAsia="Times New Roman" w:hAnsi="Times New Roman" w:cs="Times New Roman"/>
              <w:bCs/>
              <w:i/>
              <w:sz w:val="24"/>
              <w:szCs w:val="24"/>
              <w:lang w:eastAsia="en-PH"/>
              <w:rPrChange w:id="5700" w:author="Liezyl Liton" w:date="2017-08-21T21:34:00Z">
                <w:rPr>
                  <w:rFonts w:ascii="Times New Roman" w:eastAsia="Times New Roman" w:hAnsi="Times New Roman" w:cs="Times New Roman"/>
                  <w:bCs/>
                  <w:lang w:eastAsia="en-PH"/>
                </w:rPr>
              </w:rPrChange>
            </w:rPr>
            <w:delText xml:space="preserve"> </w:delText>
          </w:r>
          <w:r w:rsidR="00E51760" w:rsidRPr="00617EC9" w:rsidDel="00544BF2">
            <w:rPr>
              <w:rFonts w:ascii="Times New Roman" w:eastAsia="Times New Roman" w:hAnsi="Times New Roman" w:cs="Times New Roman"/>
              <w:bCs/>
              <w:i/>
              <w:sz w:val="24"/>
              <w:szCs w:val="24"/>
              <w:lang w:eastAsia="en-PH"/>
              <w:rPrChange w:id="5701" w:author="Liezyl Liton" w:date="2017-08-21T21:34:00Z">
                <w:rPr>
                  <w:rFonts w:ascii="Times New Roman" w:eastAsia="Times New Roman" w:hAnsi="Times New Roman" w:cs="Times New Roman"/>
                  <w:bCs/>
                  <w:lang w:eastAsia="en-PH"/>
                </w:rPr>
              </w:rPrChange>
            </w:rPr>
            <w:delText xml:space="preserve">cost for the </w:delText>
          </w:r>
          <w:r w:rsidR="00E51760" w:rsidRPr="00617EC9" w:rsidDel="00544BF2">
            <w:rPr>
              <w:rFonts w:ascii="Times New Roman" w:hAnsi="Times New Roman" w:cs="Times New Roman"/>
              <w:i/>
              <w:sz w:val="24"/>
              <w:szCs w:val="24"/>
              <w:rPrChange w:id="5702" w:author="Liezyl Liton" w:date="2017-08-21T21:34:00Z">
                <w:rPr>
                  <w:rFonts w:ascii="Times New Roman" w:hAnsi="Times New Roman" w:cs="Times New Roman"/>
                  <w:sz w:val="24"/>
                  <w:szCs w:val="24"/>
                </w:rPr>
              </w:rPrChange>
            </w:rPr>
            <w:delText>North Luzon Railway Corporation</w:delText>
          </w:r>
          <w:r w:rsidR="001B0E2D" w:rsidRPr="00617EC9" w:rsidDel="00544BF2">
            <w:rPr>
              <w:rFonts w:ascii="Times New Roman" w:hAnsi="Times New Roman" w:cs="Times New Roman"/>
              <w:i/>
              <w:sz w:val="24"/>
              <w:szCs w:val="24"/>
              <w:rPrChange w:id="5703" w:author="Liezyl Liton" w:date="2017-08-21T21:34:00Z">
                <w:rPr>
                  <w:rFonts w:ascii="Times New Roman" w:hAnsi="Times New Roman" w:cs="Times New Roman"/>
                  <w:sz w:val="24"/>
                  <w:szCs w:val="24"/>
                  <w:highlight w:val="cyan"/>
                </w:rPr>
              </w:rPrChange>
            </w:rPr>
            <w:delText xml:space="preserve"> and</w:delText>
          </w:r>
          <w:r w:rsidR="00E51760" w:rsidRPr="00617EC9" w:rsidDel="00544BF2">
            <w:rPr>
              <w:rFonts w:ascii="Times New Roman" w:hAnsi="Times New Roman" w:cs="Times New Roman"/>
              <w:i/>
              <w:sz w:val="24"/>
              <w:szCs w:val="24"/>
              <w:rPrChange w:id="5704" w:author="Liezyl Liton" w:date="2017-08-21T21:34:00Z">
                <w:rPr>
                  <w:rFonts w:ascii="Times New Roman" w:hAnsi="Times New Roman" w:cs="Times New Roman"/>
                  <w:sz w:val="24"/>
                  <w:szCs w:val="24"/>
                </w:rPr>
              </w:rPrChange>
            </w:rPr>
            <w:delText xml:space="preserve"> The Manila Railroad Co.</w:delText>
          </w:r>
          <w:r w:rsidR="001B0E2D" w:rsidRPr="00617EC9" w:rsidDel="00544BF2">
            <w:rPr>
              <w:rFonts w:ascii="Times New Roman" w:hAnsi="Times New Roman" w:cs="Times New Roman"/>
              <w:i/>
              <w:sz w:val="24"/>
              <w:szCs w:val="24"/>
              <w:rPrChange w:id="5705" w:author="Liezyl Liton" w:date="2017-08-21T21:34:00Z">
                <w:rPr>
                  <w:rFonts w:ascii="Times New Roman" w:hAnsi="Times New Roman" w:cs="Times New Roman"/>
                  <w:sz w:val="24"/>
                  <w:szCs w:val="24"/>
                </w:rPr>
              </w:rPrChange>
            </w:rPr>
            <w:delText xml:space="preserve"> needs to be verified based on the </w:delText>
          </w:r>
        </w:del>
      </w:ins>
      <w:ins w:id="5706" w:author="Liezyl Liton" w:date="2017-08-21T20:34:00Z">
        <w:del w:id="5707" w:author="Jen" w:date="2017-08-25T12:29:00Z">
          <w:r w:rsidR="00E84FDC" w:rsidRPr="00617EC9" w:rsidDel="00544BF2">
            <w:rPr>
              <w:rFonts w:ascii="Times New Roman" w:hAnsi="Times New Roman" w:cs="Times New Roman"/>
              <w:i/>
              <w:sz w:val="24"/>
              <w:szCs w:val="24"/>
              <w:rPrChange w:id="5708" w:author="Liezyl Liton" w:date="2017-08-21T21:34:00Z">
                <w:rPr>
                  <w:rFonts w:ascii="Times New Roman" w:hAnsi="Times New Roman" w:cs="Times New Roman"/>
                  <w:sz w:val="24"/>
                  <w:szCs w:val="24"/>
                </w:rPr>
              </w:rPrChange>
            </w:rPr>
            <w:delText>actual length traversing various cities and municipalities which have different appraisal/zonal value</w:delText>
          </w:r>
        </w:del>
      </w:ins>
      <w:ins w:id="5709" w:author="Liezyl Liton" w:date="2017-08-21T20:35:00Z">
        <w:del w:id="5710" w:author="Jen" w:date="2017-08-25T12:29:00Z">
          <w:r w:rsidR="00E84FDC" w:rsidRPr="00617EC9" w:rsidDel="00544BF2">
            <w:rPr>
              <w:rFonts w:ascii="Times New Roman" w:hAnsi="Times New Roman" w:cs="Times New Roman"/>
              <w:i/>
              <w:sz w:val="24"/>
              <w:szCs w:val="24"/>
              <w:rPrChange w:id="5711" w:author="Liezyl Liton" w:date="2017-08-21T21:34:00Z">
                <w:rPr>
                  <w:rFonts w:ascii="Times New Roman" w:hAnsi="Times New Roman" w:cs="Times New Roman"/>
                  <w:sz w:val="24"/>
                  <w:szCs w:val="24"/>
                </w:rPr>
              </w:rPrChange>
            </w:rPr>
            <w:delText>.</w:delText>
          </w:r>
        </w:del>
      </w:ins>
    </w:p>
    <w:p w14:paraId="61B362C1" w14:textId="77777777" w:rsidR="00E51760" w:rsidRDefault="00E51760" w:rsidP="00274251">
      <w:pPr>
        <w:spacing w:after="0" w:line="240" w:lineRule="auto"/>
        <w:rPr>
          <w:ins w:id="5712" w:author="Liezyl Liton" w:date="2017-08-21T21:36:00Z"/>
          <w:rFonts w:ascii="Times New Roman" w:eastAsia="Times New Roman" w:hAnsi="Times New Roman" w:cs="Times New Roman"/>
          <w:bCs/>
          <w:sz w:val="24"/>
          <w:szCs w:val="24"/>
          <w:lang w:eastAsia="en-PH"/>
        </w:rPr>
      </w:pPr>
    </w:p>
    <w:p w14:paraId="24EFE9E2" w14:textId="1848531E" w:rsidR="00A73F96" w:rsidRPr="002E0B27" w:rsidRDefault="0083469E">
      <w:pPr>
        <w:spacing w:after="0"/>
        <w:ind w:firstLine="720"/>
        <w:jc w:val="both"/>
        <w:rPr>
          <w:ins w:id="5713" w:author="Liezyl Liton" w:date="2017-08-21T18:02:00Z"/>
          <w:rFonts w:ascii="Times New Roman" w:eastAsia="Times New Roman" w:hAnsi="Times New Roman" w:cs="Times New Roman"/>
          <w:bCs/>
          <w:i/>
          <w:sz w:val="24"/>
          <w:szCs w:val="24"/>
          <w:lang w:eastAsia="en-PH"/>
          <w:rPrChange w:id="5714" w:author="Liezyl Liton" w:date="2017-08-21T21:45:00Z">
            <w:rPr>
              <w:ins w:id="5715" w:author="Liezyl Liton" w:date="2017-08-21T18:02:00Z"/>
              <w:rFonts w:ascii="Times New Roman" w:eastAsia="Times New Roman" w:hAnsi="Times New Roman" w:cs="Times New Roman"/>
              <w:b/>
              <w:bCs/>
              <w:color w:val="FF0000"/>
              <w:lang w:eastAsia="en-PH"/>
            </w:rPr>
          </w:rPrChange>
        </w:rPr>
        <w:pPrChange w:id="5716" w:author="Jen" w:date="2017-08-25T13:34:00Z">
          <w:pPr>
            <w:spacing w:after="0" w:line="240" w:lineRule="auto"/>
          </w:pPr>
        </w:pPrChange>
      </w:pPr>
      <w:ins w:id="5717" w:author="Liezyl Liton" w:date="2017-08-21T21:36:00Z">
        <w:r w:rsidRPr="00421284">
          <w:rPr>
            <w:rFonts w:ascii="Times New Roman" w:eastAsia="Times New Roman" w:hAnsi="Times New Roman" w:cs="Times New Roman"/>
            <w:bCs/>
            <w:sz w:val="24"/>
            <w:szCs w:val="24"/>
            <w:lang w:eastAsia="en-PH"/>
          </w:rPr>
          <w:t xml:space="preserve">The Valenzuela </w:t>
        </w:r>
      </w:ins>
      <w:ins w:id="5718" w:author="Liezyl Liton" w:date="2017-08-21T21:37:00Z">
        <w:r w:rsidRPr="00421284">
          <w:rPr>
            <w:rFonts w:ascii="Times New Roman" w:eastAsia="Times New Roman" w:hAnsi="Times New Roman" w:cs="Times New Roman"/>
            <w:bCs/>
            <w:sz w:val="24"/>
            <w:szCs w:val="24"/>
            <w:lang w:eastAsia="en-PH"/>
          </w:rPr>
          <w:t xml:space="preserve">depot </w:t>
        </w:r>
      </w:ins>
      <w:ins w:id="5719" w:author="Liezyl Liton" w:date="2017-08-21T21:40:00Z">
        <w:r w:rsidR="001311F7">
          <w:rPr>
            <w:rFonts w:ascii="Times New Roman" w:eastAsia="Times New Roman" w:hAnsi="Times New Roman" w:cs="Times New Roman"/>
            <w:bCs/>
            <w:sz w:val="24"/>
            <w:szCs w:val="24"/>
            <w:lang w:eastAsia="en-PH"/>
          </w:rPr>
          <w:t xml:space="preserve">which is a property of the National Food Authority (NFA) </w:t>
        </w:r>
      </w:ins>
      <w:ins w:id="5720" w:author="Liezyl Liton" w:date="2017-08-21T21:37:00Z">
        <w:r w:rsidRPr="00421284">
          <w:rPr>
            <w:rFonts w:ascii="Times New Roman" w:eastAsia="Times New Roman" w:hAnsi="Times New Roman" w:cs="Times New Roman"/>
            <w:bCs/>
            <w:sz w:val="24"/>
            <w:szCs w:val="24"/>
            <w:lang w:eastAsia="en-PH"/>
          </w:rPr>
          <w:t xml:space="preserve">has </w:t>
        </w:r>
      </w:ins>
      <w:ins w:id="5721" w:author="Liezyl Liton" w:date="2017-08-21T21:40:00Z">
        <w:r w:rsidR="00421284">
          <w:rPr>
            <w:rFonts w:ascii="Times New Roman" w:eastAsia="Times New Roman" w:hAnsi="Times New Roman" w:cs="Times New Roman"/>
            <w:bCs/>
            <w:sz w:val="24"/>
            <w:szCs w:val="24"/>
            <w:lang w:eastAsia="en-PH"/>
          </w:rPr>
          <w:t xml:space="preserve">a total area of </w:t>
        </w:r>
      </w:ins>
      <w:ins w:id="5722" w:author="Liezyl Liton" w:date="2017-08-21T21:39:00Z">
        <w:r w:rsidR="00421284" w:rsidRPr="00421284">
          <w:rPr>
            <w:rFonts w:ascii="Times New Roman" w:hAnsi="Times New Roman" w:cs="Times New Roman"/>
            <w:sz w:val="24"/>
            <w:szCs w:val="24"/>
            <w:rPrChange w:id="5723" w:author="Liezyl Liton" w:date="2017-08-21T21:40:00Z">
              <w:rPr/>
            </w:rPrChange>
          </w:rPr>
          <w:t xml:space="preserve">13.822 hectares </w:t>
        </w:r>
      </w:ins>
      <w:ins w:id="5724" w:author="Liezyl Liton" w:date="2017-08-21T21:40:00Z">
        <w:r w:rsidR="00F40AD9">
          <w:rPr>
            <w:rFonts w:ascii="Times New Roman" w:hAnsi="Times New Roman" w:cs="Times New Roman"/>
            <w:sz w:val="24"/>
            <w:szCs w:val="24"/>
          </w:rPr>
          <w:t>that</w:t>
        </w:r>
        <w:r w:rsidR="001311F7">
          <w:rPr>
            <w:rFonts w:ascii="Times New Roman" w:hAnsi="Times New Roman" w:cs="Times New Roman"/>
            <w:sz w:val="24"/>
            <w:szCs w:val="24"/>
          </w:rPr>
          <w:t xml:space="preserve"> is </w:t>
        </w:r>
        <w:del w:id="5725" w:author="Jen" w:date="2017-08-31T05:49:00Z">
          <w:r w:rsidR="001311F7" w:rsidDel="005A0B02">
            <w:rPr>
              <w:rFonts w:ascii="Times New Roman" w:hAnsi="Times New Roman" w:cs="Times New Roman"/>
              <w:sz w:val="24"/>
              <w:szCs w:val="24"/>
            </w:rPr>
            <w:delText>being rented</w:delText>
          </w:r>
        </w:del>
      </w:ins>
      <w:ins w:id="5726" w:author="Jen" w:date="2017-08-31T05:49:00Z">
        <w:r w:rsidR="005A0B02">
          <w:rPr>
            <w:rFonts w:ascii="Times New Roman" w:hAnsi="Times New Roman" w:cs="Times New Roman"/>
            <w:sz w:val="24"/>
            <w:szCs w:val="24"/>
          </w:rPr>
          <w:t>going to be purchased</w:t>
        </w:r>
      </w:ins>
      <w:ins w:id="5727" w:author="Liezyl Liton" w:date="2017-08-21T21:40:00Z">
        <w:r w:rsidR="001311F7">
          <w:rPr>
            <w:rFonts w:ascii="Times New Roman" w:hAnsi="Times New Roman" w:cs="Times New Roman"/>
            <w:sz w:val="24"/>
            <w:szCs w:val="24"/>
          </w:rPr>
          <w:t xml:space="preserve"> </w:t>
        </w:r>
        <w:del w:id="5728" w:author="Jen" w:date="2017-08-31T05:50:00Z">
          <w:r w:rsidR="001311F7" w:rsidDel="005A0B02">
            <w:rPr>
              <w:rFonts w:ascii="Times New Roman" w:hAnsi="Times New Roman" w:cs="Times New Roman"/>
              <w:sz w:val="24"/>
              <w:szCs w:val="24"/>
            </w:rPr>
            <w:delText>by the Northrail</w:delText>
          </w:r>
        </w:del>
      </w:ins>
      <w:ins w:id="5729" w:author="Jen" w:date="2017-08-31T05:50:00Z">
        <w:r w:rsidR="005A0B02">
          <w:rPr>
            <w:rFonts w:ascii="Times New Roman" w:hAnsi="Times New Roman" w:cs="Times New Roman"/>
            <w:sz w:val="24"/>
            <w:szCs w:val="24"/>
          </w:rPr>
          <w:t>for use as</w:t>
        </w:r>
      </w:ins>
      <w:ins w:id="5730" w:author="Liezyl Liton" w:date="2017-08-21T21:40:00Z">
        <w:del w:id="5731" w:author="Jen" w:date="2017-08-31T05:50:00Z">
          <w:r w:rsidR="001311F7" w:rsidDel="005A0B02">
            <w:rPr>
              <w:rFonts w:ascii="Times New Roman" w:hAnsi="Times New Roman" w:cs="Times New Roman"/>
              <w:sz w:val="24"/>
              <w:szCs w:val="24"/>
            </w:rPr>
            <w:delText xml:space="preserve"> </w:delText>
          </w:r>
        </w:del>
      </w:ins>
      <w:ins w:id="5732" w:author="Liezyl Liton" w:date="2017-08-21T21:41:00Z">
        <w:del w:id="5733" w:author="Jen" w:date="2017-08-31T05:50:00Z">
          <w:r w:rsidR="00B72D03" w:rsidDel="005A0B02">
            <w:rPr>
              <w:rFonts w:ascii="Times New Roman" w:hAnsi="Times New Roman" w:cs="Times New Roman"/>
              <w:sz w:val="24"/>
              <w:szCs w:val="24"/>
            </w:rPr>
            <w:delText>for the</w:delText>
          </w:r>
        </w:del>
        <w:r w:rsidR="00022391">
          <w:rPr>
            <w:rFonts w:ascii="Times New Roman" w:hAnsi="Times New Roman" w:cs="Times New Roman"/>
            <w:sz w:val="24"/>
            <w:szCs w:val="24"/>
          </w:rPr>
          <w:t xml:space="preserve"> </w:t>
        </w:r>
      </w:ins>
      <w:ins w:id="5734" w:author="Jen" w:date="2017-08-31T05:50:00Z">
        <w:r w:rsidR="005A0B02">
          <w:rPr>
            <w:rFonts w:ascii="Times New Roman" w:hAnsi="Times New Roman" w:cs="Times New Roman"/>
            <w:sz w:val="24"/>
            <w:szCs w:val="24"/>
          </w:rPr>
          <w:t>d</w:t>
        </w:r>
      </w:ins>
      <w:ins w:id="5735" w:author="Liezyl Liton" w:date="2017-08-21T21:41:00Z">
        <w:del w:id="5736" w:author="Jen" w:date="2017-08-31T05:50:00Z">
          <w:r w:rsidR="00022391" w:rsidDel="005A0B02">
            <w:rPr>
              <w:rFonts w:ascii="Times New Roman" w:hAnsi="Times New Roman" w:cs="Times New Roman"/>
              <w:sz w:val="24"/>
              <w:szCs w:val="24"/>
            </w:rPr>
            <w:delText>D</w:delText>
          </w:r>
        </w:del>
        <w:r w:rsidR="00022391">
          <w:rPr>
            <w:rFonts w:ascii="Times New Roman" w:hAnsi="Times New Roman" w:cs="Times New Roman"/>
            <w:sz w:val="24"/>
            <w:szCs w:val="24"/>
          </w:rPr>
          <w:t>epo</w:t>
        </w:r>
        <w:r w:rsidR="00F40AD9">
          <w:rPr>
            <w:rFonts w:ascii="Times New Roman" w:hAnsi="Times New Roman" w:cs="Times New Roman"/>
            <w:sz w:val="24"/>
            <w:szCs w:val="24"/>
          </w:rPr>
          <w:t xml:space="preserve">t and </w:t>
        </w:r>
      </w:ins>
      <w:ins w:id="5737" w:author="Jen" w:date="2017-08-31T05:50:00Z">
        <w:r w:rsidR="005A0B02">
          <w:rPr>
            <w:rFonts w:ascii="Times New Roman" w:hAnsi="Times New Roman" w:cs="Times New Roman"/>
            <w:sz w:val="24"/>
            <w:szCs w:val="24"/>
          </w:rPr>
          <w:t>s</w:t>
        </w:r>
      </w:ins>
      <w:ins w:id="5738" w:author="Liezyl Liton" w:date="2017-08-21T21:41:00Z">
        <w:del w:id="5739" w:author="Jen" w:date="2017-08-31T05:50:00Z">
          <w:r w:rsidR="00F40AD9" w:rsidDel="005A0B02">
            <w:rPr>
              <w:rFonts w:ascii="Times New Roman" w:hAnsi="Times New Roman" w:cs="Times New Roman"/>
              <w:sz w:val="24"/>
              <w:szCs w:val="24"/>
            </w:rPr>
            <w:delText>S</w:delText>
          </w:r>
        </w:del>
        <w:r w:rsidR="00F40AD9">
          <w:rPr>
            <w:rFonts w:ascii="Times New Roman" w:hAnsi="Times New Roman" w:cs="Times New Roman"/>
            <w:sz w:val="24"/>
            <w:szCs w:val="24"/>
          </w:rPr>
          <w:t>tation</w:t>
        </w:r>
      </w:ins>
      <w:ins w:id="5740" w:author="Liezyl Liton" w:date="2017-08-21T21:42:00Z">
        <w:r w:rsidR="00F40AD9" w:rsidRPr="00ED7B07">
          <w:rPr>
            <w:rFonts w:ascii="Times New Roman" w:hAnsi="Times New Roman" w:cs="Times New Roman"/>
            <w:i/>
            <w:sz w:val="24"/>
            <w:szCs w:val="24"/>
          </w:rPr>
          <w:t>.</w:t>
        </w:r>
        <w:r w:rsidR="00F40AD9" w:rsidRPr="00ED7B07">
          <w:rPr>
            <w:rFonts w:ascii="Times New Roman" w:hAnsi="Times New Roman" w:cs="Times New Roman"/>
            <w:sz w:val="24"/>
            <w:szCs w:val="24"/>
          </w:rPr>
          <w:t xml:space="preserve"> </w:t>
        </w:r>
      </w:ins>
      <w:ins w:id="5741" w:author="Liezyl Liton" w:date="2017-08-21T21:39:00Z">
        <w:r w:rsidR="00421284" w:rsidRPr="00421284">
          <w:rPr>
            <w:rFonts w:ascii="Times New Roman" w:hAnsi="Times New Roman" w:cs="Times New Roman"/>
            <w:sz w:val="24"/>
            <w:szCs w:val="24"/>
            <w:rPrChange w:id="5742" w:author="Liezyl Liton" w:date="2017-08-21T21:40:00Z">
              <w:rPr/>
            </w:rPrChange>
          </w:rPr>
          <w:t xml:space="preserve"> </w:t>
        </w:r>
      </w:ins>
      <w:ins w:id="5743" w:author="Liezyl Liton" w:date="2017-08-21T21:38:00Z">
        <w:r w:rsidR="00A73F96" w:rsidRPr="00421284">
          <w:rPr>
            <w:rFonts w:ascii="Times New Roman" w:eastAsia="Times New Roman" w:hAnsi="Times New Roman" w:cs="Times New Roman"/>
            <w:bCs/>
            <w:sz w:val="24"/>
            <w:szCs w:val="24"/>
            <w:lang w:eastAsia="en-PH"/>
          </w:rPr>
          <w:t>However</w:t>
        </w:r>
      </w:ins>
      <w:ins w:id="5744" w:author="Liezyl Liton" w:date="2017-08-21T21:42:00Z">
        <w:r w:rsidR="00F40AD9" w:rsidRPr="00ED7B07">
          <w:rPr>
            <w:rFonts w:ascii="Times New Roman" w:hAnsi="Times New Roman" w:cs="Times New Roman"/>
            <w:sz w:val="24"/>
            <w:szCs w:val="24"/>
          </w:rPr>
          <w:t>,</w:t>
        </w:r>
      </w:ins>
      <w:ins w:id="5745" w:author="Liezyl Liton" w:date="2017-08-21T21:38:00Z">
        <w:r w:rsidR="00A73F96" w:rsidRPr="00421284">
          <w:rPr>
            <w:rFonts w:ascii="Times New Roman" w:eastAsia="Times New Roman" w:hAnsi="Times New Roman" w:cs="Times New Roman"/>
            <w:bCs/>
            <w:sz w:val="24"/>
            <w:szCs w:val="24"/>
            <w:lang w:eastAsia="en-PH"/>
          </w:rPr>
          <w:t xml:space="preserve"> the </w:t>
        </w:r>
        <w:proofErr w:type="spellStart"/>
        <w:r w:rsidR="00A73F96" w:rsidRPr="00421284">
          <w:rPr>
            <w:rFonts w:ascii="Times New Roman" w:eastAsia="Times New Roman" w:hAnsi="Times New Roman" w:cs="Times New Roman"/>
            <w:bCs/>
            <w:sz w:val="24"/>
            <w:szCs w:val="24"/>
            <w:lang w:eastAsia="en-PH"/>
          </w:rPr>
          <w:t>DOTr</w:t>
        </w:r>
        <w:proofErr w:type="spellEnd"/>
        <w:r w:rsidR="00A73F96" w:rsidRPr="00421284">
          <w:rPr>
            <w:rFonts w:ascii="Times New Roman" w:eastAsia="Times New Roman" w:hAnsi="Times New Roman" w:cs="Times New Roman"/>
            <w:bCs/>
            <w:sz w:val="24"/>
            <w:szCs w:val="24"/>
            <w:lang w:eastAsia="en-PH"/>
          </w:rPr>
          <w:t xml:space="preserve"> requested for the subdivision plan only for Lot 11-B-3 containing an area of </w:t>
        </w:r>
      </w:ins>
      <w:ins w:id="5746" w:author="Liezyl Liton" w:date="2017-08-21T21:59:00Z">
        <w:r w:rsidR="008C39F9">
          <w:rPr>
            <w:rFonts w:ascii="Times New Roman" w:eastAsia="Times New Roman" w:hAnsi="Times New Roman" w:cs="Times New Roman"/>
            <w:bCs/>
            <w:sz w:val="24"/>
            <w:szCs w:val="24"/>
            <w:lang w:eastAsia="en-PH"/>
          </w:rPr>
          <w:t xml:space="preserve">about </w:t>
        </w:r>
      </w:ins>
      <w:ins w:id="5747" w:author="Liezyl Liton" w:date="2017-08-21T21:38:00Z">
        <w:r w:rsidR="00A73F96" w:rsidRPr="00421284">
          <w:rPr>
            <w:rFonts w:ascii="Times New Roman" w:eastAsia="Times New Roman" w:hAnsi="Times New Roman" w:cs="Times New Roman"/>
            <w:bCs/>
            <w:sz w:val="24"/>
            <w:szCs w:val="24"/>
            <w:lang w:eastAsia="en-PH"/>
          </w:rPr>
          <w:t>58</w:t>
        </w:r>
      </w:ins>
      <w:ins w:id="5748" w:author="Liezyl Liton" w:date="2017-08-21T21:39:00Z">
        <w:r w:rsidR="00A73F96" w:rsidRPr="00421284">
          <w:rPr>
            <w:rFonts w:ascii="Times New Roman" w:hAnsi="Times New Roman" w:cs="Times New Roman"/>
            <w:sz w:val="24"/>
            <w:szCs w:val="24"/>
          </w:rPr>
          <w:t xml:space="preserve">,106 </w:t>
        </w:r>
      </w:ins>
      <w:ins w:id="5749" w:author="Jen" w:date="2017-08-31T05:49:00Z">
        <w:r w:rsidR="009226B8">
          <w:rPr>
            <w:rFonts w:ascii="Times New Roman" w:eastAsia="Times New Roman" w:hAnsi="Times New Roman" w:cs="Times New Roman"/>
            <w:bCs/>
            <w:sz w:val="24"/>
            <w:szCs w:val="24"/>
            <w:lang w:eastAsia="en-PH"/>
          </w:rPr>
          <w:t>m</w:t>
        </w:r>
        <w:r w:rsidR="009226B8" w:rsidRPr="00C02829">
          <w:rPr>
            <w:rFonts w:ascii="Times New Roman" w:eastAsia="Times New Roman" w:hAnsi="Times New Roman" w:cs="Times New Roman"/>
            <w:bCs/>
            <w:sz w:val="24"/>
            <w:szCs w:val="24"/>
            <w:vertAlign w:val="superscript"/>
            <w:lang w:eastAsia="en-PH"/>
          </w:rPr>
          <w:t>2</w:t>
        </w:r>
        <w:r w:rsidR="009226B8" w:rsidRPr="00421284">
          <w:rPr>
            <w:rFonts w:ascii="Times New Roman" w:hAnsi="Times New Roman" w:cs="Times New Roman"/>
            <w:i/>
            <w:sz w:val="24"/>
            <w:szCs w:val="24"/>
          </w:rPr>
          <w:t>.</w:t>
        </w:r>
      </w:ins>
      <w:ins w:id="5750" w:author="Liezyl Liton" w:date="2017-08-21T21:39:00Z">
        <w:del w:id="5751" w:author="Jen" w:date="2017-08-31T05:49:00Z">
          <w:r w:rsidR="00A73F96" w:rsidRPr="00421284" w:rsidDel="009226B8">
            <w:rPr>
              <w:rFonts w:ascii="Times New Roman" w:hAnsi="Times New Roman" w:cs="Times New Roman"/>
              <w:sz w:val="24"/>
              <w:szCs w:val="24"/>
            </w:rPr>
            <w:delText>sq</w:delText>
          </w:r>
          <w:r w:rsidR="001C2E9C" w:rsidRPr="00421284" w:rsidDel="009226B8">
            <w:rPr>
              <w:rFonts w:ascii="Times New Roman" w:hAnsi="Times New Roman" w:cs="Times New Roman"/>
              <w:i/>
              <w:sz w:val="24"/>
              <w:szCs w:val="24"/>
            </w:rPr>
            <w:delText>.</w:delText>
          </w:r>
          <w:r w:rsidR="00A73F96" w:rsidRPr="00421284" w:rsidDel="009226B8">
            <w:rPr>
              <w:rFonts w:ascii="Times New Roman" w:hAnsi="Times New Roman" w:cs="Times New Roman"/>
              <w:sz w:val="24"/>
              <w:szCs w:val="24"/>
            </w:rPr>
            <w:delText>m</w:delText>
          </w:r>
          <w:r w:rsidR="001C2E9C" w:rsidRPr="00421284" w:rsidDel="009226B8">
            <w:rPr>
              <w:rFonts w:ascii="Times New Roman" w:hAnsi="Times New Roman" w:cs="Times New Roman"/>
              <w:i/>
              <w:sz w:val="24"/>
              <w:szCs w:val="24"/>
            </w:rPr>
            <w:delText>.</w:delText>
          </w:r>
          <w:r w:rsidR="00A73F96" w:rsidRPr="00421284" w:rsidDel="009226B8">
            <w:rPr>
              <w:rFonts w:ascii="Times New Roman" w:hAnsi="Times New Roman" w:cs="Times New Roman"/>
              <w:sz w:val="24"/>
              <w:szCs w:val="24"/>
            </w:rPr>
            <w:delText xml:space="preserve"> </w:delText>
          </w:r>
        </w:del>
      </w:ins>
      <w:ins w:id="5752" w:author="Liezyl Liton" w:date="2017-08-21T21:45:00Z">
        <w:del w:id="5753" w:author="Jen" w:date="2017-08-25T12:29:00Z">
          <w:r w:rsidR="002E0B27" w:rsidRPr="002E0B27" w:rsidDel="00544BF2">
            <w:rPr>
              <w:rFonts w:ascii="Times New Roman" w:hAnsi="Times New Roman" w:cs="Times New Roman"/>
              <w:i/>
              <w:sz w:val="24"/>
              <w:szCs w:val="24"/>
              <w:rPrChange w:id="5754" w:author="Liezyl Liton" w:date="2017-08-21T21:45:00Z">
                <w:rPr>
                  <w:rFonts w:ascii="Times New Roman" w:hAnsi="Times New Roman" w:cs="Times New Roman"/>
                  <w:sz w:val="24"/>
                  <w:szCs w:val="24"/>
                </w:rPr>
              </w:rPrChange>
            </w:rPr>
            <w:delText>Note that the zonal value of the depot is being requested from the DBP</w:delText>
          </w:r>
          <w:r w:rsidR="002E0B27" w:rsidRPr="00ED7B07" w:rsidDel="00544BF2">
            <w:rPr>
              <w:rFonts w:ascii="Times New Roman" w:hAnsi="Times New Roman" w:cs="Times New Roman"/>
              <w:i/>
              <w:sz w:val="24"/>
              <w:szCs w:val="24"/>
            </w:rPr>
            <w:delText>.</w:delText>
          </w:r>
        </w:del>
      </w:ins>
    </w:p>
    <w:p w14:paraId="05F2A252" w14:textId="77777777" w:rsidR="008F3F90" w:rsidRPr="00421284" w:rsidDel="00C538CE" w:rsidRDefault="008F3F90">
      <w:pPr>
        <w:spacing w:after="0" w:line="240" w:lineRule="auto"/>
        <w:jc w:val="both"/>
        <w:rPr>
          <w:ins w:id="5755" w:author="Liezyl Liton" w:date="2017-08-21T18:02:00Z"/>
          <w:del w:id="5756" w:author="Jen" w:date="2017-08-31T05:48:00Z"/>
          <w:rFonts w:ascii="Times New Roman" w:eastAsia="Times New Roman" w:hAnsi="Times New Roman" w:cs="Times New Roman"/>
          <w:b/>
          <w:bCs/>
          <w:color w:val="FF0000"/>
          <w:sz w:val="24"/>
          <w:szCs w:val="24"/>
          <w:lang w:eastAsia="en-PH"/>
          <w:rPrChange w:id="5757" w:author="Liezyl Liton" w:date="2017-08-21T21:40:00Z">
            <w:rPr>
              <w:ins w:id="5758" w:author="Liezyl Liton" w:date="2017-08-21T18:02:00Z"/>
              <w:del w:id="5759" w:author="Jen" w:date="2017-08-31T05:48:00Z"/>
              <w:rFonts w:ascii="Times New Roman" w:eastAsia="Times New Roman" w:hAnsi="Times New Roman" w:cs="Times New Roman"/>
              <w:b/>
              <w:bCs/>
              <w:color w:val="FF0000"/>
              <w:lang w:eastAsia="en-PH"/>
            </w:rPr>
          </w:rPrChange>
        </w:rPr>
        <w:pPrChange w:id="5760" w:author="Liezyl Liton" w:date="2017-08-21T21:39:00Z">
          <w:pPr>
            <w:spacing w:after="0" w:line="240" w:lineRule="auto"/>
          </w:pPr>
        </w:pPrChange>
      </w:pPr>
    </w:p>
    <w:p w14:paraId="2982597A" w14:textId="77777777" w:rsidR="0067162C" w:rsidRPr="00617EC9" w:rsidRDefault="0067162C" w:rsidP="00274251">
      <w:pPr>
        <w:spacing w:after="0" w:line="240" w:lineRule="auto"/>
        <w:rPr>
          <w:ins w:id="5761" w:author="Liezyl Liton" w:date="2017-08-21T17:46:00Z"/>
          <w:rFonts w:ascii="Times New Roman" w:eastAsia="Times New Roman" w:hAnsi="Times New Roman" w:cs="Times New Roman"/>
          <w:b/>
          <w:bCs/>
          <w:color w:val="FF0000"/>
          <w:lang w:eastAsia="en-PH"/>
        </w:rPr>
      </w:pPr>
    </w:p>
    <w:p w14:paraId="2F8E5216" w14:textId="5171A244" w:rsidR="009F196B" w:rsidRPr="00617EC9" w:rsidDel="000106C7" w:rsidRDefault="00D72335" w:rsidP="00274251">
      <w:pPr>
        <w:spacing w:after="0" w:line="240" w:lineRule="auto"/>
        <w:rPr>
          <w:ins w:id="5762" w:author="Jen" w:date="2017-08-19T02:03:00Z"/>
          <w:del w:id="5763" w:author="Liezyl Liton" w:date="2017-08-21T17:46:00Z"/>
          <w:rFonts w:ascii="Times New Roman" w:eastAsia="Times New Roman" w:hAnsi="Times New Roman" w:cs="Times New Roman"/>
          <w:b/>
          <w:bCs/>
          <w:color w:val="FF0000"/>
          <w:lang w:eastAsia="en-PH"/>
          <w:rPrChange w:id="5764" w:author="Liezyl Liton" w:date="2017-08-21T21:34:00Z">
            <w:rPr>
              <w:ins w:id="5765" w:author="Jen" w:date="2017-08-19T02:03:00Z"/>
              <w:del w:id="5766" w:author="Liezyl Liton" w:date="2017-08-21T17:46:00Z"/>
              <w:rFonts w:ascii="Times New Roman" w:eastAsia="Times New Roman" w:hAnsi="Times New Roman" w:cs="Times New Roman"/>
              <w:b/>
              <w:bCs/>
              <w:color w:val="000000"/>
              <w:lang w:eastAsia="en-PH"/>
            </w:rPr>
          </w:rPrChange>
        </w:rPr>
      </w:pPr>
      <w:ins w:id="5767" w:author="Jen" w:date="2017-08-19T02:03:00Z">
        <w:del w:id="5768" w:author="Liezyl Liton" w:date="2017-08-21T17:46:00Z">
          <w:r w:rsidRPr="00617EC9" w:rsidDel="000106C7">
            <w:rPr>
              <w:rFonts w:ascii="Times New Roman" w:eastAsia="Times New Roman" w:hAnsi="Times New Roman" w:cs="Times New Roman"/>
              <w:b/>
              <w:bCs/>
              <w:color w:val="FF0000"/>
              <w:lang w:eastAsia="en-PH"/>
              <w:rPrChange w:id="5769" w:author="Liezyl Liton" w:date="2017-08-21T21:34:00Z">
                <w:rPr>
                  <w:rFonts w:ascii="Times New Roman" w:eastAsia="Times New Roman" w:hAnsi="Times New Roman" w:cs="Times New Roman"/>
                  <w:b/>
                  <w:bCs/>
                  <w:color w:val="000000"/>
                  <w:lang w:eastAsia="en-PH"/>
                </w:rPr>
              </w:rPrChange>
            </w:rPr>
            <w:delText>Provide proof why there are no lands in some areas</w:delText>
          </w:r>
        </w:del>
      </w:ins>
    </w:p>
    <w:p w14:paraId="01EFE472" w14:textId="22EB831F" w:rsidR="00D72335" w:rsidRPr="00617EC9" w:rsidDel="00971642" w:rsidRDefault="00D72335" w:rsidP="00274251">
      <w:pPr>
        <w:spacing w:after="0" w:line="240" w:lineRule="auto"/>
        <w:rPr>
          <w:del w:id="5770" w:author="Liezyl Liton" w:date="2017-08-21T17:50:00Z"/>
          <w:rFonts w:ascii="Times New Roman" w:eastAsia="Times New Roman" w:hAnsi="Times New Roman" w:cs="Times New Roman"/>
          <w:b/>
          <w:bCs/>
          <w:color w:val="000000"/>
          <w:lang w:eastAsia="en-PH"/>
        </w:rPr>
      </w:pPr>
    </w:p>
    <w:p w14:paraId="6B1BA3B5" w14:textId="77777777" w:rsidR="009F196B" w:rsidRPr="00617EC9" w:rsidRDefault="009F196B" w:rsidP="009F196B">
      <w:pPr>
        <w:rPr>
          <w:rFonts w:ascii="Times New Roman" w:hAnsi="Times New Roman" w:cs="Times New Roman"/>
          <w:b/>
          <w:sz w:val="24"/>
          <w:szCs w:val="24"/>
        </w:rPr>
      </w:pPr>
      <w:r w:rsidRPr="00617EC9">
        <w:rPr>
          <w:rFonts w:ascii="Times New Roman" w:hAnsi="Times New Roman" w:cs="Times New Roman"/>
          <w:b/>
          <w:sz w:val="24"/>
          <w:szCs w:val="24"/>
        </w:rPr>
        <w:t>12.1.3</w:t>
      </w:r>
      <w:r w:rsidRPr="00617EC9">
        <w:rPr>
          <w:rFonts w:ascii="Times New Roman" w:hAnsi="Times New Roman" w:cs="Times New Roman"/>
          <w:b/>
          <w:sz w:val="24"/>
          <w:szCs w:val="24"/>
        </w:rPr>
        <w:tab/>
        <w:t>Cost of Structures</w:t>
      </w:r>
    </w:p>
    <w:p w14:paraId="1E643CBC" w14:textId="00DDE55D" w:rsidR="009F196B" w:rsidRPr="00617EC9" w:rsidRDefault="009F196B">
      <w:pPr>
        <w:ind w:firstLine="720"/>
        <w:jc w:val="both"/>
        <w:rPr>
          <w:rFonts w:ascii="Times New Roman" w:eastAsia="Calibri" w:hAnsi="Times New Roman" w:cs="Times New Roman"/>
          <w:sz w:val="24"/>
          <w:szCs w:val="24"/>
        </w:rPr>
        <w:pPrChange w:id="5771" w:author="Liezyl Liton" w:date="2017-08-21T21:56:00Z">
          <w:pPr>
            <w:jc w:val="both"/>
          </w:pPr>
        </w:pPrChange>
      </w:pPr>
      <w:r w:rsidRPr="00617EC9">
        <w:rPr>
          <w:rFonts w:ascii="Times New Roman" w:hAnsi="Times New Roman" w:cs="Times New Roman"/>
          <w:sz w:val="24"/>
          <w:szCs w:val="24"/>
        </w:rPr>
        <w:t xml:space="preserve">The structures </w:t>
      </w:r>
      <w:del w:id="5772" w:author="ebert bautista" w:date="2017-08-21T20:48:00Z">
        <w:r w:rsidRPr="00617EC9" w:rsidDel="00E44393">
          <w:rPr>
            <w:rFonts w:ascii="Times New Roman" w:hAnsi="Times New Roman" w:cs="Times New Roman"/>
            <w:sz w:val="24"/>
            <w:szCs w:val="24"/>
          </w:rPr>
          <w:delText>were categorized by the materials used in their construction.  These are light, semi-</w:delText>
        </w:r>
        <w:r w:rsidR="007E06A1" w:rsidRPr="00617EC9" w:rsidDel="00E44393">
          <w:rPr>
            <w:rFonts w:ascii="Times New Roman" w:hAnsi="Times New Roman" w:cs="Times New Roman"/>
            <w:sz w:val="24"/>
            <w:szCs w:val="24"/>
          </w:rPr>
          <w:delText>concrete and concrete materi</w:delText>
        </w:r>
        <w:r w:rsidRPr="00617EC9" w:rsidDel="00E44393">
          <w:rPr>
            <w:rFonts w:ascii="Times New Roman" w:hAnsi="Times New Roman" w:cs="Times New Roman"/>
            <w:sz w:val="24"/>
            <w:szCs w:val="24"/>
          </w:rPr>
          <w:delText xml:space="preserve">als.  With these categories, </w:delText>
        </w:r>
      </w:del>
      <w:ins w:id="5773" w:author="ebert bautista" w:date="2017-08-21T20:48:00Z">
        <w:r w:rsidR="00E44393" w:rsidRPr="00617EC9">
          <w:rPr>
            <w:rFonts w:ascii="Times New Roman" w:hAnsi="Times New Roman" w:cs="Times New Roman"/>
            <w:sz w:val="24"/>
            <w:szCs w:val="24"/>
          </w:rPr>
          <w:t xml:space="preserve">costs </w:t>
        </w:r>
      </w:ins>
      <w:r w:rsidRPr="00617EC9">
        <w:rPr>
          <w:rFonts w:ascii="Times New Roman" w:hAnsi="Times New Roman" w:cs="Times New Roman"/>
          <w:sz w:val="24"/>
          <w:szCs w:val="24"/>
        </w:rPr>
        <w:t xml:space="preserve">information were gathered from (a) </w:t>
      </w:r>
      <w:r w:rsidRPr="00617EC9">
        <w:rPr>
          <w:rFonts w:ascii="Times New Roman" w:eastAsia="Calibri" w:hAnsi="Times New Roman" w:cs="Times New Roman"/>
          <w:sz w:val="24"/>
          <w:szCs w:val="24"/>
        </w:rPr>
        <w:t xml:space="preserve">Schedule of building costs from the Assessors’ Office of Manila &amp; Caloocan City which was provided by </w:t>
      </w:r>
      <w:r w:rsidR="007E06A1" w:rsidRPr="00617EC9">
        <w:rPr>
          <w:rFonts w:ascii="Times New Roman" w:eastAsia="Calibri" w:hAnsi="Times New Roman" w:cs="Times New Roman"/>
          <w:sz w:val="24"/>
          <w:szCs w:val="24"/>
        </w:rPr>
        <w:t xml:space="preserve">the </w:t>
      </w:r>
      <w:r w:rsidRPr="00617EC9">
        <w:rPr>
          <w:rFonts w:ascii="Times New Roman" w:eastAsia="Calibri" w:hAnsi="Times New Roman" w:cs="Times New Roman"/>
          <w:sz w:val="24"/>
          <w:szCs w:val="24"/>
        </w:rPr>
        <w:t xml:space="preserve">City Assessor; (b) Construction cost price data from </w:t>
      </w:r>
      <w:r w:rsidR="00B17608" w:rsidRPr="00617EC9">
        <w:rPr>
          <w:rFonts w:ascii="Times New Roman" w:eastAsia="Calibri" w:hAnsi="Times New Roman" w:cs="Times New Roman"/>
          <w:sz w:val="24"/>
          <w:szCs w:val="24"/>
        </w:rPr>
        <w:t>“</w:t>
      </w:r>
      <w:r w:rsidRPr="00617EC9">
        <w:rPr>
          <w:rFonts w:ascii="Times New Roman" w:eastAsia="Calibri" w:hAnsi="Times New Roman" w:cs="Times New Roman"/>
          <w:sz w:val="24"/>
          <w:szCs w:val="24"/>
        </w:rPr>
        <w:t>525 Construction and Development</w:t>
      </w:r>
      <w:r w:rsidR="00B17608" w:rsidRPr="00617EC9">
        <w:rPr>
          <w:rFonts w:ascii="Times New Roman" w:eastAsia="Calibri" w:hAnsi="Times New Roman" w:cs="Times New Roman"/>
          <w:sz w:val="24"/>
          <w:szCs w:val="24"/>
        </w:rPr>
        <w:t>”</w:t>
      </w:r>
      <w:r w:rsidRPr="00617EC9">
        <w:rPr>
          <w:rFonts w:ascii="Times New Roman" w:eastAsia="Calibri" w:hAnsi="Times New Roman" w:cs="Times New Roman"/>
          <w:sz w:val="24"/>
          <w:szCs w:val="24"/>
        </w:rPr>
        <w:t>, a construction contractor; (c) Construction material prices from two (2) construction material outlet/hardware store</w:t>
      </w:r>
      <w:ins w:id="5774" w:author="ebert bautista" w:date="2017-08-21T20:49:00Z">
        <w:r w:rsidR="00E44393" w:rsidRPr="00617EC9">
          <w:rPr>
            <w:rFonts w:ascii="Times New Roman" w:eastAsia="Calibri" w:hAnsi="Times New Roman" w:cs="Times New Roman"/>
            <w:sz w:val="24"/>
            <w:szCs w:val="24"/>
          </w:rPr>
          <w:t>s</w:t>
        </w:r>
      </w:ins>
      <w:r w:rsidR="00F02EA7" w:rsidRPr="00617EC9">
        <w:rPr>
          <w:rFonts w:ascii="Times New Roman" w:eastAsia="Calibri" w:hAnsi="Times New Roman" w:cs="Times New Roman"/>
          <w:sz w:val="24"/>
          <w:szCs w:val="24"/>
        </w:rPr>
        <w:t>,</w:t>
      </w:r>
      <w:r w:rsidRPr="00617EC9">
        <w:rPr>
          <w:rFonts w:ascii="Times New Roman" w:eastAsia="Calibri" w:hAnsi="Times New Roman" w:cs="Times New Roman"/>
          <w:sz w:val="24"/>
          <w:szCs w:val="24"/>
        </w:rPr>
        <w:t xml:space="preserve"> </w:t>
      </w:r>
      <w:r w:rsidR="00F02EA7" w:rsidRPr="00617EC9">
        <w:rPr>
          <w:rFonts w:ascii="Times New Roman" w:eastAsia="Calibri" w:hAnsi="Times New Roman" w:cs="Times New Roman"/>
          <w:sz w:val="24"/>
          <w:szCs w:val="24"/>
        </w:rPr>
        <w:t xml:space="preserve">(d) </w:t>
      </w:r>
      <w:r w:rsidRPr="00617EC9">
        <w:rPr>
          <w:rFonts w:ascii="Times New Roman" w:eastAsia="Calibri" w:hAnsi="Times New Roman" w:cs="Times New Roman"/>
          <w:sz w:val="24"/>
          <w:szCs w:val="24"/>
        </w:rPr>
        <w:t>City/Municipal Engineer’s Office of Manila &amp; Caloocan</w:t>
      </w:r>
      <w:ins w:id="5775" w:author="Jen" w:date="2017-08-19T01:31:00Z">
        <w:r w:rsidR="00C11F29" w:rsidRPr="00617EC9">
          <w:rPr>
            <w:rFonts w:ascii="Times New Roman" w:eastAsia="Calibri" w:hAnsi="Times New Roman" w:cs="Times New Roman"/>
            <w:sz w:val="24"/>
            <w:szCs w:val="24"/>
          </w:rPr>
          <w:t xml:space="preserve">; </w:t>
        </w:r>
      </w:ins>
      <w:del w:id="5776" w:author="Jen" w:date="2017-08-19T01:31:00Z">
        <w:r w:rsidRPr="00617EC9" w:rsidDel="00C11F29">
          <w:rPr>
            <w:rFonts w:ascii="Times New Roman" w:eastAsia="Calibri" w:hAnsi="Times New Roman" w:cs="Times New Roman"/>
            <w:sz w:val="24"/>
            <w:szCs w:val="24"/>
          </w:rPr>
          <w:delText xml:space="preserve"> (Annexes </w:delText>
        </w:r>
        <w:r w:rsidR="001449EE" w:rsidRPr="00617EC9" w:rsidDel="00C11F29">
          <w:rPr>
            <w:rFonts w:ascii="Times New Roman" w:eastAsia="Calibri" w:hAnsi="Times New Roman" w:cs="Times New Roman"/>
            <w:sz w:val="24"/>
            <w:szCs w:val="24"/>
            <w:rPrChange w:id="5777" w:author="Liezyl Liton" w:date="2017-08-21T21:34:00Z">
              <w:rPr>
                <w:rFonts w:ascii="Times New Roman" w:eastAsia="Calibri" w:hAnsi="Times New Roman" w:cs="Times New Roman"/>
                <w:sz w:val="24"/>
                <w:szCs w:val="24"/>
                <w:highlight w:val="yellow"/>
              </w:rPr>
            </w:rPrChange>
          </w:rPr>
          <w:delText>__</w:delText>
        </w:r>
        <w:r w:rsidRPr="00617EC9" w:rsidDel="00C11F29">
          <w:rPr>
            <w:rFonts w:ascii="Times New Roman" w:eastAsia="Calibri" w:hAnsi="Times New Roman" w:cs="Times New Roman"/>
            <w:sz w:val="24"/>
            <w:szCs w:val="24"/>
            <w:rPrChange w:id="5778" w:author="Liezyl Liton" w:date="2017-08-21T21:34:00Z">
              <w:rPr>
                <w:rFonts w:ascii="Times New Roman" w:eastAsia="Calibri" w:hAnsi="Times New Roman" w:cs="Times New Roman"/>
                <w:sz w:val="24"/>
                <w:szCs w:val="24"/>
                <w:highlight w:val="yellow"/>
              </w:rPr>
            </w:rPrChange>
          </w:rPr>
          <w:delText xml:space="preserve"> and </w:delText>
        </w:r>
        <w:r w:rsidR="001449EE" w:rsidRPr="00617EC9" w:rsidDel="00C11F29">
          <w:rPr>
            <w:rFonts w:ascii="Times New Roman" w:eastAsia="Calibri" w:hAnsi="Times New Roman" w:cs="Times New Roman"/>
            <w:sz w:val="24"/>
            <w:szCs w:val="24"/>
            <w:rPrChange w:id="5779" w:author="Liezyl Liton" w:date="2017-08-21T21:34:00Z">
              <w:rPr>
                <w:rFonts w:ascii="Times New Roman" w:eastAsia="Calibri" w:hAnsi="Times New Roman" w:cs="Times New Roman"/>
                <w:sz w:val="24"/>
                <w:szCs w:val="24"/>
                <w:highlight w:val="yellow"/>
              </w:rPr>
            </w:rPrChange>
          </w:rPr>
          <w:delText>__</w:delText>
        </w:r>
        <w:r w:rsidRPr="00617EC9" w:rsidDel="00C11F29">
          <w:rPr>
            <w:rFonts w:ascii="Times New Roman" w:eastAsia="Calibri" w:hAnsi="Times New Roman" w:cs="Times New Roman"/>
            <w:sz w:val="24"/>
            <w:szCs w:val="24"/>
            <w:rPrChange w:id="5780" w:author="Liezyl Liton" w:date="2017-08-21T21:34:00Z">
              <w:rPr>
                <w:rFonts w:ascii="Times New Roman" w:eastAsia="Calibri" w:hAnsi="Times New Roman" w:cs="Times New Roman"/>
                <w:sz w:val="24"/>
                <w:szCs w:val="24"/>
                <w:highlight w:val="yellow"/>
              </w:rPr>
            </w:rPrChange>
          </w:rPr>
          <w:delText xml:space="preserve">); </w:delText>
        </w:r>
      </w:del>
      <w:r w:rsidRPr="00617EC9">
        <w:rPr>
          <w:rFonts w:ascii="Times New Roman" w:eastAsia="Calibri" w:hAnsi="Times New Roman" w:cs="Times New Roman"/>
          <w:sz w:val="24"/>
          <w:szCs w:val="24"/>
        </w:rPr>
        <w:t xml:space="preserve">and </w:t>
      </w:r>
      <w:r w:rsidR="00F02EA7" w:rsidRPr="00617EC9">
        <w:rPr>
          <w:rFonts w:ascii="Times New Roman" w:eastAsia="Calibri" w:hAnsi="Times New Roman" w:cs="Times New Roman"/>
          <w:sz w:val="24"/>
          <w:szCs w:val="24"/>
        </w:rPr>
        <w:t xml:space="preserve">(e) </w:t>
      </w:r>
      <w:r w:rsidRPr="00617EC9">
        <w:rPr>
          <w:rFonts w:ascii="Times New Roman" w:eastAsia="Calibri" w:hAnsi="Times New Roman" w:cs="Times New Roman"/>
          <w:sz w:val="24"/>
          <w:szCs w:val="24"/>
        </w:rPr>
        <w:t xml:space="preserve">Bill of Quantities (BOQ) report of accredited appraiser </w:t>
      </w:r>
      <w:proofErr w:type="spellStart"/>
      <w:r w:rsidRPr="00617EC9">
        <w:rPr>
          <w:rFonts w:ascii="Times New Roman" w:eastAsia="Calibri" w:hAnsi="Times New Roman" w:cs="Times New Roman"/>
          <w:sz w:val="24"/>
          <w:szCs w:val="24"/>
        </w:rPr>
        <w:t>Topconsult</w:t>
      </w:r>
      <w:proofErr w:type="spellEnd"/>
      <w:r w:rsidRPr="00617EC9">
        <w:rPr>
          <w:rFonts w:ascii="Times New Roman" w:eastAsia="Calibri" w:hAnsi="Times New Roman" w:cs="Times New Roman"/>
          <w:sz w:val="24"/>
          <w:szCs w:val="24"/>
        </w:rPr>
        <w:t xml:space="preserve"> that did the BOQ for “legal” structures as per </w:t>
      </w:r>
      <w:proofErr w:type="spellStart"/>
      <w:r w:rsidRPr="00617EC9">
        <w:rPr>
          <w:rFonts w:ascii="Times New Roman" w:eastAsia="Calibri" w:hAnsi="Times New Roman" w:cs="Times New Roman"/>
          <w:sz w:val="24"/>
          <w:szCs w:val="24"/>
        </w:rPr>
        <w:t>DOTr</w:t>
      </w:r>
      <w:proofErr w:type="spellEnd"/>
      <w:r w:rsidRPr="00617EC9">
        <w:rPr>
          <w:rFonts w:ascii="Times New Roman" w:eastAsia="Calibri" w:hAnsi="Times New Roman" w:cs="Times New Roman"/>
          <w:sz w:val="24"/>
          <w:szCs w:val="24"/>
        </w:rPr>
        <w:t xml:space="preserve"> requirement.</w:t>
      </w:r>
      <w:r w:rsidR="00B17608" w:rsidRPr="00617EC9">
        <w:rPr>
          <w:rFonts w:ascii="Times New Roman" w:eastAsia="Calibri" w:hAnsi="Times New Roman" w:cs="Times New Roman"/>
          <w:sz w:val="24"/>
          <w:szCs w:val="24"/>
        </w:rPr>
        <w:t xml:space="preserve">  </w:t>
      </w:r>
      <w:r w:rsidR="000D4980" w:rsidRPr="00617EC9">
        <w:rPr>
          <w:rFonts w:ascii="Times New Roman" w:eastAsia="Calibri" w:hAnsi="Times New Roman" w:cs="Times New Roman"/>
          <w:sz w:val="24"/>
          <w:szCs w:val="24"/>
        </w:rPr>
        <w:t xml:space="preserve">The DMS team noted that </w:t>
      </w:r>
      <w:r w:rsidR="00B17608" w:rsidRPr="00617EC9">
        <w:rPr>
          <w:rFonts w:ascii="Times New Roman" w:eastAsia="Calibri" w:hAnsi="Times New Roman" w:cs="Times New Roman"/>
          <w:sz w:val="24"/>
          <w:szCs w:val="24"/>
        </w:rPr>
        <w:t xml:space="preserve">comparison of BOQ and construction contractor estimates </w:t>
      </w:r>
      <w:r w:rsidR="000D4980" w:rsidRPr="00617EC9">
        <w:rPr>
          <w:rFonts w:ascii="Times New Roman" w:eastAsia="Calibri" w:hAnsi="Times New Roman" w:cs="Times New Roman"/>
          <w:sz w:val="24"/>
          <w:szCs w:val="24"/>
        </w:rPr>
        <w:t xml:space="preserve">per square meter </w:t>
      </w:r>
      <w:r w:rsidR="00B17608" w:rsidRPr="00617EC9">
        <w:rPr>
          <w:rFonts w:ascii="Times New Roman" w:eastAsia="Calibri" w:hAnsi="Times New Roman" w:cs="Times New Roman"/>
          <w:sz w:val="24"/>
          <w:szCs w:val="24"/>
        </w:rPr>
        <w:t xml:space="preserve">were </w:t>
      </w:r>
      <w:r w:rsidR="000D4980" w:rsidRPr="00617EC9">
        <w:rPr>
          <w:rFonts w:ascii="Times New Roman" w:eastAsia="Calibri" w:hAnsi="Times New Roman" w:cs="Times New Roman"/>
          <w:sz w:val="24"/>
          <w:szCs w:val="24"/>
        </w:rPr>
        <w:t xml:space="preserve">almost similar and these were used </w:t>
      </w:r>
      <w:r w:rsidR="00B17608" w:rsidRPr="00617EC9">
        <w:rPr>
          <w:rFonts w:ascii="Times New Roman" w:eastAsia="Calibri" w:hAnsi="Times New Roman" w:cs="Times New Roman"/>
          <w:sz w:val="24"/>
          <w:szCs w:val="24"/>
        </w:rPr>
        <w:t>to estimate ISF structure costs.</w:t>
      </w:r>
    </w:p>
    <w:p w14:paraId="067ACAF2" w14:textId="77777777" w:rsidR="009F196B" w:rsidRPr="00617EC9" w:rsidRDefault="009F196B">
      <w:pPr>
        <w:spacing w:after="240"/>
        <w:ind w:firstLine="720"/>
        <w:jc w:val="both"/>
        <w:rPr>
          <w:rFonts w:ascii="Times New Roman" w:eastAsia="Calibri" w:hAnsi="Times New Roman" w:cs="Times New Roman"/>
          <w:sz w:val="24"/>
          <w:szCs w:val="24"/>
        </w:rPr>
        <w:pPrChange w:id="5781" w:author="Liezyl Liton" w:date="2017-08-21T21:56:00Z">
          <w:pPr>
            <w:spacing w:after="240"/>
            <w:jc w:val="both"/>
          </w:pPr>
        </w:pPrChange>
      </w:pPr>
      <w:r w:rsidRPr="00617EC9">
        <w:rPr>
          <w:rFonts w:ascii="Times New Roman" w:eastAsia="Calibri" w:hAnsi="Times New Roman" w:cs="Times New Roman"/>
          <w:sz w:val="24"/>
          <w:szCs w:val="24"/>
        </w:rPr>
        <w:t xml:space="preserve">Interviews with the PAPs during the conduct of the DMS were also done. They were asked about the amount they spent in acquiring their real property and/or made improvements (structure, </w:t>
      </w:r>
      <w:r w:rsidRPr="00617EC9">
        <w:rPr>
          <w:rFonts w:ascii="Times New Roman" w:eastAsia="Calibri" w:hAnsi="Times New Roman" w:cs="Times New Roman"/>
          <w:sz w:val="24"/>
          <w:szCs w:val="24"/>
        </w:rPr>
        <w:lastRenderedPageBreak/>
        <w:t xml:space="preserve">etc.) and on what year they were acquired and/or constructed. Moreover, some were also asked about their selling or asking price based on current construction materials and </w:t>
      </w:r>
      <w:proofErr w:type="spellStart"/>
      <w:r w:rsidRPr="00617EC9">
        <w:rPr>
          <w:rFonts w:ascii="Times New Roman" w:eastAsia="Calibri" w:hAnsi="Times New Roman" w:cs="Times New Roman"/>
          <w:sz w:val="24"/>
          <w:szCs w:val="24"/>
        </w:rPr>
        <w:t>labor</w:t>
      </w:r>
      <w:proofErr w:type="spellEnd"/>
      <w:r w:rsidRPr="00617EC9">
        <w:rPr>
          <w:rFonts w:ascii="Times New Roman" w:eastAsia="Calibri" w:hAnsi="Times New Roman" w:cs="Times New Roman"/>
          <w:sz w:val="24"/>
          <w:szCs w:val="24"/>
        </w:rPr>
        <w:t xml:space="preserve"> costs.</w:t>
      </w:r>
      <w:r w:rsidR="000D4980" w:rsidRPr="00617EC9">
        <w:rPr>
          <w:rFonts w:ascii="Times New Roman" w:eastAsia="Calibri" w:hAnsi="Times New Roman" w:cs="Times New Roman"/>
          <w:sz w:val="24"/>
          <w:szCs w:val="24"/>
        </w:rPr>
        <w:t xml:space="preserve">  However, responses gathered here were very few.</w:t>
      </w:r>
    </w:p>
    <w:p w14:paraId="2FC866CE" w14:textId="7B25C784" w:rsidR="009F196B" w:rsidRPr="00617EC9" w:rsidRDefault="009F196B">
      <w:pPr>
        <w:spacing w:after="240"/>
        <w:ind w:firstLine="720"/>
        <w:jc w:val="both"/>
        <w:rPr>
          <w:rFonts w:ascii="Times New Roman" w:hAnsi="Times New Roman" w:cs="Times New Roman"/>
          <w:sz w:val="24"/>
          <w:szCs w:val="24"/>
        </w:rPr>
        <w:pPrChange w:id="5782" w:author="Liezyl Liton" w:date="2017-08-21T21:56:00Z">
          <w:pPr>
            <w:spacing w:after="240"/>
            <w:jc w:val="both"/>
          </w:pPr>
        </w:pPrChange>
      </w:pPr>
      <w:r w:rsidRPr="00617EC9">
        <w:rPr>
          <w:rFonts w:ascii="Times New Roman" w:eastAsia="Calibri" w:hAnsi="Times New Roman" w:cs="Times New Roman"/>
          <w:sz w:val="24"/>
          <w:szCs w:val="24"/>
        </w:rPr>
        <w:t xml:space="preserve">The gathered data were clustered into two categories, broken down into prices for </w:t>
      </w:r>
      <w:proofErr w:type="spellStart"/>
      <w:r w:rsidRPr="00617EC9">
        <w:rPr>
          <w:rFonts w:ascii="Times New Roman" w:eastAsia="Calibri" w:hAnsi="Times New Roman" w:cs="Times New Roman"/>
          <w:sz w:val="24"/>
          <w:szCs w:val="24"/>
        </w:rPr>
        <w:t>Bulacan</w:t>
      </w:r>
      <w:proofErr w:type="spellEnd"/>
      <w:r w:rsidRPr="00617EC9">
        <w:rPr>
          <w:rFonts w:ascii="Times New Roman" w:eastAsia="Calibri" w:hAnsi="Times New Roman" w:cs="Times New Roman"/>
          <w:sz w:val="24"/>
          <w:szCs w:val="24"/>
        </w:rPr>
        <w:t xml:space="preserve"> Province and for Metro Manila.  </w:t>
      </w:r>
      <w:r w:rsidRPr="00617EC9">
        <w:rPr>
          <w:rFonts w:ascii="Times New Roman" w:hAnsi="Times New Roman" w:cs="Times New Roman"/>
          <w:b/>
          <w:sz w:val="24"/>
          <w:szCs w:val="24"/>
        </w:rPr>
        <w:t>Table 12.1-</w:t>
      </w:r>
      <w:ins w:id="5783" w:author="Liezyl Liton" w:date="2017-08-21T21:49:00Z">
        <w:r w:rsidR="00CC5E8E">
          <w:rPr>
            <w:rFonts w:ascii="Times New Roman" w:hAnsi="Times New Roman" w:cs="Times New Roman"/>
            <w:b/>
            <w:sz w:val="24"/>
            <w:szCs w:val="24"/>
          </w:rPr>
          <w:t>5</w:t>
        </w:r>
      </w:ins>
      <w:del w:id="5784" w:author="Liezyl Liton" w:date="2017-08-21T21:49:00Z">
        <w:r w:rsidRPr="00617EC9" w:rsidDel="00CC5E8E">
          <w:rPr>
            <w:rFonts w:ascii="Times New Roman" w:hAnsi="Times New Roman" w:cs="Times New Roman"/>
            <w:b/>
            <w:sz w:val="24"/>
            <w:szCs w:val="24"/>
          </w:rPr>
          <w:delText>4</w:delText>
        </w:r>
      </w:del>
      <w:r w:rsidRPr="00617EC9">
        <w:rPr>
          <w:rFonts w:ascii="Times New Roman" w:hAnsi="Times New Roman" w:cs="Times New Roman"/>
          <w:sz w:val="24"/>
          <w:szCs w:val="24"/>
        </w:rPr>
        <w:t xml:space="preserve"> shows the estimated unit construction costs by materials obtained from accredited appraisers who undertook Bill of Quantities (BOQ) survey for affected legal structures and Gaia DMS Team (July 2017) for affected ISF structures. </w:t>
      </w:r>
    </w:p>
    <w:p w14:paraId="361CABDA" w14:textId="77777777" w:rsidR="00D60FF0" w:rsidRPr="00617EC9" w:rsidDel="006D0B8C" w:rsidRDefault="00D60FF0" w:rsidP="009F196B">
      <w:pPr>
        <w:spacing w:after="240"/>
        <w:jc w:val="both"/>
        <w:rPr>
          <w:del w:id="5785" w:author="Patricia Erika" w:date="2017-08-19T02:45:00Z"/>
          <w:rFonts w:ascii="Times New Roman" w:hAnsi="Times New Roman" w:cs="Times New Roman"/>
          <w:sz w:val="24"/>
          <w:szCs w:val="24"/>
        </w:rPr>
      </w:pPr>
    </w:p>
    <w:p w14:paraId="04F99AD2" w14:textId="77777777" w:rsidR="00D60FF0" w:rsidRPr="00617EC9" w:rsidDel="006D0B8C" w:rsidRDefault="00D60FF0" w:rsidP="009F196B">
      <w:pPr>
        <w:spacing w:after="240"/>
        <w:jc w:val="both"/>
        <w:rPr>
          <w:ins w:id="5786" w:author="Jen" w:date="2017-08-19T01:31:00Z"/>
          <w:del w:id="5787" w:author="Patricia Erika" w:date="2017-08-19T02:45:00Z"/>
          <w:rFonts w:ascii="Times New Roman" w:hAnsi="Times New Roman" w:cs="Times New Roman"/>
          <w:sz w:val="24"/>
          <w:szCs w:val="24"/>
        </w:rPr>
      </w:pPr>
    </w:p>
    <w:p w14:paraId="76B52ED8" w14:textId="77777777" w:rsidR="00C11F29" w:rsidRPr="00617EC9" w:rsidDel="006D0B8C" w:rsidRDefault="00C11F29" w:rsidP="009F196B">
      <w:pPr>
        <w:spacing w:after="240"/>
        <w:jc w:val="both"/>
        <w:rPr>
          <w:ins w:id="5788" w:author="Jen" w:date="2017-08-19T01:31:00Z"/>
          <w:del w:id="5789" w:author="Patricia Erika" w:date="2017-08-19T02:45:00Z"/>
          <w:rFonts w:ascii="Times New Roman" w:hAnsi="Times New Roman" w:cs="Times New Roman"/>
          <w:sz w:val="24"/>
          <w:szCs w:val="24"/>
        </w:rPr>
      </w:pPr>
    </w:p>
    <w:p w14:paraId="1FD31C64" w14:textId="77777777" w:rsidR="00C11F29" w:rsidRPr="00617EC9" w:rsidDel="006D0B8C" w:rsidRDefault="00C11F29" w:rsidP="009F196B">
      <w:pPr>
        <w:spacing w:after="240"/>
        <w:jc w:val="both"/>
        <w:rPr>
          <w:del w:id="5790" w:author="Patricia Erika" w:date="2017-08-19T02:45:00Z"/>
          <w:rFonts w:ascii="Times New Roman" w:hAnsi="Times New Roman" w:cs="Times New Roman"/>
          <w:sz w:val="24"/>
          <w:szCs w:val="24"/>
        </w:rPr>
      </w:pPr>
    </w:p>
    <w:p w14:paraId="00F4EEFD" w14:textId="77777777" w:rsidR="009F196B" w:rsidRPr="00617EC9" w:rsidDel="006D0B8C" w:rsidRDefault="009F196B" w:rsidP="00274251">
      <w:pPr>
        <w:spacing w:after="0" w:line="240" w:lineRule="auto"/>
        <w:jc w:val="center"/>
        <w:rPr>
          <w:del w:id="5791" w:author="Patricia Erika" w:date="2017-08-19T02:45:00Z"/>
          <w:rFonts w:ascii="Times New Roman" w:hAnsi="Times New Roman" w:cs="Times New Roman"/>
          <w:b/>
        </w:rPr>
      </w:pPr>
      <w:del w:id="5792" w:author="Patricia Erika" w:date="2017-08-19T02:45:00Z">
        <w:r w:rsidRPr="00617EC9" w:rsidDel="006D0B8C">
          <w:rPr>
            <w:rFonts w:ascii="Times New Roman" w:hAnsi="Times New Roman" w:cs="Times New Roman"/>
            <w:b/>
          </w:rPr>
          <w:delText>Table 12.1-4 Estimated Unit Construction Costs by Materials</w:delText>
        </w:r>
      </w:del>
    </w:p>
    <w:tbl>
      <w:tblPr>
        <w:tblStyle w:val="TableGrid"/>
        <w:tblW w:w="10033" w:type="dxa"/>
        <w:jc w:val="center"/>
        <w:tblLook w:val="04A0" w:firstRow="1" w:lastRow="0" w:firstColumn="1" w:lastColumn="0" w:noHBand="0" w:noVBand="1"/>
      </w:tblPr>
      <w:tblGrid>
        <w:gridCol w:w="2203"/>
        <w:gridCol w:w="2291"/>
        <w:gridCol w:w="2250"/>
        <w:gridCol w:w="3289"/>
      </w:tblGrid>
      <w:tr w:rsidR="009F196B" w:rsidRPr="00617EC9" w:rsidDel="006D0B8C" w14:paraId="68A86B13" w14:textId="77777777" w:rsidTr="00274251">
        <w:trPr>
          <w:trHeight w:val="688"/>
          <w:jc w:val="center"/>
          <w:del w:id="5793" w:author="Patricia Erika" w:date="2017-08-19T02:45:00Z"/>
        </w:trPr>
        <w:tc>
          <w:tcPr>
            <w:tcW w:w="2203" w:type="dxa"/>
            <w:shd w:val="clear" w:color="auto" w:fill="D9D9D9" w:themeFill="background1" w:themeFillShade="D9"/>
            <w:vAlign w:val="center"/>
          </w:tcPr>
          <w:p w14:paraId="4F811E66" w14:textId="77777777" w:rsidR="009F196B" w:rsidRPr="00617EC9" w:rsidDel="006D0B8C" w:rsidRDefault="009F196B" w:rsidP="00274251">
            <w:pPr>
              <w:spacing w:after="200" w:line="276" w:lineRule="auto"/>
              <w:ind w:left="142" w:hanging="142"/>
              <w:jc w:val="center"/>
              <w:rPr>
                <w:del w:id="5794" w:author="Patricia Erika" w:date="2017-08-19T02:45:00Z"/>
                <w:rFonts w:ascii="Times New Roman" w:hAnsi="Times New Roman" w:cs="Times New Roman"/>
                <w:b/>
                <w:rPrChange w:id="5795" w:author="Liezyl Liton" w:date="2017-08-21T21:34:00Z">
                  <w:rPr>
                    <w:del w:id="5796" w:author="Patricia Erika" w:date="2017-08-19T02:45:00Z"/>
                    <w:rFonts w:ascii="Times New Roman" w:hAnsi="Times New Roman" w:cs="Times New Roman"/>
                    <w:b/>
                    <w:bCs/>
                    <w:color w:val="4F81BD" w:themeColor="accent1"/>
                    <w:sz w:val="18"/>
                    <w:szCs w:val="18"/>
                  </w:rPr>
                </w:rPrChange>
              </w:rPr>
            </w:pPr>
            <w:del w:id="5797" w:author="Patricia Erika" w:date="2017-08-19T02:45:00Z">
              <w:r w:rsidRPr="00617EC9" w:rsidDel="006D0B8C">
                <w:rPr>
                  <w:rFonts w:ascii="Times New Roman" w:hAnsi="Times New Roman" w:cs="Times New Roman"/>
                  <w:b/>
                </w:rPr>
                <w:delText>Type of Structures</w:delText>
              </w:r>
            </w:del>
          </w:p>
        </w:tc>
        <w:tc>
          <w:tcPr>
            <w:tcW w:w="2291" w:type="dxa"/>
            <w:shd w:val="clear" w:color="auto" w:fill="D9D9D9" w:themeFill="background1" w:themeFillShade="D9"/>
            <w:vAlign w:val="center"/>
          </w:tcPr>
          <w:p w14:paraId="27781BA1" w14:textId="77777777" w:rsidR="009F196B" w:rsidRPr="00617EC9" w:rsidDel="006D0B8C" w:rsidRDefault="009F196B" w:rsidP="00274251">
            <w:pPr>
              <w:spacing w:after="200" w:line="276" w:lineRule="auto"/>
              <w:jc w:val="center"/>
              <w:rPr>
                <w:del w:id="5798" w:author="Patricia Erika" w:date="2017-08-19T02:45:00Z"/>
                <w:rFonts w:ascii="Times New Roman" w:hAnsi="Times New Roman" w:cs="Times New Roman"/>
                <w:b/>
                <w:rPrChange w:id="5799" w:author="Liezyl Liton" w:date="2017-08-21T21:34:00Z">
                  <w:rPr>
                    <w:del w:id="5800" w:author="Patricia Erika" w:date="2017-08-19T02:45:00Z"/>
                    <w:rFonts w:ascii="Times New Roman" w:hAnsi="Times New Roman" w:cs="Times New Roman"/>
                    <w:b/>
                    <w:bCs/>
                    <w:color w:val="4F81BD" w:themeColor="accent1"/>
                    <w:sz w:val="18"/>
                    <w:szCs w:val="18"/>
                  </w:rPr>
                </w:rPrChange>
              </w:rPr>
            </w:pPr>
            <w:del w:id="5801" w:author="Patricia Erika" w:date="2017-08-19T02:45:00Z">
              <w:r w:rsidRPr="00617EC9" w:rsidDel="006D0B8C">
                <w:rPr>
                  <w:rFonts w:ascii="Times New Roman" w:hAnsi="Times New Roman" w:cs="Times New Roman"/>
                  <w:b/>
                </w:rPr>
                <w:delText>Bulacan Province</w:delText>
              </w:r>
            </w:del>
          </w:p>
          <w:p w14:paraId="45C8B5FF" w14:textId="77777777" w:rsidR="009F196B" w:rsidRPr="00617EC9" w:rsidDel="006D0B8C" w:rsidRDefault="009F196B" w:rsidP="00274251">
            <w:pPr>
              <w:spacing w:after="200" w:line="276" w:lineRule="auto"/>
              <w:jc w:val="center"/>
              <w:rPr>
                <w:del w:id="5802" w:author="Patricia Erika" w:date="2017-08-19T02:45:00Z"/>
                <w:rFonts w:ascii="Times New Roman" w:hAnsi="Times New Roman" w:cs="Times New Roman"/>
                <w:b/>
                <w:rPrChange w:id="5803" w:author="Liezyl Liton" w:date="2017-08-21T21:34:00Z">
                  <w:rPr>
                    <w:del w:id="5804" w:author="Patricia Erika" w:date="2017-08-19T02:45:00Z"/>
                    <w:rFonts w:ascii="Times New Roman" w:hAnsi="Times New Roman" w:cs="Times New Roman"/>
                    <w:b/>
                    <w:bCs/>
                    <w:color w:val="4F81BD" w:themeColor="accent1"/>
                    <w:sz w:val="18"/>
                    <w:szCs w:val="18"/>
                  </w:rPr>
                </w:rPrChange>
              </w:rPr>
            </w:pPr>
            <w:del w:id="5805" w:author="Patricia Erika" w:date="2017-08-19T02:45:00Z">
              <w:r w:rsidRPr="00617EC9" w:rsidDel="006D0B8C">
                <w:rPr>
                  <w:rFonts w:ascii="Times New Roman" w:hAnsi="Times New Roman" w:cs="Times New Roman"/>
                  <w:b/>
                </w:rPr>
                <w:delText>Unit Construction Cost (PhP/ sq.m)</w:delText>
              </w:r>
            </w:del>
          </w:p>
        </w:tc>
        <w:tc>
          <w:tcPr>
            <w:tcW w:w="2250" w:type="dxa"/>
            <w:shd w:val="clear" w:color="auto" w:fill="D9D9D9" w:themeFill="background1" w:themeFillShade="D9"/>
            <w:vAlign w:val="center"/>
          </w:tcPr>
          <w:p w14:paraId="3FFACE8E" w14:textId="77777777" w:rsidR="009F196B" w:rsidRPr="00617EC9" w:rsidDel="006D0B8C" w:rsidRDefault="009F196B" w:rsidP="00274251">
            <w:pPr>
              <w:spacing w:after="200" w:line="276" w:lineRule="auto"/>
              <w:jc w:val="center"/>
              <w:rPr>
                <w:del w:id="5806" w:author="Patricia Erika" w:date="2017-08-19T02:45:00Z"/>
                <w:rFonts w:ascii="Times New Roman" w:hAnsi="Times New Roman" w:cs="Times New Roman"/>
                <w:b/>
                <w:rPrChange w:id="5807" w:author="Liezyl Liton" w:date="2017-08-21T21:34:00Z">
                  <w:rPr>
                    <w:del w:id="5808" w:author="Patricia Erika" w:date="2017-08-19T02:45:00Z"/>
                    <w:rFonts w:ascii="Times New Roman" w:hAnsi="Times New Roman" w:cs="Times New Roman"/>
                    <w:b/>
                    <w:bCs/>
                    <w:color w:val="4F81BD" w:themeColor="accent1"/>
                    <w:sz w:val="18"/>
                    <w:szCs w:val="18"/>
                  </w:rPr>
                </w:rPrChange>
              </w:rPr>
            </w:pPr>
            <w:del w:id="5809" w:author="Patricia Erika" w:date="2017-08-19T02:45:00Z">
              <w:r w:rsidRPr="00617EC9" w:rsidDel="006D0B8C">
                <w:rPr>
                  <w:rFonts w:ascii="Times New Roman" w:hAnsi="Times New Roman" w:cs="Times New Roman"/>
                  <w:b/>
                </w:rPr>
                <w:delText>Metro Manila</w:delText>
              </w:r>
            </w:del>
          </w:p>
          <w:p w14:paraId="13D2EC0A" w14:textId="77777777" w:rsidR="009F196B" w:rsidRPr="00617EC9" w:rsidDel="006D0B8C" w:rsidRDefault="009F196B" w:rsidP="00274251">
            <w:pPr>
              <w:spacing w:after="200" w:line="276" w:lineRule="auto"/>
              <w:jc w:val="center"/>
              <w:rPr>
                <w:del w:id="5810" w:author="Patricia Erika" w:date="2017-08-19T02:45:00Z"/>
                <w:rFonts w:ascii="Times New Roman" w:hAnsi="Times New Roman" w:cs="Times New Roman"/>
                <w:b/>
                <w:rPrChange w:id="5811" w:author="Liezyl Liton" w:date="2017-08-21T21:34:00Z">
                  <w:rPr>
                    <w:del w:id="5812" w:author="Patricia Erika" w:date="2017-08-19T02:45:00Z"/>
                    <w:rFonts w:ascii="Times New Roman" w:hAnsi="Times New Roman" w:cs="Times New Roman"/>
                    <w:b/>
                    <w:bCs/>
                    <w:color w:val="4F81BD" w:themeColor="accent1"/>
                    <w:sz w:val="18"/>
                    <w:szCs w:val="18"/>
                  </w:rPr>
                </w:rPrChange>
              </w:rPr>
            </w:pPr>
            <w:del w:id="5813" w:author="Patricia Erika" w:date="2017-08-19T02:45:00Z">
              <w:r w:rsidRPr="00617EC9" w:rsidDel="006D0B8C">
                <w:rPr>
                  <w:rFonts w:ascii="Times New Roman" w:hAnsi="Times New Roman" w:cs="Times New Roman"/>
                  <w:b/>
                </w:rPr>
                <w:delText>Unit Construction Cost (Php/sq.m)</w:delText>
              </w:r>
            </w:del>
          </w:p>
        </w:tc>
        <w:tc>
          <w:tcPr>
            <w:tcW w:w="3289" w:type="dxa"/>
            <w:shd w:val="clear" w:color="auto" w:fill="D9D9D9" w:themeFill="background1" w:themeFillShade="D9"/>
            <w:vAlign w:val="center"/>
          </w:tcPr>
          <w:p w14:paraId="1DB5F5EE" w14:textId="77777777" w:rsidR="009F196B" w:rsidRPr="00617EC9" w:rsidDel="006D0B8C" w:rsidRDefault="009F196B" w:rsidP="00274251">
            <w:pPr>
              <w:spacing w:after="200" w:line="276" w:lineRule="auto"/>
              <w:jc w:val="center"/>
              <w:rPr>
                <w:del w:id="5814" w:author="Patricia Erika" w:date="2017-08-19T02:45:00Z"/>
                <w:rFonts w:ascii="Times New Roman" w:hAnsi="Times New Roman" w:cs="Times New Roman"/>
                <w:b/>
                <w:rPrChange w:id="5815" w:author="Liezyl Liton" w:date="2017-08-21T21:34:00Z">
                  <w:rPr>
                    <w:del w:id="5816" w:author="Patricia Erika" w:date="2017-08-19T02:45:00Z"/>
                    <w:rFonts w:ascii="Times New Roman" w:hAnsi="Times New Roman" w:cs="Times New Roman"/>
                    <w:b/>
                    <w:bCs/>
                    <w:color w:val="4F81BD" w:themeColor="accent1"/>
                    <w:sz w:val="18"/>
                    <w:szCs w:val="18"/>
                  </w:rPr>
                </w:rPrChange>
              </w:rPr>
            </w:pPr>
            <w:del w:id="5817" w:author="Patricia Erika" w:date="2017-08-19T02:45:00Z">
              <w:r w:rsidRPr="00617EC9" w:rsidDel="006D0B8C">
                <w:rPr>
                  <w:rFonts w:ascii="Times New Roman" w:hAnsi="Times New Roman" w:cs="Times New Roman"/>
                  <w:b/>
                </w:rPr>
                <w:delText>Description of Materials used in the Affected Structures</w:delText>
              </w:r>
            </w:del>
          </w:p>
        </w:tc>
      </w:tr>
      <w:tr w:rsidR="009F196B" w:rsidRPr="00617EC9" w:rsidDel="006D0B8C" w14:paraId="2ECA700A" w14:textId="77777777" w:rsidTr="00274251">
        <w:trPr>
          <w:trHeight w:val="369"/>
          <w:jc w:val="center"/>
          <w:del w:id="5818" w:author="Patricia Erika" w:date="2017-08-19T02:45:00Z"/>
        </w:trPr>
        <w:tc>
          <w:tcPr>
            <w:tcW w:w="2203" w:type="dxa"/>
            <w:vAlign w:val="center"/>
          </w:tcPr>
          <w:p w14:paraId="202099E9" w14:textId="77777777" w:rsidR="009F196B" w:rsidRPr="00617EC9" w:rsidDel="006D0B8C" w:rsidRDefault="009F196B" w:rsidP="00274251">
            <w:pPr>
              <w:spacing w:after="200" w:line="276" w:lineRule="auto"/>
              <w:jc w:val="center"/>
              <w:rPr>
                <w:del w:id="5819" w:author="Patricia Erika" w:date="2017-08-19T02:45:00Z"/>
                <w:rFonts w:ascii="Times New Roman" w:hAnsi="Times New Roman" w:cs="Times New Roman"/>
                <w:rPrChange w:id="5820" w:author="Liezyl Liton" w:date="2017-08-21T21:34:00Z">
                  <w:rPr>
                    <w:del w:id="5821" w:author="Patricia Erika" w:date="2017-08-19T02:45:00Z"/>
                    <w:rFonts w:ascii="Times New Roman" w:hAnsi="Times New Roman" w:cs="Times New Roman"/>
                    <w:b/>
                    <w:bCs/>
                    <w:color w:val="4F81BD" w:themeColor="accent1"/>
                    <w:sz w:val="18"/>
                    <w:szCs w:val="18"/>
                  </w:rPr>
                </w:rPrChange>
              </w:rPr>
            </w:pPr>
            <w:del w:id="5822" w:author="Patricia Erika" w:date="2017-08-19T02:45:00Z">
              <w:r w:rsidRPr="00617EC9" w:rsidDel="006D0B8C">
                <w:rPr>
                  <w:rFonts w:ascii="Times New Roman" w:hAnsi="Times New Roman" w:cs="Times New Roman"/>
                </w:rPr>
                <w:delText xml:space="preserve">Light Material </w:delText>
              </w:r>
              <w:r w:rsidRPr="00617EC9" w:rsidDel="006D0B8C">
                <w:rPr>
                  <w:rFonts w:ascii="Times New Roman" w:hAnsi="Times New Roman" w:cs="Times New Roman"/>
                  <w:vertAlign w:val="superscript"/>
                </w:rPr>
                <w:delText>a</w:delText>
              </w:r>
            </w:del>
          </w:p>
        </w:tc>
        <w:tc>
          <w:tcPr>
            <w:tcW w:w="2291" w:type="dxa"/>
            <w:vAlign w:val="center"/>
          </w:tcPr>
          <w:p w14:paraId="1DBD499A" w14:textId="77777777" w:rsidR="009F196B" w:rsidRPr="00617EC9" w:rsidDel="006D0B8C" w:rsidRDefault="009F196B" w:rsidP="00274251">
            <w:pPr>
              <w:spacing w:after="200" w:line="276" w:lineRule="auto"/>
              <w:jc w:val="center"/>
              <w:rPr>
                <w:del w:id="5823" w:author="Patricia Erika" w:date="2017-08-19T02:45:00Z"/>
                <w:rFonts w:ascii="Times New Roman" w:hAnsi="Times New Roman" w:cs="Times New Roman"/>
                <w:rPrChange w:id="5824" w:author="Liezyl Liton" w:date="2017-08-21T21:34:00Z">
                  <w:rPr>
                    <w:del w:id="5825" w:author="Patricia Erika" w:date="2017-08-19T02:45:00Z"/>
                    <w:rFonts w:ascii="Times New Roman" w:hAnsi="Times New Roman" w:cs="Times New Roman"/>
                    <w:b/>
                    <w:bCs/>
                    <w:color w:val="4F81BD" w:themeColor="accent1"/>
                    <w:sz w:val="18"/>
                    <w:szCs w:val="18"/>
                  </w:rPr>
                </w:rPrChange>
              </w:rPr>
            </w:pPr>
            <w:del w:id="5826" w:author="Patricia Erika" w:date="2017-08-19T02:45:00Z">
              <w:r w:rsidRPr="00617EC9" w:rsidDel="006D0B8C">
                <w:rPr>
                  <w:rFonts w:ascii="Times New Roman" w:hAnsi="Times New Roman" w:cs="Times New Roman"/>
                </w:rPr>
                <w:delText>2,000</w:delText>
              </w:r>
            </w:del>
          </w:p>
        </w:tc>
        <w:tc>
          <w:tcPr>
            <w:tcW w:w="2250" w:type="dxa"/>
            <w:vAlign w:val="center"/>
          </w:tcPr>
          <w:p w14:paraId="01BD5724" w14:textId="77777777" w:rsidR="009F196B" w:rsidRPr="00617EC9" w:rsidDel="006D0B8C" w:rsidRDefault="009F196B" w:rsidP="00274251">
            <w:pPr>
              <w:spacing w:after="200" w:line="276" w:lineRule="auto"/>
              <w:jc w:val="center"/>
              <w:rPr>
                <w:del w:id="5827" w:author="Patricia Erika" w:date="2017-08-19T02:45:00Z"/>
                <w:rFonts w:ascii="Times New Roman" w:hAnsi="Times New Roman" w:cs="Times New Roman"/>
                <w:rPrChange w:id="5828" w:author="Liezyl Liton" w:date="2017-08-21T21:34:00Z">
                  <w:rPr>
                    <w:del w:id="5829" w:author="Patricia Erika" w:date="2017-08-19T02:45:00Z"/>
                    <w:rFonts w:ascii="Times New Roman" w:hAnsi="Times New Roman" w:cs="Times New Roman"/>
                    <w:b/>
                    <w:bCs/>
                    <w:color w:val="4F81BD" w:themeColor="accent1"/>
                    <w:sz w:val="18"/>
                    <w:szCs w:val="18"/>
                  </w:rPr>
                </w:rPrChange>
              </w:rPr>
            </w:pPr>
            <w:del w:id="5830" w:author="Patricia Erika" w:date="2017-08-19T02:45:00Z">
              <w:r w:rsidRPr="00617EC9" w:rsidDel="006D0B8C">
                <w:rPr>
                  <w:rFonts w:ascii="Times New Roman" w:hAnsi="Times New Roman" w:cs="Times New Roman"/>
                </w:rPr>
                <w:delText>5,000</w:delText>
              </w:r>
            </w:del>
          </w:p>
        </w:tc>
        <w:tc>
          <w:tcPr>
            <w:tcW w:w="3289" w:type="dxa"/>
            <w:vAlign w:val="center"/>
          </w:tcPr>
          <w:p w14:paraId="57C4AA69" w14:textId="77777777" w:rsidR="009F196B" w:rsidRPr="00617EC9" w:rsidDel="006D0B8C" w:rsidRDefault="009F196B" w:rsidP="00274251">
            <w:pPr>
              <w:spacing w:after="200" w:line="276" w:lineRule="auto"/>
              <w:jc w:val="center"/>
              <w:rPr>
                <w:del w:id="5831" w:author="Patricia Erika" w:date="2017-08-19T02:45:00Z"/>
                <w:rFonts w:ascii="Times New Roman" w:hAnsi="Times New Roman" w:cs="Times New Roman"/>
                <w:rPrChange w:id="5832" w:author="Liezyl Liton" w:date="2017-08-21T21:34:00Z">
                  <w:rPr>
                    <w:del w:id="5833" w:author="Patricia Erika" w:date="2017-08-19T02:45:00Z"/>
                    <w:rFonts w:ascii="Times New Roman" w:hAnsi="Times New Roman" w:cs="Times New Roman"/>
                    <w:b/>
                    <w:bCs/>
                    <w:color w:val="4F81BD" w:themeColor="accent1"/>
                    <w:sz w:val="18"/>
                    <w:szCs w:val="18"/>
                  </w:rPr>
                </w:rPrChange>
              </w:rPr>
            </w:pPr>
            <w:del w:id="5834" w:author="Patricia Erika" w:date="2017-08-19T02:45:00Z">
              <w:r w:rsidRPr="00617EC9" w:rsidDel="006D0B8C">
                <w:rPr>
                  <w:rFonts w:ascii="Times New Roman" w:hAnsi="Times New Roman" w:cs="Times New Roman"/>
                </w:rPr>
                <w:delText>Wood, bamboo, coco lumber, sawali, nipa palm, cardboard, construction materials remnants</w:delText>
              </w:r>
            </w:del>
          </w:p>
        </w:tc>
      </w:tr>
      <w:tr w:rsidR="009F196B" w:rsidRPr="00617EC9" w:rsidDel="006D0B8C" w14:paraId="4BB0A48D" w14:textId="77777777" w:rsidTr="00274251">
        <w:trPr>
          <w:trHeight w:val="106"/>
          <w:jc w:val="center"/>
          <w:del w:id="5835" w:author="Patricia Erika" w:date="2017-08-19T02:45:00Z"/>
        </w:trPr>
        <w:tc>
          <w:tcPr>
            <w:tcW w:w="2203" w:type="dxa"/>
            <w:vAlign w:val="center"/>
          </w:tcPr>
          <w:p w14:paraId="2738FDB6" w14:textId="77777777" w:rsidR="009F196B" w:rsidRPr="00617EC9" w:rsidDel="006D0B8C" w:rsidRDefault="009F196B" w:rsidP="00274251">
            <w:pPr>
              <w:spacing w:after="200" w:line="276" w:lineRule="auto"/>
              <w:jc w:val="center"/>
              <w:rPr>
                <w:del w:id="5836" w:author="Patricia Erika" w:date="2017-08-19T02:45:00Z"/>
                <w:rFonts w:ascii="Times New Roman" w:hAnsi="Times New Roman" w:cs="Times New Roman"/>
                <w:rPrChange w:id="5837" w:author="Liezyl Liton" w:date="2017-08-21T21:34:00Z">
                  <w:rPr>
                    <w:del w:id="5838" w:author="Patricia Erika" w:date="2017-08-19T02:45:00Z"/>
                    <w:rFonts w:ascii="Times New Roman" w:hAnsi="Times New Roman" w:cs="Times New Roman"/>
                    <w:b/>
                    <w:bCs/>
                    <w:color w:val="4F81BD" w:themeColor="accent1"/>
                    <w:sz w:val="18"/>
                    <w:szCs w:val="18"/>
                  </w:rPr>
                </w:rPrChange>
              </w:rPr>
            </w:pPr>
            <w:del w:id="5839" w:author="Patricia Erika" w:date="2017-08-19T02:45:00Z">
              <w:r w:rsidRPr="00617EC9" w:rsidDel="006D0B8C">
                <w:rPr>
                  <w:rFonts w:ascii="Times New Roman" w:hAnsi="Times New Roman" w:cs="Times New Roman"/>
                </w:rPr>
                <w:delText xml:space="preserve">Semi- concrete </w:delText>
              </w:r>
              <w:r w:rsidRPr="00617EC9" w:rsidDel="006D0B8C">
                <w:rPr>
                  <w:rFonts w:ascii="Times New Roman" w:hAnsi="Times New Roman" w:cs="Times New Roman"/>
                  <w:vertAlign w:val="superscript"/>
                </w:rPr>
                <w:delText>b</w:delText>
              </w:r>
            </w:del>
          </w:p>
        </w:tc>
        <w:tc>
          <w:tcPr>
            <w:tcW w:w="2291" w:type="dxa"/>
            <w:vAlign w:val="center"/>
          </w:tcPr>
          <w:p w14:paraId="5069ECEF" w14:textId="77777777" w:rsidR="009F196B" w:rsidRPr="00617EC9" w:rsidDel="006D0B8C" w:rsidRDefault="009F196B" w:rsidP="00274251">
            <w:pPr>
              <w:spacing w:after="200" w:line="276" w:lineRule="auto"/>
              <w:jc w:val="center"/>
              <w:rPr>
                <w:del w:id="5840" w:author="Patricia Erika" w:date="2017-08-19T02:45:00Z"/>
                <w:rFonts w:ascii="Times New Roman" w:hAnsi="Times New Roman" w:cs="Times New Roman"/>
                <w:rPrChange w:id="5841" w:author="Liezyl Liton" w:date="2017-08-21T21:34:00Z">
                  <w:rPr>
                    <w:del w:id="5842" w:author="Patricia Erika" w:date="2017-08-19T02:45:00Z"/>
                    <w:rFonts w:ascii="Times New Roman" w:hAnsi="Times New Roman" w:cs="Times New Roman"/>
                    <w:b/>
                    <w:bCs/>
                    <w:color w:val="4F81BD" w:themeColor="accent1"/>
                    <w:sz w:val="18"/>
                    <w:szCs w:val="18"/>
                  </w:rPr>
                </w:rPrChange>
              </w:rPr>
            </w:pPr>
            <w:del w:id="5843" w:author="Patricia Erika" w:date="2017-08-19T02:45:00Z">
              <w:r w:rsidRPr="00617EC9" w:rsidDel="006D0B8C">
                <w:rPr>
                  <w:rFonts w:ascii="Times New Roman" w:hAnsi="Times New Roman" w:cs="Times New Roman"/>
                </w:rPr>
                <w:delText>7,000</w:delText>
              </w:r>
            </w:del>
          </w:p>
        </w:tc>
        <w:tc>
          <w:tcPr>
            <w:tcW w:w="2250" w:type="dxa"/>
            <w:vAlign w:val="center"/>
          </w:tcPr>
          <w:p w14:paraId="0AB3610C" w14:textId="77777777" w:rsidR="009F196B" w:rsidRPr="00617EC9" w:rsidDel="006D0B8C" w:rsidRDefault="009F196B" w:rsidP="00274251">
            <w:pPr>
              <w:spacing w:after="200" w:line="276" w:lineRule="auto"/>
              <w:jc w:val="center"/>
              <w:rPr>
                <w:del w:id="5844" w:author="Patricia Erika" w:date="2017-08-19T02:45:00Z"/>
                <w:rFonts w:ascii="Times New Roman" w:hAnsi="Times New Roman" w:cs="Times New Roman"/>
                <w:rPrChange w:id="5845" w:author="Liezyl Liton" w:date="2017-08-21T21:34:00Z">
                  <w:rPr>
                    <w:del w:id="5846" w:author="Patricia Erika" w:date="2017-08-19T02:45:00Z"/>
                    <w:rFonts w:ascii="Times New Roman" w:hAnsi="Times New Roman" w:cs="Times New Roman"/>
                    <w:b/>
                    <w:bCs/>
                    <w:color w:val="4F81BD" w:themeColor="accent1"/>
                    <w:sz w:val="18"/>
                    <w:szCs w:val="18"/>
                  </w:rPr>
                </w:rPrChange>
              </w:rPr>
            </w:pPr>
            <w:del w:id="5847" w:author="Patricia Erika" w:date="2017-08-19T02:45:00Z">
              <w:r w:rsidRPr="00617EC9" w:rsidDel="006D0B8C">
                <w:rPr>
                  <w:rFonts w:ascii="Times New Roman" w:hAnsi="Times New Roman" w:cs="Times New Roman"/>
                </w:rPr>
                <w:delText>10,000</w:delText>
              </w:r>
            </w:del>
          </w:p>
        </w:tc>
        <w:tc>
          <w:tcPr>
            <w:tcW w:w="3289" w:type="dxa"/>
            <w:vAlign w:val="center"/>
          </w:tcPr>
          <w:p w14:paraId="1E9EC322" w14:textId="77777777" w:rsidR="009F196B" w:rsidRPr="00617EC9" w:rsidDel="006D0B8C" w:rsidRDefault="009F196B">
            <w:pPr>
              <w:spacing w:after="200" w:line="276" w:lineRule="auto"/>
              <w:rPr>
                <w:del w:id="5848" w:author="Patricia Erika" w:date="2017-08-19T02:45:00Z"/>
                <w:rFonts w:ascii="Times New Roman" w:hAnsi="Times New Roman" w:cs="Times New Roman"/>
                <w:rPrChange w:id="5849" w:author="Liezyl Liton" w:date="2017-08-21T21:34:00Z">
                  <w:rPr>
                    <w:del w:id="5850" w:author="Patricia Erika" w:date="2017-08-19T02:45:00Z"/>
                    <w:rFonts w:ascii="Times New Roman" w:hAnsi="Times New Roman" w:cs="Times New Roman"/>
                    <w:b/>
                    <w:bCs/>
                    <w:color w:val="4F81BD" w:themeColor="accent1"/>
                    <w:sz w:val="18"/>
                    <w:szCs w:val="18"/>
                  </w:rPr>
                </w:rPrChange>
              </w:rPr>
            </w:pPr>
            <w:del w:id="5851" w:author="Patricia Erika" w:date="2017-08-19T02:45:00Z">
              <w:r w:rsidRPr="00617EC9" w:rsidDel="006D0B8C">
                <w:rPr>
                  <w:rFonts w:ascii="Times New Roman" w:hAnsi="Times New Roman" w:cs="Times New Roman"/>
                </w:rPr>
                <w:delText>Wood posts, concrete footing, G.I. roofing, wood framing, CHB/concrete and wood/G.I wall.</w:delText>
              </w:r>
            </w:del>
          </w:p>
        </w:tc>
      </w:tr>
      <w:tr w:rsidR="009F196B" w:rsidRPr="00617EC9" w:rsidDel="006D0B8C" w14:paraId="28BE661F" w14:textId="77777777" w:rsidTr="00274251">
        <w:trPr>
          <w:trHeight w:val="106"/>
          <w:jc w:val="center"/>
          <w:del w:id="5852" w:author="Patricia Erika" w:date="2017-08-19T02:45:00Z"/>
        </w:trPr>
        <w:tc>
          <w:tcPr>
            <w:tcW w:w="2203" w:type="dxa"/>
            <w:tcBorders>
              <w:bottom w:val="single" w:sz="4" w:space="0" w:color="auto"/>
            </w:tcBorders>
            <w:vAlign w:val="center"/>
          </w:tcPr>
          <w:p w14:paraId="52A58DB6" w14:textId="77777777" w:rsidR="009F196B" w:rsidRPr="00617EC9" w:rsidDel="006D0B8C" w:rsidRDefault="009F196B" w:rsidP="00274251">
            <w:pPr>
              <w:spacing w:after="200" w:line="276" w:lineRule="auto"/>
              <w:jc w:val="center"/>
              <w:rPr>
                <w:del w:id="5853" w:author="Patricia Erika" w:date="2017-08-19T02:45:00Z"/>
                <w:rFonts w:ascii="Times New Roman" w:hAnsi="Times New Roman" w:cs="Times New Roman"/>
                <w:rPrChange w:id="5854" w:author="Liezyl Liton" w:date="2017-08-21T21:34:00Z">
                  <w:rPr>
                    <w:del w:id="5855" w:author="Patricia Erika" w:date="2017-08-19T02:45:00Z"/>
                    <w:rFonts w:ascii="Times New Roman" w:hAnsi="Times New Roman" w:cs="Times New Roman"/>
                    <w:b/>
                    <w:bCs/>
                    <w:color w:val="4F81BD" w:themeColor="accent1"/>
                    <w:sz w:val="18"/>
                    <w:szCs w:val="18"/>
                  </w:rPr>
                </w:rPrChange>
              </w:rPr>
            </w:pPr>
            <w:del w:id="5856" w:author="Patricia Erika" w:date="2017-08-19T02:45:00Z">
              <w:r w:rsidRPr="00617EC9" w:rsidDel="006D0B8C">
                <w:rPr>
                  <w:rFonts w:ascii="Times New Roman" w:hAnsi="Times New Roman" w:cs="Times New Roman"/>
                </w:rPr>
                <w:delText xml:space="preserve">Concrete </w:delText>
              </w:r>
              <w:r w:rsidRPr="00617EC9" w:rsidDel="006D0B8C">
                <w:rPr>
                  <w:rFonts w:ascii="Times New Roman" w:hAnsi="Times New Roman" w:cs="Times New Roman"/>
                  <w:vertAlign w:val="superscript"/>
                </w:rPr>
                <w:delText>c</w:delText>
              </w:r>
            </w:del>
          </w:p>
        </w:tc>
        <w:tc>
          <w:tcPr>
            <w:tcW w:w="2291" w:type="dxa"/>
            <w:tcBorders>
              <w:bottom w:val="single" w:sz="4" w:space="0" w:color="auto"/>
            </w:tcBorders>
            <w:vAlign w:val="center"/>
          </w:tcPr>
          <w:p w14:paraId="343A6CD0" w14:textId="77777777" w:rsidR="009F196B" w:rsidRPr="00617EC9" w:rsidDel="006D0B8C" w:rsidRDefault="009F196B" w:rsidP="00274251">
            <w:pPr>
              <w:spacing w:after="200" w:line="276" w:lineRule="auto"/>
              <w:jc w:val="center"/>
              <w:rPr>
                <w:del w:id="5857" w:author="Patricia Erika" w:date="2017-08-19T02:45:00Z"/>
                <w:rFonts w:ascii="Times New Roman" w:hAnsi="Times New Roman" w:cs="Times New Roman"/>
                <w:rPrChange w:id="5858" w:author="Liezyl Liton" w:date="2017-08-21T21:34:00Z">
                  <w:rPr>
                    <w:del w:id="5859" w:author="Patricia Erika" w:date="2017-08-19T02:45:00Z"/>
                    <w:rFonts w:ascii="Times New Roman" w:hAnsi="Times New Roman" w:cs="Times New Roman"/>
                    <w:b/>
                    <w:bCs/>
                    <w:color w:val="4F81BD" w:themeColor="accent1"/>
                    <w:sz w:val="18"/>
                    <w:szCs w:val="18"/>
                  </w:rPr>
                </w:rPrChange>
              </w:rPr>
            </w:pPr>
            <w:del w:id="5860" w:author="Patricia Erika" w:date="2017-08-19T02:45:00Z">
              <w:r w:rsidRPr="00617EC9" w:rsidDel="006D0B8C">
                <w:rPr>
                  <w:rFonts w:ascii="Times New Roman" w:hAnsi="Times New Roman" w:cs="Times New Roman"/>
                </w:rPr>
                <w:delText>10,000</w:delText>
              </w:r>
            </w:del>
          </w:p>
        </w:tc>
        <w:tc>
          <w:tcPr>
            <w:tcW w:w="2250" w:type="dxa"/>
            <w:tcBorders>
              <w:bottom w:val="single" w:sz="4" w:space="0" w:color="auto"/>
            </w:tcBorders>
            <w:vAlign w:val="center"/>
          </w:tcPr>
          <w:p w14:paraId="406D3E68" w14:textId="77777777" w:rsidR="009F196B" w:rsidRPr="00617EC9" w:rsidDel="006D0B8C" w:rsidRDefault="009F196B" w:rsidP="00274251">
            <w:pPr>
              <w:spacing w:after="200" w:line="276" w:lineRule="auto"/>
              <w:jc w:val="center"/>
              <w:rPr>
                <w:del w:id="5861" w:author="Patricia Erika" w:date="2017-08-19T02:45:00Z"/>
                <w:rFonts w:ascii="Times New Roman" w:hAnsi="Times New Roman" w:cs="Times New Roman"/>
                <w:rPrChange w:id="5862" w:author="Liezyl Liton" w:date="2017-08-21T21:34:00Z">
                  <w:rPr>
                    <w:del w:id="5863" w:author="Patricia Erika" w:date="2017-08-19T02:45:00Z"/>
                    <w:rFonts w:ascii="Times New Roman" w:hAnsi="Times New Roman" w:cs="Times New Roman"/>
                    <w:b/>
                    <w:bCs/>
                    <w:color w:val="4F81BD" w:themeColor="accent1"/>
                    <w:sz w:val="18"/>
                    <w:szCs w:val="18"/>
                  </w:rPr>
                </w:rPrChange>
              </w:rPr>
            </w:pPr>
            <w:del w:id="5864" w:author="Patricia Erika" w:date="2017-08-19T02:45:00Z">
              <w:r w:rsidRPr="00617EC9" w:rsidDel="006D0B8C">
                <w:rPr>
                  <w:rFonts w:ascii="Times New Roman" w:hAnsi="Times New Roman" w:cs="Times New Roman"/>
                </w:rPr>
                <w:delText>15,000</w:delText>
              </w:r>
            </w:del>
          </w:p>
        </w:tc>
        <w:tc>
          <w:tcPr>
            <w:tcW w:w="3289" w:type="dxa"/>
            <w:tcBorders>
              <w:bottom w:val="single" w:sz="4" w:space="0" w:color="auto"/>
            </w:tcBorders>
            <w:vAlign w:val="center"/>
          </w:tcPr>
          <w:p w14:paraId="39FFE343" w14:textId="77777777" w:rsidR="009F196B" w:rsidRPr="00617EC9" w:rsidDel="006D0B8C" w:rsidRDefault="009F196B" w:rsidP="00274251">
            <w:pPr>
              <w:spacing w:after="200" w:line="276" w:lineRule="auto"/>
              <w:jc w:val="center"/>
              <w:rPr>
                <w:del w:id="5865" w:author="Patricia Erika" w:date="2017-08-19T02:45:00Z"/>
                <w:rFonts w:ascii="Times New Roman" w:hAnsi="Times New Roman" w:cs="Times New Roman"/>
                <w:rPrChange w:id="5866" w:author="Liezyl Liton" w:date="2017-08-21T21:34:00Z">
                  <w:rPr>
                    <w:del w:id="5867" w:author="Patricia Erika" w:date="2017-08-19T02:45:00Z"/>
                    <w:rFonts w:ascii="Times New Roman" w:hAnsi="Times New Roman" w:cs="Times New Roman"/>
                    <w:b/>
                    <w:bCs/>
                    <w:color w:val="4F81BD" w:themeColor="accent1"/>
                    <w:sz w:val="18"/>
                    <w:szCs w:val="18"/>
                  </w:rPr>
                </w:rPrChange>
              </w:rPr>
            </w:pPr>
            <w:del w:id="5868" w:author="Patricia Erika" w:date="2017-08-19T02:45:00Z">
              <w:r w:rsidRPr="00617EC9" w:rsidDel="006D0B8C">
                <w:rPr>
                  <w:rFonts w:ascii="Times New Roman" w:hAnsi="Times New Roman" w:cs="Times New Roman"/>
                </w:rPr>
                <w:delText>CHB/concrete walls, G.I roofing/wood framing, posts CHB</w:delText>
              </w:r>
            </w:del>
          </w:p>
        </w:tc>
      </w:tr>
    </w:tbl>
    <w:p w14:paraId="2B607281" w14:textId="77777777" w:rsidR="009F196B" w:rsidRPr="00617EC9" w:rsidDel="006D0B8C" w:rsidRDefault="000924DB" w:rsidP="00274251">
      <w:pPr>
        <w:ind w:hanging="450"/>
        <w:rPr>
          <w:ins w:id="5869" w:author="Consultants" w:date="2017-08-17T12:13:00Z"/>
          <w:del w:id="5870" w:author="Patricia Erika" w:date="2017-08-19T02:45:00Z"/>
          <w:rFonts w:ascii="Times New Roman" w:hAnsi="Times New Roman" w:cs="Times New Roman"/>
          <w:i/>
          <w:sz w:val="18"/>
          <w:szCs w:val="18"/>
        </w:rPr>
      </w:pPr>
      <w:del w:id="5871" w:author="Patricia Erika" w:date="2017-08-19T02:45:00Z">
        <w:r w:rsidRPr="00617EC9" w:rsidDel="006D0B8C">
          <w:rPr>
            <w:rFonts w:ascii="Times New Roman" w:hAnsi="Times New Roman" w:cs="Times New Roman"/>
            <w:i/>
            <w:sz w:val="18"/>
            <w:szCs w:val="18"/>
          </w:rPr>
          <w:delText xml:space="preserve"> </w:delText>
        </w:r>
        <w:r w:rsidR="0077287C" w:rsidRPr="00617EC9" w:rsidDel="006D0B8C">
          <w:rPr>
            <w:rFonts w:ascii="Times New Roman" w:hAnsi="Times New Roman" w:cs="Times New Roman"/>
            <w:i/>
            <w:sz w:val="18"/>
            <w:szCs w:val="18"/>
          </w:rPr>
          <w:delText xml:space="preserve">    </w:delText>
        </w:r>
        <w:r w:rsidRPr="00617EC9" w:rsidDel="006D0B8C">
          <w:rPr>
            <w:rFonts w:ascii="Times New Roman" w:hAnsi="Times New Roman" w:cs="Times New Roman"/>
            <w:i/>
            <w:sz w:val="18"/>
            <w:szCs w:val="18"/>
          </w:rPr>
          <w:delText xml:space="preserve"> </w:delText>
        </w:r>
        <w:r w:rsidR="009F196B" w:rsidRPr="00617EC9" w:rsidDel="006D0B8C">
          <w:rPr>
            <w:rFonts w:ascii="Times New Roman" w:hAnsi="Times New Roman" w:cs="Times New Roman"/>
            <w:i/>
            <w:sz w:val="18"/>
            <w:szCs w:val="18"/>
          </w:rPr>
          <w:delText xml:space="preserve">Source: </w:delText>
        </w:r>
        <w:r w:rsidR="00B71732" w:rsidRPr="00617EC9" w:rsidDel="006D0B8C">
          <w:rPr>
            <w:rFonts w:ascii="Times New Roman" w:hAnsi="Times New Roman" w:cs="Times New Roman"/>
            <w:i/>
            <w:sz w:val="18"/>
            <w:szCs w:val="18"/>
          </w:rPr>
          <w:delText xml:space="preserve">Bill of Quantities, </w:delText>
        </w:r>
        <w:r w:rsidR="009F196B" w:rsidRPr="00617EC9" w:rsidDel="006D0B8C">
          <w:rPr>
            <w:rFonts w:ascii="Times New Roman" w:hAnsi="Times New Roman" w:cs="Times New Roman"/>
            <w:i/>
            <w:sz w:val="18"/>
            <w:szCs w:val="18"/>
          </w:rPr>
          <w:delText>Gaia DMS Team, July 2017</w:delText>
        </w:r>
      </w:del>
      <w:ins w:id="5872" w:author="John Junico Bernados" w:date="2017-08-18T20:53:00Z">
        <w:del w:id="5873" w:author="Patricia Erika" w:date="2017-08-19T02:45:00Z">
          <w:r w:rsidR="00701041" w:rsidRPr="00617EC9" w:rsidDel="006D0B8C">
            <w:rPr>
              <w:rFonts w:ascii="Times New Roman" w:hAnsi="Times New Roman" w:cs="Times New Roman"/>
              <w:i/>
              <w:sz w:val="18"/>
              <w:szCs w:val="18"/>
            </w:rPr>
            <w:delText>JICA Study Team</w:delText>
          </w:r>
        </w:del>
      </w:ins>
    </w:p>
    <w:p w14:paraId="2E157E07" w14:textId="77777777" w:rsidR="000F15D9" w:rsidRPr="00617EC9" w:rsidDel="006D0B8C" w:rsidRDefault="000F15D9" w:rsidP="00274251">
      <w:pPr>
        <w:ind w:hanging="450"/>
        <w:rPr>
          <w:ins w:id="5874" w:author="Consultants" w:date="2017-08-17T12:13:00Z"/>
          <w:del w:id="5875" w:author="Patricia Erika" w:date="2017-08-19T02:45:00Z"/>
          <w:rFonts w:ascii="Times New Roman" w:hAnsi="Times New Roman" w:cs="Times New Roman"/>
          <w:i/>
          <w:sz w:val="18"/>
          <w:szCs w:val="18"/>
        </w:rPr>
      </w:pPr>
    </w:p>
    <w:p w14:paraId="0990B11B" w14:textId="77777777" w:rsidR="000F15D9" w:rsidRPr="00617EC9" w:rsidDel="006D0B8C" w:rsidRDefault="000F15D9" w:rsidP="000F15D9">
      <w:pPr>
        <w:spacing w:after="0" w:line="240" w:lineRule="auto"/>
        <w:jc w:val="center"/>
        <w:rPr>
          <w:ins w:id="5876" w:author="Consultants" w:date="2017-08-17T12:13:00Z"/>
          <w:del w:id="5877" w:author="Patricia Erika" w:date="2017-08-19T02:45:00Z"/>
          <w:rFonts w:ascii="Times New Roman" w:hAnsi="Times New Roman" w:cs="Times New Roman"/>
          <w:b/>
        </w:rPr>
      </w:pPr>
      <w:ins w:id="5878" w:author="Consultants" w:date="2017-08-17T12:13:00Z">
        <w:del w:id="5879" w:author="Patricia Erika" w:date="2017-08-19T02:45:00Z">
          <w:r w:rsidRPr="00617EC9" w:rsidDel="006D0B8C">
            <w:rPr>
              <w:rFonts w:ascii="Times New Roman" w:hAnsi="Times New Roman" w:cs="Times New Roman"/>
              <w:b/>
            </w:rPr>
            <w:delText>Table 12.1-</w:delText>
          </w:r>
        </w:del>
      </w:ins>
      <w:ins w:id="5880" w:author="Jen" w:date="2017-08-19T02:05:00Z">
        <w:del w:id="5881" w:author="Patricia Erika" w:date="2017-08-19T02:45:00Z">
          <w:r w:rsidR="00D72335" w:rsidRPr="00617EC9" w:rsidDel="006D0B8C">
            <w:rPr>
              <w:rFonts w:ascii="Times New Roman" w:hAnsi="Times New Roman" w:cs="Times New Roman"/>
              <w:b/>
            </w:rPr>
            <w:delText>5</w:delText>
          </w:r>
        </w:del>
      </w:ins>
      <w:ins w:id="5882" w:author="Consultants" w:date="2017-08-17T12:13:00Z">
        <w:del w:id="5883" w:author="Patricia Erika" w:date="2017-08-19T02:45:00Z">
          <w:r w:rsidRPr="00617EC9" w:rsidDel="006D0B8C">
            <w:rPr>
              <w:rFonts w:ascii="Times New Roman" w:hAnsi="Times New Roman" w:cs="Times New Roman"/>
              <w:b/>
            </w:rPr>
            <w:delText xml:space="preserve">4 Estimated Unit Construction Costs </w:delText>
          </w:r>
        </w:del>
      </w:ins>
      <w:ins w:id="5884" w:author="Consultants" w:date="2017-08-17T12:14:00Z">
        <w:del w:id="5885" w:author="Patricia Erika" w:date="2017-08-19T02:45:00Z">
          <w:r w:rsidRPr="00617EC9" w:rsidDel="006D0B8C">
            <w:rPr>
              <w:rFonts w:ascii="Times New Roman" w:hAnsi="Times New Roman" w:cs="Times New Roman"/>
              <w:b/>
            </w:rPr>
            <w:delText xml:space="preserve">of Legal Structures </w:delText>
          </w:r>
        </w:del>
      </w:ins>
      <w:ins w:id="5886" w:author="Consultants" w:date="2017-08-17T12:13:00Z">
        <w:del w:id="5887" w:author="Patricia Erika" w:date="2017-08-19T02:45:00Z">
          <w:r w:rsidRPr="00617EC9" w:rsidDel="006D0B8C">
            <w:rPr>
              <w:rFonts w:ascii="Times New Roman" w:hAnsi="Times New Roman" w:cs="Times New Roman"/>
              <w:b/>
            </w:rPr>
            <w:delText>by Materials</w:delText>
          </w:r>
        </w:del>
      </w:ins>
    </w:p>
    <w:tbl>
      <w:tblPr>
        <w:tblStyle w:val="TableGrid"/>
        <w:tblW w:w="10033" w:type="dxa"/>
        <w:jc w:val="center"/>
        <w:tblLook w:val="04A0" w:firstRow="1" w:lastRow="0" w:firstColumn="1" w:lastColumn="0" w:noHBand="0" w:noVBand="1"/>
      </w:tblPr>
      <w:tblGrid>
        <w:gridCol w:w="2203"/>
        <w:gridCol w:w="2291"/>
        <w:gridCol w:w="2250"/>
        <w:gridCol w:w="3289"/>
      </w:tblGrid>
      <w:tr w:rsidR="000F15D9" w:rsidRPr="00617EC9" w:rsidDel="006D0B8C" w14:paraId="23DC1D9A" w14:textId="77777777" w:rsidTr="00701041">
        <w:trPr>
          <w:trHeight w:val="688"/>
          <w:jc w:val="center"/>
          <w:ins w:id="5888" w:author="Consultants" w:date="2017-08-17T12:13:00Z"/>
          <w:del w:id="5889" w:author="Patricia Erika" w:date="2017-08-19T02:45:00Z"/>
        </w:trPr>
        <w:tc>
          <w:tcPr>
            <w:tcW w:w="2203" w:type="dxa"/>
            <w:shd w:val="clear" w:color="auto" w:fill="D9D9D9" w:themeFill="background1" w:themeFillShade="D9"/>
            <w:vAlign w:val="center"/>
          </w:tcPr>
          <w:p w14:paraId="0EE71521" w14:textId="77777777" w:rsidR="000F15D9" w:rsidRPr="00617EC9" w:rsidDel="006D0B8C" w:rsidRDefault="000F15D9" w:rsidP="00701041">
            <w:pPr>
              <w:tabs>
                <w:tab w:val="center" w:pos="4680"/>
                <w:tab w:val="right" w:pos="9360"/>
              </w:tabs>
              <w:spacing w:after="200" w:line="276" w:lineRule="auto"/>
              <w:ind w:left="142" w:hanging="142"/>
              <w:jc w:val="center"/>
              <w:rPr>
                <w:ins w:id="5890" w:author="Consultants" w:date="2017-08-17T12:13:00Z"/>
                <w:del w:id="5891" w:author="Patricia Erika" w:date="2017-08-19T02:45:00Z"/>
                <w:rFonts w:ascii="Times New Roman" w:hAnsi="Times New Roman" w:cs="Times New Roman"/>
                <w:b/>
                <w:rPrChange w:id="5892" w:author="Liezyl Liton" w:date="2017-08-21T21:34:00Z">
                  <w:rPr>
                    <w:ins w:id="5893" w:author="Consultants" w:date="2017-08-17T12:13:00Z"/>
                    <w:del w:id="5894" w:author="Patricia Erika" w:date="2017-08-19T02:45:00Z"/>
                    <w:rFonts w:ascii="Times New Roman" w:hAnsi="Times New Roman" w:cs="Times New Roman"/>
                    <w:b/>
                    <w:sz w:val="20"/>
                    <w:szCs w:val="20"/>
                  </w:rPr>
                </w:rPrChange>
              </w:rPr>
            </w:pPr>
            <w:ins w:id="5895" w:author="Consultants" w:date="2017-08-17T12:13:00Z">
              <w:del w:id="5896" w:author="Patricia Erika" w:date="2017-08-19T02:45:00Z">
                <w:r w:rsidRPr="00617EC9" w:rsidDel="006D0B8C">
                  <w:rPr>
                    <w:rFonts w:ascii="Times New Roman" w:hAnsi="Times New Roman" w:cs="Times New Roman"/>
                    <w:b/>
                  </w:rPr>
                  <w:delText>Type of Structures</w:delText>
                </w:r>
              </w:del>
            </w:ins>
          </w:p>
        </w:tc>
        <w:tc>
          <w:tcPr>
            <w:tcW w:w="2291" w:type="dxa"/>
            <w:shd w:val="clear" w:color="auto" w:fill="D9D9D9" w:themeFill="background1" w:themeFillShade="D9"/>
            <w:vAlign w:val="center"/>
          </w:tcPr>
          <w:p w14:paraId="52224EEE" w14:textId="77777777" w:rsidR="000F15D9" w:rsidRPr="00617EC9" w:rsidDel="006D0B8C" w:rsidRDefault="000F15D9" w:rsidP="00701041">
            <w:pPr>
              <w:tabs>
                <w:tab w:val="center" w:pos="4680"/>
                <w:tab w:val="right" w:pos="9360"/>
              </w:tabs>
              <w:spacing w:after="200" w:line="276" w:lineRule="auto"/>
              <w:jc w:val="center"/>
              <w:rPr>
                <w:ins w:id="5897" w:author="Consultants" w:date="2017-08-17T12:13:00Z"/>
                <w:del w:id="5898" w:author="Patricia Erika" w:date="2017-08-19T02:45:00Z"/>
                <w:rFonts w:ascii="Times New Roman" w:hAnsi="Times New Roman" w:cs="Times New Roman"/>
                <w:b/>
                <w:rPrChange w:id="5899" w:author="Liezyl Liton" w:date="2017-08-21T21:34:00Z">
                  <w:rPr>
                    <w:ins w:id="5900" w:author="Consultants" w:date="2017-08-17T12:13:00Z"/>
                    <w:del w:id="5901" w:author="Patricia Erika" w:date="2017-08-19T02:45:00Z"/>
                    <w:rFonts w:ascii="Times New Roman" w:hAnsi="Times New Roman" w:cs="Times New Roman"/>
                    <w:b/>
                    <w:sz w:val="20"/>
                    <w:szCs w:val="20"/>
                  </w:rPr>
                </w:rPrChange>
              </w:rPr>
            </w:pPr>
            <w:ins w:id="5902" w:author="Consultants" w:date="2017-08-17T12:13:00Z">
              <w:del w:id="5903" w:author="Patricia Erika" w:date="2017-08-19T02:45:00Z">
                <w:r w:rsidRPr="00617EC9" w:rsidDel="006D0B8C">
                  <w:rPr>
                    <w:rFonts w:ascii="Times New Roman" w:hAnsi="Times New Roman" w:cs="Times New Roman"/>
                    <w:b/>
                  </w:rPr>
                  <w:delText>Bulacan Province</w:delText>
                </w:r>
              </w:del>
            </w:ins>
          </w:p>
          <w:p w14:paraId="093AE64B" w14:textId="77777777" w:rsidR="000F15D9" w:rsidRPr="00617EC9" w:rsidDel="006D0B8C" w:rsidRDefault="000F15D9" w:rsidP="00701041">
            <w:pPr>
              <w:tabs>
                <w:tab w:val="center" w:pos="4680"/>
                <w:tab w:val="right" w:pos="9360"/>
              </w:tabs>
              <w:spacing w:after="200" w:line="276" w:lineRule="auto"/>
              <w:jc w:val="center"/>
              <w:rPr>
                <w:ins w:id="5904" w:author="Consultants" w:date="2017-08-17T12:13:00Z"/>
                <w:del w:id="5905" w:author="Patricia Erika" w:date="2017-08-19T02:45:00Z"/>
                <w:rFonts w:ascii="Times New Roman" w:hAnsi="Times New Roman" w:cs="Times New Roman"/>
                <w:b/>
                <w:rPrChange w:id="5906" w:author="Liezyl Liton" w:date="2017-08-21T21:34:00Z">
                  <w:rPr>
                    <w:ins w:id="5907" w:author="Consultants" w:date="2017-08-17T12:13:00Z"/>
                    <w:del w:id="5908" w:author="Patricia Erika" w:date="2017-08-19T02:45:00Z"/>
                    <w:rFonts w:ascii="Times New Roman" w:hAnsi="Times New Roman" w:cs="Times New Roman"/>
                    <w:b/>
                    <w:sz w:val="20"/>
                    <w:szCs w:val="20"/>
                  </w:rPr>
                </w:rPrChange>
              </w:rPr>
            </w:pPr>
            <w:ins w:id="5909" w:author="Consultants" w:date="2017-08-17T12:13:00Z">
              <w:del w:id="5910" w:author="Patricia Erika" w:date="2017-08-19T02:45:00Z">
                <w:r w:rsidRPr="00617EC9" w:rsidDel="006D0B8C">
                  <w:rPr>
                    <w:rFonts w:ascii="Times New Roman" w:hAnsi="Times New Roman" w:cs="Times New Roman"/>
                    <w:b/>
                  </w:rPr>
                  <w:delText>Unit Construction Cost (PhP/ sq.m)</w:delText>
                </w:r>
              </w:del>
            </w:ins>
          </w:p>
        </w:tc>
        <w:tc>
          <w:tcPr>
            <w:tcW w:w="2250" w:type="dxa"/>
            <w:shd w:val="clear" w:color="auto" w:fill="D9D9D9" w:themeFill="background1" w:themeFillShade="D9"/>
            <w:vAlign w:val="center"/>
          </w:tcPr>
          <w:p w14:paraId="33A178F4" w14:textId="77777777" w:rsidR="000F15D9" w:rsidRPr="00617EC9" w:rsidDel="006D0B8C" w:rsidRDefault="000F15D9" w:rsidP="00701041">
            <w:pPr>
              <w:tabs>
                <w:tab w:val="center" w:pos="4680"/>
                <w:tab w:val="right" w:pos="9360"/>
              </w:tabs>
              <w:spacing w:after="200" w:line="276" w:lineRule="auto"/>
              <w:jc w:val="center"/>
              <w:rPr>
                <w:ins w:id="5911" w:author="Consultants" w:date="2017-08-17T12:13:00Z"/>
                <w:del w:id="5912" w:author="Patricia Erika" w:date="2017-08-19T02:45:00Z"/>
                <w:rFonts w:ascii="Times New Roman" w:hAnsi="Times New Roman" w:cs="Times New Roman"/>
                <w:b/>
                <w:rPrChange w:id="5913" w:author="Liezyl Liton" w:date="2017-08-21T21:34:00Z">
                  <w:rPr>
                    <w:ins w:id="5914" w:author="Consultants" w:date="2017-08-17T12:13:00Z"/>
                    <w:del w:id="5915" w:author="Patricia Erika" w:date="2017-08-19T02:45:00Z"/>
                    <w:rFonts w:ascii="Times New Roman" w:hAnsi="Times New Roman" w:cs="Times New Roman"/>
                    <w:b/>
                    <w:sz w:val="20"/>
                    <w:szCs w:val="20"/>
                  </w:rPr>
                </w:rPrChange>
              </w:rPr>
            </w:pPr>
            <w:ins w:id="5916" w:author="Consultants" w:date="2017-08-17T12:13:00Z">
              <w:del w:id="5917" w:author="Patricia Erika" w:date="2017-08-19T02:45:00Z">
                <w:r w:rsidRPr="00617EC9" w:rsidDel="006D0B8C">
                  <w:rPr>
                    <w:rFonts w:ascii="Times New Roman" w:hAnsi="Times New Roman" w:cs="Times New Roman"/>
                    <w:b/>
                  </w:rPr>
                  <w:delText>Metro Manila</w:delText>
                </w:r>
              </w:del>
            </w:ins>
          </w:p>
          <w:p w14:paraId="54A9FAD6" w14:textId="77777777" w:rsidR="000F15D9" w:rsidRPr="00617EC9" w:rsidDel="006D0B8C" w:rsidRDefault="000F15D9" w:rsidP="00701041">
            <w:pPr>
              <w:tabs>
                <w:tab w:val="center" w:pos="4680"/>
                <w:tab w:val="right" w:pos="9360"/>
              </w:tabs>
              <w:spacing w:after="200" w:line="276" w:lineRule="auto"/>
              <w:jc w:val="center"/>
              <w:rPr>
                <w:ins w:id="5918" w:author="Consultants" w:date="2017-08-17T12:13:00Z"/>
                <w:del w:id="5919" w:author="Patricia Erika" w:date="2017-08-19T02:45:00Z"/>
                <w:rFonts w:ascii="Times New Roman" w:hAnsi="Times New Roman" w:cs="Times New Roman"/>
                <w:b/>
                <w:rPrChange w:id="5920" w:author="Liezyl Liton" w:date="2017-08-21T21:34:00Z">
                  <w:rPr>
                    <w:ins w:id="5921" w:author="Consultants" w:date="2017-08-17T12:13:00Z"/>
                    <w:del w:id="5922" w:author="Patricia Erika" w:date="2017-08-19T02:45:00Z"/>
                    <w:rFonts w:ascii="Times New Roman" w:hAnsi="Times New Roman" w:cs="Times New Roman"/>
                    <w:b/>
                    <w:sz w:val="20"/>
                    <w:szCs w:val="20"/>
                  </w:rPr>
                </w:rPrChange>
              </w:rPr>
            </w:pPr>
            <w:ins w:id="5923" w:author="Consultants" w:date="2017-08-17T12:13:00Z">
              <w:del w:id="5924" w:author="Patricia Erika" w:date="2017-08-19T02:45:00Z">
                <w:r w:rsidRPr="00617EC9" w:rsidDel="006D0B8C">
                  <w:rPr>
                    <w:rFonts w:ascii="Times New Roman" w:hAnsi="Times New Roman" w:cs="Times New Roman"/>
                    <w:b/>
                  </w:rPr>
                  <w:delText>Unit Construction Cost (Php/sq.m)</w:delText>
                </w:r>
              </w:del>
            </w:ins>
          </w:p>
        </w:tc>
        <w:tc>
          <w:tcPr>
            <w:tcW w:w="3289" w:type="dxa"/>
            <w:shd w:val="clear" w:color="auto" w:fill="D9D9D9" w:themeFill="background1" w:themeFillShade="D9"/>
            <w:vAlign w:val="center"/>
          </w:tcPr>
          <w:p w14:paraId="1808C78D" w14:textId="77777777" w:rsidR="000F15D9" w:rsidRPr="00617EC9" w:rsidDel="006D0B8C" w:rsidRDefault="000F15D9" w:rsidP="00701041">
            <w:pPr>
              <w:spacing w:after="200" w:line="276" w:lineRule="auto"/>
              <w:jc w:val="center"/>
              <w:rPr>
                <w:ins w:id="5925" w:author="Consultants" w:date="2017-08-17T12:13:00Z"/>
                <w:del w:id="5926" w:author="Patricia Erika" w:date="2017-08-19T02:45:00Z"/>
                <w:rFonts w:ascii="Times New Roman" w:hAnsi="Times New Roman" w:cs="Times New Roman"/>
                <w:b/>
                <w:rPrChange w:id="5927" w:author="Liezyl Liton" w:date="2017-08-21T21:34:00Z">
                  <w:rPr>
                    <w:ins w:id="5928" w:author="Consultants" w:date="2017-08-17T12:13:00Z"/>
                    <w:del w:id="5929" w:author="Patricia Erika" w:date="2017-08-19T02:45:00Z"/>
                    <w:rFonts w:ascii="Times New Roman" w:hAnsi="Times New Roman" w:cs="Times New Roman"/>
                    <w:b/>
                    <w:sz w:val="20"/>
                    <w:szCs w:val="20"/>
                  </w:rPr>
                </w:rPrChange>
              </w:rPr>
            </w:pPr>
            <w:ins w:id="5930" w:author="Consultants" w:date="2017-08-17T12:13:00Z">
              <w:del w:id="5931" w:author="Patricia Erika" w:date="2017-08-19T02:45:00Z">
                <w:r w:rsidRPr="00617EC9" w:rsidDel="006D0B8C">
                  <w:rPr>
                    <w:rFonts w:ascii="Times New Roman" w:hAnsi="Times New Roman" w:cs="Times New Roman"/>
                    <w:b/>
                  </w:rPr>
                  <w:delText>Description of Materials used in the Affected Structures</w:delText>
                </w:r>
              </w:del>
            </w:ins>
          </w:p>
        </w:tc>
      </w:tr>
      <w:tr w:rsidR="000F15D9" w:rsidRPr="00617EC9" w:rsidDel="006D0B8C" w14:paraId="4AE77057" w14:textId="77777777" w:rsidTr="00701041">
        <w:trPr>
          <w:trHeight w:val="369"/>
          <w:jc w:val="center"/>
          <w:ins w:id="5932" w:author="Consultants" w:date="2017-08-17T12:13:00Z"/>
          <w:del w:id="5933" w:author="Patricia Erika" w:date="2017-08-19T02:45:00Z"/>
        </w:trPr>
        <w:tc>
          <w:tcPr>
            <w:tcW w:w="2203" w:type="dxa"/>
            <w:vAlign w:val="center"/>
          </w:tcPr>
          <w:p w14:paraId="4E686B52" w14:textId="77777777" w:rsidR="000F15D9" w:rsidRPr="00617EC9" w:rsidDel="006D0B8C" w:rsidRDefault="000F15D9" w:rsidP="00701041">
            <w:pPr>
              <w:tabs>
                <w:tab w:val="center" w:pos="4680"/>
                <w:tab w:val="right" w:pos="9360"/>
              </w:tabs>
              <w:spacing w:after="200" w:line="276" w:lineRule="auto"/>
              <w:jc w:val="center"/>
              <w:rPr>
                <w:ins w:id="5934" w:author="Consultants" w:date="2017-08-17T12:13:00Z"/>
                <w:del w:id="5935" w:author="Patricia Erika" w:date="2017-08-19T02:45:00Z"/>
                <w:rFonts w:ascii="Times New Roman" w:hAnsi="Times New Roman" w:cs="Times New Roman"/>
                <w:rPrChange w:id="5936" w:author="Liezyl Liton" w:date="2017-08-21T21:34:00Z">
                  <w:rPr>
                    <w:ins w:id="5937" w:author="Consultants" w:date="2017-08-17T12:13:00Z"/>
                    <w:del w:id="5938" w:author="Patricia Erika" w:date="2017-08-19T02:45:00Z"/>
                    <w:rFonts w:ascii="Times New Roman" w:hAnsi="Times New Roman" w:cs="Times New Roman"/>
                    <w:sz w:val="20"/>
                    <w:szCs w:val="20"/>
                  </w:rPr>
                </w:rPrChange>
              </w:rPr>
            </w:pPr>
            <w:ins w:id="5939" w:author="Consultants" w:date="2017-08-17T12:13:00Z">
              <w:del w:id="5940" w:author="Patricia Erika" w:date="2017-08-19T02:45:00Z">
                <w:r w:rsidRPr="00617EC9" w:rsidDel="006D0B8C">
                  <w:rPr>
                    <w:rFonts w:ascii="Times New Roman" w:hAnsi="Times New Roman" w:cs="Times New Roman"/>
                  </w:rPr>
                  <w:delText xml:space="preserve">Light Material </w:delText>
                </w:r>
                <w:r w:rsidRPr="00617EC9" w:rsidDel="006D0B8C">
                  <w:rPr>
                    <w:rFonts w:ascii="Times New Roman" w:hAnsi="Times New Roman" w:cs="Times New Roman"/>
                    <w:vertAlign w:val="superscript"/>
                  </w:rPr>
                  <w:delText>a</w:delText>
                </w:r>
              </w:del>
            </w:ins>
          </w:p>
        </w:tc>
        <w:tc>
          <w:tcPr>
            <w:tcW w:w="2291" w:type="dxa"/>
            <w:vAlign w:val="center"/>
          </w:tcPr>
          <w:p w14:paraId="16EA027B" w14:textId="77777777" w:rsidR="000F15D9" w:rsidRPr="00617EC9" w:rsidDel="006D0B8C" w:rsidRDefault="000F15D9" w:rsidP="00701041">
            <w:pPr>
              <w:tabs>
                <w:tab w:val="center" w:pos="4680"/>
                <w:tab w:val="right" w:pos="9360"/>
              </w:tabs>
              <w:spacing w:after="200" w:line="276" w:lineRule="auto"/>
              <w:jc w:val="center"/>
              <w:rPr>
                <w:ins w:id="5941" w:author="Consultants" w:date="2017-08-17T12:13:00Z"/>
                <w:del w:id="5942" w:author="Patricia Erika" w:date="2017-08-19T02:45:00Z"/>
                <w:rFonts w:ascii="Times New Roman" w:hAnsi="Times New Roman" w:cs="Times New Roman"/>
                <w:rPrChange w:id="5943" w:author="Liezyl Liton" w:date="2017-08-21T21:34:00Z">
                  <w:rPr>
                    <w:ins w:id="5944" w:author="Consultants" w:date="2017-08-17T12:13:00Z"/>
                    <w:del w:id="5945" w:author="Patricia Erika" w:date="2017-08-19T02:45:00Z"/>
                    <w:rFonts w:ascii="Times New Roman" w:hAnsi="Times New Roman" w:cs="Times New Roman"/>
                    <w:sz w:val="20"/>
                    <w:szCs w:val="20"/>
                  </w:rPr>
                </w:rPrChange>
              </w:rPr>
            </w:pPr>
            <w:ins w:id="5946" w:author="Consultants" w:date="2017-08-17T12:13:00Z">
              <w:del w:id="5947" w:author="Patricia Erika" w:date="2017-08-19T02:45:00Z">
                <w:r w:rsidRPr="00617EC9" w:rsidDel="006D0B8C">
                  <w:rPr>
                    <w:rFonts w:ascii="Times New Roman" w:hAnsi="Times New Roman" w:cs="Times New Roman"/>
                  </w:rPr>
                  <w:delText>2,000</w:delText>
                </w:r>
              </w:del>
            </w:ins>
          </w:p>
        </w:tc>
        <w:tc>
          <w:tcPr>
            <w:tcW w:w="2250" w:type="dxa"/>
            <w:vAlign w:val="center"/>
          </w:tcPr>
          <w:p w14:paraId="2A6DEC6C" w14:textId="77777777" w:rsidR="000F15D9" w:rsidRPr="00617EC9" w:rsidDel="006D0B8C" w:rsidRDefault="000F15D9" w:rsidP="00701041">
            <w:pPr>
              <w:spacing w:after="200" w:line="276" w:lineRule="auto"/>
              <w:jc w:val="center"/>
              <w:rPr>
                <w:ins w:id="5948" w:author="Consultants" w:date="2017-08-17T12:13:00Z"/>
                <w:del w:id="5949" w:author="Patricia Erika" w:date="2017-08-19T02:45:00Z"/>
                <w:rFonts w:ascii="Times New Roman" w:hAnsi="Times New Roman" w:cs="Times New Roman"/>
              </w:rPr>
            </w:pPr>
            <w:ins w:id="5950" w:author="Consultants" w:date="2017-08-17T12:13:00Z">
              <w:del w:id="5951" w:author="Patricia Erika" w:date="2017-08-19T02:45:00Z">
                <w:r w:rsidRPr="00617EC9" w:rsidDel="006D0B8C">
                  <w:rPr>
                    <w:rFonts w:ascii="Times New Roman" w:hAnsi="Times New Roman" w:cs="Times New Roman"/>
                  </w:rPr>
                  <w:delText>5,000</w:delText>
                </w:r>
              </w:del>
            </w:ins>
          </w:p>
        </w:tc>
        <w:tc>
          <w:tcPr>
            <w:tcW w:w="3289" w:type="dxa"/>
            <w:vAlign w:val="center"/>
          </w:tcPr>
          <w:p w14:paraId="5613A680" w14:textId="77777777" w:rsidR="000F15D9" w:rsidRPr="00617EC9" w:rsidDel="006D0B8C" w:rsidRDefault="000F15D9" w:rsidP="00701041">
            <w:pPr>
              <w:tabs>
                <w:tab w:val="center" w:pos="4680"/>
                <w:tab w:val="right" w:pos="9360"/>
              </w:tabs>
              <w:spacing w:after="200" w:line="276" w:lineRule="auto"/>
              <w:jc w:val="center"/>
              <w:rPr>
                <w:ins w:id="5952" w:author="Consultants" w:date="2017-08-17T12:13:00Z"/>
                <w:del w:id="5953" w:author="Patricia Erika" w:date="2017-08-19T02:45:00Z"/>
                <w:rFonts w:ascii="Times New Roman" w:hAnsi="Times New Roman" w:cs="Times New Roman"/>
                <w:rPrChange w:id="5954" w:author="Liezyl Liton" w:date="2017-08-21T21:34:00Z">
                  <w:rPr>
                    <w:ins w:id="5955" w:author="Consultants" w:date="2017-08-17T12:13:00Z"/>
                    <w:del w:id="5956" w:author="Patricia Erika" w:date="2017-08-19T02:45:00Z"/>
                    <w:rFonts w:ascii="Times New Roman" w:hAnsi="Times New Roman" w:cs="Times New Roman"/>
                    <w:sz w:val="20"/>
                    <w:szCs w:val="20"/>
                  </w:rPr>
                </w:rPrChange>
              </w:rPr>
            </w:pPr>
            <w:ins w:id="5957" w:author="Consultants" w:date="2017-08-17T12:13:00Z">
              <w:del w:id="5958" w:author="Patricia Erika" w:date="2017-08-19T02:45:00Z">
                <w:r w:rsidRPr="00617EC9" w:rsidDel="006D0B8C">
                  <w:rPr>
                    <w:rFonts w:ascii="Times New Roman" w:hAnsi="Times New Roman" w:cs="Times New Roman"/>
                  </w:rPr>
                  <w:delText>Wood, bamboo, coco lumber, sawali, nipa palm, cardboard, construction materials remnants</w:delText>
                </w:r>
              </w:del>
            </w:ins>
          </w:p>
        </w:tc>
      </w:tr>
      <w:tr w:rsidR="000F15D9" w:rsidRPr="00617EC9" w:rsidDel="006D0B8C" w14:paraId="01AD7816" w14:textId="77777777" w:rsidTr="00701041">
        <w:trPr>
          <w:trHeight w:val="106"/>
          <w:jc w:val="center"/>
          <w:ins w:id="5959" w:author="Consultants" w:date="2017-08-17T12:13:00Z"/>
          <w:del w:id="5960" w:author="Patricia Erika" w:date="2017-08-19T02:45:00Z"/>
        </w:trPr>
        <w:tc>
          <w:tcPr>
            <w:tcW w:w="2203" w:type="dxa"/>
            <w:vAlign w:val="center"/>
          </w:tcPr>
          <w:p w14:paraId="2BCD8C67" w14:textId="77777777" w:rsidR="000F15D9" w:rsidRPr="00617EC9" w:rsidDel="006D0B8C" w:rsidRDefault="000F15D9" w:rsidP="00701041">
            <w:pPr>
              <w:tabs>
                <w:tab w:val="center" w:pos="4680"/>
                <w:tab w:val="right" w:pos="9360"/>
              </w:tabs>
              <w:spacing w:after="200" w:line="276" w:lineRule="auto"/>
              <w:jc w:val="center"/>
              <w:rPr>
                <w:ins w:id="5961" w:author="Consultants" w:date="2017-08-17T12:13:00Z"/>
                <w:del w:id="5962" w:author="Patricia Erika" w:date="2017-08-19T02:45:00Z"/>
                <w:rFonts w:ascii="Times New Roman" w:hAnsi="Times New Roman" w:cs="Times New Roman"/>
                <w:rPrChange w:id="5963" w:author="Liezyl Liton" w:date="2017-08-21T21:34:00Z">
                  <w:rPr>
                    <w:ins w:id="5964" w:author="Consultants" w:date="2017-08-17T12:13:00Z"/>
                    <w:del w:id="5965" w:author="Patricia Erika" w:date="2017-08-19T02:45:00Z"/>
                    <w:rFonts w:ascii="Times New Roman" w:hAnsi="Times New Roman" w:cs="Times New Roman"/>
                    <w:sz w:val="20"/>
                    <w:szCs w:val="20"/>
                  </w:rPr>
                </w:rPrChange>
              </w:rPr>
            </w:pPr>
            <w:ins w:id="5966" w:author="Consultants" w:date="2017-08-17T12:13:00Z">
              <w:del w:id="5967" w:author="Patricia Erika" w:date="2017-08-19T02:45:00Z">
                <w:r w:rsidRPr="00617EC9" w:rsidDel="006D0B8C">
                  <w:rPr>
                    <w:rFonts w:ascii="Times New Roman" w:hAnsi="Times New Roman" w:cs="Times New Roman"/>
                  </w:rPr>
                  <w:delText xml:space="preserve">Semi- concrete </w:delText>
                </w:r>
                <w:r w:rsidRPr="00617EC9" w:rsidDel="006D0B8C">
                  <w:rPr>
                    <w:rFonts w:ascii="Times New Roman" w:hAnsi="Times New Roman" w:cs="Times New Roman"/>
                    <w:vertAlign w:val="superscript"/>
                  </w:rPr>
                  <w:delText>b</w:delText>
                </w:r>
              </w:del>
            </w:ins>
          </w:p>
        </w:tc>
        <w:tc>
          <w:tcPr>
            <w:tcW w:w="2291" w:type="dxa"/>
            <w:vAlign w:val="center"/>
          </w:tcPr>
          <w:p w14:paraId="07901A3F" w14:textId="77777777" w:rsidR="000F15D9" w:rsidRPr="00617EC9" w:rsidDel="006D0B8C" w:rsidRDefault="000F15D9" w:rsidP="00701041">
            <w:pPr>
              <w:tabs>
                <w:tab w:val="center" w:pos="4680"/>
                <w:tab w:val="right" w:pos="9360"/>
              </w:tabs>
              <w:spacing w:after="200" w:line="276" w:lineRule="auto"/>
              <w:jc w:val="center"/>
              <w:rPr>
                <w:ins w:id="5968" w:author="Consultants" w:date="2017-08-17T12:13:00Z"/>
                <w:del w:id="5969" w:author="Patricia Erika" w:date="2017-08-19T02:45:00Z"/>
                <w:rFonts w:ascii="Times New Roman" w:hAnsi="Times New Roman" w:cs="Times New Roman"/>
                <w:rPrChange w:id="5970" w:author="Liezyl Liton" w:date="2017-08-21T21:34:00Z">
                  <w:rPr>
                    <w:ins w:id="5971" w:author="Consultants" w:date="2017-08-17T12:13:00Z"/>
                    <w:del w:id="5972" w:author="Patricia Erika" w:date="2017-08-19T02:45:00Z"/>
                    <w:rFonts w:ascii="Times New Roman" w:hAnsi="Times New Roman" w:cs="Times New Roman"/>
                    <w:sz w:val="20"/>
                    <w:szCs w:val="20"/>
                  </w:rPr>
                </w:rPrChange>
              </w:rPr>
            </w:pPr>
            <w:ins w:id="5973" w:author="Consultants" w:date="2017-08-17T12:13:00Z">
              <w:del w:id="5974" w:author="Patricia Erika" w:date="2017-08-19T02:45:00Z">
                <w:r w:rsidRPr="00617EC9" w:rsidDel="006D0B8C">
                  <w:rPr>
                    <w:rFonts w:ascii="Times New Roman" w:hAnsi="Times New Roman" w:cs="Times New Roman"/>
                  </w:rPr>
                  <w:delText>7,000</w:delText>
                </w:r>
              </w:del>
            </w:ins>
          </w:p>
        </w:tc>
        <w:tc>
          <w:tcPr>
            <w:tcW w:w="2250" w:type="dxa"/>
            <w:vAlign w:val="center"/>
          </w:tcPr>
          <w:p w14:paraId="3E4B99A9" w14:textId="77777777" w:rsidR="000F15D9" w:rsidRPr="00617EC9" w:rsidDel="006D0B8C" w:rsidRDefault="000F15D9" w:rsidP="00701041">
            <w:pPr>
              <w:tabs>
                <w:tab w:val="center" w:pos="4680"/>
                <w:tab w:val="right" w:pos="9360"/>
              </w:tabs>
              <w:spacing w:after="200" w:line="276" w:lineRule="auto"/>
              <w:jc w:val="center"/>
              <w:rPr>
                <w:ins w:id="5975" w:author="Consultants" w:date="2017-08-17T12:13:00Z"/>
                <w:del w:id="5976" w:author="Patricia Erika" w:date="2017-08-19T02:45:00Z"/>
                <w:rFonts w:ascii="Times New Roman" w:hAnsi="Times New Roman" w:cs="Times New Roman"/>
                <w:rPrChange w:id="5977" w:author="Liezyl Liton" w:date="2017-08-21T21:34:00Z">
                  <w:rPr>
                    <w:ins w:id="5978" w:author="Consultants" w:date="2017-08-17T12:13:00Z"/>
                    <w:del w:id="5979" w:author="Patricia Erika" w:date="2017-08-19T02:45:00Z"/>
                    <w:rFonts w:ascii="Times New Roman" w:hAnsi="Times New Roman" w:cs="Times New Roman"/>
                    <w:sz w:val="20"/>
                    <w:szCs w:val="20"/>
                  </w:rPr>
                </w:rPrChange>
              </w:rPr>
            </w:pPr>
            <w:ins w:id="5980" w:author="Consultants" w:date="2017-08-17T12:13:00Z">
              <w:del w:id="5981" w:author="Patricia Erika" w:date="2017-08-19T02:45:00Z">
                <w:r w:rsidRPr="00617EC9" w:rsidDel="006D0B8C">
                  <w:rPr>
                    <w:rFonts w:ascii="Times New Roman" w:hAnsi="Times New Roman" w:cs="Times New Roman"/>
                  </w:rPr>
                  <w:delText>10,000</w:delText>
                </w:r>
              </w:del>
            </w:ins>
          </w:p>
        </w:tc>
        <w:tc>
          <w:tcPr>
            <w:tcW w:w="3289" w:type="dxa"/>
            <w:vAlign w:val="center"/>
          </w:tcPr>
          <w:p w14:paraId="7552B9C4" w14:textId="77777777" w:rsidR="000F15D9" w:rsidRPr="00617EC9" w:rsidDel="006D0B8C" w:rsidRDefault="000F15D9" w:rsidP="00701041">
            <w:pPr>
              <w:tabs>
                <w:tab w:val="center" w:pos="4680"/>
                <w:tab w:val="right" w:pos="9360"/>
              </w:tabs>
              <w:spacing w:after="200" w:line="276" w:lineRule="auto"/>
              <w:rPr>
                <w:ins w:id="5982" w:author="Consultants" w:date="2017-08-17T12:13:00Z"/>
                <w:del w:id="5983" w:author="Patricia Erika" w:date="2017-08-19T02:45:00Z"/>
                <w:rFonts w:ascii="Times New Roman" w:hAnsi="Times New Roman" w:cs="Times New Roman"/>
                <w:rPrChange w:id="5984" w:author="Liezyl Liton" w:date="2017-08-21T21:34:00Z">
                  <w:rPr>
                    <w:ins w:id="5985" w:author="Consultants" w:date="2017-08-17T12:13:00Z"/>
                    <w:del w:id="5986" w:author="Patricia Erika" w:date="2017-08-19T02:45:00Z"/>
                    <w:rFonts w:ascii="Times New Roman" w:hAnsi="Times New Roman" w:cs="Times New Roman"/>
                    <w:sz w:val="20"/>
                    <w:szCs w:val="20"/>
                  </w:rPr>
                </w:rPrChange>
              </w:rPr>
            </w:pPr>
            <w:ins w:id="5987" w:author="Consultants" w:date="2017-08-17T12:13:00Z">
              <w:del w:id="5988" w:author="Patricia Erika" w:date="2017-08-19T02:45:00Z">
                <w:r w:rsidRPr="00617EC9" w:rsidDel="006D0B8C">
                  <w:rPr>
                    <w:rFonts w:ascii="Times New Roman" w:hAnsi="Times New Roman" w:cs="Times New Roman"/>
                  </w:rPr>
                  <w:delText>Wood posts, concrete footing, G.I. roofing, wood framing, CHB/concrete and wood/G.I wall.</w:delText>
                </w:r>
              </w:del>
            </w:ins>
          </w:p>
        </w:tc>
      </w:tr>
      <w:tr w:rsidR="000F15D9" w:rsidRPr="00617EC9" w:rsidDel="006D0B8C" w14:paraId="77142C57" w14:textId="77777777" w:rsidTr="00701041">
        <w:trPr>
          <w:trHeight w:val="106"/>
          <w:jc w:val="center"/>
          <w:ins w:id="5989" w:author="Consultants" w:date="2017-08-17T12:13:00Z"/>
          <w:del w:id="5990" w:author="Patricia Erika" w:date="2017-08-19T02:45:00Z"/>
        </w:trPr>
        <w:tc>
          <w:tcPr>
            <w:tcW w:w="2203" w:type="dxa"/>
            <w:tcBorders>
              <w:bottom w:val="single" w:sz="4" w:space="0" w:color="auto"/>
            </w:tcBorders>
            <w:vAlign w:val="center"/>
          </w:tcPr>
          <w:p w14:paraId="76E49C69" w14:textId="77777777" w:rsidR="000F15D9" w:rsidRPr="00617EC9" w:rsidDel="006D0B8C" w:rsidRDefault="000F15D9" w:rsidP="00701041">
            <w:pPr>
              <w:tabs>
                <w:tab w:val="center" w:pos="4680"/>
                <w:tab w:val="right" w:pos="9360"/>
              </w:tabs>
              <w:spacing w:after="200" w:line="276" w:lineRule="auto"/>
              <w:jc w:val="center"/>
              <w:rPr>
                <w:ins w:id="5991" w:author="Consultants" w:date="2017-08-17T12:13:00Z"/>
                <w:del w:id="5992" w:author="Patricia Erika" w:date="2017-08-19T02:45:00Z"/>
                <w:rFonts w:ascii="Times New Roman" w:hAnsi="Times New Roman" w:cs="Times New Roman"/>
                <w:rPrChange w:id="5993" w:author="Liezyl Liton" w:date="2017-08-21T21:34:00Z">
                  <w:rPr>
                    <w:ins w:id="5994" w:author="Consultants" w:date="2017-08-17T12:13:00Z"/>
                    <w:del w:id="5995" w:author="Patricia Erika" w:date="2017-08-19T02:45:00Z"/>
                    <w:rFonts w:ascii="Times New Roman" w:hAnsi="Times New Roman" w:cs="Times New Roman"/>
                    <w:sz w:val="20"/>
                    <w:szCs w:val="20"/>
                  </w:rPr>
                </w:rPrChange>
              </w:rPr>
            </w:pPr>
            <w:ins w:id="5996" w:author="Consultants" w:date="2017-08-17T12:13:00Z">
              <w:del w:id="5997" w:author="Patricia Erika" w:date="2017-08-19T02:45:00Z">
                <w:r w:rsidRPr="00617EC9" w:rsidDel="006D0B8C">
                  <w:rPr>
                    <w:rFonts w:ascii="Times New Roman" w:hAnsi="Times New Roman" w:cs="Times New Roman"/>
                  </w:rPr>
                  <w:delText xml:space="preserve">Concrete </w:delText>
                </w:r>
                <w:r w:rsidRPr="00617EC9" w:rsidDel="006D0B8C">
                  <w:rPr>
                    <w:rFonts w:ascii="Times New Roman" w:hAnsi="Times New Roman" w:cs="Times New Roman"/>
                    <w:vertAlign w:val="superscript"/>
                  </w:rPr>
                  <w:delText>c</w:delText>
                </w:r>
              </w:del>
            </w:ins>
          </w:p>
        </w:tc>
        <w:tc>
          <w:tcPr>
            <w:tcW w:w="2291" w:type="dxa"/>
            <w:tcBorders>
              <w:bottom w:val="single" w:sz="4" w:space="0" w:color="auto"/>
            </w:tcBorders>
            <w:vAlign w:val="center"/>
          </w:tcPr>
          <w:p w14:paraId="3B515FBC" w14:textId="77777777" w:rsidR="000F15D9" w:rsidRPr="00617EC9" w:rsidDel="006D0B8C" w:rsidRDefault="000F15D9" w:rsidP="00701041">
            <w:pPr>
              <w:tabs>
                <w:tab w:val="center" w:pos="4680"/>
                <w:tab w:val="right" w:pos="9360"/>
              </w:tabs>
              <w:spacing w:after="200" w:line="276" w:lineRule="auto"/>
              <w:jc w:val="center"/>
              <w:rPr>
                <w:ins w:id="5998" w:author="Consultants" w:date="2017-08-17T12:13:00Z"/>
                <w:del w:id="5999" w:author="Patricia Erika" w:date="2017-08-19T02:45:00Z"/>
                <w:rFonts w:ascii="Times New Roman" w:hAnsi="Times New Roman" w:cs="Times New Roman"/>
                <w:rPrChange w:id="6000" w:author="Liezyl Liton" w:date="2017-08-21T21:34:00Z">
                  <w:rPr>
                    <w:ins w:id="6001" w:author="Consultants" w:date="2017-08-17T12:13:00Z"/>
                    <w:del w:id="6002" w:author="Patricia Erika" w:date="2017-08-19T02:45:00Z"/>
                    <w:rFonts w:ascii="Times New Roman" w:hAnsi="Times New Roman" w:cs="Times New Roman"/>
                    <w:sz w:val="20"/>
                    <w:szCs w:val="20"/>
                  </w:rPr>
                </w:rPrChange>
              </w:rPr>
            </w:pPr>
            <w:ins w:id="6003" w:author="Consultants" w:date="2017-08-17T12:13:00Z">
              <w:del w:id="6004" w:author="Patricia Erika" w:date="2017-08-19T02:45:00Z">
                <w:r w:rsidRPr="00617EC9" w:rsidDel="006D0B8C">
                  <w:rPr>
                    <w:rFonts w:ascii="Times New Roman" w:hAnsi="Times New Roman" w:cs="Times New Roman"/>
                  </w:rPr>
                  <w:delText>10,000</w:delText>
                </w:r>
              </w:del>
            </w:ins>
          </w:p>
        </w:tc>
        <w:tc>
          <w:tcPr>
            <w:tcW w:w="2250" w:type="dxa"/>
            <w:tcBorders>
              <w:bottom w:val="single" w:sz="4" w:space="0" w:color="auto"/>
            </w:tcBorders>
            <w:vAlign w:val="center"/>
          </w:tcPr>
          <w:p w14:paraId="3BD275F4" w14:textId="77777777" w:rsidR="000F15D9" w:rsidRPr="00617EC9" w:rsidDel="006D0B8C" w:rsidRDefault="000F15D9" w:rsidP="00701041">
            <w:pPr>
              <w:tabs>
                <w:tab w:val="center" w:pos="4680"/>
                <w:tab w:val="right" w:pos="9360"/>
              </w:tabs>
              <w:spacing w:after="200" w:line="276" w:lineRule="auto"/>
              <w:jc w:val="center"/>
              <w:rPr>
                <w:ins w:id="6005" w:author="Consultants" w:date="2017-08-17T12:13:00Z"/>
                <w:del w:id="6006" w:author="Patricia Erika" w:date="2017-08-19T02:45:00Z"/>
                <w:rFonts w:ascii="Times New Roman" w:hAnsi="Times New Roman" w:cs="Times New Roman"/>
                <w:rPrChange w:id="6007" w:author="Liezyl Liton" w:date="2017-08-21T21:34:00Z">
                  <w:rPr>
                    <w:ins w:id="6008" w:author="Consultants" w:date="2017-08-17T12:13:00Z"/>
                    <w:del w:id="6009" w:author="Patricia Erika" w:date="2017-08-19T02:45:00Z"/>
                    <w:rFonts w:ascii="Times New Roman" w:hAnsi="Times New Roman" w:cs="Times New Roman"/>
                    <w:sz w:val="20"/>
                    <w:szCs w:val="20"/>
                  </w:rPr>
                </w:rPrChange>
              </w:rPr>
            </w:pPr>
            <w:ins w:id="6010" w:author="Consultants" w:date="2017-08-17T12:13:00Z">
              <w:del w:id="6011" w:author="Patricia Erika" w:date="2017-08-19T02:45:00Z">
                <w:r w:rsidRPr="00617EC9" w:rsidDel="006D0B8C">
                  <w:rPr>
                    <w:rFonts w:ascii="Times New Roman" w:hAnsi="Times New Roman" w:cs="Times New Roman"/>
                  </w:rPr>
                  <w:delText>15,000</w:delText>
                </w:r>
              </w:del>
            </w:ins>
          </w:p>
        </w:tc>
        <w:tc>
          <w:tcPr>
            <w:tcW w:w="3289" w:type="dxa"/>
            <w:tcBorders>
              <w:bottom w:val="single" w:sz="4" w:space="0" w:color="auto"/>
            </w:tcBorders>
            <w:vAlign w:val="center"/>
          </w:tcPr>
          <w:p w14:paraId="1403F67F" w14:textId="77777777" w:rsidR="000F15D9" w:rsidRPr="00617EC9" w:rsidDel="006D0B8C" w:rsidRDefault="000F15D9" w:rsidP="00701041">
            <w:pPr>
              <w:tabs>
                <w:tab w:val="center" w:pos="4680"/>
                <w:tab w:val="right" w:pos="9360"/>
              </w:tabs>
              <w:spacing w:after="200" w:line="276" w:lineRule="auto"/>
              <w:jc w:val="center"/>
              <w:rPr>
                <w:ins w:id="6012" w:author="Consultants" w:date="2017-08-17T12:13:00Z"/>
                <w:del w:id="6013" w:author="Patricia Erika" w:date="2017-08-19T02:45:00Z"/>
                <w:rFonts w:ascii="Times New Roman" w:hAnsi="Times New Roman" w:cs="Times New Roman"/>
                <w:rPrChange w:id="6014" w:author="Liezyl Liton" w:date="2017-08-21T21:34:00Z">
                  <w:rPr>
                    <w:ins w:id="6015" w:author="Consultants" w:date="2017-08-17T12:13:00Z"/>
                    <w:del w:id="6016" w:author="Patricia Erika" w:date="2017-08-19T02:45:00Z"/>
                    <w:rFonts w:ascii="Times New Roman" w:hAnsi="Times New Roman" w:cs="Times New Roman"/>
                    <w:sz w:val="20"/>
                    <w:szCs w:val="20"/>
                  </w:rPr>
                </w:rPrChange>
              </w:rPr>
            </w:pPr>
            <w:ins w:id="6017" w:author="Consultants" w:date="2017-08-17T12:13:00Z">
              <w:del w:id="6018" w:author="Patricia Erika" w:date="2017-08-19T02:45:00Z">
                <w:r w:rsidRPr="00617EC9" w:rsidDel="006D0B8C">
                  <w:rPr>
                    <w:rFonts w:ascii="Times New Roman" w:hAnsi="Times New Roman" w:cs="Times New Roman"/>
                  </w:rPr>
                  <w:delText>CHB/concrete walls, G.I roofing/wood framing, posts CHB</w:delText>
                </w:r>
              </w:del>
            </w:ins>
          </w:p>
        </w:tc>
      </w:tr>
    </w:tbl>
    <w:p w14:paraId="5BF60D60" w14:textId="77777777" w:rsidR="000F15D9" w:rsidRPr="00617EC9" w:rsidDel="006D0B8C" w:rsidRDefault="000F15D9" w:rsidP="000F15D9">
      <w:pPr>
        <w:ind w:hanging="450"/>
        <w:rPr>
          <w:ins w:id="6019" w:author="Consultants" w:date="2017-08-17T12:13:00Z"/>
          <w:del w:id="6020" w:author="Patricia Erika" w:date="2017-08-19T02:45:00Z"/>
          <w:rFonts w:ascii="Times New Roman" w:hAnsi="Times New Roman" w:cs="Times New Roman"/>
          <w:i/>
          <w:sz w:val="18"/>
          <w:szCs w:val="18"/>
        </w:rPr>
      </w:pPr>
      <w:ins w:id="6021" w:author="Consultants" w:date="2017-08-17T12:13:00Z">
        <w:del w:id="6022" w:author="Patricia Erika" w:date="2017-08-19T02:45:00Z">
          <w:r w:rsidRPr="00617EC9" w:rsidDel="006D0B8C">
            <w:rPr>
              <w:rFonts w:ascii="Times New Roman" w:hAnsi="Times New Roman" w:cs="Times New Roman"/>
              <w:i/>
              <w:sz w:val="18"/>
              <w:szCs w:val="18"/>
            </w:rPr>
            <w:delText xml:space="preserve">      Source: Bill of Quantities, Gaia DMS Team, July 2017</w:delText>
          </w:r>
        </w:del>
      </w:ins>
      <w:ins w:id="6023" w:author="John Junico Bernados" w:date="2017-08-18T20:53:00Z">
        <w:del w:id="6024" w:author="Patricia Erika" w:date="2017-08-19T02:45:00Z">
          <w:r w:rsidR="00701041" w:rsidRPr="00617EC9" w:rsidDel="006D0B8C">
            <w:rPr>
              <w:rFonts w:ascii="Times New Roman" w:hAnsi="Times New Roman" w:cs="Times New Roman"/>
              <w:i/>
              <w:sz w:val="18"/>
              <w:szCs w:val="18"/>
            </w:rPr>
            <w:delText>JICA Study Team</w:delText>
          </w:r>
        </w:del>
      </w:ins>
    </w:p>
    <w:p w14:paraId="096BFAD0" w14:textId="77777777" w:rsidR="000F15D9" w:rsidRPr="00617EC9" w:rsidDel="006D0B8C" w:rsidRDefault="000F15D9" w:rsidP="00274251">
      <w:pPr>
        <w:ind w:hanging="450"/>
        <w:rPr>
          <w:ins w:id="6025" w:author="Consultants" w:date="2017-08-17T12:13:00Z"/>
          <w:del w:id="6026" w:author="Patricia Erika" w:date="2017-08-19T02:45:00Z"/>
          <w:rFonts w:ascii="Times New Roman" w:hAnsi="Times New Roman" w:cs="Times New Roman"/>
          <w:i/>
          <w:sz w:val="18"/>
          <w:szCs w:val="18"/>
        </w:rPr>
      </w:pPr>
    </w:p>
    <w:p w14:paraId="0E81B65D" w14:textId="77777777" w:rsidR="000F15D9" w:rsidRPr="00617EC9" w:rsidDel="006D0B8C" w:rsidRDefault="000F15D9" w:rsidP="000F15D9">
      <w:pPr>
        <w:spacing w:after="0" w:line="240" w:lineRule="auto"/>
        <w:jc w:val="center"/>
        <w:rPr>
          <w:ins w:id="6027" w:author="Consultants" w:date="2017-08-17T12:13:00Z"/>
          <w:del w:id="6028" w:author="Patricia Erika" w:date="2017-08-19T02:45:00Z"/>
          <w:rFonts w:ascii="Times New Roman" w:hAnsi="Times New Roman" w:cs="Times New Roman"/>
          <w:b/>
        </w:rPr>
      </w:pPr>
      <w:ins w:id="6029" w:author="Consultants" w:date="2017-08-17T12:13:00Z">
        <w:del w:id="6030" w:author="Patricia Erika" w:date="2017-08-19T02:45:00Z">
          <w:r w:rsidRPr="00617EC9" w:rsidDel="006D0B8C">
            <w:rPr>
              <w:rFonts w:ascii="Times New Roman" w:hAnsi="Times New Roman" w:cs="Times New Roman"/>
              <w:b/>
            </w:rPr>
            <w:delText>Table 12.1-4</w:delText>
          </w:r>
        </w:del>
      </w:ins>
      <w:ins w:id="6031" w:author="Jen" w:date="2017-08-19T02:05:00Z">
        <w:del w:id="6032" w:author="Patricia Erika" w:date="2017-08-19T02:45:00Z">
          <w:r w:rsidR="00D72335" w:rsidRPr="00617EC9" w:rsidDel="006D0B8C">
            <w:rPr>
              <w:rFonts w:ascii="Times New Roman" w:hAnsi="Times New Roman" w:cs="Times New Roman"/>
              <w:b/>
            </w:rPr>
            <w:delText>6</w:delText>
          </w:r>
        </w:del>
      </w:ins>
      <w:ins w:id="6033" w:author="Consultants" w:date="2017-08-17T12:13:00Z">
        <w:del w:id="6034" w:author="Patricia Erika" w:date="2017-08-19T02:45:00Z">
          <w:r w:rsidRPr="00617EC9" w:rsidDel="006D0B8C">
            <w:rPr>
              <w:rFonts w:ascii="Times New Roman" w:hAnsi="Times New Roman" w:cs="Times New Roman"/>
              <w:b/>
            </w:rPr>
            <w:delText xml:space="preserve"> Estimated Unit Construction Costs </w:delText>
          </w:r>
        </w:del>
      </w:ins>
      <w:ins w:id="6035" w:author="Consultants" w:date="2017-08-17T12:14:00Z">
        <w:del w:id="6036" w:author="Patricia Erika" w:date="2017-08-19T02:45:00Z">
          <w:r w:rsidRPr="00617EC9" w:rsidDel="006D0B8C">
            <w:rPr>
              <w:rFonts w:ascii="Times New Roman" w:hAnsi="Times New Roman" w:cs="Times New Roman"/>
              <w:b/>
            </w:rPr>
            <w:delText xml:space="preserve">of ISF Structures </w:delText>
          </w:r>
        </w:del>
      </w:ins>
      <w:ins w:id="6037" w:author="Consultants" w:date="2017-08-17T12:13:00Z">
        <w:del w:id="6038" w:author="Patricia Erika" w:date="2017-08-19T02:45:00Z">
          <w:r w:rsidRPr="00617EC9" w:rsidDel="006D0B8C">
            <w:rPr>
              <w:rFonts w:ascii="Times New Roman" w:hAnsi="Times New Roman" w:cs="Times New Roman"/>
              <w:b/>
            </w:rPr>
            <w:delText>by Materials</w:delText>
          </w:r>
        </w:del>
      </w:ins>
    </w:p>
    <w:tbl>
      <w:tblPr>
        <w:tblStyle w:val="TableGrid"/>
        <w:tblW w:w="10033" w:type="dxa"/>
        <w:jc w:val="center"/>
        <w:tblLook w:val="04A0" w:firstRow="1" w:lastRow="0" w:firstColumn="1" w:lastColumn="0" w:noHBand="0" w:noVBand="1"/>
      </w:tblPr>
      <w:tblGrid>
        <w:gridCol w:w="2203"/>
        <w:gridCol w:w="2291"/>
        <w:gridCol w:w="2250"/>
        <w:gridCol w:w="3289"/>
      </w:tblGrid>
      <w:tr w:rsidR="000F15D9" w:rsidRPr="00617EC9" w:rsidDel="006D0B8C" w14:paraId="008EBEC5" w14:textId="77777777" w:rsidTr="00701041">
        <w:trPr>
          <w:trHeight w:val="688"/>
          <w:jc w:val="center"/>
          <w:ins w:id="6039" w:author="Consultants" w:date="2017-08-17T12:13:00Z"/>
          <w:del w:id="6040" w:author="Patricia Erika" w:date="2017-08-19T02:45:00Z"/>
        </w:trPr>
        <w:tc>
          <w:tcPr>
            <w:tcW w:w="2203" w:type="dxa"/>
            <w:shd w:val="clear" w:color="auto" w:fill="D9D9D9" w:themeFill="background1" w:themeFillShade="D9"/>
            <w:vAlign w:val="center"/>
          </w:tcPr>
          <w:p w14:paraId="213DB520" w14:textId="77777777" w:rsidR="000F15D9" w:rsidRPr="00617EC9" w:rsidDel="006D0B8C" w:rsidRDefault="000F15D9" w:rsidP="00701041">
            <w:pPr>
              <w:tabs>
                <w:tab w:val="center" w:pos="4680"/>
                <w:tab w:val="right" w:pos="9360"/>
              </w:tabs>
              <w:spacing w:after="200" w:line="276" w:lineRule="auto"/>
              <w:ind w:left="142" w:hanging="142"/>
              <w:jc w:val="center"/>
              <w:rPr>
                <w:ins w:id="6041" w:author="Consultants" w:date="2017-08-17T12:13:00Z"/>
                <w:del w:id="6042" w:author="Patricia Erika" w:date="2017-08-19T02:45:00Z"/>
                <w:rFonts w:ascii="Times New Roman" w:hAnsi="Times New Roman" w:cs="Times New Roman"/>
                <w:b/>
                <w:rPrChange w:id="6043" w:author="Liezyl Liton" w:date="2017-08-21T21:34:00Z">
                  <w:rPr>
                    <w:ins w:id="6044" w:author="Consultants" w:date="2017-08-17T12:13:00Z"/>
                    <w:del w:id="6045" w:author="Patricia Erika" w:date="2017-08-19T02:45:00Z"/>
                    <w:rFonts w:ascii="Times New Roman" w:hAnsi="Times New Roman" w:cs="Times New Roman"/>
                    <w:b/>
                    <w:sz w:val="20"/>
                    <w:szCs w:val="20"/>
                  </w:rPr>
                </w:rPrChange>
              </w:rPr>
            </w:pPr>
            <w:ins w:id="6046" w:author="Consultants" w:date="2017-08-17T12:13:00Z">
              <w:del w:id="6047" w:author="Patricia Erika" w:date="2017-08-19T02:45:00Z">
                <w:r w:rsidRPr="00617EC9" w:rsidDel="006D0B8C">
                  <w:rPr>
                    <w:rFonts w:ascii="Times New Roman" w:hAnsi="Times New Roman" w:cs="Times New Roman"/>
                    <w:b/>
                  </w:rPr>
                  <w:delText>Type of Structures</w:delText>
                </w:r>
              </w:del>
            </w:ins>
          </w:p>
        </w:tc>
        <w:tc>
          <w:tcPr>
            <w:tcW w:w="2291" w:type="dxa"/>
            <w:shd w:val="clear" w:color="auto" w:fill="D9D9D9" w:themeFill="background1" w:themeFillShade="D9"/>
            <w:vAlign w:val="center"/>
          </w:tcPr>
          <w:p w14:paraId="575A4DF6" w14:textId="77777777" w:rsidR="000F15D9" w:rsidRPr="00617EC9" w:rsidDel="006D0B8C" w:rsidRDefault="000F15D9" w:rsidP="00701041">
            <w:pPr>
              <w:tabs>
                <w:tab w:val="center" w:pos="4680"/>
                <w:tab w:val="right" w:pos="9360"/>
              </w:tabs>
              <w:spacing w:after="200" w:line="276" w:lineRule="auto"/>
              <w:jc w:val="center"/>
              <w:rPr>
                <w:ins w:id="6048" w:author="Consultants" w:date="2017-08-17T12:13:00Z"/>
                <w:del w:id="6049" w:author="Patricia Erika" w:date="2017-08-19T02:45:00Z"/>
                <w:rFonts w:ascii="Times New Roman" w:hAnsi="Times New Roman" w:cs="Times New Roman"/>
                <w:b/>
                <w:rPrChange w:id="6050" w:author="Liezyl Liton" w:date="2017-08-21T21:34:00Z">
                  <w:rPr>
                    <w:ins w:id="6051" w:author="Consultants" w:date="2017-08-17T12:13:00Z"/>
                    <w:del w:id="6052" w:author="Patricia Erika" w:date="2017-08-19T02:45:00Z"/>
                    <w:rFonts w:ascii="Times New Roman" w:hAnsi="Times New Roman" w:cs="Times New Roman"/>
                    <w:b/>
                    <w:sz w:val="20"/>
                    <w:szCs w:val="20"/>
                  </w:rPr>
                </w:rPrChange>
              </w:rPr>
            </w:pPr>
            <w:ins w:id="6053" w:author="Consultants" w:date="2017-08-17T12:13:00Z">
              <w:del w:id="6054" w:author="Patricia Erika" w:date="2017-08-19T02:45:00Z">
                <w:r w:rsidRPr="00617EC9" w:rsidDel="006D0B8C">
                  <w:rPr>
                    <w:rFonts w:ascii="Times New Roman" w:hAnsi="Times New Roman" w:cs="Times New Roman"/>
                    <w:b/>
                  </w:rPr>
                  <w:delText>Bulacan Province</w:delText>
                </w:r>
              </w:del>
            </w:ins>
          </w:p>
          <w:p w14:paraId="3E6DBF31" w14:textId="77777777" w:rsidR="000F15D9" w:rsidRPr="00617EC9" w:rsidDel="006D0B8C" w:rsidRDefault="000F15D9" w:rsidP="00701041">
            <w:pPr>
              <w:tabs>
                <w:tab w:val="center" w:pos="4680"/>
                <w:tab w:val="right" w:pos="9360"/>
              </w:tabs>
              <w:spacing w:after="200" w:line="276" w:lineRule="auto"/>
              <w:jc w:val="center"/>
              <w:rPr>
                <w:ins w:id="6055" w:author="Consultants" w:date="2017-08-17T12:13:00Z"/>
                <w:del w:id="6056" w:author="Patricia Erika" w:date="2017-08-19T02:45:00Z"/>
                <w:rFonts w:ascii="Times New Roman" w:hAnsi="Times New Roman" w:cs="Times New Roman"/>
                <w:b/>
                <w:rPrChange w:id="6057" w:author="Liezyl Liton" w:date="2017-08-21T21:34:00Z">
                  <w:rPr>
                    <w:ins w:id="6058" w:author="Consultants" w:date="2017-08-17T12:13:00Z"/>
                    <w:del w:id="6059" w:author="Patricia Erika" w:date="2017-08-19T02:45:00Z"/>
                    <w:rFonts w:ascii="Times New Roman" w:hAnsi="Times New Roman" w:cs="Times New Roman"/>
                    <w:b/>
                    <w:sz w:val="20"/>
                    <w:szCs w:val="20"/>
                  </w:rPr>
                </w:rPrChange>
              </w:rPr>
            </w:pPr>
            <w:ins w:id="6060" w:author="Consultants" w:date="2017-08-17T12:13:00Z">
              <w:del w:id="6061" w:author="Patricia Erika" w:date="2017-08-19T02:45:00Z">
                <w:r w:rsidRPr="00617EC9" w:rsidDel="006D0B8C">
                  <w:rPr>
                    <w:rFonts w:ascii="Times New Roman" w:hAnsi="Times New Roman" w:cs="Times New Roman"/>
                    <w:b/>
                  </w:rPr>
                  <w:delText>Unit Construction Cost (PhP/ sq.m)</w:delText>
                </w:r>
              </w:del>
            </w:ins>
          </w:p>
        </w:tc>
        <w:tc>
          <w:tcPr>
            <w:tcW w:w="2250" w:type="dxa"/>
            <w:shd w:val="clear" w:color="auto" w:fill="D9D9D9" w:themeFill="background1" w:themeFillShade="D9"/>
            <w:vAlign w:val="center"/>
          </w:tcPr>
          <w:p w14:paraId="134C9910" w14:textId="77777777" w:rsidR="000F15D9" w:rsidRPr="00617EC9" w:rsidDel="006D0B8C" w:rsidRDefault="000F15D9" w:rsidP="00701041">
            <w:pPr>
              <w:spacing w:after="200" w:line="276" w:lineRule="auto"/>
              <w:jc w:val="center"/>
              <w:rPr>
                <w:ins w:id="6062" w:author="Consultants" w:date="2017-08-17T12:13:00Z"/>
                <w:del w:id="6063" w:author="Patricia Erika" w:date="2017-08-19T02:45:00Z"/>
                <w:rFonts w:ascii="Times New Roman" w:hAnsi="Times New Roman" w:cs="Times New Roman"/>
                <w:b/>
              </w:rPr>
            </w:pPr>
            <w:ins w:id="6064" w:author="Consultants" w:date="2017-08-17T12:13:00Z">
              <w:del w:id="6065" w:author="Patricia Erika" w:date="2017-08-19T02:45:00Z">
                <w:r w:rsidRPr="00617EC9" w:rsidDel="006D0B8C">
                  <w:rPr>
                    <w:rFonts w:ascii="Times New Roman" w:hAnsi="Times New Roman" w:cs="Times New Roman"/>
                    <w:b/>
                  </w:rPr>
                  <w:delText>Metro Manila</w:delText>
                </w:r>
              </w:del>
            </w:ins>
          </w:p>
          <w:p w14:paraId="7C98C19E" w14:textId="77777777" w:rsidR="000F15D9" w:rsidRPr="00617EC9" w:rsidDel="006D0B8C" w:rsidRDefault="000F15D9" w:rsidP="00701041">
            <w:pPr>
              <w:spacing w:after="200" w:line="276" w:lineRule="auto"/>
              <w:jc w:val="center"/>
              <w:rPr>
                <w:ins w:id="6066" w:author="Consultants" w:date="2017-08-17T12:13:00Z"/>
                <w:del w:id="6067" w:author="Patricia Erika" w:date="2017-08-19T02:45:00Z"/>
                <w:rFonts w:ascii="Times New Roman" w:hAnsi="Times New Roman" w:cs="Times New Roman"/>
                <w:b/>
                <w:rPrChange w:id="6068" w:author="Liezyl Liton" w:date="2017-08-21T21:34:00Z">
                  <w:rPr>
                    <w:ins w:id="6069" w:author="Consultants" w:date="2017-08-17T12:13:00Z"/>
                    <w:del w:id="6070" w:author="Patricia Erika" w:date="2017-08-19T02:45:00Z"/>
                    <w:rFonts w:ascii="Times New Roman" w:hAnsi="Times New Roman" w:cs="Times New Roman"/>
                    <w:b/>
                    <w:sz w:val="20"/>
                    <w:szCs w:val="20"/>
                  </w:rPr>
                </w:rPrChange>
              </w:rPr>
            </w:pPr>
            <w:ins w:id="6071" w:author="Consultants" w:date="2017-08-17T12:13:00Z">
              <w:del w:id="6072" w:author="Patricia Erika" w:date="2017-08-19T02:45:00Z">
                <w:r w:rsidRPr="00617EC9" w:rsidDel="006D0B8C">
                  <w:rPr>
                    <w:rFonts w:ascii="Times New Roman" w:hAnsi="Times New Roman" w:cs="Times New Roman"/>
                    <w:b/>
                  </w:rPr>
                  <w:delText>Unit Construction Cost (Php/sq.m)</w:delText>
                </w:r>
              </w:del>
            </w:ins>
          </w:p>
        </w:tc>
        <w:tc>
          <w:tcPr>
            <w:tcW w:w="3289" w:type="dxa"/>
            <w:shd w:val="clear" w:color="auto" w:fill="D9D9D9" w:themeFill="background1" w:themeFillShade="D9"/>
            <w:vAlign w:val="center"/>
          </w:tcPr>
          <w:p w14:paraId="0B48BD31" w14:textId="77777777" w:rsidR="000F15D9" w:rsidRPr="00617EC9" w:rsidDel="006D0B8C" w:rsidRDefault="000F15D9" w:rsidP="00701041">
            <w:pPr>
              <w:tabs>
                <w:tab w:val="center" w:pos="4680"/>
                <w:tab w:val="right" w:pos="9360"/>
              </w:tabs>
              <w:spacing w:after="200" w:line="276" w:lineRule="auto"/>
              <w:jc w:val="center"/>
              <w:rPr>
                <w:ins w:id="6073" w:author="Consultants" w:date="2017-08-17T12:13:00Z"/>
                <w:del w:id="6074" w:author="Patricia Erika" w:date="2017-08-19T02:45:00Z"/>
                <w:rFonts w:ascii="Times New Roman" w:hAnsi="Times New Roman" w:cs="Times New Roman"/>
                <w:b/>
                <w:rPrChange w:id="6075" w:author="Liezyl Liton" w:date="2017-08-21T21:34:00Z">
                  <w:rPr>
                    <w:ins w:id="6076" w:author="Consultants" w:date="2017-08-17T12:13:00Z"/>
                    <w:del w:id="6077" w:author="Patricia Erika" w:date="2017-08-19T02:45:00Z"/>
                    <w:rFonts w:ascii="Times New Roman" w:hAnsi="Times New Roman" w:cs="Times New Roman"/>
                    <w:b/>
                    <w:sz w:val="20"/>
                    <w:szCs w:val="20"/>
                  </w:rPr>
                </w:rPrChange>
              </w:rPr>
            </w:pPr>
            <w:ins w:id="6078" w:author="Consultants" w:date="2017-08-17T12:13:00Z">
              <w:del w:id="6079" w:author="Patricia Erika" w:date="2017-08-19T02:45:00Z">
                <w:r w:rsidRPr="00617EC9" w:rsidDel="006D0B8C">
                  <w:rPr>
                    <w:rFonts w:ascii="Times New Roman" w:hAnsi="Times New Roman" w:cs="Times New Roman"/>
                    <w:b/>
                  </w:rPr>
                  <w:delText>Description of Materials used in the Affected Structures</w:delText>
                </w:r>
              </w:del>
            </w:ins>
          </w:p>
        </w:tc>
      </w:tr>
      <w:tr w:rsidR="000F15D9" w:rsidRPr="00617EC9" w:rsidDel="006D0B8C" w14:paraId="19ADB2B1" w14:textId="77777777" w:rsidTr="00701041">
        <w:trPr>
          <w:trHeight w:val="369"/>
          <w:jc w:val="center"/>
          <w:ins w:id="6080" w:author="Consultants" w:date="2017-08-17T12:13:00Z"/>
          <w:del w:id="6081" w:author="Patricia Erika" w:date="2017-08-19T02:45:00Z"/>
        </w:trPr>
        <w:tc>
          <w:tcPr>
            <w:tcW w:w="2203" w:type="dxa"/>
            <w:vAlign w:val="center"/>
          </w:tcPr>
          <w:p w14:paraId="7F39475B" w14:textId="77777777" w:rsidR="000F15D9" w:rsidRPr="00617EC9" w:rsidDel="006D0B8C" w:rsidRDefault="000F15D9" w:rsidP="00701041">
            <w:pPr>
              <w:tabs>
                <w:tab w:val="center" w:pos="4680"/>
                <w:tab w:val="right" w:pos="9360"/>
              </w:tabs>
              <w:spacing w:after="200" w:line="276" w:lineRule="auto"/>
              <w:jc w:val="center"/>
              <w:rPr>
                <w:ins w:id="6082" w:author="Consultants" w:date="2017-08-17T12:13:00Z"/>
                <w:del w:id="6083" w:author="Patricia Erika" w:date="2017-08-19T02:45:00Z"/>
                <w:rFonts w:ascii="Times New Roman" w:hAnsi="Times New Roman" w:cs="Times New Roman"/>
                <w:rPrChange w:id="6084" w:author="Liezyl Liton" w:date="2017-08-21T21:34:00Z">
                  <w:rPr>
                    <w:ins w:id="6085" w:author="Consultants" w:date="2017-08-17T12:13:00Z"/>
                    <w:del w:id="6086" w:author="Patricia Erika" w:date="2017-08-19T02:45:00Z"/>
                    <w:rFonts w:ascii="Times New Roman" w:hAnsi="Times New Roman" w:cs="Times New Roman"/>
                    <w:sz w:val="20"/>
                    <w:szCs w:val="20"/>
                  </w:rPr>
                </w:rPrChange>
              </w:rPr>
            </w:pPr>
            <w:ins w:id="6087" w:author="Consultants" w:date="2017-08-17T12:13:00Z">
              <w:del w:id="6088" w:author="Patricia Erika" w:date="2017-08-19T02:45:00Z">
                <w:r w:rsidRPr="00617EC9" w:rsidDel="006D0B8C">
                  <w:rPr>
                    <w:rFonts w:ascii="Times New Roman" w:hAnsi="Times New Roman" w:cs="Times New Roman"/>
                  </w:rPr>
                  <w:delText xml:space="preserve">Light Material </w:delText>
                </w:r>
                <w:r w:rsidRPr="00617EC9" w:rsidDel="006D0B8C">
                  <w:rPr>
                    <w:rFonts w:ascii="Times New Roman" w:hAnsi="Times New Roman" w:cs="Times New Roman"/>
                    <w:vertAlign w:val="superscript"/>
                  </w:rPr>
                  <w:delText>a</w:delText>
                </w:r>
              </w:del>
            </w:ins>
          </w:p>
        </w:tc>
        <w:tc>
          <w:tcPr>
            <w:tcW w:w="2291" w:type="dxa"/>
            <w:vAlign w:val="center"/>
          </w:tcPr>
          <w:p w14:paraId="53736C50" w14:textId="77777777" w:rsidR="000F15D9" w:rsidRPr="00617EC9" w:rsidDel="006D0B8C" w:rsidRDefault="000F15D9" w:rsidP="00701041">
            <w:pPr>
              <w:tabs>
                <w:tab w:val="center" w:pos="4680"/>
                <w:tab w:val="right" w:pos="9360"/>
              </w:tabs>
              <w:spacing w:after="200" w:line="276" w:lineRule="auto"/>
              <w:jc w:val="center"/>
              <w:rPr>
                <w:ins w:id="6089" w:author="Consultants" w:date="2017-08-17T12:13:00Z"/>
                <w:del w:id="6090" w:author="Patricia Erika" w:date="2017-08-19T02:45:00Z"/>
                <w:rFonts w:ascii="Times New Roman" w:hAnsi="Times New Roman" w:cs="Times New Roman"/>
                <w:rPrChange w:id="6091" w:author="Liezyl Liton" w:date="2017-08-21T21:34:00Z">
                  <w:rPr>
                    <w:ins w:id="6092" w:author="Consultants" w:date="2017-08-17T12:13:00Z"/>
                    <w:del w:id="6093" w:author="Patricia Erika" w:date="2017-08-19T02:45:00Z"/>
                    <w:rFonts w:ascii="Times New Roman" w:hAnsi="Times New Roman" w:cs="Times New Roman"/>
                    <w:sz w:val="20"/>
                    <w:szCs w:val="20"/>
                  </w:rPr>
                </w:rPrChange>
              </w:rPr>
            </w:pPr>
            <w:ins w:id="6094" w:author="Consultants" w:date="2017-08-17T12:13:00Z">
              <w:del w:id="6095" w:author="Patricia Erika" w:date="2017-08-19T02:45:00Z">
                <w:r w:rsidRPr="00617EC9" w:rsidDel="006D0B8C">
                  <w:rPr>
                    <w:rFonts w:ascii="Times New Roman" w:hAnsi="Times New Roman" w:cs="Times New Roman"/>
                  </w:rPr>
                  <w:delText>2,000</w:delText>
                </w:r>
              </w:del>
            </w:ins>
          </w:p>
        </w:tc>
        <w:tc>
          <w:tcPr>
            <w:tcW w:w="2250" w:type="dxa"/>
            <w:vAlign w:val="center"/>
          </w:tcPr>
          <w:p w14:paraId="0E0F20FE" w14:textId="77777777" w:rsidR="000F15D9" w:rsidRPr="00617EC9" w:rsidDel="006D0B8C" w:rsidRDefault="000F15D9" w:rsidP="00701041">
            <w:pPr>
              <w:tabs>
                <w:tab w:val="center" w:pos="4680"/>
                <w:tab w:val="right" w:pos="9360"/>
              </w:tabs>
              <w:spacing w:after="200" w:line="276" w:lineRule="auto"/>
              <w:jc w:val="center"/>
              <w:rPr>
                <w:ins w:id="6096" w:author="Consultants" w:date="2017-08-17T12:13:00Z"/>
                <w:del w:id="6097" w:author="Patricia Erika" w:date="2017-08-19T02:45:00Z"/>
                <w:rFonts w:ascii="Times New Roman" w:hAnsi="Times New Roman" w:cs="Times New Roman"/>
                <w:rPrChange w:id="6098" w:author="Liezyl Liton" w:date="2017-08-21T21:34:00Z">
                  <w:rPr>
                    <w:ins w:id="6099" w:author="Consultants" w:date="2017-08-17T12:13:00Z"/>
                    <w:del w:id="6100" w:author="Patricia Erika" w:date="2017-08-19T02:45:00Z"/>
                    <w:rFonts w:ascii="Times New Roman" w:hAnsi="Times New Roman" w:cs="Times New Roman"/>
                    <w:sz w:val="20"/>
                    <w:szCs w:val="20"/>
                  </w:rPr>
                </w:rPrChange>
              </w:rPr>
            </w:pPr>
            <w:ins w:id="6101" w:author="Consultants" w:date="2017-08-17T12:13:00Z">
              <w:del w:id="6102" w:author="Patricia Erika" w:date="2017-08-19T02:45:00Z">
                <w:r w:rsidRPr="00617EC9" w:rsidDel="006D0B8C">
                  <w:rPr>
                    <w:rFonts w:ascii="Times New Roman" w:hAnsi="Times New Roman" w:cs="Times New Roman"/>
                  </w:rPr>
                  <w:delText>5,000</w:delText>
                </w:r>
              </w:del>
            </w:ins>
          </w:p>
        </w:tc>
        <w:tc>
          <w:tcPr>
            <w:tcW w:w="3289" w:type="dxa"/>
            <w:vAlign w:val="center"/>
          </w:tcPr>
          <w:p w14:paraId="75716146" w14:textId="77777777" w:rsidR="000F15D9" w:rsidRPr="00617EC9" w:rsidDel="006D0B8C" w:rsidRDefault="000F15D9" w:rsidP="00701041">
            <w:pPr>
              <w:tabs>
                <w:tab w:val="center" w:pos="4680"/>
                <w:tab w:val="right" w:pos="9360"/>
              </w:tabs>
              <w:spacing w:after="200" w:line="276" w:lineRule="auto"/>
              <w:jc w:val="center"/>
              <w:rPr>
                <w:ins w:id="6103" w:author="Consultants" w:date="2017-08-17T12:13:00Z"/>
                <w:del w:id="6104" w:author="Patricia Erika" w:date="2017-08-19T02:45:00Z"/>
                <w:rFonts w:ascii="Times New Roman" w:hAnsi="Times New Roman" w:cs="Times New Roman"/>
                <w:rPrChange w:id="6105" w:author="Liezyl Liton" w:date="2017-08-21T21:34:00Z">
                  <w:rPr>
                    <w:ins w:id="6106" w:author="Consultants" w:date="2017-08-17T12:13:00Z"/>
                    <w:del w:id="6107" w:author="Patricia Erika" w:date="2017-08-19T02:45:00Z"/>
                    <w:rFonts w:ascii="Times New Roman" w:hAnsi="Times New Roman" w:cs="Times New Roman"/>
                    <w:sz w:val="20"/>
                    <w:szCs w:val="20"/>
                  </w:rPr>
                </w:rPrChange>
              </w:rPr>
            </w:pPr>
            <w:ins w:id="6108" w:author="Consultants" w:date="2017-08-17T12:13:00Z">
              <w:del w:id="6109" w:author="Patricia Erika" w:date="2017-08-19T02:45:00Z">
                <w:r w:rsidRPr="00617EC9" w:rsidDel="006D0B8C">
                  <w:rPr>
                    <w:rFonts w:ascii="Times New Roman" w:hAnsi="Times New Roman" w:cs="Times New Roman"/>
                  </w:rPr>
                  <w:delText>Wood, bamboo, coco lumber, sawali, nipa palm, cardboard, construction materials remnants</w:delText>
                </w:r>
              </w:del>
            </w:ins>
          </w:p>
        </w:tc>
      </w:tr>
      <w:tr w:rsidR="000F15D9" w:rsidRPr="00617EC9" w:rsidDel="006D0B8C" w14:paraId="40A5EF43" w14:textId="77777777" w:rsidTr="00701041">
        <w:trPr>
          <w:trHeight w:val="106"/>
          <w:jc w:val="center"/>
          <w:ins w:id="6110" w:author="Consultants" w:date="2017-08-17T12:13:00Z"/>
          <w:del w:id="6111" w:author="Patricia Erika" w:date="2017-08-19T02:45:00Z"/>
        </w:trPr>
        <w:tc>
          <w:tcPr>
            <w:tcW w:w="2203" w:type="dxa"/>
            <w:vAlign w:val="center"/>
          </w:tcPr>
          <w:p w14:paraId="37ACF84F" w14:textId="77777777" w:rsidR="000F15D9" w:rsidRPr="00617EC9" w:rsidDel="006D0B8C" w:rsidRDefault="000F15D9" w:rsidP="00701041">
            <w:pPr>
              <w:tabs>
                <w:tab w:val="center" w:pos="4680"/>
                <w:tab w:val="right" w:pos="9360"/>
              </w:tabs>
              <w:spacing w:after="200" w:line="276" w:lineRule="auto"/>
              <w:jc w:val="center"/>
              <w:rPr>
                <w:ins w:id="6112" w:author="Consultants" w:date="2017-08-17T12:13:00Z"/>
                <w:del w:id="6113" w:author="Patricia Erika" w:date="2017-08-19T02:45:00Z"/>
                <w:rFonts w:ascii="Times New Roman" w:hAnsi="Times New Roman" w:cs="Times New Roman"/>
                <w:rPrChange w:id="6114" w:author="Liezyl Liton" w:date="2017-08-21T21:34:00Z">
                  <w:rPr>
                    <w:ins w:id="6115" w:author="Consultants" w:date="2017-08-17T12:13:00Z"/>
                    <w:del w:id="6116" w:author="Patricia Erika" w:date="2017-08-19T02:45:00Z"/>
                    <w:rFonts w:ascii="Times New Roman" w:hAnsi="Times New Roman" w:cs="Times New Roman"/>
                    <w:sz w:val="20"/>
                    <w:szCs w:val="20"/>
                  </w:rPr>
                </w:rPrChange>
              </w:rPr>
            </w:pPr>
            <w:ins w:id="6117" w:author="Consultants" w:date="2017-08-17T12:13:00Z">
              <w:del w:id="6118" w:author="Patricia Erika" w:date="2017-08-19T02:45:00Z">
                <w:r w:rsidRPr="00617EC9" w:rsidDel="006D0B8C">
                  <w:rPr>
                    <w:rFonts w:ascii="Times New Roman" w:hAnsi="Times New Roman" w:cs="Times New Roman"/>
                  </w:rPr>
                  <w:delText xml:space="preserve">Semi- concrete </w:delText>
                </w:r>
                <w:r w:rsidRPr="00617EC9" w:rsidDel="006D0B8C">
                  <w:rPr>
                    <w:rFonts w:ascii="Times New Roman" w:hAnsi="Times New Roman" w:cs="Times New Roman"/>
                    <w:vertAlign w:val="superscript"/>
                  </w:rPr>
                  <w:delText>b</w:delText>
                </w:r>
              </w:del>
            </w:ins>
          </w:p>
        </w:tc>
        <w:tc>
          <w:tcPr>
            <w:tcW w:w="2291" w:type="dxa"/>
            <w:vAlign w:val="center"/>
          </w:tcPr>
          <w:p w14:paraId="01BEB789" w14:textId="77777777" w:rsidR="000F15D9" w:rsidRPr="00617EC9" w:rsidDel="006D0B8C" w:rsidRDefault="000F15D9" w:rsidP="00701041">
            <w:pPr>
              <w:tabs>
                <w:tab w:val="center" w:pos="4680"/>
                <w:tab w:val="right" w:pos="9360"/>
              </w:tabs>
              <w:spacing w:after="200" w:line="276" w:lineRule="auto"/>
              <w:jc w:val="center"/>
              <w:rPr>
                <w:ins w:id="6119" w:author="Consultants" w:date="2017-08-17T12:13:00Z"/>
                <w:del w:id="6120" w:author="Patricia Erika" w:date="2017-08-19T02:45:00Z"/>
                <w:rFonts w:ascii="Times New Roman" w:hAnsi="Times New Roman" w:cs="Times New Roman"/>
                <w:rPrChange w:id="6121" w:author="Liezyl Liton" w:date="2017-08-21T21:34:00Z">
                  <w:rPr>
                    <w:ins w:id="6122" w:author="Consultants" w:date="2017-08-17T12:13:00Z"/>
                    <w:del w:id="6123" w:author="Patricia Erika" w:date="2017-08-19T02:45:00Z"/>
                    <w:rFonts w:ascii="Times New Roman" w:hAnsi="Times New Roman" w:cs="Times New Roman"/>
                    <w:sz w:val="20"/>
                    <w:szCs w:val="20"/>
                  </w:rPr>
                </w:rPrChange>
              </w:rPr>
            </w:pPr>
            <w:ins w:id="6124" w:author="Consultants" w:date="2017-08-17T12:13:00Z">
              <w:del w:id="6125" w:author="Patricia Erika" w:date="2017-08-19T02:45:00Z">
                <w:r w:rsidRPr="00617EC9" w:rsidDel="006D0B8C">
                  <w:rPr>
                    <w:rFonts w:ascii="Times New Roman" w:hAnsi="Times New Roman" w:cs="Times New Roman"/>
                  </w:rPr>
                  <w:delText>7,000</w:delText>
                </w:r>
              </w:del>
            </w:ins>
          </w:p>
        </w:tc>
        <w:tc>
          <w:tcPr>
            <w:tcW w:w="2250" w:type="dxa"/>
            <w:vAlign w:val="center"/>
          </w:tcPr>
          <w:p w14:paraId="0C93A52A" w14:textId="77777777" w:rsidR="000F15D9" w:rsidRPr="00617EC9" w:rsidDel="006D0B8C" w:rsidRDefault="000F15D9" w:rsidP="00701041">
            <w:pPr>
              <w:tabs>
                <w:tab w:val="center" w:pos="4680"/>
                <w:tab w:val="right" w:pos="9360"/>
              </w:tabs>
              <w:spacing w:after="200" w:line="276" w:lineRule="auto"/>
              <w:jc w:val="center"/>
              <w:rPr>
                <w:ins w:id="6126" w:author="Consultants" w:date="2017-08-17T12:13:00Z"/>
                <w:del w:id="6127" w:author="Patricia Erika" w:date="2017-08-19T02:45:00Z"/>
                <w:rFonts w:ascii="Times New Roman" w:hAnsi="Times New Roman" w:cs="Times New Roman"/>
                <w:rPrChange w:id="6128" w:author="Liezyl Liton" w:date="2017-08-21T21:34:00Z">
                  <w:rPr>
                    <w:ins w:id="6129" w:author="Consultants" w:date="2017-08-17T12:13:00Z"/>
                    <w:del w:id="6130" w:author="Patricia Erika" w:date="2017-08-19T02:45:00Z"/>
                    <w:rFonts w:ascii="Times New Roman" w:hAnsi="Times New Roman" w:cs="Times New Roman"/>
                    <w:sz w:val="20"/>
                    <w:szCs w:val="20"/>
                  </w:rPr>
                </w:rPrChange>
              </w:rPr>
            </w:pPr>
            <w:ins w:id="6131" w:author="Consultants" w:date="2017-08-17T12:13:00Z">
              <w:del w:id="6132" w:author="Patricia Erika" w:date="2017-08-19T02:45:00Z">
                <w:r w:rsidRPr="00617EC9" w:rsidDel="006D0B8C">
                  <w:rPr>
                    <w:rFonts w:ascii="Times New Roman" w:hAnsi="Times New Roman" w:cs="Times New Roman"/>
                  </w:rPr>
                  <w:delText>10,000</w:delText>
                </w:r>
              </w:del>
            </w:ins>
          </w:p>
        </w:tc>
        <w:tc>
          <w:tcPr>
            <w:tcW w:w="3289" w:type="dxa"/>
            <w:vAlign w:val="center"/>
          </w:tcPr>
          <w:p w14:paraId="1733FE0D" w14:textId="77777777" w:rsidR="000F15D9" w:rsidRPr="00617EC9" w:rsidDel="006D0B8C" w:rsidRDefault="000F15D9" w:rsidP="00701041">
            <w:pPr>
              <w:tabs>
                <w:tab w:val="center" w:pos="4680"/>
                <w:tab w:val="right" w:pos="9360"/>
              </w:tabs>
              <w:spacing w:after="200" w:line="276" w:lineRule="auto"/>
              <w:rPr>
                <w:ins w:id="6133" w:author="Consultants" w:date="2017-08-17T12:13:00Z"/>
                <w:del w:id="6134" w:author="Patricia Erika" w:date="2017-08-19T02:45:00Z"/>
                <w:rFonts w:ascii="Times New Roman" w:hAnsi="Times New Roman" w:cs="Times New Roman"/>
                <w:rPrChange w:id="6135" w:author="Liezyl Liton" w:date="2017-08-21T21:34:00Z">
                  <w:rPr>
                    <w:ins w:id="6136" w:author="Consultants" w:date="2017-08-17T12:13:00Z"/>
                    <w:del w:id="6137" w:author="Patricia Erika" w:date="2017-08-19T02:45:00Z"/>
                    <w:rFonts w:ascii="Times New Roman" w:hAnsi="Times New Roman" w:cs="Times New Roman"/>
                    <w:sz w:val="20"/>
                    <w:szCs w:val="20"/>
                  </w:rPr>
                </w:rPrChange>
              </w:rPr>
            </w:pPr>
            <w:ins w:id="6138" w:author="Consultants" w:date="2017-08-17T12:13:00Z">
              <w:del w:id="6139" w:author="Patricia Erika" w:date="2017-08-19T02:45:00Z">
                <w:r w:rsidRPr="00617EC9" w:rsidDel="006D0B8C">
                  <w:rPr>
                    <w:rFonts w:ascii="Times New Roman" w:hAnsi="Times New Roman" w:cs="Times New Roman"/>
                  </w:rPr>
                  <w:delText>Wood posts, concrete footing, G.I. roofing, wood framing, CHB/concrete and wood/G.I wall.</w:delText>
                </w:r>
              </w:del>
            </w:ins>
          </w:p>
        </w:tc>
      </w:tr>
      <w:tr w:rsidR="000F15D9" w:rsidRPr="00617EC9" w:rsidDel="006D0B8C" w14:paraId="1C9BD5B7" w14:textId="77777777" w:rsidTr="00701041">
        <w:trPr>
          <w:trHeight w:val="106"/>
          <w:jc w:val="center"/>
          <w:ins w:id="6140" w:author="Consultants" w:date="2017-08-17T12:13:00Z"/>
          <w:del w:id="6141" w:author="Patricia Erika" w:date="2017-08-19T02:45:00Z"/>
        </w:trPr>
        <w:tc>
          <w:tcPr>
            <w:tcW w:w="2203" w:type="dxa"/>
            <w:tcBorders>
              <w:bottom w:val="single" w:sz="4" w:space="0" w:color="auto"/>
            </w:tcBorders>
            <w:vAlign w:val="center"/>
          </w:tcPr>
          <w:p w14:paraId="38D8B0EC" w14:textId="77777777" w:rsidR="000F15D9" w:rsidRPr="00617EC9" w:rsidDel="006D0B8C" w:rsidRDefault="000F15D9" w:rsidP="00701041">
            <w:pPr>
              <w:tabs>
                <w:tab w:val="center" w:pos="4680"/>
                <w:tab w:val="right" w:pos="9360"/>
              </w:tabs>
              <w:spacing w:after="200" w:line="276" w:lineRule="auto"/>
              <w:jc w:val="center"/>
              <w:rPr>
                <w:ins w:id="6142" w:author="Consultants" w:date="2017-08-17T12:13:00Z"/>
                <w:del w:id="6143" w:author="Patricia Erika" w:date="2017-08-19T02:45:00Z"/>
                <w:rFonts w:ascii="Times New Roman" w:hAnsi="Times New Roman" w:cs="Times New Roman"/>
                <w:rPrChange w:id="6144" w:author="Liezyl Liton" w:date="2017-08-21T21:34:00Z">
                  <w:rPr>
                    <w:ins w:id="6145" w:author="Consultants" w:date="2017-08-17T12:13:00Z"/>
                    <w:del w:id="6146" w:author="Patricia Erika" w:date="2017-08-19T02:45:00Z"/>
                    <w:rFonts w:ascii="Times New Roman" w:hAnsi="Times New Roman" w:cs="Times New Roman"/>
                    <w:sz w:val="20"/>
                    <w:szCs w:val="20"/>
                  </w:rPr>
                </w:rPrChange>
              </w:rPr>
            </w:pPr>
            <w:ins w:id="6147" w:author="Consultants" w:date="2017-08-17T12:13:00Z">
              <w:del w:id="6148" w:author="Patricia Erika" w:date="2017-08-19T02:45:00Z">
                <w:r w:rsidRPr="00617EC9" w:rsidDel="006D0B8C">
                  <w:rPr>
                    <w:rFonts w:ascii="Times New Roman" w:hAnsi="Times New Roman" w:cs="Times New Roman"/>
                  </w:rPr>
                  <w:delText xml:space="preserve">Concrete </w:delText>
                </w:r>
                <w:r w:rsidRPr="00617EC9" w:rsidDel="006D0B8C">
                  <w:rPr>
                    <w:rFonts w:ascii="Times New Roman" w:hAnsi="Times New Roman" w:cs="Times New Roman"/>
                    <w:vertAlign w:val="superscript"/>
                  </w:rPr>
                  <w:delText>c</w:delText>
                </w:r>
              </w:del>
            </w:ins>
          </w:p>
        </w:tc>
        <w:tc>
          <w:tcPr>
            <w:tcW w:w="2291" w:type="dxa"/>
            <w:tcBorders>
              <w:bottom w:val="single" w:sz="4" w:space="0" w:color="auto"/>
            </w:tcBorders>
            <w:vAlign w:val="center"/>
          </w:tcPr>
          <w:p w14:paraId="6C082C24" w14:textId="77777777" w:rsidR="000F15D9" w:rsidRPr="00617EC9" w:rsidDel="006D0B8C" w:rsidRDefault="000F15D9" w:rsidP="00701041">
            <w:pPr>
              <w:tabs>
                <w:tab w:val="center" w:pos="4680"/>
                <w:tab w:val="right" w:pos="9360"/>
              </w:tabs>
              <w:spacing w:after="200" w:line="276" w:lineRule="auto"/>
              <w:jc w:val="center"/>
              <w:rPr>
                <w:ins w:id="6149" w:author="Consultants" w:date="2017-08-17T12:13:00Z"/>
                <w:del w:id="6150" w:author="Patricia Erika" w:date="2017-08-19T02:45:00Z"/>
                <w:rFonts w:ascii="Times New Roman" w:hAnsi="Times New Roman" w:cs="Times New Roman"/>
                <w:rPrChange w:id="6151" w:author="Liezyl Liton" w:date="2017-08-21T21:34:00Z">
                  <w:rPr>
                    <w:ins w:id="6152" w:author="Consultants" w:date="2017-08-17T12:13:00Z"/>
                    <w:del w:id="6153" w:author="Patricia Erika" w:date="2017-08-19T02:45:00Z"/>
                    <w:rFonts w:ascii="Times New Roman" w:hAnsi="Times New Roman" w:cs="Times New Roman"/>
                    <w:sz w:val="20"/>
                    <w:szCs w:val="20"/>
                  </w:rPr>
                </w:rPrChange>
              </w:rPr>
            </w:pPr>
            <w:ins w:id="6154" w:author="Consultants" w:date="2017-08-17T12:13:00Z">
              <w:del w:id="6155" w:author="Patricia Erika" w:date="2017-08-19T02:45:00Z">
                <w:r w:rsidRPr="00617EC9" w:rsidDel="006D0B8C">
                  <w:rPr>
                    <w:rFonts w:ascii="Times New Roman" w:hAnsi="Times New Roman" w:cs="Times New Roman"/>
                  </w:rPr>
                  <w:delText>10,000</w:delText>
                </w:r>
              </w:del>
            </w:ins>
          </w:p>
        </w:tc>
        <w:tc>
          <w:tcPr>
            <w:tcW w:w="2250" w:type="dxa"/>
            <w:tcBorders>
              <w:bottom w:val="single" w:sz="4" w:space="0" w:color="auto"/>
            </w:tcBorders>
            <w:vAlign w:val="center"/>
          </w:tcPr>
          <w:p w14:paraId="10925C30" w14:textId="77777777" w:rsidR="000F15D9" w:rsidRPr="00617EC9" w:rsidDel="006D0B8C" w:rsidRDefault="000F15D9" w:rsidP="00701041">
            <w:pPr>
              <w:tabs>
                <w:tab w:val="center" w:pos="4680"/>
                <w:tab w:val="right" w:pos="9360"/>
              </w:tabs>
              <w:spacing w:after="200" w:line="276" w:lineRule="auto"/>
              <w:jc w:val="center"/>
              <w:rPr>
                <w:ins w:id="6156" w:author="Consultants" w:date="2017-08-17T12:13:00Z"/>
                <w:del w:id="6157" w:author="Patricia Erika" w:date="2017-08-19T02:45:00Z"/>
                <w:rFonts w:ascii="Times New Roman" w:hAnsi="Times New Roman" w:cs="Times New Roman"/>
                <w:rPrChange w:id="6158" w:author="Liezyl Liton" w:date="2017-08-21T21:34:00Z">
                  <w:rPr>
                    <w:ins w:id="6159" w:author="Consultants" w:date="2017-08-17T12:13:00Z"/>
                    <w:del w:id="6160" w:author="Patricia Erika" w:date="2017-08-19T02:45:00Z"/>
                    <w:rFonts w:ascii="Times New Roman" w:hAnsi="Times New Roman" w:cs="Times New Roman"/>
                    <w:sz w:val="20"/>
                    <w:szCs w:val="20"/>
                  </w:rPr>
                </w:rPrChange>
              </w:rPr>
            </w:pPr>
            <w:ins w:id="6161" w:author="Consultants" w:date="2017-08-17T12:13:00Z">
              <w:del w:id="6162" w:author="Patricia Erika" w:date="2017-08-19T02:45:00Z">
                <w:r w:rsidRPr="00617EC9" w:rsidDel="006D0B8C">
                  <w:rPr>
                    <w:rFonts w:ascii="Times New Roman" w:hAnsi="Times New Roman" w:cs="Times New Roman"/>
                  </w:rPr>
                  <w:delText>15,000</w:delText>
                </w:r>
              </w:del>
            </w:ins>
          </w:p>
        </w:tc>
        <w:tc>
          <w:tcPr>
            <w:tcW w:w="3289" w:type="dxa"/>
            <w:tcBorders>
              <w:bottom w:val="single" w:sz="4" w:space="0" w:color="auto"/>
            </w:tcBorders>
            <w:vAlign w:val="center"/>
          </w:tcPr>
          <w:p w14:paraId="59E761B2" w14:textId="77777777" w:rsidR="000F15D9" w:rsidRPr="00617EC9" w:rsidDel="006D0B8C" w:rsidRDefault="000F15D9" w:rsidP="00701041">
            <w:pPr>
              <w:tabs>
                <w:tab w:val="center" w:pos="4680"/>
                <w:tab w:val="right" w:pos="9360"/>
              </w:tabs>
              <w:spacing w:after="200" w:line="276" w:lineRule="auto"/>
              <w:jc w:val="center"/>
              <w:rPr>
                <w:ins w:id="6163" w:author="Consultants" w:date="2017-08-17T12:13:00Z"/>
                <w:del w:id="6164" w:author="Patricia Erika" w:date="2017-08-19T02:45:00Z"/>
                <w:rFonts w:ascii="Times New Roman" w:hAnsi="Times New Roman" w:cs="Times New Roman"/>
                <w:rPrChange w:id="6165" w:author="Liezyl Liton" w:date="2017-08-21T21:34:00Z">
                  <w:rPr>
                    <w:ins w:id="6166" w:author="Consultants" w:date="2017-08-17T12:13:00Z"/>
                    <w:del w:id="6167" w:author="Patricia Erika" w:date="2017-08-19T02:45:00Z"/>
                    <w:rFonts w:ascii="Times New Roman" w:hAnsi="Times New Roman" w:cs="Times New Roman"/>
                    <w:sz w:val="20"/>
                    <w:szCs w:val="20"/>
                  </w:rPr>
                </w:rPrChange>
              </w:rPr>
            </w:pPr>
            <w:ins w:id="6168" w:author="Consultants" w:date="2017-08-17T12:13:00Z">
              <w:del w:id="6169" w:author="Patricia Erika" w:date="2017-08-19T02:45:00Z">
                <w:r w:rsidRPr="00617EC9" w:rsidDel="006D0B8C">
                  <w:rPr>
                    <w:rFonts w:ascii="Times New Roman" w:hAnsi="Times New Roman" w:cs="Times New Roman"/>
                  </w:rPr>
                  <w:delText>CHB/concrete walls, G.I roofing/wood framing, posts CHB</w:delText>
                </w:r>
              </w:del>
            </w:ins>
          </w:p>
        </w:tc>
      </w:tr>
    </w:tbl>
    <w:p w14:paraId="21627E1C" w14:textId="78839438" w:rsidR="000F15D9" w:rsidRPr="00617EC9" w:rsidDel="006D0B8C" w:rsidRDefault="00ED5999" w:rsidP="000F15D9">
      <w:pPr>
        <w:ind w:hanging="450"/>
        <w:rPr>
          <w:ins w:id="6170" w:author="Consultants" w:date="2017-08-17T12:13:00Z"/>
          <w:del w:id="6171" w:author="Patricia Erika" w:date="2017-08-19T02:45:00Z"/>
          <w:rFonts w:ascii="Times New Roman" w:hAnsi="Times New Roman" w:cs="Times New Roman"/>
          <w:i/>
          <w:sz w:val="18"/>
          <w:szCs w:val="18"/>
        </w:rPr>
      </w:pPr>
      <w:ins w:id="6172" w:author="Liezyl Liton" w:date="2017-08-21T21:56:00Z">
        <w:r>
          <w:rPr>
            <w:rFonts w:ascii="Times New Roman" w:hAnsi="Times New Roman" w:cs="Times New Roman"/>
            <w:i/>
            <w:sz w:val="18"/>
            <w:szCs w:val="18"/>
          </w:rPr>
          <w:tab/>
        </w:r>
      </w:ins>
      <w:ins w:id="6173" w:author="Consultants" w:date="2017-08-17T12:13:00Z">
        <w:del w:id="6174" w:author="Patricia Erika" w:date="2017-08-19T02:45:00Z">
          <w:r w:rsidR="000F15D9" w:rsidRPr="00617EC9" w:rsidDel="006D0B8C">
            <w:rPr>
              <w:rFonts w:ascii="Times New Roman" w:hAnsi="Times New Roman" w:cs="Times New Roman"/>
              <w:i/>
              <w:sz w:val="18"/>
              <w:szCs w:val="18"/>
            </w:rPr>
            <w:delText xml:space="preserve">      Source: Bill of Quantities, Gaia DMS Team, July 2017</w:delText>
          </w:r>
        </w:del>
      </w:ins>
      <w:ins w:id="6175" w:author="John Junico Bernados" w:date="2017-08-18T20:53:00Z">
        <w:del w:id="6176" w:author="Patricia Erika" w:date="2017-08-19T02:45:00Z">
          <w:r w:rsidR="00701041" w:rsidRPr="00617EC9" w:rsidDel="006D0B8C">
            <w:rPr>
              <w:rFonts w:ascii="Times New Roman" w:hAnsi="Times New Roman" w:cs="Times New Roman"/>
              <w:i/>
              <w:sz w:val="18"/>
              <w:szCs w:val="18"/>
            </w:rPr>
            <w:delText>JICA Study Team</w:delText>
          </w:r>
        </w:del>
      </w:ins>
    </w:p>
    <w:p w14:paraId="5A8CCD97" w14:textId="77777777" w:rsidR="000F15D9" w:rsidRPr="00617EC9" w:rsidDel="006D0B8C" w:rsidRDefault="000F15D9" w:rsidP="00274251">
      <w:pPr>
        <w:ind w:hanging="450"/>
        <w:rPr>
          <w:del w:id="6177" w:author="Patricia Erika" w:date="2017-08-19T02:45:00Z"/>
          <w:rFonts w:ascii="Times New Roman" w:hAnsi="Times New Roman" w:cs="Times New Roman"/>
          <w:i/>
          <w:sz w:val="18"/>
          <w:szCs w:val="18"/>
        </w:rPr>
      </w:pPr>
    </w:p>
    <w:p w14:paraId="66B7F664" w14:textId="5BB4DE60" w:rsidR="009F196B" w:rsidRPr="00617EC9" w:rsidRDefault="009F196B" w:rsidP="009F196B">
      <w:pPr>
        <w:jc w:val="both"/>
        <w:rPr>
          <w:rFonts w:ascii="Times New Roman" w:hAnsi="Times New Roman" w:cs="Times New Roman"/>
          <w:sz w:val="24"/>
          <w:szCs w:val="24"/>
        </w:rPr>
      </w:pPr>
      <w:r w:rsidRPr="00617EC9">
        <w:rPr>
          <w:rFonts w:ascii="Times New Roman" w:eastAsia="Calibri" w:hAnsi="Times New Roman" w:cs="Times New Roman"/>
          <w:sz w:val="24"/>
          <w:szCs w:val="24"/>
        </w:rPr>
        <w:t xml:space="preserve">A detailed estimate for each of the legally affected structures was undertaken by </w:t>
      </w:r>
      <w:r w:rsidR="007A3F61" w:rsidRPr="00617EC9">
        <w:rPr>
          <w:rFonts w:ascii="Times New Roman" w:eastAsia="Calibri" w:hAnsi="Times New Roman" w:cs="Times New Roman"/>
          <w:sz w:val="24"/>
          <w:szCs w:val="24"/>
        </w:rPr>
        <w:t xml:space="preserve">accredited appraisal company, </w:t>
      </w:r>
      <w:proofErr w:type="spellStart"/>
      <w:r w:rsidRPr="00617EC9">
        <w:rPr>
          <w:rFonts w:ascii="Times New Roman" w:eastAsia="Calibri" w:hAnsi="Times New Roman" w:cs="Times New Roman"/>
          <w:sz w:val="24"/>
          <w:szCs w:val="24"/>
        </w:rPr>
        <w:t>Topconsult</w:t>
      </w:r>
      <w:proofErr w:type="spellEnd"/>
      <w:r w:rsidRPr="00617EC9">
        <w:rPr>
          <w:rFonts w:ascii="Times New Roman" w:eastAsia="Calibri" w:hAnsi="Times New Roman" w:cs="Times New Roman"/>
          <w:sz w:val="24"/>
          <w:szCs w:val="24"/>
        </w:rPr>
        <w:t>,</w:t>
      </w:r>
      <w:r w:rsidR="00B71732" w:rsidRPr="00617EC9">
        <w:rPr>
          <w:rFonts w:ascii="Times New Roman" w:eastAsia="Calibri" w:hAnsi="Times New Roman" w:cs="Times New Roman"/>
          <w:sz w:val="24"/>
          <w:szCs w:val="24"/>
        </w:rPr>
        <w:t xml:space="preserve"> </w:t>
      </w:r>
      <w:r w:rsidRPr="00617EC9">
        <w:rPr>
          <w:rFonts w:ascii="Times New Roman" w:eastAsia="Calibri" w:hAnsi="Times New Roman" w:cs="Times New Roman"/>
          <w:sz w:val="24"/>
          <w:szCs w:val="24"/>
        </w:rPr>
        <w:t xml:space="preserve">listing the materials to be affected, </w:t>
      </w:r>
      <w:proofErr w:type="spellStart"/>
      <w:r w:rsidRPr="00617EC9">
        <w:rPr>
          <w:rFonts w:ascii="Times New Roman" w:eastAsia="Calibri" w:hAnsi="Times New Roman" w:cs="Times New Roman"/>
          <w:sz w:val="24"/>
          <w:szCs w:val="24"/>
        </w:rPr>
        <w:t>labor</w:t>
      </w:r>
      <w:proofErr w:type="spellEnd"/>
      <w:r w:rsidRPr="00617EC9">
        <w:rPr>
          <w:rFonts w:ascii="Times New Roman" w:eastAsia="Calibri" w:hAnsi="Times New Roman" w:cs="Times New Roman"/>
          <w:sz w:val="24"/>
          <w:szCs w:val="24"/>
        </w:rPr>
        <w:t xml:space="preserve"> required, overhead expenses</w:t>
      </w:r>
      <w:r w:rsidR="007A3F61" w:rsidRPr="00617EC9">
        <w:rPr>
          <w:rFonts w:ascii="Times New Roman" w:eastAsia="Calibri" w:hAnsi="Times New Roman" w:cs="Times New Roman"/>
          <w:sz w:val="24"/>
          <w:szCs w:val="24"/>
        </w:rPr>
        <w:t>, restoration</w:t>
      </w:r>
      <w:r w:rsidRPr="00617EC9">
        <w:rPr>
          <w:rFonts w:ascii="Times New Roman" w:eastAsia="Calibri" w:hAnsi="Times New Roman" w:cs="Times New Roman"/>
          <w:sz w:val="24"/>
          <w:szCs w:val="24"/>
        </w:rPr>
        <w:t xml:space="preserve"> and adding the contractor’s profit to the per </w:t>
      </w:r>
      <w:proofErr w:type="spellStart"/>
      <w:r w:rsidRPr="00617EC9">
        <w:rPr>
          <w:rFonts w:ascii="Times New Roman" w:eastAsia="Calibri" w:hAnsi="Times New Roman" w:cs="Times New Roman"/>
          <w:sz w:val="24"/>
          <w:szCs w:val="24"/>
        </w:rPr>
        <w:t>sq</w:t>
      </w:r>
      <w:r w:rsidR="00AA1D23" w:rsidRPr="00617EC9">
        <w:rPr>
          <w:rFonts w:ascii="Times New Roman" w:eastAsia="Calibri" w:hAnsi="Times New Roman" w:cs="Times New Roman"/>
          <w:sz w:val="24"/>
          <w:szCs w:val="24"/>
        </w:rPr>
        <w:t>.</w:t>
      </w:r>
      <w:r w:rsidRPr="00617EC9">
        <w:rPr>
          <w:rFonts w:ascii="Times New Roman" w:eastAsia="Calibri" w:hAnsi="Times New Roman" w:cs="Times New Roman"/>
          <w:sz w:val="24"/>
          <w:szCs w:val="24"/>
        </w:rPr>
        <w:t>m</w:t>
      </w:r>
      <w:proofErr w:type="spellEnd"/>
      <w:r w:rsidR="00AA1D23" w:rsidRPr="00617EC9">
        <w:rPr>
          <w:rFonts w:ascii="Times New Roman" w:eastAsia="Calibri" w:hAnsi="Times New Roman" w:cs="Times New Roman"/>
          <w:sz w:val="24"/>
          <w:szCs w:val="24"/>
        </w:rPr>
        <w:t>.</w:t>
      </w:r>
      <w:r w:rsidRPr="00617EC9">
        <w:rPr>
          <w:rFonts w:ascii="Times New Roman" w:eastAsia="Calibri" w:hAnsi="Times New Roman" w:cs="Times New Roman"/>
          <w:sz w:val="24"/>
          <w:szCs w:val="24"/>
        </w:rPr>
        <w:t xml:space="preserve"> cost.  </w:t>
      </w:r>
      <w:r w:rsidR="00BC6499" w:rsidRPr="00617EC9">
        <w:rPr>
          <w:rFonts w:ascii="Times New Roman" w:hAnsi="Times New Roman" w:cs="Times New Roman"/>
          <w:sz w:val="24"/>
          <w:szCs w:val="24"/>
        </w:rPr>
        <w:t>The</w:t>
      </w:r>
      <w:r w:rsidRPr="00617EC9">
        <w:rPr>
          <w:rFonts w:ascii="Times New Roman" w:hAnsi="Times New Roman" w:cs="Times New Roman"/>
          <w:sz w:val="24"/>
          <w:szCs w:val="24"/>
        </w:rPr>
        <w:t xml:space="preserve"> estimated total replacement costs </w:t>
      </w:r>
      <w:ins w:id="6178" w:author="ebert bautista" w:date="2017-08-21T20:50:00Z">
        <w:r w:rsidR="00E44393" w:rsidRPr="00617EC9">
          <w:rPr>
            <w:rFonts w:ascii="Times New Roman" w:hAnsi="Times New Roman" w:cs="Times New Roman"/>
            <w:sz w:val="24"/>
            <w:szCs w:val="24"/>
          </w:rPr>
          <w:t xml:space="preserve">were </w:t>
        </w:r>
      </w:ins>
      <w:r w:rsidRPr="00617EC9">
        <w:rPr>
          <w:rFonts w:ascii="Times New Roman" w:hAnsi="Times New Roman" w:cs="Times New Roman"/>
          <w:sz w:val="24"/>
          <w:szCs w:val="24"/>
        </w:rPr>
        <w:t xml:space="preserve">obtained from accredited appraisers who undertook BOQ survey for affected legal structures and Gaia DMS Team for affected ISF structures.  </w:t>
      </w:r>
    </w:p>
    <w:p w14:paraId="3A7440AE" w14:textId="77777777" w:rsidR="00755786" w:rsidRPr="00617EC9" w:rsidRDefault="00755786" w:rsidP="00820A98">
      <w:pPr>
        <w:spacing w:after="0"/>
        <w:rPr>
          <w:rFonts w:ascii="Times New Roman" w:hAnsi="Times New Roman" w:cs="Times New Roman"/>
          <w:i/>
          <w:sz w:val="18"/>
          <w:szCs w:val="18"/>
        </w:rPr>
      </w:pPr>
    </w:p>
    <w:p w14:paraId="18E231B3" w14:textId="77777777" w:rsidR="009F196B" w:rsidRPr="00617EC9" w:rsidRDefault="00820A98" w:rsidP="009F196B">
      <w:pPr>
        <w:rPr>
          <w:rFonts w:ascii="Times New Roman" w:hAnsi="Times New Roman" w:cs="Times New Roman"/>
          <w:b/>
          <w:sz w:val="24"/>
          <w:szCs w:val="24"/>
        </w:rPr>
      </w:pPr>
      <w:r w:rsidRPr="00617EC9" w:rsidDel="00820A98">
        <w:rPr>
          <w:rFonts w:ascii="Times New Roman" w:hAnsi="Times New Roman" w:cs="Times New Roman"/>
          <w:b/>
          <w:sz w:val="24"/>
          <w:szCs w:val="24"/>
        </w:rPr>
        <w:t xml:space="preserve"> </w:t>
      </w:r>
      <w:r w:rsidR="009F196B" w:rsidRPr="00617EC9">
        <w:rPr>
          <w:rFonts w:ascii="Times New Roman" w:hAnsi="Times New Roman" w:cs="Times New Roman"/>
          <w:b/>
          <w:sz w:val="24"/>
          <w:szCs w:val="24"/>
        </w:rPr>
        <w:t xml:space="preserve">(1) </w:t>
      </w:r>
      <w:del w:id="6179" w:author="Consultants" w:date="2017-08-17T12:11:00Z">
        <w:r w:rsidR="009F196B" w:rsidRPr="00617EC9" w:rsidDel="000F15D9">
          <w:rPr>
            <w:rFonts w:ascii="Times New Roman" w:hAnsi="Times New Roman" w:cs="Times New Roman"/>
            <w:b/>
            <w:sz w:val="24"/>
            <w:szCs w:val="24"/>
          </w:rPr>
          <w:delText>Light Materials</w:delText>
        </w:r>
      </w:del>
      <w:ins w:id="6180" w:author="Consultants" w:date="2017-08-17T12:11:00Z">
        <w:r w:rsidR="000F15D9" w:rsidRPr="00617EC9">
          <w:rPr>
            <w:rFonts w:ascii="Times New Roman" w:hAnsi="Times New Roman" w:cs="Times New Roman"/>
            <w:b/>
            <w:sz w:val="24"/>
            <w:szCs w:val="24"/>
          </w:rPr>
          <w:t>Legal Structures</w:t>
        </w:r>
      </w:ins>
    </w:p>
    <w:p w14:paraId="38995561" w14:textId="01A0C77A" w:rsidR="000C6B2E" w:rsidRPr="00247310" w:rsidDel="00BB3685" w:rsidRDefault="009F196B">
      <w:pPr>
        <w:ind w:left="360" w:firstLine="360"/>
        <w:rPr>
          <w:del w:id="6181" w:author="John Junico Bernados" w:date="2017-08-23T21:13:00Z"/>
          <w:rFonts w:ascii="Times New Roman" w:hAnsi="Times New Roman" w:cs="Times New Roman"/>
          <w:sz w:val="24"/>
          <w:szCs w:val="24"/>
          <w:rPrChange w:id="6182" w:author="Jen" w:date="2017-08-31T05:23:00Z">
            <w:rPr>
              <w:del w:id="6183" w:author="John Junico Bernados" w:date="2017-08-23T21:13:00Z"/>
              <w:rFonts w:ascii="Times New Roman" w:hAnsi="Times New Roman" w:cs="Times New Roman"/>
              <w:sz w:val="24"/>
              <w:szCs w:val="24"/>
            </w:rPr>
          </w:rPrChange>
        </w:rPr>
        <w:pPrChange w:id="6184" w:author="Liezyl Liton" w:date="2017-08-21T21:56:00Z">
          <w:pPr>
            <w:ind w:left="360"/>
          </w:pPr>
        </w:pPrChange>
      </w:pPr>
      <w:r w:rsidRPr="00617EC9">
        <w:rPr>
          <w:rFonts w:ascii="Times New Roman" w:hAnsi="Times New Roman" w:cs="Times New Roman"/>
          <w:sz w:val="24"/>
          <w:szCs w:val="24"/>
        </w:rPr>
        <w:t>The summary of the cost</w:t>
      </w:r>
      <w:ins w:id="6185" w:author="ebert bautista" w:date="2017-08-21T20:51:00Z">
        <w:r w:rsidR="00E44393" w:rsidRPr="00617EC9">
          <w:rPr>
            <w:rFonts w:ascii="Times New Roman" w:hAnsi="Times New Roman" w:cs="Times New Roman"/>
            <w:sz w:val="24"/>
            <w:szCs w:val="24"/>
            <w:rPrChange w:id="6186" w:author="Liezyl Liton" w:date="2017-08-21T21:34:00Z">
              <w:rPr>
                <w:rFonts w:ascii="Times New Roman" w:hAnsi="Times New Roman" w:cs="Times New Roman"/>
                <w:sz w:val="24"/>
                <w:szCs w:val="24"/>
                <w:highlight w:val="cyan"/>
              </w:rPr>
            </w:rPrChange>
          </w:rPr>
          <w:t xml:space="preserve"> of</w:t>
        </w:r>
      </w:ins>
      <w:r w:rsidRPr="00617EC9">
        <w:rPr>
          <w:rFonts w:ascii="Times New Roman" w:hAnsi="Times New Roman" w:cs="Times New Roman"/>
          <w:sz w:val="24"/>
          <w:szCs w:val="24"/>
        </w:rPr>
        <w:t xml:space="preserve"> affected </w:t>
      </w:r>
      <w:ins w:id="6187" w:author="ebert bautista" w:date="2017-08-21T20:51:00Z">
        <w:r w:rsidR="00E44393" w:rsidRPr="00617EC9">
          <w:rPr>
            <w:rFonts w:ascii="Times New Roman" w:hAnsi="Times New Roman" w:cs="Times New Roman"/>
            <w:sz w:val="24"/>
            <w:szCs w:val="24"/>
            <w:rPrChange w:id="6188" w:author="Liezyl Liton" w:date="2017-08-21T21:34:00Z">
              <w:rPr>
                <w:rFonts w:ascii="Times New Roman" w:hAnsi="Times New Roman" w:cs="Times New Roman"/>
                <w:sz w:val="24"/>
                <w:szCs w:val="24"/>
                <w:highlight w:val="cyan"/>
              </w:rPr>
            </w:rPrChange>
          </w:rPr>
          <w:t xml:space="preserve">legal </w:t>
        </w:r>
      </w:ins>
      <w:r w:rsidRPr="00617EC9">
        <w:rPr>
          <w:rFonts w:ascii="Times New Roman" w:hAnsi="Times New Roman" w:cs="Times New Roman"/>
          <w:sz w:val="24"/>
          <w:szCs w:val="24"/>
        </w:rPr>
        <w:t xml:space="preserve">structures </w:t>
      </w:r>
      <w:del w:id="6189" w:author="ebert bautista" w:date="2017-08-21T20:51:00Z">
        <w:r w:rsidRPr="00617EC9" w:rsidDel="00E44393">
          <w:rPr>
            <w:rFonts w:ascii="Times New Roman" w:hAnsi="Times New Roman" w:cs="Times New Roman"/>
            <w:sz w:val="24"/>
            <w:szCs w:val="24"/>
          </w:rPr>
          <w:delText xml:space="preserve">made of light materials </w:delText>
        </w:r>
      </w:del>
      <w:r w:rsidRPr="00617EC9">
        <w:rPr>
          <w:rFonts w:ascii="Times New Roman" w:hAnsi="Times New Roman" w:cs="Times New Roman"/>
          <w:sz w:val="24"/>
          <w:szCs w:val="24"/>
        </w:rPr>
        <w:t xml:space="preserve">is shown in </w:t>
      </w:r>
      <w:r w:rsidRPr="00617EC9">
        <w:rPr>
          <w:rFonts w:ascii="Times New Roman" w:hAnsi="Times New Roman" w:cs="Times New Roman"/>
          <w:b/>
          <w:sz w:val="24"/>
          <w:szCs w:val="24"/>
        </w:rPr>
        <w:t>Table 12.1-</w:t>
      </w:r>
      <w:ins w:id="6190" w:author="Liezyl Liton" w:date="2017-08-19T21:37:00Z">
        <w:r w:rsidR="001822AA" w:rsidRPr="00617EC9">
          <w:rPr>
            <w:rFonts w:ascii="Times New Roman" w:hAnsi="Times New Roman" w:cs="Times New Roman"/>
            <w:b/>
            <w:sz w:val="24"/>
            <w:szCs w:val="24"/>
          </w:rPr>
          <w:t>5</w:t>
        </w:r>
      </w:ins>
      <w:ins w:id="6191" w:author="Jen" w:date="2017-08-19T02:07:00Z">
        <w:del w:id="6192" w:author="Liezyl Liton" w:date="2017-08-19T21:37:00Z">
          <w:r w:rsidR="00D72335" w:rsidRPr="00617EC9" w:rsidDel="001822AA">
            <w:rPr>
              <w:rFonts w:ascii="Times New Roman" w:hAnsi="Times New Roman" w:cs="Times New Roman"/>
              <w:b/>
              <w:sz w:val="24"/>
              <w:szCs w:val="24"/>
            </w:rPr>
            <w:delText>7</w:delText>
          </w:r>
        </w:del>
      </w:ins>
      <w:del w:id="6193" w:author="Jen" w:date="2017-08-19T02:07:00Z">
        <w:r w:rsidR="00BC6499" w:rsidRPr="00617EC9" w:rsidDel="00D72335">
          <w:rPr>
            <w:rFonts w:ascii="Times New Roman" w:hAnsi="Times New Roman" w:cs="Times New Roman"/>
            <w:b/>
            <w:sz w:val="24"/>
            <w:szCs w:val="24"/>
          </w:rPr>
          <w:delText>5</w:delText>
        </w:r>
      </w:del>
      <w:r w:rsidR="000C6B2E" w:rsidRPr="00617EC9">
        <w:rPr>
          <w:rFonts w:ascii="Times New Roman" w:hAnsi="Times New Roman" w:cs="Times New Roman"/>
          <w:b/>
          <w:sz w:val="24"/>
          <w:szCs w:val="24"/>
        </w:rPr>
        <w:t xml:space="preserve"> </w:t>
      </w:r>
      <w:r w:rsidR="000C6B2E" w:rsidRPr="00617EC9">
        <w:rPr>
          <w:rFonts w:ascii="Times New Roman" w:hAnsi="Times New Roman" w:cs="Times New Roman"/>
          <w:sz w:val="24"/>
          <w:szCs w:val="24"/>
        </w:rPr>
        <w:t>amounting to PhP</w:t>
      </w:r>
      <w:ins w:id="6194" w:author="Liezyl Liton" w:date="2017-08-21T17:06:00Z">
        <w:r w:rsidR="00246957" w:rsidRPr="00617EC9">
          <w:rPr>
            <w:rFonts w:ascii="Times New Roman" w:eastAsia="Times New Roman" w:hAnsi="Times New Roman" w:cs="Times New Roman"/>
            <w:color w:val="000000"/>
            <w:sz w:val="24"/>
            <w:szCs w:val="24"/>
            <w:rPrChange w:id="6195" w:author="Liezyl Liton" w:date="2017-08-21T21:34:00Z">
              <w:rPr>
                <w:rFonts w:ascii="Times New Roman" w:eastAsia="Times New Roman" w:hAnsi="Times New Roman" w:cs="Times New Roman"/>
                <w:b/>
                <w:color w:val="000000"/>
                <w:sz w:val="20"/>
                <w:szCs w:val="20"/>
              </w:rPr>
            </w:rPrChange>
          </w:rPr>
          <w:t>3</w:t>
        </w:r>
      </w:ins>
      <w:ins w:id="6196" w:author="Jen" w:date="2017-08-31T05:21:00Z">
        <w:r w:rsidR="00247310">
          <w:rPr>
            <w:rFonts w:ascii="Times New Roman" w:eastAsia="Times New Roman" w:hAnsi="Times New Roman" w:cs="Times New Roman"/>
            <w:color w:val="000000"/>
            <w:sz w:val="24"/>
            <w:szCs w:val="24"/>
          </w:rPr>
          <w:t>61</w:t>
        </w:r>
        <w:proofErr w:type="gramStart"/>
        <w:r w:rsidR="00247310">
          <w:rPr>
            <w:rFonts w:ascii="Times New Roman" w:eastAsia="Times New Roman" w:hAnsi="Times New Roman" w:cs="Times New Roman"/>
            <w:color w:val="000000"/>
            <w:sz w:val="24"/>
            <w:szCs w:val="24"/>
          </w:rPr>
          <w:t>,506,740.65</w:t>
        </w:r>
      </w:ins>
      <w:proofErr w:type="gramEnd"/>
      <w:ins w:id="6197" w:author="Liezyl Liton" w:date="2017-08-21T17:06:00Z">
        <w:del w:id="6198" w:author="Jen" w:date="2017-08-31T05:21:00Z">
          <w:r w:rsidR="00246957" w:rsidRPr="00617EC9" w:rsidDel="00247310">
            <w:rPr>
              <w:rFonts w:ascii="Times New Roman" w:eastAsia="Times New Roman" w:hAnsi="Times New Roman" w:cs="Times New Roman"/>
              <w:color w:val="000000"/>
              <w:sz w:val="24"/>
              <w:szCs w:val="24"/>
              <w:rPrChange w:id="6199" w:author="Liezyl Liton" w:date="2017-08-21T21:34:00Z">
                <w:rPr>
                  <w:rFonts w:ascii="Times New Roman" w:eastAsia="Times New Roman" w:hAnsi="Times New Roman" w:cs="Times New Roman"/>
                  <w:b/>
                  <w:color w:val="000000"/>
                  <w:sz w:val="20"/>
                  <w:szCs w:val="20"/>
                </w:rPr>
              </w:rPrChange>
            </w:rPr>
            <w:delText>73,428,784.59</w:delText>
          </w:r>
        </w:del>
      </w:ins>
      <w:del w:id="6200" w:author="Liezyl Liton" w:date="2017-08-21T17:06:00Z">
        <w:r w:rsidR="000C6B2E" w:rsidRPr="00617EC9" w:rsidDel="00246957">
          <w:rPr>
            <w:rFonts w:ascii="Times New Roman" w:hAnsi="Times New Roman" w:cs="Times New Roman"/>
            <w:sz w:val="24"/>
            <w:szCs w:val="24"/>
          </w:rPr>
          <w:delText xml:space="preserve"> </w:delText>
        </w:r>
        <w:r w:rsidR="00755786" w:rsidRPr="00617EC9" w:rsidDel="00246957">
          <w:rPr>
            <w:rFonts w:ascii="Times New Roman" w:hAnsi="Times New Roman" w:cs="Times New Roman"/>
            <w:sz w:val="24"/>
            <w:szCs w:val="24"/>
          </w:rPr>
          <w:delText>8,550,390</w:delText>
        </w:r>
      </w:del>
      <w:r w:rsidR="000C6B2E" w:rsidRPr="00617EC9">
        <w:rPr>
          <w:rFonts w:ascii="Times New Roman" w:hAnsi="Times New Roman" w:cs="Times New Roman"/>
          <w:sz w:val="24"/>
          <w:szCs w:val="24"/>
        </w:rPr>
        <w:t>.</w:t>
      </w:r>
      <w:ins w:id="6201" w:author="Jen" w:date="2017-08-31T05:21:00Z">
        <w:r w:rsidR="00247310">
          <w:rPr>
            <w:rFonts w:ascii="Times New Roman" w:hAnsi="Times New Roman" w:cs="Times New Roman"/>
            <w:sz w:val="24"/>
            <w:szCs w:val="24"/>
          </w:rPr>
          <w:t xml:space="preserve"> The table also depicts the total marginally </w:t>
        </w:r>
      </w:ins>
      <w:ins w:id="6202" w:author="Jen" w:date="2017-08-31T05:22:00Z">
        <w:r w:rsidR="00247310">
          <w:rPr>
            <w:rFonts w:ascii="Times New Roman" w:hAnsi="Times New Roman" w:cs="Times New Roman"/>
            <w:sz w:val="24"/>
            <w:szCs w:val="24"/>
          </w:rPr>
          <w:t xml:space="preserve">and severely </w:t>
        </w:r>
      </w:ins>
      <w:ins w:id="6203" w:author="Jen" w:date="2017-08-31T05:21:00Z">
        <w:r w:rsidR="00247310">
          <w:rPr>
            <w:rFonts w:ascii="Times New Roman" w:hAnsi="Times New Roman" w:cs="Times New Roman"/>
            <w:sz w:val="24"/>
            <w:szCs w:val="24"/>
          </w:rPr>
          <w:t>affected area</w:t>
        </w:r>
      </w:ins>
      <w:ins w:id="6204" w:author="Jen" w:date="2017-08-31T05:22:00Z">
        <w:r w:rsidR="00247310">
          <w:rPr>
            <w:rFonts w:ascii="Times New Roman" w:hAnsi="Times New Roman" w:cs="Times New Roman"/>
            <w:sz w:val="24"/>
            <w:szCs w:val="24"/>
          </w:rPr>
          <w:t>s</w:t>
        </w:r>
      </w:ins>
      <w:ins w:id="6205" w:author="Jen" w:date="2017-08-31T05:21:00Z">
        <w:r w:rsidR="00247310">
          <w:rPr>
            <w:rFonts w:ascii="Times New Roman" w:hAnsi="Times New Roman" w:cs="Times New Roman"/>
            <w:sz w:val="24"/>
            <w:szCs w:val="24"/>
          </w:rPr>
          <w:t xml:space="preserve"> </w:t>
        </w:r>
      </w:ins>
      <w:ins w:id="6206" w:author="Jen" w:date="2017-08-31T05:22:00Z">
        <w:r w:rsidR="00247310">
          <w:rPr>
            <w:rFonts w:ascii="Times New Roman" w:hAnsi="Times New Roman" w:cs="Times New Roman"/>
            <w:sz w:val="24"/>
            <w:szCs w:val="24"/>
          </w:rPr>
          <w:t>are 2,975.60 m</w:t>
        </w:r>
        <w:r w:rsidR="00247310" w:rsidRPr="00247310">
          <w:rPr>
            <w:rFonts w:ascii="Times New Roman" w:hAnsi="Times New Roman" w:cs="Times New Roman"/>
            <w:sz w:val="24"/>
            <w:szCs w:val="24"/>
            <w:vertAlign w:val="superscript"/>
            <w:rPrChange w:id="6207" w:author="Jen" w:date="2017-08-31T05:22:00Z">
              <w:rPr>
                <w:rFonts w:ascii="Times New Roman" w:hAnsi="Times New Roman" w:cs="Times New Roman"/>
                <w:sz w:val="24"/>
                <w:szCs w:val="24"/>
              </w:rPr>
            </w:rPrChange>
          </w:rPr>
          <w:t>2</w:t>
        </w:r>
        <w:r w:rsidR="00247310">
          <w:rPr>
            <w:rFonts w:ascii="Times New Roman" w:hAnsi="Times New Roman" w:cs="Times New Roman"/>
            <w:sz w:val="24"/>
            <w:szCs w:val="24"/>
          </w:rPr>
          <w:t xml:space="preserve"> and </w:t>
        </w:r>
      </w:ins>
      <w:ins w:id="6208" w:author="Jen" w:date="2017-08-31T05:23:00Z">
        <w:r w:rsidR="00247310">
          <w:rPr>
            <w:rFonts w:ascii="Times New Roman" w:hAnsi="Times New Roman" w:cs="Times New Roman"/>
            <w:sz w:val="24"/>
            <w:szCs w:val="24"/>
          </w:rPr>
          <w:t xml:space="preserve">37,257 </w:t>
        </w:r>
        <w:r w:rsidR="00247310">
          <w:rPr>
            <w:rFonts w:ascii="Times New Roman" w:hAnsi="Times New Roman" w:cs="Times New Roman"/>
            <w:sz w:val="24"/>
            <w:szCs w:val="24"/>
          </w:rPr>
          <w:t>m</w:t>
        </w:r>
        <w:r w:rsidR="00247310" w:rsidRPr="00C02829">
          <w:rPr>
            <w:rFonts w:ascii="Times New Roman" w:hAnsi="Times New Roman" w:cs="Times New Roman"/>
            <w:sz w:val="24"/>
            <w:szCs w:val="24"/>
            <w:vertAlign w:val="superscript"/>
          </w:rPr>
          <w:t>2</w:t>
        </w:r>
        <w:r w:rsidR="00247310">
          <w:rPr>
            <w:rFonts w:ascii="Times New Roman" w:hAnsi="Times New Roman" w:cs="Times New Roman"/>
            <w:sz w:val="24"/>
            <w:szCs w:val="24"/>
          </w:rPr>
          <w:t xml:space="preserve">, respectively. </w:t>
        </w:r>
      </w:ins>
    </w:p>
    <w:p w14:paraId="3D604E50" w14:textId="77777777" w:rsidR="00BB3685" w:rsidRDefault="00BB3685">
      <w:pPr>
        <w:ind w:left="360" w:firstLine="360"/>
        <w:rPr>
          <w:ins w:id="6209" w:author="Jen" w:date="2017-08-31T02:21:00Z"/>
          <w:rFonts w:ascii="Times New Roman" w:hAnsi="Times New Roman" w:cs="Times New Roman"/>
          <w:sz w:val="24"/>
          <w:szCs w:val="24"/>
        </w:rPr>
        <w:pPrChange w:id="6210" w:author="John Junico Bernados" w:date="2017-08-23T21:13:00Z">
          <w:pPr>
            <w:ind w:left="360"/>
          </w:pPr>
        </w:pPrChange>
      </w:pPr>
    </w:p>
    <w:p w14:paraId="5F850B31" w14:textId="7956D582" w:rsidR="00CC5E8E" w:rsidDel="00AD62CD" w:rsidRDefault="00F272EB" w:rsidP="00BB3685">
      <w:pPr>
        <w:spacing w:after="0" w:line="240" w:lineRule="auto"/>
        <w:ind w:left="360"/>
        <w:rPr>
          <w:ins w:id="6211" w:author="Liezyl Liton" w:date="2017-08-21T21:50:00Z"/>
          <w:del w:id="6212" w:author="John Junico Bernados" w:date="2017-08-23T21:13:00Z"/>
          <w:rFonts w:ascii="Times New Roman" w:hAnsi="Times New Roman" w:cs="Times New Roman"/>
          <w:sz w:val="24"/>
          <w:szCs w:val="24"/>
        </w:rPr>
        <w:pPrChange w:id="6213" w:author="Jen" w:date="2017-08-31T02:25:00Z">
          <w:pPr>
            <w:ind w:left="360"/>
          </w:pPr>
        </w:pPrChange>
      </w:pPr>
      <w:ins w:id="6214" w:author="Jen" w:date="2017-08-31T02:15:00Z">
        <w:r>
          <w:rPr>
            <w:rFonts w:ascii="Times New Roman" w:hAnsi="Times New Roman" w:cs="Times New Roman"/>
            <w:sz w:val="24"/>
            <w:szCs w:val="24"/>
          </w:rPr>
          <w:t xml:space="preserve">      </w:t>
        </w:r>
      </w:ins>
    </w:p>
    <w:p w14:paraId="0E0B4C11" w14:textId="77777777" w:rsidR="00CC5E8E" w:rsidDel="00AD62CD" w:rsidRDefault="00CC5E8E" w:rsidP="00BB3685">
      <w:pPr>
        <w:spacing w:after="0" w:line="240" w:lineRule="auto"/>
        <w:ind w:left="360"/>
        <w:rPr>
          <w:ins w:id="6215" w:author="Liezyl Liton" w:date="2017-08-21T21:50:00Z"/>
          <w:del w:id="6216" w:author="John Junico Bernados" w:date="2017-08-23T21:13:00Z"/>
          <w:rFonts w:ascii="Times New Roman" w:hAnsi="Times New Roman" w:cs="Times New Roman"/>
          <w:sz w:val="24"/>
          <w:szCs w:val="24"/>
        </w:rPr>
        <w:pPrChange w:id="6217" w:author="Jen" w:date="2017-08-31T02:25:00Z">
          <w:pPr>
            <w:ind w:left="360"/>
          </w:pPr>
        </w:pPrChange>
      </w:pPr>
    </w:p>
    <w:p w14:paraId="468E359F" w14:textId="587CE9A4" w:rsidR="00CC5E8E" w:rsidDel="00CC5E8E" w:rsidRDefault="00CC5E8E" w:rsidP="00BB3685">
      <w:pPr>
        <w:pStyle w:val="ListParagraph"/>
        <w:spacing w:after="0" w:line="240" w:lineRule="auto"/>
        <w:rPr>
          <w:del w:id="6218" w:author="Liezyl Liton" w:date="2017-08-21T21:50:00Z"/>
          <w:rFonts w:ascii="Times New Roman" w:hAnsi="Times New Roman" w:cs="Times New Roman"/>
          <w:sz w:val="24"/>
          <w:szCs w:val="24"/>
        </w:rPr>
        <w:pPrChange w:id="6219" w:author="Jen" w:date="2017-08-31T02:25:00Z">
          <w:pPr>
            <w:ind w:hanging="90"/>
          </w:pPr>
        </w:pPrChange>
      </w:pPr>
    </w:p>
    <w:p w14:paraId="0F4EC0CC" w14:textId="677C0E40" w:rsidR="00CC5E8E" w:rsidRPr="00617EC9" w:rsidDel="0067162C" w:rsidRDefault="00CC5E8E" w:rsidP="00BB3685">
      <w:pPr>
        <w:spacing w:after="0" w:line="240" w:lineRule="auto"/>
        <w:ind w:left="360" w:firstLine="360"/>
        <w:rPr>
          <w:ins w:id="6220" w:author="Liezyl Liton" w:date="2017-08-21T21:50:00Z"/>
          <w:del w:id="6221" w:author="Jen" w:date="2017-08-25T13:39:00Z"/>
          <w:rFonts w:ascii="Times New Roman" w:hAnsi="Times New Roman" w:cs="Times New Roman"/>
          <w:sz w:val="24"/>
          <w:szCs w:val="24"/>
        </w:rPr>
        <w:pPrChange w:id="6222" w:author="Jen" w:date="2017-08-31T02:25:00Z">
          <w:pPr>
            <w:ind w:left="360"/>
          </w:pPr>
        </w:pPrChange>
      </w:pPr>
    </w:p>
    <w:p w14:paraId="08C0CAC2" w14:textId="4AE975BE" w:rsidR="00CC5E8E" w:rsidDel="0067162C" w:rsidRDefault="00CC5E8E" w:rsidP="00BB3685">
      <w:pPr>
        <w:pStyle w:val="ListParagraph"/>
        <w:spacing w:after="0" w:line="240" w:lineRule="auto"/>
        <w:rPr>
          <w:ins w:id="6223" w:author="Liezyl Liton" w:date="2017-08-21T21:50:00Z"/>
          <w:del w:id="6224" w:author="Jen" w:date="2017-08-25T13:39:00Z"/>
          <w:rFonts w:ascii="Times New Roman" w:hAnsi="Times New Roman" w:cs="Times New Roman"/>
          <w:b/>
        </w:rPr>
        <w:pPrChange w:id="6225" w:author="Jen" w:date="2017-08-31T02:25:00Z">
          <w:pPr>
            <w:ind w:hanging="90"/>
          </w:pPr>
        </w:pPrChange>
      </w:pPr>
    </w:p>
    <w:p w14:paraId="1F23368C" w14:textId="77777777" w:rsidR="00BB3685" w:rsidRDefault="009F196B" w:rsidP="00BB3685">
      <w:pPr>
        <w:pStyle w:val="ListParagraph"/>
        <w:spacing w:after="0" w:line="240" w:lineRule="auto"/>
        <w:rPr>
          <w:ins w:id="6226" w:author="Jen" w:date="2017-08-31T02:25:00Z"/>
          <w:rFonts w:ascii="Times New Roman" w:hAnsi="Times New Roman" w:cs="Times New Roman"/>
          <w:b/>
        </w:rPr>
        <w:pPrChange w:id="6227" w:author="Jen" w:date="2017-08-31T02:25:00Z">
          <w:pPr>
            <w:ind w:hanging="90"/>
          </w:pPr>
        </w:pPrChange>
      </w:pPr>
      <w:r w:rsidRPr="00F272EB">
        <w:rPr>
          <w:rFonts w:ascii="Times New Roman" w:hAnsi="Times New Roman" w:cs="Times New Roman"/>
          <w:b/>
          <w:rPrChange w:id="6228" w:author="Jen" w:date="2017-08-31T02:15:00Z">
            <w:rPr>
              <w:rFonts w:ascii="Times New Roman" w:hAnsi="Times New Roman" w:cs="Times New Roman"/>
              <w:b/>
            </w:rPr>
          </w:rPrChange>
        </w:rPr>
        <w:t>Table 12.1-</w:t>
      </w:r>
      <w:ins w:id="6229" w:author="Jen" w:date="2017-08-31T02:15:00Z">
        <w:r w:rsidR="00F272EB" w:rsidRPr="00F272EB">
          <w:rPr>
            <w:rFonts w:ascii="Times New Roman" w:hAnsi="Times New Roman" w:cs="Times New Roman"/>
            <w:b/>
            <w:rPrChange w:id="6230" w:author="Jen" w:date="2017-08-31T02:15:00Z">
              <w:rPr>
                <w:rFonts w:ascii="Times New Roman" w:hAnsi="Times New Roman" w:cs="Times New Roman"/>
                <w:b/>
                <w:highlight w:val="yellow"/>
              </w:rPr>
            </w:rPrChange>
          </w:rPr>
          <w:t>5</w:t>
        </w:r>
      </w:ins>
      <w:ins w:id="6231" w:author="Jen" w:date="2017-08-25T13:40:00Z">
        <w:r w:rsidR="0067162C" w:rsidRPr="00F272EB">
          <w:rPr>
            <w:rFonts w:ascii="Times New Roman" w:hAnsi="Times New Roman" w:cs="Times New Roman"/>
            <w:b/>
            <w:rPrChange w:id="6232" w:author="Jen" w:date="2017-08-31T02:15:00Z">
              <w:rPr>
                <w:rFonts w:ascii="Times New Roman" w:hAnsi="Times New Roman" w:cs="Times New Roman"/>
                <w:b/>
                <w:highlight w:val="yellow"/>
              </w:rPr>
            </w:rPrChange>
          </w:rPr>
          <w:t xml:space="preserve"> </w:t>
        </w:r>
      </w:ins>
      <w:ins w:id="6233" w:author="Liezyl Liton" w:date="2017-08-19T21:37:00Z">
        <w:del w:id="6234" w:author="Jen" w:date="2017-08-25T13:39:00Z">
          <w:r w:rsidR="001822AA" w:rsidRPr="00F272EB" w:rsidDel="0067162C">
            <w:rPr>
              <w:rFonts w:ascii="Times New Roman" w:hAnsi="Times New Roman" w:cs="Times New Roman"/>
              <w:b/>
              <w:rPrChange w:id="6235" w:author="Jen" w:date="2017-08-31T02:15:00Z">
                <w:rPr>
                  <w:rFonts w:ascii="Times New Roman" w:hAnsi="Times New Roman" w:cs="Times New Roman"/>
                  <w:b/>
                  <w:highlight w:val="cyan"/>
                </w:rPr>
              </w:rPrChange>
            </w:rPr>
            <w:delText>5</w:delText>
          </w:r>
        </w:del>
      </w:ins>
      <w:ins w:id="6236" w:author="Jen" w:date="2017-08-19T02:07:00Z">
        <w:del w:id="6237" w:author="Liezyl Liton" w:date="2017-08-19T21:37:00Z">
          <w:r w:rsidR="00D72335" w:rsidRPr="00F272EB" w:rsidDel="001822AA">
            <w:rPr>
              <w:rFonts w:ascii="Times New Roman" w:hAnsi="Times New Roman" w:cs="Times New Roman"/>
              <w:b/>
              <w:rPrChange w:id="6238" w:author="Jen" w:date="2017-08-31T02:15:00Z">
                <w:rPr>
                  <w:rFonts w:ascii="Times New Roman" w:hAnsi="Times New Roman" w:cs="Times New Roman"/>
                  <w:b/>
                </w:rPr>
              </w:rPrChange>
            </w:rPr>
            <w:delText>7</w:delText>
          </w:r>
        </w:del>
      </w:ins>
      <w:del w:id="6239" w:author="Jen" w:date="2017-08-19T02:07:00Z">
        <w:r w:rsidR="00BC6499" w:rsidRPr="00F272EB" w:rsidDel="00D72335">
          <w:rPr>
            <w:rFonts w:ascii="Times New Roman" w:hAnsi="Times New Roman" w:cs="Times New Roman"/>
            <w:b/>
            <w:rPrChange w:id="6240" w:author="Jen" w:date="2017-08-31T02:15:00Z">
              <w:rPr>
                <w:rFonts w:ascii="Times New Roman" w:hAnsi="Times New Roman" w:cs="Times New Roman"/>
                <w:b/>
              </w:rPr>
            </w:rPrChange>
          </w:rPr>
          <w:delText>5</w:delText>
        </w:r>
      </w:del>
      <w:r w:rsidRPr="00F272EB">
        <w:rPr>
          <w:rFonts w:ascii="Times New Roman" w:hAnsi="Times New Roman" w:cs="Times New Roman"/>
          <w:b/>
          <w:rPrChange w:id="6241" w:author="Jen" w:date="2017-08-31T02:15:00Z">
            <w:rPr>
              <w:rFonts w:ascii="Times New Roman" w:hAnsi="Times New Roman" w:cs="Times New Roman"/>
              <w:b/>
            </w:rPr>
          </w:rPrChange>
        </w:rPr>
        <w:t xml:space="preserve"> Estimated </w:t>
      </w:r>
      <w:ins w:id="6242" w:author="John Junico Bernados" w:date="2017-08-23T21:13:00Z">
        <w:r w:rsidR="00AD62CD" w:rsidRPr="00F272EB">
          <w:rPr>
            <w:rFonts w:ascii="Times New Roman" w:hAnsi="Times New Roman" w:cs="Times New Roman"/>
            <w:b/>
            <w:rPrChange w:id="6243" w:author="Jen" w:date="2017-08-31T02:15:00Z">
              <w:rPr>
                <w:rFonts w:ascii="Times New Roman" w:hAnsi="Times New Roman" w:cs="Times New Roman"/>
                <w:b/>
              </w:rPr>
            </w:rPrChange>
          </w:rPr>
          <w:t xml:space="preserve">Replacement </w:t>
        </w:r>
      </w:ins>
      <w:r w:rsidRPr="00F272EB">
        <w:rPr>
          <w:rFonts w:ascii="Times New Roman" w:hAnsi="Times New Roman" w:cs="Times New Roman"/>
          <w:b/>
          <w:rPrChange w:id="6244" w:author="Jen" w:date="2017-08-31T02:15:00Z">
            <w:rPr>
              <w:rFonts w:ascii="Times New Roman" w:hAnsi="Times New Roman" w:cs="Times New Roman"/>
              <w:b/>
            </w:rPr>
          </w:rPrChange>
        </w:rPr>
        <w:t>Cost</w:t>
      </w:r>
      <w:ins w:id="6245" w:author="Consultants" w:date="2017-08-17T12:08:00Z">
        <w:r w:rsidR="00D17919" w:rsidRPr="00F272EB">
          <w:rPr>
            <w:rFonts w:ascii="Times New Roman" w:hAnsi="Times New Roman" w:cs="Times New Roman"/>
            <w:b/>
            <w:rPrChange w:id="6246" w:author="Jen" w:date="2017-08-31T02:15:00Z">
              <w:rPr>
                <w:rFonts w:ascii="Times New Roman" w:hAnsi="Times New Roman" w:cs="Times New Roman"/>
                <w:b/>
              </w:rPr>
            </w:rPrChange>
          </w:rPr>
          <w:t xml:space="preserve"> of Legal Structures based on BOQ</w:t>
        </w:r>
      </w:ins>
    </w:p>
    <w:tbl>
      <w:tblPr>
        <w:tblW w:w="10275" w:type="dxa"/>
        <w:tblInd w:w="93" w:type="dxa"/>
        <w:tblLook w:val="04A0" w:firstRow="1" w:lastRow="0" w:firstColumn="1" w:lastColumn="0" w:noHBand="0" w:noVBand="1"/>
      </w:tblPr>
      <w:tblGrid>
        <w:gridCol w:w="1920"/>
        <w:gridCol w:w="516"/>
        <w:gridCol w:w="1179"/>
        <w:gridCol w:w="1440"/>
        <w:gridCol w:w="630"/>
        <w:gridCol w:w="990"/>
        <w:gridCol w:w="1466"/>
        <w:gridCol w:w="2134"/>
        <w:tblGridChange w:id="6247">
          <w:tblGrid>
            <w:gridCol w:w="1920"/>
            <w:gridCol w:w="516"/>
            <w:gridCol w:w="1179"/>
            <w:gridCol w:w="1440"/>
            <w:gridCol w:w="630"/>
            <w:gridCol w:w="990"/>
            <w:gridCol w:w="1466"/>
            <w:gridCol w:w="2134"/>
          </w:tblGrid>
        </w:tblGridChange>
      </w:tblGrid>
      <w:tr w:rsidR="00BB3685" w:rsidRPr="00C02829" w14:paraId="00B3B9EB" w14:textId="77777777" w:rsidTr="00C02829">
        <w:trPr>
          <w:trHeight w:val="315"/>
          <w:ins w:id="6248" w:author="Jen" w:date="2017-08-31T02:25:00Z"/>
        </w:trPr>
        <w:tc>
          <w:tcPr>
            <w:tcW w:w="192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25CA907" w14:textId="77777777" w:rsidR="00BB3685" w:rsidRPr="00C02829" w:rsidRDefault="00BB3685" w:rsidP="00C02829">
            <w:pPr>
              <w:spacing w:after="0" w:line="240" w:lineRule="auto"/>
              <w:jc w:val="center"/>
              <w:rPr>
                <w:ins w:id="6249" w:author="Jen" w:date="2017-08-31T02:25:00Z"/>
                <w:rFonts w:ascii="Times New Roman" w:eastAsia="Times New Roman" w:hAnsi="Times New Roman" w:cs="Times New Roman"/>
                <w:b/>
                <w:bCs/>
                <w:color w:val="000000"/>
                <w:sz w:val="20"/>
                <w:szCs w:val="20"/>
                <w:lang w:val="en-US"/>
              </w:rPr>
            </w:pPr>
            <w:ins w:id="6250" w:author="Jen" w:date="2017-08-31T02:25:00Z">
              <w:r w:rsidRPr="00C02829">
                <w:rPr>
                  <w:rFonts w:ascii="Times New Roman" w:eastAsia="Times New Roman" w:hAnsi="Times New Roman" w:cs="Times New Roman"/>
                  <w:b/>
                  <w:bCs/>
                  <w:color w:val="000000"/>
                  <w:sz w:val="20"/>
                  <w:szCs w:val="20"/>
                  <w:lang w:val="en-US"/>
                </w:rPr>
                <w:t>City/Municipality</w:t>
              </w:r>
            </w:ins>
          </w:p>
        </w:tc>
        <w:tc>
          <w:tcPr>
            <w:tcW w:w="3135"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27CD35BB" w14:textId="77777777" w:rsidR="00BB3685" w:rsidRPr="00C02829" w:rsidRDefault="00BB3685" w:rsidP="00C02829">
            <w:pPr>
              <w:spacing w:after="0" w:line="240" w:lineRule="auto"/>
              <w:jc w:val="center"/>
              <w:rPr>
                <w:ins w:id="6251" w:author="Jen" w:date="2017-08-31T02:25:00Z"/>
                <w:rFonts w:ascii="Times New Roman" w:eastAsia="Times New Roman" w:hAnsi="Times New Roman" w:cs="Times New Roman"/>
                <w:b/>
                <w:bCs/>
                <w:color w:val="000000"/>
                <w:sz w:val="20"/>
                <w:szCs w:val="20"/>
                <w:lang w:val="en-US"/>
              </w:rPr>
            </w:pPr>
            <w:ins w:id="6252" w:author="Jen" w:date="2017-08-31T02:25:00Z">
              <w:r w:rsidRPr="00C02829">
                <w:rPr>
                  <w:rFonts w:ascii="Times New Roman" w:eastAsia="Times New Roman" w:hAnsi="Times New Roman" w:cs="Times New Roman"/>
                  <w:b/>
                  <w:bCs/>
                  <w:color w:val="000000"/>
                  <w:sz w:val="20"/>
                  <w:szCs w:val="20"/>
                  <w:lang w:val="en-US"/>
                </w:rPr>
                <w:t>Marginally Affected</w:t>
              </w:r>
            </w:ins>
          </w:p>
        </w:tc>
        <w:tc>
          <w:tcPr>
            <w:tcW w:w="3086"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069305A7" w14:textId="77777777" w:rsidR="00BB3685" w:rsidRPr="00C02829" w:rsidRDefault="00BB3685" w:rsidP="00C02829">
            <w:pPr>
              <w:spacing w:after="0" w:line="240" w:lineRule="auto"/>
              <w:jc w:val="center"/>
              <w:rPr>
                <w:ins w:id="6253" w:author="Jen" w:date="2017-08-31T02:25:00Z"/>
                <w:rFonts w:ascii="Times New Roman" w:eastAsia="Times New Roman" w:hAnsi="Times New Roman" w:cs="Times New Roman"/>
                <w:b/>
                <w:bCs/>
                <w:color w:val="000000"/>
                <w:sz w:val="20"/>
                <w:szCs w:val="20"/>
                <w:lang w:val="en-US"/>
              </w:rPr>
            </w:pPr>
            <w:ins w:id="6254" w:author="Jen" w:date="2017-08-31T02:25:00Z">
              <w:r w:rsidRPr="00C02829">
                <w:rPr>
                  <w:rFonts w:ascii="Times New Roman" w:eastAsia="Times New Roman" w:hAnsi="Times New Roman" w:cs="Times New Roman"/>
                  <w:b/>
                  <w:bCs/>
                  <w:color w:val="000000"/>
                  <w:sz w:val="20"/>
                  <w:szCs w:val="20"/>
                  <w:lang w:val="en-US"/>
                </w:rPr>
                <w:t>Severely Affected</w:t>
              </w:r>
            </w:ins>
          </w:p>
        </w:tc>
        <w:tc>
          <w:tcPr>
            <w:tcW w:w="213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14C8C6B" w14:textId="77777777" w:rsidR="00BB3685" w:rsidRPr="00C02829" w:rsidRDefault="00BB3685" w:rsidP="00C02829">
            <w:pPr>
              <w:spacing w:after="0" w:line="240" w:lineRule="auto"/>
              <w:jc w:val="center"/>
              <w:rPr>
                <w:ins w:id="6255" w:author="Jen" w:date="2017-08-31T02:25:00Z"/>
                <w:rFonts w:ascii="Times New Roman" w:eastAsia="Times New Roman" w:hAnsi="Times New Roman" w:cs="Times New Roman"/>
                <w:b/>
                <w:bCs/>
                <w:color w:val="000000"/>
                <w:sz w:val="20"/>
                <w:szCs w:val="20"/>
                <w:lang w:val="en-US"/>
              </w:rPr>
            </w:pPr>
            <w:ins w:id="6256" w:author="Jen" w:date="2017-08-31T02:25:00Z">
              <w:r w:rsidRPr="00C02829">
                <w:rPr>
                  <w:rFonts w:ascii="Times New Roman" w:eastAsia="Times New Roman" w:hAnsi="Times New Roman" w:cs="Times New Roman"/>
                  <w:b/>
                  <w:bCs/>
                  <w:color w:val="000000"/>
                  <w:sz w:val="20"/>
                  <w:szCs w:val="20"/>
                  <w:lang w:val="en-US"/>
                </w:rPr>
                <w:t>Total Cost</w:t>
              </w:r>
            </w:ins>
          </w:p>
        </w:tc>
      </w:tr>
      <w:tr w:rsidR="00BB3685" w:rsidRPr="00C02829" w14:paraId="313B7B60" w14:textId="77777777" w:rsidTr="00C02829">
        <w:trPr>
          <w:trHeight w:val="300"/>
          <w:ins w:id="6257" w:author="Jen" w:date="2017-08-31T02:25:00Z"/>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09F02612" w14:textId="77777777" w:rsidR="00BB3685" w:rsidRPr="00C02829" w:rsidRDefault="00BB3685" w:rsidP="00C02829">
            <w:pPr>
              <w:spacing w:after="0" w:line="240" w:lineRule="auto"/>
              <w:rPr>
                <w:ins w:id="6258" w:author="Jen" w:date="2017-08-31T02:25:00Z"/>
                <w:rFonts w:ascii="Times New Roman" w:eastAsia="Times New Roman" w:hAnsi="Times New Roman" w:cs="Times New Roman"/>
                <w:b/>
                <w:bCs/>
                <w:color w:val="000000"/>
                <w:sz w:val="20"/>
                <w:szCs w:val="20"/>
                <w:lang w:val="en-US"/>
              </w:rPr>
            </w:pPr>
          </w:p>
        </w:tc>
        <w:tc>
          <w:tcPr>
            <w:tcW w:w="51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5CF12EC5" w14:textId="77777777" w:rsidR="00BB3685" w:rsidRPr="00C02829" w:rsidRDefault="00BB3685" w:rsidP="00C02829">
            <w:pPr>
              <w:spacing w:after="0" w:line="240" w:lineRule="auto"/>
              <w:jc w:val="center"/>
              <w:rPr>
                <w:ins w:id="6259" w:author="Jen" w:date="2017-08-31T02:25:00Z"/>
                <w:rFonts w:ascii="Times New Roman" w:eastAsia="Times New Roman" w:hAnsi="Times New Roman" w:cs="Times New Roman"/>
                <w:b/>
                <w:bCs/>
                <w:color w:val="000000"/>
                <w:sz w:val="20"/>
                <w:szCs w:val="20"/>
                <w:lang w:val="en-US"/>
              </w:rPr>
            </w:pPr>
            <w:ins w:id="6260" w:author="Jen" w:date="2017-08-31T02:25:00Z">
              <w:r w:rsidRPr="00C02829">
                <w:rPr>
                  <w:rFonts w:ascii="Times New Roman" w:eastAsia="Times New Roman" w:hAnsi="Times New Roman" w:cs="Times New Roman"/>
                  <w:b/>
                  <w:bCs/>
                  <w:color w:val="000000"/>
                  <w:sz w:val="20"/>
                  <w:szCs w:val="20"/>
                  <w:lang w:val="en-US"/>
                </w:rPr>
                <w:t>No.</w:t>
              </w:r>
            </w:ins>
          </w:p>
        </w:tc>
        <w:tc>
          <w:tcPr>
            <w:tcW w:w="1179"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2B9C23AE" w14:textId="77777777" w:rsidR="00BB3685" w:rsidRPr="00C02829" w:rsidRDefault="00BB3685" w:rsidP="00C02829">
            <w:pPr>
              <w:spacing w:after="0" w:line="240" w:lineRule="auto"/>
              <w:jc w:val="center"/>
              <w:rPr>
                <w:ins w:id="6261" w:author="Jen" w:date="2017-08-31T02:25:00Z"/>
                <w:rFonts w:ascii="Times New Roman" w:eastAsia="Times New Roman" w:hAnsi="Times New Roman" w:cs="Times New Roman"/>
                <w:b/>
                <w:bCs/>
                <w:color w:val="000000"/>
                <w:sz w:val="20"/>
                <w:szCs w:val="20"/>
                <w:lang w:val="en-US"/>
              </w:rPr>
            </w:pPr>
            <w:ins w:id="6262" w:author="Jen" w:date="2017-08-31T02:25:00Z">
              <w:r w:rsidRPr="00C02829">
                <w:rPr>
                  <w:rFonts w:ascii="Times New Roman" w:eastAsia="Times New Roman" w:hAnsi="Times New Roman" w:cs="Times New Roman"/>
                  <w:b/>
                  <w:bCs/>
                  <w:color w:val="000000"/>
                  <w:sz w:val="20"/>
                  <w:szCs w:val="20"/>
                  <w:lang w:val="en-US"/>
                </w:rPr>
                <w:t>Area Affected</w:t>
              </w:r>
              <w:r>
                <w:rPr>
                  <w:rFonts w:ascii="Times New Roman" w:eastAsia="Times New Roman" w:hAnsi="Times New Roman" w:cs="Times New Roman"/>
                  <w:b/>
                  <w:bCs/>
                  <w:color w:val="000000"/>
                  <w:sz w:val="20"/>
                  <w:szCs w:val="20"/>
                  <w:lang w:val="en-US"/>
                </w:rPr>
                <w:t>, m</w:t>
              </w:r>
              <w:r w:rsidRPr="00C02829">
                <w:rPr>
                  <w:rFonts w:ascii="Times New Roman" w:eastAsia="Times New Roman" w:hAnsi="Times New Roman" w:cs="Times New Roman"/>
                  <w:b/>
                  <w:bCs/>
                  <w:color w:val="000000"/>
                  <w:sz w:val="20"/>
                  <w:szCs w:val="20"/>
                  <w:vertAlign w:val="superscript"/>
                  <w:lang w:val="en-US"/>
                </w:rPr>
                <w:t>2</w:t>
              </w:r>
            </w:ins>
          </w:p>
        </w:tc>
        <w:tc>
          <w:tcPr>
            <w:tcW w:w="1440" w:type="dxa"/>
            <w:vMerge w:val="restart"/>
            <w:tcBorders>
              <w:top w:val="nil"/>
              <w:left w:val="single" w:sz="4" w:space="0" w:color="auto"/>
              <w:bottom w:val="single" w:sz="4" w:space="0" w:color="auto"/>
              <w:right w:val="single" w:sz="4" w:space="0" w:color="auto"/>
            </w:tcBorders>
            <w:shd w:val="clear" w:color="000000" w:fill="D9D9D9"/>
            <w:vAlign w:val="center"/>
            <w:hideMark/>
          </w:tcPr>
          <w:p w14:paraId="20119FC8" w14:textId="77777777" w:rsidR="00BB3685" w:rsidRPr="00C02829" w:rsidRDefault="00BB3685" w:rsidP="00C02829">
            <w:pPr>
              <w:spacing w:after="0" w:line="240" w:lineRule="auto"/>
              <w:jc w:val="center"/>
              <w:rPr>
                <w:ins w:id="6263" w:author="Jen" w:date="2017-08-31T02:25:00Z"/>
                <w:rFonts w:ascii="Times New Roman" w:eastAsia="Times New Roman" w:hAnsi="Times New Roman" w:cs="Times New Roman"/>
                <w:b/>
                <w:bCs/>
                <w:color w:val="000000"/>
                <w:sz w:val="20"/>
                <w:szCs w:val="20"/>
                <w:lang w:val="en-US"/>
              </w:rPr>
            </w:pPr>
            <w:ins w:id="6264" w:author="Jen" w:date="2017-08-31T02:25:00Z">
              <w:r w:rsidRPr="00C02829">
                <w:rPr>
                  <w:rFonts w:ascii="Times New Roman" w:eastAsia="Times New Roman" w:hAnsi="Times New Roman" w:cs="Times New Roman"/>
                  <w:b/>
                  <w:bCs/>
                  <w:color w:val="000000"/>
                  <w:sz w:val="20"/>
                  <w:szCs w:val="20"/>
                  <w:lang w:val="en-US"/>
                </w:rPr>
                <w:t>Cost</w:t>
              </w:r>
              <w:r>
                <w:rPr>
                  <w:rFonts w:ascii="Times New Roman" w:eastAsia="Times New Roman" w:hAnsi="Times New Roman" w:cs="Times New Roman"/>
                  <w:b/>
                  <w:bCs/>
                  <w:color w:val="000000"/>
                  <w:sz w:val="20"/>
                  <w:szCs w:val="20"/>
                  <w:lang w:val="en-US"/>
                </w:rPr>
                <w:t xml:space="preserve">, </w:t>
              </w:r>
              <w:proofErr w:type="spellStart"/>
              <w:r>
                <w:rPr>
                  <w:rFonts w:ascii="Times New Roman" w:eastAsia="Times New Roman" w:hAnsi="Times New Roman" w:cs="Times New Roman"/>
                  <w:b/>
                  <w:bCs/>
                  <w:color w:val="000000"/>
                  <w:sz w:val="20"/>
                  <w:szCs w:val="20"/>
                  <w:lang w:val="en-US"/>
                </w:rPr>
                <w:t>PhP</w:t>
              </w:r>
              <w:proofErr w:type="spellEnd"/>
            </w:ins>
          </w:p>
        </w:tc>
        <w:tc>
          <w:tcPr>
            <w:tcW w:w="630" w:type="dxa"/>
            <w:vMerge w:val="restart"/>
            <w:tcBorders>
              <w:top w:val="nil"/>
              <w:left w:val="single" w:sz="4" w:space="0" w:color="auto"/>
              <w:bottom w:val="single" w:sz="4" w:space="0" w:color="auto"/>
              <w:right w:val="single" w:sz="4" w:space="0" w:color="auto"/>
            </w:tcBorders>
            <w:shd w:val="clear" w:color="000000" w:fill="D9D9D9"/>
            <w:vAlign w:val="center"/>
            <w:hideMark/>
          </w:tcPr>
          <w:p w14:paraId="5F2B7FC4" w14:textId="77777777" w:rsidR="00BB3685" w:rsidRPr="00C02829" w:rsidRDefault="00BB3685" w:rsidP="00C02829">
            <w:pPr>
              <w:spacing w:after="0" w:line="240" w:lineRule="auto"/>
              <w:jc w:val="center"/>
              <w:rPr>
                <w:ins w:id="6265" w:author="Jen" w:date="2017-08-31T02:25:00Z"/>
                <w:rFonts w:ascii="Times New Roman" w:eastAsia="Times New Roman" w:hAnsi="Times New Roman" w:cs="Times New Roman"/>
                <w:b/>
                <w:bCs/>
                <w:color w:val="000000"/>
                <w:sz w:val="20"/>
                <w:szCs w:val="20"/>
                <w:lang w:val="en-US"/>
              </w:rPr>
            </w:pPr>
            <w:ins w:id="6266" w:author="Jen" w:date="2017-08-31T02:25:00Z">
              <w:r w:rsidRPr="00C02829">
                <w:rPr>
                  <w:rFonts w:ascii="Times New Roman" w:eastAsia="Times New Roman" w:hAnsi="Times New Roman" w:cs="Times New Roman"/>
                  <w:b/>
                  <w:bCs/>
                  <w:color w:val="000000"/>
                  <w:sz w:val="20"/>
                  <w:szCs w:val="20"/>
                  <w:lang w:val="en-US"/>
                </w:rPr>
                <w:t>No.</w:t>
              </w:r>
            </w:ins>
          </w:p>
        </w:tc>
        <w:tc>
          <w:tcPr>
            <w:tcW w:w="990"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22D16051" w14:textId="77777777" w:rsidR="00BB3685" w:rsidRPr="00C02829" w:rsidRDefault="00BB3685" w:rsidP="00C02829">
            <w:pPr>
              <w:spacing w:after="0" w:line="240" w:lineRule="auto"/>
              <w:jc w:val="center"/>
              <w:rPr>
                <w:ins w:id="6267" w:author="Jen" w:date="2017-08-31T02:25:00Z"/>
                <w:rFonts w:ascii="Times New Roman" w:eastAsia="Times New Roman" w:hAnsi="Times New Roman" w:cs="Times New Roman"/>
                <w:b/>
                <w:bCs/>
                <w:color w:val="000000"/>
                <w:sz w:val="20"/>
                <w:szCs w:val="20"/>
                <w:lang w:val="en-US"/>
              </w:rPr>
            </w:pPr>
            <w:ins w:id="6268" w:author="Jen" w:date="2017-08-31T02:25:00Z">
              <w:r w:rsidRPr="00C02829">
                <w:rPr>
                  <w:rFonts w:ascii="Times New Roman" w:eastAsia="Times New Roman" w:hAnsi="Times New Roman" w:cs="Times New Roman"/>
                  <w:b/>
                  <w:bCs/>
                  <w:color w:val="000000"/>
                  <w:sz w:val="20"/>
                  <w:szCs w:val="20"/>
                  <w:lang w:val="en-US"/>
                </w:rPr>
                <w:t>Area Affected</w:t>
              </w:r>
              <w:r>
                <w:rPr>
                  <w:rFonts w:ascii="Times New Roman" w:eastAsia="Times New Roman" w:hAnsi="Times New Roman" w:cs="Times New Roman"/>
                  <w:b/>
                  <w:bCs/>
                  <w:color w:val="000000"/>
                  <w:sz w:val="20"/>
                  <w:szCs w:val="20"/>
                  <w:lang w:val="en-US"/>
                </w:rPr>
                <w:t>, m</w:t>
              </w:r>
              <w:r w:rsidRPr="00C02829">
                <w:rPr>
                  <w:rFonts w:ascii="Times New Roman" w:eastAsia="Times New Roman" w:hAnsi="Times New Roman" w:cs="Times New Roman"/>
                  <w:b/>
                  <w:bCs/>
                  <w:color w:val="000000"/>
                  <w:sz w:val="20"/>
                  <w:szCs w:val="20"/>
                  <w:vertAlign w:val="superscript"/>
                  <w:lang w:val="en-US"/>
                </w:rPr>
                <w:t>2</w:t>
              </w:r>
            </w:ins>
          </w:p>
        </w:tc>
        <w:tc>
          <w:tcPr>
            <w:tcW w:w="146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5568BC4C" w14:textId="77777777" w:rsidR="00BB3685" w:rsidRPr="00C02829" w:rsidRDefault="00BB3685" w:rsidP="00C02829">
            <w:pPr>
              <w:spacing w:after="0" w:line="240" w:lineRule="auto"/>
              <w:jc w:val="center"/>
              <w:rPr>
                <w:ins w:id="6269" w:author="Jen" w:date="2017-08-31T02:25:00Z"/>
                <w:rFonts w:ascii="Times New Roman" w:eastAsia="Times New Roman" w:hAnsi="Times New Roman" w:cs="Times New Roman"/>
                <w:b/>
                <w:bCs/>
                <w:color w:val="000000"/>
                <w:sz w:val="20"/>
                <w:szCs w:val="20"/>
                <w:lang w:val="en-US"/>
              </w:rPr>
            </w:pPr>
            <w:ins w:id="6270" w:author="Jen" w:date="2017-08-31T02:25:00Z">
              <w:r w:rsidRPr="00C02829">
                <w:rPr>
                  <w:rFonts w:ascii="Times New Roman" w:eastAsia="Times New Roman" w:hAnsi="Times New Roman" w:cs="Times New Roman"/>
                  <w:b/>
                  <w:bCs/>
                  <w:color w:val="000000"/>
                  <w:sz w:val="20"/>
                  <w:szCs w:val="20"/>
                  <w:lang w:val="en-US"/>
                </w:rPr>
                <w:t>Cost</w:t>
              </w:r>
              <w:r>
                <w:rPr>
                  <w:rFonts w:ascii="Times New Roman" w:eastAsia="Times New Roman" w:hAnsi="Times New Roman" w:cs="Times New Roman"/>
                  <w:b/>
                  <w:bCs/>
                  <w:color w:val="000000"/>
                  <w:sz w:val="20"/>
                  <w:szCs w:val="20"/>
                  <w:lang w:val="en-US"/>
                </w:rPr>
                <w:t xml:space="preserve">, </w:t>
              </w:r>
              <w:proofErr w:type="spellStart"/>
              <w:r>
                <w:rPr>
                  <w:rFonts w:ascii="Times New Roman" w:eastAsia="Times New Roman" w:hAnsi="Times New Roman" w:cs="Times New Roman"/>
                  <w:b/>
                  <w:bCs/>
                  <w:color w:val="000000"/>
                  <w:sz w:val="20"/>
                  <w:szCs w:val="20"/>
                  <w:lang w:val="en-US"/>
                </w:rPr>
                <w:t>PhP</w:t>
              </w:r>
              <w:proofErr w:type="spellEnd"/>
            </w:ins>
          </w:p>
        </w:tc>
        <w:tc>
          <w:tcPr>
            <w:tcW w:w="2134" w:type="dxa"/>
            <w:vMerge/>
            <w:tcBorders>
              <w:top w:val="nil"/>
              <w:left w:val="single" w:sz="4" w:space="0" w:color="auto"/>
              <w:bottom w:val="single" w:sz="4" w:space="0" w:color="auto"/>
              <w:right w:val="single" w:sz="4" w:space="0" w:color="auto"/>
            </w:tcBorders>
            <w:vAlign w:val="center"/>
            <w:hideMark/>
          </w:tcPr>
          <w:p w14:paraId="2E0C8448" w14:textId="77777777" w:rsidR="00BB3685" w:rsidRPr="00C02829" w:rsidRDefault="00BB3685" w:rsidP="00C02829">
            <w:pPr>
              <w:spacing w:after="0" w:line="240" w:lineRule="auto"/>
              <w:rPr>
                <w:ins w:id="6271" w:author="Jen" w:date="2017-08-31T02:25:00Z"/>
                <w:rFonts w:ascii="Times New Roman" w:eastAsia="Times New Roman" w:hAnsi="Times New Roman" w:cs="Times New Roman"/>
                <w:b/>
                <w:bCs/>
                <w:color w:val="000000"/>
                <w:sz w:val="20"/>
                <w:szCs w:val="20"/>
                <w:lang w:val="en-US"/>
              </w:rPr>
            </w:pPr>
          </w:p>
        </w:tc>
      </w:tr>
      <w:tr w:rsidR="00BB3685" w:rsidRPr="00C02829" w14:paraId="66B0D694" w14:textId="77777777" w:rsidTr="00C02829">
        <w:trPr>
          <w:trHeight w:val="315"/>
          <w:ins w:id="6272" w:author="Jen" w:date="2017-08-31T02:25:00Z"/>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51F8D4B6" w14:textId="77777777" w:rsidR="00BB3685" w:rsidRPr="00C02829" w:rsidRDefault="00BB3685" w:rsidP="00C02829">
            <w:pPr>
              <w:spacing w:after="0" w:line="240" w:lineRule="auto"/>
              <w:rPr>
                <w:ins w:id="6273" w:author="Jen" w:date="2017-08-31T02:25:00Z"/>
                <w:rFonts w:ascii="Times New Roman" w:eastAsia="Times New Roman" w:hAnsi="Times New Roman" w:cs="Times New Roman"/>
                <w:b/>
                <w:bCs/>
                <w:color w:val="000000"/>
                <w:sz w:val="20"/>
                <w:szCs w:val="20"/>
                <w:lang w:val="en-US"/>
              </w:rPr>
            </w:pPr>
          </w:p>
        </w:tc>
        <w:tc>
          <w:tcPr>
            <w:tcW w:w="516" w:type="dxa"/>
            <w:vMerge/>
            <w:tcBorders>
              <w:top w:val="nil"/>
              <w:left w:val="single" w:sz="4" w:space="0" w:color="auto"/>
              <w:bottom w:val="single" w:sz="4" w:space="0" w:color="auto"/>
              <w:right w:val="single" w:sz="4" w:space="0" w:color="auto"/>
            </w:tcBorders>
            <w:vAlign w:val="center"/>
            <w:hideMark/>
          </w:tcPr>
          <w:p w14:paraId="520524DB" w14:textId="77777777" w:rsidR="00BB3685" w:rsidRPr="00C02829" w:rsidRDefault="00BB3685" w:rsidP="00C02829">
            <w:pPr>
              <w:spacing w:after="0" w:line="240" w:lineRule="auto"/>
              <w:rPr>
                <w:ins w:id="6274" w:author="Jen" w:date="2017-08-31T02:25:00Z"/>
                <w:rFonts w:ascii="Times New Roman" w:eastAsia="Times New Roman" w:hAnsi="Times New Roman" w:cs="Times New Roman"/>
                <w:b/>
                <w:bCs/>
                <w:color w:val="000000"/>
                <w:sz w:val="20"/>
                <w:szCs w:val="20"/>
                <w:lang w:val="en-US"/>
              </w:rPr>
            </w:pPr>
          </w:p>
        </w:tc>
        <w:tc>
          <w:tcPr>
            <w:tcW w:w="1179" w:type="dxa"/>
            <w:vMerge/>
            <w:tcBorders>
              <w:top w:val="nil"/>
              <w:left w:val="single" w:sz="4" w:space="0" w:color="auto"/>
              <w:bottom w:val="single" w:sz="4" w:space="0" w:color="auto"/>
              <w:right w:val="single" w:sz="4" w:space="0" w:color="auto"/>
            </w:tcBorders>
            <w:vAlign w:val="center"/>
            <w:hideMark/>
          </w:tcPr>
          <w:p w14:paraId="2A63BE20" w14:textId="77777777" w:rsidR="00BB3685" w:rsidRPr="00C02829" w:rsidRDefault="00BB3685" w:rsidP="00C02829">
            <w:pPr>
              <w:spacing w:after="0" w:line="240" w:lineRule="auto"/>
              <w:rPr>
                <w:ins w:id="6275" w:author="Jen" w:date="2017-08-31T02:25:00Z"/>
                <w:rFonts w:ascii="Times New Roman" w:eastAsia="Times New Roman" w:hAnsi="Times New Roman" w:cs="Times New Roman"/>
                <w:b/>
                <w:bCs/>
                <w:color w:val="000000"/>
                <w:sz w:val="20"/>
                <w:szCs w:val="20"/>
                <w:lang w:val="en-US"/>
              </w:rPr>
            </w:pPr>
          </w:p>
        </w:tc>
        <w:tc>
          <w:tcPr>
            <w:tcW w:w="1440" w:type="dxa"/>
            <w:vMerge/>
            <w:tcBorders>
              <w:top w:val="nil"/>
              <w:left w:val="single" w:sz="4" w:space="0" w:color="auto"/>
              <w:bottom w:val="single" w:sz="4" w:space="0" w:color="auto"/>
              <w:right w:val="single" w:sz="4" w:space="0" w:color="auto"/>
            </w:tcBorders>
            <w:vAlign w:val="center"/>
            <w:hideMark/>
          </w:tcPr>
          <w:p w14:paraId="4F819FED" w14:textId="77777777" w:rsidR="00BB3685" w:rsidRPr="00C02829" w:rsidRDefault="00BB3685" w:rsidP="00C02829">
            <w:pPr>
              <w:spacing w:after="0" w:line="240" w:lineRule="auto"/>
              <w:rPr>
                <w:ins w:id="6276" w:author="Jen" w:date="2017-08-31T02:25:00Z"/>
                <w:rFonts w:ascii="Times New Roman" w:eastAsia="Times New Roman" w:hAnsi="Times New Roman" w:cs="Times New Roman"/>
                <w:b/>
                <w:bCs/>
                <w:color w:val="000000"/>
                <w:sz w:val="20"/>
                <w:szCs w:val="20"/>
                <w:lang w:val="en-US"/>
              </w:rPr>
            </w:pPr>
          </w:p>
        </w:tc>
        <w:tc>
          <w:tcPr>
            <w:tcW w:w="630" w:type="dxa"/>
            <w:vMerge/>
            <w:tcBorders>
              <w:top w:val="nil"/>
              <w:left w:val="single" w:sz="4" w:space="0" w:color="auto"/>
              <w:bottom w:val="single" w:sz="4" w:space="0" w:color="auto"/>
              <w:right w:val="single" w:sz="4" w:space="0" w:color="auto"/>
            </w:tcBorders>
            <w:vAlign w:val="center"/>
            <w:hideMark/>
          </w:tcPr>
          <w:p w14:paraId="3AE119D2" w14:textId="77777777" w:rsidR="00BB3685" w:rsidRPr="00C02829" w:rsidRDefault="00BB3685" w:rsidP="00C02829">
            <w:pPr>
              <w:spacing w:after="0" w:line="240" w:lineRule="auto"/>
              <w:rPr>
                <w:ins w:id="6277" w:author="Jen" w:date="2017-08-31T02:25:00Z"/>
                <w:rFonts w:ascii="Times New Roman" w:eastAsia="Times New Roman" w:hAnsi="Times New Roman" w:cs="Times New Roman"/>
                <w:b/>
                <w:bCs/>
                <w:color w:val="000000"/>
                <w:sz w:val="20"/>
                <w:szCs w:val="20"/>
                <w:lang w:val="en-US"/>
              </w:rPr>
            </w:pPr>
          </w:p>
        </w:tc>
        <w:tc>
          <w:tcPr>
            <w:tcW w:w="990" w:type="dxa"/>
            <w:vMerge/>
            <w:tcBorders>
              <w:top w:val="nil"/>
              <w:left w:val="single" w:sz="4" w:space="0" w:color="auto"/>
              <w:bottom w:val="single" w:sz="4" w:space="0" w:color="auto"/>
              <w:right w:val="single" w:sz="4" w:space="0" w:color="auto"/>
            </w:tcBorders>
            <w:vAlign w:val="center"/>
            <w:hideMark/>
          </w:tcPr>
          <w:p w14:paraId="68A85525" w14:textId="77777777" w:rsidR="00BB3685" w:rsidRPr="00C02829" w:rsidRDefault="00BB3685" w:rsidP="00C02829">
            <w:pPr>
              <w:spacing w:after="0" w:line="240" w:lineRule="auto"/>
              <w:rPr>
                <w:ins w:id="6278" w:author="Jen" w:date="2017-08-31T02:25:00Z"/>
                <w:rFonts w:ascii="Times New Roman" w:eastAsia="Times New Roman" w:hAnsi="Times New Roman" w:cs="Times New Roman"/>
                <w:b/>
                <w:bCs/>
                <w:color w:val="000000"/>
                <w:sz w:val="20"/>
                <w:szCs w:val="20"/>
                <w:lang w:val="en-US"/>
              </w:rPr>
            </w:pPr>
          </w:p>
        </w:tc>
        <w:tc>
          <w:tcPr>
            <w:tcW w:w="1466" w:type="dxa"/>
            <w:vMerge/>
            <w:tcBorders>
              <w:top w:val="nil"/>
              <w:left w:val="single" w:sz="4" w:space="0" w:color="auto"/>
              <w:bottom w:val="single" w:sz="4" w:space="0" w:color="auto"/>
              <w:right w:val="single" w:sz="4" w:space="0" w:color="auto"/>
            </w:tcBorders>
            <w:vAlign w:val="center"/>
            <w:hideMark/>
          </w:tcPr>
          <w:p w14:paraId="1CD74DB3" w14:textId="77777777" w:rsidR="00BB3685" w:rsidRPr="00C02829" w:rsidRDefault="00BB3685" w:rsidP="00C02829">
            <w:pPr>
              <w:spacing w:after="0" w:line="240" w:lineRule="auto"/>
              <w:rPr>
                <w:ins w:id="6279" w:author="Jen" w:date="2017-08-31T02:25:00Z"/>
                <w:rFonts w:ascii="Times New Roman" w:eastAsia="Times New Roman" w:hAnsi="Times New Roman" w:cs="Times New Roman"/>
                <w:b/>
                <w:bCs/>
                <w:color w:val="000000"/>
                <w:sz w:val="20"/>
                <w:szCs w:val="20"/>
                <w:lang w:val="en-US"/>
              </w:rPr>
            </w:pPr>
          </w:p>
        </w:tc>
        <w:tc>
          <w:tcPr>
            <w:tcW w:w="2134" w:type="dxa"/>
            <w:vMerge/>
            <w:tcBorders>
              <w:top w:val="nil"/>
              <w:left w:val="single" w:sz="4" w:space="0" w:color="auto"/>
              <w:bottom w:val="single" w:sz="4" w:space="0" w:color="auto"/>
              <w:right w:val="single" w:sz="4" w:space="0" w:color="auto"/>
            </w:tcBorders>
            <w:vAlign w:val="center"/>
            <w:hideMark/>
          </w:tcPr>
          <w:p w14:paraId="0ACC9D07" w14:textId="77777777" w:rsidR="00BB3685" w:rsidRPr="00C02829" w:rsidRDefault="00BB3685" w:rsidP="00C02829">
            <w:pPr>
              <w:spacing w:after="0" w:line="240" w:lineRule="auto"/>
              <w:rPr>
                <w:ins w:id="6280" w:author="Jen" w:date="2017-08-31T02:25:00Z"/>
                <w:rFonts w:ascii="Times New Roman" w:eastAsia="Times New Roman" w:hAnsi="Times New Roman" w:cs="Times New Roman"/>
                <w:b/>
                <w:bCs/>
                <w:color w:val="000000"/>
                <w:sz w:val="20"/>
                <w:szCs w:val="20"/>
                <w:lang w:val="en-US"/>
              </w:rPr>
            </w:pPr>
          </w:p>
        </w:tc>
      </w:tr>
      <w:tr w:rsidR="005F0979" w:rsidRPr="00C02829" w14:paraId="282A062B" w14:textId="77777777" w:rsidTr="00CB521A">
        <w:tblPrEx>
          <w:tblW w:w="10275" w:type="dxa"/>
          <w:tblInd w:w="93" w:type="dxa"/>
          <w:tblPrExChange w:id="6281" w:author="Jen" w:date="2017-08-31T05:20:00Z">
            <w:tblPrEx>
              <w:tblW w:w="10275" w:type="dxa"/>
              <w:tblInd w:w="93" w:type="dxa"/>
            </w:tblPrEx>
          </w:tblPrExChange>
        </w:tblPrEx>
        <w:trPr>
          <w:trHeight w:val="107"/>
          <w:ins w:id="6282" w:author="Jen" w:date="2017-08-31T02:25:00Z"/>
          <w:trPrChange w:id="6283" w:author="Jen" w:date="2017-08-31T05:20:00Z">
            <w:trPr>
              <w:trHeight w:val="107"/>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284"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24DF15" w14:textId="77777777" w:rsidR="005F0979" w:rsidRPr="00C02829" w:rsidRDefault="005F0979" w:rsidP="00C02829">
            <w:pPr>
              <w:spacing w:after="0" w:line="240" w:lineRule="auto"/>
              <w:jc w:val="center"/>
              <w:rPr>
                <w:ins w:id="6285" w:author="Jen" w:date="2017-08-31T02:25:00Z"/>
                <w:rFonts w:ascii="Times New Roman" w:eastAsia="Times New Roman" w:hAnsi="Times New Roman" w:cs="Times New Roman"/>
                <w:color w:val="000000"/>
                <w:sz w:val="20"/>
                <w:szCs w:val="20"/>
                <w:lang w:val="en-US"/>
              </w:rPr>
            </w:pPr>
            <w:proofErr w:type="spellStart"/>
            <w:ins w:id="6286" w:author="Jen" w:date="2017-08-31T02:25:00Z">
              <w:r w:rsidRPr="00C02829">
                <w:rPr>
                  <w:rFonts w:ascii="Times New Roman" w:eastAsia="Times New Roman" w:hAnsi="Times New Roman" w:cs="Times New Roman"/>
                  <w:color w:val="000000"/>
                  <w:sz w:val="20"/>
                  <w:szCs w:val="20"/>
                  <w:lang w:val="en-US"/>
                </w:rPr>
                <w:t>Malolos</w:t>
              </w:r>
              <w:proofErr w:type="spellEnd"/>
            </w:ins>
          </w:p>
        </w:tc>
        <w:tc>
          <w:tcPr>
            <w:tcW w:w="516" w:type="dxa"/>
            <w:tcBorders>
              <w:top w:val="single" w:sz="4" w:space="0" w:color="auto"/>
              <w:left w:val="nil"/>
              <w:bottom w:val="single" w:sz="4" w:space="0" w:color="auto"/>
              <w:right w:val="single" w:sz="4" w:space="0" w:color="auto"/>
            </w:tcBorders>
            <w:shd w:val="clear" w:color="auto" w:fill="auto"/>
            <w:noWrap/>
            <w:vAlign w:val="bottom"/>
            <w:hideMark/>
            <w:tcPrChange w:id="6287"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68EF103" w14:textId="77777777" w:rsidR="005F0979" w:rsidRPr="00C02829" w:rsidRDefault="005F0979" w:rsidP="00C02829">
            <w:pPr>
              <w:spacing w:after="0" w:line="240" w:lineRule="auto"/>
              <w:jc w:val="right"/>
              <w:rPr>
                <w:ins w:id="6288" w:author="Jen" w:date="2017-08-31T02:25:00Z"/>
                <w:rFonts w:ascii="Times New Roman" w:eastAsia="Times New Roman" w:hAnsi="Times New Roman" w:cs="Times New Roman"/>
                <w:color w:val="000000"/>
                <w:sz w:val="20"/>
                <w:szCs w:val="20"/>
                <w:lang w:val="en-US"/>
              </w:rPr>
            </w:pPr>
            <w:ins w:id="6289" w:author="Jen" w:date="2017-08-31T02:25:00Z">
              <w:r w:rsidRPr="00C02829">
                <w:rPr>
                  <w:rFonts w:ascii="Times New Roman" w:eastAsia="Times New Roman" w:hAnsi="Times New Roman" w:cs="Times New Roman"/>
                  <w:color w:val="000000"/>
                  <w:sz w:val="20"/>
                  <w:szCs w:val="20"/>
                  <w:lang w:val="en-US"/>
                </w:rPr>
                <w:t>28</w:t>
              </w:r>
            </w:ins>
          </w:p>
        </w:tc>
        <w:tc>
          <w:tcPr>
            <w:tcW w:w="1179" w:type="dxa"/>
            <w:tcBorders>
              <w:top w:val="single" w:sz="4" w:space="0" w:color="auto"/>
              <w:left w:val="nil"/>
              <w:bottom w:val="single" w:sz="4" w:space="0" w:color="auto"/>
              <w:right w:val="single" w:sz="4" w:space="0" w:color="auto"/>
            </w:tcBorders>
            <w:shd w:val="clear" w:color="auto" w:fill="auto"/>
            <w:noWrap/>
            <w:vAlign w:val="bottom"/>
            <w:hideMark/>
            <w:tcPrChange w:id="6290"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4C0C566" w14:textId="6CBF3127" w:rsidR="005F0979" w:rsidRPr="00C02829" w:rsidRDefault="002D0C8F" w:rsidP="002D0C8F">
            <w:pPr>
              <w:spacing w:after="0" w:line="240" w:lineRule="auto"/>
              <w:jc w:val="right"/>
              <w:rPr>
                <w:ins w:id="6291" w:author="Jen" w:date="2017-08-31T02:25:00Z"/>
                <w:rFonts w:ascii="Times New Roman" w:eastAsia="Times New Roman" w:hAnsi="Times New Roman" w:cs="Times New Roman"/>
                <w:color w:val="000000"/>
                <w:sz w:val="20"/>
                <w:szCs w:val="20"/>
                <w:lang w:val="en-US"/>
              </w:rPr>
              <w:pPrChange w:id="6292" w:author="Jen" w:date="2017-08-31T05:52:00Z">
                <w:pPr>
                  <w:spacing w:after="0" w:line="240" w:lineRule="auto"/>
                  <w:jc w:val="right"/>
                </w:pPr>
              </w:pPrChange>
            </w:pPr>
            <w:ins w:id="6293" w:author="Jen" w:date="2017-08-31T02:25:00Z">
              <w:r>
                <w:rPr>
                  <w:rFonts w:ascii="Times New Roman" w:eastAsia="Times New Roman" w:hAnsi="Times New Roman" w:cs="Times New Roman"/>
                  <w:color w:val="000000"/>
                  <w:sz w:val="20"/>
                  <w:szCs w:val="20"/>
                  <w:lang w:val="en-US"/>
                </w:rPr>
                <w:t>38</w:t>
              </w:r>
            </w:ins>
            <w:ins w:id="6294" w:author="Jen" w:date="2017-08-31T05:52:00Z">
              <w:r>
                <w:rPr>
                  <w:rFonts w:ascii="Times New Roman" w:eastAsia="Times New Roman" w:hAnsi="Times New Roman" w:cs="Times New Roman"/>
                  <w:color w:val="000000"/>
                  <w:sz w:val="20"/>
                  <w:szCs w:val="20"/>
                  <w:lang w:val="en-US"/>
                </w:rPr>
                <w:t>7</w:t>
              </w:r>
            </w:ins>
          </w:p>
        </w:tc>
        <w:tc>
          <w:tcPr>
            <w:tcW w:w="1440" w:type="dxa"/>
            <w:tcBorders>
              <w:top w:val="single" w:sz="4" w:space="0" w:color="auto"/>
              <w:left w:val="nil"/>
              <w:bottom w:val="single" w:sz="4" w:space="0" w:color="auto"/>
              <w:right w:val="single" w:sz="4" w:space="0" w:color="auto"/>
            </w:tcBorders>
            <w:shd w:val="clear" w:color="auto" w:fill="auto"/>
            <w:noWrap/>
            <w:vAlign w:val="bottom"/>
            <w:hideMark/>
            <w:tcPrChange w:id="6295" w:author="Jen" w:date="2017-08-31T05:20:00Z">
              <w:tcPr>
                <w:tcW w:w="14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261B491" w14:textId="77777777" w:rsidR="005F0979" w:rsidRPr="00C02829" w:rsidRDefault="005F0979" w:rsidP="002D0C8F">
            <w:pPr>
              <w:spacing w:after="0" w:line="240" w:lineRule="auto"/>
              <w:jc w:val="right"/>
              <w:rPr>
                <w:ins w:id="6296" w:author="Jen" w:date="2017-08-31T02:25:00Z"/>
                <w:rFonts w:ascii="Times New Roman" w:eastAsia="Times New Roman" w:hAnsi="Times New Roman" w:cs="Times New Roman"/>
                <w:color w:val="000000"/>
                <w:sz w:val="20"/>
                <w:szCs w:val="20"/>
                <w:lang w:val="en-US"/>
              </w:rPr>
              <w:pPrChange w:id="6297" w:author="Jen" w:date="2017-08-31T05:52:00Z">
                <w:pPr>
                  <w:spacing w:after="0" w:line="240" w:lineRule="auto"/>
                  <w:jc w:val="right"/>
                </w:pPr>
              </w:pPrChange>
            </w:pPr>
            <w:ins w:id="6298" w:author="Jen" w:date="2017-08-31T02:25:00Z">
              <w:r w:rsidRPr="00C02829">
                <w:rPr>
                  <w:rFonts w:ascii="Times New Roman" w:eastAsia="Times New Roman" w:hAnsi="Times New Roman" w:cs="Times New Roman"/>
                  <w:color w:val="000000"/>
                  <w:sz w:val="20"/>
                  <w:szCs w:val="20"/>
                  <w:lang w:val="en-US"/>
                </w:rPr>
                <w:t xml:space="preserve">     3,153,247.42 </w:t>
              </w:r>
            </w:ins>
          </w:p>
        </w:tc>
        <w:tc>
          <w:tcPr>
            <w:tcW w:w="630" w:type="dxa"/>
            <w:tcBorders>
              <w:top w:val="single" w:sz="4" w:space="0" w:color="auto"/>
              <w:left w:val="nil"/>
              <w:bottom w:val="single" w:sz="4" w:space="0" w:color="auto"/>
              <w:right w:val="single" w:sz="4" w:space="0" w:color="auto"/>
            </w:tcBorders>
            <w:shd w:val="clear" w:color="auto" w:fill="auto"/>
            <w:noWrap/>
            <w:vAlign w:val="bottom"/>
            <w:hideMark/>
            <w:tcPrChange w:id="6299" w:author="Jen" w:date="2017-08-31T05:20:00Z">
              <w:tcPr>
                <w:tcW w:w="63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95908B3" w14:textId="77777777" w:rsidR="005F0979" w:rsidRPr="00C02829" w:rsidRDefault="005F0979" w:rsidP="002D0C8F">
            <w:pPr>
              <w:spacing w:after="0" w:line="240" w:lineRule="auto"/>
              <w:jc w:val="right"/>
              <w:rPr>
                <w:ins w:id="6300" w:author="Jen" w:date="2017-08-31T02:25:00Z"/>
                <w:rFonts w:ascii="Times New Roman" w:eastAsia="Times New Roman" w:hAnsi="Times New Roman" w:cs="Times New Roman"/>
                <w:color w:val="000000"/>
                <w:sz w:val="20"/>
                <w:szCs w:val="20"/>
                <w:lang w:val="en-US"/>
              </w:rPr>
              <w:pPrChange w:id="6301" w:author="Jen" w:date="2017-08-31T05:52:00Z">
                <w:pPr>
                  <w:spacing w:after="0" w:line="240" w:lineRule="auto"/>
                  <w:jc w:val="right"/>
                </w:pPr>
              </w:pPrChange>
            </w:pPr>
            <w:ins w:id="6302" w:author="Jen" w:date="2017-08-31T02:25:00Z">
              <w:r w:rsidRPr="00C02829">
                <w:rPr>
                  <w:rFonts w:ascii="Times New Roman" w:eastAsia="Times New Roman" w:hAnsi="Times New Roman" w:cs="Times New Roman"/>
                  <w:color w:val="000000"/>
                  <w:sz w:val="20"/>
                  <w:szCs w:val="20"/>
                  <w:lang w:val="en-US"/>
                </w:rPr>
                <w:t>10</w:t>
              </w:r>
            </w:ins>
          </w:p>
        </w:tc>
        <w:tc>
          <w:tcPr>
            <w:tcW w:w="990" w:type="dxa"/>
            <w:tcBorders>
              <w:top w:val="single" w:sz="4" w:space="0" w:color="auto"/>
              <w:left w:val="nil"/>
              <w:bottom w:val="single" w:sz="4" w:space="0" w:color="auto"/>
              <w:right w:val="single" w:sz="4" w:space="0" w:color="auto"/>
            </w:tcBorders>
            <w:shd w:val="clear" w:color="auto" w:fill="auto"/>
            <w:noWrap/>
            <w:vAlign w:val="bottom"/>
            <w:hideMark/>
            <w:tcPrChange w:id="6303"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7AF95B1" w14:textId="77777777" w:rsidR="005F0979" w:rsidRPr="00C02829" w:rsidRDefault="005F0979" w:rsidP="002D0C8F">
            <w:pPr>
              <w:spacing w:after="0" w:line="240" w:lineRule="auto"/>
              <w:jc w:val="right"/>
              <w:rPr>
                <w:ins w:id="6304" w:author="Jen" w:date="2017-08-31T02:25:00Z"/>
                <w:rFonts w:ascii="Times New Roman" w:eastAsia="Times New Roman" w:hAnsi="Times New Roman" w:cs="Times New Roman"/>
                <w:color w:val="000000"/>
                <w:sz w:val="20"/>
                <w:szCs w:val="20"/>
                <w:lang w:val="en-US"/>
              </w:rPr>
              <w:pPrChange w:id="6305" w:author="Jen" w:date="2017-08-31T05:52:00Z">
                <w:pPr>
                  <w:spacing w:after="0" w:line="240" w:lineRule="auto"/>
                  <w:jc w:val="right"/>
                </w:pPr>
              </w:pPrChange>
            </w:pPr>
            <w:ins w:id="6306" w:author="Jen" w:date="2017-08-31T02:25:00Z">
              <w:r w:rsidRPr="00C02829">
                <w:rPr>
                  <w:rFonts w:ascii="Times New Roman" w:eastAsia="Times New Roman" w:hAnsi="Times New Roman" w:cs="Times New Roman"/>
                  <w:color w:val="000000"/>
                  <w:sz w:val="20"/>
                  <w:szCs w:val="20"/>
                  <w:lang w:val="en-US"/>
                </w:rPr>
                <w:t>463</w:t>
              </w:r>
            </w:ins>
          </w:p>
        </w:tc>
        <w:tc>
          <w:tcPr>
            <w:tcW w:w="1466" w:type="dxa"/>
            <w:tcBorders>
              <w:top w:val="single" w:sz="4" w:space="0" w:color="auto"/>
              <w:left w:val="nil"/>
              <w:bottom w:val="single" w:sz="4" w:space="0" w:color="auto"/>
              <w:right w:val="single" w:sz="4" w:space="0" w:color="auto"/>
            </w:tcBorders>
            <w:shd w:val="clear" w:color="auto" w:fill="auto"/>
            <w:noWrap/>
            <w:vAlign w:val="bottom"/>
            <w:hideMark/>
            <w:tcPrChange w:id="6307" w:author="Jen" w:date="2017-08-31T05:20:00Z">
              <w:tcPr>
                <w:tcW w:w="146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60E78E6" w14:textId="77777777" w:rsidR="005F0979" w:rsidRPr="005F0979" w:rsidRDefault="005F0979" w:rsidP="002D0C8F">
            <w:pPr>
              <w:spacing w:after="0" w:line="240" w:lineRule="auto"/>
              <w:jc w:val="right"/>
              <w:rPr>
                <w:ins w:id="6308" w:author="Jen" w:date="2017-08-31T02:25:00Z"/>
                <w:rFonts w:ascii="Times New Roman" w:eastAsia="Times New Roman" w:hAnsi="Times New Roman" w:cs="Times New Roman"/>
                <w:color w:val="000000"/>
                <w:sz w:val="20"/>
                <w:szCs w:val="20"/>
                <w:lang w:val="en-US"/>
                <w:rPrChange w:id="6309" w:author="Jen" w:date="2017-08-31T05:20:00Z">
                  <w:rPr>
                    <w:ins w:id="6310" w:author="Jen" w:date="2017-08-31T02:25:00Z"/>
                    <w:rFonts w:ascii="Times New Roman" w:eastAsia="Times New Roman" w:hAnsi="Times New Roman" w:cs="Times New Roman"/>
                    <w:color w:val="000000"/>
                    <w:sz w:val="20"/>
                    <w:szCs w:val="20"/>
                    <w:lang w:val="en-US"/>
                  </w:rPr>
                </w:rPrChange>
              </w:rPr>
              <w:pPrChange w:id="6311" w:author="Jen" w:date="2017-08-31T05:52:00Z">
                <w:pPr>
                  <w:spacing w:after="0" w:line="240" w:lineRule="auto"/>
                  <w:jc w:val="right"/>
                </w:pPr>
              </w:pPrChange>
            </w:pPr>
            <w:ins w:id="6312" w:author="Jen" w:date="2017-08-31T02:25:00Z">
              <w:r w:rsidRPr="005F0979">
                <w:rPr>
                  <w:rFonts w:ascii="Times New Roman" w:eastAsia="Times New Roman" w:hAnsi="Times New Roman" w:cs="Times New Roman"/>
                  <w:color w:val="000000"/>
                  <w:sz w:val="20"/>
                  <w:szCs w:val="20"/>
                  <w:lang w:val="en-US"/>
                  <w:rPrChange w:id="6313" w:author="Jen" w:date="2017-08-31T05:20:00Z">
                    <w:rPr>
                      <w:rFonts w:ascii="Times New Roman" w:eastAsia="Times New Roman" w:hAnsi="Times New Roman" w:cs="Times New Roman"/>
                      <w:color w:val="000000"/>
                      <w:sz w:val="20"/>
                      <w:szCs w:val="20"/>
                      <w:lang w:val="en-US"/>
                    </w:rPr>
                  </w:rPrChange>
                </w:rPr>
                <w:t xml:space="preserve">         4,258,235.40 </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314"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6440E1F9" w14:textId="706F6E24" w:rsidR="005F0979" w:rsidRPr="005F0979" w:rsidRDefault="005F0979" w:rsidP="002D0C8F">
            <w:pPr>
              <w:spacing w:after="0" w:line="240" w:lineRule="auto"/>
              <w:jc w:val="right"/>
              <w:rPr>
                <w:ins w:id="6315" w:author="Jen" w:date="2017-08-31T02:25:00Z"/>
                <w:rFonts w:ascii="Times New Roman" w:eastAsia="Times New Roman" w:hAnsi="Times New Roman" w:cs="Times New Roman"/>
                <w:color w:val="000000"/>
                <w:sz w:val="20"/>
                <w:szCs w:val="20"/>
                <w:lang w:val="en-US"/>
                <w:rPrChange w:id="6316" w:author="Jen" w:date="2017-08-31T05:20:00Z">
                  <w:rPr>
                    <w:ins w:id="6317" w:author="Jen" w:date="2017-08-31T02:25:00Z"/>
                    <w:rFonts w:ascii="Times New Roman" w:eastAsia="Times New Roman" w:hAnsi="Times New Roman" w:cs="Times New Roman"/>
                    <w:color w:val="000000"/>
                    <w:sz w:val="20"/>
                    <w:szCs w:val="20"/>
                    <w:lang w:val="en-US"/>
                  </w:rPr>
                </w:rPrChange>
              </w:rPr>
              <w:pPrChange w:id="6318" w:author="Jen" w:date="2017-08-31T05:52:00Z">
                <w:pPr>
                  <w:spacing w:after="0" w:line="240" w:lineRule="auto"/>
                  <w:jc w:val="right"/>
                </w:pPr>
              </w:pPrChange>
            </w:pPr>
            <w:ins w:id="6319" w:author="Jen" w:date="2017-08-31T05:20:00Z">
              <w:r w:rsidRPr="005F0979">
                <w:rPr>
                  <w:rFonts w:ascii="Times New Roman" w:hAnsi="Times New Roman" w:cs="Times New Roman"/>
                  <w:color w:val="000000"/>
                  <w:sz w:val="20"/>
                  <w:szCs w:val="20"/>
                  <w:rPrChange w:id="6320" w:author="Jen" w:date="2017-08-31T05:20:00Z">
                    <w:rPr>
                      <w:color w:val="000000"/>
                      <w:sz w:val="20"/>
                      <w:szCs w:val="20"/>
                    </w:rPr>
                  </w:rPrChange>
                </w:rPr>
                <w:t>7,411,482.82</w:t>
              </w:r>
            </w:ins>
          </w:p>
        </w:tc>
      </w:tr>
      <w:tr w:rsidR="005F0979" w:rsidRPr="00C02829" w14:paraId="320218AE" w14:textId="77777777" w:rsidTr="00CB521A">
        <w:tblPrEx>
          <w:tblW w:w="10275" w:type="dxa"/>
          <w:tblInd w:w="93" w:type="dxa"/>
          <w:tblPrExChange w:id="6321" w:author="Jen" w:date="2017-08-31T05:20:00Z">
            <w:tblPrEx>
              <w:tblW w:w="10275" w:type="dxa"/>
              <w:tblInd w:w="93" w:type="dxa"/>
            </w:tblPrEx>
          </w:tblPrExChange>
        </w:tblPrEx>
        <w:trPr>
          <w:trHeight w:val="64"/>
          <w:ins w:id="6322" w:author="Jen" w:date="2017-08-31T02:25:00Z"/>
          <w:trPrChange w:id="6323" w:author="Jen" w:date="2017-08-31T05:20:00Z">
            <w:trPr>
              <w:trHeight w:val="300"/>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324"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3B6AFF" w14:textId="77777777" w:rsidR="005F0979" w:rsidRPr="00C02829" w:rsidRDefault="005F0979" w:rsidP="00C02829">
            <w:pPr>
              <w:spacing w:after="0" w:line="240" w:lineRule="auto"/>
              <w:jc w:val="center"/>
              <w:rPr>
                <w:ins w:id="6325" w:author="Jen" w:date="2017-08-31T02:25:00Z"/>
                <w:rFonts w:ascii="Times New Roman" w:eastAsia="Times New Roman" w:hAnsi="Times New Roman" w:cs="Times New Roman"/>
                <w:color w:val="000000"/>
                <w:sz w:val="20"/>
                <w:szCs w:val="20"/>
                <w:lang w:val="en-US"/>
              </w:rPr>
            </w:pPr>
            <w:proofErr w:type="spellStart"/>
            <w:ins w:id="6326" w:author="Jen" w:date="2017-08-31T02:25:00Z">
              <w:r w:rsidRPr="00C02829">
                <w:rPr>
                  <w:rFonts w:ascii="Times New Roman" w:eastAsia="Times New Roman" w:hAnsi="Times New Roman" w:cs="Times New Roman"/>
                  <w:color w:val="000000"/>
                  <w:sz w:val="20"/>
                  <w:szCs w:val="20"/>
                  <w:lang w:val="en-US"/>
                </w:rPr>
                <w:t>Guiguinto</w:t>
              </w:r>
              <w:proofErr w:type="spellEnd"/>
            </w:ins>
          </w:p>
        </w:tc>
        <w:tc>
          <w:tcPr>
            <w:tcW w:w="516" w:type="dxa"/>
            <w:tcBorders>
              <w:top w:val="single" w:sz="4" w:space="0" w:color="auto"/>
              <w:left w:val="nil"/>
              <w:bottom w:val="single" w:sz="4" w:space="0" w:color="auto"/>
              <w:right w:val="single" w:sz="4" w:space="0" w:color="auto"/>
            </w:tcBorders>
            <w:shd w:val="clear" w:color="auto" w:fill="auto"/>
            <w:noWrap/>
            <w:vAlign w:val="bottom"/>
            <w:hideMark/>
            <w:tcPrChange w:id="6327"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584AE7F" w14:textId="77777777" w:rsidR="005F0979" w:rsidRPr="00C02829" w:rsidRDefault="005F0979" w:rsidP="00C02829">
            <w:pPr>
              <w:spacing w:after="0" w:line="240" w:lineRule="auto"/>
              <w:jc w:val="right"/>
              <w:rPr>
                <w:ins w:id="6328" w:author="Jen" w:date="2017-08-31T02:25:00Z"/>
                <w:rFonts w:ascii="Times New Roman" w:eastAsia="Times New Roman" w:hAnsi="Times New Roman" w:cs="Times New Roman"/>
                <w:color w:val="000000"/>
                <w:sz w:val="20"/>
                <w:szCs w:val="20"/>
                <w:lang w:val="en-US"/>
              </w:rPr>
            </w:pPr>
            <w:ins w:id="6329" w:author="Jen" w:date="2017-08-31T02:25:00Z">
              <w:r w:rsidRPr="00C02829">
                <w:rPr>
                  <w:rFonts w:ascii="Times New Roman" w:eastAsia="Times New Roman" w:hAnsi="Times New Roman" w:cs="Times New Roman"/>
                  <w:color w:val="000000"/>
                  <w:sz w:val="20"/>
                  <w:szCs w:val="20"/>
                  <w:lang w:val="en-US"/>
                </w:rPr>
                <w:t>13</w:t>
              </w:r>
            </w:ins>
          </w:p>
        </w:tc>
        <w:tc>
          <w:tcPr>
            <w:tcW w:w="1179" w:type="dxa"/>
            <w:tcBorders>
              <w:top w:val="single" w:sz="4" w:space="0" w:color="auto"/>
              <w:left w:val="nil"/>
              <w:bottom w:val="single" w:sz="4" w:space="0" w:color="auto"/>
              <w:right w:val="single" w:sz="4" w:space="0" w:color="auto"/>
            </w:tcBorders>
            <w:shd w:val="clear" w:color="auto" w:fill="auto"/>
            <w:noWrap/>
            <w:vAlign w:val="bottom"/>
            <w:hideMark/>
            <w:tcPrChange w:id="6330"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E2733B3" w14:textId="77777777" w:rsidR="005F0979" w:rsidRPr="00C02829" w:rsidRDefault="005F0979" w:rsidP="002D0C8F">
            <w:pPr>
              <w:spacing w:after="0" w:line="240" w:lineRule="auto"/>
              <w:jc w:val="right"/>
              <w:rPr>
                <w:ins w:id="6331" w:author="Jen" w:date="2017-08-31T02:25:00Z"/>
                <w:rFonts w:ascii="Times New Roman" w:eastAsia="Times New Roman" w:hAnsi="Times New Roman" w:cs="Times New Roman"/>
                <w:color w:val="000000"/>
                <w:sz w:val="20"/>
                <w:szCs w:val="20"/>
                <w:lang w:val="en-US"/>
              </w:rPr>
              <w:pPrChange w:id="6332" w:author="Jen" w:date="2017-08-31T05:52:00Z">
                <w:pPr>
                  <w:spacing w:after="0" w:line="240" w:lineRule="auto"/>
                  <w:jc w:val="right"/>
                </w:pPr>
              </w:pPrChange>
            </w:pPr>
            <w:ins w:id="6333" w:author="Jen" w:date="2017-08-31T02:25:00Z">
              <w:r w:rsidRPr="00C02829">
                <w:rPr>
                  <w:rFonts w:ascii="Times New Roman" w:eastAsia="Times New Roman" w:hAnsi="Times New Roman" w:cs="Times New Roman"/>
                  <w:color w:val="000000"/>
                  <w:sz w:val="20"/>
                  <w:szCs w:val="20"/>
                  <w:lang w:val="en-US"/>
                </w:rPr>
                <w:t>481</w:t>
              </w:r>
            </w:ins>
          </w:p>
        </w:tc>
        <w:tc>
          <w:tcPr>
            <w:tcW w:w="1440" w:type="dxa"/>
            <w:tcBorders>
              <w:top w:val="single" w:sz="4" w:space="0" w:color="auto"/>
              <w:left w:val="nil"/>
              <w:bottom w:val="single" w:sz="4" w:space="0" w:color="auto"/>
              <w:right w:val="nil"/>
            </w:tcBorders>
            <w:shd w:val="clear" w:color="auto" w:fill="auto"/>
            <w:noWrap/>
            <w:vAlign w:val="bottom"/>
            <w:hideMark/>
            <w:tcPrChange w:id="6334" w:author="Jen" w:date="2017-08-31T05:20:00Z">
              <w:tcPr>
                <w:tcW w:w="1440" w:type="dxa"/>
                <w:tcBorders>
                  <w:top w:val="single" w:sz="4" w:space="0" w:color="auto"/>
                  <w:left w:val="nil"/>
                  <w:bottom w:val="single" w:sz="4" w:space="0" w:color="auto"/>
                  <w:right w:val="nil"/>
                </w:tcBorders>
                <w:shd w:val="clear" w:color="auto" w:fill="auto"/>
                <w:noWrap/>
                <w:vAlign w:val="bottom"/>
                <w:hideMark/>
              </w:tcPr>
            </w:tcPrChange>
          </w:tcPr>
          <w:p w14:paraId="20F733A5" w14:textId="77777777" w:rsidR="005F0979" w:rsidRPr="00C02829" w:rsidRDefault="005F0979" w:rsidP="002D0C8F">
            <w:pPr>
              <w:spacing w:after="0" w:line="240" w:lineRule="auto"/>
              <w:jc w:val="right"/>
              <w:rPr>
                <w:ins w:id="6335" w:author="Jen" w:date="2017-08-31T02:25:00Z"/>
                <w:rFonts w:ascii="Times New Roman" w:eastAsia="Times New Roman" w:hAnsi="Times New Roman" w:cs="Times New Roman"/>
                <w:color w:val="000000"/>
                <w:sz w:val="20"/>
                <w:szCs w:val="20"/>
                <w:lang w:val="en-US"/>
              </w:rPr>
              <w:pPrChange w:id="6336" w:author="Jen" w:date="2017-08-31T05:52:00Z">
                <w:pPr>
                  <w:spacing w:after="0" w:line="240" w:lineRule="auto"/>
                  <w:jc w:val="right"/>
                </w:pPr>
              </w:pPrChange>
            </w:pPr>
            <w:ins w:id="6337" w:author="Jen" w:date="2017-08-31T02:25:00Z">
              <w:r w:rsidRPr="00C02829">
                <w:rPr>
                  <w:rFonts w:ascii="Times New Roman" w:eastAsia="Times New Roman" w:hAnsi="Times New Roman" w:cs="Times New Roman"/>
                  <w:color w:val="000000"/>
                  <w:sz w:val="20"/>
                  <w:szCs w:val="20"/>
                  <w:lang w:val="en-US"/>
                </w:rPr>
                <w:t xml:space="preserve">     3,079,281.28 </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338"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84FDB5" w14:textId="77777777" w:rsidR="005F0979" w:rsidRPr="00C02829" w:rsidRDefault="005F0979" w:rsidP="002D0C8F">
            <w:pPr>
              <w:spacing w:after="0" w:line="240" w:lineRule="auto"/>
              <w:jc w:val="right"/>
              <w:rPr>
                <w:ins w:id="6339" w:author="Jen" w:date="2017-08-31T02:25:00Z"/>
                <w:rFonts w:ascii="Times New Roman" w:eastAsia="Times New Roman" w:hAnsi="Times New Roman" w:cs="Times New Roman"/>
                <w:color w:val="000000"/>
                <w:sz w:val="20"/>
                <w:szCs w:val="20"/>
                <w:lang w:val="en-US"/>
              </w:rPr>
              <w:pPrChange w:id="6340" w:author="Jen" w:date="2017-08-31T05:52:00Z">
                <w:pPr>
                  <w:spacing w:after="0" w:line="240" w:lineRule="auto"/>
                  <w:jc w:val="right"/>
                </w:pPr>
              </w:pPrChange>
            </w:pPr>
            <w:ins w:id="6341" w:author="Jen" w:date="2017-08-31T02:25:00Z">
              <w:r w:rsidRPr="00C02829">
                <w:rPr>
                  <w:rFonts w:ascii="Times New Roman" w:eastAsia="Times New Roman" w:hAnsi="Times New Roman" w:cs="Times New Roman"/>
                  <w:color w:val="000000"/>
                  <w:sz w:val="20"/>
                  <w:szCs w:val="20"/>
                  <w:lang w:val="en-US"/>
                </w:rPr>
                <w:t>10</w:t>
              </w:r>
            </w:ins>
          </w:p>
        </w:tc>
        <w:tc>
          <w:tcPr>
            <w:tcW w:w="990" w:type="dxa"/>
            <w:tcBorders>
              <w:top w:val="single" w:sz="4" w:space="0" w:color="auto"/>
              <w:left w:val="nil"/>
              <w:bottom w:val="single" w:sz="4" w:space="0" w:color="auto"/>
              <w:right w:val="single" w:sz="4" w:space="0" w:color="auto"/>
            </w:tcBorders>
            <w:shd w:val="clear" w:color="auto" w:fill="auto"/>
            <w:noWrap/>
            <w:vAlign w:val="bottom"/>
            <w:hideMark/>
            <w:tcPrChange w:id="6342"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705EE81" w14:textId="77777777" w:rsidR="005F0979" w:rsidRPr="00C02829" w:rsidRDefault="005F0979" w:rsidP="002D0C8F">
            <w:pPr>
              <w:spacing w:after="0" w:line="240" w:lineRule="auto"/>
              <w:jc w:val="right"/>
              <w:rPr>
                <w:ins w:id="6343" w:author="Jen" w:date="2017-08-31T02:25:00Z"/>
                <w:rFonts w:ascii="Times New Roman" w:eastAsia="Times New Roman" w:hAnsi="Times New Roman" w:cs="Times New Roman"/>
                <w:color w:val="000000"/>
                <w:sz w:val="20"/>
                <w:szCs w:val="20"/>
                <w:lang w:val="en-US"/>
              </w:rPr>
              <w:pPrChange w:id="6344" w:author="Jen" w:date="2017-08-31T05:52:00Z">
                <w:pPr>
                  <w:spacing w:after="0" w:line="240" w:lineRule="auto"/>
                  <w:jc w:val="right"/>
                </w:pPr>
              </w:pPrChange>
            </w:pPr>
            <w:ins w:id="6345" w:author="Jen" w:date="2017-08-31T02:25:00Z">
              <w:r w:rsidRPr="00C02829">
                <w:rPr>
                  <w:rFonts w:ascii="Times New Roman" w:eastAsia="Times New Roman" w:hAnsi="Times New Roman" w:cs="Times New Roman"/>
                  <w:color w:val="000000"/>
                  <w:sz w:val="20"/>
                  <w:szCs w:val="20"/>
                  <w:lang w:val="en-US"/>
                </w:rPr>
                <w:t>613</w:t>
              </w:r>
            </w:ins>
          </w:p>
        </w:tc>
        <w:tc>
          <w:tcPr>
            <w:tcW w:w="1466" w:type="dxa"/>
            <w:tcBorders>
              <w:top w:val="single" w:sz="4" w:space="0" w:color="auto"/>
              <w:left w:val="nil"/>
              <w:bottom w:val="single" w:sz="4" w:space="0" w:color="auto"/>
              <w:right w:val="nil"/>
            </w:tcBorders>
            <w:shd w:val="clear" w:color="auto" w:fill="auto"/>
            <w:noWrap/>
            <w:vAlign w:val="bottom"/>
            <w:hideMark/>
            <w:tcPrChange w:id="6346" w:author="Jen" w:date="2017-08-31T05:20:00Z">
              <w:tcPr>
                <w:tcW w:w="1466" w:type="dxa"/>
                <w:tcBorders>
                  <w:top w:val="single" w:sz="4" w:space="0" w:color="auto"/>
                  <w:left w:val="nil"/>
                  <w:bottom w:val="single" w:sz="4" w:space="0" w:color="auto"/>
                  <w:right w:val="nil"/>
                </w:tcBorders>
                <w:shd w:val="clear" w:color="auto" w:fill="auto"/>
                <w:noWrap/>
                <w:vAlign w:val="bottom"/>
                <w:hideMark/>
              </w:tcPr>
            </w:tcPrChange>
          </w:tcPr>
          <w:p w14:paraId="399BBE54" w14:textId="77777777" w:rsidR="005F0979" w:rsidRPr="005F0979" w:rsidRDefault="005F0979" w:rsidP="002D0C8F">
            <w:pPr>
              <w:spacing w:after="0" w:line="240" w:lineRule="auto"/>
              <w:jc w:val="right"/>
              <w:rPr>
                <w:ins w:id="6347" w:author="Jen" w:date="2017-08-31T02:25:00Z"/>
                <w:rFonts w:ascii="Times New Roman" w:eastAsia="Times New Roman" w:hAnsi="Times New Roman" w:cs="Times New Roman"/>
                <w:color w:val="000000"/>
                <w:sz w:val="20"/>
                <w:szCs w:val="20"/>
                <w:lang w:val="en-US"/>
                <w:rPrChange w:id="6348" w:author="Jen" w:date="2017-08-31T05:20:00Z">
                  <w:rPr>
                    <w:ins w:id="6349" w:author="Jen" w:date="2017-08-31T02:25:00Z"/>
                    <w:rFonts w:ascii="Times New Roman" w:eastAsia="Times New Roman" w:hAnsi="Times New Roman" w:cs="Times New Roman"/>
                    <w:color w:val="000000"/>
                    <w:sz w:val="20"/>
                    <w:szCs w:val="20"/>
                    <w:lang w:val="en-US"/>
                  </w:rPr>
                </w:rPrChange>
              </w:rPr>
              <w:pPrChange w:id="6350" w:author="Jen" w:date="2017-08-31T05:52:00Z">
                <w:pPr>
                  <w:spacing w:after="0" w:line="240" w:lineRule="auto"/>
                  <w:jc w:val="right"/>
                </w:pPr>
              </w:pPrChange>
            </w:pPr>
            <w:ins w:id="6351" w:author="Jen" w:date="2017-08-31T02:25:00Z">
              <w:r w:rsidRPr="005F0979">
                <w:rPr>
                  <w:rFonts w:ascii="Times New Roman" w:eastAsia="Times New Roman" w:hAnsi="Times New Roman" w:cs="Times New Roman"/>
                  <w:color w:val="000000"/>
                  <w:sz w:val="20"/>
                  <w:szCs w:val="20"/>
                  <w:lang w:val="en-US"/>
                  <w:rPrChange w:id="6352" w:author="Jen" w:date="2017-08-31T05:20:00Z">
                    <w:rPr>
                      <w:rFonts w:ascii="Times New Roman" w:eastAsia="Times New Roman" w:hAnsi="Times New Roman" w:cs="Times New Roman"/>
                      <w:color w:val="000000"/>
                      <w:sz w:val="20"/>
                      <w:szCs w:val="20"/>
                      <w:lang w:val="en-US"/>
                    </w:rPr>
                  </w:rPrChange>
                </w:rPr>
                <w:t xml:space="preserve">         6,946,217.98 </w:t>
              </w:r>
            </w:ins>
          </w:p>
        </w:tc>
        <w:tc>
          <w:tcPr>
            <w:tcW w:w="2134" w:type="dxa"/>
            <w:tcBorders>
              <w:top w:val="single" w:sz="4" w:space="0" w:color="auto"/>
              <w:left w:val="single" w:sz="4" w:space="0" w:color="auto"/>
              <w:bottom w:val="single" w:sz="4" w:space="0" w:color="auto"/>
              <w:right w:val="single" w:sz="4" w:space="0" w:color="auto"/>
            </w:tcBorders>
            <w:shd w:val="clear" w:color="auto" w:fill="auto"/>
            <w:noWrap/>
            <w:vAlign w:val="center"/>
            <w:tcPrChange w:id="6353" w:author="Jen" w:date="2017-08-31T05:20:00Z">
              <w:tcPr>
                <w:tcW w:w="213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6E172E9" w14:textId="7DE14A31" w:rsidR="005F0979" w:rsidRPr="005F0979" w:rsidRDefault="005F0979" w:rsidP="002D0C8F">
            <w:pPr>
              <w:spacing w:after="0" w:line="240" w:lineRule="auto"/>
              <w:jc w:val="right"/>
              <w:rPr>
                <w:ins w:id="6354" w:author="Jen" w:date="2017-08-31T02:25:00Z"/>
                <w:rFonts w:ascii="Times New Roman" w:eastAsia="Times New Roman" w:hAnsi="Times New Roman" w:cs="Times New Roman"/>
                <w:color w:val="000000"/>
                <w:sz w:val="20"/>
                <w:szCs w:val="20"/>
                <w:lang w:val="en-US"/>
                <w:rPrChange w:id="6355" w:author="Jen" w:date="2017-08-31T05:20:00Z">
                  <w:rPr>
                    <w:ins w:id="6356" w:author="Jen" w:date="2017-08-31T02:25:00Z"/>
                    <w:rFonts w:ascii="Times New Roman" w:eastAsia="Times New Roman" w:hAnsi="Times New Roman" w:cs="Times New Roman"/>
                    <w:color w:val="000000"/>
                    <w:sz w:val="20"/>
                    <w:szCs w:val="20"/>
                    <w:lang w:val="en-US"/>
                  </w:rPr>
                </w:rPrChange>
              </w:rPr>
              <w:pPrChange w:id="6357" w:author="Jen" w:date="2017-08-31T05:52:00Z">
                <w:pPr>
                  <w:spacing w:after="0" w:line="240" w:lineRule="auto"/>
                  <w:jc w:val="right"/>
                </w:pPr>
              </w:pPrChange>
            </w:pPr>
            <w:ins w:id="6358" w:author="Jen" w:date="2017-08-31T05:20:00Z">
              <w:r w:rsidRPr="005F0979">
                <w:rPr>
                  <w:rFonts w:ascii="Times New Roman" w:hAnsi="Times New Roman" w:cs="Times New Roman"/>
                  <w:color w:val="000000"/>
                  <w:sz w:val="20"/>
                  <w:szCs w:val="20"/>
                  <w:rPrChange w:id="6359" w:author="Jen" w:date="2017-08-31T05:20:00Z">
                    <w:rPr>
                      <w:color w:val="000000"/>
                      <w:sz w:val="20"/>
                      <w:szCs w:val="20"/>
                    </w:rPr>
                  </w:rPrChange>
                </w:rPr>
                <w:t>10,025,499.26</w:t>
              </w:r>
            </w:ins>
          </w:p>
        </w:tc>
      </w:tr>
      <w:tr w:rsidR="005F0979" w:rsidRPr="00C02829" w14:paraId="62A97BDC" w14:textId="77777777" w:rsidTr="00CB521A">
        <w:tblPrEx>
          <w:tblW w:w="10275" w:type="dxa"/>
          <w:tblInd w:w="93" w:type="dxa"/>
          <w:tblPrExChange w:id="6360" w:author="Jen" w:date="2017-08-31T05:20:00Z">
            <w:tblPrEx>
              <w:tblW w:w="10275" w:type="dxa"/>
              <w:tblInd w:w="93" w:type="dxa"/>
            </w:tblPrEx>
          </w:tblPrExChange>
        </w:tblPrEx>
        <w:trPr>
          <w:trHeight w:val="64"/>
          <w:ins w:id="6361" w:author="Jen" w:date="2017-08-31T02:25:00Z"/>
          <w:trPrChange w:id="6362"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363"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79A25B" w14:textId="77777777" w:rsidR="005F0979" w:rsidRPr="00C02829" w:rsidRDefault="005F0979" w:rsidP="00C02829">
            <w:pPr>
              <w:spacing w:after="0" w:line="240" w:lineRule="auto"/>
              <w:jc w:val="center"/>
              <w:rPr>
                <w:ins w:id="6364" w:author="Jen" w:date="2017-08-31T02:25:00Z"/>
                <w:rFonts w:ascii="Times New Roman" w:eastAsia="Times New Roman" w:hAnsi="Times New Roman" w:cs="Times New Roman"/>
                <w:color w:val="000000"/>
                <w:sz w:val="20"/>
                <w:szCs w:val="20"/>
                <w:lang w:val="en-US"/>
              </w:rPr>
            </w:pPr>
            <w:proofErr w:type="spellStart"/>
            <w:ins w:id="6365" w:author="Jen" w:date="2017-08-31T02:25:00Z">
              <w:r w:rsidRPr="00C02829">
                <w:rPr>
                  <w:rFonts w:ascii="Times New Roman" w:eastAsia="Times New Roman" w:hAnsi="Times New Roman" w:cs="Times New Roman"/>
                  <w:color w:val="000000"/>
                  <w:sz w:val="20"/>
                  <w:szCs w:val="20"/>
                  <w:lang w:val="en-US"/>
                </w:rPr>
                <w:t>Balagtas</w:t>
              </w:r>
              <w:proofErr w:type="spellEnd"/>
            </w:ins>
          </w:p>
        </w:tc>
        <w:tc>
          <w:tcPr>
            <w:tcW w:w="516" w:type="dxa"/>
            <w:tcBorders>
              <w:top w:val="single" w:sz="4" w:space="0" w:color="auto"/>
              <w:left w:val="nil"/>
              <w:bottom w:val="single" w:sz="4" w:space="0" w:color="auto"/>
              <w:right w:val="single" w:sz="4" w:space="0" w:color="auto"/>
            </w:tcBorders>
            <w:shd w:val="clear" w:color="auto" w:fill="auto"/>
            <w:noWrap/>
            <w:vAlign w:val="bottom"/>
            <w:hideMark/>
            <w:tcPrChange w:id="6366"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6563A0C" w14:textId="77777777" w:rsidR="005F0979" w:rsidRPr="00C02829" w:rsidRDefault="005F0979" w:rsidP="00C02829">
            <w:pPr>
              <w:spacing w:after="0" w:line="240" w:lineRule="auto"/>
              <w:jc w:val="right"/>
              <w:rPr>
                <w:ins w:id="6367" w:author="Jen" w:date="2017-08-31T02:25:00Z"/>
                <w:rFonts w:ascii="Times New Roman" w:eastAsia="Times New Roman" w:hAnsi="Times New Roman" w:cs="Times New Roman"/>
                <w:color w:val="000000"/>
                <w:sz w:val="20"/>
                <w:szCs w:val="20"/>
                <w:lang w:val="en-US"/>
              </w:rPr>
            </w:pPr>
            <w:ins w:id="6368" w:author="Jen" w:date="2017-08-31T02:25:00Z">
              <w:r w:rsidRPr="00C02829">
                <w:rPr>
                  <w:rFonts w:ascii="Times New Roman" w:eastAsia="Times New Roman" w:hAnsi="Times New Roman" w:cs="Times New Roman"/>
                  <w:color w:val="000000"/>
                  <w:sz w:val="20"/>
                  <w:szCs w:val="20"/>
                  <w:lang w:val="en-US"/>
                </w:rPr>
                <w:t>1</w:t>
              </w:r>
            </w:ins>
          </w:p>
        </w:tc>
        <w:tc>
          <w:tcPr>
            <w:tcW w:w="1179" w:type="dxa"/>
            <w:tcBorders>
              <w:top w:val="single" w:sz="4" w:space="0" w:color="auto"/>
              <w:left w:val="nil"/>
              <w:bottom w:val="single" w:sz="4" w:space="0" w:color="auto"/>
              <w:right w:val="single" w:sz="4" w:space="0" w:color="auto"/>
            </w:tcBorders>
            <w:shd w:val="clear" w:color="auto" w:fill="auto"/>
            <w:noWrap/>
            <w:vAlign w:val="bottom"/>
            <w:hideMark/>
            <w:tcPrChange w:id="6369"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4FDD904" w14:textId="77777777" w:rsidR="005F0979" w:rsidRPr="00C02829" w:rsidRDefault="005F0979" w:rsidP="002D0C8F">
            <w:pPr>
              <w:spacing w:after="0" w:line="240" w:lineRule="auto"/>
              <w:jc w:val="right"/>
              <w:rPr>
                <w:ins w:id="6370" w:author="Jen" w:date="2017-08-31T02:25:00Z"/>
                <w:rFonts w:ascii="Times New Roman" w:eastAsia="Times New Roman" w:hAnsi="Times New Roman" w:cs="Times New Roman"/>
                <w:color w:val="000000"/>
                <w:sz w:val="20"/>
                <w:szCs w:val="20"/>
                <w:lang w:val="en-US"/>
              </w:rPr>
              <w:pPrChange w:id="6371" w:author="Jen" w:date="2017-08-31T05:52:00Z">
                <w:pPr>
                  <w:spacing w:after="0" w:line="240" w:lineRule="auto"/>
                  <w:jc w:val="right"/>
                </w:pPr>
              </w:pPrChange>
            </w:pPr>
            <w:ins w:id="6372" w:author="Jen" w:date="2017-08-31T02:25:00Z">
              <w:r w:rsidRPr="00C02829">
                <w:rPr>
                  <w:rFonts w:ascii="Times New Roman" w:eastAsia="Times New Roman" w:hAnsi="Times New Roman" w:cs="Times New Roman"/>
                  <w:color w:val="000000"/>
                  <w:sz w:val="20"/>
                  <w:szCs w:val="20"/>
                  <w:lang w:val="en-US"/>
                </w:rPr>
                <w:t>17</w:t>
              </w:r>
            </w:ins>
          </w:p>
        </w:tc>
        <w:tc>
          <w:tcPr>
            <w:tcW w:w="1440" w:type="dxa"/>
            <w:tcBorders>
              <w:top w:val="single" w:sz="4" w:space="0" w:color="auto"/>
              <w:left w:val="nil"/>
              <w:bottom w:val="single" w:sz="4" w:space="0" w:color="auto"/>
              <w:right w:val="single" w:sz="4" w:space="0" w:color="auto"/>
            </w:tcBorders>
            <w:shd w:val="clear" w:color="auto" w:fill="auto"/>
            <w:noWrap/>
            <w:vAlign w:val="bottom"/>
            <w:hideMark/>
            <w:tcPrChange w:id="6373" w:author="Jen" w:date="2017-08-31T05:20:00Z">
              <w:tcPr>
                <w:tcW w:w="14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97B55A0" w14:textId="77777777" w:rsidR="005F0979" w:rsidRPr="00C02829" w:rsidRDefault="005F0979" w:rsidP="002D0C8F">
            <w:pPr>
              <w:spacing w:after="0" w:line="240" w:lineRule="auto"/>
              <w:jc w:val="right"/>
              <w:rPr>
                <w:ins w:id="6374" w:author="Jen" w:date="2017-08-31T02:25:00Z"/>
                <w:rFonts w:ascii="Times New Roman" w:eastAsia="Times New Roman" w:hAnsi="Times New Roman" w:cs="Times New Roman"/>
                <w:color w:val="000000"/>
                <w:sz w:val="20"/>
                <w:szCs w:val="20"/>
                <w:lang w:val="en-US"/>
              </w:rPr>
              <w:pPrChange w:id="6375" w:author="Jen" w:date="2017-08-31T05:52:00Z">
                <w:pPr>
                  <w:spacing w:after="0" w:line="240" w:lineRule="auto"/>
                  <w:jc w:val="right"/>
                </w:pPr>
              </w:pPrChange>
            </w:pPr>
            <w:ins w:id="6376" w:author="Jen" w:date="2017-08-31T02:25:00Z">
              <w:r w:rsidRPr="00C02829">
                <w:rPr>
                  <w:rFonts w:ascii="Times New Roman" w:eastAsia="Times New Roman" w:hAnsi="Times New Roman" w:cs="Times New Roman"/>
                  <w:color w:val="000000"/>
                  <w:sz w:val="20"/>
                  <w:szCs w:val="20"/>
                  <w:lang w:val="en-US"/>
                </w:rPr>
                <w:t>324,601.60</w:t>
              </w:r>
            </w:ins>
          </w:p>
        </w:tc>
        <w:tc>
          <w:tcPr>
            <w:tcW w:w="630" w:type="dxa"/>
            <w:tcBorders>
              <w:top w:val="single" w:sz="4" w:space="0" w:color="auto"/>
              <w:left w:val="nil"/>
              <w:bottom w:val="single" w:sz="4" w:space="0" w:color="auto"/>
              <w:right w:val="single" w:sz="4" w:space="0" w:color="auto"/>
            </w:tcBorders>
            <w:shd w:val="clear" w:color="auto" w:fill="auto"/>
            <w:noWrap/>
            <w:vAlign w:val="bottom"/>
            <w:hideMark/>
            <w:tcPrChange w:id="6377" w:author="Jen" w:date="2017-08-31T05:20:00Z">
              <w:tcPr>
                <w:tcW w:w="63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B90DFE7" w14:textId="77777777" w:rsidR="005F0979" w:rsidRPr="00C02829" w:rsidRDefault="005F0979" w:rsidP="002D0C8F">
            <w:pPr>
              <w:spacing w:after="0" w:line="240" w:lineRule="auto"/>
              <w:jc w:val="right"/>
              <w:rPr>
                <w:ins w:id="6378" w:author="Jen" w:date="2017-08-31T02:25:00Z"/>
                <w:rFonts w:ascii="Times New Roman" w:eastAsia="Times New Roman" w:hAnsi="Times New Roman" w:cs="Times New Roman"/>
                <w:color w:val="000000"/>
                <w:sz w:val="20"/>
                <w:szCs w:val="20"/>
                <w:lang w:val="en-US"/>
              </w:rPr>
              <w:pPrChange w:id="6379" w:author="Jen" w:date="2017-08-31T05:52:00Z">
                <w:pPr>
                  <w:spacing w:after="0" w:line="240" w:lineRule="auto"/>
                  <w:jc w:val="right"/>
                </w:pPr>
              </w:pPrChange>
            </w:pPr>
            <w:ins w:id="6380" w:author="Jen" w:date="2017-08-31T02:25:00Z">
              <w:r w:rsidRPr="00C02829">
                <w:rPr>
                  <w:rFonts w:ascii="Times New Roman" w:eastAsia="Times New Roman" w:hAnsi="Times New Roman" w:cs="Times New Roman"/>
                  <w:color w:val="000000"/>
                  <w:sz w:val="20"/>
                  <w:szCs w:val="20"/>
                  <w:lang w:val="en-US"/>
                </w:rPr>
                <w:t>1</w:t>
              </w:r>
            </w:ins>
          </w:p>
        </w:tc>
        <w:tc>
          <w:tcPr>
            <w:tcW w:w="990" w:type="dxa"/>
            <w:tcBorders>
              <w:top w:val="single" w:sz="4" w:space="0" w:color="auto"/>
              <w:left w:val="nil"/>
              <w:bottom w:val="single" w:sz="4" w:space="0" w:color="auto"/>
              <w:right w:val="single" w:sz="4" w:space="0" w:color="auto"/>
            </w:tcBorders>
            <w:shd w:val="clear" w:color="auto" w:fill="auto"/>
            <w:noWrap/>
            <w:vAlign w:val="bottom"/>
            <w:hideMark/>
            <w:tcPrChange w:id="6381"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FEA4F4C" w14:textId="77777777" w:rsidR="005F0979" w:rsidRPr="00C02829" w:rsidRDefault="005F0979" w:rsidP="002D0C8F">
            <w:pPr>
              <w:spacing w:after="0" w:line="240" w:lineRule="auto"/>
              <w:jc w:val="right"/>
              <w:rPr>
                <w:ins w:id="6382" w:author="Jen" w:date="2017-08-31T02:25:00Z"/>
                <w:rFonts w:ascii="Times New Roman" w:eastAsia="Times New Roman" w:hAnsi="Times New Roman" w:cs="Times New Roman"/>
                <w:color w:val="000000"/>
                <w:sz w:val="20"/>
                <w:szCs w:val="20"/>
                <w:lang w:val="en-US"/>
              </w:rPr>
              <w:pPrChange w:id="6383" w:author="Jen" w:date="2017-08-31T05:52:00Z">
                <w:pPr>
                  <w:spacing w:after="0" w:line="240" w:lineRule="auto"/>
                  <w:jc w:val="right"/>
                </w:pPr>
              </w:pPrChange>
            </w:pPr>
            <w:ins w:id="6384" w:author="Jen" w:date="2017-08-31T02:25:00Z">
              <w:r w:rsidRPr="00C02829">
                <w:rPr>
                  <w:rFonts w:ascii="Times New Roman" w:eastAsia="Times New Roman" w:hAnsi="Times New Roman" w:cs="Times New Roman"/>
                  <w:color w:val="000000"/>
                  <w:sz w:val="20"/>
                  <w:szCs w:val="20"/>
                  <w:lang w:val="en-US"/>
                </w:rPr>
                <w:t>17</w:t>
              </w:r>
            </w:ins>
          </w:p>
        </w:tc>
        <w:tc>
          <w:tcPr>
            <w:tcW w:w="1466" w:type="dxa"/>
            <w:tcBorders>
              <w:top w:val="single" w:sz="4" w:space="0" w:color="auto"/>
              <w:left w:val="nil"/>
              <w:bottom w:val="single" w:sz="4" w:space="0" w:color="auto"/>
              <w:right w:val="single" w:sz="4" w:space="0" w:color="auto"/>
            </w:tcBorders>
            <w:shd w:val="clear" w:color="auto" w:fill="auto"/>
            <w:noWrap/>
            <w:vAlign w:val="bottom"/>
            <w:hideMark/>
            <w:tcPrChange w:id="6385" w:author="Jen" w:date="2017-08-31T05:20:00Z">
              <w:tcPr>
                <w:tcW w:w="146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AF10128" w14:textId="77777777" w:rsidR="005F0979" w:rsidRPr="005F0979" w:rsidRDefault="005F0979" w:rsidP="002D0C8F">
            <w:pPr>
              <w:spacing w:after="0" w:line="240" w:lineRule="auto"/>
              <w:jc w:val="right"/>
              <w:rPr>
                <w:ins w:id="6386" w:author="Jen" w:date="2017-08-31T02:25:00Z"/>
                <w:rFonts w:ascii="Times New Roman" w:eastAsia="Times New Roman" w:hAnsi="Times New Roman" w:cs="Times New Roman"/>
                <w:color w:val="000000"/>
                <w:sz w:val="20"/>
                <w:szCs w:val="20"/>
                <w:lang w:val="en-US"/>
                <w:rPrChange w:id="6387" w:author="Jen" w:date="2017-08-31T05:20:00Z">
                  <w:rPr>
                    <w:ins w:id="6388" w:author="Jen" w:date="2017-08-31T02:25:00Z"/>
                    <w:rFonts w:ascii="Times New Roman" w:eastAsia="Times New Roman" w:hAnsi="Times New Roman" w:cs="Times New Roman"/>
                    <w:color w:val="000000"/>
                    <w:sz w:val="20"/>
                    <w:szCs w:val="20"/>
                    <w:lang w:val="en-US"/>
                  </w:rPr>
                </w:rPrChange>
              </w:rPr>
              <w:pPrChange w:id="6389" w:author="Jen" w:date="2017-08-31T05:52:00Z">
                <w:pPr>
                  <w:spacing w:after="0" w:line="240" w:lineRule="auto"/>
                  <w:jc w:val="right"/>
                </w:pPr>
              </w:pPrChange>
            </w:pPr>
            <w:ins w:id="6390" w:author="Jen" w:date="2017-08-31T02:25:00Z">
              <w:r w:rsidRPr="005F0979">
                <w:rPr>
                  <w:rFonts w:ascii="Times New Roman" w:eastAsia="Times New Roman" w:hAnsi="Times New Roman" w:cs="Times New Roman"/>
                  <w:color w:val="000000"/>
                  <w:sz w:val="20"/>
                  <w:szCs w:val="20"/>
                  <w:lang w:val="en-US"/>
                  <w:rPrChange w:id="6391" w:author="Jen" w:date="2017-08-31T05:20:00Z">
                    <w:rPr>
                      <w:rFonts w:ascii="Times New Roman" w:eastAsia="Times New Roman" w:hAnsi="Times New Roman" w:cs="Times New Roman"/>
                      <w:color w:val="000000"/>
                      <w:sz w:val="20"/>
                      <w:szCs w:val="20"/>
                      <w:lang w:val="en-US"/>
                    </w:rPr>
                  </w:rPrChange>
                </w:rPr>
                <w:t>61,191.80</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392"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3AC6409C" w14:textId="46E84864" w:rsidR="005F0979" w:rsidRPr="005F0979" w:rsidRDefault="005F0979" w:rsidP="002D0C8F">
            <w:pPr>
              <w:spacing w:after="0" w:line="240" w:lineRule="auto"/>
              <w:jc w:val="right"/>
              <w:rPr>
                <w:ins w:id="6393" w:author="Jen" w:date="2017-08-31T02:25:00Z"/>
                <w:rFonts w:ascii="Times New Roman" w:eastAsia="Times New Roman" w:hAnsi="Times New Roman" w:cs="Times New Roman"/>
                <w:color w:val="000000"/>
                <w:sz w:val="20"/>
                <w:szCs w:val="20"/>
                <w:lang w:val="en-US"/>
                <w:rPrChange w:id="6394" w:author="Jen" w:date="2017-08-31T05:20:00Z">
                  <w:rPr>
                    <w:ins w:id="6395" w:author="Jen" w:date="2017-08-31T02:25:00Z"/>
                    <w:rFonts w:ascii="Times New Roman" w:eastAsia="Times New Roman" w:hAnsi="Times New Roman" w:cs="Times New Roman"/>
                    <w:color w:val="000000"/>
                    <w:sz w:val="20"/>
                    <w:szCs w:val="20"/>
                    <w:lang w:val="en-US"/>
                  </w:rPr>
                </w:rPrChange>
              </w:rPr>
              <w:pPrChange w:id="6396" w:author="Jen" w:date="2017-08-31T05:52:00Z">
                <w:pPr>
                  <w:spacing w:after="0" w:line="240" w:lineRule="auto"/>
                  <w:jc w:val="right"/>
                </w:pPr>
              </w:pPrChange>
            </w:pPr>
            <w:ins w:id="6397" w:author="Jen" w:date="2017-08-31T05:20:00Z">
              <w:r w:rsidRPr="005F0979">
                <w:rPr>
                  <w:rFonts w:ascii="Times New Roman" w:hAnsi="Times New Roman" w:cs="Times New Roman"/>
                  <w:color w:val="000000"/>
                  <w:sz w:val="20"/>
                  <w:szCs w:val="20"/>
                  <w:rPrChange w:id="6398" w:author="Jen" w:date="2017-08-31T05:20:00Z">
                    <w:rPr>
                      <w:color w:val="000000"/>
                      <w:sz w:val="20"/>
                      <w:szCs w:val="20"/>
                    </w:rPr>
                  </w:rPrChange>
                </w:rPr>
                <w:t>385,793.40</w:t>
              </w:r>
            </w:ins>
          </w:p>
        </w:tc>
      </w:tr>
      <w:tr w:rsidR="005F0979" w:rsidRPr="00C02829" w14:paraId="51F24F33" w14:textId="77777777" w:rsidTr="00CB521A">
        <w:tblPrEx>
          <w:tblW w:w="10275" w:type="dxa"/>
          <w:tblInd w:w="93" w:type="dxa"/>
          <w:tblPrExChange w:id="6399" w:author="Jen" w:date="2017-08-31T05:20:00Z">
            <w:tblPrEx>
              <w:tblW w:w="10275" w:type="dxa"/>
              <w:tblInd w:w="93" w:type="dxa"/>
            </w:tblPrEx>
          </w:tblPrExChange>
        </w:tblPrEx>
        <w:trPr>
          <w:trHeight w:val="64"/>
          <w:ins w:id="6400" w:author="Jen" w:date="2017-08-31T02:25:00Z"/>
          <w:trPrChange w:id="6401"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402"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0182F0" w14:textId="77777777" w:rsidR="005F0979" w:rsidRPr="00C02829" w:rsidRDefault="005F0979" w:rsidP="00C02829">
            <w:pPr>
              <w:spacing w:after="0" w:line="240" w:lineRule="auto"/>
              <w:jc w:val="center"/>
              <w:rPr>
                <w:ins w:id="6403" w:author="Jen" w:date="2017-08-31T02:25:00Z"/>
                <w:rFonts w:ascii="Times New Roman" w:eastAsia="Times New Roman" w:hAnsi="Times New Roman" w:cs="Times New Roman"/>
                <w:color w:val="000000"/>
                <w:sz w:val="20"/>
                <w:szCs w:val="20"/>
                <w:lang w:val="en-US"/>
              </w:rPr>
            </w:pPr>
            <w:proofErr w:type="spellStart"/>
            <w:ins w:id="6404" w:author="Jen" w:date="2017-08-31T02:25:00Z">
              <w:r w:rsidRPr="00C02829">
                <w:rPr>
                  <w:rFonts w:ascii="Times New Roman" w:eastAsia="Times New Roman" w:hAnsi="Times New Roman" w:cs="Times New Roman"/>
                  <w:color w:val="000000"/>
                  <w:sz w:val="20"/>
                  <w:szCs w:val="20"/>
                  <w:lang w:val="en-US"/>
                </w:rPr>
                <w:t>Bocaue</w:t>
              </w:r>
              <w:proofErr w:type="spellEnd"/>
            </w:ins>
          </w:p>
        </w:tc>
        <w:tc>
          <w:tcPr>
            <w:tcW w:w="516" w:type="dxa"/>
            <w:tcBorders>
              <w:top w:val="single" w:sz="4" w:space="0" w:color="auto"/>
              <w:left w:val="nil"/>
              <w:bottom w:val="single" w:sz="4" w:space="0" w:color="auto"/>
              <w:right w:val="single" w:sz="4" w:space="0" w:color="auto"/>
            </w:tcBorders>
            <w:shd w:val="clear" w:color="auto" w:fill="auto"/>
            <w:noWrap/>
            <w:vAlign w:val="bottom"/>
            <w:hideMark/>
            <w:tcPrChange w:id="6405"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408E6C3" w14:textId="77777777" w:rsidR="005F0979" w:rsidRPr="00C02829" w:rsidRDefault="005F0979" w:rsidP="00C02829">
            <w:pPr>
              <w:spacing w:after="0" w:line="240" w:lineRule="auto"/>
              <w:jc w:val="right"/>
              <w:rPr>
                <w:ins w:id="6406" w:author="Jen" w:date="2017-08-31T02:25:00Z"/>
                <w:rFonts w:ascii="Times New Roman" w:eastAsia="Times New Roman" w:hAnsi="Times New Roman" w:cs="Times New Roman"/>
                <w:color w:val="000000"/>
                <w:sz w:val="20"/>
                <w:szCs w:val="20"/>
                <w:lang w:val="en-US"/>
              </w:rPr>
            </w:pPr>
            <w:ins w:id="6407" w:author="Jen" w:date="2017-08-31T02:25:00Z">
              <w:r w:rsidRPr="00C02829">
                <w:rPr>
                  <w:rFonts w:ascii="Times New Roman" w:eastAsia="Times New Roman" w:hAnsi="Times New Roman" w:cs="Times New Roman"/>
                  <w:color w:val="000000"/>
                  <w:sz w:val="20"/>
                  <w:szCs w:val="20"/>
                  <w:lang w:val="en-US"/>
                </w:rPr>
                <w:t>1</w:t>
              </w:r>
            </w:ins>
          </w:p>
        </w:tc>
        <w:tc>
          <w:tcPr>
            <w:tcW w:w="1179" w:type="dxa"/>
            <w:tcBorders>
              <w:top w:val="single" w:sz="4" w:space="0" w:color="auto"/>
              <w:left w:val="nil"/>
              <w:bottom w:val="single" w:sz="4" w:space="0" w:color="auto"/>
              <w:right w:val="single" w:sz="4" w:space="0" w:color="auto"/>
            </w:tcBorders>
            <w:shd w:val="clear" w:color="auto" w:fill="auto"/>
            <w:noWrap/>
            <w:vAlign w:val="bottom"/>
            <w:hideMark/>
            <w:tcPrChange w:id="6408"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4899BD0" w14:textId="77777777" w:rsidR="005F0979" w:rsidRPr="00C02829" w:rsidRDefault="005F0979" w:rsidP="002D0C8F">
            <w:pPr>
              <w:spacing w:after="0" w:line="240" w:lineRule="auto"/>
              <w:jc w:val="right"/>
              <w:rPr>
                <w:ins w:id="6409" w:author="Jen" w:date="2017-08-31T02:25:00Z"/>
                <w:rFonts w:ascii="Times New Roman" w:eastAsia="Times New Roman" w:hAnsi="Times New Roman" w:cs="Times New Roman"/>
                <w:color w:val="000000"/>
                <w:sz w:val="20"/>
                <w:szCs w:val="20"/>
                <w:lang w:val="en-US"/>
              </w:rPr>
              <w:pPrChange w:id="6410" w:author="Jen" w:date="2017-08-31T05:52:00Z">
                <w:pPr>
                  <w:spacing w:after="0" w:line="240" w:lineRule="auto"/>
                  <w:jc w:val="right"/>
                </w:pPr>
              </w:pPrChange>
            </w:pPr>
            <w:ins w:id="6411" w:author="Jen" w:date="2017-08-31T02:25:00Z">
              <w:r w:rsidRPr="00C02829">
                <w:rPr>
                  <w:rFonts w:ascii="Times New Roman" w:eastAsia="Times New Roman" w:hAnsi="Times New Roman" w:cs="Times New Roman"/>
                  <w:color w:val="000000"/>
                  <w:sz w:val="20"/>
                  <w:szCs w:val="20"/>
                  <w:lang w:val="en-US"/>
                </w:rPr>
                <w:t>12</w:t>
              </w:r>
            </w:ins>
          </w:p>
        </w:tc>
        <w:tc>
          <w:tcPr>
            <w:tcW w:w="1440" w:type="dxa"/>
            <w:tcBorders>
              <w:top w:val="single" w:sz="4" w:space="0" w:color="auto"/>
              <w:left w:val="nil"/>
              <w:bottom w:val="single" w:sz="4" w:space="0" w:color="auto"/>
              <w:right w:val="nil"/>
            </w:tcBorders>
            <w:shd w:val="clear" w:color="auto" w:fill="auto"/>
            <w:noWrap/>
            <w:vAlign w:val="bottom"/>
            <w:hideMark/>
            <w:tcPrChange w:id="6412" w:author="Jen" w:date="2017-08-31T05:20:00Z">
              <w:tcPr>
                <w:tcW w:w="1440" w:type="dxa"/>
                <w:tcBorders>
                  <w:top w:val="single" w:sz="4" w:space="0" w:color="auto"/>
                  <w:left w:val="nil"/>
                  <w:bottom w:val="single" w:sz="4" w:space="0" w:color="auto"/>
                  <w:right w:val="nil"/>
                </w:tcBorders>
                <w:shd w:val="clear" w:color="auto" w:fill="auto"/>
                <w:noWrap/>
                <w:vAlign w:val="bottom"/>
                <w:hideMark/>
              </w:tcPr>
            </w:tcPrChange>
          </w:tcPr>
          <w:p w14:paraId="2E2B2D4A" w14:textId="77777777" w:rsidR="005F0979" w:rsidRPr="00C02829" w:rsidRDefault="005F0979" w:rsidP="002D0C8F">
            <w:pPr>
              <w:spacing w:after="0" w:line="240" w:lineRule="auto"/>
              <w:jc w:val="right"/>
              <w:rPr>
                <w:ins w:id="6413" w:author="Jen" w:date="2017-08-31T02:25:00Z"/>
                <w:rFonts w:ascii="Times New Roman" w:eastAsia="Times New Roman" w:hAnsi="Times New Roman" w:cs="Times New Roman"/>
                <w:color w:val="000000"/>
                <w:sz w:val="20"/>
                <w:szCs w:val="20"/>
                <w:lang w:val="en-US"/>
              </w:rPr>
              <w:pPrChange w:id="6414" w:author="Jen" w:date="2017-08-31T05:52:00Z">
                <w:pPr>
                  <w:spacing w:after="0" w:line="240" w:lineRule="auto"/>
                  <w:jc w:val="right"/>
                </w:pPr>
              </w:pPrChange>
            </w:pPr>
            <w:ins w:id="6415" w:author="Jen" w:date="2017-08-31T02:25:00Z">
              <w:r w:rsidRPr="00C02829">
                <w:rPr>
                  <w:rFonts w:ascii="Times New Roman" w:eastAsia="Times New Roman" w:hAnsi="Times New Roman" w:cs="Times New Roman"/>
                  <w:color w:val="000000"/>
                  <w:sz w:val="20"/>
                  <w:szCs w:val="20"/>
                  <w:lang w:val="en-US"/>
                </w:rPr>
                <w:t>30,461.96</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416"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754899" w14:textId="77777777" w:rsidR="005F0979" w:rsidRPr="00C02829" w:rsidRDefault="005F0979" w:rsidP="002D0C8F">
            <w:pPr>
              <w:spacing w:after="0" w:line="240" w:lineRule="auto"/>
              <w:jc w:val="right"/>
              <w:rPr>
                <w:ins w:id="6417" w:author="Jen" w:date="2017-08-31T02:25:00Z"/>
                <w:rFonts w:ascii="Times New Roman" w:eastAsia="Times New Roman" w:hAnsi="Times New Roman" w:cs="Times New Roman"/>
                <w:color w:val="000000"/>
                <w:sz w:val="20"/>
                <w:szCs w:val="20"/>
                <w:lang w:val="en-US"/>
              </w:rPr>
              <w:pPrChange w:id="6418" w:author="Jen" w:date="2017-08-31T05:52:00Z">
                <w:pPr>
                  <w:spacing w:after="0" w:line="240" w:lineRule="auto"/>
                  <w:jc w:val="right"/>
                </w:pPr>
              </w:pPrChange>
            </w:pPr>
            <w:ins w:id="6419" w:author="Jen" w:date="2017-08-31T02:25:00Z">
              <w:r w:rsidRPr="00C02829">
                <w:rPr>
                  <w:rFonts w:ascii="Times New Roman" w:eastAsia="Times New Roman" w:hAnsi="Times New Roman" w:cs="Times New Roman"/>
                  <w:color w:val="000000"/>
                  <w:sz w:val="20"/>
                  <w:szCs w:val="20"/>
                  <w:lang w:val="en-US"/>
                </w:rPr>
                <w:t>-</w:t>
              </w:r>
            </w:ins>
          </w:p>
        </w:tc>
        <w:tc>
          <w:tcPr>
            <w:tcW w:w="990" w:type="dxa"/>
            <w:tcBorders>
              <w:top w:val="single" w:sz="4" w:space="0" w:color="auto"/>
              <w:left w:val="nil"/>
              <w:bottom w:val="single" w:sz="4" w:space="0" w:color="auto"/>
              <w:right w:val="single" w:sz="4" w:space="0" w:color="auto"/>
            </w:tcBorders>
            <w:shd w:val="clear" w:color="auto" w:fill="auto"/>
            <w:noWrap/>
            <w:vAlign w:val="bottom"/>
            <w:hideMark/>
            <w:tcPrChange w:id="6420"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36EF1D2" w14:textId="77777777" w:rsidR="005F0979" w:rsidRPr="00C02829" w:rsidRDefault="005F0979" w:rsidP="002D0C8F">
            <w:pPr>
              <w:spacing w:after="0" w:line="240" w:lineRule="auto"/>
              <w:jc w:val="right"/>
              <w:rPr>
                <w:ins w:id="6421" w:author="Jen" w:date="2017-08-31T02:25:00Z"/>
                <w:rFonts w:ascii="Times New Roman" w:eastAsia="Times New Roman" w:hAnsi="Times New Roman" w:cs="Times New Roman"/>
                <w:color w:val="000000"/>
                <w:sz w:val="20"/>
                <w:szCs w:val="20"/>
                <w:lang w:val="en-US"/>
              </w:rPr>
              <w:pPrChange w:id="6422" w:author="Jen" w:date="2017-08-31T05:52:00Z">
                <w:pPr>
                  <w:spacing w:after="0" w:line="240" w:lineRule="auto"/>
                  <w:jc w:val="right"/>
                </w:pPr>
              </w:pPrChange>
            </w:pPr>
            <w:ins w:id="6423" w:author="Jen" w:date="2017-08-31T02:25:00Z">
              <w:r w:rsidRPr="00C02829">
                <w:rPr>
                  <w:rFonts w:ascii="Times New Roman" w:eastAsia="Times New Roman" w:hAnsi="Times New Roman" w:cs="Times New Roman"/>
                  <w:color w:val="000000"/>
                  <w:sz w:val="20"/>
                  <w:szCs w:val="20"/>
                  <w:lang w:val="en-US"/>
                </w:rPr>
                <w:t>-</w:t>
              </w:r>
            </w:ins>
          </w:p>
        </w:tc>
        <w:tc>
          <w:tcPr>
            <w:tcW w:w="1466" w:type="dxa"/>
            <w:tcBorders>
              <w:top w:val="single" w:sz="4" w:space="0" w:color="auto"/>
              <w:left w:val="nil"/>
              <w:bottom w:val="single" w:sz="4" w:space="0" w:color="auto"/>
              <w:right w:val="single" w:sz="4" w:space="0" w:color="auto"/>
            </w:tcBorders>
            <w:shd w:val="clear" w:color="auto" w:fill="auto"/>
            <w:noWrap/>
            <w:vAlign w:val="bottom"/>
            <w:hideMark/>
            <w:tcPrChange w:id="6424" w:author="Jen" w:date="2017-08-31T05:20:00Z">
              <w:tcPr>
                <w:tcW w:w="146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23FCFC5" w14:textId="77777777" w:rsidR="005F0979" w:rsidRPr="005F0979" w:rsidRDefault="005F0979" w:rsidP="002D0C8F">
            <w:pPr>
              <w:spacing w:after="0" w:line="240" w:lineRule="auto"/>
              <w:jc w:val="right"/>
              <w:rPr>
                <w:ins w:id="6425" w:author="Jen" w:date="2017-08-31T02:25:00Z"/>
                <w:rFonts w:ascii="Times New Roman" w:eastAsia="Times New Roman" w:hAnsi="Times New Roman" w:cs="Times New Roman"/>
                <w:color w:val="000000"/>
                <w:sz w:val="20"/>
                <w:szCs w:val="20"/>
                <w:lang w:val="en-US"/>
                <w:rPrChange w:id="6426" w:author="Jen" w:date="2017-08-31T05:20:00Z">
                  <w:rPr>
                    <w:ins w:id="6427" w:author="Jen" w:date="2017-08-31T02:25:00Z"/>
                    <w:rFonts w:ascii="Times New Roman" w:eastAsia="Times New Roman" w:hAnsi="Times New Roman" w:cs="Times New Roman"/>
                    <w:color w:val="000000"/>
                    <w:sz w:val="20"/>
                    <w:szCs w:val="20"/>
                    <w:lang w:val="en-US"/>
                  </w:rPr>
                </w:rPrChange>
              </w:rPr>
              <w:pPrChange w:id="6428" w:author="Jen" w:date="2017-08-31T05:52:00Z">
                <w:pPr>
                  <w:spacing w:after="0" w:line="240" w:lineRule="auto"/>
                  <w:jc w:val="right"/>
                </w:pPr>
              </w:pPrChange>
            </w:pPr>
            <w:ins w:id="6429" w:author="Jen" w:date="2017-08-31T02:25:00Z">
              <w:r w:rsidRPr="005F0979">
                <w:rPr>
                  <w:rFonts w:ascii="Times New Roman" w:eastAsia="Times New Roman" w:hAnsi="Times New Roman" w:cs="Times New Roman"/>
                  <w:color w:val="000000"/>
                  <w:sz w:val="20"/>
                  <w:szCs w:val="20"/>
                  <w:lang w:val="en-US"/>
                  <w:rPrChange w:id="6430" w:author="Jen" w:date="2017-08-31T05:20:00Z">
                    <w:rPr>
                      <w:rFonts w:ascii="Times New Roman" w:eastAsia="Times New Roman" w:hAnsi="Times New Roman" w:cs="Times New Roman"/>
                      <w:color w:val="000000"/>
                      <w:sz w:val="20"/>
                      <w:szCs w:val="20"/>
                      <w:lang w:val="en-US"/>
                    </w:rPr>
                  </w:rPrChange>
                </w:rPr>
                <w:t>-</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431"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2512812D" w14:textId="582DF147" w:rsidR="005F0979" w:rsidRPr="005F0979" w:rsidRDefault="005F0979" w:rsidP="002D0C8F">
            <w:pPr>
              <w:spacing w:after="0" w:line="240" w:lineRule="auto"/>
              <w:jc w:val="right"/>
              <w:rPr>
                <w:ins w:id="6432" w:author="Jen" w:date="2017-08-31T02:25:00Z"/>
                <w:rFonts w:ascii="Times New Roman" w:eastAsia="Times New Roman" w:hAnsi="Times New Roman" w:cs="Times New Roman"/>
                <w:color w:val="000000"/>
                <w:sz w:val="20"/>
                <w:szCs w:val="20"/>
                <w:lang w:val="en-US"/>
                <w:rPrChange w:id="6433" w:author="Jen" w:date="2017-08-31T05:20:00Z">
                  <w:rPr>
                    <w:ins w:id="6434" w:author="Jen" w:date="2017-08-31T02:25:00Z"/>
                    <w:rFonts w:ascii="Times New Roman" w:eastAsia="Times New Roman" w:hAnsi="Times New Roman" w:cs="Times New Roman"/>
                    <w:color w:val="000000"/>
                    <w:sz w:val="20"/>
                    <w:szCs w:val="20"/>
                    <w:lang w:val="en-US"/>
                  </w:rPr>
                </w:rPrChange>
              </w:rPr>
              <w:pPrChange w:id="6435" w:author="Jen" w:date="2017-08-31T05:52:00Z">
                <w:pPr>
                  <w:spacing w:after="0" w:line="240" w:lineRule="auto"/>
                  <w:jc w:val="right"/>
                </w:pPr>
              </w:pPrChange>
            </w:pPr>
            <w:ins w:id="6436" w:author="Jen" w:date="2017-08-31T05:20:00Z">
              <w:r w:rsidRPr="005F0979">
                <w:rPr>
                  <w:rFonts w:ascii="Times New Roman" w:hAnsi="Times New Roman" w:cs="Times New Roman"/>
                  <w:color w:val="000000"/>
                  <w:sz w:val="20"/>
                  <w:szCs w:val="20"/>
                  <w:rPrChange w:id="6437" w:author="Jen" w:date="2017-08-31T05:20:00Z">
                    <w:rPr>
                      <w:color w:val="000000"/>
                      <w:sz w:val="20"/>
                      <w:szCs w:val="20"/>
                    </w:rPr>
                  </w:rPrChange>
                </w:rPr>
                <w:t>30,461.96</w:t>
              </w:r>
            </w:ins>
          </w:p>
        </w:tc>
      </w:tr>
      <w:tr w:rsidR="005F0979" w:rsidRPr="00C02829" w14:paraId="3FD81815" w14:textId="77777777" w:rsidTr="00CB521A">
        <w:tblPrEx>
          <w:tblW w:w="10275" w:type="dxa"/>
          <w:tblInd w:w="93" w:type="dxa"/>
          <w:tblPrExChange w:id="6438" w:author="Jen" w:date="2017-08-31T05:20:00Z">
            <w:tblPrEx>
              <w:tblW w:w="10275" w:type="dxa"/>
              <w:tblInd w:w="93" w:type="dxa"/>
            </w:tblPrEx>
          </w:tblPrExChange>
        </w:tblPrEx>
        <w:trPr>
          <w:trHeight w:val="64"/>
          <w:ins w:id="6439" w:author="Jen" w:date="2017-08-31T02:25:00Z"/>
          <w:trPrChange w:id="6440"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Change w:id="6441"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7D525AD" w14:textId="77777777" w:rsidR="005F0979" w:rsidRPr="00C02829" w:rsidRDefault="005F0979" w:rsidP="00C02829">
            <w:pPr>
              <w:spacing w:after="0" w:line="240" w:lineRule="auto"/>
              <w:jc w:val="center"/>
              <w:rPr>
                <w:ins w:id="6442" w:author="Jen" w:date="2017-08-31T02:25:00Z"/>
                <w:rFonts w:ascii="Times New Roman" w:eastAsia="Times New Roman" w:hAnsi="Times New Roman" w:cs="Times New Roman"/>
                <w:color w:val="000000"/>
                <w:sz w:val="20"/>
                <w:szCs w:val="20"/>
                <w:lang w:val="en-US"/>
              </w:rPr>
            </w:pPr>
            <w:proofErr w:type="spellStart"/>
            <w:ins w:id="6443" w:author="Jen" w:date="2017-08-31T02:25:00Z">
              <w:r w:rsidRPr="00C02829">
                <w:rPr>
                  <w:rFonts w:ascii="Times New Roman" w:eastAsia="Times New Roman" w:hAnsi="Times New Roman" w:cs="Times New Roman"/>
                  <w:color w:val="000000"/>
                  <w:sz w:val="20"/>
                  <w:szCs w:val="20"/>
                  <w:lang w:val="en-US"/>
                </w:rPr>
                <w:t>Marilao</w:t>
              </w:r>
              <w:proofErr w:type="spellEnd"/>
            </w:ins>
          </w:p>
        </w:tc>
        <w:tc>
          <w:tcPr>
            <w:tcW w:w="516" w:type="dxa"/>
            <w:tcBorders>
              <w:top w:val="single" w:sz="4" w:space="0" w:color="auto"/>
              <w:left w:val="nil"/>
              <w:bottom w:val="single" w:sz="4" w:space="0" w:color="auto"/>
              <w:right w:val="single" w:sz="4" w:space="0" w:color="auto"/>
            </w:tcBorders>
            <w:shd w:val="clear" w:color="auto" w:fill="auto"/>
            <w:noWrap/>
            <w:vAlign w:val="bottom"/>
            <w:tcPrChange w:id="6444"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tcPr>
            </w:tcPrChange>
          </w:tcPr>
          <w:p w14:paraId="271348FF" w14:textId="77777777" w:rsidR="005F0979" w:rsidRPr="00C02829" w:rsidRDefault="005F0979" w:rsidP="00C02829">
            <w:pPr>
              <w:spacing w:after="0" w:line="240" w:lineRule="auto"/>
              <w:jc w:val="right"/>
              <w:rPr>
                <w:ins w:id="6445" w:author="Jen" w:date="2017-08-31T02:25:00Z"/>
                <w:rFonts w:ascii="Times New Roman" w:eastAsia="Times New Roman" w:hAnsi="Times New Roman" w:cs="Times New Roman"/>
                <w:color w:val="000000"/>
                <w:sz w:val="20"/>
                <w:szCs w:val="20"/>
                <w:lang w:val="en-US"/>
              </w:rPr>
            </w:pPr>
            <w:ins w:id="6446" w:author="Jen" w:date="2017-08-31T02:25:00Z">
              <w:r w:rsidRPr="00C02829">
                <w:rPr>
                  <w:rFonts w:ascii="Times New Roman" w:eastAsia="Times New Roman" w:hAnsi="Times New Roman" w:cs="Times New Roman"/>
                  <w:color w:val="000000"/>
                  <w:sz w:val="20"/>
                  <w:szCs w:val="20"/>
                  <w:lang w:val="en-US"/>
                </w:rPr>
                <w:t>6</w:t>
              </w:r>
            </w:ins>
          </w:p>
        </w:tc>
        <w:tc>
          <w:tcPr>
            <w:tcW w:w="1179" w:type="dxa"/>
            <w:tcBorders>
              <w:top w:val="single" w:sz="4" w:space="0" w:color="auto"/>
              <w:left w:val="nil"/>
              <w:bottom w:val="single" w:sz="4" w:space="0" w:color="auto"/>
              <w:right w:val="single" w:sz="4" w:space="0" w:color="auto"/>
            </w:tcBorders>
            <w:shd w:val="clear" w:color="auto" w:fill="auto"/>
            <w:noWrap/>
            <w:vAlign w:val="bottom"/>
            <w:tcPrChange w:id="6447"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tcPr>
            </w:tcPrChange>
          </w:tcPr>
          <w:p w14:paraId="29E42EBD" w14:textId="77777777" w:rsidR="005F0979" w:rsidRPr="00C02829" w:rsidRDefault="005F0979" w:rsidP="002D0C8F">
            <w:pPr>
              <w:spacing w:after="0" w:line="240" w:lineRule="auto"/>
              <w:jc w:val="right"/>
              <w:rPr>
                <w:ins w:id="6448" w:author="Jen" w:date="2017-08-31T02:25:00Z"/>
                <w:rFonts w:ascii="Times New Roman" w:eastAsia="Times New Roman" w:hAnsi="Times New Roman" w:cs="Times New Roman"/>
                <w:color w:val="000000"/>
                <w:sz w:val="20"/>
                <w:szCs w:val="20"/>
                <w:lang w:val="en-US"/>
              </w:rPr>
              <w:pPrChange w:id="6449" w:author="Jen" w:date="2017-08-31T05:52:00Z">
                <w:pPr>
                  <w:spacing w:after="0" w:line="240" w:lineRule="auto"/>
                  <w:jc w:val="right"/>
                </w:pPr>
              </w:pPrChange>
            </w:pPr>
            <w:ins w:id="6450" w:author="Jen" w:date="2017-08-31T02:25:00Z">
              <w:r>
                <w:rPr>
                  <w:rFonts w:ascii="Times New Roman" w:eastAsia="Times New Roman" w:hAnsi="Times New Roman" w:cs="Times New Roman"/>
                  <w:color w:val="000000"/>
                  <w:sz w:val="20"/>
                  <w:szCs w:val="20"/>
                  <w:lang w:val="en-US"/>
                </w:rPr>
                <w:t>37</w:t>
              </w:r>
            </w:ins>
          </w:p>
        </w:tc>
        <w:tc>
          <w:tcPr>
            <w:tcW w:w="1440" w:type="dxa"/>
            <w:tcBorders>
              <w:top w:val="single" w:sz="4" w:space="0" w:color="auto"/>
              <w:left w:val="nil"/>
              <w:bottom w:val="single" w:sz="4" w:space="0" w:color="auto"/>
              <w:right w:val="nil"/>
            </w:tcBorders>
            <w:shd w:val="clear" w:color="auto" w:fill="auto"/>
            <w:noWrap/>
            <w:vAlign w:val="bottom"/>
            <w:tcPrChange w:id="6451" w:author="Jen" w:date="2017-08-31T05:20:00Z">
              <w:tcPr>
                <w:tcW w:w="1440" w:type="dxa"/>
                <w:tcBorders>
                  <w:top w:val="single" w:sz="4" w:space="0" w:color="auto"/>
                  <w:left w:val="nil"/>
                  <w:bottom w:val="single" w:sz="4" w:space="0" w:color="auto"/>
                  <w:right w:val="nil"/>
                </w:tcBorders>
                <w:shd w:val="clear" w:color="auto" w:fill="auto"/>
                <w:noWrap/>
                <w:vAlign w:val="bottom"/>
              </w:tcPr>
            </w:tcPrChange>
          </w:tcPr>
          <w:p w14:paraId="31E1C2CE" w14:textId="77777777" w:rsidR="005F0979" w:rsidRPr="00C02829" w:rsidRDefault="005F0979" w:rsidP="002D0C8F">
            <w:pPr>
              <w:spacing w:after="0" w:line="240" w:lineRule="auto"/>
              <w:jc w:val="right"/>
              <w:rPr>
                <w:ins w:id="6452" w:author="Jen" w:date="2017-08-31T02:25:00Z"/>
                <w:rFonts w:ascii="Times New Roman" w:eastAsia="Times New Roman" w:hAnsi="Times New Roman" w:cs="Times New Roman"/>
                <w:color w:val="000000"/>
                <w:sz w:val="20"/>
                <w:szCs w:val="20"/>
                <w:lang w:val="en-US"/>
              </w:rPr>
              <w:pPrChange w:id="6453" w:author="Jen" w:date="2017-08-31T05:52:00Z">
                <w:pPr>
                  <w:spacing w:after="0" w:line="240" w:lineRule="auto"/>
                  <w:jc w:val="right"/>
                </w:pPr>
              </w:pPrChange>
            </w:pPr>
            <w:ins w:id="6454" w:author="Jen" w:date="2017-08-31T02:25:00Z">
              <w:r>
                <w:rPr>
                  <w:rFonts w:ascii="Times New Roman" w:eastAsia="Times New Roman" w:hAnsi="Times New Roman" w:cs="Times New Roman"/>
                  <w:color w:val="000000"/>
                  <w:sz w:val="20"/>
                  <w:szCs w:val="20"/>
                  <w:lang w:val="en-US"/>
                </w:rPr>
                <w:t>334,431.71</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55"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CFB30E1" w14:textId="77777777" w:rsidR="005F0979" w:rsidRPr="00C02829" w:rsidRDefault="005F0979" w:rsidP="002D0C8F">
            <w:pPr>
              <w:spacing w:after="0" w:line="240" w:lineRule="auto"/>
              <w:jc w:val="right"/>
              <w:rPr>
                <w:ins w:id="6456" w:author="Jen" w:date="2017-08-31T02:25:00Z"/>
                <w:rFonts w:ascii="Times New Roman" w:eastAsia="Times New Roman" w:hAnsi="Times New Roman" w:cs="Times New Roman"/>
                <w:color w:val="000000"/>
                <w:sz w:val="20"/>
                <w:szCs w:val="20"/>
                <w:lang w:val="en-US"/>
              </w:rPr>
              <w:pPrChange w:id="6457" w:author="Jen" w:date="2017-08-31T05:52:00Z">
                <w:pPr>
                  <w:spacing w:after="0" w:line="240" w:lineRule="auto"/>
                  <w:jc w:val="right"/>
                </w:pPr>
              </w:pPrChange>
            </w:pPr>
            <w:ins w:id="6458" w:author="Jen" w:date="2017-08-31T02:25:00Z">
              <w:r>
                <w:rPr>
                  <w:rFonts w:ascii="Times New Roman" w:eastAsia="Times New Roman" w:hAnsi="Times New Roman" w:cs="Times New Roman"/>
                  <w:color w:val="000000"/>
                  <w:sz w:val="20"/>
                  <w:szCs w:val="20"/>
                  <w:lang w:val="en-US"/>
                </w:rPr>
                <w:t>9</w:t>
              </w:r>
            </w:ins>
          </w:p>
        </w:tc>
        <w:tc>
          <w:tcPr>
            <w:tcW w:w="990" w:type="dxa"/>
            <w:tcBorders>
              <w:top w:val="single" w:sz="4" w:space="0" w:color="auto"/>
              <w:left w:val="nil"/>
              <w:bottom w:val="single" w:sz="4" w:space="0" w:color="auto"/>
              <w:right w:val="single" w:sz="4" w:space="0" w:color="auto"/>
            </w:tcBorders>
            <w:shd w:val="clear" w:color="auto" w:fill="auto"/>
            <w:noWrap/>
            <w:vAlign w:val="bottom"/>
            <w:tcPrChange w:id="6459"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tcPr>
            </w:tcPrChange>
          </w:tcPr>
          <w:p w14:paraId="0B8EEBA0" w14:textId="77777777" w:rsidR="005F0979" w:rsidRPr="00C02829" w:rsidRDefault="005F0979" w:rsidP="002D0C8F">
            <w:pPr>
              <w:spacing w:after="0" w:line="240" w:lineRule="auto"/>
              <w:jc w:val="right"/>
              <w:rPr>
                <w:ins w:id="6460" w:author="Jen" w:date="2017-08-31T02:25:00Z"/>
                <w:rFonts w:ascii="Times New Roman" w:eastAsia="Times New Roman" w:hAnsi="Times New Roman" w:cs="Times New Roman"/>
                <w:color w:val="000000"/>
                <w:sz w:val="20"/>
                <w:szCs w:val="20"/>
                <w:lang w:val="en-US"/>
              </w:rPr>
              <w:pPrChange w:id="6461" w:author="Jen" w:date="2017-08-31T05:52:00Z">
                <w:pPr>
                  <w:spacing w:after="0" w:line="240" w:lineRule="auto"/>
                  <w:jc w:val="right"/>
                </w:pPr>
              </w:pPrChange>
            </w:pPr>
            <w:ins w:id="6462" w:author="Jen" w:date="2017-08-31T02:25:00Z">
              <w:r>
                <w:rPr>
                  <w:rFonts w:ascii="Times New Roman" w:eastAsia="Times New Roman" w:hAnsi="Times New Roman" w:cs="Times New Roman"/>
                  <w:color w:val="000000"/>
                  <w:sz w:val="20"/>
                  <w:szCs w:val="20"/>
                  <w:lang w:val="en-US"/>
                </w:rPr>
                <w:t>6,580</w:t>
              </w:r>
            </w:ins>
          </w:p>
        </w:tc>
        <w:tc>
          <w:tcPr>
            <w:tcW w:w="1466" w:type="dxa"/>
            <w:tcBorders>
              <w:top w:val="single" w:sz="4" w:space="0" w:color="auto"/>
              <w:left w:val="nil"/>
              <w:bottom w:val="single" w:sz="4" w:space="0" w:color="auto"/>
              <w:right w:val="single" w:sz="4" w:space="0" w:color="auto"/>
            </w:tcBorders>
            <w:shd w:val="clear" w:color="auto" w:fill="auto"/>
            <w:noWrap/>
            <w:vAlign w:val="bottom"/>
            <w:tcPrChange w:id="6463" w:author="Jen" w:date="2017-08-31T05:20:00Z">
              <w:tcPr>
                <w:tcW w:w="1466" w:type="dxa"/>
                <w:tcBorders>
                  <w:top w:val="single" w:sz="4" w:space="0" w:color="auto"/>
                  <w:left w:val="nil"/>
                  <w:bottom w:val="single" w:sz="4" w:space="0" w:color="auto"/>
                  <w:right w:val="single" w:sz="4" w:space="0" w:color="auto"/>
                </w:tcBorders>
                <w:shd w:val="clear" w:color="auto" w:fill="auto"/>
                <w:noWrap/>
                <w:vAlign w:val="bottom"/>
              </w:tcPr>
            </w:tcPrChange>
          </w:tcPr>
          <w:p w14:paraId="04F22255" w14:textId="77777777" w:rsidR="005F0979" w:rsidRPr="005F0979" w:rsidRDefault="005F0979" w:rsidP="002D0C8F">
            <w:pPr>
              <w:spacing w:after="0" w:line="240" w:lineRule="auto"/>
              <w:jc w:val="right"/>
              <w:rPr>
                <w:ins w:id="6464" w:author="Jen" w:date="2017-08-31T02:25:00Z"/>
                <w:rFonts w:ascii="Times New Roman" w:eastAsia="Times New Roman" w:hAnsi="Times New Roman" w:cs="Times New Roman"/>
                <w:color w:val="000000"/>
                <w:sz w:val="20"/>
                <w:szCs w:val="20"/>
                <w:lang w:val="en-US"/>
                <w:rPrChange w:id="6465" w:author="Jen" w:date="2017-08-31T05:20:00Z">
                  <w:rPr>
                    <w:ins w:id="6466" w:author="Jen" w:date="2017-08-31T02:25:00Z"/>
                    <w:rFonts w:ascii="Times New Roman" w:eastAsia="Times New Roman" w:hAnsi="Times New Roman" w:cs="Times New Roman"/>
                    <w:color w:val="000000"/>
                    <w:sz w:val="20"/>
                    <w:szCs w:val="20"/>
                    <w:lang w:val="en-US"/>
                  </w:rPr>
                </w:rPrChange>
              </w:rPr>
              <w:pPrChange w:id="6467" w:author="Jen" w:date="2017-08-31T05:52:00Z">
                <w:pPr>
                  <w:spacing w:after="0" w:line="240" w:lineRule="auto"/>
                  <w:jc w:val="right"/>
                </w:pPr>
              </w:pPrChange>
            </w:pPr>
            <w:ins w:id="6468" w:author="Jen" w:date="2017-08-31T02:25:00Z">
              <w:r w:rsidRPr="005F0979">
                <w:rPr>
                  <w:rFonts w:ascii="Times New Roman" w:eastAsia="Times New Roman" w:hAnsi="Times New Roman" w:cs="Times New Roman"/>
                  <w:color w:val="000000"/>
                  <w:sz w:val="20"/>
                  <w:szCs w:val="20"/>
                  <w:lang w:val="en-US"/>
                  <w:rPrChange w:id="6469" w:author="Jen" w:date="2017-08-31T05:20:00Z">
                    <w:rPr>
                      <w:rFonts w:ascii="Times New Roman" w:eastAsia="Times New Roman" w:hAnsi="Times New Roman" w:cs="Times New Roman"/>
                      <w:color w:val="000000"/>
                      <w:sz w:val="20"/>
                      <w:szCs w:val="20"/>
                      <w:lang w:val="en-US"/>
                    </w:rPr>
                  </w:rPrChange>
                </w:rPr>
                <w:t>26,051,955.32</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470"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581BDC1D" w14:textId="758E1F89" w:rsidR="005F0979" w:rsidRPr="005F0979" w:rsidRDefault="005F0979" w:rsidP="002D0C8F">
            <w:pPr>
              <w:spacing w:after="0" w:line="240" w:lineRule="auto"/>
              <w:jc w:val="right"/>
              <w:rPr>
                <w:ins w:id="6471" w:author="Jen" w:date="2017-08-31T02:25:00Z"/>
                <w:rFonts w:ascii="Times New Roman" w:eastAsia="Times New Roman" w:hAnsi="Times New Roman" w:cs="Times New Roman"/>
                <w:color w:val="000000"/>
                <w:sz w:val="20"/>
                <w:szCs w:val="20"/>
                <w:lang w:val="en-US"/>
                <w:rPrChange w:id="6472" w:author="Jen" w:date="2017-08-31T05:20:00Z">
                  <w:rPr>
                    <w:ins w:id="6473" w:author="Jen" w:date="2017-08-31T02:25:00Z"/>
                    <w:rFonts w:ascii="Times New Roman" w:eastAsia="Times New Roman" w:hAnsi="Times New Roman" w:cs="Times New Roman"/>
                    <w:color w:val="000000"/>
                    <w:sz w:val="20"/>
                    <w:szCs w:val="20"/>
                    <w:lang w:val="en-US"/>
                  </w:rPr>
                </w:rPrChange>
              </w:rPr>
              <w:pPrChange w:id="6474" w:author="Jen" w:date="2017-08-31T05:52:00Z">
                <w:pPr>
                  <w:spacing w:after="0" w:line="240" w:lineRule="auto"/>
                  <w:jc w:val="right"/>
                </w:pPr>
              </w:pPrChange>
            </w:pPr>
            <w:ins w:id="6475" w:author="Jen" w:date="2017-08-31T05:20:00Z">
              <w:r w:rsidRPr="005F0979">
                <w:rPr>
                  <w:rFonts w:ascii="Times New Roman" w:hAnsi="Times New Roman" w:cs="Times New Roman"/>
                  <w:color w:val="000000"/>
                  <w:sz w:val="20"/>
                  <w:szCs w:val="20"/>
                  <w:rPrChange w:id="6476" w:author="Jen" w:date="2017-08-31T05:20:00Z">
                    <w:rPr>
                      <w:color w:val="000000"/>
                      <w:sz w:val="20"/>
                      <w:szCs w:val="20"/>
                    </w:rPr>
                  </w:rPrChange>
                </w:rPr>
                <w:t>26,386,387.03</w:t>
              </w:r>
            </w:ins>
          </w:p>
        </w:tc>
      </w:tr>
      <w:tr w:rsidR="005F0979" w:rsidRPr="00C02829" w14:paraId="1D200E0D" w14:textId="77777777" w:rsidTr="00CB521A">
        <w:tblPrEx>
          <w:tblW w:w="10275" w:type="dxa"/>
          <w:tblInd w:w="93" w:type="dxa"/>
          <w:tblPrExChange w:id="6477" w:author="Jen" w:date="2017-08-31T05:20:00Z">
            <w:tblPrEx>
              <w:tblW w:w="10275" w:type="dxa"/>
              <w:tblInd w:w="93" w:type="dxa"/>
            </w:tblPrEx>
          </w:tblPrExChange>
        </w:tblPrEx>
        <w:trPr>
          <w:trHeight w:val="64"/>
          <w:ins w:id="6478" w:author="Jen" w:date="2017-08-31T02:25:00Z"/>
          <w:trPrChange w:id="6479"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Change w:id="6480"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020A569" w14:textId="77777777" w:rsidR="005F0979" w:rsidRPr="00C02829" w:rsidRDefault="005F0979" w:rsidP="00C02829">
            <w:pPr>
              <w:spacing w:after="0" w:line="240" w:lineRule="auto"/>
              <w:jc w:val="center"/>
              <w:rPr>
                <w:ins w:id="6481" w:author="Jen" w:date="2017-08-31T02:25:00Z"/>
                <w:rFonts w:ascii="Times New Roman" w:eastAsia="Times New Roman" w:hAnsi="Times New Roman" w:cs="Times New Roman"/>
                <w:color w:val="000000"/>
                <w:sz w:val="20"/>
                <w:szCs w:val="20"/>
                <w:lang w:val="en-US"/>
              </w:rPr>
            </w:pPr>
            <w:proofErr w:type="spellStart"/>
            <w:ins w:id="6482" w:author="Jen" w:date="2017-08-31T02:25:00Z">
              <w:r w:rsidRPr="00C02829">
                <w:rPr>
                  <w:rFonts w:ascii="Times New Roman" w:eastAsia="Times New Roman" w:hAnsi="Times New Roman" w:cs="Times New Roman"/>
                  <w:color w:val="000000"/>
                  <w:sz w:val="20"/>
                  <w:szCs w:val="20"/>
                  <w:lang w:val="en-US"/>
                </w:rPr>
                <w:t>Meycauayan</w:t>
              </w:r>
              <w:proofErr w:type="spellEnd"/>
            </w:ins>
          </w:p>
        </w:tc>
        <w:tc>
          <w:tcPr>
            <w:tcW w:w="516" w:type="dxa"/>
            <w:tcBorders>
              <w:top w:val="single" w:sz="4" w:space="0" w:color="auto"/>
              <w:left w:val="nil"/>
              <w:bottom w:val="single" w:sz="4" w:space="0" w:color="auto"/>
              <w:right w:val="single" w:sz="4" w:space="0" w:color="auto"/>
            </w:tcBorders>
            <w:shd w:val="clear" w:color="auto" w:fill="auto"/>
            <w:noWrap/>
            <w:vAlign w:val="bottom"/>
            <w:tcPrChange w:id="6483"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tcPr>
            </w:tcPrChange>
          </w:tcPr>
          <w:p w14:paraId="5F76876E" w14:textId="77777777" w:rsidR="005F0979" w:rsidRPr="00C02829" w:rsidRDefault="005F0979" w:rsidP="00C02829">
            <w:pPr>
              <w:spacing w:after="0" w:line="240" w:lineRule="auto"/>
              <w:jc w:val="right"/>
              <w:rPr>
                <w:ins w:id="6484" w:author="Jen" w:date="2017-08-31T02:25:00Z"/>
                <w:rFonts w:ascii="Times New Roman" w:eastAsia="Times New Roman" w:hAnsi="Times New Roman" w:cs="Times New Roman"/>
                <w:color w:val="000000"/>
                <w:sz w:val="20"/>
                <w:szCs w:val="20"/>
                <w:lang w:val="en-US"/>
              </w:rPr>
            </w:pPr>
            <w:ins w:id="6485" w:author="Jen" w:date="2017-08-31T02:25:00Z">
              <w:r w:rsidRPr="00C02829">
                <w:rPr>
                  <w:rFonts w:ascii="Times New Roman" w:eastAsia="Times New Roman" w:hAnsi="Times New Roman" w:cs="Times New Roman"/>
                  <w:color w:val="000000"/>
                  <w:sz w:val="20"/>
                  <w:szCs w:val="20"/>
                  <w:lang w:val="en-US"/>
                </w:rPr>
                <w:t>13</w:t>
              </w:r>
            </w:ins>
          </w:p>
        </w:tc>
        <w:tc>
          <w:tcPr>
            <w:tcW w:w="1179" w:type="dxa"/>
            <w:tcBorders>
              <w:top w:val="single" w:sz="4" w:space="0" w:color="auto"/>
              <w:left w:val="nil"/>
              <w:bottom w:val="single" w:sz="4" w:space="0" w:color="auto"/>
              <w:right w:val="single" w:sz="4" w:space="0" w:color="auto"/>
            </w:tcBorders>
            <w:shd w:val="clear" w:color="auto" w:fill="auto"/>
            <w:noWrap/>
            <w:vAlign w:val="bottom"/>
            <w:tcPrChange w:id="6486"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tcPr>
            </w:tcPrChange>
          </w:tcPr>
          <w:p w14:paraId="61368271" w14:textId="77777777" w:rsidR="005F0979" w:rsidRDefault="005F0979" w:rsidP="002D0C8F">
            <w:pPr>
              <w:spacing w:after="0" w:line="240" w:lineRule="auto"/>
              <w:jc w:val="right"/>
              <w:rPr>
                <w:ins w:id="6487" w:author="Jen" w:date="2017-08-31T02:25:00Z"/>
                <w:rFonts w:ascii="Times New Roman" w:eastAsia="Times New Roman" w:hAnsi="Times New Roman" w:cs="Times New Roman"/>
                <w:color w:val="000000"/>
                <w:sz w:val="20"/>
                <w:szCs w:val="20"/>
                <w:lang w:val="en-US"/>
              </w:rPr>
              <w:pPrChange w:id="6488" w:author="Jen" w:date="2017-08-31T05:52:00Z">
                <w:pPr>
                  <w:spacing w:after="0" w:line="240" w:lineRule="auto"/>
                  <w:jc w:val="right"/>
                </w:pPr>
              </w:pPrChange>
            </w:pPr>
            <w:ins w:id="6489" w:author="Jen" w:date="2017-08-31T02:25:00Z">
              <w:r w:rsidRPr="00C02829">
                <w:rPr>
                  <w:rFonts w:ascii="Times New Roman" w:eastAsia="Times New Roman" w:hAnsi="Times New Roman" w:cs="Times New Roman"/>
                  <w:color w:val="000000"/>
                  <w:sz w:val="20"/>
                  <w:szCs w:val="20"/>
                  <w:lang w:val="en-US"/>
                </w:rPr>
                <w:t>302</w:t>
              </w:r>
            </w:ins>
          </w:p>
        </w:tc>
        <w:tc>
          <w:tcPr>
            <w:tcW w:w="1440" w:type="dxa"/>
            <w:tcBorders>
              <w:top w:val="single" w:sz="4" w:space="0" w:color="auto"/>
              <w:left w:val="nil"/>
              <w:bottom w:val="single" w:sz="4" w:space="0" w:color="auto"/>
              <w:right w:val="nil"/>
            </w:tcBorders>
            <w:shd w:val="clear" w:color="auto" w:fill="auto"/>
            <w:noWrap/>
            <w:vAlign w:val="bottom"/>
            <w:tcPrChange w:id="6490" w:author="Jen" w:date="2017-08-31T05:20:00Z">
              <w:tcPr>
                <w:tcW w:w="1440" w:type="dxa"/>
                <w:tcBorders>
                  <w:top w:val="single" w:sz="4" w:space="0" w:color="auto"/>
                  <w:left w:val="nil"/>
                  <w:bottom w:val="single" w:sz="4" w:space="0" w:color="auto"/>
                  <w:right w:val="nil"/>
                </w:tcBorders>
                <w:shd w:val="clear" w:color="auto" w:fill="auto"/>
                <w:noWrap/>
                <w:vAlign w:val="bottom"/>
              </w:tcPr>
            </w:tcPrChange>
          </w:tcPr>
          <w:p w14:paraId="03371015" w14:textId="77777777" w:rsidR="005F0979" w:rsidRDefault="005F0979" w:rsidP="002D0C8F">
            <w:pPr>
              <w:spacing w:after="0" w:line="240" w:lineRule="auto"/>
              <w:jc w:val="right"/>
              <w:rPr>
                <w:ins w:id="6491" w:author="Jen" w:date="2017-08-31T02:25:00Z"/>
                <w:rFonts w:ascii="Times New Roman" w:eastAsia="Times New Roman" w:hAnsi="Times New Roman" w:cs="Times New Roman"/>
                <w:color w:val="000000"/>
                <w:sz w:val="20"/>
                <w:szCs w:val="20"/>
                <w:lang w:val="en-US"/>
              </w:rPr>
              <w:pPrChange w:id="6492" w:author="Jen" w:date="2017-08-31T05:52:00Z">
                <w:pPr>
                  <w:spacing w:after="0" w:line="240" w:lineRule="auto"/>
                  <w:jc w:val="right"/>
                </w:pPr>
              </w:pPrChange>
            </w:pPr>
            <w:ins w:id="6493" w:author="Jen" w:date="2017-08-31T02:25:00Z">
              <w:r w:rsidRPr="00C02829">
                <w:rPr>
                  <w:rFonts w:ascii="Times New Roman" w:eastAsia="Times New Roman" w:hAnsi="Times New Roman" w:cs="Times New Roman"/>
                  <w:color w:val="000000"/>
                  <w:sz w:val="20"/>
                  <w:szCs w:val="20"/>
                  <w:lang w:val="en-US"/>
                </w:rPr>
                <w:t>3,665,303.56</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94"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2709FBC" w14:textId="77777777" w:rsidR="005F0979" w:rsidRDefault="005F0979" w:rsidP="002D0C8F">
            <w:pPr>
              <w:spacing w:after="0" w:line="240" w:lineRule="auto"/>
              <w:jc w:val="right"/>
              <w:rPr>
                <w:ins w:id="6495" w:author="Jen" w:date="2017-08-31T02:25:00Z"/>
                <w:rFonts w:ascii="Times New Roman" w:eastAsia="Times New Roman" w:hAnsi="Times New Roman" w:cs="Times New Roman"/>
                <w:color w:val="000000"/>
                <w:sz w:val="20"/>
                <w:szCs w:val="20"/>
                <w:lang w:val="en-US"/>
              </w:rPr>
              <w:pPrChange w:id="6496" w:author="Jen" w:date="2017-08-31T05:52:00Z">
                <w:pPr>
                  <w:spacing w:after="0" w:line="240" w:lineRule="auto"/>
                  <w:jc w:val="right"/>
                </w:pPr>
              </w:pPrChange>
            </w:pPr>
            <w:ins w:id="6497" w:author="Jen" w:date="2017-08-31T02:25:00Z">
              <w:r w:rsidRPr="00C02829">
                <w:rPr>
                  <w:rFonts w:ascii="Times New Roman" w:eastAsia="Times New Roman" w:hAnsi="Times New Roman" w:cs="Times New Roman"/>
                  <w:color w:val="000000"/>
                  <w:sz w:val="20"/>
                  <w:szCs w:val="20"/>
                  <w:lang w:val="en-US"/>
                </w:rPr>
                <w:t>20</w:t>
              </w:r>
            </w:ins>
          </w:p>
        </w:tc>
        <w:tc>
          <w:tcPr>
            <w:tcW w:w="990" w:type="dxa"/>
            <w:tcBorders>
              <w:top w:val="single" w:sz="4" w:space="0" w:color="auto"/>
              <w:left w:val="nil"/>
              <w:bottom w:val="single" w:sz="4" w:space="0" w:color="auto"/>
              <w:right w:val="single" w:sz="4" w:space="0" w:color="auto"/>
            </w:tcBorders>
            <w:shd w:val="clear" w:color="auto" w:fill="auto"/>
            <w:noWrap/>
            <w:vAlign w:val="bottom"/>
            <w:tcPrChange w:id="6498"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tcPr>
            </w:tcPrChange>
          </w:tcPr>
          <w:p w14:paraId="65ACF2A6" w14:textId="77777777" w:rsidR="005F0979" w:rsidRDefault="005F0979" w:rsidP="002D0C8F">
            <w:pPr>
              <w:spacing w:after="0" w:line="240" w:lineRule="auto"/>
              <w:jc w:val="right"/>
              <w:rPr>
                <w:ins w:id="6499" w:author="Jen" w:date="2017-08-31T02:25:00Z"/>
                <w:rFonts w:ascii="Times New Roman" w:eastAsia="Times New Roman" w:hAnsi="Times New Roman" w:cs="Times New Roman"/>
                <w:color w:val="000000"/>
                <w:sz w:val="20"/>
                <w:szCs w:val="20"/>
                <w:lang w:val="en-US"/>
              </w:rPr>
              <w:pPrChange w:id="6500" w:author="Jen" w:date="2017-08-31T05:52:00Z">
                <w:pPr>
                  <w:spacing w:after="0" w:line="240" w:lineRule="auto"/>
                  <w:jc w:val="right"/>
                </w:pPr>
              </w:pPrChange>
            </w:pPr>
            <w:ins w:id="6501" w:author="Jen" w:date="2017-08-31T02:25:00Z">
              <w:r w:rsidRPr="00C02829">
                <w:rPr>
                  <w:rFonts w:ascii="Times New Roman" w:eastAsia="Times New Roman" w:hAnsi="Times New Roman" w:cs="Times New Roman"/>
                  <w:color w:val="000000"/>
                  <w:sz w:val="20"/>
                  <w:szCs w:val="20"/>
                  <w:lang w:val="en-US"/>
                </w:rPr>
                <w:t>1,871</w:t>
              </w:r>
            </w:ins>
          </w:p>
        </w:tc>
        <w:tc>
          <w:tcPr>
            <w:tcW w:w="1466" w:type="dxa"/>
            <w:tcBorders>
              <w:top w:val="single" w:sz="4" w:space="0" w:color="auto"/>
              <w:left w:val="nil"/>
              <w:bottom w:val="single" w:sz="4" w:space="0" w:color="auto"/>
              <w:right w:val="single" w:sz="4" w:space="0" w:color="auto"/>
            </w:tcBorders>
            <w:shd w:val="clear" w:color="auto" w:fill="auto"/>
            <w:noWrap/>
            <w:vAlign w:val="bottom"/>
            <w:tcPrChange w:id="6502" w:author="Jen" w:date="2017-08-31T05:20:00Z">
              <w:tcPr>
                <w:tcW w:w="1466" w:type="dxa"/>
                <w:tcBorders>
                  <w:top w:val="single" w:sz="4" w:space="0" w:color="auto"/>
                  <w:left w:val="nil"/>
                  <w:bottom w:val="single" w:sz="4" w:space="0" w:color="auto"/>
                  <w:right w:val="single" w:sz="4" w:space="0" w:color="auto"/>
                </w:tcBorders>
                <w:shd w:val="clear" w:color="auto" w:fill="auto"/>
                <w:noWrap/>
                <w:vAlign w:val="bottom"/>
              </w:tcPr>
            </w:tcPrChange>
          </w:tcPr>
          <w:p w14:paraId="36E5A4BE" w14:textId="77777777" w:rsidR="005F0979" w:rsidRPr="005F0979" w:rsidRDefault="005F0979" w:rsidP="002D0C8F">
            <w:pPr>
              <w:spacing w:after="0" w:line="240" w:lineRule="auto"/>
              <w:jc w:val="right"/>
              <w:rPr>
                <w:ins w:id="6503" w:author="Jen" w:date="2017-08-31T02:25:00Z"/>
                <w:rFonts w:ascii="Times New Roman" w:eastAsia="Times New Roman" w:hAnsi="Times New Roman" w:cs="Times New Roman"/>
                <w:color w:val="000000"/>
                <w:sz w:val="20"/>
                <w:szCs w:val="20"/>
                <w:lang w:val="en-US"/>
                <w:rPrChange w:id="6504" w:author="Jen" w:date="2017-08-31T05:20:00Z">
                  <w:rPr>
                    <w:ins w:id="6505" w:author="Jen" w:date="2017-08-31T02:25:00Z"/>
                    <w:rFonts w:ascii="Times New Roman" w:eastAsia="Times New Roman" w:hAnsi="Times New Roman" w:cs="Times New Roman"/>
                    <w:color w:val="000000"/>
                    <w:sz w:val="20"/>
                    <w:szCs w:val="20"/>
                    <w:lang w:val="en-US"/>
                  </w:rPr>
                </w:rPrChange>
              </w:rPr>
              <w:pPrChange w:id="6506" w:author="Jen" w:date="2017-08-31T05:52:00Z">
                <w:pPr>
                  <w:spacing w:after="0" w:line="240" w:lineRule="auto"/>
                  <w:jc w:val="right"/>
                </w:pPr>
              </w:pPrChange>
            </w:pPr>
            <w:ins w:id="6507" w:author="Jen" w:date="2017-08-31T02:25:00Z">
              <w:r w:rsidRPr="005F0979">
                <w:rPr>
                  <w:rFonts w:ascii="Times New Roman" w:eastAsia="Times New Roman" w:hAnsi="Times New Roman" w:cs="Times New Roman"/>
                  <w:color w:val="000000"/>
                  <w:sz w:val="20"/>
                  <w:szCs w:val="20"/>
                  <w:lang w:val="en-US"/>
                  <w:rPrChange w:id="6508" w:author="Jen" w:date="2017-08-31T05:20:00Z">
                    <w:rPr>
                      <w:rFonts w:ascii="Times New Roman" w:eastAsia="Times New Roman" w:hAnsi="Times New Roman" w:cs="Times New Roman"/>
                      <w:color w:val="000000"/>
                      <w:sz w:val="20"/>
                      <w:szCs w:val="20"/>
                      <w:lang w:val="en-US"/>
                    </w:rPr>
                  </w:rPrChange>
                </w:rPr>
                <w:t>13,581,821.76</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509"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22EDF015" w14:textId="685CB670" w:rsidR="005F0979" w:rsidRPr="005F0979" w:rsidRDefault="005F0979" w:rsidP="002D0C8F">
            <w:pPr>
              <w:spacing w:after="0" w:line="240" w:lineRule="auto"/>
              <w:jc w:val="right"/>
              <w:rPr>
                <w:ins w:id="6510" w:author="Jen" w:date="2017-08-31T02:25:00Z"/>
                <w:rFonts w:ascii="Times New Roman" w:eastAsia="Times New Roman" w:hAnsi="Times New Roman" w:cs="Times New Roman"/>
                <w:color w:val="000000"/>
                <w:sz w:val="20"/>
                <w:szCs w:val="20"/>
                <w:lang w:val="en-US"/>
                <w:rPrChange w:id="6511" w:author="Jen" w:date="2017-08-31T05:20:00Z">
                  <w:rPr>
                    <w:ins w:id="6512" w:author="Jen" w:date="2017-08-31T02:25:00Z"/>
                    <w:rFonts w:ascii="Times New Roman" w:eastAsia="Times New Roman" w:hAnsi="Times New Roman" w:cs="Times New Roman"/>
                    <w:color w:val="000000"/>
                    <w:sz w:val="20"/>
                    <w:szCs w:val="20"/>
                    <w:lang w:val="en-US"/>
                  </w:rPr>
                </w:rPrChange>
              </w:rPr>
              <w:pPrChange w:id="6513" w:author="Jen" w:date="2017-08-31T05:52:00Z">
                <w:pPr>
                  <w:spacing w:after="0" w:line="240" w:lineRule="auto"/>
                  <w:jc w:val="right"/>
                </w:pPr>
              </w:pPrChange>
            </w:pPr>
            <w:ins w:id="6514" w:author="Jen" w:date="2017-08-31T05:20:00Z">
              <w:r w:rsidRPr="005F0979">
                <w:rPr>
                  <w:rFonts w:ascii="Times New Roman" w:hAnsi="Times New Roman" w:cs="Times New Roman"/>
                  <w:color w:val="000000"/>
                  <w:sz w:val="20"/>
                  <w:szCs w:val="20"/>
                  <w:rPrChange w:id="6515" w:author="Jen" w:date="2017-08-31T05:20:00Z">
                    <w:rPr>
                      <w:color w:val="000000"/>
                      <w:sz w:val="20"/>
                      <w:szCs w:val="20"/>
                    </w:rPr>
                  </w:rPrChange>
                </w:rPr>
                <w:t>17,247,125.32</w:t>
              </w:r>
            </w:ins>
          </w:p>
        </w:tc>
      </w:tr>
      <w:tr w:rsidR="005F0979" w:rsidRPr="00C02829" w14:paraId="61534664" w14:textId="77777777" w:rsidTr="00CB521A">
        <w:tblPrEx>
          <w:tblW w:w="10275" w:type="dxa"/>
          <w:tblInd w:w="93" w:type="dxa"/>
          <w:tblPrExChange w:id="6516" w:author="Jen" w:date="2017-08-31T05:20:00Z">
            <w:tblPrEx>
              <w:tblW w:w="10275" w:type="dxa"/>
              <w:tblInd w:w="93" w:type="dxa"/>
            </w:tblPrEx>
          </w:tblPrExChange>
        </w:tblPrEx>
        <w:trPr>
          <w:trHeight w:val="64"/>
          <w:ins w:id="6517" w:author="Jen" w:date="2017-08-31T02:25:00Z"/>
          <w:trPrChange w:id="6518"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Change w:id="6519"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1C7D9F1" w14:textId="77777777" w:rsidR="005F0979" w:rsidRPr="00C02829" w:rsidRDefault="005F0979" w:rsidP="00C02829">
            <w:pPr>
              <w:spacing w:after="0" w:line="240" w:lineRule="auto"/>
              <w:jc w:val="center"/>
              <w:rPr>
                <w:ins w:id="6520" w:author="Jen" w:date="2017-08-31T02:25:00Z"/>
                <w:rFonts w:ascii="Times New Roman" w:eastAsia="Times New Roman" w:hAnsi="Times New Roman" w:cs="Times New Roman"/>
                <w:color w:val="000000"/>
                <w:sz w:val="20"/>
                <w:szCs w:val="20"/>
                <w:lang w:val="en-US"/>
              </w:rPr>
            </w:pPr>
            <w:ins w:id="6521" w:author="Jen" w:date="2017-08-31T02:25:00Z">
              <w:r w:rsidRPr="00C02829">
                <w:rPr>
                  <w:rFonts w:ascii="Times New Roman" w:eastAsia="Times New Roman" w:hAnsi="Times New Roman" w:cs="Times New Roman"/>
                  <w:color w:val="000000"/>
                  <w:sz w:val="20"/>
                  <w:szCs w:val="20"/>
                  <w:lang w:val="en-US"/>
                </w:rPr>
                <w:t>Valenzuela</w:t>
              </w:r>
            </w:ins>
          </w:p>
        </w:tc>
        <w:tc>
          <w:tcPr>
            <w:tcW w:w="516" w:type="dxa"/>
            <w:tcBorders>
              <w:top w:val="single" w:sz="4" w:space="0" w:color="auto"/>
              <w:left w:val="nil"/>
              <w:bottom w:val="single" w:sz="4" w:space="0" w:color="auto"/>
              <w:right w:val="single" w:sz="4" w:space="0" w:color="auto"/>
            </w:tcBorders>
            <w:shd w:val="clear" w:color="auto" w:fill="auto"/>
            <w:noWrap/>
            <w:vAlign w:val="bottom"/>
            <w:tcPrChange w:id="6522"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tcPr>
            </w:tcPrChange>
          </w:tcPr>
          <w:p w14:paraId="1B00EEDC" w14:textId="77777777" w:rsidR="005F0979" w:rsidRPr="00C02829" w:rsidRDefault="005F0979" w:rsidP="00C02829">
            <w:pPr>
              <w:spacing w:after="0" w:line="240" w:lineRule="auto"/>
              <w:jc w:val="right"/>
              <w:rPr>
                <w:ins w:id="6523" w:author="Jen" w:date="2017-08-31T02:25:00Z"/>
                <w:rFonts w:ascii="Times New Roman" w:eastAsia="Times New Roman" w:hAnsi="Times New Roman" w:cs="Times New Roman"/>
                <w:color w:val="000000"/>
                <w:sz w:val="20"/>
                <w:szCs w:val="20"/>
                <w:lang w:val="en-US"/>
              </w:rPr>
            </w:pPr>
            <w:ins w:id="6524" w:author="Jen" w:date="2017-08-31T02:25:00Z">
              <w:r w:rsidRPr="00C02829">
                <w:rPr>
                  <w:rFonts w:ascii="Times New Roman" w:eastAsia="Times New Roman" w:hAnsi="Times New Roman" w:cs="Times New Roman"/>
                  <w:color w:val="000000"/>
                  <w:sz w:val="20"/>
                  <w:szCs w:val="20"/>
                  <w:lang w:val="en-US"/>
                </w:rPr>
                <w:t>39</w:t>
              </w:r>
            </w:ins>
          </w:p>
        </w:tc>
        <w:tc>
          <w:tcPr>
            <w:tcW w:w="1179" w:type="dxa"/>
            <w:tcBorders>
              <w:top w:val="single" w:sz="4" w:space="0" w:color="auto"/>
              <w:left w:val="nil"/>
              <w:bottom w:val="single" w:sz="4" w:space="0" w:color="auto"/>
              <w:right w:val="single" w:sz="4" w:space="0" w:color="auto"/>
            </w:tcBorders>
            <w:shd w:val="clear" w:color="auto" w:fill="auto"/>
            <w:noWrap/>
            <w:vAlign w:val="bottom"/>
            <w:tcPrChange w:id="6525"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tcPr>
            </w:tcPrChange>
          </w:tcPr>
          <w:p w14:paraId="0DD82E97" w14:textId="77777777" w:rsidR="005F0979" w:rsidRDefault="005F0979" w:rsidP="002D0C8F">
            <w:pPr>
              <w:spacing w:after="0" w:line="240" w:lineRule="auto"/>
              <w:jc w:val="right"/>
              <w:rPr>
                <w:ins w:id="6526" w:author="Jen" w:date="2017-08-31T02:25:00Z"/>
                <w:rFonts w:ascii="Times New Roman" w:eastAsia="Times New Roman" w:hAnsi="Times New Roman" w:cs="Times New Roman"/>
                <w:color w:val="000000"/>
                <w:sz w:val="20"/>
                <w:szCs w:val="20"/>
                <w:lang w:val="en-US"/>
              </w:rPr>
              <w:pPrChange w:id="6527" w:author="Jen" w:date="2017-08-31T05:52:00Z">
                <w:pPr>
                  <w:spacing w:after="0" w:line="240" w:lineRule="auto"/>
                  <w:jc w:val="right"/>
                </w:pPr>
              </w:pPrChange>
            </w:pPr>
            <w:ins w:id="6528" w:author="Jen" w:date="2017-08-31T02:25:00Z">
              <w:r w:rsidRPr="00C02829">
                <w:rPr>
                  <w:rFonts w:ascii="Times New Roman" w:eastAsia="Times New Roman" w:hAnsi="Times New Roman" w:cs="Times New Roman"/>
                  <w:color w:val="000000"/>
                  <w:sz w:val="20"/>
                  <w:szCs w:val="20"/>
                  <w:lang w:val="en-US"/>
                </w:rPr>
                <w:t>869</w:t>
              </w:r>
            </w:ins>
          </w:p>
        </w:tc>
        <w:tc>
          <w:tcPr>
            <w:tcW w:w="1440" w:type="dxa"/>
            <w:tcBorders>
              <w:top w:val="single" w:sz="4" w:space="0" w:color="auto"/>
              <w:left w:val="nil"/>
              <w:bottom w:val="single" w:sz="4" w:space="0" w:color="auto"/>
              <w:right w:val="nil"/>
            </w:tcBorders>
            <w:shd w:val="clear" w:color="auto" w:fill="auto"/>
            <w:noWrap/>
            <w:vAlign w:val="bottom"/>
            <w:tcPrChange w:id="6529" w:author="Jen" w:date="2017-08-31T05:20:00Z">
              <w:tcPr>
                <w:tcW w:w="1440" w:type="dxa"/>
                <w:tcBorders>
                  <w:top w:val="single" w:sz="4" w:space="0" w:color="auto"/>
                  <w:left w:val="nil"/>
                  <w:bottom w:val="single" w:sz="4" w:space="0" w:color="auto"/>
                  <w:right w:val="nil"/>
                </w:tcBorders>
                <w:shd w:val="clear" w:color="auto" w:fill="auto"/>
                <w:noWrap/>
                <w:vAlign w:val="bottom"/>
              </w:tcPr>
            </w:tcPrChange>
          </w:tcPr>
          <w:p w14:paraId="398000F7" w14:textId="77777777" w:rsidR="005F0979" w:rsidRDefault="005F0979" w:rsidP="002D0C8F">
            <w:pPr>
              <w:spacing w:after="0" w:line="240" w:lineRule="auto"/>
              <w:jc w:val="right"/>
              <w:rPr>
                <w:ins w:id="6530" w:author="Jen" w:date="2017-08-31T02:25:00Z"/>
                <w:rFonts w:ascii="Times New Roman" w:eastAsia="Times New Roman" w:hAnsi="Times New Roman" w:cs="Times New Roman"/>
                <w:color w:val="000000"/>
                <w:sz w:val="20"/>
                <w:szCs w:val="20"/>
                <w:lang w:val="en-US"/>
              </w:rPr>
              <w:pPrChange w:id="6531" w:author="Jen" w:date="2017-08-31T05:52:00Z">
                <w:pPr>
                  <w:spacing w:after="0" w:line="240" w:lineRule="auto"/>
                  <w:jc w:val="right"/>
                </w:pPr>
              </w:pPrChange>
            </w:pPr>
            <w:ins w:id="6532" w:author="Jen" w:date="2017-08-31T02:25:00Z">
              <w:r w:rsidRPr="00C02829">
                <w:rPr>
                  <w:rFonts w:ascii="Times New Roman" w:eastAsia="Times New Roman" w:hAnsi="Times New Roman" w:cs="Times New Roman"/>
                  <w:color w:val="000000"/>
                  <w:sz w:val="20"/>
                  <w:szCs w:val="20"/>
                  <w:lang w:val="en-US"/>
                </w:rPr>
                <w:t>8,127,248.82</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33"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EB1E0B7" w14:textId="77777777" w:rsidR="005F0979" w:rsidRDefault="005F0979" w:rsidP="002D0C8F">
            <w:pPr>
              <w:spacing w:after="0" w:line="240" w:lineRule="auto"/>
              <w:jc w:val="right"/>
              <w:rPr>
                <w:ins w:id="6534" w:author="Jen" w:date="2017-08-31T02:25:00Z"/>
                <w:rFonts w:ascii="Times New Roman" w:eastAsia="Times New Roman" w:hAnsi="Times New Roman" w:cs="Times New Roman"/>
                <w:color w:val="000000"/>
                <w:sz w:val="20"/>
                <w:szCs w:val="20"/>
                <w:lang w:val="en-US"/>
              </w:rPr>
              <w:pPrChange w:id="6535" w:author="Jen" w:date="2017-08-31T05:52:00Z">
                <w:pPr>
                  <w:spacing w:after="0" w:line="240" w:lineRule="auto"/>
                  <w:jc w:val="right"/>
                </w:pPr>
              </w:pPrChange>
            </w:pPr>
            <w:ins w:id="6536" w:author="Jen" w:date="2017-08-31T02:25:00Z">
              <w:r w:rsidRPr="00C02829">
                <w:rPr>
                  <w:rFonts w:ascii="Times New Roman" w:eastAsia="Times New Roman" w:hAnsi="Times New Roman" w:cs="Times New Roman"/>
                  <w:color w:val="000000"/>
                  <w:sz w:val="20"/>
                  <w:szCs w:val="20"/>
                  <w:lang w:val="en-US"/>
                </w:rPr>
                <w:t>29</w:t>
              </w:r>
            </w:ins>
          </w:p>
        </w:tc>
        <w:tc>
          <w:tcPr>
            <w:tcW w:w="990" w:type="dxa"/>
            <w:tcBorders>
              <w:top w:val="single" w:sz="4" w:space="0" w:color="auto"/>
              <w:left w:val="nil"/>
              <w:bottom w:val="single" w:sz="4" w:space="0" w:color="auto"/>
              <w:right w:val="single" w:sz="4" w:space="0" w:color="auto"/>
            </w:tcBorders>
            <w:shd w:val="clear" w:color="auto" w:fill="auto"/>
            <w:noWrap/>
            <w:vAlign w:val="bottom"/>
            <w:tcPrChange w:id="6537" w:author="Jen" w:date="2017-08-31T05:20:00Z">
              <w:tcPr>
                <w:tcW w:w="990" w:type="dxa"/>
                <w:tcBorders>
                  <w:top w:val="single" w:sz="4" w:space="0" w:color="auto"/>
                  <w:left w:val="nil"/>
                  <w:bottom w:val="single" w:sz="4" w:space="0" w:color="auto"/>
                  <w:right w:val="single" w:sz="4" w:space="0" w:color="auto"/>
                </w:tcBorders>
                <w:shd w:val="clear" w:color="auto" w:fill="auto"/>
                <w:noWrap/>
                <w:vAlign w:val="bottom"/>
              </w:tcPr>
            </w:tcPrChange>
          </w:tcPr>
          <w:p w14:paraId="0906B648" w14:textId="77777777" w:rsidR="005F0979" w:rsidRDefault="005F0979" w:rsidP="002D0C8F">
            <w:pPr>
              <w:spacing w:after="0" w:line="240" w:lineRule="auto"/>
              <w:jc w:val="right"/>
              <w:rPr>
                <w:ins w:id="6538" w:author="Jen" w:date="2017-08-31T02:25:00Z"/>
                <w:rFonts w:ascii="Times New Roman" w:eastAsia="Times New Roman" w:hAnsi="Times New Roman" w:cs="Times New Roman"/>
                <w:color w:val="000000"/>
                <w:sz w:val="20"/>
                <w:szCs w:val="20"/>
                <w:lang w:val="en-US"/>
              </w:rPr>
              <w:pPrChange w:id="6539" w:author="Jen" w:date="2017-08-31T05:52:00Z">
                <w:pPr>
                  <w:spacing w:after="0" w:line="240" w:lineRule="auto"/>
                  <w:jc w:val="right"/>
                </w:pPr>
              </w:pPrChange>
            </w:pPr>
            <w:ins w:id="6540" w:author="Jen" w:date="2017-08-31T02:25:00Z">
              <w:r w:rsidRPr="00C02829">
                <w:rPr>
                  <w:rFonts w:ascii="Times New Roman" w:eastAsia="Times New Roman" w:hAnsi="Times New Roman" w:cs="Times New Roman"/>
                  <w:color w:val="000000"/>
                  <w:sz w:val="20"/>
                  <w:szCs w:val="20"/>
                  <w:lang w:val="en-US"/>
                </w:rPr>
                <w:t>6,569</w:t>
              </w:r>
            </w:ins>
          </w:p>
        </w:tc>
        <w:tc>
          <w:tcPr>
            <w:tcW w:w="1466" w:type="dxa"/>
            <w:tcBorders>
              <w:top w:val="single" w:sz="4" w:space="0" w:color="auto"/>
              <w:left w:val="nil"/>
              <w:bottom w:val="single" w:sz="4" w:space="0" w:color="auto"/>
              <w:right w:val="single" w:sz="4" w:space="0" w:color="auto"/>
            </w:tcBorders>
            <w:shd w:val="clear" w:color="auto" w:fill="auto"/>
            <w:noWrap/>
            <w:vAlign w:val="bottom"/>
            <w:tcPrChange w:id="6541" w:author="Jen" w:date="2017-08-31T05:20:00Z">
              <w:tcPr>
                <w:tcW w:w="1466" w:type="dxa"/>
                <w:tcBorders>
                  <w:top w:val="single" w:sz="4" w:space="0" w:color="auto"/>
                  <w:left w:val="nil"/>
                  <w:bottom w:val="single" w:sz="4" w:space="0" w:color="auto"/>
                  <w:right w:val="single" w:sz="4" w:space="0" w:color="auto"/>
                </w:tcBorders>
                <w:shd w:val="clear" w:color="auto" w:fill="auto"/>
                <w:noWrap/>
                <w:vAlign w:val="bottom"/>
              </w:tcPr>
            </w:tcPrChange>
          </w:tcPr>
          <w:p w14:paraId="618BADEA" w14:textId="77777777" w:rsidR="005F0979" w:rsidRPr="005F0979" w:rsidRDefault="005F0979" w:rsidP="002D0C8F">
            <w:pPr>
              <w:spacing w:after="0" w:line="240" w:lineRule="auto"/>
              <w:jc w:val="right"/>
              <w:rPr>
                <w:ins w:id="6542" w:author="Jen" w:date="2017-08-31T02:25:00Z"/>
                <w:rFonts w:ascii="Times New Roman" w:eastAsia="Times New Roman" w:hAnsi="Times New Roman" w:cs="Times New Roman"/>
                <w:color w:val="000000"/>
                <w:sz w:val="20"/>
                <w:szCs w:val="20"/>
                <w:lang w:val="en-US"/>
                <w:rPrChange w:id="6543" w:author="Jen" w:date="2017-08-31T05:20:00Z">
                  <w:rPr>
                    <w:ins w:id="6544" w:author="Jen" w:date="2017-08-31T02:25:00Z"/>
                    <w:rFonts w:ascii="Times New Roman" w:eastAsia="Times New Roman" w:hAnsi="Times New Roman" w:cs="Times New Roman"/>
                    <w:color w:val="000000"/>
                    <w:sz w:val="20"/>
                    <w:szCs w:val="20"/>
                    <w:lang w:val="en-US"/>
                  </w:rPr>
                </w:rPrChange>
              </w:rPr>
              <w:pPrChange w:id="6545" w:author="Jen" w:date="2017-08-31T05:52:00Z">
                <w:pPr>
                  <w:spacing w:after="0" w:line="240" w:lineRule="auto"/>
                  <w:jc w:val="right"/>
                </w:pPr>
              </w:pPrChange>
            </w:pPr>
            <w:ins w:id="6546" w:author="Jen" w:date="2017-08-31T02:25:00Z">
              <w:r w:rsidRPr="005F0979">
                <w:rPr>
                  <w:rFonts w:ascii="Times New Roman" w:eastAsia="Times New Roman" w:hAnsi="Times New Roman" w:cs="Times New Roman"/>
                  <w:color w:val="000000"/>
                  <w:sz w:val="20"/>
                  <w:szCs w:val="20"/>
                  <w:lang w:val="en-US"/>
                  <w:rPrChange w:id="6547" w:author="Jen" w:date="2017-08-31T05:20:00Z">
                    <w:rPr>
                      <w:rFonts w:ascii="Times New Roman" w:eastAsia="Times New Roman" w:hAnsi="Times New Roman" w:cs="Times New Roman"/>
                      <w:color w:val="000000"/>
                      <w:sz w:val="20"/>
                      <w:szCs w:val="20"/>
                      <w:lang w:val="en-US"/>
                    </w:rPr>
                  </w:rPrChange>
                </w:rPr>
                <w:t>73,884,568.74</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548"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469BC7F8" w14:textId="47CFE7A4" w:rsidR="005F0979" w:rsidRPr="005F0979" w:rsidRDefault="005F0979" w:rsidP="002D0C8F">
            <w:pPr>
              <w:spacing w:after="0" w:line="240" w:lineRule="auto"/>
              <w:jc w:val="right"/>
              <w:rPr>
                <w:ins w:id="6549" w:author="Jen" w:date="2017-08-31T02:25:00Z"/>
                <w:rFonts w:ascii="Times New Roman" w:eastAsia="Times New Roman" w:hAnsi="Times New Roman" w:cs="Times New Roman"/>
                <w:color w:val="000000"/>
                <w:sz w:val="20"/>
                <w:szCs w:val="20"/>
                <w:lang w:val="en-US"/>
                <w:rPrChange w:id="6550" w:author="Jen" w:date="2017-08-31T05:20:00Z">
                  <w:rPr>
                    <w:ins w:id="6551" w:author="Jen" w:date="2017-08-31T02:25:00Z"/>
                    <w:rFonts w:ascii="Times New Roman" w:eastAsia="Times New Roman" w:hAnsi="Times New Roman" w:cs="Times New Roman"/>
                    <w:color w:val="000000"/>
                    <w:sz w:val="20"/>
                    <w:szCs w:val="20"/>
                    <w:lang w:val="en-US"/>
                  </w:rPr>
                </w:rPrChange>
              </w:rPr>
              <w:pPrChange w:id="6552" w:author="Jen" w:date="2017-08-31T05:52:00Z">
                <w:pPr>
                  <w:spacing w:after="0" w:line="240" w:lineRule="auto"/>
                  <w:jc w:val="right"/>
                </w:pPr>
              </w:pPrChange>
            </w:pPr>
            <w:ins w:id="6553" w:author="Jen" w:date="2017-08-31T05:20:00Z">
              <w:r w:rsidRPr="005F0979">
                <w:rPr>
                  <w:rFonts w:ascii="Times New Roman" w:hAnsi="Times New Roman" w:cs="Times New Roman"/>
                  <w:color w:val="000000"/>
                  <w:sz w:val="20"/>
                  <w:szCs w:val="20"/>
                  <w:rPrChange w:id="6554" w:author="Jen" w:date="2017-08-31T05:20:00Z">
                    <w:rPr>
                      <w:color w:val="000000"/>
                      <w:sz w:val="20"/>
                      <w:szCs w:val="20"/>
                    </w:rPr>
                  </w:rPrChange>
                </w:rPr>
                <w:t>82,011,817.56</w:t>
              </w:r>
            </w:ins>
          </w:p>
        </w:tc>
      </w:tr>
      <w:tr w:rsidR="005F0979" w:rsidRPr="00C02829" w14:paraId="014DB92F" w14:textId="77777777" w:rsidTr="00CB521A">
        <w:tblPrEx>
          <w:tblW w:w="10275" w:type="dxa"/>
          <w:tblInd w:w="93" w:type="dxa"/>
          <w:tblPrExChange w:id="6555" w:author="Jen" w:date="2017-08-31T05:20:00Z">
            <w:tblPrEx>
              <w:tblW w:w="10275" w:type="dxa"/>
              <w:tblInd w:w="93" w:type="dxa"/>
            </w:tblPrEx>
          </w:tblPrExChange>
        </w:tblPrEx>
        <w:trPr>
          <w:trHeight w:val="64"/>
          <w:ins w:id="6556" w:author="Jen" w:date="2017-08-31T02:25:00Z"/>
          <w:trPrChange w:id="6557"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Change w:id="6558"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2C0473D" w14:textId="77777777" w:rsidR="005F0979" w:rsidRPr="00C02829" w:rsidRDefault="005F0979" w:rsidP="00C02829">
            <w:pPr>
              <w:spacing w:after="0" w:line="240" w:lineRule="auto"/>
              <w:jc w:val="center"/>
              <w:rPr>
                <w:ins w:id="6559" w:author="Jen" w:date="2017-08-31T02:25:00Z"/>
                <w:rFonts w:ascii="Times New Roman" w:eastAsia="Times New Roman" w:hAnsi="Times New Roman" w:cs="Times New Roman"/>
                <w:color w:val="000000"/>
                <w:sz w:val="20"/>
                <w:szCs w:val="20"/>
                <w:lang w:val="en-US"/>
              </w:rPr>
            </w:pPr>
            <w:ins w:id="6560" w:author="Jen" w:date="2017-08-31T02:25:00Z">
              <w:r w:rsidRPr="00C02829">
                <w:rPr>
                  <w:rFonts w:ascii="Times New Roman" w:eastAsia="Times New Roman" w:hAnsi="Times New Roman" w:cs="Times New Roman"/>
                  <w:color w:val="000000"/>
                  <w:sz w:val="20"/>
                  <w:szCs w:val="20"/>
                  <w:lang w:val="en-US"/>
                </w:rPr>
                <w:t>Caloocan</w:t>
              </w:r>
            </w:ins>
          </w:p>
        </w:tc>
        <w:tc>
          <w:tcPr>
            <w:tcW w:w="516" w:type="dxa"/>
            <w:tcBorders>
              <w:top w:val="single" w:sz="4" w:space="0" w:color="auto"/>
              <w:left w:val="nil"/>
              <w:bottom w:val="single" w:sz="4" w:space="0" w:color="auto"/>
              <w:right w:val="single" w:sz="4" w:space="0" w:color="auto"/>
            </w:tcBorders>
            <w:shd w:val="clear" w:color="auto" w:fill="auto"/>
            <w:noWrap/>
            <w:vAlign w:val="bottom"/>
            <w:tcPrChange w:id="6561"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tcPr>
            </w:tcPrChange>
          </w:tcPr>
          <w:p w14:paraId="3579D1FE" w14:textId="3FA235B5" w:rsidR="005F0979" w:rsidRPr="00E73121" w:rsidRDefault="005F0979" w:rsidP="00C02829">
            <w:pPr>
              <w:spacing w:after="0" w:line="240" w:lineRule="auto"/>
              <w:jc w:val="right"/>
              <w:rPr>
                <w:ins w:id="6562" w:author="Jen" w:date="2017-08-31T02:25:00Z"/>
                <w:rFonts w:ascii="Times New Roman" w:eastAsia="Times New Roman" w:hAnsi="Times New Roman" w:cs="Times New Roman"/>
                <w:color w:val="000000"/>
                <w:sz w:val="20"/>
                <w:szCs w:val="20"/>
                <w:lang w:val="en-US"/>
                <w:rPrChange w:id="6563" w:author="Jen" w:date="2017-08-31T05:06:00Z">
                  <w:rPr>
                    <w:ins w:id="6564" w:author="Jen" w:date="2017-08-31T02:25:00Z"/>
                    <w:rFonts w:ascii="Times New Roman" w:eastAsia="Times New Roman" w:hAnsi="Times New Roman" w:cs="Times New Roman"/>
                    <w:color w:val="000000"/>
                    <w:sz w:val="20"/>
                    <w:szCs w:val="20"/>
                    <w:lang w:val="en-US"/>
                  </w:rPr>
                </w:rPrChange>
              </w:rPr>
            </w:pPr>
            <w:ins w:id="6565" w:author="Jen" w:date="2017-08-31T02:25:00Z">
              <w:r w:rsidRPr="00E73121">
                <w:rPr>
                  <w:rFonts w:ascii="Times New Roman" w:eastAsia="Times New Roman" w:hAnsi="Times New Roman" w:cs="Times New Roman"/>
                  <w:color w:val="000000"/>
                  <w:sz w:val="20"/>
                  <w:szCs w:val="20"/>
                  <w:lang w:val="en-US"/>
                  <w:rPrChange w:id="6566" w:author="Jen" w:date="2017-08-31T05:06:00Z">
                    <w:rPr>
                      <w:rFonts w:ascii="Times New Roman" w:eastAsia="Times New Roman" w:hAnsi="Times New Roman" w:cs="Times New Roman"/>
                      <w:color w:val="000000"/>
                      <w:sz w:val="20"/>
                      <w:szCs w:val="20"/>
                      <w:highlight w:val="yellow"/>
                      <w:lang w:val="en-US"/>
                    </w:rPr>
                  </w:rPrChange>
                </w:rPr>
                <w:t>1</w:t>
              </w:r>
            </w:ins>
            <w:ins w:id="6567" w:author="Jen" w:date="2017-08-31T05:05:00Z">
              <w:r w:rsidRPr="00E73121">
                <w:rPr>
                  <w:rFonts w:ascii="Times New Roman" w:eastAsia="Times New Roman" w:hAnsi="Times New Roman" w:cs="Times New Roman"/>
                  <w:color w:val="000000"/>
                  <w:sz w:val="20"/>
                  <w:szCs w:val="20"/>
                  <w:lang w:val="en-US"/>
                  <w:rPrChange w:id="6568" w:author="Jen" w:date="2017-08-31T05:06:00Z">
                    <w:rPr>
                      <w:rFonts w:ascii="Times New Roman" w:eastAsia="Times New Roman" w:hAnsi="Times New Roman" w:cs="Times New Roman"/>
                      <w:color w:val="000000"/>
                      <w:sz w:val="20"/>
                      <w:szCs w:val="20"/>
                      <w:highlight w:val="yellow"/>
                      <w:lang w:val="en-US"/>
                    </w:rPr>
                  </w:rPrChange>
                </w:rPr>
                <w:t>5</w:t>
              </w:r>
            </w:ins>
          </w:p>
        </w:tc>
        <w:tc>
          <w:tcPr>
            <w:tcW w:w="1179" w:type="dxa"/>
            <w:tcBorders>
              <w:top w:val="single" w:sz="4" w:space="0" w:color="auto"/>
              <w:left w:val="nil"/>
              <w:bottom w:val="single" w:sz="4" w:space="0" w:color="auto"/>
              <w:right w:val="single" w:sz="4" w:space="0" w:color="auto"/>
            </w:tcBorders>
            <w:shd w:val="clear" w:color="auto" w:fill="auto"/>
            <w:noWrap/>
            <w:vAlign w:val="bottom"/>
            <w:tcPrChange w:id="6569"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tcPr>
            </w:tcPrChange>
          </w:tcPr>
          <w:p w14:paraId="1D79C728" w14:textId="1C879B3A" w:rsidR="005F0979" w:rsidRPr="00E73121" w:rsidRDefault="005F0979" w:rsidP="002D0C8F">
            <w:pPr>
              <w:spacing w:after="0" w:line="240" w:lineRule="auto"/>
              <w:jc w:val="right"/>
              <w:rPr>
                <w:ins w:id="6570" w:author="Jen" w:date="2017-08-31T02:25:00Z"/>
                <w:rFonts w:ascii="Times New Roman" w:eastAsia="Times New Roman" w:hAnsi="Times New Roman" w:cs="Times New Roman"/>
                <w:color w:val="000000"/>
                <w:sz w:val="20"/>
                <w:szCs w:val="20"/>
                <w:lang w:val="en-US"/>
                <w:rPrChange w:id="6571" w:author="Jen" w:date="2017-08-31T05:06:00Z">
                  <w:rPr>
                    <w:ins w:id="6572" w:author="Jen" w:date="2017-08-31T02:25:00Z"/>
                    <w:rFonts w:ascii="Times New Roman" w:eastAsia="Times New Roman" w:hAnsi="Times New Roman" w:cs="Times New Roman"/>
                    <w:color w:val="000000"/>
                    <w:sz w:val="20"/>
                    <w:szCs w:val="20"/>
                    <w:lang w:val="en-US"/>
                  </w:rPr>
                </w:rPrChange>
              </w:rPr>
              <w:pPrChange w:id="6573" w:author="Jen" w:date="2017-08-31T05:52:00Z">
                <w:pPr>
                  <w:spacing w:after="0" w:line="240" w:lineRule="auto"/>
                  <w:jc w:val="right"/>
                </w:pPr>
              </w:pPrChange>
            </w:pPr>
            <w:ins w:id="6574" w:author="Jen" w:date="2017-08-31T02:25:00Z">
              <w:r w:rsidRPr="00E73121">
                <w:rPr>
                  <w:rFonts w:ascii="Times New Roman" w:eastAsia="Times New Roman" w:hAnsi="Times New Roman" w:cs="Times New Roman"/>
                  <w:color w:val="000000"/>
                  <w:sz w:val="20"/>
                  <w:szCs w:val="20"/>
                  <w:lang w:val="en-US"/>
                  <w:rPrChange w:id="6575" w:author="Jen" w:date="2017-08-31T05:06:00Z">
                    <w:rPr>
                      <w:rFonts w:ascii="Times New Roman" w:eastAsia="Times New Roman" w:hAnsi="Times New Roman" w:cs="Times New Roman"/>
                      <w:color w:val="000000"/>
                      <w:sz w:val="20"/>
                      <w:szCs w:val="20"/>
                      <w:highlight w:val="yellow"/>
                      <w:lang w:val="en-US"/>
                    </w:rPr>
                  </w:rPrChange>
                </w:rPr>
                <w:t>66</w:t>
              </w:r>
            </w:ins>
            <w:ins w:id="6576" w:author="Jen" w:date="2017-08-31T05:05:00Z">
              <w:r w:rsidRPr="00E73121">
                <w:rPr>
                  <w:rFonts w:ascii="Times New Roman" w:eastAsia="Times New Roman" w:hAnsi="Times New Roman" w:cs="Times New Roman"/>
                  <w:color w:val="000000"/>
                  <w:sz w:val="20"/>
                  <w:szCs w:val="20"/>
                  <w:lang w:val="en-US"/>
                  <w:rPrChange w:id="6577" w:author="Jen" w:date="2017-08-31T05:06:00Z">
                    <w:rPr>
                      <w:rFonts w:ascii="Times New Roman" w:eastAsia="Times New Roman" w:hAnsi="Times New Roman" w:cs="Times New Roman"/>
                      <w:color w:val="000000"/>
                      <w:sz w:val="20"/>
                      <w:szCs w:val="20"/>
                      <w:highlight w:val="yellow"/>
                      <w:lang w:val="en-US"/>
                    </w:rPr>
                  </w:rPrChange>
                </w:rPr>
                <w:t>1</w:t>
              </w:r>
            </w:ins>
          </w:p>
        </w:tc>
        <w:tc>
          <w:tcPr>
            <w:tcW w:w="1440" w:type="dxa"/>
            <w:tcBorders>
              <w:top w:val="single" w:sz="4" w:space="0" w:color="auto"/>
              <w:left w:val="nil"/>
              <w:bottom w:val="single" w:sz="4" w:space="0" w:color="auto"/>
              <w:right w:val="nil"/>
            </w:tcBorders>
            <w:shd w:val="clear" w:color="auto" w:fill="auto"/>
            <w:noWrap/>
            <w:vAlign w:val="bottom"/>
            <w:hideMark/>
            <w:tcPrChange w:id="6578" w:author="Jen" w:date="2017-08-31T05:20:00Z">
              <w:tcPr>
                <w:tcW w:w="1440" w:type="dxa"/>
                <w:tcBorders>
                  <w:top w:val="single" w:sz="4" w:space="0" w:color="auto"/>
                  <w:left w:val="nil"/>
                  <w:bottom w:val="single" w:sz="4" w:space="0" w:color="auto"/>
                  <w:right w:val="nil"/>
                </w:tcBorders>
                <w:shd w:val="clear" w:color="auto" w:fill="auto"/>
                <w:noWrap/>
                <w:vAlign w:val="bottom"/>
                <w:hideMark/>
              </w:tcPr>
            </w:tcPrChange>
          </w:tcPr>
          <w:p w14:paraId="63DA00C0" w14:textId="494A80A6" w:rsidR="005F0979" w:rsidRPr="00E73121" w:rsidRDefault="005F0979" w:rsidP="002D0C8F">
            <w:pPr>
              <w:spacing w:after="0" w:line="240" w:lineRule="auto"/>
              <w:jc w:val="right"/>
              <w:rPr>
                <w:ins w:id="6579" w:author="Jen" w:date="2017-08-31T02:25:00Z"/>
                <w:rFonts w:ascii="Times New Roman" w:eastAsia="Times New Roman" w:hAnsi="Times New Roman" w:cs="Times New Roman"/>
                <w:color w:val="000000"/>
                <w:sz w:val="20"/>
                <w:szCs w:val="20"/>
                <w:lang w:val="en-US"/>
                <w:rPrChange w:id="6580" w:author="Jen" w:date="2017-08-31T05:06:00Z">
                  <w:rPr>
                    <w:ins w:id="6581" w:author="Jen" w:date="2017-08-31T02:25:00Z"/>
                    <w:rFonts w:ascii="Times New Roman" w:eastAsia="Times New Roman" w:hAnsi="Times New Roman" w:cs="Times New Roman"/>
                    <w:color w:val="000000"/>
                    <w:sz w:val="20"/>
                    <w:szCs w:val="20"/>
                    <w:lang w:val="en-US"/>
                  </w:rPr>
                </w:rPrChange>
              </w:rPr>
              <w:pPrChange w:id="6582" w:author="Jen" w:date="2017-08-31T05:52:00Z">
                <w:pPr>
                  <w:spacing w:after="0" w:line="240" w:lineRule="auto"/>
                </w:pPr>
              </w:pPrChange>
            </w:pPr>
            <w:ins w:id="6583" w:author="Jen" w:date="2017-08-31T02:25:00Z">
              <w:r w:rsidRPr="00E73121">
                <w:rPr>
                  <w:rFonts w:ascii="Times New Roman" w:eastAsia="Times New Roman" w:hAnsi="Times New Roman" w:cs="Times New Roman"/>
                  <w:color w:val="000000"/>
                  <w:sz w:val="20"/>
                  <w:szCs w:val="20"/>
                  <w:lang w:val="en-US"/>
                  <w:rPrChange w:id="6584" w:author="Jen" w:date="2017-08-31T05:06:00Z">
                    <w:rPr>
                      <w:rFonts w:ascii="Times New Roman" w:eastAsia="Times New Roman" w:hAnsi="Times New Roman" w:cs="Times New Roman"/>
                      <w:color w:val="000000"/>
                      <w:sz w:val="20"/>
                      <w:szCs w:val="20"/>
                      <w:lang w:val="en-US"/>
                    </w:rPr>
                  </w:rPrChange>
                </w:rPr>
                <w:t>12,</w:t>
              </w:r>
            </w:ins>
            <w:ins w:id="6585" w:author="Jen" w:date="2017-08-31T05:05:00Z">
              <w:r w:rsidRPr="00E73121">
                <w:rPr>
                  <w:rFonts w:ascii="Times New Roman" w:eastAsia="Times New Roman" w:hAnsi="Times New Roman" w:cs="Times New Roman"/>
                  <w:color w:val="000000"/>
                  <w:sz w:val="20"/>
                  <w:szCs w:val="20"/>
                  <w:lang w:val="en-US"/>
                  <w:rPrChange w:id="6586" w:author="Jen" w:date="2017-08-31T05:06:00Z">
                    <w:rPr>
                      <w:rFonts w:ascii="Times New Roman" w:eastAsia="Times New Roman" w:hAnsi="Times New Roman" w:cs="Times New Roman"/>
                      <w:color w:val="000000"/>
                      <w:sz w:val="20"/>
                      <w:szCs w:val="20"/>
                      <w:highlight w:val="yellow"/>
                      <w:lang w:val="en-US"/>
                    </w:rPr>
                  </w:rPrChange>
                </w:rPr>
                <w:t>079,789.78</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587"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5BC0EF" w14:textId="70D90BDE" w:rsidR="005F0979" w:rsidRPr="00E73121" w:rsidRDefault="005F0979" w:rsidP="002D0C8F">
            <w:pPr>
              <w:spacing w:after="0" w:line="240" w:lineRule="auto"/>
              <w:jc w:val="right"/>
              <w:rPr>
                <w:ins w:id="6588" w:author="Jen" w:date="2017-08-31T02:25:00Z"/>
                <w:rFonts w:ascii="Times New Roman" w:eastAsia="Times New Roman" w:hAnsi="Times New Roman" w:cs="Times New Roman"/>
                <w:color w:val="000000"/>
                <w:sz w:val="20"/>
                <w:szCs w:val="20"/>
                <w:lang w:val="en-US"/>
                <w:rPrChange w:id="6589" w:author="Jen" w:date="2017-08-31T05:06:00Z">
                  <w:rPr>
                    <w:ins w:id="6590" w:author="Jen" w:date="2017-08-31T02:25:00Z"/>
                    <w:rFonts w:ascii="Times New Roman" w:eastAsia="Times New Roman" w:hAnsi="Times New Roman" w:cs="Times New Roman"/>
                    <w:color w:val="000000"/>
                    <w:sz w:val="20"/>
                    <w:szCs w:val="20"/>
                    <w:lang w:val="en-US"/>
                  </w:rPr>
                </w:rPrChange>
              </w:rPr>
              <w:pPrChange w:id="6591" w:author="Jen" w:date="2017-08-31T05:52:00Z">
                <w:pPr>
                  <w:spacing w:after="0" w:line="240" w:lineRule="auto"/>
                  <w:jc w:val="right"/>
                </w:pPr>
              </w:pPrChange>
            </w:pPr>
            <w:ins w:id="6592" w:author="Jen" w:date="2017-08-31T02:25:00Z">
              <w:r w:rsidRPr="00E73121">
                <w:rPr>
                  <w:rFonts w:ascii="Times New Roman" w:eastAsia="Times New Roman" w:hAnsi="Times New Roman" w:cs="Times New Roman"/>
                  <w:color w:val="000000"/>
                  <w:sz w:val="20"/>
                  <w:szCs w:val="20"/>
                  <w:lang w:val="en-US"/>
                  <w:rPrChange w:id="6593" w:author="Jen" w:date="2017-08-31T05:06:00Z">
                    <w:rPr>
                      <w:rFonts w:ascii="Times New Roman" w:eastAsia="Times New Roman" w:hAnsi="Times New Roman" w:cs="Times New Roman"/>
                      <w:color w:val="000000"/>
                      <w:sz w:val="20"/>
                      <w:szCs w:val="20"/>
                      <w:highlight w:val="yellow"/>
                      <w:lang w:val="en-US"/>
                    </w:rPr>
                  </w:rPrChange>
                </w:rPr>
                <w:t>1</w:t>
              </w:r>
            </w:ins>
            <w:ins w:id="6594" w:author="Jen" w:date="2017-08-31T05:05:00Z">
              <w:r w:rsidRPr="00E73121">
                <w:rPr>
                  <w:rFonts w:ascii="Times New Roman" w:eastAsia="Times New Roman" w:hAnsi="Times New Roman" w:cs="Times New Roman"/>
                  <w:color w:val="000000"/>
                  <w:sz w:val="20"/>
                  <w:szCs w:val="20"/>
                  <w:lang w:val="en-US"/>
                  <w:rPrChange w:id="6595" w:author="Jen" w:date="2017-08-31T05:06:00Z">
                    <w:rPr>
                      <w:rFonts w:ascii="Times New Roman" w:eastAsia="Times New Roman" w:hAnsi="Times New Roman" w:cs="Times New Roman"/>
                      <w:color w:val="000000"/>
                      <w:sz w:val="20"/>
                      <w:szCs w:val="20"/>
                      <w:highlight w:val="yellow"/>
                      <w:lang w:val="en-US"/>
                    </w:rPr>
                  </w:rPrChange>
                </w:rPr>
                <w:t>2</w:t>
              </w:r>
            </w:ins>
          </w:p>
        </w:tc>
        <w:tc>
          <w:tcPr>
            <w:tcW w:w="990" w:type="dxa"/>
            <w:tcBorders>
              <w:top w:val="single" w:sz="4" w:space="0" w:color="auto"/>
              <w:left w:val="nil"/>
              <w:bottom w:val="single" w:sz="4" w:space="0" w:color="auto"/>
              <w:right w:val="nil"/>
            </w:tcBorders>
            <w:shd w:val="clear" w:color="auto" w:fill="auto"/>
            <w:noWrap/>
            <w:vAlign w:val="bottom"/>
            <w:hideMark/>
            <w:tcPrChange w:id="6596" w:author="Jen" w:date="2017-08-31T05:20:00Z">
              <w:tcPr>
                <w:tcW w:w="990" w:type="dxa"/>
                <w:tcBorders>
                  <w:top w:val="single" w:sz="4" w:space="0" w:color="auto"/>
                  <w:left w:val="nil"/>
                  <w:bottom w:val="single" w:sz="4" w:space="0" w:color="auto"/>
                  <w:right w:val="nil"/>
                </w:tcBorders>
                <w:shd w:val="clear" w:color="auto" w:fill="auto"/>
                <w:noWrap/>
                <w:vAlign w:val="bottom"/>
                <w:hideMark/>
              </w:tcPr>
            </w:tcPrChange>
          </w:tcPr>
          <w:p w14:paraId="04055BFB" w14:textId="6121E777" w:rsidR="005F0979" w:rsidRPr="00E73121" w:rsidRDefault="005F0979" w:rsidP="002D0C8F">
            <w:pPr>
              <w:spacing w:after="0" w:line="240" w:lineRule="auto"/>
              <w:jc w:val="right"/>
              <w:rPr>
                <w:ins w:id="6597" w:author="Jen" w:date="2017-08-31T02:25:00Z"/>
                <w:rFonts w:ascii="Times New Roman" w:eastAsia="Times New Roman" w:hAnsi="Times New Roman" w:cs="Times New Roman"/>
                <w:color w:val="000000"/>
                <w:sz w:val="20"/>
                <w:szCs w:val="20"/>
                <w:lang w:val="en-US"/>
                <w:rPrChange w:id="6598" w:author="Jen" w:date="2017-08-31T05:06:00Z">
                  <w:rPr>
                    <w:ins w:id="6599" w:author="Jen" w:date="2017-08-31T02:25:00Z"/>
                    <w:rFonts w:ascii="Times New Roman" w:eastAsia="Times New Roman" w:hAnsi="Times New Roman" w:cs="Times New Roman"/>
                    <w:color w:val="000000"/>
                    <w:sz w:val="20"/>
                    <w:szCs w:val="20"/>
                    <w:lang w:val="en-US"/>
                  </w:rPr>
                </w:rPrChange>
              </w:rPr>
              <w:pPrChange w:id="6600" w:author="Jen" w:date="2017-08-31T05:52:00Z">
                <w:pPr>
                  <w:spacing w:after="0" w:line="240" w:lineRule="auto"/>
                  <w:jc w:val="right"/>
                </w:pPr>
              </w:pPrChange>
            </w:pPr>
            <w:ins w:id="6601" w:author="Jen" w:date="2017-08-31T02:25:00Z">
              <w:r w:rsidRPr="00E73121">
                <w:rPr>
                  <w:rFonts w:ascii="Times New Roman" w:eastAsia="Times New Roman" w:hAnsi="Times New Roman" w:cs="Times New Roman"/>
                  <w:color w:val="000000"/>
                  <w:sz w:val="20"/>
                  <w:szCs w:val="20"/>
                  <w:lang w:val="en-US"/>
                  <w:rPrChange w:id="6602" w:author="Jen" w:date="2017-08-31T05:06:00Z">
                    <w:rPr>
                      <w:rFonts w:ascii="Times New Roman" w:eastAsia="Times New Roman" w:hAnsi="Times New Roman" w:cs="Times New Roman"/>
                      <w:color w:val="000000"/>
                      <w:sz w:val="20"/>
                      <w:szCs w:val="20"/>
                      <w:lang w:val="en-US"/>
                    </w:rPr>
                  </w:rPrChange>
                </w:rPr>
                <w:t>1,</w:t>
              </w:r>
            </w:ins>
            <w:ins w:id="6603" w:author="Jen" w:date="2017-08-31T05:05:00Z">
              <w:r w:rsidRPr="00E73121">
                <w:rPr>
                  <w:rFonts w:ascii="Times New Roman" w:eastAsia="Times New Roman" w:hAnsi="Times New Roman" w:cs="Times New Roman"/>
                  <w:color w:val="000000"/>
                  <w:sz w:val="20"/>
                  <w:szCs w:val="20"/>
                  <w:lang w:val="en-US"/>
                  <w:rPrChange w:id="6604" w:author="Jen" w:date="2017-08-31T05:06:00Z">
                    <w:rPr>
                      <w:rFonts w:ascii="Times New Roman" w:eastAsia="Times New Roman" w:hAnsi="Times New Roman" w:cs="Times New Roman"/>
                      <w:color w:val="000000"/>
                      <w:sz w:val="20"/>
                      <w:szCs w:val="20"/>
                      <w:highlight w:val="yellow"/>
                      <w:lang w:val="en-US"/>
                    </w:rPr>
                  </w:rPrChange>
                </w:rPr>
                <w:t>523</w:t>
              </w:r>
            </w:ins>
            <w:ins w:id="6605" w:author="Jen" w:date="2017-08-31T02:25:00Z">
              <w:r w:rsidRPr="00E73121">
                <w:rPr>
                  <w:rFonts w:ascii="Times New Roman" w:eastAsia="Times New Roman" w:hAnsi="Times New Roman" w:cs="Times New Roman"/>
                  <w:color w:val="000000"/>
                  <w:sz w:val="20"/>
                  <w:szCs w:val="20"/>
                  <w:lang w:val="en-US"/>
                  <w:rPrChange w:id="6606" w:author="Jen" w:date="2017-08-31T05:06:00Z">
                    <w:rPr>
                      <w:rFonts w:ascii="Times New Roman" w:eastAsia="Times New Roman" w:hAnsi="Times New Roman" w:cs="Times New Roman"/>
                      <w:color w:val="000000"/>
                      <w:sz w:val="20"/>
                      <w:szCs w:val="20"/>
                      <w:lang w:val="en-US"/>
                    </w:rPr>
                  </w:rPrChange>
                </w:rPr>
                <w:t xml:space="preserve">               </w:t>
              </w:r>
            </w:ins>
          </w:p>
        </w:tc>
        <w:tc>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607" w:author="Jen" w:date="2017-08-31T05:20:00Z">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A666C7" w14:textId="2C3ADDF5" w:rsidR="005F0979" w:rsidRPr="005F0979" w:rsidRDefault="005F0979" w:rsidP="002D0C8F">
            <w:pPr>
              <w:spacing w:after="0" w:line="240" w:lineRule="auto"/>
              <w:jc w:val="right"/>
              <w:rPr>
                <w:ins w:id="6608" w:author="Jen" w:date="2017-08-31T02:25:00Z"/>
                <w:rFonts w:ascii="Times New Roman" w:eastAsia="Times New Roman" w:hAnsi="Times New Roman" w:cs="Times New Roman"/>
                <w:color w:val="000000"/>
                <w:sz w:val="20"/>
                <w:szCs w:val="20"/>
                <w:lang w:val="en-US"/>
                <w:rPrChange w:id="6609" w:author="Jen" w:date="2017-08-31T05:20:00Z">
                  <w:rPr>
                    <w:ins w:id="6610" w:author="Jen" w:date="2017-08-31T02:25:00Z"/>
                    <w:rFonts w:ascii="Times New Roman" w:eastAsia="Times New Roman" w:hAnsi="Times New Roman" w:cs="Times New Roman"/>
                    <w:color w:val="000000"/>
                    <w:sz w:val="20"/>
                    <w:szCs w:val="20"/>
                    <w:lang w:val="en-US"/>
                  </w:rPr>
                </w:rPrChange>
              </w:rPr>
              <w:pPrChange w:id="6611" w:author="Jen" w:date="2017-08-31T05:52:00Z">
                <w:pPr>
                  <w:spacing w:after="0" w:line="240" w:lineRule="auto"/>
                </w:pPr>
              </w:pPrChange>
            </w:pPr>
            <w:ins w:id="6612" w:author="Jen" w:date="2017-08-31T05:05:00Z">
              <w:r w:rsidRPr="005F0979">
                <w:rPr>
                  <w:rFonts w:ascii="Times New Roman" w:eastAsia="Times New Roman" w:hAnsi="Times New Roman" w:cs="Times New Roman"/>
                  <w:color w:val="000000"/>
                  <w:sz w:val="20"/>
                  <w:szCs w:val="20"/>
                  <w:lang w:val="en-US"/>
                  <w:rPrChange w:id="6613" w:author="Jen" w:date="2017-08-31T05:20:00Z">
                    <w:rPr>
                      <w:rFonts w:ascii="Times New Roman" w:eastAsia="Times New Roman" w:hAnsi="Times New Roman" w:cs="Times New Roman"/>
                      <w:color w:val="000000"/>
                      <w:sz w:val="20"/>
                      <w:szCs w:val="20"/>
                      <w:highlight w:val="yellow"/>
                      <w:lang w:val="en-US"/>
                    </w:rPr>
                  </w:rPrChange>
                </w:rPr>
                <w:t>10,021,618.51</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614"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76C1BBC7" w14:textId="0DF64936" w:rsidR="005F0979" w:rsidRPr="005F0979" w:rsidRDefault="005F0979" w:rsidP="002D0C8F">
            <w:pPr>
              <w:spacing w:after="0" w:line="240" w:lineRule="auto"/>
              <w:jc w:val="right"/>
              <w:rPr>
                <w:ins w:id="6615" w:author="Jen" w:date="2017-08-31T02:25:00Z"/>
                <w:rFonts w:ascii="Times New Roman" w:eastAsia="Times New Roman" w:hAnsi="Times New Roman" w:cs="Times New Roman"/>
                <w:color w:val="000000"/>
                <w:sz w:val="20"/>
                <w:szCs w:val="20"/>
                <w:lang w:val="en-US"/>
                <w:rPrChange w:id="6616" w:author="Jen" w:date="2017-08-31T05:20:00Z">
                  <w:rPr>
                    <w:ins w:id="6617" w:author="Jen" w:date="2017-08-31T02:25:00Z"/>
                    <w:rFonts w:ascii="Times New Roman" w:eastAsia="Times New Roman" w:hAnsi="Times New Roman" w:cs="Times New Roman"/>
                    <w:color w:val="000000"/>
                    <w:sz w:val="20"/>
                    <w:szCs w:val="20"/>
                    <w:lang w:val="en-US"/>
                  </w:rPr>
                </w:rPrChange>
              </w:rPr>
              <w:pPrChange w:id="6618" w:author="Jen" w:date="2017-08-31T05:52:00Z">
                <w:pPr>
                  <w:spacing w:after="0" w:line="240" w:lineRule="auto"/>
                  <w:jc w:val="right"/>
                </w:pPr>
              </w:pPrChange>
            </w:pPr>
            <w:ins w:id="6619" w:author="Jen" w:date="2017-08-31T05:20:00Z">
              <w:r w:rsidRPr="005F0979">
                <w:rPr>
                  <w:rFonts w:ascii="Times New Roman" w:hAnsi="Times New Roman" w:cs="Times New Roman"/>
                  <w:color w:val="000000"/>
                  <w:sz w:val="20"/>
                  <w:szCs w:val="20"/>
                  <w:rPrChange w:id="6620" w:author="Jen" w:date="2017-08-31T05:20:00Z">
                    <w:rPr>
                      <w:color w:val="000000"/>
                      <w:sz w:val="20"/>
                      <w:szCs w:val="20"/>
                    </w:rPr>
                  </w:rPrChange>
                </w:rPr>
                <w:t>22,101,408.29</w:t>
              </w:r>
            </w:ins>
          </w:p>
        </w:tc>
      </w:tr>
      <w:tr w:rsidR="005F0979" w:rsidRPr="00C02829" w14:paraId="1AD13849" w14:textId="77777777" w:rsidTr="00CB521A">
        <w:tblPrEx>
          <w:tblW w:w="10275" w:type="dxa"/>
          <w:tblInd w:w="93" w:type="dxa"/>
          <w:tblPrExChange w:id="6621" w:author="Jen" w:date="2017-08-31T05:20:00Z">
            <w:tblPrEx>
              <w:tblW w:w="10275" w:type="dxa"/>
              <w:tblInd w:w="93" w:type="dxa"/>
            </w:tblPrEx>
          </w:tblPrExChange>
        </w:tblPrEx>
        <w:trPr>
          <w:trHeight w:val="64"/>
          <w:ins w:id="6622" w:author="Jen" w:date="2017-08-31T02:25:00Z"/>
          <w:trPrChange w:id="6623"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Change w:id="6624"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DC5E52B" w14:textId="77777777" w:rsidR="005F0979" w:rsidRPr="00C02829" w:rsidRDefault="005F0979" w:rsidP="00C02829">
            <w:pPr>
              <w:spacing w:after="0" w:line="240" w:lineRule="auto"/>
              <w:jc w:val="center"/>
              <w:rPr>
                <w:ins w:id="6625" w:author="Jen" w:date="2017-08-31T02:25:00Z"/>
                <w:rFonts w:ascii="Times New Roman" w:eastAsia="Times New Roman" w:hAnsi="Times New Roman" w:cs="Times New Roman"/>
                <w:color w:val="000000"/>
                <w:sz w:val="20"/>
                <w:szCs w:val="20"/>
                <w:lang w:val="en-US"/>
              </w:rPr>
            </w:pPr>
            <w:ins w:id="6626" w:author="Jen" w:date="2017-08-31T02:25:00Z">
              <w:r w:rsidRPr="00C02829">
                <w:rPr>
                  <w:rFonts w:ascii="Times New Roman" w:eastAsia="Times New Roman" w:hAnsi="Times New Roman" w:cs="Times New Roman"/>
                  <w:color w:val="000000"/>
                  <w:sz w:val="20"/>
                  <w:szCs w:val="20"/>
                  <w:lang w:val="en-US"/>
                </w:rPr>
                <w:t>Manila</w:t>
              </w:r>
            </w:ins>
          </w:p>
        </w:tc>
        <w:tc>
          <w:tcPr>
            <w:tcW w:w="516" w:type="dxa"/>
            <w:tcBorders>
              <w:top w:val="single" w:sz="4" w:space="0" w:color="auto"/>
              <w:left w:val="nil"/>
              <w:bottom w:val="single" w:sz="4" w:space="0" w:color="auto"/>
              <w:right w:val="single" w:sz="4" w:space="0" w:color="auto"/>
            </w:tcBorders>
            <w:shd w:val="clear" w:color="auto" w:fill="auto"/>
            <w:noWrap/>
            <w:vAlign w:val="bottom"/>
            <w:tcPrChange w:id="6627"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tcPr>
            </w:tcPrChange>
          </w:tcPr>
          <w:p w14:paraId="4BF552BA" w14:textId="677298D1" w:rsidR="005F0979" w:rsidRPr="0043032F" w:rsidRDefault="005F0979" w:rsidP="00C02829">
            <w:pPr>
              <w:spacing w:after="0" w:line="240" w:lineRule="auto"/>
              <w:jc w:val="right"/>
              <w:rPr>
                <w:ins w:id="6628" w:author="Jen" w:date="2017-08-31T02:25:00Z"/>
                <w:rFonts w:ascii="Times New Roman" w:eastAsia="Times New Roman" w:hAnsi="Times New Roman" w:cs="Times New Roman"/>
                <w:color w:val="000000"/>
                <w:sz w:val="20"/>
                <w:szCs w:val="20"/>
                <w:lang w:val="en-US"/>
                <w:rPrChange w:id="6629" w:author="Jen" w:date="2017-08-31T05:15:00Z">
                  <w:rPr>
                    <w:ins w:id="6630" w:author="Jen" w:date="2017-08-31T02:25:00Z"/>
                    <w:rFonts w:ascii="Times New Roman" w:eastAsia="Times New Roman" w:hAnsi="Times New Roman" w:cs="Times New Roman"/>
                    <w:color w:val="000000"/>
                    <w:sz w:val="20"/>
                    <w:szCs w:val="20"/>
                    <w:lang w:val="en-US"/>
                  </w:rPr>
                </w:rPrChange>
              </w:rPr>
            </w:pPr>
            <w:ins w:id="6631" w:author="Jen" w:date="2017-08-31T05:14:00Z">
              <w:r w:rsidRPr="0043032F">
                <w:rPr>
                  <w:rFonts w:ascii="Times New Roman" w:eastAsia="Times New Roman" w:hAnsi="Times New Roman" w:cs="Times New Roman"/>
                  <w:color w:val="000000"/>
                  <w:sz w:val="20"/>
                  <w:szCs w:val="20"/>
                  <w:lang w:val="en-US"/>
                  <w:rPrChange w:id="6632" w:author="Jen" w:date="2017-08-31T05:15:00Z">
                    <w:rPr>
                      <w:rFonts w:ascii="Times New Roman" w:eastAsia="Times New Roman" w:hAnsi="Times New Roman" w:cs="Times New Roman"/>
                      <w:color w:val="000000"/>
                      <w:sz w:val="20"/>
                      <w:szCs w:val="20"/>
                      <w:highlight w:val="yellow"/>
                      <w:lang w:val="en-US"/>
                    </w:rPr>
                  </w:rPrChange>
                </w:rPr>
                <w:t>8</w:t>
              </w:r>
            </w:ins>
          </w:p>
        </w:tc>
        <w:tc>
          <w:tcPr>
            <w:tcW w:w="1179" w:type="dxa"/>
            <w:tcBorders>
              <w:top w:val="single" w:sz="4" w:space="0" w:color="auto"/>
              <w:left w:val="nil"/>
              <w:bottom w:val="single" w:sz="4" w:space="0" w:color="auto"/>
              <w:right w:val="single" w:sz="4" w:space="0" w:color="auto"/>
            </w:tcBorders>
            <w:shd w:val="clear" w:color="auto" w:fill="auto"/>
            <w:noWrap/>
            <w:vAlign w:val="bottom"/>
            <w:tcPrChange w:id="6633"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tcPr>
            </w:tcPrChange>
          </w:tcPr>
          <w:p w14:paraId="1D738014" w14:textId="474FBF44" w:rsidR="005F0979" w:rsidRPr="0043032F" w:rsidRDefault="005F0979" w:rsidP="002D0C8F">
            <w:pPr>
              <w:spacing w:after="0" w:line="240" w:lineRule="auto"/>
              <w:jc w:val="right"/>
              <w:rPr>
                <w:ins w:id="6634" w:author="Jen" w:date="2017-08-31T02:25:00Z"/>
                <w:rFonts w:ascii="Times New Roman" w:eastAsia="Times New Roman" w:hAnsi="Times New Roman" w:cs="Times New Roman"/>
                <w:color w:val="000000"/>
                <w:sz w:val="20"/>
                <w:szCs w:val="20"/>
                <w:lang w:val="en-US"/>
                <w:rPrChange w:id="6635" w:author="Jen" w:date="2017-08-31T05:15:00Z">
                  <w:rPr>
                    <w:ins w:id="6636" w:author="Jen" w:date="2017-08-31T02:25:00Z"/>
                    <w:rFonts w:ascii="Times New Roman" w:eastAsia="Times New Roman" w:hAnsi="Times New Roman" w:cs="Times New Roman"/>
                    <w:color w:val="000000"/>
                    <w:sz w:val="20"/>
                    <w:szCs w:val="20"/>
                    <w:lang w:val="en-US"/>
                  </w:rPr>
                </w:rPrChange>
              </w:rPr>
              <w:pPrChange w:id="6637" w:author="Jen" w:date="2017-08-31T05:52:00Z">
                <w:pPr>
                  <w:spacing w:after="0" w:line="240" w:lineRule="auto"/>
                  <w:jc w:val="right"/>
                </w:pPr>
              </w:pPrChange>
            </w:pPr>
            <w:ins w:id="6638" w:author="Jen" w:date="2017-08-31T05:14:00Z">
              <w:r w:rsidRPr="0043032F">
                <w:rPr>
                  <w:rFonts w:ascii="Times New Roman" w:eastAsia="Times New Roman" w:hAnsi="Times New Roman" w:cs="Times New Roman"/>
                  <w:color w:val="000000"/>
                  <w:sz w:val="20"/>
                  <w:szCs w:val="20"/>
                  <w:lang w:val="en-US"/>
                  <w:rPrChange w:id="6639" w:author="Jen" w:date="2017-08-31T05:15:00Z">
                    <w:rPr>
                      <w:rFonts w:ascii="Times New Roman" w:eastAsia="Times New Roman" w:hAnsi="Times New Roman" w:cs="Times New Roman"/>
                      <w:color w:val="000000"/>
                      <w:sz w:val="20"/>
                      <w:szCs w:val="20"/>
                      <w:highlight w:val="yellow"/>
                      <w:lang w:val="en-US"/>
                    </w:rPr>
                  </w:rPrChange>
                </w:rPr>
                <w:t>153</w:t>
              </w:r>
            </w:ins>
          </w:p>
        </w:tc>
        <w:tc>
          <w:tcPr>
            <w:tcW w:w="1440" w:type="dxa"/>
            <w:tcBorders>
              <w:top w:val="single" w:sz="4" w:space="0" w:color="auto"/>
              <w:left w:val="nil"/>
              <w:bottom w:val="single" w:sz="4" w:space="0" w:color="auto"/>
              <w:right w:val="nil"/>
            </w:tcBorders>
            <w:shd w:val="clear" w:color="auto" w:fill="auto"/>
            <w:noWrap/>
            <w:vAlign w:val="bottom"/>
            <w:tcPrChange w:id="6640" w:author="Jen" w:date="2017-08-31T05:20:00Z">
              <w:tcPr>
                <w:tcW w:w="1440" w:type="dxa"/>
                <w:tcBorders>
                  <w:top w:val="single" w:sz="4" w:space="0" w:color="auto"/>
                  <w:left w:val="nil"/>
                  <w:bottom w:val="single" w:sz="4" w:space="0" w:color="auto"/>
                  <w:right w:val="nil"/>
                </w:tcBorders>
                <w:shd w:val="clear" w:color="auto" w:fill="auto"/>
                <w:noWrap/>
                <w:vAlign w:val="bottom"/>
              </w:tcPr>
            </w:tcPrChange>
          </w:tcPr>
          <w:p w14:paraId="73053A9B" w14:textId="77777777" w:rsidR="005F0979" w:rsidRPr="0043032F" w:rsidRDefault="005F0979" w:rsidP="002D0C8F">
            <w:pPr>
              <w:spacing w:after="0" w:line="240" w:lineRule="auto"/>
              <w:jc w:val="right"/>
              <w:rPr>
                <w:ins w:id="6641" w:author="Jen" w:date="2017-08-31T02:25:00Z"/>
                <w:rFonts w:ascii="Times New Roman" w:eastAsia="Times New Roman" w:hAnsi="Times New Roman" w:cs="Times New Roman"/>
                <w:color w:val="000000"/>
                <w:sz w:val="20"/>
                <w:szCs w:val="20"/>
                <w:lang w:val="en-US"/>
                <w:rPrChange w:id="6642" w:author="Jen" w:date="2017-08-31T05:15:00Z">
                  <w:rPr>
                    <w:ins w:id="6643" w:author="Jen" w:date="2017-08-31T02:25:00Z"/>
                    <w:rFonts w:ascii="Times New Roman" w:eastAsia="Times New Roman" w:hAnsi="Times New Roman" w:cs="Times New Roman"/>
                    <w:color w:val="000000"/>
                    <w:sz w:val="20"/>
                    <w:szCs w:val="20"/>
                    <w:lang w:val="en-US"/>
                  </w:rPr>
                </w:rPrChange>
              </w:rPr>
              <w:pPrChange w:id="6644" w:author="Jen" w:date="2017-08-31T05:52:00Z">
                <w:pPr>
                  <w:spacing w:after="0" w:line="240" w:lineRule="auto"/>
                </w:pPr>
              </w:pPrChange>
            </w:pPr>
            <w:ins w:id="6645" w:author="Jen" w:date="2017-08-31T02:25:00Z">
              <w:r w:rsidRPr="0043032F">
                <w:rPr>
                  <w:rFonts w:ascii="Times New Roman" w:eastAsia="Times New Roman" w:hAnsi="Times New Roman" w:cs="Times New Roman"/>
                  <w:color w:val="000000"/>
                  <w:sz w:val="20"/>
                  <w:szCs w:val="20"/>
                  <w:lang w:val="en-US"/>
                  <w:rPrChange w:id="6646" w:author="Jen" w:date="2017-08-31T05:15:00Z">
                    <w:rPr>
                      <w:rFonts w:ascii="Times New Roman" w:eastAsia="Times New Roman" w:hAnsi="Times New Roman" w:cs="Times New Roman"/>
                      <w:color w:val="000000"/>
                      <w:sz w:val="20"/>
                      <w:szCs w:val="20"/>
                      <w:lang w:val="en-US"/>
                    </w:rPr>
                  </w:rPrChange>
                </w:rPr>
                <w:t>1,384,503.86</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47"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AA6471E" w14:textId="3E17AE19" w:rsidR="005F0979" w:rsidRPr="0043032F" w:rsidRDefault="005F0979" w:rsidP="002D0C8F">
            <w:pPr>
              <w:spacing w:after="0" w:line="240" w:lineRule="auto"/>
              <w:jc w:val="right"/>
              <w:rPr>
                <w:ins w:id="6648" w:author="Jen" w:date="2017-08-31T02:25:00Z"/>
                <w:rFonts w:ascii="Times New Roman" w:eastAsia="Times New Roman" w:hAnsi="Times New Roman" w:cs="Times New Roman"/>
                <w:color w:val="000000"/>
                <w:sz w:val="20"/>
                <w:szCs w:val="20"/>
                <w:lang w:val="en-US"/>
                <w:rPrChange w:id="6649" w:author="Jen" w:date="2017-08-31T05:15:00Z">
                  <w:rPr>
                    <w:ins w:id="6650" w:author="Jen" w:date="2017-08-31T02:25:00Z"/>
                    <w:rFonts w:ascii="Times New Roman" w:eastAsia="Times New Roman" w:hAnsi="Times New Roman" w:cs="Times New Roman"/>
                    <w:color w:val="000000"/>
                    <w:sz w:val="20"/>
                    <w:szCs w:val="20"/>
                    <w:lang w:val="en-US"/>
                  </w:rPr>
                </w:rPrChange>
              </w:rPr>
              <w:pPrChange w:id="6651" w:author="Jen" w:date="2017-08-31T05:52:00Z">
                <w:pPr>
                  <w:spacing w:after="0" w:line="240" w:lineRule="auto"/>
                  <w:jc w:val="right"/>
                </w:pPr>
              </w:pPrChange>
            </w:pPr>
            <w:ins w:id="6652" w:author="Jen" w:date="2017-08-31T05:14:00Z">
              <w:r w:rsidRPr="0043032F">
                <w:rPr>
                  <w:rFonts w:ascii="Times New Roman" w:eastAsia="Times New Roman" w:hAnsi="Times New Roman" w:cs="Times New Roman"/>
                  <w:color w:val="000000"/>
                  <w:sz w:val="20"/>
                  <w:szCs w:val="20"/>
                  <w:lang w:val="en-US"/>
                  <w:rPrChange w:id="6653" w:author="Jen" w:date="2017-08-31T05:15:00Z">
                    <w:rPr>
                      <w:rFonts w:ascii="Times New Roman" w:eastAsia="Times New Roman" w:hAnsi="Times New Roman" w:cs="Times New Roman"/>
                      <w:color w:val="000000"/>
                      <w:sz w:val="20"/>
                      <w:szCs w:val="20"/>
                      <w:highlight w:val="yellow"/>
                      <w:lang w:val="en-US"/>
                    </w:rPr>
                  </w:rPrChange>
                </w:rPr>
                <w:t>18</w:t>
              </w:r>
            </w:ins>
          </w:p>
        </w:tc>
        <w:tc>
          <w:tcPr>
            <w:tcW w:w="990" w:type="dxa"/>
            <w:tcBorders>
              <w:top w:val="single" w:sz="4" w:space="0" w:color="auto"/>
              <w:left w:val="nil"/>
              <w:bottom w:val="single" w:sz="4" w:space="0" w:color="auto"/>
              <w:right w:val="nil"/>
            </w:tcBorders>
            <w:shd w:val="clear" w:color="auto" w:fill="auto"/>
            <w:noWrap/>
            <w:vAlign w:val="bottom"/>
            <w:tcPrChange w:id="6654" w:author="Jen" w:date="2017-08-31T05:20:00Z">
              <w:tcPr>
                <w:tcW w:w="990" w:type="dxa"/>
                <w:tcBorders>
                  <w:top w:val="single" w:sz="4" w:space="0" w:color="auto"/>
                  <w:left w:val="nil"/>
                  <w:bottom w:val="single" w:sz="4" w:space="0" w:color="auto"/>
                  <w:right w:val="nil"/>
                </w:tcBorders>
                <w:shd w:val="clear" w:color="auto" w:fill="auto"/>
                <w:noWrap/>
                <w:vAlign w:val="bottom"/>
              </w:tcPr>
            </w:tcPrChange>
          </w:tcPr>
          <w:p w14:paraId="480318A6" w14:textId="73BB5214" w:rsidR="005F0979" w:rsidRPr="0043032F" w:rsidRDefault="005F0979" w:rsidP="002D0C8F">
            <w:pPr>
              <w:spacing w:after="0" w:line="240" w:lineRule="auto"/>
              <w:jc w:val="right"/>
              <w:rPr>
                <w:ins w:id="6655" w:author="Jen" w:date="2017-08-31T02:25:00Z"/>
                <w:rFonts w:ascii="Times New Roman" w:eastAsia="Times New Roman" w:hAnsi="Times New Roman" w:cs="Times New Roman"/>
                <w:color w:val="000000"/>
                <w:sz w:val="20"/>
                <w:szCs w:val="20"/>
                <w:lang w:val="en-US"/>
                <w:rPrChange w:id="6656" w:author="Jen" w:date="2017-08-31T05:15:00Z">
                  <w:rPr>
                    <w:ins w:id="6657" w:author="Jen" w:date="2017-08-31T02:25:00Z"/>
                    <w:rFonts w:ascii="Times New Roman" w:eastAsia="Times New Roman" w:hAnsi="Times New Roman" w:cs="Times New Roman"/>
                    <w:color w:val="000000"/>
                    <w:sz w:val="20"/>
                    <w:szCs w:val="20"/>
                    <w:lang w:val="en-US"/>
                  </w:rPr>
                </w:rPrChange>
              </w:rPr>
              <w:pPrChange w:id="6658" w:author="Jen" w:date="2017-08-31T05:52:00Z">
                <w:pPr>
                  <w:spacing w:after="0" w:line="240" w:lineRule="auto"/>
                  <w:jc w:val="right"/>
                </w:pPr>
              </w:pPrChange>
            </w:pPr>
            <w:ins w:id="6659" w:author="Jen" w:date="2017-08-31T05:14:00Z">
              <w:r w:rsidRPr="0043032F">
                <w:rPr>
                  <w:rFonts w:ascii="Times New Roman" w:eastAsia="Times New Roman" w:hAnsi="Times New Roman" w:cs="Times New Roman"/>
                  <w:color w:val="000000"/>
                  <w:sz w:val="20"/>
                  <w:szCs w:val="20"/>
                  <w:lang w:val="en-US"/>
                  <w:rPrChange w:id="6660" w:author="Jen" w:date="2017-08-31T05:15:00Z">
                    <w:rPr>
                      <w:rFonts w:ascii="Times New Roman" w:eastAsia="Times New Roman" w:hAnsi="Times New Roman" w:cs="Times New Roman"/>
                      <w:color w:val="000000"/>
                      <w:sz w:val="20"/>
                      <w:szCs w:val="20"/>
                      <w:highlight w:val="yellow"/>
                      <w:lang w:val="en-US"/>
                    </w:rPr>
                  </w:rPrChange>
                </w:rPr>
                <w:t>10,672</w:t>
              </w:r>
            </w:ins>
          </w:p>
        </w:tc>
        <w:tc>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tcPrChange w:id="6661" w:author="Jen" w:date="2017-08-31T05:20:00Z">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9D56E79" w14:textId="249CF26A" w:rsidR="005F0979" w:rsidRPr="005F0979" w:rsidRDefault="005F0979" w:rsidP="002D0C8F">
            <w:pPr>
              <w:spacing w:after="0" w:line="240" w:lineRule="auto"/>
              <w:jc w:val="right"/>
              <w:rPr>
                <w:ins w:id="6662" w:author="Jen" w:date="2017-08-31T02:25:00Z"/>
                <w:rFonts w:ascii="Times New Roman" w:eastAsia="Times New Roman" w:hAnsi="Times New Roman" w:cs="Times New Roman"/>
                <w:color w:val="000000"/>
                <w:sz w:val="20"/>
                <w:szCs w:val="20"/>
                <w:lang w:val="en-US"/>
                <w:rPrChange w:id="6663" w:author="Jen" w:date="2017-08-31T05:20:00Z">
                  <w:rPr>
                    <w:ins w:id="6664" w:author="Jen" w:date="2017-08-31T02:25:00Z"/>
                    <w:rFonts w:ascii="Times New Roman" w:eastAsia="Times New Roman" w:hAnsi="Times New Roman" w:cs="Times New Roman"/>
                    <w:color w:val="000000"/>
                    <w:sz w:val="20"/>
                    <w:szCs w:val="20"/>
                    <w:lang w:val="en-US"/>
                  </w:rPr>
                </w:rPrChange>
              </w:rPr>
              <w:pPrChange w:id="6665" w:author="Jen" w:date="2017-08-31T05:52:00Z">
                <w:pPr>
                  <w:spacing w:after="0" w:line="240" w:lineRule="auto"/>
                </w:pPr>
              </w:pPrChange>
            </w:pPr>
            <w:ins w:id="6666" w:author="Jen" w:date="2017-08-31T05:14:00Z">
              <w:r w:rsidRPr="005F0979">
                <w:rPr>
                  <w:rFonts w:ascii="Times New Roman" w:eastAsia="Times New Roman" w:hAnsi="Times New Roman" w:cs="Times New Roman"/>
                  <w:color w:val="000000"/>
                  <w:sz w:val="20"/>
                  <w:szCs w:val="20"/>
                  <w:lang w:val="en-US"/>
                  <w:rPrChange w:id="6667" w:author="Jen" w:date="2017-08-31T05:20:00Z">
                    <w:rPr>
                      <w:rFonts w:ascii="Times New Roman" w:eastAsia="Times New Roman" w:hAnsi="Times New Roman" w:cs="Times New Roman"/>
                      <w:color w:val="000000"/>
                      <w:sz w:val="20"/>
                      <w:szCs w:val="20"/>
                      <w:highlight w:val="yellow"/>
                      <w:lang w:val="en-US"/>
                    </w:rPr>
                  </w:rPrChange>
                </w:rPr>
                <w:t>194,522,261.15</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668"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4BFBED73" w14:textId="3C634CCC" w:rsidR="005F0979" w:rsidRPr="005F0979" w:rsidRDefault="005F0979" w:rsidP="002D0C8F">
            <w:pPr>
              <w:spacing w:after="0" w:line="240" w:lineRule="auto"/>
              <w:jc w:val="right"/>
              <w:rPr>
                <w:ins w:id="6669" w:author="Jen" w:date="2017-08-31T02:25:00Z"/>
                <w:rFonts w:ascii="Times New Roman" w:eastAsia="Times New Roman" w:hAnsi="Times New Roman" w:cs="Times New Roman"/>
                <w:color w:val="000000"/>
                <w:sz w:val="20"/>
                <w:szCs w:val="20"/>
                <w:lang w:val="en-US"/>
                <w:rPrChange w:id="6670" w:author="Jen" w:date="2017-08-31T05:20:00Z">
                  <w:rPr>
                    <w:ins w:id="6671" w:author="Jen" w:date="2017-08-31T02:25:00Z"/>
                    <w:rFonts w:ascii="Times New Roman" w:eastAsia="Times New Roman" w:hAnsi="Times New Roman" w:cs="Times New Roman"/>
                    <w:color w:val="000000"/>
                    <w:sz w:val="20"/>
                    <w:szCs w:val="20"/>
                    <w:lang w:val="en-US"/>
                  </w:rPr>
                </w:rPrChange>
              </w:rPr>
              <w:pPrChange w:id="6672" w:author="Jen" w:date="2017-08-31T05:52:00Z">
                <w:pPr>
                  <w:spacing w:after="0" w:line="240" w:lineRule="auto"/>
                  <w:jc w:val="right"/>
                </w:pPr>
              </w:pPrChange>
            </w:pPr>
            <w:ins w:id="6673" w:author="Jen" w:date="2017-08-31T05:20:00Z">
              <w:r w:rsidRPr="005F0979">
                <w:rPr>
                  <w:rFonts w:ascii="Times New Roman" w:hAnsi="Times New Roman" w:cs="Times New Roman"/>
                  <w:color w:val="000000"/>
                  <w:sz w:val="20"/>
                  <w:szCs w:val="20"/>
                  <w:rPrChange w:id="6674" w:author="Jen" w:date="2017-08-31T05:20:00Z">
                    <w:rPr>
                      <w:color w:val="000000"/>
                      <w:sz w:val="20"/>
                      <w:szCs w:val="20"/>
                    </w:rPr>
                  </w:rPrChange>
                </w:rPr>
                <w:t>195,906,765.01</w:t>
              </w:r>
            </w:ins>
          </w:p>
        </w:tc>
      </w:tr>
      <w:tr w:rsidR="005F0979" w:rsidRPr="00C02829" w14:paraId="3448415B" w14:textId="77777777" w:rsidTr="00CB521A">
        <w:tblPrEx>
          <w:tblW w:w="10275" w:type="dxa"/>
          <w:tblInd w:w="93" w:type="dxa"/>
          <w:tblPrExChange w:id="6675" w:author="Jen" w:date="2017-08-31T05:20:00Z">
            <w:tblPrEx>
              <w:tblW w:w="10275" w:type="dxa"/>
              <w:tblInd w:w="93" w:type="dxa"/>
            </w:tblPrEx>
          </w:tblPrExChange>
        </w:tblPrEx>
        <w:trPr>
          <w:trHeight w:val="64"/>
          <w:ins w:id="6676" w:author="Jen" w:date="2017-08-31T02:25:00Z"/>
          <w:trPrChange w:id="6677" w:author="Jen" w:date="2017-08-31T05:20:00Z">
            <w:trPr>
              <w:trHeight w:val="64"/>
            </w:trPr>
          </w:trPrChange>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Change w:id="6678" w:author="Jen" w:date="2017-08-31T05:20:00Z">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7690463" w14:textId="77777777" w:rsidR="005F0979" w:rsidRPr="00C02829" w:rsidRDefault="005F0979" w:rsidP="00C02829">
            <w:pPr>
              <w:spacing w:after="0" w:line="240" w:lineRule="auto"/>
              <w:jc w:val="center"/>
              <w:rPr>
                <w:ins w:id="6679" w:author="Jen" w:date="2017-08-31T02:25:00Z"/>
                <w:rFonts w:ascii="Times New Roman" w:eastAsia="Times New Roman" w:hAnsi="Times New Roman" w:cs="Times New Roman"/>
                <w:color w:val="000000"/>
                <w:sz w:val="20"/>
                <w:szCs w:val="20"/>
                <w:lang w:val="en-US"/>
              </w:rPr>
            </w:pPr>
            <w:ins w:id="6680" w:author="Jen" w:date="2017-08-31T02:25:00Z">
              <w:r w:rsidRPr="00C02829">
                <w:rPr>
                  <w:rFonts w:ascii="Times New Roman" w:eastAsia="Times New Roman" w:hAnsi="Times New Roman" w:cs="Times New Roman"/>
                  <w:b/>
                  <w:bCs/>
                  <w:color w:val="000000"/>
                  <w:sz w:val="20"/>
                  <w:szCs w:val="20"/>
                  <w:lang w:val="en-US"/>
                </w:rPr>
                <w:t>Total</w:t>
              </w:r>
            </w:ins>
          </w:p>
        </w:tc>
        <w:tc>
          <w:tcPr>
            <w:tcW w:w="516" w:type="dxa"/>
            <w:tcBorders>
              <w:top w:val="single" w:sz="4" w:space="0" w:color="auto"/>
              <w:left w:val="nil"/>
              <w:bottom w:val="single" w:sz="4" w:space="0" w:color="auto"/>
              <w:right w:val="single" w:sz="4" w:space="0" w:color="auto"/>
            </w:tcBorders>
            <w:shd w:val="clear" w:color="auto" w:fill="auto"/>
            <w:noWrap/>
            <w:vAlign w:val="bottom"/>
            <w:tcPrChange w:id="6681" w:author="Jen" w:date="2017-08-31T05:20:00Z">
              <w:tcPr>
                <w:tcW w:w="516" w:type="dxa"/>
                <w:tcBorders>
                  <w:top w:val="single" w:sz="4" w:space="0" w:color="auto"/>
                  <w:left w:val="nil"/>
                  <w:bottom w:val="single" w:sz="4" w:space="0" w:color="auto"/>
                  <w:right w:val="single" w:sz="4" w:space="0" w:color="auto"/>
                </w:tcBorders>
                <w:shd w:val="clear" w:color="auto" w:fill="auto"/>
                <w:noWrap/>
                <w:vAlign w:val="bottom"/>
              </w:tcPr>
            </w:tcPrChange>
          </w:tcPr>
          <w:p w14:paraId="42DA28D3" w14:textId="77777777" w:rsidR="005F0979" w:rsidRPr="00C02829" w:rsidRDefault="005F0979" w:rsidP="00C02829">
            <w:pPr>
              <w:spacing w:after="0" w:line="240" w:lineRule="auto"/>
              <w:jc w:val="right"/>
              <w:rPr>
                <w:ins w:id="6682" w:author="Jen" w:date="2017-08-31T02:25:00Z"/>
                <w:rFonts w:ascii="Times New Roman" w:eastAsia="Times New Roman" w:hAnsi="Times New Roman" w:cs="Times New Roman"/>
                <w:color w:val="000000"/>
                <w:sz w:val="20"/>
                <w:szCs w:val="20"/>
                <w:lang w:val="en-US"/>
              </w:rPr>
            </w:pPr>
            <w:ins w:id="6683" w:author="Jen" w:date="2017-08-31T02:25:00Z">
              <w:r w:rsidRPr="00C02829">
                <w:rPr>
                  <w:rFonts w:ascii="Times New Roman" w:eastAsia="Times New Roman" w:hAnsi="Times New Roman" w:cs="Times New Roman"/>
                  <w:b/>
                  <w:bCs/>
                  <w:color w:val="000000"/>
                  <w:sz w:val="20"/>
                  <w:szCs w:val="20"/>
                  <w:lang w:val="en-US"/>
                </w:rPr>
                <w:t>129</w:t>
              </w:r>
            </w:ins>
          </w:p>
        </w:tc>
        <w:tc>
          <w:tcPr>
            <w:tcW w:w="1179" w:type="dxa"/>
            <w:tcBorders>
              <w:top w:val="single" w:sz="4" w:space="0" w:color="auto"/>
              <w:left w:val="nil"/>
              <w:bottom w:val="single" w:sz="4" w:space="0" w:color="auto"/>
              <w:right w:val="single" w:sz="4" w:space="0" w:color="auto"/>
            </w:tcBorders>
            <w:shd w:val="clear" w:color="auto" w:fill="auto"/>
            <w:noWrap/>
            <w:vAlign w:val="bottom"/>
            <w:tcPrChange w:id="6684" w:author="Jen" w:date="2017-08-31T05:20:00Z">
              <w:tcPr>
                <w:tcW w:w="1179" w:type="dxa"/>
                <w:tcBorders>
                  <w:top w:val="single" w:sz="4" w:space="0" w:color="auto"/>
                  <w:left w:val="nil"/>
                  <w:bottom w:val="single" w:sz="4" w:space="0" w:color="auto"/>
                  <w:right w:val="single" w:sz="4" w:space="0" w:color="auto"/>
                </w:tcBorders>
                <w:shd w:val="clear" w:color="auto" w:fill="auto"/>
                <w:noWrap/>
                <w:vAlign w:val="bottom"/>
              </w:tcPr>
            </w:tcPrChange>
          </w:tcPr>
          <w:p w14:paraId="465CFED8" w14:textId="77777777" w:rsidR="005F0979" w:rsidRPr="00C02829" w:rsidRDefault="005F0979" w:rsidP="002D0C8F">
            <w:pPr>
              <w:spacing w:after="0" w:line="240" w:lineRule="auto"/>
              <w:jc w:val="right"/>
              <w:rPr>
                <w:ins w:id="6685" w:author="Jen" w:date="2017-08-31T02:25:00Z"/>
                <w:rFonts w:ascii="Times New Roman" w:eastAsia="Times New Roman" w:hAnsi="Times New Roman" w:cs="Times New Roman"/>
                <w:color w:val="000000"/>
                <w:sz w:val="20"/>
                <w:szCs w:val="20"/>
                <w:lang w:val="en-US"/>
              </w:rPr>
              <w:pPrChange w:id="6686" w:author="Jen" w:date="2017-08-31T05:52:00Z">
                <w:pPr>
                  <w:spacing w:after="0" w:line="240" w:lineRule="auto"/>
                  <w:jc w:val="right"/>
                </w:pPr>
              </w:pPrChange>
            </w:pPr>
            <w:ins w:id="6687" w:author="Jen" w:date="2017-08-31T02:25:00Z">
              <w:r w:rsidRPr="00C02829">
                <w:rPr>
                  <w:rFonts w:ascii="Times New Roman" w:eastAsia="Times New Roman" w:hAnsi="Times New Roman" w:cs="Times New Roman"/>
                  <w:b/>
                  <w:bCs/>
                  <w:color w:val="000000"/>
                  <w:sz w:val="20"/>
                  <w:szCs w:val="20"/>
                  <w:lang w:val="en-US"/>
                </w:rPr>
                <w:t>2,975.60</w:t>
              </w:r>
            </w:ins>
          </w:p>
        </w:tc>
        <w:tc>
          <w:tcPr>
            <w:tcW w:w="1440" w:type="dxa"/>
            <w:tcBorders>
              <w:top w:val="single" w:sz="4" w:space="0" w:color="auto"/>
              <w:left w:val="nil"/>
              <w:bottom w:val="single" w:sz="4" w:space="0" w:color="auto"/>
              <w:right w:val="nil"/>
            </w:tcBorders>
            <w:shd w:val="clear" w:color="auto" w:fill="auto"/>
            <w:noWrap/>
            <w:vAlign w:val="bottom"/>
            <w:tcPrChange w:id="6688" w:author="Jen" w:date="2017-08-31T05:20:00Z">
              <w:tcPr>
                <w:tcW w:w="1440" w:type="dxa"/>
                <w:tcBorders>
                  <w:top w:val="single" w:sz="4" w:space="0" w:color="auto"/>
                  <w:left w:val="nil"/>
                  <w:bottom w:val="single" w:sz="4" w:space="0" w:color="auto"/>
                  <w:right w:val="nil"/>
                </w:tcBorders>
                <w:shd w:val="clear" w:color="auto" w:fill="auto"/>
                <w:noWrap/>
                <w:vAlign w:val="bottom"/>
              </w:tcPr>
            </w:tcPrChange>
          </w:tcPr>
          <w:p w14:paraId="78A9764A" w14:textId="77777777" w:rsidR="005F0979" w:rsidRPr="00C02829" w:rsidRDefault="005F0979" w:rsidP="002D0C8F">
            <w:pPr>
              <w:spacing w:after="0" w:line="240" w:lineRule="auto"/>
              <w:jc w:val="right"/>
              <w:rPr>
                <w:ins w:id="6689" w:author="Jen" w:date="2017-08-31T02:25:00Z"/>
                <w:rFonts w:ascii="Times New Roman" w:eastAsia="Times New Roman" w:hAnsi="Times New Roman" w:cs="Times New Roman"/>
                <w:color w:val="000000"/>
                <w:sz w:val="20"/>
                <w:szCs w:val="20"/>
                <w:lang w:val="en-US"/>
              </w:rPr>
              <w:pPrChange w:id="6690" w:author="Jen" w:date="2017-08-31T05:52:00Z">
                <w:pPr>
                  <w:spacing w:after="0" w:line="240" w:lineRule="auto"/>
                </w:pPr>
              </w:pPrChange>
            </w:pPr>
            <w:ins w:id="6691" w:author="Jen" w:date="2017-08-31T02:25:00Z">
              <w:r w:rsidRPr="00C02829">
                <w:rPr>
                  <w:rFonts w:ascii="Times New Roman" w:eastAsia="Times New Roman" w:hAnsi="Times New Roman" w:cs="Times New Roman"/>
                  <w:b/>
                  <w:bCs/>
                  <w:color w:val="000000"/>
                  <w:sz w:val="20"/>
                  <w:szCs w:val="20"/>
                  <w:lang w:val="en-US"/>
                </w:rPr>
                <w:t xml:space="preserve"> 32,220,850.33 </w:t>
              </w:r>
            </w:ins>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92" w:author="Jen" w:date="2017-08-31T05:20:00Z">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82BDC36" w14:textId="77777777" w:rsidR="005F0979" w:rsidRPr="00C02829" w:rsidRDefault="005F0979" w:rsidP="002D0C8F">
            <w:pPr>
              <w:spacing w:after="0" w:line="240" w:lineRule="auto"/>
              <w:jc w:val="right"/>
              <w:rPr>
                <w:ins w:id="6693" w:author="Jen" w:date="2017-08-31T02:25:00Z"/>
                <w:rFonts w:ascii="Times New Roman" w:eastAsia="Times New Roman" w:hAnsi="Times New Roman" w:cs="Times New Roman"/>
                <w:color w:val="000000"/>
                <w:sz w:val="20"/>
                <w:szCs w:val="20"/>
                <w:lang w:val="en-US"/>
              </w:rPr>
              <w:pPrChange w:id="6694" w:author="Jen" w:date="2017-08-31T05:52:00Z">
                <w:pPr>
                  <w:spacing w:after="0" w:line="240" w:lineRule="auto"/>
                  <w:jc w:val="right"/>
                </w:pPr>
              </w:pPrChange>
            </w:pPr>
            <w:ins w:id="6695" w:author="Jen" w:date="2017-08-31T02:25:00Z">
              <w:r w:rsidRPr="00C02829">
                <w:rPr>
                  <w:rFonts w:ascii="Times New Roman" w:eastAsia="Times New Roman" w:hAnsi="Times New Roman" w:cs="Times New Roman"/>
                  <w:b/>
                  <w:bCs/>
                  <w:color w:val="000000"/>
                  <w:sz w:val="20"/>
                  <w:szCs w:val="20"/>
                  <w:lang w:val="en-US"/>
                </w:rPr>
                <w:t>98</w:t>
              </w:r>
            </w:ins>
          </w:p>
        </w:tc>
        <w:tc>
          <w:tcPr>
            <w:tcW w:w="990" w:type="dxa"/>
            <w:tcBorders>
              <w:top w:val="single" w:sz="4" w:space="0" w:color="auto"/>
              <w:left w:val="nil"/>
              <w:bottom w:val="single" w:sz="4" w:space="0" w:color="auto"/>
              <w:right w:val="nil"/>
            </w:tcBorders>
            <w:shd w:val="clear" w:color="auto" w:fill="auto"/>
            <w:noWrap/>
            <w:vAlign w:val="bottom"/>
            <w:tcPrChange w:id="6696" w:author="Jen" w:date="2017-08-31T05:20:00Z">
              <w:tcPr>
                <w:tcW w:w="990" w:type="dxa"/>
                <w:tcBorders>
                  <w:top w:val="single" w:sz="4" w:space="0" w:color="auto"/>
                  <w:left w:val="nil"/>
                  <w:bottom w:val="single" w:sz="4" w:space="0" w:color="auto"/>
                  <w:right w:val="nil"/>
                </w:tcBorders>
                <w:shd w:val="clear" w:color="auto" w:fill="auto"/>
                <w:noWrap/>
                <w:vAlign w:val="bottom"/>
              </w:tcPr>
            </w:tcPrChange>
          </w:tcPr>
          <w:p w14:paraId="65ABC9AC" w14:textId="77777777" w:rsidR="005F0979" w:rsidRPr="00C02829" w:rsidRDefault="005F0979" w:rsidP="002D0C8F">
            <w:pPr>
              <w:spacing w:after="0" w:line="240" w:lineRule="auto"/>
              <w:jc w:val="right"/>
              <w:rPr>
                <w:ins w:id="6697" w:author="Jen" w:date="2017-08-31T02:25:00Z"/>
                <w:rFonts w:ascii="Times New Roman" w:eastAsia="Times New Roman" w:hAnsi="Times New Roman" w:cs="Times New Roman"/>
                <w:color w:val="000000"/>
                <w:sz w:val="20"/>
                <w:szCs w:val="20"/>
                <w:lang w:val="en-US"/>
              </w:rPr>
              <w:pPrChange w:id="6698" w:author="Jen" w:date="2017-08-31T05:52:00Z">
                <w:pPr>
                  <w:spacing w:after="0" w:line="240" w:lineRule="auto"/>
                  <w:jc w:val="right"/>
                </w:pPr>
              </w:pPrChange>
            </w:pPr>
            <w:ins w:id="6699" w:author="Jen" w:date="2017-08-31T02:25:00Z">
              <w:r w:rsidRPr="00C02829">
                <w:rPr>
                  <w:rFonts w:ascii="Times New Roman" w:eastAsia="Times New Roman" w:hAnsi="Times New Roman" w:cs="Times New Roman"/>
                  <w:b/>
                  <w:bCs/>
                  <w:color w:val="000000"/>
                  <w:sz w:val="20"/>
                  <w:szCs w:val="20"/>
                  <w:lang w:val="en-US"/>
                </w:rPr>
                <w:t>37,257</w:t>
              </w:r>
            </w:ins>
          </w:p>
        </w:tc>
        <w:tc>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tcPrChange w:id="6700" w:author="Jen" w:date="2017-08-31T05:20:00Z">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A64C552" w14:textId="77777777" w:rsidR="005F0979" w:rsidRPr="005F0979" w:rsidRDefault="005F0979" w:rsidP="002D0C8F">
            <w:pPr>
              <w:spacing w:after="0" w:line="240" w:lineRule="auto"/>
              <w:jc w:val="right"/>
              <w:rPr>
                <w:ins w:id="6701" w:author="Jen" w:date="2017-08-31T02:25:00Z"/>
                <w:rFonts w:ascii="Times New Roman" w:eastAsia="Times New Roman" w:hAnsi="Times New Roman" w:cs="Times New Roman"/>
                <w:color w:val="000000"/>
                <w:sz w:val="20"/>
                <w:szCs w:val="20"/>
                <w:lang w:val="en-US"/>
                <w:rPrChange w:id="6702" w:author="Jen" w:date="2017-08-31T05:20:00Z">
                  <w:rPr>
                    <w:ins w:id="6703" w:author="Jen" w:date="2017-08-31T02:25:00Z"/>
                    <w:rFonts w:ascii="Times New Roman" w:eastAsia="Times New Roman" w:hAnsi="Times New Roman" w:cs="Times New Roman"/>
                    <w:color w:val="000000"/>
                    <w:sz w:val="20"/>
                    <w:szCs w:val="20"/>
                    <w:lang w:val="en-US"/>
                  </w:rPr>
                </w:rPrChange>
              </w:rPr>
              <w:pPrChange w:id="6704" w:author="Jen" w:date="2017-08-31T05:52:00Z">
                <w:pPr>
                  <w:spacing w:after="0" w:line="240" w:lineRule="auto"/>
                </w:pPr>
              </w:pPrChange>
            </w:pPr>
            <w:ins w:id="6705" w:author="Jen" w:date="2017-08-31T02:25:00Z">
              <w:r w:rsidRPr="005F0979">
                <w:rPr>
                  <w:rFonts w:ascii="Times New Roman" w:eastAsia="Times New Roman" w:hAnsi="Times New Roman" w:cs="Times New Roman"/>
                  <w:b/>
                  <w:bCs/>
                  <w:color w:val="000000"/>
                  <w:sz w:val="20"/>
                  <w:szCs w:val="20"/>
                  <w:lang w:val="en-US"/>
                  <w:rPrChange w:id="6706" w:author="Jen" w:date="2017-08-31T05:20:00Z">
                    <w:rPr>
                      <w:rFonts w:ascii="Times New Roman" w:eastAsia="Times New Roman" w:hAnsi="Times New Roman" w:cs="Times New Roman"/>
                      <w:b/>
                      <w:bCs/>
                      <w:color w:val="000000"/>
                      <w:sz w:val="20"/>
                      <w:szCs w:val="20"/>
                      <w:lang w:val="en-US"/>
                    </w:rPr>
                  </w:rPrChange>
                </w:rPr>
                <w:t>141,953,634.69</w:t>
              </w:r>
            </w:ins>
          </w:p>
        </w:tc>
        <w:tc>
          <w:tcPr>
            <w:tcW w:w="2134" w:type="dxa"/>
            <w:tcBorders>
              <w:top w:val="single" w:sz="4" w:space="0" w:color="auto"/>
              <w:left w:val="nil"/>
              <w:bottom w:val="single" w:sz="4" w:space="0" w:color="auto"/>
              <w:right w:val="single" w:sz="4" w:space="0" w:color="auto"/>
            </w:tcBorders>
            <w:shd w:val="clear" w:color="auto" w:fill="auto"/>
            <w:noWrap/>
            <w:vAlign w:val="center"/>
            <w:tcPrChange w:id="6707" w:author="Jen" w:date="2017-08-31T05:20:00Z">
              <w:tcPr>
                <w:tcW w:w="2134" w:type="dxa"/>
                <w:tcBorders>
                  <w:top w:val="single" w:sz="4" w:space="0" w:color="auto"/>
                  <w:left w:val="nil"/>
                  <w:bottom w:val="single" w:sz="4" w:space="0" w:color="auto"/>
                  <w:right w:val="single" w:sz="4" w:space="0" w:color="auto"/>
                </w:tcBorders>
                <w:shd w:val="clear" w:color="auto" w:fill="auto"/>
                <w:noWrap/>
                <w:vAlign w:val="bottom"/>
              </w:tcPr>
            </w:tcPrChange>
          </w:tcPr>
          <w:p w14:paraId="56F29B9A" w14:textId="48860015" w:rsidR="005F0979" w:rsidRPr="005F0979" w:rsidRDefault="005F0979" w:rsidP="002D0C8F">
            <w:pPr>
              <w:spacing w:after="0" w:line="240" w:lineRule="auto"/>
              <w:jc w:val="right"/>
              <w:rPr>
                <w:ins w:id="6708" w:author="Jen" w:date="2017-08-31T02:25:00Z"/>
                <w:rFonts w:ascii="Times New Roman" w:eastAsia="Times New Roman" w:hAnsi="Times New Roman" w:cs="Times New Roman"/>
                <w:color w:val="000000"/>
                <w:sz w:val="20"/>
                <w:szCs w:val="20"/>
                <w:lang w:val="en-US"/>
                <w:rPrChange w:id="6709" w:author="Jen" w:date="2017-08-31T05:20:00Z">
                  <w:rPr>
                    <w:ins w:id="6710" w:author="Jen" w:date="2017-08-31T02:25:00Z"/>
                    <w:rFonts w:ascii="Times New Roman" w:eastAsia="Times New Roman" w:hAnsi="Times New Roman" w:cs="Times New Roman"/>
                    <w:color w:val="000000"/>
                    <w:sz w:val="20"/>
                    <w:szCs w:val="20"/>
                    <w:lang w:val="en-US"/>
                  </w:rPr>
                </w:rPrChange>
              </w:rPr>
              <w:pPrChange w:id="6711" w:author="Jen" w:date="2017-08-31T05:52:00Z">
                <w:pPr>
                  <w:spacing w:after="0" w:line="240" w:lineRule="auto"/>
                  <w:jc w:val="right"/>
                </w:pPr>
              </w:pPrChange>
            </w:pPr>
            <w:ins w:id="6712" w:author="Jen" w:date="2017-08-31T05:20:00Z">
              <w:r w:rsidRPr="005F0979">
                <w:rPr>
                  <w:rFonts w:ascii="Times New Roman" w:hAnsi="Times New Roman" w:cs="Times New Roman"/>
                  <w:b/>
                  <w:bCs/>
                  <w:color w:val="000000"/>
                  <w:sz w:val="20"/>
                  <w:szCs w:val="20"/>
                  <w:rPrChange w:id="6713" w:author="Jen" w:date="2017-08-31T05:20:00Z">
                    <w:rPr>
                      <w:b/>
                      <w:bCs/>
                      <w:color w:val="000000"/>
                      <w:sz w:val="20"/>
                      <w:szCs w:val="20"/>
                    </w:rPr>
                  </w:rPrChange>
                </w:rPr>
                <w:t>361,506,740.65</w:t>
              </w:r>
            </w:ins>
          </w:p>
        </w:tc>
      </w:tr>
    </w:tbl>
    <w:p w14:paraId="6D6D2A4D" w14:textId="24F050E8" w:rsidR="009F196B" w:rsidRPr="00F272EB" w:rsidDel="00DE143A" w:rsidRDefault="009F196B" w:rsidP="00BB3685">
      <w:pPr>
        <w:pStyle w:val="ListParagraph"/>
        <w:spacing w:after="0" w:line="240" w:lineRule="auto"/>
        <w:rPr>
          <w:del w:id="6714" w:author="Liezyl Liton" w:date="2017-08-21T17:04:00Z"/>
          <w:rFonts w:ascii="Times New Roman" w:hAnsi="Times New Roman" w:cs="Times New Roman"/>
          <w:b/>
          <w:rPrChange w:id="6715" w:author="Jen" w:date="2017-08-31T02:15:00Z">
            <w:rPr>
              <w:del w:id="6716" w:author="Liezyl Liton" w:date="2017-08-21T17:04:00Z"/>
            </w:rPr>
          </w:rPrChange>
        </w:rPr>
        <w:pPrChange w:id="6717" w:author="Jen" w:date="2017-08-31T02:25:00Z">
          <w:pPr>
            <w:pStyle w:val="ListParagraph"/>
            <w:spacing w:after="0" w:line="240" w:lineRule="auto"/>
            <w:jc w:val="center"/>
          </w:pPr>
        </w:pPrChange>
      </w:pPr>
      <w:del w:id="6718" w:author="Consultants" w:date="2017-08-17T12:08:00Z">
        <w:r w:rsidRPr="00F272EB" w:rsidDel="00D17919">
          <w:rPr>
            <w:rFonts w:ascii="Times New Roman" w:hAnsi="Times New Roman" w:cs="Times New Roman"/>
            <w:b/>
            <w:rPrChange w:id="6719" w:author="Jen" w:date="2017-08-31T02:15:00Z">
              <w:rPr>
                <w:rFonts w:ascii="Times New Roman" w:hAnsi="Times New Roman" w:cs="Times New Roman"/>
                <w:b/>
              </w:rPr>
            </w:rPrChange>
          </w:rPr>
          <w:delText>s for Structures of Light Materials</w:delText>
        </w:r>
      </w:del>
    </w:p>
    <w:p w14:paraId="2E8DBABE" w14:textId="530014CD" w:rsidR="00C66538" w:rsidRPr="00CC5E8E" w:rsidDel="00BB3685" w:rsidRDefault="00C66538" w:rsidP="00BB3685">
      <w:pPr>
        <w:pStyle w:val="ListParagraph"/>
        <w:spacing w:after="0" w:line="240" w:lineRule="auto"/>
        <w:rPr>
          <w:ins w:id="6720" w:author="Liezyl Liton" w:date="2017-08-21T17:03:00Z"/>
          <w:del w:id="6721" w:author="Jen" w:date="2017-08-31T02:25:00Z"/>
          <w:rPrChange w:id="6722" w:author="Liezyl Liton" w:date="2017-08-21T21:49:00Z">
            <w:rPr>
              <w:ins w:id="6723" w:author="Liezyl Liton" w:date="2017-08-21T17:03:00Z"/>
              <w:del w:id="6724" w:author="Jen" w:date="2017-08-31T02:25:00Z"/>
              <w:rFonts w:ascii="Times New Roman" w:hAnsi="Times New Roman" w:cs="Times New Roman"/>
              <w:b/>
            </w:rPr>
          </w:rPrChange>
        </w:rPr>
        <w:pPrChange w:id="6725" w:author="Jen" w:date="2017-08-31T02:25:00Z">
          <w:pPr>
            <w:ind w:hanging="90"/>
          </w:pPr>
        </w:pPrChange>
      </w:pP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726" w:author="Jen" w:date="2017-08-30T15:17:00Z">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20"/>
        <w:gridCol w:w="1508"/>
        <w:gridCol w:w="984"/>
        <w:gridCol w:w="1152"/>
        <w:gridCol w:w="932"/>
        <w:gridCol w:w="2422"/>
        <w:tblGridChange w:id="6727">
          <w:tblGrid>
            <w:gridCol w:w="2020"/>
            <w:gridCol w:w="1820"/>
            <w:gridCol w:w="1259"/>
            <w:gridCol w:w="1497"/>
            <w:gridCol w:w="3340"/>
            <w:gridCol w:w="3340"/>
          </w:tblGrid>
        </w:tblGridChange>
      </w:tblGrid>
      <w:tr w:rsidR="00AD62CD" w:rsidRPr="009C497F" w:rsidDel="00BB3685" w14:paraId="5A7E6323" w14:textId="5FF2F744" w:rsidTr="00775D3E">
        <w:trPr>
          <w:trHeight w:val="63"/>
          <w:jc w:val="center"/>
          <w:ins w:id="6728" w:author="Liezyl Liton" w:date="2017-08-21T17:03:00Z"/>
          <w:del w:id="6729" w:author="Jen" w:date="2017-08-31T02:17:00Z"/>
          <w:trPrChange w:id="6730" w:author="Jen" w:date="2017-08-30T15:17:00Z">
            <w:trPr>
              <w:trHeight w:val="63"/>
              <w:jc w:val="center"/>
            </w:trPr>
          </w:trPrChange>
        </w:trPr>
        <w:tc>
          <w:tcPr>
            <w:tcW w:w="2020" w:type="dxa"/>
            <w:shd w:val="clear" w:color="auto" w:fill="CCCCCC"/>
            <w:noWrap/>
            <w:vAlign w:val="center"/>
            <w:hideMark/>
            <w:tcPrChange w:id="6731" w:author="Jen" w:date="2017-08-30T15:17:00Z">
              <w:tcPr>
                <w:tcW w:w="2020" w:type="dxa"/>
                <w:shd w:val="clear" w:color="auto" w:fill="CCCCCC"/>
                <w:noWrap/>
                <w:vAlign w:val="bottom"/>
                <w:hideMark/>
              </w:tcPr>
            </w:tcPrChange>
          </w:tcPr>
          <w:p w14:paraId="0E41DFFF" w14:textId="48CBE690" w:rsidR="00AD62CD" w:rsidRPr="009C497F" w:rsidDel="00BB3685" w:rsidRDefault="00AD62CD" w:rsidP="00BB3685">
            <w:pPr>
              <w:spacing w:after="0" w:line="240" w:lineRule="auto"/>
              <w:jc w:val="center"/>
              <w:rPr>
                <w:ins w:id="6732" w:author="Liezyl Liton" w:date="2017-08-21T17:03:00Z"/>
                <w:del w:id="6733" w:author="Jen" w:date="2017-08-31T02:17:00Z"/>
                <w:rFonts w:ascii="Times New Roman" w:eastAsia="Times New Roman" w:hAnsi="Times New Roman" w:cs="Times New Roman"/>
                <w:b/>
                <w:color w:val="000000"/>
                <w:sz w:val="18"/>
                <w:szCs w:val="18"/>
                <w:rPrChange w:id="6734" w:author="Jen" w:date="2017-08-25T11:38:00Z">
                  <w:rPr>
                    <w:ins w:id="6735" w:author="Liezyl Liton" w:date="2017-08-21T17:03:00Z"/>
                    <w:del w:id="6736" w:author="Jen" w:date="2017-08-31T02:17:00Z"/>
                    <w:rFonts w:ascii="Calibri" w:eastAsia="Times New Roman" w:hAnsi="Calibri" w:cs="Times New Roman"/>
                    <w:b/>
                    <w:bCs/>
                    <w:color w:val="000000"/>
                    <w:sz w:val="18"/>
                    <w:szCs w:val="18"/>
                  </w:rPr>
                </w:rPrChange>
              </w:rPr>
              <w:pPrChange w:id="6737" w:author="Jen" w:date="2017-08-31T02:25:00Z">
                <w:pPr>
                  <w:spacing w:line="240" w:lineRule="auto"/>
                  <w:jc w:val="center"/>
                </w:pPr>
              </w:pPrChange>
            </w:pPr>
            <w:ins w:id="6738" w:author="Liezyl Liton" w:date="2017-08-21T17:03:00Z">
              <w:del w:id="6739" w:author="Jen" w:date="2017-08-31T02:17:00Z">
                <w:r w:rsidRPr="009C497F" w:rsidDel="00BB3685">
                  <w:rPr>
                    <w:rFonts w:ascii="Times New Roman" w:eastAsia="Times New Roman" w:hAnsi="Times New Roman" w:cs="Times New Roman"/>
                    <w:b/>
                    <w:color w:val="000000"/>
                    <w:sz w:val="18"/>
                    <w:szCs w:val="18"/>
                    <w:rPrChange w:id="6740" w:author="Jen" w:date="2017-08-25T11:38:00Z">
                      <w:rPr>
                        <w:rFonts w:ascii="Calibri" w:eastAsia="Times New Roman" w:hAnsi="Calibri" w:cs="Times New Roman"/>
                        <w:b/>
                        <w:color w:val="000000"/>
                      </w:rPr>
                    </w:rPrChange>
                  </w:rPr>
                  <w:delText>City/</w:delText>
                </w:r>
              </w:del>
            </w:ins>
          </w:p>
          <w:p w14:paraId="103AEC5E" w14:textId="5DA317C7" w:rsidR="00AD62CD" w:rsidRPr="009C497F" w:rsidDel="00BB3685" w:rsidRDefault="00AD62CD" w:rsidP="00BB3685">
            <w:pPr>
              <w:spacing w:after="0" w:line="240" w:lineRule="auto"/>
              <w:jc w:val="center"/>
              <w:rPr>
                <w:ins w:id="6741" w:author="Liezyl Liton" w:date="2017-08-21T17:03:00Z"/>
                <w:del w:id="6742" w:author="Jen" w:date="2017-08-31T02:17:00Z"/>
                <w:rFonts w:ascii="Times New Roman" w:eastAsia="Times New Roman" w:hAnsi="Times New Roman" w:cs="Times New Roman"/>
                <w:b/>
                <w:color w:val="000000"/>
                <w:sz w:val="18"/>
                <w:szCs w:val="18"/>
                <w:rPrChange w:id="6743" w:author="Jen" w:date="2017-08-25T11:38:00Z">
                  <w:rPr>
                    <w:ins w:id="6744" w:author="Liezyl Liton" w:date="2017-08-21T17:03:00Z"/>
                    <w:del w:id="6745" w:author="Jen" w:date="2017-08-31T02:17:00Z"/>
                    <w:rFonts w:ascii="Calibri" w:eastAsia="Times New Roman" w:hAnsi="Calibri" w:cs="Times New Roman"/>
                    <w:b/>
                    <w:bCs/>
                    <w:color w:val="000000"/>
                    <w:sz w:val="18"/>
                    <w:szCs w:val="18"/>
                  </w:rPr>
                </w:rPrChange>
              </w:rPr>
              <w:pPrChange w:id="6746" w:author="Jen" w:date="2017-08-31T02:25:00Z">
                <w:pPr>
                  <w:spacing w:line="240" w:lineRule="auto"/>
                  <w:jc w:val="center"/>
                </w:pPr>
              </w:pPrChange>
            </w:pPr>
            <w:ins w:id="6747" w:author="Liezyl Liton" w:date="2017-08-21T17:03:00Z">
              <w:del w:id="6748" w:author="Jen" w:date="2017-08-31T02:17:00Z">
                <w:r w:rsidRPr="009C497F" w:rsidDel="00BB3685">
                  <w:rPr>
                    <w:rFonts w:ascii="Times New Roman" w:eastAsia="Times New Roman" w:hAnsi="Times New Roman" w:cs="Times New Roman"/>
                    <w:b/>
                    <w:color w:val="000000"/>
                    <w:sz w:val="18"/>
                    <w:szCs w:val="18"/>
                    <w:rPrChange w:id="6749" w:author="Jen" w:date="2017-08-25T11:38:00Z">
                      <w:rPr>
                        <w:rFonts w:ascii="Calibri" w:eastAsia="Times New Roman" w:hAnsi="Calibri" w:cs="Times New Roman"/>
                        <w:b/>
                        <w:color w:val="000000"/>
                      </w:rPr>
                    </w:rPrChange>
                  </w:rPr>
                  <w:delText>Municipality</w:delText>
                </w:r>
              </w:del>
            </w:ins>
          </w:p>
        </w:tc>
        <w:tc>
          <w:tcPr>
            <w:tcW w:w="1508" w:type="dxa"/>
            <w:shd w:val="clear" w:color="auto" w:fill="CCCCCC"/>
            <w:noWrap/>
            <w:vAlign w:val="center"/>
            <w:hideMark/>
            <w:tcPrChange w:id="6750" w:author="Jen" w:date="2017-08-30T15:17:00Z">
              <w:tcPr>
                <w:tcW w:w="1820" w:type="dxa"/>
                <w:shd w:val="clear" w:color="auto" w:fill="CCCCCC"/>
                <w:noWrap/>
                <w:vAlign w:val="bottom"/>
                <w:hideMark/>
              </w:tcPr>
            </w:tcPrChange>
          </w:tcPr>
          <w:p w14:paraId="3F8A8480" w14:textId="68A1C3C2" w:rsidR="00AD62CD" w:rsidRPr="009C497F" w:rsidDel="00BB3685" w:rsidRDefault="00AD62CD" w:rsidP="00BB3685">
            <w:pPr>
              <w:spacing w:after="0" w:line="240" w:lineRule="auto"/>
              <w:jc w:val="center"/>
              <w:rPr>
                <w:ins w:id="6751" w:author="Liezyl Liton" w:date="2017-08-21T17:03:00Z"/>
                <w:del w:id="6752" w:author="Jen" w:date="2017-08-31T02:17:00Z"/>
                <w:rFonts w:ascii="Times New Roman" w:eastAsia="Times New Roman" w:hAnsi="Times New Roman" w:cs="Times New Roman"/>
                <w:b/>
                <w:bCs/>
                <w:color w:val="000000"/>
                <w:sz w:val="18"/>
                <w:szCs w:val="18"/>
                <w:rPrChange w:id="6753" w:author="Jen" w:date="2017-08-25T11:38:00Z">
                  <w:rPr>
                    <w:ins w:id="6754" w:author="Liezyl Liton" w:date="2017-08-21T17:03:00Z"/>
                    <w:del w:id="6755" w:author="Jen" w:date="2017-08-31T02:17:00Z"/>
                    <w:rFonts w:ascii="Calibri" w:eastAsia="Times New Roman" w:hAnsi="Calibri" w:cs="Times New Roman"/>
                    <w:b/>
                    <w:bCs/>
                    <w:color w:val="000000"/>
                    <w:sz w:val="18"/>
                    <w:szCs w:val="18"/>
                  </w:rPr>
                </w:rPrChange>
              </w:rPr>
              <w:pPrChange w:id="6756" w:author="Jen" w:date="2017-08-31T02:25:00Z">
                <w:pPr>
                  <w:spacing w:line="240" w:lineRule="auto"/>
                  <w:jc w:val="center"/>
                </w:pPr>
              </w:pPrChange>
            </w:pPr>
            <w:ins w:id="6757" w:author="Liezyl Liton" w:date="2017-08-21T17:03:00Z">
              <w:del w:id="6758" w:author="Jen" w:date="2017-08-31T02:17:00Z">
                <w:r w:rsidRPr="009C497F" w:rsidDel="00BB3685">
                  <w:rPr>
                    <w:rFonts w:ascii="Times New Roman" w:eastAsia="Times New Roman" w:hAnsi="Times New Roman" w:cs="Times New Roman"/>
                    <w:b/>
                    <w:bCs/>
                    <w:color w:val="000000"/>
                    <w:sz w:val="18"/>
                    <w:szCs w:val="18"/>
                    <w:rPrChange w:id="6759" w:author="Jen" w:date="2017-08-25T11:38:00Z">
                      <w:rPr>
                        <w:rFonts w:ascii="Calibri" w:eastAsia="Times New Roman" w:hAnsi="Calibri" w:cs="Times New Roman"/>
                        <w:b/>
                        <w:bCs/>
                        <w:color w:val="000000"/>
                      </w:rPr>
                    </w:rPrChange>
                  </w:rPr>
                  <w:delText xml:space="preserve">Area </w:delText>
                </w:r>
              </w:del>
            </w:ins>
            <w:ins w:id="6760" w:author="John Junico Bernados" w:date="2017-08-23T21:16:00Z">
              <w:del w:id="6761" w:author="Jen" w:date="2017-08-31T02:17:00Z">
                <w:r w:rsidRPr="009C497F" w:rsidDel="00BB3685">
                  <w:rPr>
                    <w:rFonts w:ascii="Times New Roman" w:eastAsia="Times New Roman" w:hAnsi="Times New Roman" w:cs="Times New Roman"/>
                    <w:b/>
                    <w:bCs/>
                    <w:color w:val="000000"/>
                    <w:sz w:val="18"/>
                    <w:szCs w:val="18"/>
                  </w:rPr>
                  <w:delText xml:space="preserve">Severely </w:delText>
                </w:r>
              </w:del>
            </w:ins>
            <w:ins w:id="6762" w:author="Liezyl Liton" w:date="2017-08-21T17:03:00Z">
              <w:del w:id="6763" w:author="Jen" w:date="2017-08-31T02:17:00Z">
                <w:r w:rsidRPr="009C497F" w:rsidDel="00BB3685">
                  <w:rPr>
                    <w:rFonts w:ascii="Times New Roman" w:eastAsia="Times New Roman" w:hAnsi="Times New Roman" w:cs="Times New Roman"/>
                    <w:b/>
                    <w:bCs/>
                    <w:color w:val="000000"/>
                    <w:sz w:val="18"/>
                    <w:szCs w:val="18"/>
                    <w:rPrChange w:id="6764" w:author="Jen" w:date="2017-08-25T11:38:00Z">
                      <w:rPr>
                        <w:rFonts w:ascii="Calibri" w:eastAsia="Times New Roman" w:hAnsi="Calibri" w:cs="Times New Roman"/>
                        <w:b/>
                        <w:bCs/>
                        <w:color w:val="000000"/>
                      </w:rPr>
                    </w:rPrChange>
                  </w:rPr>
                  <w:delText>Affected Area</w:delText>
                </w:r>
                <w:r w:rsidRPr="009C497F" w:rsidDel="00BB3685">
                  <w:rPr>
                    <w:rFonts w:ascii="Times New Roman" w:eastAsia="Times New Roman" w:hAnsi="Times New Roman" w:cs="Times New Roman"/>
                    <w:b/>
                    <w:color w:val="000000"/>
                    <w:sz w:val="18"/>
                    <w:szCs w:val="18"/>
                    <w:rPrChange w:id="6765" w:author="Jen" w:date="2017-08-25T11:38:00Z">
                      <w:rPr>
                        <w:rFonts w:ascii="Calibri" w:eastAsia="Times New Roman" w:hAnsi="Calibri" w:cs="Times New Roman"/>
                        <w:b/>
                        <w:color w:val="000000"/>
                      </w:rPr>
                    </w:rPrChange>
                  </w:rPr>
                  <w:delText>, m</w:delText>
                </w:r>
                <w:r w:rsidRPr="009C497F" w:rsidDel="00BB3685">
                  <w:rPr>
                    <w:rFonts w:ascii="Times New Roman" w:eastAsia="Times New Roman" w:hAnsi="Times New Roman" w:cs="Times New Roman"/>
                    <w:b/>
                    <w:color w:val="000000"/>
                    <w:sz w:val="18"/>
                    <w:szCs w:val="18"/>
                    <w:vertAlign w:val="superscript"/>
                    <w:rPrChange w:id="6766" w:author="Jen" w:date="2017-08-25T11:38:00Z">
                      <w:rPr>
                        <w:rFonts w:ascii="Calibri" w:eastAsia="Times New Roman" w:hAnsi="Calibri" w:cs="Times New Roman"/>
                        <w:b/>
                        <w:color w:val="000000"/>
                        <w:vertAlign w:val="superscript"/>
                      </w:rPr>
                    </w:rPrChange>
                  </w:rPr>
                  <w:delText>2</w:delText>
                </w:r>
              </w:del>
            </w:ins>
          </w:p>
        </w:tc>
        <w:tc>
          <w:tcPr>
            <w:tcW w:w="984" w:type="dxa"/>
            <w:shd w:val="clear" w:color="auto" w:fill="CCCCCC"/>
            <w:vAlign w:val="center"/>
            <w:tcPrChange w:id="6767" w:author="Jen" w:date="2017-08-30T15:17:00Z">
              <w:tcPr>
                <w:tcW w:w="1259" w:type="dxa"/>
                <w:shd w:val="clear" w:color="auto" w:fill="CCCCCC"/>
              </w:tcPr>
            </w:tcPrChange>
          </w:tcPr>
          <w:p w14:paraId="1FD331A9" w14:textId="386E363B" w:rsidR="00AD62CD" w:rsidRPr="009C497F" w:rsidDel="00BB3685" w:rsidRDefault="00220541" w:rsidP="00BB3685">
            <w:pPr>
              <w:spacing w:after="0" w:line="240" w:lineRule="auto"/>
              <w:jc w:val="center"/>
              <w:rPr>
                <w:ins w:id="6768" w:author="John Junico Bernados" w:date="2017-08-23T21:19:00Z"/>
                <w:del w:id="6769" w:author="Jen" w:date="2017-08-31T02:17:00Z"/>
                <w:rFonts w:ascii="Times New Roman" w:eastAsia="Times New Roman" w:hAnsi="Times New Roman" w:cs="Times New Roman"/>
                <w:b/>
                <w:bCs/>
                <w:color w:val="000000"/>
                <w:sz w:val="18"/>
                <w:szCs w:val="18"/>
              </w:rPr>
              <w:pPrChange w:id="6770" w:author="Jen" w:date="2017-08-31T02:25:00Z">
                <w:pPr>
                  <w:spacing w:after="0" w:line="240" w:lineRule="auto"/>
                  <w:jc w:val="center"/>
                </w:pPr>
              </w:pPrChange>
            </w:pPr>
            <w:ins w:id="6771" w:author="John Junico Bernados" w:date="2017-08-23T21:32:00Z">
              <w:del w:id="6772" w:author="Jen" w:date="2017-08-31T02:17:00Z">
                <w:r w:rsidRPr="009C497F" w:rsidDel="00BB3685">
                  <w:rPr>
                    <w:rFonts w:ascii="Times New Roman" w:eastAsia="Times New Roman" w:hAnsi="Times New Roman" w:cs="Times New Roman"/>
                    <w:b/>
                    <w:bCs/>
                    <w:color w:val="000000"/>
                    <w:sz w:val="18"/>
                    <w:szCs w:val="18"/>
                  </w:rPr>
                  <w:delText xml:space="preserve">Total, </w:delText>
                </w:r>
                <w:r w:rsidRPr="009C497F" w:rsidDel="00BB3685">
                  <w:rPr>
                    <w:rFonts w:ascii="Times New Roman" w:eastAsia="Times New Roman" w:hAnsi="Times New Roman" w:cs="Times New Roman"/>
                    <w:b/>
                    <w:color w:val="000000"/>
                    <w:sz w:val="18"/>
                    <w:szCs w:val="18"/>
                  </w:rPr>
                  <w:delText>m</w:delText>
                </w:r>
                <w:r w:rsidRPr="009C497F" w:rsidDel="00BB3685">
                  <w:rPr>
                    <w:rFonts w:ascii="Times New Roman" w:eastAsia="Times New Roman" w:hAnsi="Times New Roman" w:cs="Times New Roman"/>
                    <w:b/>
                    <w:color w:val="000000"/>
                    <w:sz w:val="18"/>
                    <w:szCs w:val="18"/>
                    <w:vertAlign w:val="superscript"/>
                  </w:rPr>
                  <w:delText>2</w:delText>
                </w:r>
              </w:del>
            </w:ins>
          </w:p>
        </w:tc>
        <w:tc>
          <w:tcPr>
            <w:tcW w:w="1152" w:type="dxa"/>
            <w:shd w:val="clear" w:color="auto" w:fill="CCCCCC"/>
            <w:vAlign w:val="center"/>
            <w:tcPrChange w:id="6773" w:author="Jen" w:date="2017-08-30T15:17:00Z">
              <w:tcPr>
                <w:tcW w:w="1497" w:type="dxa"/>
                <w:shd w:val="clear" w:color="auto" w:fill="CCCCCC"/>
                <w:vAlign w:val="bottom"/>
              </w:tcPr>
            </w:tcPrChange>
          </w:tcPr>
          <w:p w14:paraId="264340AB" w14:textId="56D0A069" w:rsidR="00AD62CD" w:rsidRPr="009C497F" w:rsidDel="00BB3685" w:rsidRDefault="00AD62CD" w:rsidP="00BB3685">
            <w:pPr>
              <w:spacing w:after="0" w:line="240" w:lineRule="auto"/>
              <w:jc w:val="center"/>
              <w:rPr>
                <w:ins w:id="6774" w:author="John Junico Bernados" w:date="2017-08-23T21:18:00Z"/>
                <w:del w:id="6775" w:author="Jen" w:date="2017-08-31T02:17:00Z"/>
                <w:rFonts w:ascii="Times New Roman" w:eastAsia="Times New Roman" w:hAnsi="Times New Roman" w:cs="Times New Roman"/>
                <w:b/>
                <w:bCs/>
                <w:color w:val="000000"/>
                <w:sz w:val="18"/>
                <w:szCs w:val="18"/>
              </w:rPr>
              <w:pPrChange w:id="6776" w:author="Jen" w:date="2017-08-31T02:25:00Z">
                <w:pPr>
                  <w:spacing w:after="0" w:line="240" w:lineRule="auto"/>
                  <w:jc w:val="center"/>
                </w:pPr>
              </w:pPrChange>
            </w:pPr>
            <w:ins w:id="6777" w:author="John Junico Bernados" w:date="2017-08-23T21:18:00Z">
              <w:del w:id="6778" w:author="Jen" w:date="2017-08-31T02:17:00Z">
                <w:r w:rsidRPr="009C497F" w:rsidDel="00BB3685">
                  <w:rPr>
                    <w:rFonts w:ascii="Times New Roman" w:eastAsia="Times New Roman" w:hAnsi="Times New Roman" w:cs="Times New Roman"/>
                    <w:b/>
                    <w:bCs/>
                    <w:color w:val="000000"/>
                    <w:sz w:val="18"/>
                    <w:szCs w:val="18"/>
                  </w:rPr>
                  <w:delText>Marginally Affected Area</w:delText>
                </w:r>
                <w:r w:rsidRPr="009C497F" w:rsidDel="00BB3685">
                  <w:rPr>
                    <w:rFonts w:ascii="Times New Roman" w:eastAsia="Times New Roman" w:hAnsi="Times New Roman" w:cs="Times New Roman"/>
                    <w:b/>
                    <w:color w:val="000000"/>
                    <w:sz w:val="18"/>
                    <w:szCs w:val="18"/>
                  </w:rPr>
                  <w:delText>, m</w:delText>
                </w:r>
                <w:r w:rsidRPr="009C497F" w:rsidDel="00BB3685">
                  <w:rPr>
                    <w:rFonts w:ascii="Times New Roman" w:eastAsia="Times New Roman" w:hAnsi="Times New Roman" w:cs="Times New Roman"/>
                    <w:b/>
                    <w:color w:val="000000"/>
                    <w:sz w:val="18"/>
                    <w:szCs w:val="18"/>
                    <w:vertAlign w:val="superscript"/>
                  </w:rPr>
                  <w:delText>2</w:delText>
                </w:r>
              </w:del>
            </w:ins>
          </w:p>
        </w:tc>
        <w:tc>
          <w:tcPr>
            <w:tcW w:w="932" w:type="dxa"/>
            <w:shd w:val="clear" w:color="auto" w:fill="CCCCCC"/>
            <w:vAlign w:val="center"/>
            <w:tcPrChange w:id="6779" w:author="Jen" w:date="2017-08-30T15:17:00Z">
              <w:tcPr>
                <w:tcW w:w="3340" w:type="dxa"/>
                <w:shd w:val="clear" w:color="auto" w:fill="CCCCCC"/>
              </w:tcPr>
            </w:tcPrChange>
          </w:tcPr>
          <w:p w14:paraId="4161CC90" w14:textId="0E1DD3A0" w:rsidR="00AD62CD" w:rsidRPr="009C497F" w:rsidDel="00BB3685" w:rsidRDefault="00220541" w:rsidP="00BB3685">
            <w:pPr>
              <w:spacing w:after="0" w:line="240" w:lineRule="auto"/>
              <w:jc w:val="center"/>
              <w:rPr>
                <w:ins w:id="6780" w:author="John Junico Bernados" w:date="2017-08-23T21:19:00Z"/>
                <w:del w:id="6781" w:author="Jen" w:date="2017-08-31T02:17:00Z"/>
                <w:rFonts w:ascii="Times New Roman" w:eastAsia="Times New Roman" w:hAnsi="Times New Roman" w:cs="Times New Roman"/>
                <w:b/>
                <w:bCs/>
                <w:color w:val="000000"/>
                <w:sz w:val="18"/>
                <w:szCs w:val="18"/>
              </w:rPr>
              <w:pPrChange w:id="6782" w:author="Jen" w:date="2017-08-31T02:25:00Z">
                <w:pPr>
                  <w:spacing w:after="0" w:line="240" w:lineRule="auto"/>
                  <w:jc w:val="center"/>
                </w:pPr>
              </w:pPrChange>
            </w:pPr>
            <w:ins w:id="6783" w:author="John Junico Bernados" w:date="2017-08-23T21:32:00Z">
              <w:del w:id="6784" w:author="Jen" w:date="2017-08-31T02:17:00Z">
                <w:r w:rsidRPr="009C497F" w:rsidDel="00BB3685">
                  <w:rPr>
                    <w:rFonts w:ascii="Times New Roman" w:eastAsia="Times New Roman" w:hAnsi="Times New Roman" w:cs="Times New Roman"/>
                    <w:b/>
                    <w:bCs/>
                    <w:color w:val="000000"/>
                    <w:sz w:val="18"/>
                    <w:szCs w:val="18"/>
                  </w:rPr>
                  <w:delText xml:space="preserve">Total, </w:delText>
                </w:r>
                <w:r w:rsidRPr="009C497F" w:rsidDel="00BB3685">
                  <w:rPr>
                    <w:rFonts w:ascii="Times New Roman" w:eastAsia="Times New Roman" w:hAnsi="Times New Roman" w:cs="Times New Roman"/>
                    <w:b/>
                    <w:color w:val="000000"/>
                    <w:sz w:val="18"/>
                    <w:szCs w:val="18"/>
                  </w:rPr>
                  <w:delText>m</w:delText>
                </w:r>
                <w:r w:rsidRPr="009C497F" w:rsidDel="00BB3685">
                  <w:rPr>
                    <w:rFonts w:ascii="Times New Roman" w:eastAsia="Times New Roman" w:hAnsi="Times New Roman" w:cs="Times New Roman"/>
                    <w:b/>
                    <w:color w:val="000000"/>
                    <w:sz w:val="18"/>
                    <w:szCs w:val="18"/>
                    <w:vertAlign w:val="superscript"/>
                  </w:rPr>
                  <w:delText>2</w:delText>
                </w:r>
              </w:del>
            </w:ins>
          </w:p>
        </w:tc>
        <w:tc>
          <w:tcPr>
            <w:tcW w:w="2422" w:type="dxa"/>
            <w:shd w:val="clear" w:color="auto" w:fill="CCCCCC"/>
            <w:noWrap/>
            <w:vAlign w:val="center"/>
            <w:hideMark/>
            <w:tcPrChange w:id="6785" w:author="Jen" w:date="2017-08-30T15:17:00Z">
              <w:tcPr>
                <w:tcW w:w="3340" w:type="dxa"/>
                <w:shd w:val="clear" w:color="auto" w:fill="CCCCCC"/>
                <w:noWrap/>
                <w:vAlign w:val="bottom"/>
                <w:hideMark/>
              </w:tcPr>
            </w:tcPrChange>
          </w:tcPr>
          <w:p w14:paraId="4009FEBD" w14:textId="1DDDC59E" w:rsidR="00AD62CD" w:rsidRPr="009C497F" w:rsidDel="00BB3685" w:rsidRDefault="00AD62CD" w:rsidP="00BB3685">
            <w:pPr>
              <w:spacing w:after="0" w:line="240" w:lineRule="auto"/>
              <w:jc w:val="center"/>
              <w:rPr>
                <w:ins w:id="6786" w:author="Liezyl Liton" w:date="2017-08-21T17:03:00Z"/>
                <w:del w:id="6787" w:author="Jen" w:date="2017-08-31T02:17:00Z"/>
                <w:rFonts w:ascii="Times New Roman" w:eastAsia="Times New Roman" w:hAnsi="Times New Roman" w:cs="Times New Roman"/>
                <w:b/>
                <w:bCs/>
                <w:color w:val="000000"/>
                <w:sz w:val="18"/>
                <w:szCs w:val="18"/>
                <w:rPrChange w:id="6788" w:author="Jen" w:date="2017-08-25T11:38:00Z">
                  <w:rPr>
                    <w:ins w:id="6789" w:author="Liezyl Liton" w:date="2017-08-21T17:03:00Z"/>
                    <w:del w:id="6790" w:author="Jen" w:date="2017-08-31T02:17:00Z"/>
                    <w:rFonts w:ascii="Calibri" w:eastAsia="Times New Roman" w:hAnsi="Calibri" w:cs="Times New Roman"/>
                    <w:b/>
                    <w:bCs/>
                    <w:color w:val="000000"/>
                    <w:sz w:val="18"/>
                    <w:szCs w:val="18"/>
                  </w:rPr>
                </w:rPrChange>
              </w:rPr>
              <w:pPrChange w:id="6791" w:author="Jen" w:date="2017-08-31T02:25:00Z">
                <w:pPr>
                  <w:spacing w:line="240" w:lineRule="auto"/>
                  <w:jc w:val="center"/>
                </w:pPr>
              </w:pPrChange>
            </w:pPr>
            <w:ins w:id="6792" w:author="Liezyl Liton" w:date="2017-08-21T17:03:00Z">
              <w:del w:id="6793" w:author="Jen" w:date="2017-08-31T02:17:00Z">
                <w:r w:rsidRPr="009C497F" w:rsidDel="00BB3685">
                  <w:rPr>
                    <w:rFonts w:ascii="Times New Roman" w:eastAsia="Times New Roman" w:hAnsi="Times New Roman" w:cs="Times New Roman"/>
                    <w:b/>
                    <w:bCs/>
                    <w:color w:val="000000"/>
                    <w:sz w:val="18"/>
                    <w:szCs w:val="18"/>
                    <w:rPrChange w:id="6794" w:author="Jen" w:date="2017-08-25T11:38:00Z">
                      <w:rPr>
                        <w:rFonts w:ascii="Calibri" w:eastAsia="Times New Roman" w:hAnsi="Calibri" w:cs="Times New Roman"/>
                        <w:b/>
                        <w:bCs/>
                        <w:color w:val="000000"/>
                      </w:rPr>
                    </w:rPrChange>
                  </w:rPr>
                  <w:delText>Total Construction Cost</w:delText>
                </w:r>
                <w:r w:rsidRPr="009C497F" w:rsidDel="00BB3685">
                  <w:rPr>
                    <w:rFonts w:ascii="Times New Roman" w:eastAsia="Times New Roman" w:hAnsi="Times New Roman" w:cs="Times New Roman"/>
                    <w:color w:val="000000"/>
                    <w:sz w:val="18"/>
                    <w:szCs w:val="18"/>
                    <w:rPrChange w:id="6795" w:author="Jen" w:date="2017-08-25T11:38:00Z">
                      <w:rPr>
                        <w:rFonts w:ascii="Calibri" w:eastAsia="Times New Roman" w:hAnsi="Calibri" w:cs="Times New Roman"/>
                        <w:color w:val="000000"/>
                      </w:rPr>
                    </w:rPrChange>
                  </w:rPr>
                  <w:delText>,</w:delText>
                </w:r>
                <w:r w:rsidRPr="009C497F" w:rsidDel="00BB3685">
                  <w:rPr>
                    <w:rFonts w:ascii="Times New Roman" w:eastAsia="Times New Roman" w:hAnsi="Times New Roman" w:cs="Times New Roman"/>
                    <w:b/>
                    <w:bCs/>
                    <w:color w:val="000000"/>
                    <w:sz w:val="18"/>
                    <w:szCs w:val="18"/>
                    <w:rPrChange w:id="6796" w:author="Jen" w:date="2017-08-25T11:38:00Z">
                      <w:rPr>
                        <w:rFonts w:ascii="Calibri" w:eastAsia="Times New Roman" w:hAnsi="Calibri" w:cs="Times New Roman"/>
                        <w:b/>
                        <w:bCs/>
                        <w:color w:val="000000"/>
                      </w:rPr>
                    </w:rPrChange>
                  </w:rPr>
                  <w:delText xml:space="preserve"> PhP</w:delText>
                </w:r>
              </w:del>
            </w:ins>
          </w:p>
        </w:tc>
      </w:tr>
      <w:tr w:rsidR="00AD62CD" w:rsidRPr="009C497F" w:rsidDel="00BB3685" w14:paraId="22D4D28E" w14:textId="52EA83BE" w:rsidTr="0067162C">
        <w:trPr>
          <w:trHeight w:val="63"/>
          <w:jc w:val="center"/>
          <w:ins w:id="6797" w:author="Liezyl Liton" w:date="2017-08-21T17:03:00Z"/>
          <w:del w:id="6798" w:author="Jen" w:date="2017-08-31T02:17:00Z"/>
          <w:trPrChange w:id="6799" w:author="Jen" w:date="2017-08-25T13:39:00Z">
            <w:trPr>
              <w:trHeight w:val="63"/>
              <w:jc w:val="center"/>
            </w:trPr>
          </w:trPrChange>
        </w:trPr>
        <w:tc>
          <w:tcPr>
            <w:tcW w:w="2020" w:type="dxa"/>
            <w:shd w:val="clear" w:color="auto" w:fill="auto"/>
            <w:noWrap/>
            <w:vAlign w:val="bottom"/>
            <w:hideMark/>
            <w:tcPrChange w:id="6800" w:author="Jen" w:date="2017-08-25T13:39:00Z">
              <w:tcPr>
                <w:tcW w:w="2020" w:type="dxa"/>
                <w:shd w:val="clear" w:color="auto" w:fill="auto"/>
                <w:noWrap/>
                <w:vAlign w:val="bottom"/>
                <w:hideMark/>
              </w:tcPr>
            </w:tcPrChange>
          </w:tcPr>
          <w:p w14:paraId="3DAE24AF" w14:textId="62149DE0" w:rsidR="00AD62CD" w:rsidRPr="009C497F" w:rsidDel="00BB3685" w:rsidRDefault="00AD62CD" w:rsidP="00BB3685">
            <w:pPr>
              <w:spacing w:after="0" w:line="240" w:lineRule="auto"/>
              <w:jc w:val="center"/>
              <w:rPr>
                <w:ins w:id="6801" w:author="Liezyl Liton" w:date="2017-08-21T17:03:00Z"/>
                <w:del w:id="6802" w:author="Jen" w:date="2017-08-31T02:17:00Z"/>
                <w:rFonts w:ascii="Times New Roman" w:eastAsia="Times New Roman" w:hAnsi="Times New Roman" w:cs="Times New Roman"/>
                <w:color w:val="000000"/>
                <w:sz w:val="18"/>
                <w:szCs w:val="18"/>
                <w:rPrChange w:id="6803" w:author="Jen" w:date="2017-08-25T11:38:00Z">
                  <w:rPr>
                    <w:ins w:id="6804" w:author="Liezyl Liton" w:date="2017-08-21T17:03:00Z"/>
                    <w:del w:id="6805" w:author="Jen" w:date="2017-08-31T02:17:00Z"/>
                    <w:rFonts w:ascii="Calibri" w:eastAsia="Times New Roman" w:hAnsi="Calibri" w:cs="Times New Roman"/>
                    <w:b/>
                    <w:bCs/>
                    <w:color w:val="000000"/>
                    <w:sz w:val="18"/>
                    <w:szCs w:val="18"/>
                  </w:rPr>
                </w:rPrChange>
              </w:rPr>
              <w:pPrChange w:id="6806" w:author="Jen" w:date="2017-08-31T02:25:00Z">
                <w:pPr>
                  <w:spacing w:line="240" w:lineRule="auto"/>
                </w:pPr>
              </w:pPrChange>
            </w:pPr>
            <w:ins w:id="6807" w:author="Liezyl Liton" w:date="2017-08-21T17:03:00Z">
              <w:del w:id="6808" w:author="Jen" w:date="2017-08-31T02:17:00Z">
                <w:r w:rsidRPr="009C497F" w:rsidDel="00BB3685">
                  <w:rPr>
                    <w:rFonts w:ascii="Times New Roman" w:eastAsia="Times New Roman" w:hAnsi="Times New Roman" w:cs="Times New Roman"/>
                    <w:color w:val="000000"/>
                    <w:sz w:val="18"/>
                    <w:szCs w:val="18"/>
                    <w:rPrChange w:id="6809" w:author="Jen" w:date="2017-08-25T11:38:00Z">
                      <w:rPr>
                        <w:rFonts w:ascii="Calibri" w:eastAsia="Times New Roman" w:hAnsi="Calibri" w:cs="Times New Roman"/>
                        <w:color w:val="000000"/>
                      </w:rPr>
                    </w:rPrChange>
                  </w:rPr>
                  <w:delText>Malolos</w:delText>
                </w:r>
              </w:del>
            </w:ins>
          </w:p>
        </w:tc>
        <w:tc>
          <w:tcPr>
            <w:tcW w:w="1508" w:type="dxa"/>
            <w:shd w:val="clear" w:color="auto" w:fill="auto"/>
            <w:noWrap/>
            <w:vAlign w:val="bottom"/>
            <w:tcPrChange w:id="6810" w:author="Jen" w:date="2017-08-25T13:39:00Z">
              <w:tcPr>
                <w:tcW w:w="1820" w:type="dxa"/>
                <w:shd w:val="clear" w:color="auto" w:fill="auto"/>
                <w:noWrap/>
                <w:vAlign w:val="bottom"/>
              </w:tcPr>
            </w:tcPrChange>
          </w:tcPr>
          <w:p w14:paraId="5CC227C9" w14:textId="4BF98393" w:rsidR="00AD62CD" w:rsidRPr="009C497F" w:rsidDel="00BB3685" w:rsidRDefault="00AD62CD" w:rsidP="00BB3685">
            <w:pPr>
              <w:spacing w:after="0" w:line="240" w:lineRule="auto"/>
              <w:jc w:val="right"/>
              <w:rPr>
                <w:ins w:id="6811" w:author="Liezyl Liton" w:date="2017-08-21T17:03:00Z"/>
                <w:del w:id="6812" w:author="Jen" w:date="2017-08-31T02:17:00Z"/>
                <w:rFonts w:ascii="Times New Roman" w:eastAsia="Times New Roman" w:hAnsi="Times New Roman" w:cs="Times New Roman"/>
                <w:color w:val="000000"/>
                <w:sz w:val="18"/>
                <w:szCs w:val="18"/>
                <w:rPrChange w:id="6813" w:author="Jen" w:date="2017-08-25T11:38:00Z">
                  <w:rPr>
                    <w:ins w:id="6814" w:author="Liezyl Liton" w:date="2017-08-21T17:03:00Z"/>
                    <w:del w:id="6815" w:author="Jen" w:date="2017-08-31T02:17:00Z"/>
                    <w:rFonts w:ascii="Calibri" w:eastAsia="Times New Roman" w:hAnsi="Calibri" w:cs="Times New Roman"/>
                    <w:b/>
                    <w:bCs/>
                    <w:color w:val="000000"/>
                    <w:sz w:val="18"/>
                    <w:szCs w:val="18"/>
                  </w:rPr>
                </w:rPrChange>
              </w:rPr>
              <w:pPrChange w:id="6816" w:author="Jen" w:date="2017-08-31T02:25:00Z">
                <w:pPr>
                  <w:spacing w:line="240" w:lineRule="auto"/>
                  <w:jc w:val="right"/>
                </w:pPr>
              </w:pPrChange>
            </w:pPr>
            <w:ins w:id="6817" w:author="Liezyl Liton" w:date="2017-08-21T17:03:00Z">
              <w:del w:id="6818" w:author="Jen" w:date="2017-08-25T13:39:00Z">
                <w:r w:rsidRPr="009C497F" w:rsidDel="0067162C">
                  <w:rPr>
                    <w:rFonts w:ascii="Times New Roman" w:eastAsia="Times New Roman" w:hAnsi="Times New Roman" w:cs="Times New Roman"/>
                    <w:color w:val="000000"/>
                    <w:sz w:val="18"/>
                    <w:szCs w:val="18"/>
                    <w:rPrChange w:id="6819" w:author="Jen" w:date="2017-08-25T11:38:00Z">
                      <w:rPr>
                        <w:rFonts w:ascii="Calibri" w:eastAsia="Times New Roman" w:hAnsi="Calibri" w:cs="Times New Roman"/>
                        <w:color w:val="000000"/>
                      </w:rPr>
                    </w:rPrChange>
                  </w:rPr>
                  <w:delText>849.6</w:delText>
                </w:r>
              </w:del>
            </w:ins>
          </w:p>
        </w:tc>
        <w:tc>
          <w:tcPr>
            <w:tcW w:w="984" w:type="dxa"/>
            <w:tcPrChange w:id="6820" w:author="Jen" w:date="2017-08-25T13:39:00Z">
              <w:tcPr>
                <w:tcW w:w="1259" w:type="dxa"/>
              </w:tcPr>
            </w:tcPrChange>
          </w:tcPr>
          <w:p w14:paraId="17F7349D" w14:textId="3E397924" w:rsidR="00AD62CD" w:rsidRPr="009C497F" w:rsidDel="00BB3685" w:rsidRDefault="00AD62CD" w:rsidP="00BB3685">
            <w:pPr>
              <w:spacing w:after="0" w:line="240" w:lineRule="auto"/>
              <w:jc w:val="right"/>
              <w:rPr>
                <w:ins w:id="6821" w:author="John Junico Bernados" w:date="2017-08-23T21:19:00Z"/>
                <w:del w:id="6822" w:author="Jen" w:date="2017-08-31T02:17:00Z"/>
                <w:rFonts w:ascii="Times New Roman" w:eastAsia="Times New Roman" w:hAnsi="Times New Roman" w:cs="Times New Roman"/>
                <w:color w:val="000000"/>
                <w:sz w:val="18"/>
                <w:szCs w:val="18"/>
              </w:rPr>
              <w:pPrChange w:id="6823" w:author="Jen" w:date="2017-08-31T02:25:00Z">
                <w:pPr>
                  <w:spacing w:after="0" w:line="240" w:lineRule="auto"/>
                  <w:jc w:val="right"/>
                </w:pPr>
              </w:pPrChange>
            </w:pPr>
          </w:p>
        </w:tc>
        <w:tc>
          <w:tcPr>
            <w:tcW w:w="1152" w:type="dxa"/>
            <w:vAlign w:val="bottom"/>
            <w:tcPrChange w:id="6824" w:author="Jen" w:date="2017-08-25T13:39:00Z">
              <w:tcPr>
                <w:tcW w:w="1497" w:type="dxa"/>
                <w:vAlign w:val="bottom"/>
              </w:tcPr>
            </w:tcPrChange>
          </w:tcPr>
          <w:p w14:paraId="1C51E505" w14:textId="3DE932A5" w:rsidR="00AD62CD" w:rsidRPr="009C497F" w:rsidDel="00BB3685" w:rsidRDefault="00AD62CD" w:rsidP="00BB3685">
            <w:pPr>
              <w:spacing w:after="0" w:line="240" w:lineRule="auto"/>
              <w:jc w:val="right"/>
              <w:rPr>
                <w:ins w:id="6825" w:author="John Junico Bernados" w:date="2017-08-23T21:18:00Z"/>
                <w:del w:id="6826" w:author="Jen" w:date="2017-08-31T02:17:00Z"/>
                <w:rFonts w:ascii="Times New Roman" w:eastAsia="Times New Roman" w:hAnsi="Times New Roman" w:cs="Times New Roman"/>
                <w:color w:val="000000"/>
                <w:sz w:val="18"/>
                <w:szCs w:val="18"/>
              </w:rPr>
              <w:pPrChange w:id="6827" w:author="Jen" w:date="2017-08-31T02:25:00Z">
                <w:pPr>
                  <w:spacing w:after="0" w:line="240" w:lineRule="auto"/>
                  <w:jc w:val="right"/>
                </w:pPr>
              </w:pPrChange>
            </w:pPr>
          </w:p>
        </w:tc>
        <w:tc>
          <w:tcPr>
            <w:tcW w:w="932" w:type="dxa"/>
            <w:tcPrChange w:id="6828" w:author="Jen" w:date="2017-08-25T13:39:00Z">
              <w:tcPr>
                <w:tcW w:w="3340" w:type="dxa"/>
              </w:tcPr>
            </w:tcPrChange>
          </w:tcPr>
          <w:p w14:paraId="52C34F84" w14:textId="3648B23E" w:rsidR="00AD62CD" w:rsidRPr="009C497F" w:rsidDel="00BB3685" w:rsidRDefault="00AD62CD" w:rsidP="00BB3685">
            <w:pPr>
              <w:spacing w:after="0" w:line="240" w:lineRule="auto"/>
              <w:jc w:val="right"/>
              <w:rPr>
                <w:ins w:id="6829" w:author="John Junico Bernados" w:date="2017-08-23T21:19:00Z"/>
                <w:del w:id="6830" w:author="Jen" w:date="2017-08-31T02:17:00Z"/>
                <w:rFonts w:ascii="Times New Roman" w:eastAsia="Times New Roman" w:hAnsi="Times New Roman" w:cs="Times New Roman"/>
                <w:color w:val="000000"/>
                <w:sz w:val="18"/>
                <w:szCs w:val="18"/>
              </w:rPr>
              <w:pPrChange w:id="6831" w:author="Jen" w:date="2017-08-31T02:25:00Z">
                <w:pPr>
                  <w:spacing w:after="0" w:line="240" w:lineRule="auto"/>
                  <w:jc w:val="right"/>
                </w:pPr>
              </w:pPrChange>
            </w:pPr>
          </w:p>
        </w:tc>
        <w:tc>
          <w:tcPr>
            <w:tcW w:w="2422" w:type="dxa"/>
            <w:shd w:val="clear" w:color="auto" w:fill="auto"/>
            <w:noWrap/>
            <w:vAlign w:val="bottom"/>
            <w:tcPrChange w:id="6832" w:author="Jen" w:date="2017-08-25T13:39:00Z">
              <w:tcPr>
                <w:tcW w:w="3340" w:type="dxa"/>
                <w:shd w:val="clear" w:color="auto" w:fill="auto"/>
                <w:noWrap/>
                <w:vAlign w:val="bottom"/>
              </w:tcPr>
            </w:tcPrChange>
          </w:tcPr>
          <w:p w14:paraId="1F7D3E89" w14:textId="1DEAC73F" w:rsidR="00AD62CD" w:rsidRPr="009C497F" w:rsidDel="00BB3685" w:rsidRDefault="00AD62CD" w:rsidP="00BB3685">
            <w:pPr>
              <w:spacing w:after="0" w:line="240" w:lineRule="auto"/>
              <w:jc w:val="right"/>
              <w:rPr>
                <w:ins w:id="6833" w:author="Liezyl Liton" w:date="2017-08-21T17:03:00Z"/>
                <w:del w:id="6834" w:author="Jen" w:date="2017-08-31T02:17:00Z"/>
                <w:rFonts w:ascii="Times New Roman" w:eastAsia="Times New Roman" w:hAnsi="Times New Roman" w:cs="Times New Roman"/>
                <w:color w:val="000000"/>
                <w:sz w:val="18"/>
                <w:szCs w:val="18"/>
                <w:rPrChange w:id="6835" w:author="Jen" w:date="2017-08-25T11:38:00Z">
                  <w:rPr>
                    <w:ins w:id="6836" w:author="Liezyl Liton" w:date="2017-08-21T17:03:00Z"/>
                    <w:del w:id="6837" w:author="Jen" w:date="2017-08-31T02:17:00Z"/>
                    <w:rFonts w:ascii="Calibri" w:eastAsia="Times New Roman" w:hAnsi="Calibri" w:cs="Times New Roman"/>
                    <w:b/>
                    <w:bCs/>
                    <w:color w:val="000000"/>
                    <w:sz w:val="18"/>
                    <w:szCs w:val="18"/>
                  </w:rPr>
                </w:rPrChange>
              </w:rPr>
              <w:pPrChange w:id="6838" w:author="Jen" w:date="2017-08-31T02:25:00Z">
                <w:pPr>
                  <w:spacing w:line="240" w:lineRule="auto"/>
                  <w:jc w:val="right"/>
                </w:pPr>
              </w:pPrChange>
            </w:pPr>
            <w:ins w:id="6839" w:author="Liezyl Liton" w:date="2017-08-21T17:03:00Z">
              <w:del w:id="6840" w:author="Jen" w:date="2017-08-25T13:39:00Z">
                <w:r w:rsidRPr="009C497F" w:rsidDel="0067162C">
                  <w:rPr>
                    <w:rFonts w:ascii="Times New Roman" w:eastAsia="Times New Roman" w:hAnsi="Times New Roman" w:cs="Times New Roman"/>
                    <w:color w:val="000000"/>
                    <w:sz w:val="18"/>
                    <w:szCs w:val="18"/>
                    <w:rPrChange w:id="6841" w:author="Jen" w:date="2017-08-25T11:38:00Z">
                      <w:rPr>
                        <w:rFonts w:ascii="Calibri" w:eastAsia="Times New Roman" w:hAnsi="Calibri" w:cs="Times New Roman"/>
                        <w:color w:val="000000"/>
                      </w:rPr>
                    </w:rPrChange>
                  </w:rPr>
                  <w:delText>7,681,482.82</w:delText>
                </w:r>
              </w:del>
            </w:ins>
          </w:p>
        </w:tc>
      </w:tr>
      <w:tr w:rsidR="00AD62CD" w:rsidRPr="009C497F" w:rsidDel="00BB3685" w14:paraId="5448C25E" w14:textId="40337D1A" w:rsidTr="0067162C">
        <w:trPr>
          <w:trHeight w:val="63"/>
          <w:jc w:val="center"/>
          <w:ins w:id="6842" w:author="Liezyl Liton" w:date="2017-08-21T17:03:00Z"/>
          <w:del w:id="6843" w:author="Jen" w:date="2017-08-31T02:17:00Z"/>
          <w:trPrChange w:id="6844" w:author="Jen" w:date="2017-08-25T13:39:00Z">
            <w:trPr>
              <w:trHeight w:val="63"/>
              <w:jc w:val="center"/>
            </w:trPr>
          </w:trPrChange>
        </w:trPr>
        <w:tc>
          <w:tcPr>
            <w:tcW w:w="2020" w:type="dxa"/>
            <w:shd w:val="clear" w:color="auto" w:fill="auto"/>
            <w:noWrap/>
            <w:vAlign w:val="bottom"/>
            <w:hideMark/>
            <w:tcPrChange w:id="6845" w:author="Jen" w:date="2017-08-25T13:39:00Z">
              <w:tcPr>
                <w:tcW w:w="2020" w:type="dxa"/>
                <w:shd w:val="clear" w:color="auto" w:fill="auto"/>
                <w:noWrap/>
                <w:vAlign w:val="bottom"/>
                <w:hideMark/>
              </w:tcPr>
            </w:tcPrChange>
          </w:tcPr>
          <w:p w14:paraId="599E61AF" w14:textId="16512828" w:rsidR="00AD62CD" w:rsidRPr="009C497F" w:rsidDel="00BB3685" w:rsidRDefault="00AD62CD" w:rsidP="00BB3685">
            <w:pPr>
              <w:spacing w:after="0" w:line="240" w:lineRule="auto"/>
              <w:jc w:val="center"/>
              <w:rPr>
                <w:ins w:id="6846" w:author="Liezyl Liton" w:date="2017-08-21T17:03:00Z"/>
                <w:del w:id="6847" w:author="Jen" w:date="2017-08-31T02:17:00Z"/>
                <w:rFonts w:ascii="Times New Roman" w:eastAsia="Times New Roman" w:hAnsi="Times New Roman" w:cs="Times New Roman"/>
                <w:color w:val="000000"/>
                <w:sz w:val="18"/>
                <w:szCs w:val="18"/>
                <w:rPrChange w:id="6848" w:author="Jen" w:date="2017-08-25T11:38:00Z">
                  <w:rPr>
                    <w:ins w:id="6849" w:author="Liezyl Liton" w:date="2017-08-21T17:03:00Z"/>
                    <w:del w:id="6850" w:author="Jen" w:date="2017-08-31T02:17:00Z"/>
                    <w:rFonts w:ascii="Calibri" w:eastAsia="Times New Roman" w:hAnsi="Calibri" w:cs="Times New Roman"/>
                    <w:b/>
                    <w:bCs/>
                    <w:color w:val="000000"/>
                    <w:sz w:val="18"/>
                    <w:szCs w:val="18"/>
                  </w:rPr>
                </w:rPrChange>
              </w:rPr>
              <w:pPrChange w:id="6851" w:author="Jen" w:date="2017-08-31T02:25:00Z">
                <w:pPr>
                  <w:spacing w:line="240" w:lineRule="auto"/>
                </w:pPr>
              </w:pPrChange>
            </w:pPr>
            <w:ins w:id="6852" w:author="Liezyl Liton" w:date="2017-08-21T17:03:00Z">
              <w:del w:id="6853" w:author="Jen" w:date="2017-08-31T02:17:00Z">
                <w:r w:rsidRPr="009C497F" w:rsidDel="00BB3685">
                  <w:rPr>
                    <w:rFonts w:ascii="Times New Roman" w:eastAsia="Times New Roman" w:hAnsi="Times New Roman" w:cs="Times New Roman"/>
                    <w:color w:val="000000"/>
                    <w:sz w:val="18"/>
                    <w:szCs w:val="18"/>
                    <w:rPrChange w:id="6854" w:author="Jen" w:date="2017-08-25T11:38:00Z">
                      <w:rPr>
                        <w:rFonts w:ascii="Calibri" w:eastAsia="Times New Roman" w:hAnsi="Calibri" w:cs="Times New Roman"/>
                        <w:color w:val="000000"/>
                      </w:rPr>
                    </w:rPrChange>
                  </w:rPr>
                  <w:delText>Guiguinto</w:delText>
                </w:r>
              </w:del>
            </w:ins>
          </w:p>
        </w:tc>
        <w:tc>
          <w:tcPr>
            <w:tcW w:w="1508" w:type="dxa"/>
            <w:shd w:val="clear" w:color="auto" w:fill="auto"/>
            <w:noWrap/>
            <w:vAlign w:val="bottom"/>
            <w:tcPrChange w:id="6855" w:author="Jen" w:date="2017-08-25T13:39:00Z">
              <w:tcPr>
                <w:tcW w:w="1820" w:type="dxa"/>
                <w:shd w:val="clear" w:color="auto" w:fill="auto"/>
                <w:noWrap/>
                <w:vAlign w:val="bottom"/>
              </w:tcPr>
            </w:tcPrChange>
          </w:tcPr>
          <w:p w14:paraId="2C165715" w14:textId="427E4792" w:rsidR="00AD62CD" w:rsidRPr="009C497F" w:rsidDel="00BB3685" w:rsidRDefault="00AD62CD" w:rsidP="00BB3685">
            <w:pPr>
              <w:spacing w:after="0" w:line="240" w:lineRule="auto"/>
              <w:jc w:val="right"/>
              <w:rPr>
                <w:ins w:id="6856" w:author="Liezyl Liton" w:date="2017-08-21T17:03:00Z"/>
                <w:del w:id="6857" w:author="Jen" w:date="2017-08-31T02:17:00Z"/>
                <w:rFonts w:ascii="Times New Roman" w:eastAsia="Times New Roman" w:hAnsi="Times New Roman" w:cs="Times New Roman"/>
                <w:color w:val="000000"/>
                <w:sz w:val="18"/>
                <w:szCs w:val="18"/>
                <w:rPrChange w:id="6858" w:author="Jen" w:date="2017-08-25T11:38:00Z">
                  <w:rPr>
                    <w:ins w:id="6859" w:author="Liezyl Liton" w:date="2017-08-21T17:03:00Z"/>
                    <w:del w:id="6860" w:author="Jen" w:date="2017-08-31T02:17:00Z"/>
                    <w:rFonts w:ascii="Calibri" w:eastAsia="Times New Roman" w:hAnsi="Calibri" w:cs="Times New Roman"/>
                    <w:b/>
                    <w:bCs/>
                    <w:color w:val="000000"/>
                    <w:sz w:val="18"/>
                    <w:szCs w:val="18"/>
                  </w:rPr>
                </w:rPrChange>
              </w:rPr>
              <w:pPrChange w:id="6861" w:author="Jen" w:date="2017-08-31T02:25:00Z">
                <w:pPr>
                  <w:spacing w:line="240" w:lineRule="auto"/>
                  <w:jc w:val="right"/>
                </w:pPr>
              </w:pPrChange>
            </w:pPr>
            <w:ins w:id="6862" w:author="Liezyl Liton" w:date="2017-08-21T17:03:00Z">
              <w:del w:id="6863" w:author="Jen" w:date="2017-08-25T13:39:00Z">
                <w:r w:rsidRPr="009C497F" w:rsidDel="0067162C">
                  <w:rPr>
                    <w:rFonts w:ascii="Times New Roman" w:eastAsia="Times New Roman" w:hAnsi="Times New Roman" w:cs="Times New Roman"/>
                    <w:color w:val="000000"/>
                    <w:sz w:val="18"/>
                    <w:szCs w:val="18"/>
                    <w:rPrChange w:id="6864" w:author="Jen" w:date="2017-08-25T11:38:00Z">
                      <w:rPr>
                        <w:rFonts w:ascii="Calibri" w:eastAsia="Times New Roman" w:hAnsi="Calibri" w:cs="Times New Roman"/>
                        <w:color w:val="000000"/>
                      </w:rPr>
                    </w:rPrChange>
                  </w:rPr>
                  <w:delText>1,094</w:delText>
                </w:r>
              </w:del>
            </w:ins>
          </w:p>
        </w:tc>
        <w:tc>
          <w:tcPr>
            <w:tcW w:w="984" w:type="dxa"/>
            <w:tcPrChange w:id="6865" w:author="Jen" w:date="2017-08-25T13:39:00Z">
              <w:tcPr>
                <w:tcW w:w="1259" w:type="dxa"/>
              </w:tcPr>
            </w:tcPrChange>
          </w:tcPr>
          <w:p w14:paraId="75BAA0C2" w14:textId="018C78FF" w:rsidR="00AD62CD" w:rsidRPr="009C497F" w:rsidDel="00BB3685" w:rsidRDefault="00AD62CD" w:rsidP="00BB3685">
            <w:pPr>
              <w:spacing w:after="0" w:line="240" w:lineRule="auto"/>
              <w:jc w:val="right"/>
              <w:rPr>
                <w:ins w:id="6866" w:author="John Junico Bernados" w:date="2017-08-23T21:19:00Z"/>
                <w:del w:id="6867" w:author="Jen" w:date="2017-08-31T02:17:00Z"/>
                <w:rFonts w:ascii="Times New Roman" w:eastAsia="Times New Roman" w:hAnsi="Times New Roman" w:cs="Times New Roman"/>
                <w:color w:val="000000"/>
                <w:sz w:val="18"/>
                <w:szCs w:val="18"/>
              </w:rPr>
              <w:pPrChange w:id="6868" w:author="Jen" w:date="2017-08-31T02:25:00Z">
                <w:pPr>
                  <w:spacing w:after="0" w:line="240" w:lineRule="auto"/>
                  <w:jc w:val="right"/>
                </w:pPr>
              </w:pPrChange>
            </w:pPr>
          </w:p>
        </w:tc>
        <w:tc>
          <w:tcPr>
            <w:tcW w:w="1152" w:type="dxa"/>
            <w:vAlign w:val="bottom"/>
            <w:tcPrChange w:id="6869" w:author="Jen" w:date="2017-08-25T13:39:00Z">
              <w:tcPr>
                <w:tcW w:w="1497" w:type="dxa"/>
                <w:vAlign w:val="bottom"/>
              </w:tcPr>
            </w:tcPrChange>
          </w:tcPr>
          <w:p w14:paraId="7D9E0991" w14:textId="050A70A8" w:rsidR="00AD62CD" w:rsidRPr="009C497F" w:rsidDel="00BB3685" w:rsidRDefault="00AD62CD" w:rsidP="00BB3685">
            <w:pPr>
              <w:spacing w:after="0" w:line="240" w:lineRule="auto"/>
              <w:jc w:val="right"/>
              <w:rPr>
                <w:ins w:id="6870" w:author="John Junico Bernados" w:date="2017-08-23T21:18:00Z"/>
                <w:del w:id="6871" w:author="Jen" w:date="2017-08-31T02:17:00Z"/>
                <w:rFonts w:ascii="Times New Roman" w:eastAsia="Times New Roman" w:hAnsi="Times New Roman" w:cs="Times New Roman"/>
                <w:color w:val="000000"/>
                <w:sz w:val="18"/>
                <w:szCs w:val="18"/>
              </w:rPr>
              <w:pPrChange w:id="6872" w:author="Jen" w:date="2017-08-31T02:25:00Z">
                <w:pPr>
                  <w:spacing w:after="0" w:line="240" w:lineRule="auto"/>
                  <w:jc w:val="right"/>
                </w:pPr>
              </w:pPrChange>
            </w:pPr>
          </w:p>
        </w:tc>
        <w:tc>
          <w:tcPr>
            <w:tcW w:w="932" w:type="dxa"/>
            <w:tcPrChange w:id="6873" w:author="Jen" w:date="2017-08-25T13:39:00Z">
              <w:tcPr>
                <w:tcW w:w="3340" w:type="dxa"/>
              </w:tcPr>
            </w:tcPrChange>
          </w:tcPr>
          <w:p w14:paraId="6E4102C4" w14:textId="7C90A256" w:rsidR="00AD62CD" w:rsidRPr="009C497F" w:rsidDel="00BB3685" w:rsidRDefault="00AD62CD" w:rsidP="00BB3685">
            <w:pPr>
              <w:spacing w:after="0" w:line="240" w:lineRule="auto"/>
              <w:jc w:val="right"/>
              <w:rPr>
                <w:ins w:id="6874" w:author="John Junico Bernados" w:date="2017-08-23T21:19:00Z"/>
                <w:del w:id="6875" w:author="Jen" w:date="2017-08-31T02:17:00Z"/>
                <w:rFonts w:ascii="Times New Roman" w:eastAsia="Times New Roman" w:hAnsi="Times New Roman" w:cs="Times New Roman"/>
                <w:color w:val="000000"/>
                <w:sz w:val="18"/>
                <w:szCs w:val="18"/>
              </w:rPr>
              <w:pPrChange w:id="6876" w:author="Jen" w:date="2017-08-31T02:25:00Z">
                <w:pPr>
                  <w:spacing w:after="0" w:line="240" w:lineRule="auto"/>
                  <w:jc w:val="right"/>
                </w:pPr>
              </w:pPrChange>
            </w:pPr>
          </w:p>
        </w:tc>
        <w:tc>
          <w:tcPr>
            <w:tcW w:w="2422" w:type="dxa"/>
            <w:shd w:val="clear" w:color="auto" w:fill="auto"/>
            <w:noWrap/>
            <w:vAlign w:val="bottom"/>
            <w:tcPrChange w:id="6877" w:author="Jen" w:date="2017-08-25T13:39:00Z">
              <w:tcPr>
                <w:tcW w:w="3340" w:type="dxa"/>
                <w:shd w:val="clear" w:color="auto" w:fill="auto"/>
                <w:noWrap/>
                <w:vAlign w:val="bottom"/>
              </w:tcPr>
            </w:tcPrChange>
          </w:tcPr>
          <w:p w14:paraId="701798AB" w14:textId="53B0C99D" w:rsidR="00AD62CD" w:rsidRPr="009C497F" w:rsidDel="00BB3685" w:rsidRDefault="00AD62CD" w:rsidP="00BB3685">
            <w:pPr>
              <w:spacing w:after="0" w:line="240" w:lineRule="auto"/>
              <w:jc w:val="right"/>
              <w:rPr>
                <w:ins w:id="6878" w:author="Liezyl Liton" w:date="2017-08-21T17:03:00Z"/>
                <w:del w:id="6879" w:author="Jen" w:date="2017-08-31T02:17:00Z"/>
                <w:rFonts w:ascii="Times New Roman" w:eastAsia="Times New Roman" w:hAnsi="Times New Roman" w:cs="Times New Roman"/>
                <w:color w:val="000000"/>
                <w:sz w:val="18"/>
                <w:szCs w:val="18"/>
                <w:rPrChange w:id="6880" w:author="Jen" w:date="2017-08-25T11:38:00Z">
                  <w:rPr>
                    <w:ins w:id="6881" w:author="Liezyl Liton" w:date="2017-08-21T17:03:00Z"/>
                    <w:del w:id="6882" w:author="Jen" w:date="2017-08-31T02:17:00Z"/>
                    <w:rFonts w:ascii="Calibri" w:eastAsia="Times New Roman" w:hAnsi="Calibri" w:cs="Times New Roman"/>
                    <w:b/>
                    <w:bCs/>
                    <w:color w:val="000000"/>
                    <w:sz w:val="18"/>
                    <w:szCs w:val="18"/>
                  </w:rPr>
                </w:rPrChange>
              </w:rPr>
              <w:pPrChange w:id="6883" w:author="Jen" w:date="2017-08-31T02:25:00Z">
                <w:pPr>
                  <w:spacing w:line="240" w:lineRule="auto"/>
                  <w:jc w:val="right"/>
                </w:pPr>
              </w:pPrChange>
            </w:pPr>
            <w:ins w:id="6884" w:author="Liezyl Liton" w:date="2017-08-21T17:03:00Z">
              <w:del w:id="6885" w:author="Jen" w:date="2017-08-25T13:39:00Z">
                <w:r w:rsidRPr="009C497F" w:rsidDel="0067162C">
                  <w:rPr>
                    <w:rFonts w:ascii="Times New Roman" w:eastAsia="Times New Roman" w:hAnsi="Times New Roman" w:cs="Times New Roman"/>
                    <w:color w:val="000000"/>
                    <w:sz w:val="18"/>
                    <w:szCs w:val="18"/>
                    <w:rPrChange w:id="6886" w:author="Jen" w:date="2017-08-25T11:38:00Z">
                      <w:rPr>
                        <w:rFonts w:ascii="Calibri" w:eastAsia="Times New Roman" w:hAnsi="Calibri" w:cs="Times New Roman"/>
                        <w:color w:val="000000"/>
                      </w:rPr>
                    </w:rPrChange>
                  </w:rPr>
                  <w:delText>10,025,499.26</w:delText>
                </w:r>
              </w:del>
            </w:ins>
          </w:p>
        </w:tc>
      </w:tr>
      <w:tr w:rsidR="00AD62CD" w:rsidRPr="009C497F" w:rsidDel="00BB3685" w14:paraId="2B3870C0" w14:textId="37B11BA1" w:rsidTr="0067162C">
        <w:trPr>
          <w:trHeight w:val="63"/>
          <w:jc w:val="center"/>
          <w:ins w:id="6887" w:author="Liezyl Liton" w:date="2017-08-21T17:03:00Z"/>
          <w:del w:id="6888" w:author="Jen" w:date="2017-08-31T02:17:00Z"/>
          <w:trPrChange w:id="6889" w:author="Jen" w:date="2017-08-25T13:39:00Z">
            <w:trPr>
              <w:trHeight w:val="63"/>
              <w:jc w:val="center"/>
            </w:trPr>
          </w:trPrChange>
        </w:trPr>
        <w:tc>
          <w:tcPr>
            <w:tcW w:w="2020" w:type="dxa"/>
            <w:shd w:val="clear" w:color="auto" w:fill="auto"/>
            <w:noWrap/>
            <w:vAlign w:val="bottom"/>
            <w:hideMark/>
            <w:tcPrChange w:id="6890" w:author="Jen" w:date="2017-08-25T13:39:00Z">
              <w:tcPr>
                <w:tcW w:w="2020" w:type="dxa"/>
                <w:shd w:val="clear" w:color="auto" w:fill="auto"/>
                <w:noWrap/>
                <w:vAlign w:val="bottom"/>
                <w:hideMark/>
              </w:tcPr>
            </w:tcPrChange>
          </w:tcPr>
          <w:p w14:paraId="06557FDF" w14:textId="1BCA23DB" w:rsidR="00AD62CD" w:rsidRPr="009C497F" w:rsidDel="00BB3685" w:rsidRDefault="00AD62CD" w:rsidP="00BB3685">
            <w:pPr>
              <w:spacing w:after="0" w:line="240" w:lineRule="auto"/>
              <w:jc w:val="center"/>
              <w:rPr>
                <w:ins w:id="6891" w:author="Liezyl Liton" w:date="2017-08-21T17:03:00Z"/>
                <w:del w:id="6892" w:author="Jen" w:date="2017-08-31T02:17:00Z"/>
                <w:rFonts w:ascii="Times New Roman" w:eastAsia="Times New Roman" w:hAnsi="Times New Roman" w:cs="Times New Roman"/>
                <w:color w:val="000000"/>
                <w:sz w:val="18"/>
                <w:szCs w:val="18"/>
                <w:rPrChange w:id="6893" w:author="Jen" w:date="2017-08-25T11:38:00Z">
                  <w:rPr>
                    <w:ins w:id="6894" w:author="Liezyl Liton" w:date="2017-08-21T17:03:00Z"/>
                    <w:del w:id="6895" w:author="Jen" w:date="2017-08-31T02:17:00Z"/>
                    <w:rFonts w:ascii="Calibri" w:eastAsia="Times New Roman" w:hAnsi="Calibri" w:cs="Times New Roman"/>
                    <w:b/>
                    <w:bCs/>
                    <w:color w:val="000000"/>
                    <w:sz w:val="18"/>
                    <w:szCs w:val="18"/>
                  </w:rPr>
                </w:rPrChange>
              </w:rPr>
              <w:pPrChange w:id="6896" w:author="Jen" w:date="2017-08-31T02:25:00Z">
                <w:pPr>
                  <w:spacing w:line="240" w:lineRule="auto"/>
                </w:pPr>
              </w:pPrChange>
            </w:pPr>
            <w:ins w:id="6897" w:author="Liezyl Liton" w:date="2017-08-21T17:03:00Z">
              <w:del w:id="6898" w:author="Jen" w:date="2017-08-31T02:17:00Z">
                <w:r w:rsidRPr="009C497F" w:rsidDel="00BB3685">
                  <w:rPr>
                    <w:rFonts w:ascii="Times New Roman" w:eastAsia="Times New Roman" w:hAnsi="Times New Roman" w:cs="Times New Roman"/>
                    <w:color w:val="000000"/>
                    <w:sz w:val="18"/>
                    <w:szCs w:val="18"/>
                    <w:rPrChange w:id="6899" w:author="Jen" w:date="2017-08-25T11:38:00Z">
                      <w:rPr>
                        <w:rFonts w:ascii="Calibri" w:eastAsia="Times New Roman" w:hAnsi="Calibri" w:cs="Times New Roman"/>
                        <w:color w:val="000000"/>
                      </w:rPr>
                    </w:rPrChange>
                  </w:rPr>
                  <w:delText>Balagtas</w:delText>
                </w:r>
              </w:del>
            </w:ins>
          </w:p>
        </w:tc>
        <w:tc>
          <w:tcPr>
            <w:tcW w:w="1508" w:type="dxa"/>
            <w:shd w:val="clear" w:color="auto" w:fill="auto"/>
            <w:noWrap/>
            <w:vAlign w:val="bottom"/>
            <w:tcPrChange w:id="6900" w:author="Jen" w:date="2017-08-25T13:39:00Z">
              <w:tcPr>
                <w:tcW w:w="1820" w:type="dxa"/>
                <w:shd w:val="clear" w:color="auto" w:fill="auto"/>
                <w:noWrap/>
                <w:vAlign w:val="bottom"/>
              </w:tcPr>
            </w:tcPrChange>
          </w:tcPr>
          <w:p w14:paraId="19173AD2" w14:textId="34CE57D5" w:rsidR="00AD62CD" w:rsidRPr="009C497F" w:rsidDel="00BB3685" w:rsidRDefault="00AD62CD" w:rsidP="00BB3685">
            <w:pPr>
              <w:spacing w:after="0" w:line="240" w:lineRule="auto"/>
              <w:jc w:val="right"/>
              <w:rPr>
                <w:ins w:id="6901" w:author="Liezyl Liton" w:date="2017-08-21T17:03:00Z"/>
                <w:del w:id="6902" w:author="Jen" w:date="2017-08-31T02:17:00Z"/>
                <w:rFonts w:ascii="Times New Roman" w:eastAsia="Times New Roman" w:hAnsi="Times New Roman" w:cs="Times New Roman"/>
                <w:color w:val="000000"/>
                <w:sz w:val="18"/>
                <w:szCs w:val="18"/>
                <w:rPrChange w:id="6903" w:author="Jen" w:date="2017-08-25T11:38:00Z">
                  <w:rPr>
                    <w:ins w:id="6904" w:author="Liezyl Liton" w:date="2017-08-21T17:03:00Z"/>
                    <w:del w:id="6905" w:author="Jen" w:date="2017-08-31T02:17:00Z"/>
                    <w:rFonts w:ascii="Calibri" w:eastAsia="Times New Roman" w:hAnsi="Calibri" w:cs="Times New Roman"/>
                    <w:b/>
                    <w:bCs/>
                    <w:color w:val="000000"/>
                    <w:sz w:val="18"/>
                    <w:szCs w:val="18"/>
                  </w:rPr>
                </w:rPrChange>
              </w:rPr>
              <w:pPrChange w:id="6906" w:author="Jen" w:date="2017-08-31T02:25:00Z">
                <w:pPr>
                  <w:spacing w:line="240" w:lineRule="auto"/>
                  <w:jc w:val="right"/>
                </w:pPr>
              </w:pPrChange>
            </w:pPr>
            <w:ins w:id="6907" w:author="Liezyl Liton" w:date="2017-08-21T17:03:00Z">
              <w:del w:id="6908" w:author="Jen" w:date="2017-08-25T13:39:00Z">
                <w:r w:rsidRPr="009C497F" w:rsidDel="0067162C">
                  <w:rPr>
                    <w:rFonts w:ascii="Times New Roman" w:eastAsia="Times New Roman" w:hAnsi="Times New Roman" w:cs="Times New Roman"/>
                    <w:color w:val="000000"/>
                    <w:sz w:val="18"/>
                    <w:szCs w:val="18"/>
                    <w:rPrChange w:id="6909" w:author="Jen" w:date="2017-08-25T11:38:00Z">
                      <w:rPr>
                        <w:rFonts w:ascii="Calibri" w:eastAsia="Times New Roman" w:hAnsi="Calibri" w:cs="Times New Roman"/>
                        <w:color w:val="000000"/>
                      </w:rPr>
                    </w:rPrChange>
                  </w:rPr>
                  <w:delText>34</w:delText>
                </w:r>
              </w:del>
            </w:ins>
          </w:p>
        </w:tc>
        <w:tc>
          <w:tcPr>
            <w:tcW w:w="984" w:type="dxa"/>
            <w:tcPrChange w:id="6910" w:author="Jen" w:date="2017-08-25T13:39:00Z">
              <w:tcPr>
                <w:tcW w:w="1259" w:type="dxa"/>
              </w:tcPr>
            </w:tcPrChange>
          </w:tcPr>
          <w:p w14:paraId="51050BDD" w14:textId="6B0C66F6" w:rsidR="00AD62CD" w:rsidRPr="009C497F" w:rsidDel="00BB3685" w:rsidRDefault="00AD62CD" w:rsidP="00BB3685">
            <w:pPr>
              <w:spacing w:after="0" w:line="240" w:lineRule="auto"/>
              <w:jc w:val="right"/>
              <w:rPr>
                <w:ins w:id="6911" w:author="John Junico Bernados" w:date="2017-08-23T21:19:00Z"/>
                <w:del w:id="6912" w:author="Jen" w:date="2017-08-31T02:17:00Z"/>
                <w:rFonts w:ascii="Times New Roman" w:eastAsia="Times New Roman" w:hAnsi="Times New Roman" w:cs="Times New Roman"/>
                <w:color w:val="000000"/>
                <w:sz w:val="18"/>
                <w:szCs w:val="18"/>
              </w:rPr>
              <w:pPrChange w:id="6913" w:author="Jen" w:date="2017-08-31T02:25:00Z">
                <w:pPr>
                  <w:spacing w:after="0" w:line="240" w:lineRule="auto"/>
                  <w:jc w:val="right"/>
                </w:pPr>
              </w:pPrChange>
            </w:pPr>
          </w:p>
        </w:tc>
        <w:tc>
          <w:tcPr>
            <w:tcW w:w="1152" w:type="dxa"/>
            <w:vAlign w:val="bottom"/>
            <w:tcPrChange w:id="6914" w:author="Jen" w:date="2017-08-25T13:39:00Z">
              <w:tcPr>
                <w:tcW w:w="1497" w:type="dxa"/>
                <w:vAlign w:val="bottom"/>
              </w:tcPr>
            </w:tcPrChange>
          </w:tcPr>
          <w:p w14:paraId="22C070E2" w14:textId="55D6CA60" w:rsidR="00AD62CD" w:rsidRPr="009C497F" w:rsidDel="00BB3685" w:rsidRDefault="00AD62CD" w:rsidP="00BB3685">
            <w:pPr>
              <w:spacing w:after="0" w:line="240" w:lineRule="auto"/>
              <w:jc w:val="right"/>
              <w:rPr>
                <w:ins w:id="6915" w:author="John Junico Bernados" w:date="2017-08-23T21:18:00Z"/>
                <w:del w:id="6916" w:author="Jen" w:date="2017-08-31T02:17:00Z"/>
                <w:rFonts w:ascii="Times New Roman" w:eastAsia="Times New Roman" w:hAnsi="Times New Roman" w:cs="Times New Roman"/>
                <w:color w:val="000000"/>
                <w:sz w:val="18"/>
                <w:szCs w:val="18"/>
              </w:rPr>
              <w:pPrChange w:id="6917" w:author="Jen" w:date="2017-08-31T02:25:00Z">
                <w:pPr>
                  <w:spacing w:after="0" w:line="240" w:lineRule="auto"/>
                  <w:jc w:val="right"/>
                </w:pPr>
              </w:pPrChange>
            </w:pPr>
          </w:p>
        </w:tc>
        <w:tc>
          <w:tcPr>
            <w:tcW w:w="932" w:type="dxa"/>
            <w:tcPrChange w:id="6918" w:author="Jen" w:date="2017-08-25T13:39:00Z">
              <w:tcPr>
                <w:tcW w:w="3340" w:type="dxa"/>
              </w:tcPr>
            </w:tcPrChange>
          </w:tcPr>
          <w:p w14:paraId="4E6ABB9F" w14:textId="2C1EAB01" w:rsidR="00AD62CD" w:rsidRPr="009C497F" w:rsidDel="00BB3685" w:rsidRDefault="00AD62CD" w:rsidP="00BB3685">
            <w:pPr>
              <w:spacing w:after="0" w:line="240" w:lineRule="auto"/>
              <w:jc w:val="right"/>
              <w:rPr>
                <w:ins w:id="6919" w:author="John Junico Bernados" w:date="2017-08-23T21:19:00Z"/>
                <w:del w:id="6920" w:author="Jen" w:date="2017-08-31T02:17:00Z"/>
                <w:rFonts w:ascii="Times New Roman" w:eastAsia="Times New Roman" w:hAnsi="Times New Roman" w:cs="Times New Roman"/>
                <w:color w:val="000000"/>
                <w:sz w:val="18"/>
                <w:szCs w:val="18"/>
              </w:rPr>
              <w:pPrChange w:id="6921" w:author="Jen" w:date="2017-08-31T02:25:00Z">
                <w:pPr>
                  <w:spacing w:after="0" w:line="240" w:lineRule="auto"/>
                  <w:jc w:val="right"/>
                </w:pPr>
              </w:pPrChange>
            </w:pPr>
          </w:p>
        </w:tc>
        <w:tc>
          <w:tcPr>
            <w:tcW w:w="2422" w:type="dxa"/>
            <w:shd w:val="clear" w:color="auto" w:fill="auto"/>
            <w:noWrap/>
            <w:vAlign w:val="bottom"/>
            <w:tcPrChange w:id="6922" w:author="Jen" w:date="2017-08-25T13:39:00Z">
              <w:tcPr>
                <w:tcW w:w="3340" w:type="dxa"/>
                <w:shd w:val="clear" w:color="auto" w:fill="auto"/>
                <w:noWrap/>
                <w:vAlign w:val="bottom"/>
              </w:tcPr>
            </w:tcPrChange>
          </w:tcPr>
          <w:p w14:paraId="2B385598" w14:textId="2F930EF2" w:rsidR="00AD62CD" w:rsidRPr="009C497F" w:rsidDel="00BB3685" w:rsidRDefault="00AD62CD" w:rsidP="00BB3685">
            <w:pPr>
              <w:spacing w:after="0" w:line="240" w:lineRule="auto"/>
              <w:jc w:val="right"/>
              <w:rPr>
                <w:ins w:id="6923" w:author="Liezyl Liton" w:date="2017-08-21T17:03:00Z"/>
                <w:del w:id="6924" w:author="Jen" w:date="2017-08-31T02:17:00Z"/>
                <w:rFonts w:ascii="Times New Roman" w:eastAsia="Times New Roman" w:hAnsi="Times New Roman" w:cs="Times New Roman"/>
                <w:color w:val="000000"/>
                <w:sz w:val="18"/>
                <w:szCs w:val="18"/>
                <w:rPrChange w:id="6925" w:author="Jen" w:date="2017-08-25T11:38:00Z">
                  <w:rPr>
                    <w:ins w:id="6926" w:author="Liezyl Liton" w:date="2017-08-21T17:03:00Z"/>
                    <w:del w:id="6927" w:author="Jen" w:date="2017-08-31T02:17:00Z"/>
                    <w:rFonts w:ascii="Calibri" w:eastAsia="Times New Roman" w:hAnsi="Calibri" w:cs="Times New Roman"/>
                    <w:b/>
                    <w:bCs/>
                    <w:color w:val="000000"/>
                    <w:sz w:val="18"/>
                    <w:szCs w:val="18"/>
                  </w:rPr>
                </w:rPrChange>
              </w:rPr>
              <w:pPrChange w:id="6928" w:author="Jen" w:date="2017-08-31T02:25:00Z">
                <w:pPr>
                  <w:spacing w:line="240" w:lineRule="auto"/>
                  <w:jc w:val="right"/>
                </w:pPr>
              </w:pPrChange>
            </w:pPr>
            <w:ins w:id="6929" w:author="Liezyl Liton" w:date="2017-08-21T17:03:00Z">
              <w:del w:id="6930" w:author="Jen" w:date="2017-08-25T13:39:00Z">
                <w:r w:rsidRPr="009C497F" w:rsidDel="0067162C">
                  <w:rPr>
                    <w:rFonts w:ascii="Times New Roman" w:eastAsia="Times New Roman" w:hAnsi="Times New Roman" w:cs="Times New Roman"/>
                    <w:color w:val="000000"/>
                    <w:sz w:val="18"/>
                    <w:szCs w:val="18"/>
                    <w:rPrChange w:id="6931" w:author="Jen" w:date="2017-08-25T11:38:00Z">
                      <w:rPr>
                        <w:rFonts w:ascii="Calibri" w:eastAsia="Times New Roman" w:hAnsi="Calibri" w:cs="Times New Roman"/>
                        <w:color w:val="000000"/>
                      </w:rPr>
                    </w:rPrChange>
                  </w:rPr>
                  <w:delText>385,793.40</w:delText>
                </w:r>
              </w:del>
            </w:ins>
          </w:p>
        </w:tc>
      </w:tr>
      <w:tr w:rsidR="00AD62CD" w:rsidRPr="009C497F" w:rsidDel="00BB3685" w14:paraId="5C082FB4" w14:textId="21F9D7FF" w:rsidTr="0067162C">
        <w:trPr>
          <w:trHeight w:val="63"/>
          <w:jc w:val="center"/>
          <w:ins w:id="6932" w:author="Liezyl Liton" w:date="2017-08-21T17:03:00Z"/>
          <w:del w:id="6933" w:author="Jen" w:date="2017-08-31T02:17:00Z"/>
          <w:trPrChange w:id="6934" w:author="Jen" w:date="2017-08-25T13:39:00Z">
            <w:trPr>
              <w:trHeight w:val="63"/>
              <w:jc w:val="center"/>
            </w:trPr>
          </w:trPrChange>
        </w:trPr>
        <w:tc>
          <w:tcPr>
            <w:tcW w:w="2020" w:type="dxa"/>
            <w:shd w:val="clear" w:color="auto" w:fill="auto"/>
            <w:noWrap/>
            <w:vAlign w:val="bottom"/>
            <w:hideMark/>
            <w:tcPrChange w:id="6935" w:author="Jen" w:date="2017-08-25T13:39:00Z">
              <w:tcPr>
                <w:tcW w:w="2020" w:type="dxa"/>
                <w:shd w:val="clear" w:color="auto" w:fill="auto"/>
                <w:noWrap/>
                <w:vAlign w:val="bottom"/>
                <w:hideMark/>
              </w:tcPr>
            </w:tcPrChange>
          </w:tcPr>
          <w:p w14:paraId="2F4A48FF" w14:textId="10997B9E" w:rsidR="00AD62CD" w:rsidRPr="009C497F" w:rsidDel="00BB3685" w:rsidRDefault="00AD62CD" w:rsidP="00BB3685">
            <w:pPr>
              <w:spacing w:after="0" w:line="240" w:lineRule="auto"/>
              <w:jc w:val="center"/>
              <w:rPr>
                <w:ins w:id="6936" w:author="Liezyl Liton" w:date="2017-08-21T17:03:00Z"/>
                <w:del w:id="6937" w:author="Jen" w:date="2017-08-31T02:17:00Z"/>
                <w:rFonts w:ascii="Times New Roman" w:eastAsia="Times New Roman" w:hAnsi="Times New Roman" w:cs="Times New Roman"/>
                <w:color w:val="000000"/>
                <w:sz w:val="18"/>
                <w:szCs w:val="18"/>
                <w:rPrChange w:id="6938" w:author="Jen" w:date="2017-08-25T11:38:00Z">
                  <w:rPr>
                    <w:ins w:id="6939" w:author="Liezyl Liton" w:date="2017-08-21T17:03:00Z"/>
                    <w:del w:id="6940" w:author="Jen" w:date="2017-08-31T02:17:00Z"/>
                    <w:rFonts w:ascii="Calibri" w:eastAsia="Times New Roman" w:hAnsi="Calibri" w:cs="Times New Roman"/>
                    <w:b/>
                    <w:bCs/>
                    <w:color w:val="000000"/>
                    <w:sz w:val="18"/>
                    <w:szCs w:val="18"/>
                  </w:rPr>
                </w:rPrChange>
              </w:rPr>
              <w:pPrChange w:id="6941" w:author="Jen" w:date="2017-08-31T02:25:00Z">
                <w:pPr>
                  <w:spacing w:line="240" w:lineRule="auto"/>
                </w:pPr>
              </w:pPrChange>
            </w:pPr>
            <w:ins w:id="6942" w:author="Liezyl Liton" w:date="2017-08-21T17:03:00Z">
              <w:del w:id="6943" w:author="Jen" w:date="2017-08-31T02:17:00Z">
                <w:r w:rsidRPr="009C497F" w:rsidDel="00BB3685">
                  <w:rPr>
                    <w:rFonts w:ascii="Times New Roman" w:eastAsia="Times New Roman" w:hAnsi="Times New Roman" w:cs="Times New Roman"/>
                    <w:color w:val="000000"/>
                    <w:sz w:val="18"/>
                    <w:szCs w:val="18"/>
                    <w:rPrChange w:id="6944" w:author="Jen" w:date="2017-08-25T11:38:00Z">
                      <w:rPr>
                        <w:rFonts w:ascii="Calibri" w:eastAsia="Times New Roman" w:hAnsi="Calibri" w:cs="Times New Roman"/>
                        <w:color w:val="000000"/>
                      </w:rPr>
                    </w:rPrChange>
                  </w:rPr>
                  <w:delText>Bocaue</w:delText>
                </w:r>
              </w:del>
            </w:ins>
          </w:p>
        </w:tc>
        <w:tc>
          <w:tcPr>
            <w:tcW w:w="1508" w:type="dxa"/>
            <w:shd w:val="clear" w:color="auto" w:fill="auto"/>
            <w:noWrap/>
            <w:vAlign w:val="bottom"/>
            <w:tcPrChange w:id="6945" w:author="Jen" w:date="2017-08-25T13:39:00Z">
              <w:tcPr>
                <w:tcW w:w="1820" w:type="dxa"/>
                <w:shd w:val="clear" w:color="auto" w:fill="auto"/>
                <w:noWrap/>
                <w:vAlign w:val="bottom"/>
              </w:tcPr>
            </w:tcPrChange>
          </w:tcPr>
          <w:p w14:paraId="4FDF30E8" w14:textId="6B282514" w:rsidR="00AD62CD" w:rsidRPr="009C497F" w:rsidDel="00BB3685" w:rsidRDefault="00AD62CD" w:rsidP="00BB3685">
            <w:pPr>
              <w:spacing w:after="0" w:line="240" w:lineRule="auto"/>
              <w:jc w:val="right"/>
              <w:rPr>
                <w:ins w:id="6946" w:author="Liezyl Liton" w:date="2017-08-21T17:03:00Z"/>
                <w:del w:id="6947" w:author="Jen" w:date="2017-08-31T02:17:00Z"/>
                <w:rFonts w:ascii="Times New Roman" w:eastAsia="Times New Roman" w:hAnsi="Times New Roman" w:cs="Times New Roman"/>
                <w:color w:val="000000"/>
                <w:sz w:val="18"/>
                <w:szCs w:val="18"/>
                <w:rPrChange w:id="6948" w:author="Jen" w:date="2017-08-25T11:38:00Z">
                  <w:rPr>
                    <w:ins w:id="6949" w:author="Liezyl Liton" w:date="2017-08-21T17:03:00Z"/>
                    <w:del w:id="6950" w:author="Jen" w:date="2017-08-31T02:17:00Z"/>
                    <w:rFonts w:ascii="Calibri" w:eastAsia="Times New Roman" w:hAnsi="Calibri" w:cs="Times New Roman"/>
                    <w:b/>
                    <w:bCs/>
                    <w:color w:val="000000"/>
                    <w:sz w:val="18"/>
                    <w:szCs w:val="18"/>
                  </w:rPr>
                </w:rPrChange>
              </w:rPr>
              <w:pPrChange w:id="6951" w:author="Jen" w:date="2017-08-31T02:25:00Z">
                <w:pPr>
                  <w:spacing w:line="240" w:lineRule="auto"/>
                  <w:jc w:val="right"/>
                </w:pPr>
              </w:pPrChange>
            </w:pPr>
            <w:ins w:id="6952" w:author="Liezyl Liton" w:date="2017-08-21T17:03:00Z">
              <w:del w:id="6953" w:author="Jen" w:date="2017-08-25T13:39:00Z">
                <w:r w:rsidRPr="009C497F" w:rsidDel="0067162C">
                  <w:rPr>
                    <w:rFonts w:ascii="Times New Roman" w:eastAsia="Times New Roman" w:hAnsi="Times New Roman" w:cs="Times New Roman"/>
                    <w:color w:val="000000"/>
                    <w:sz w:val="18"/>
                    <w:szCs w:val="18"/>
                    <w:rPrChange w:id="6954" w:author="Jen" w:date="2017-08-25T11:38:00Z">
                      <w:rPr>
                        <w:rFonts w:ascii="Calibri" w:eastAsia="Times New Roman" w:hAnsi="Calibri" w:cs="Times New Roman"/>
                        <w:color w:val="000000"/>
                      </w:rPr>
                    </w:rPrChange>
                  </w:rPr>
                  <w:delText>12</w:delText>
                </w:r>
              </w:del>
            </w:ins>
          </w:p>
        </w:tc>
        <w:tc>
          <w:tcPr>
            <w:tcW w:w="984" w:type="dxa"/>
            <w:tcPrChange w:id="6955" w:author="Jen" w:date="2017-08-25T13:39:00Z">
              <w:tcPr>
                <w:tcW w:w="1259" w:type="dxa"/>
              </w:tcPr>
            </w:tcPrChange>
          </w:tcPr>
          <w:p w14:paraId="573688FB" w14:textId="7E235172" w:rsidR="00AD62CD" w:rsidRPr="009C497F" w:rsidDel="00BB3685" w:rsidRDefault="00AD62CD" w:rsidP="00BB3685">
            <w:pPr>
              <w:spacing w:after="0" w:line="240" w:lineRule="auto"/>
              <w:jc w:val="right"/>
              <w:rPr>
                <w:ins w:id="6956" w:author="John Junico Bernados" w:date="2017-08-23T21:19:00Z"/>
                <w:del w:id="6957" w:author="Jen" w:date="2017-08-31T02:17:00Z"/>
                <w:rFonts w:ascii="Times New Roman" w:eastAsia="Times New Roman" w:hAnsi="Times New Roman" w:cs="Times New Roman"/>
                <w:color w:val="000000"/>
                <w:sz w:val="18"/>
                <w:szCs w:val="18"/>
              </w:rPr>
              <w:pPrChange w:id="6958" w:author="Jen" w:date="2017-08-31T02:25:00Z">
                <w:pPr>
                  <w:spacing w:after="0" w:line="240" w:lineRule="auto"/>
                  <w:jc w:val="right"/>
                </w:pPr>
              </w:pPrChange>
            </w:pPr>
          </w:p>
        </w:tc>
        <w:tc>
          <w:tcPr>
            <w:tcW w:w="1152" w:type="dxa"/>
            <w:vAlign w:val="bottom"/>
            <w:tcPrChange w:id="6959" w:author="Jen" w:date="2017-08-25T13:39:00Z">
              <w:tcPr>
                <w:tcW w:w="1497" w:type="dxa"/>
                <w:vAlign w:val="bottom"/>
              </w:tcPr>
            </w:tcPrChange>
          </w:tcPr>
          <w:p w14:paraId="5515C5FE" w14:textId="2BF872E2" w:rsidR="00AD62CD" w:rsidRPr="009C497F" w:rsidDel="00BB3685" w:rsidRDefault="00AD62CD" w:rsidP="00BB3685">
            <w:pPr>
              <w:spacing w:after="0" w:line="240" w:lineRule="auto"/>
              <w:jc w:val="right"/>
              <w:rPr>
                <w:ins w:id="6960" w:author="John Junico Bernados" w:date="2017-08-23T21:18:00Z"/>
                <w:del w:id="6961" w:author="Jen" w:date="2017-08-31T02:17:00Z"/>
                <w:rFonts w:ascii="Times New Roman" w:eastAsia="Times New Roman" w:hAnsi="Times New Roman" w:cs="Times New Roman"/>
                <w:color w:val="000000"/>
                <w:sz w:val="18"/>
                <w:szCs w:val="18"/>
              </w:rPr>
              <w:pPrChange w:id="6962" w:author="Jen" w:date="2017-08-31T02:25:00Z">
                <w:pPr>
                  <w:spacing w:after="0" w:line="240" w:lineRule="auto"/>
                  <w:jc w:val="right"/>
                </w:pPr>
              </w:pPrChange>
            </w:pPr>
          </w:p>
        </w:tc>
        <w:tc>
          <w:tcPr>
            <w:tcW w:w="932" w:type="dxa"/>
            <w:tcPrChange w:id="6963" w:author="Jen" w:date="2017-08-25T13:39:00Z">
              <w:tcPr>
                <w:tcW w:w="3340" w:type="dxa"/>
              </w:tcPr>
            </w:tcPrChange>
          </w:tcPr>
          <w:p w14:paraId="4B4B79C4" w14:textId="755C144D" w:rsidR="00AD62CD" w:rsidRPr="009C497F" w:rsidDel="00BB3685" w:rsidRDefault="00AD62CD" w:rsidP="00BB3685">
            <w:pPr>
              <w:spacing w:after="0" w:line="240" w:lineRule="auto"/>
              <w:jc w:val="right"/>
              <w:rPr>
                <w:ins w:id="6964" w:author="John Junico Bernados" w:date="2017-08-23T21:19:00Z"/>
                <w:del w:id="6965" w:author="Jen" w:date="2017-08-31T02:17:00Z"/>
                <w:rFonts w:ascii="Times New Roman" w:eastAsia="Times New Roman" w:hAnsi="Times New Roman" w:cs="Times New Roman"/>
                <w:color w:val="000000"/>
                <w:sz w:val="18"/>
                <w:szCs w:val="18"/>
              </w:rPr>
              <w:pPrChange w:id="6966" w:author="Jen" w:date="2017-08-31T02:25:00Z">
                <w:pPr>
                  <w:spacing w:after="0" w:line="240" w:lineRule="auto"/>
                  <w:jc w:val="right"/>
                </w:pPr>
              </w:pPrChange>
            </w:pPr>
          </w:p>
        </w:tc>
        <w:tc>
          <w:tcPr>
            <w:tcW w:w="2422" w:type="dxa"/>
            <w:shd w:val="clear" w:color="auto" w:fill="auto"/>
            <w:noWrap/>
            <w:vAlign w:val="bottom"/>
            <w:tcPrChange w:id="6967" w:author="Jen" w:date="2017-08-25T13:39:00Z">
              <w:tcPr>
                <w:tcW w:w="3340" w:type="dxa"/>
                <w:shd w:val="clear" w:color="auto" w:fill="auto"/>
                <w:noWrap/>
                <w:vAlign w:val="bottom"/>
              </w:tcPr>
            </w:tcPrChange>
          </w:tcPr>
          <w:p w14:paraId="40641F0E" w14:textId="6883C3C2" w:rsidR="00AD62CD" w:rsidRPr="009C497F" w:rsidDel="00BB3685" w:rsidRDefault="00AD62CD" w:rsidP="00BB3685">
            <w:pPr>
              <w:spacing w:after="0" w:line="240" w:lineRule="auto"/>
              <w:jc w:val="right"/>
              <w:rPr>
                <w:ins w:id="6968" w:author="Liezyl Liton" w:date="2017-08-21T17:03:00Z"/>
                <w:del w:id="6969" w:author="Jen" w:date="2017-08-31T02:17:00Z"/>
                <w:rFonts w:ascii="Times New Roman" w:eastAsia="Times New Roman" w:hAnsi="Times New Roman" w:cs="Times New Roman"/>
                <w:color w:val="000000"/>
                <w:sz w:val="18"/>
                <w:szCs w:val="18"/>
                <w:rPrChange w:id="6970" w:author="Jen" w:date="2017-08-25T11:38:00Z">
                  <w:rPr>
                    <w:ins w:id="6971" w:author="Liezyl Liton" w:date="2017-08-21T17:03:00Z"/>
                    <w:del w:id="6972" w:author="Jen" w:date="2017-08-31T02:17:00Z"/>
                    <w:rFonts w:ascii="Calibri" w:eastAsia="Times New Roman" w:hAnsi="Calibri" w:cs="Times New Roman"/>
                    <w:b/>
                    <w:bCs/>
                    <w:color w:val="000000"/>
                    <w:sz w:val="18"/>
                    <w:szCs w:val="18"/>
                  </w:rPr>
                </w:rPrChange>
              </w:rPr>
              <w:pPrChange w:id="6973" w:author="Jen" w:date="2017-08-31T02:25:00Z">
                <w:pPr>
                  <w:spacing w:line="240" w:lineRule="auto"/>
                  <w:jc w:val="right"/>
                </w:pPr>
              </w:pPrChange>
            </w:pPr>
            <w:ins w:id="6974" w:author="Liezyl Liton" w:date="2017-08-21T17:03:00Z">
              <w:del w:id="6975" w:author="Jen" w:date="2017-08-25T13:39:00Z">
                <w:r w:rsidRPr="009C497F" w:rsidDel="0067162C">
                  <w:rPr>
                    <w:rFonts w:ascii="Times New Roman" w:eastAsia="Times New Roman" w:hAnsi="Times New Roman" w:cs="Times New Roman"/>
                    <w:color w:val="000000"/>
                    <w:sz w:val="18"/>
                    <w:szCs w:val="18"/>
                    <w:rPrChange w:id="6976" w:author="Jen" w:date="2017-08-25T11:38:00Z">
                      <w:rPr>
                        <w:rFonts w:ascii="Calibri" w:eastAsia="Times New Roman" w:hAnsi="Calibri" w:cs="Times New Roman"/>
                        <w:color w:val="000000"/>
                      </w:rPr>
                    </w:rPrChange>
                  </w:rPr>
                  <w:delText>30,461.96</w:delText>
                </w:r>
              </w:del>
            </w:ins>
          </w:p>
        </w:tc>
      </w:tr>
      <w:tr w:rsidR="00AD62CD" w:rsidRPr="009C497F" w:rsidDel="00BB3685" w14:paraId="56B4DC8F" w14:textId="068802C6" w:rsidTr="0067162C">
        <w:trPr>
          <w:trHeight w:val="63"/>
          <w:jc w:val="center"/>
          <w:ins w:id="6977" w:author="Liezyl Liton" w:date="2017-08-21T17:03:00Z"/>
          <w:del w:id="6978" w:author="Jen" w:date="2017-08-31T02:17:00Z"/>
          <w:trPrChange w:id="6979" w:author="Jen" w:date="2017-08-25T13:39:00Z">
            <w:trPr>
              <w:trHeight w:val="63"/>
              <w:jc w:val="center"/>
            </w:trPr>
          </w:trPrChange>
        </w:trPr>
        <w:tc>
          <w:tcPr>
            <w:tcW w:w="2020" w:type="dxa"/>
            <w:shd w:val="clear" w:color="auto" w:fill="auto"/>
            <w:noWrap/>
            <w:vAlign w:val="bottom"/>
            <w:hideMark/>
            <w:tcPrChange w:id="6980" w:author="Jen" w:date="2017-08-25T13:39:00Z">
              <w:tcPr>
                <w:tcW w:w="2020" w:type="dxa"/>
                <w:shd w:val="clear" w:color="auto" w:fill="auto"/>
                <w:noWrap/>
                <w:vAlign w:val="bottom"/>
                <w:hideMark/>
              </w:tcPr>
            </w:tcPrChange>
          </w:tcPr>
          <w:p w14:paraId="411B0181" w14:textId="1A7ADE4C" w:rsidR="00AD62CD" w:rsidRPr="009C497F" w:rsidDel="00BB3685" w:rsidRDefault="00AD62CD" w:rsidP="00BB3685">
            <w:pPr>
              <w:spacing w:after="0" w:line="240" w:lineRule="auto"/>
              <w:jc w:val="center"/>
              <w:rPr>
                <w:ins w:id="6981" w:author="Liezyl Liton" w:date="2017-08-21T17:03:00Z"/>
                <w:del w:id="6982" w:author="Jen" w:date="2017-08-31T02:17:00Z"/>
                <w:rFonts w:ascii="Times New Roman" w:eastAsia="Times New Roman" w:hAnsi="Times New Roman" w:cs="Times New Roman"/>
                <w:color w:val="000000"/>
                <w:sz w:val="18"/>
                <w:szCs w:val="18"/>
                <w:rPrChange w:id="6983" w:author="Jen" w:date="2017-08-25T11:38:00Z">
                  <w:rPr>
                    <w:ins w:id="6984" w:author="Liezyl Liton" w:date="2017-08-21T17:03:00Z"/>
                    <w:del w:id="6985" w:author="Jen" w:date="2017-08-31T02:17:00Z"/>
                    <w:rFonts w:ascii="Calibri" w:eastAsia="Times New Roman" w:hAnsi="Calibri" w:cs="Times New Roman"/>
                    <w:b/>
                    <w:bCs/>
                    <w:color w:val="000000"/>
                    <w:sz w:val="18"/>
                    <w:szCs w:val="18"/>
                  </w:rPr>
                </w:rPrChange>
              </w:rPr>
              <w:pPrChange w:id="6986" w:author="Jen" w:date="2017-08-31T02:25:00Z">
                <w:pPr>
                  <w:spacing w:line="240" w:lineRule="auto"/>
                </w:pPr>
              </w:pPrChange>
            </w:pPr>
            <w:ins w:id="6987" w:author="Liezyl Liton" w:date="2017-08-21T17:03:00Z">
              <w:del w:id="6988" w:author="Jen" w:date="2017-08-31T02:17:00Z">
                <w:r w:rsidRPr="009C497F" w:rsidDel="00BB3685">
                  <w:rPr>
                    <w:rFonts w:ascii="Times New Roman" w:eastAsia="Times New Roman" w:hAnsi="Times New Roman" w:cs="Times New Roman"/>
                    <w:color w:val="000000"/>
                    <w:sz w:val="18"/>
                    <w:szCs w:val="18"/>
                    <w:rPrChange w:id="6989" w:author="Jen" w:date="2017-08-25T11:38:00Z">
                      <w:rPr>
                        <w:rFonts w:ascii="Calibri" w:eastAsia="Times New Roman" w:hAnsi="Calibri" w:cs="Times New Roman"/>
                        <w:color w:val="000000"/>
                      </w:rPr>
                    </w:rPrChange>
                  </w:rPr>
                  <w:delText>Marilao</w:delText>
                </w:r>
              </w:del>
            </w:ins>
          </w:p>
        </w:tc>
        <w:tc>
          <w:tcPr>
            <w:tcW w:w="1508" w:type="dxa"/>
            <w:shd w:val="clear" w:color="auto" w:fill="auto"/>
            <w:noWrap/>
            <w:vAlign w:val="bottom"/>
            <w:tcPrChange w:id="6990" w:author="Jen" w:date="2017-08-25T13:39:00Z">
              <w:tcPr>
                <w:tcW w:w="1820" w:type="dxa"/>
                <w:shd w:val="clear" w:color="auto" w:fill="auto"/>
                <w:noWrap/>
                <w:vAlign w:val="bottom"/>
              </w:tcPr>
            </w:tcPrChange>
          </w:tcPr>
          <w:p w14:paraId="44158808" w14:textId="76AECC25" w:rsidR="00AD62CD" w:rsidRPr="009C497F" w:rsidDel="00BB3685" w:rsidRDefault="00AD62CD" w:rsidP="00BB3685">
            <w:pPr>
              <w:spacing w:after="0" w:line="240" w:lineRule="auto"/>
              <w:jc w:val="right"/>
              <w:rPr>
                <w:ins w:id="6991" w:author="Liezyl Liton" w:date="2017-08-21T17:03:00Z"/>
                <w:del w:id="6992" w:author="Jen" w:date="2017-08-31T02:17:00Z"/>
                <w:rFonts w:ascii="Times New Roman" w:eastAsia="Times New Roman" w:hAnsi="Times New Roman" w:cs="Times New Roman"/>
                <w:color w:val="000000"/>
                <w:sz w:val="18"/>
                <w:szCs w:val="18"/>
                <w:rPrChange w:id="6993" w:author="Jen" w:date="2017-08-25T11:38:00Z">
                  <w:rPr>
                    <w:ins w:id="6994" w:author="Liezyl Liton" w:date="2017-08-21T17:03:00Z"/>
                    <w:del w:id="6995" w:author="Jen" w:date="2017-08-31T02:17:00Z"/>
                    <w:rFonts w:ascii="Calibri" w:eastAsia="Times New Roman" w:hAnsi="Calibri" w:cs="Times New Roman"/>
                    <w:b/>
                    <w:bCs/>
                    <w:color w:val="000000"/>
                    <w:sz w:val="18"/>
                    <w:szCs w:val="18"/>
                  </w:rPr>
                </w:rPrChange>
              </w:rPr>
              <w:pPrChange w:id="6996" w:author="Jen" w:date="2017-08-31T02:25:00Z">
                <w:pPr>
                  <w:spacing w:line="240" w:lineRule="auto"/>
                  <w:jc w:val="right"/>
                </w:pPr>
              </w:pPrChange>
            </w:pPr>
            <w:ins w:id="6997" w:author="Liezyl Liton" w:date="2017-08-21T17:03:00Z">
              <w:del w:id="6998" w:author="Jen" w:date="2017-08-25T13:39:00Z">
                <w:r w:rsidRPr="009C497F" w:rsidDel="0067162C">
                  <w:rPr>
                    <w:rFonts w:ascii="Times New Roman" w:eastAsia="Times New Roman" w:hAnsi="Times New Roman" w:cs="Times New Roman"/>
                    <w:color w:val="000000"/>
                    <w:sz w:val="18"/>
                    <w:szCs w:val="18"/>
                    <w:rPrChange w:id="6999" w:author="Jen" w:date="2017-08-25T11:38:00Z">
                      <w:rPr>
                        <w:rFonts w:ascii="Calibri" w:eastAsia="Times New Roman" w:hAnsi="Calibri" w:cs="Times New Roman"/>
                        <w:color w:val="000000"/>
                      </w:rPr>
                    </w:rPrChange>
                  </w:rPr>
                  <w:delText>6,617</w:delText>
                </w:r>
              </w:del>
            </w:ins>
          </w:p>
        </w:tc>
        <w:tc>
          <w:tcPr>
            <w:tcW w:w="984" w:type="dxa"/>
            <w:tcPrChange w:id="7000" w:author="Jen" w:date="2017-08-25T13:39:00Z">
              <w:tcPr>
                <w:tcW w:w="1259" w:type="dxa"/>
              </w:tcPr>
            </w:tcPrChange>
          </w:tcPr>
          <w:p w14:paraId="2D62A512" w14:textId="2ADA8CAC" w:rsidR="00AD62CD" w:rsidRPr="009C497F" w:rsidDel="00BB3685" w:rsidRDefault="00AD62CD" w:rsidP="00BB3685">
            <w:pPr>
              <w:spacing w:after="0" w:line="240" w:lineRule="auto"/>
              <w:jc w:val="right"/>
              <w:rPr>
                <w:ins w:id="7001" w:author="John Junico Bernados" w:date="2017-08-23T21:19:00Z"/>
                <w:del w:id="7002" w:author="Jen" w:date="2017-08-31T02:17:00Z"/>
                <w:rFonts w:ascii="Times New Roman" w:eastAsia="Times New Roman" w:hAnsi="Times New Roman" w:cs="Times New Roman"/>
                <w:color w:val="000000"/>
                <w:sz w:val="18"/>
                <w:szCs w:val="18"/>
              </w:rPr>
              <w:pPrChange w:id="7003" w:author="Jen" w:date="2017-08-31T02:25:00Z">
                <w:pPr>
                  <w:spacing w:after="0" w:line="240" w:lineRule="auto"/>
                  <w:jc w:val="right"/>
                </w:pPr>
              </w:pPrChange>
            </w:pPr>
          </w:p>
        </w:tc>
        <w:tc>
          <w:tcPr>
            <w:tcW w:w="1152" w:type="dxa"/>
            <w:vAlign w:val="bottom"/>
            <w:tcPrChange w:id="7004" w:author="Jen" w:date="2017-08-25T13:39:00Z">
              <w:tcPr>
                <w:tcW w:w="1497" w:type="dxa"/>
                <w:vAlign w:val="bottom"/>
              </w:tcPr>
            </w:tcPrChange>
          </w:tcPr>
          <w:p w14:paraId="657908DA" w14:textId="1D53653F" w:rsidR="00AD62CD" w:rsidRPr="009C497F" w:rsidDel="00BB3685" w:rsidRDefault="00AD62CD" w:rsidP="00BB3685">
            <w:pPr>
              <w:spacing w:after="0" w:line="240" w:lineRule="auto"/>
              <w:jc w:val="right"/>
              <w:rPr>
                <w:ins w:id="7005" w:author="John Junico Bernados" w:date="2017-08-23T21:18:00Z"/>
                <w:del w:id="7006" w:author="Jen" w:date="2017-08-31T02:17:00Z"/>
                <w:rFonts w:ascii="Times New Roman" w:eastAsia="Times New Roman" w:hAnsi="Times New Roman" w:cs="Times New Roman"/>
                <w:color w:val="000000"/>
                <w:sz w:val="18"/>
                <w:szCs w:val="18"/>
              </w:rPr>
              <w:pPrChange w:id="7007" w:author="Jen" w:date="2017-08-31T02:25:00Z">
                <w:pPr>
                  <w:spacing w:after="0" w:line="240" w:lineRule="auto"/>
                  <w:jc w:val="right"/>
                </w:pPr>
              </w:pPrChange>
            </w:pPr>
          </w:p>
        </w:tc>
        <w:tc>
          <w:tcPr>
            <w:tcW w:w="932" w:type="dxa"/>
            <w:tcPrChange w:id="7008" w:author="Jen" w:date="2017-08-25T13:39:00Z">
              <w:tcPr>
                <w:tcW w:w="3340" w:type="dxa"/>
              </w:tcPr>
            </w:tcPrChange>
          </w:tcPr>
          <w:p w14:paraId="5A0DBDB4" w14:textId="235FF5A9" w:rsidR="00AD62CD" w:rsidRPr="009C497F" w:rsidDel="00BB3685" w:rsidRDefault="00AD62CD" w:rsidP="00BB3685">
            <w:pPr>
              <w:spacing w:after="0" w:line="240" w:lineRule="auto"/>
              <w:jc w:val="right"/>
              <w:rPr>
                <w:ins w:id="7009" w:author="John Junico Bernados" w:date="2017-08-23T21:19:00Z"/>
                <w:del w:id="7010" w:author="Jen" w:date="2017-08-31T02:17:00Z"/>
                <w:rFonts w:ascii="Times New Roman" w:eastAsia="Times New Roman" w:hAnsi="Times New Roman" w:cs="Times New Roman"/>
                <w:color w:val="000000"/>
                <w:sz w:val="18"/>
                <w:szCs w:val="18"/>
              </w:rPr>
              <w:pPrChange w:id="7011" w:author="Jen" w:date="2017-08-31T02:25:00Z">
                <w:pPr>
                  <w:spacing w:after="0" w:line="240" w:lineRule="auto"/>
                  <w:jc w:val="right"/>
                </w:pPr>
              </w:pPrChange>
            </w:pPr>
          </w:p>
        </w:tc>
        <w:tc>
          <w:tcPr>
            <w:tcW w:w="2422" w:type="dxa"/>
            <w:shd w:val="clear" w:color="auto" w:fill="auto"/>
            <w:noWrap/>
            <w:vAlign w:val="bottom"/>
            <w:tcPrChange w:id="7012" w:author="Jen" w:date="2017-08-25T13:39:00Z">
              <w:tcPr>
                <w:tcW w:w="3340" w:type="dxa"/>
                <w:shd w:val="clear" w:color="auto" w:fill="auto"/>
                <w:noWrap/>
                <w:vAlign w:val="bottom"/>
              </w:tcPr>
            </w:tcPrChange>
          </w:tcPr>
          <w:p w14:paraId="09107067" w14:textId="33600AB8" w:rsidR="00AD62CD" w:rsidRPr="009C497F" w:rsidDel="00BB3685" w:rsidRDefault="00AD62CD" w:rsidP="00BB3685">
            <w:pPr>
              <w:spacing w:after="0" w:line="240" w:lineRule="auto"/>
              <w:jc w:val="right"/>
              <w:rPr>
                <w:ins w:id="7013" w:author="Liezyl Liton" w:date="2017-08-21T17:03:00Z"/>
                <w:del w:id="7014" w:author="Jen" w:date="2017-08-31T02:17:00Z"/>
                <w:rFonts w:ascii="Times New Roman" w:eastAsia="Times New Roman" w:hAnsi="Times New Roman" w:cs="Times New Roman"/>
                <w:color w:val="000000"/>
                <w:sz w:val="18"/>
                <w:szCs w:val="18"/>
                <w:rPrChange w:id="7015" w:author="Jen" w:date="2017-08-25T11:38:00Z">
                  <w:rPr>
                    <w:ins w:id="7016" w:author="Liezyl Liton" w:date="2017-08-21T17:03:00Z"/>
                    <w:del w:id="7017" w:author="Jen" w:date="2017-08-31T02:17:00Z"/>
                    <w:rFonts w:ascii="Calibri" w:eastAsia="Times New Roman" w:hAnsi="Calibri" w:cs="Times New Roman"/>
                    <w:b/>
                    <w:bCs/>
                    <w:color w:val="000000"/>
                    <w:sz w:val="18"/>
                    <w:szCs w:val="18"/>
                  </w:rPr>
                </w:rPrChange>
              </w:rPr>
              <w:pPrChange w:id="7018" w:author="Jen" w:date="2017-08-31T02:25:00Z">
                <w:pPr>
                  <w:spacing w:line="240" w:lineRule="auto"/>
                  <w:jc w:val="right"/>
                </w:pPr>
              </w:pPrChange>
            </w:pPr>
            <w:ins w:id="7019" w:author="Liezyl Liton" w:date="2017-08-21T17:03:00Z">
              <w:del w:id="7020" w:author="Jen" w:date="2017-08-25T13:39:00Z">
                <w:r w:rsidRPr="009C497F" w:rsidDel="0067162C">
                  <w:rPr>
                    <w:rFonts w:ascii="Times New Roman" w:eastAsia="Times New Roman" w:hAnsi="Times New Roman" w:cs="Times New Roman"/>
                    <w:color w:val="000000"/>
                    <w:sz w:val="18"/>
                    <w:szCs w:val="18"/>
                    <w:rPrChange w:id="7021" w:author="Jen" w:date="2017-08-25T11:38:00Z">
                      <w:rPr>
                        <w:rFonts w:ascii="Calibri" w:eastAsia="Times New Roman" w:hAnsi="Calibri" w:cs="Times New Roman"/>
                        <w:color w:val="000000"/>
                      </w:rPr>
                    </w:rPrChange>
                  </w:rPr>
                  <w:delText>26,386,387.03</w:delText>
                </w:r>
              </w:del>
            </w:ins>
          </w:p>
        </w:tc>
      </w:tr>
      <w:tr w:rsidR="00AD62CD" w:rsidRPr="009C497F" w:rsidDel="00BB3685" w14:paraId="4900E4FF" w14:textId="0023EEB5" w:rsidTr="0067162C">
        <w:trPr>
          <w:trHeight w:val="63"/>
          <w:jc w:val="center"/>
          <w:ins w:id="7022" w:author="Liezyl Liton" w:date="2017-08-21T17:03:00Z"/>
          <w:del w:id="7023" w:author="Jen" w:date="2017-08-31T02:17:00Z"/>
          <w:trPrChange w:id="7024" w:author="Jen" w:date="2017-08-25T13:39:00Z">
            <w:trPr>
              <w:trHeight w:val="63"/>
              <w:jc w:val="center"/>
            </w:trPr>
          </w:trPrChange>
        </w:trPr>
        <w:tc>
          <w:tcPr>
            <w:tcW w:w="2020" w:type="dxa"/>
            <w:shd w:val="clear" w:color="auto" w:fill="auto"/>
            <w:noWrap/>
            <w:vAlign w:val="bottom"/>
            <w:hideMark/>
            <w:tcPrChange w:id="7025" w:author="Jen" w:date="2017-08-25T13:39:00Z">
              <w:tcPr>
                <w:tcW w:w="2020" w:type="dxa"/>
                <w:shd w:val="clear" w:color="auto" w:fill="auto"/>
                <w:noWrap/>
                <w:vAlign w:val="bottom"/>
                <w:hideMark/>
              </w:tcPr>
            </w:tcPrChange>
          </w:tcPr>
          <w:p w14:paraId="737E3C2D" w14:textId="4B5482A9" w:rsidR="00AD62CD" w:rsidRPr="009C497F" w:rsidDel="00BB3685" w:rsidRDefault="00AD62CD" w:rsidP="00BB3685">
            <w:pPr>
              <w:spacing w:after="0" w:line="240" w:lineRule="auto"/>
              <w:jc w:val="center"/>
              <w:rPr>
                <w:ins w:id="7026" w:author="Liezyl Liton" w:date="2017-08-21T17:03:00Z"/>
                <w:del w:id="7027" w:author="Jen" w:date="2017-08-31T02:17:00Z"/>
                <w:rFonts w:ascii="Times New Roman" w:eastAsia="Times New Roman" w:hAnsi="Times New Roman" w:cs="Times New Roman"/>
                <w:color w:val="000000"/>
                <w:sz w:val="18"/>
                <w:szCs w:val="18"/>
                <w:rPrChange w:id="7028" w:author="Jen" w:date="2017-08-25T11:38:00Z">
                  <w:rPr>
                    <w:ins w:id="7029" w:author="Liezyl Liton" w:date="2017-08-21T17:03:00Z"/>
                    <w:del w:id="7030" w:author="Jen" w:date="2017-08-31T02:17:00Z"/>
                    <w:rFonts w:ascii="Calibri" w:eastAsia="Times New Roman" w:hAnsi="Calibri" w:cs="Times New Roman"/>
                    <w:b/>
                    <w:bCs/>
                    <w:color w:val="000000"/>
                    <w:sz w:val="18"/>
                    <w:szCs w:val="18"/>
                  </w:rPr>
                </w:rPrChange>
              </w:rPr>
              <w:pPrChange w:id="7031" w:author="Jen" w:date="2017-08-31T02:25:00Z">
                <w:pPr>
                  <w:spacing w:line="240" w:lineRule="auto"/>
                </w:pPr>
              </w:pPrChange>
            </w:pPr>
            <w:ins w:id="7032" w:author="Liezyl Liton" w:date="2017-08-21T17:03:00Z">
              <w:del w:id="7033" w:author="Jen" w:date="2017-08-31T02:17:00Z">
                <w:r w:rsidRPr="009C497F" w:rsidDel="00BB3685">
                  <w:rPr>
                    <w:rFonts w:ascii="Times New Roman" w:eastAsia="Times New Roman" w:hAnsi="Times New Roman" w:cs="Times New Roman"/>
                    <w:color w:val="000000"/>
                    <w:sz w:val="18"/>
                    <w:szCs w:val="18"/>
                    <w:rPrChange w:id="7034" w:author="Jen" w:date="2017-08-25T11:38:00Z">
                      <w:rPr>
                        <w:rFonts w:ascii="Calibri" w:eastAsia="Times New Roman" w:hAnsi="Calibri" w:cs="Times New Roman"/>
                        <w:color w:val="000000"/>
                      </w:rPr>
                    </w:rPrChange>
                  </w:rPr>
                  <w:delText>Meycauayan</w:delText>
                </w:r>
              </w:del>
            </w:ins>
          </w:p>
        </w:tc>
        <w:tc>
          <w:tcPr>
            <w:tcW w:w="1508" w:type="dxa"/>
            <w:shd w:val="clear" w:color="auto" w:fill="auto"/>
            <w:noWrap/>
            <w:vAlign w:val="bottom"/>
            <w:tcPrChange w:id="7035" w:author="Jen" w:date="2017-08-25T13:39:00Z">
              <w:tcPr>
                <w:tcW w:w="1820" w:type="dxa"/>
                <w:shd w:val="clear" w:color="auto" w:fill="auto"/>
                <w:noWrap/>
                <w:vAlign w:val="bottom"/>
              </w:tcPr>
            </w:tcPrChange>
          </w:tcPr>
          <w:p w14:paraId="4CD78F92" w14:textId="04256CC8" w:rsidR="00AD62CD" w:rsidRPr="009C497F" w:rsidDel="00BB3685" w:rsidRDefault="00AD62CD" w:rsidP="00BB3685">
            <w:pPr>
              <w:spacing w:after="0" w:line="240" w:lineRule="auto"/>
              <w:jc w:val="right"/>
              <w:rPr>
                <w:ins w:id="7036" w:author="Liezyl Liton" w:date="2017-08-21T17:03:00Z"/>
                <w:del w:id="7037" w:author="Jen" w:date="2017-08-31T02:17:00Z"/>
                <w:rFonts w:ascii="Times New Roman" w:eastAsia="Times New Roman" w:hAnsi="Times New Roman" w:cs="Times New Roman"/>
                <w:color w:val="000000"/>
                <w:sz w:val="18"/>
                <w:szCs w:val="18"/>
                <w:rPrChange w:id="7038" w:author="Jen" w:date="2017-08-25T11:38:00Z">
                  <w:rPr>
                    <w:ins w:id="7039" w:author="Liezyl Liton" w:date="2017-08-21T17:03:00Z"/>
                    <w:del w:id="7040" w:author="Jen" w:date="2017-08-31T02:17:00Z"/>
                    <w:rFonts w:ascii="Calibri" w:eastAsia="Times New Roman" w:hAnsi="Calibri" w:cs="Times New Roman"/>
                    <w:b/>
                    <w:bCs/>
                    <w:color w:val="000000"/>
                    <w:sz w:val="18"/>
                    <w:szCs w:val="18"/>
                  </w:rPr>
                </w:rPrChange>
              </w:rPr>
              <w:pPrChange w:id="7041" w:author="Jen" w:date="2017-08-31T02:25:00Z">
                <w:pPr>
                  <w:spacing w:line="240" w:lineRule="auto"/>
                  <w:jc w:val="right"/>
                </w:pPr>
              </w:pPrChange>
            </w:pPr>
            <w:ins w:id="7042" w:author="Liezyl Liton" w:date="2017-08-21T17:03:00Z">
              <w:del w:id="7043" w:author="Jen" w:date="2017-08-25T13:39:00Z">
                <w:r w:rsidRPr="009C497F" w:rsidDel="0067162C">
                  <w:rPr>
                    <w:rFonts w:ascii="Times New Roman" w:eastAsia="Times New Roman" w:hAnsi="Times New Roman" w:cs="Times New Roman"/>
                    <w:color w:val="000000"/>
                    <w:sz w:val="18"/>
                    <w:szCs w:val="18"/>
                    <w:rPrChange w:id="7044" w:author="Jen" w:date="2017-08-25T11:38:00Z">
                      <w:rPr>
                        <w:rFonts w:ascii="Calibri" w:eastAsia="Times New Roman" w:hAnsi="Calibri" w:cs="Times New Roman"/>
                        <w:color w:val="000000"/>
                      </w:rPr>
                    </w:rPrChange>
                  </w:rPr>
                  <w:delText>2,173</w:delText>
                </w:r>
              </w:del>
            </w:ins>
          </w:p>
        </w:tc>
        <w:tc>
          <w:tcPr>
            <w:tcW w:w="984" w:type="dxa"/>
            <w:tcPrChange w:id="7045" w:author="Jen" w:date="2017-08-25T13:39:00Z">
              <w:tcPr>
                <w:tcW w:w="1259" w:type="dxa"/>
              </w:tcPr>
            </w:tcPrChange>
          </w:tcPr>
          <w:p w14:paraId="4CC886B3" w14:textId="2ACAF0E6" w:rsidR="00AD62CD" w:rsidRPr="009C497F" w:rsidDel="00BB3685" w:rsidRDefault="00AD62CD" w:rsidP="00BB3685">
            <w:pPr>
              <w:spacing w:after="0" w:line="240" w:lineRule="auto"/>
              <w:jc w:val="right"/>
              <w:rPr>
                <w:ins w:id="7046" w:author="John Junico Bernados" w:date="2017-08-23T21:19:00Z"/>
                <w:del w:id="7047" w:author="Jen" w:date="2017-08-31T02:17:00Z"/>
                <w:rFonts w:ascii="Times New Roman" w:eastAsia="Times New Roman" w:hAnsi="Times New Roman" w:cs="Times New Roman"/>
                <w:color w:val="000000"/>
                <w:sz w:val="18"/>
                <w:szCs w:val="18"/>
              </w:rPr>
              <w:pPrChange w:id="7048" w:author="Jen" w:date="2017-08-31T02:25:00Z">
                <w:pPr>
                  <w:spacing w:after="0" w:line="240" w:lineRule="auto"/>
                  <w:jc w:val="right"/>
                </w:pPr>
              </w:pPrChange>
            </w:pPr>
          </w:p>
        </w:tc>
        <w:tc>
          <w:tcPr>
            <w:tcW w:w="1152" w:type="dxa"/>
            <w:vAlign w:val="bottom"/>
            <w:tcPrChange w:id="7049" w:author="Jen" w:date="2017-08-25T13:39:00Z">
              <w:tcPr>
                <w:tcW w:w="1497" w:type="dxa"/>
                <w:vAlign w:val="bottom"/>
              </w:tcPr>
            </w:tcPrChange>
          </w:tcPr>
          <w:p w14:paraId="40F062A2" w14:textId="468882E4" w:rsidR="00AD62CD" w:rsidRPr="009C497F" w:rsidDel="00BB3685" w:rsidRDefault="00AD62CD" w:rsidP="00BB3685">
            <w:pPr>
              <w:spacing w:after="0" w:line="240" w:lineRule="auto"/>
              <w:jc w:val="right"/>
              <w:rPr>
                <w:ins w:id="7050" w:author="John Junico Bernados" w:date="2017-08-23T21:18:00Z"/>
                <w:del w:id="7051" w:author="Jen" w:date="2017-08-31T02:17:00Z"/>
                <w:rFonts w:ascii="Times New Roman" w:eastAsia="Times New Roman" w:hAnsi="Times New Roman" w:cs="Times New Roman"/>
                <w:color w:val="000000"/>
                <w:sz w:val="18"/>
                <w:szCs w:val="18"/>
              </w:rPr>
              <w:pPrChange w:id="7052" w:author="Jen" w:date="2017-08-31T02:25:00Z">
                <w:pPr>
                  <w:spacing w:after="0" w:line="240" w:lineRule="auto"/>
                  <w:jc w:val="right"/>
                </w:pPr>
              </w:pPrChange>
            </w:pPr>
          </w:p>
        </w:tc>
        <w:tc>
          <w:tcPr>
            <w:tcW w:w="932" w:type="dxa"/>
            <w:tcPrChange w:id="7053" w:author="Jen" w:date="2017-08-25T13:39:00Z">
              <w:tcPr>
                <w:tcW w:w="3340" w:type="dxa"/>
              </w:tcPr>
            </w:tcPrChange>
          </w:tcPr>
          <w:p w14:paraId="3FF7E0AC" w14:textId="7E124EC6" w:rsidR="00AD62CD" w:rsidRPr="009C497F" w:rsidDel="00BB3685" w:rsidRDefault="00AD62CD" w:rsidP="00BB3685">
            <w:pPr>
              <w:spacing w:after="0" w:line="240" w:lineRule="auto"/>
              <w:jc w:val="right"/>
              <w:rPr>
                <w:ins w:id="7054" w:author="John Junico Bernados" w:date="2017-08-23T21:19:00Z"/>
                <w:del w:id="7055" w:author="Jen" w:date="2017-08-31T02:17:00Z"/>
                <w:rFonts w:ascii="Times New Roman" w:eastAsia="Times New Roman" w:hAnsi="Times New Roman" w:cs="Times New Roman"/>
                <w:color w:val="000000"/>
                <w:sz w:val="18"/>
                <w:szCs w:val="18"/>
              </w:rPr>
              <w:pPrChange w:id="7056" w:author="Jen" w:date="2017-08-31T02:25:00Z">
                <w:pPr>
                  <w:spacing w:after="0" w:line="240" w:lineRule="auto"/>
                  <w:jc w:val="right"/>
                </w:pPr>
              </w:pPrChange>
            </w:pPr>
          </w:p>
        </w:tc>
        <w:tc>
          <w:tcPr>
            <w:tcW w:w="2422" w:type="dxa"/>
            <w:shd w:val="clear" w:color="auto" w:fill="auto"/>
            <w:noWrap/>
            <w:vAlign w:val="bottom"/>
            <w:tcPrChange w:id="7057" w:author="Jen" w:date="2017-08-25T13:39:00Z">
              <w:tcPr>
                <w:tcW w:w="3340" w:type="dxa"/>
                <w:shd w:val="clear" w:color="auto" w:fill="auto"/>
                <w:noWrap/>
                <w:vAlign w:val="bottom"/>
              </w:tcPr>
            </w:tcPrChange>
          </w:tcPr>
          <w:p w14:paraId="04ABAC62" w14:textId="1F64FBFD" w:rsidR="00AD62CD" w:rsidRPr="009C497F" w:rsidDel="00BB3685" w:rsidRDefault="00AD62CD" w:rsidP="00BB3685">
            <w:pPr>
              <w:spacing w:after="0" w:line="240" w:lineRule="auto"/>
              <w:jc w:val="right"/>
              <w:rPr>
                <w:ins w:id="7058" w:author="Liezyl Liton" w:date="2017-08-21T17:03:00Z"/>
                <w:del w:id="7059" w:author="Jen" w:date="2017-08-31T02:17:00Z"/>
                <w:rFonts w:ascii="Times New Roman" w:eastAsia="Times New Roman" w:hAnsi="Times New Roman" w:cs="Times New Roman"/>
                <w:color w:val="000000"/>
                <w:sz w:val="18"/>
                <w:szCs w:val="18"/>
                <w:rPrChange w:id="7060" w:author="Jen" w:date="2017-08-25T11:38:00Z">
                  <w:rPr>
                    <w:ins w:id="7061" w:author="Liezyl Liton" w:date="2017-08-21T17:03:00Z"/>
                    <w:del w:id="7062" w:author="Jen" w:date="2017-08-31T02:17:00Z"/>
                    <w:rFonts w:ascii="Calibri" w:eastAsia="Times New Roman" w:hAnsi="Calibri" w:cs="Times New Roman"/>
                    <w:b/>
                    <w:bCs/>
                    <w:color w:val="000000"/>
                    <w:sz w:val="18"/>
                    <w:szCs w:val="18"/>
                  </w:rPr>
                </w:rPrChange>
              </w:rPr>
              <w:pPrChange w:id="7063" w:author="Jen" w:date="2017-08-31T02:25:00Z">
                <w:pPr>
                  <w:spacing w:line="240" w:lineRule="auto"/>
                  <w:jc w:val="right"/>
                </w:pPr>
              </w:pPrChange>
            </w:pPr>
            <w:ins w:id="7064" w:author="Liezyl Liton" w:date="2017-08-21T17:03:00Z">
              <w:del w:id="7065" w:author="Jen" w:date="2017-08-25T13:39:00Z">
                <w:r w:rsidRPr="009C497F" w:rsidDel="0067162C">
                  <w:rPr>
                    <w:rFonts w:ascii="Times New Roman" w:eastAsia="Times New Roman" w:hAnsi="Times New Roman" w:cs="Times New Roman"/>
                    <w:color w:val="000000"/>
                    <w:sz w:val="18"/>
                    <w:szCs w:val="18"/>
                    <w:rPrChange w:id="7066" w:author="Jen" w:date="2017-08-25T11:38:00Z">
                      <w:rPr>
                        <w:rFonts w:ascii="Calibri" w:eastAsia="Times New Roman" w:hAnsi="Calibri" w:cs="Times New Roman"/>
                        <w:color w:val="000000"/>
                      </w:rPr>
                    </w:rPrChange>
                  </w:rPr>
                  <w:delText>17,237,125.32</w:delText>
                </w:r>
              </w:del>
            </w:ins>
          </w:p>
        </w:tc>
      </w:tr>
      <w:tr w:rsidR="00AD62CD" w:rsidRPr="009C497F" w:rsidDel="00BB3685" w14:paraId="6BEDF02D" w14:textId="6FB87289" w:rsidTr="0067162C">
        <w:trPr>
          <w:trHeight w:val="63"/>
          <w:jc w:val="center"/>
          <w:ins w:id="7067" w:author="Liezyl Liton" w:date="2017-08-21T17:03:00Z"/>
          <w:del w:id="7068" w:author="Jen" w:date="2017-08-31T02:17:00Z"/>
          <w:trPrChange w:id="7069" w:author="Jen" w:date="2017-08-25T13:39:00Z">
            <w:trPr>
              <w:trHeight w:val="63"/>
              <w:jc w:val="center"/>
            </w:trPr>
          </w:trPrChange>
        </w:trPr>
        <w:tc>
          <w:tcPr>
            <w:tcW w:w="2020" w:type="dxa"/>
            <w:shd w:val="clear" w:color="auto" w:fill="auto"/>
            <w:noWrap/>
            <w:vAlign w:val="bottom"/>
            <w:hideMark/>
            <w:tcPrChange w:id="7070" w:author="Jen" w:date="2017-08-25T13:39:00Z">
              <w:tcPr>
                <w:tcW w:w="2020" w:type="dxa"/>
                <w:shd w:val="clear" w:color="auto" w:fill="auto"/>
                <w:noWrap/>
                <w:vAlign w:val="bottom"/>
                <w:hideMark/>
              </w:tcPr>
            </w:tcPrChange>
          </w:tcPr>
          <w:p w14:paraId="425DE9B9" w14:textId="16AB8F88" w:rsidR="00AD62CD" w:rsidRPr="009C497F" w:rsidDel="00BB3685" w:rsidRDefault="00AD62CD" w:rsidP="00BB3685">
            <w:pPr>
              <w:spacing w:after="0" w:line="240" w:lineRule="auto"/>
              <w:jc w:val="center"/>
              <w:rPr>
                <w:ins w:id="7071" w:author="Liezyl Liton" w:date="2017-08-21T17:03:00Z"/>
                <w:del w:id="7072" w:author="Jen" w:date="2017-08-31T02:17:00Z"/>
                <w:rFonts w:ascii="Times New Roman" w:eastAsia="Times New Roman" w:hAnsi="Times New Roman" w:cs="Times New Roman"/>
                <w:color w:val="000000"/>
                <w:sz w:val="18"/>
                <w:szCs w:val="18"/>
                <w:rPrChange w:id="7073" w:author="Jen" w:date="2017-08-25T11:38:00Z">
                  <w:rPr>
                    <w:ins w:id="7074" w:author="Liezyl Liton" w:date="2017-08-21T17:03:00Z"/>
                    <w:del w:id="7075" w:author="Jen" w:date="2017-08-31T02:17:00Z"/>
                    <w:rFonts w:ascii="Calibri" w:eastAsia="Times New Roman" w:hAnsi="Calibri" w:cs="Times New Roman"/>
                    <w:b/>
                    <w:bCs/>
                    <w:color w:val="000000"/>
                    <w:sz w:val="18"/>
                    <w:szCs w:val="18"/>
                  </w:rPr>
                </w:rPrChange>
              </w:rPr>
              <w:pPrChange w:id="7076" w:author="Jen" w:date="2017-08-31T02:25:00Z">
                <w:pPr>
                  <w:spacing w:line="240" w:lineRule="auto"/>
                </w:pPr>
              </w:pPrChange>
            </w:pPr>
            <w:ins w:id="7077" w:author="Liezyl Liton" w:date="2017-08-21T17:03:00Z">
              <w:del w:id="7078" w:author="Jen" w:date="2017-08-31T02:17:00Z">
                <w:r w:rsidRPr="009C497F" w:rsidDel="00BB3685">
                  <w:rPr>
                    <w:rFonts w:ascii="Times New Roman" w:eastAsia="Times New Roman" w:hAnsi="Times New Roman" w:cs="Times New Roman"/>
                    <w:color w:val="000000"/>
                    <w:sz w:val="18"/>
                    <w:szCs w:val="18"/>
                    <w:rPrChange w:id="7079" w:author="Jen" w:date="2017-08-25T11:38:00Z">
                      <w:rPr>
                        <w:rFonts w:ascii="Calibri" w:eastAsia="Times New Roman" w:hAnsi="Calibri" w:cs="Times New Roman"/>
                        <w:color w:val="000000"/>
                      </w:rPr>
                    </w:rPrChange>
                  </w:rPr>
                  <w:delText>Valenzuela</w:delText>
                </w:r>
              </w:del>
            </w:ins>
          </w:p>
        </w:tc>
        <w:tc>
          <w:tcPr>
            <w:tcW w:w="1508" w:type="dxa"/>
            <w:shd w:val="clear" w:color="auto" w:fill="auto"/>
            <w:noWrap/>
            <w:vAlign w:val="bottom"/>
            <w:tcPrChange w:id="7080" w:author="Jen" w:date="2017-08-25T13:39:00Z">
              <w:tcPr>
                <w:tcW w:w="1820" w:type="dxa"/>
                <w:shd w:val="clear" w:color="auto" w:fill="auto"/>
                <w:noWrap/>
                <w:vAlign w:val="bottom"/>
              </w:tcPr>
            </w:tcPrChange>
          </w:tcPr>
          <w:p w14:paraId="27DC24F1" w14:textId="4EAE1CDD" w:rsidR="00AD62CD" w:rsidRPr="009C497F" w:rsidDel="00BB3685" w:rsidRDefault="00AD62CD" w:rsidP="00BB3685">
            <w:pPr>
              <w:spacing w:after="0" w:line="240" w:lineRule="auto"/>
              <w:jc w:val="right"/>
              <w:rPr>
                <w:ins w:id="7081" w:author="Liezyl Liton" w:date="2017-08-21T17:03:00Z"/>
                <w:del w:id="7082" w:author="Jen" w:date="2017-08-31T02:17:00Z"/>
                <w:rFonts w:ascii="Times New Roman" w:eastAsia="Times New Roman" w:hAnsi="Times New Roman" w:cs="Times New Roman"/>
                <w:color w:val="000000"/>
                <w:sz w:val="18"/>
                <w:szCs w:val="18"/>
                <w:rPrChange w:id="7083" w:author="Jen" w:date="2017-08-25T11:38:00Z">
                  <w:rPr>
                    <w:ins w:id="7084" w:author="Liezyl Liton" w:date="2017-08-21T17:03:00Z"/>
                    <w:del w:id="7085" w:author="Jen" w:date="2017-08-31T02:17:00Z"/>
                    <w:rFonts w:ascii="Calibri" w:eastAsia="Times New Roman" w:hAnsi="Calibri" w:cs="Times New Roman"/>
                    <w:b/>
                    <w:bCs/>
                    <w:color w:val="000000"/>
                    <w:sz w:val="18"/>
                    <w:szCs w:val="18"/>
                  </w:rPr>
                </w:rPrChange>
              </w:rPr>
              <w:pPrChange w:id="7086" w:author="Jen" w:date="2017-08-31T02:25:00Z">
                <w:pPr>
                  <w:spacing w:line="240" w:lineRule="auto"/>
                  <w:jc w:val="right"/>
                </w:pPr>
              </w:pPrChange>
            </w:pPr>
            <w:ins w:id="7087" w:author="Liezyl Liton" w:date="2017-08-21T17:03:00Z">
              <w:del w:id="7088" w:author="Jen" w:date="2017-08-25T13:39:00Z">
                <w:r w:rsidRPr="009C497F" w:rsidDel="0067162C">
                  <w:rPr>
                    <w:rFonts w:ascii="Times New Roman" w:eastAsia="Times New Roman" w:hAnsi="Times New Roman" w:cs="Times New Roman"/>
                    <w:color w:val="000000"/>
                    <w:sz w:val="18"/>
                    <w:szCs w:val="18"/>
                    <w:rPrChange w:id="7089" w:author="Jen" w:date="2017-08-25T11:38:00Z">
                      <w:rPr>
                        <w:rFonts w:ascii="Calibri" w:eastAsia="Times New Roman" w:hAnsi="Calibri" w:cs="Times New Roman"/>
                        <w:color w:val="000000"/>
                      </w:rPr>
                    </w:rPrChange>
                  </w:rPr>
                  <w:delText>7,546.00</w:delText>
                </w:r>
              </w:del>
            </w:ins>
          </w:p>
        </w:tc>
        <w:tc>
          <w:tcPr>
            <w:tcW w:w="984" w:type="dxa"/>
            <w:tcPrChange w:id="7090" w:author="Jen" w:date="2017-08-25T13:39:00Z">
              <w:tcPr>
                <w:tcW w:w="1259" w:type="dxa"/>
              </w:tcPr>
            </w:tcPrChange>
          </w:tcPr>
          <w:p w14:paraId="29D52FF4" w14:textId="08961691" w:rsidR="00AD62CD" w:rsidRPr="009C497F" w:rsidDel="00BB3685" w:rsidRDefault="00AD62CD" w:rsidP="00BB3685">
            <w:pPr>
              <w:spacing w:after="0" w:line="240" w:lineRule="auto"/>
              <w:jc w:val="right"/>
              <w:rPr>
                <w:ins w:id="7091" w:author="John Junico Bernados" w:date="2017-08-23T21:19:00Z"/>
                <w:del w:id="7092" w:author="Jen" w:date="2017-08-31T02:17:00Z"/>
                <w:rFonts w:ascii="Times New Roman" w:eastAsia="Times New Roman" w:hAnsi="Times New Roman" w:cs="Times New Roman"/>
                <w:color w:val="000000"/>
                <w:sz w:val="18"/>
                <w:szCs w:val="18"/>
              </w:rPr>
              <w:pPrChange w:id="7093" w:author="Jen" w:date="2017-08-31T02:25:00Z">
                <w:pPr>
                  <w:spacing w:after="0" w:line="240" w:lineRule="auto"/>
                  <w:jc w:val="right"/>
                </w:pPr>
              </w:pPrChange>
            </w:pPr>
          </w:p>
        </w:tc>
        <w:tc>
          <w:tcPr>
            <w:tcW w:w="1152" w:type="dxa"/>
            <w:vAlign w:val="bottom"/>
            <w:tcPrChange w:id="7094" w:author="Jen" w:date="2017-08-25T13:39:00Z">
              <w:tcPr>
                <w:tcW w:w="1497" w:type="dxa"/>
                <w:vAlign w:val="bottom"/>
              </w:tcPr>
            </w:tcPrChange>
          </w:tcPr>
          <w:p w14:paraId="0BFF7B0C" w14:textId="00EC68B6" w:rsidR="00AD62CD" w:rsidRPr="009C497F" w:rsidDel="00BB3685" w:rsidRDefault="00AD62CD" w:rsidP="00BB3685">
            <w:pPr>
              <w:spacing w:after="0" w:line="240" w:lineRule="auto"/>
              <w:jc w:val="right"/>
              <w:rPr>
                <w:ins w:id="7095" w:author="John Junico Bernados" w:date="2017-08-23T21:18:00Z"/>
                <w:del w:id="7096" w:author="Jen" w:date="2017-08-31T02:17:00Z"/>
                <w:rFonts w:ascii="Times New Roman" w:eastAsia="Times New Roman" w:hAnsi="Times New Roman" w:cs="Times New Roman"/>
                <w:color w:val="000000"/>
                <w:sz w:val="18"/>
                <w:szCs w:val="18"/>
              </w:rPr>
              <w:pPrChange w:id="7097" w:author="Jen" w:date="2017-08-31T02:25:00Z">
                <w:pPr>
                  <w:spacing w:after="0" w:line="240" w:lineRule="auto"/>
                  <w:jc w:val="right"/>
                </w:pPr>
              </w:pPrChange>
            </w:pPr>
          </w:p>
        </w:tc>
        <w:tc>
          <w:tcPr>
            <w:tcW w:w="932" w:type="dxa"/>
            <w:tcPrChange w:id="7098" w:author="Jen" w:date="2017-08-25T13:39:00Z">
              <w:tcPr>
                <w:tcW w:w="3340" w:type="dxa"/>
              </w:tcPr>
            </w:tcPrChange>
          </w:tcPr>
          <w:p w14:paraId="0DF740CB" w14:textId="0879ABCB" w:rsidR="00AD62CD" w:rsidRPr="009C497F" w:rsidDel="00BB3685" w:rsidRDefault="00AD62CD" w:rsidP="00BB3685">
            <w:pPr>
              <w:spacing w:after="0" w:line="240" w:lineRule="auto"/>
              <w:jc w:val="right"/>
              <w:rPr>
                <w:ins w:id="7099" w:author="John Junico Bernados" w:date="2017-08-23T21:19:00Z"/>
                <w:del w:id="7100" w:author="Jen" w:date="2017-08-31T02:17:00Z"/>
                <w:rFonts w:ascii="Times New Roman" w:eastAsia="Times New Roman" w:hAnsi="Times New Roman" w:cs="Times New Roman"/>
                <w:color w:val="000000"/>
                <w:sz w:val="18"/>
                <w:szCs w:val="18"/>
              </w:rPr>
              <w:pPrChange w:id="7101" w:author="Jen" w:date="2017-08-31T02:25:00Z">
                <w:pPr>
                  <w:spacing w:after="0" w:line="240" w:lineRule="auto"/>
                  <w:jc w:val="right"/>
                </w:pPr>
              </w:pPrChange>
            </w:pPr>
          </w:p>
        </w:tc>
        <w:tc>
          <w:tcPr>
            <w:tcW w:w="2422" w:type="dxa"/>
            <w:shd w:val="clear" w:color="auto" w:fill="auto"/>
            <w:noWrap/>
            <w:vAlign w:val="bottom"/>
            <w:tcPrChange w:id="7102" w:author="Jen" w:date="2017-08-25T13:39:00Z">
              <w:tcPr>
                <w:tcW w:w="3340" w:type="dxa"/>
                <w:shd w:val="clear" w:color="auto" w:fill="auto"/>
                <w:noWrap/>
                <w:vAlign w:val="bottom"/>
              </w:tcPr>
            </w:tcPrChange>
          </w:tcPr>
          <w:p w14:paraId="4381F702" w14:textId="3EC03B87" w:rsidR="00AD62CD" w:rsidRPr="009C497F" w:rsidDel="00BB3685" w:rsidRDefault="00AD62CD" w:rsidP="00BB3685">
            <w:pPr>
              <w:spacing w:after="0" w:line="240" w:lineRule="auto"/>
              <w:jc w:val="right"/>
              <w:rPr>
                <w:ins w:id="7103" w:author="Liezyl Liton" w:date="2017-08-21T17:03:00Z"/>
                <w:del w:id="7104" w:author="Jen" w:date="2017-08-31T02:17:00Z"/>
                <w:rFonts w:ascii="Times New Roman" w:eastAsia="Times New Roman" w:hAnsi="Times New Roman" w:cs="Times New Roman"/>
                <w:color w:val="000000"/>
                <w:sz w:val="18"/>
                <w:szCs w:val="18"/>
                <w:rPrChange w:id="7105" w:author="Jen" w:date="2017-08-25T11:38:00Z">
                  <w:rPr>
                    <w:ins w:id="7106" w:author="Liezyl Liton" w:date="2017-08-21T17:03:00Z"/>
                    <w:del w:id="7107" w:author="Jen" w:date="2017-08-31T02:17:00Z"/>
                    <w:rFonts w:ascii="Calibri" w:eastAsia="Times New Roman" w:hAnsi="Calibri" w:cs="Times New Roman"/>
                    <w:b/>
                    <w:bCs/>
                    <w:color w:val="000000"/>
                    <w:sz w:val="18"/>
                    <w:szCs w:val="18"/>
                  </w:rPr>
                </w:rPrChange>
              </w:rPr>
              <w:pPrChange w:id="7108" w:author="Jen" w:date="2017-08-31T02:25:00Z">
                <w:pPr>
                  <w:spacing w:line="240" w:lineRule="auto"/>
                  <w:jc w:val="right"/>
                </w:pPr>
              </w:pPrChange>
            </w:pPr>
            <w:ins w:id="7109" w:author="Liezyl Liton" w:date="2017-08-21T17:03:00Z">
              <w:del w:id="7110" w:author="Jen" w:date="2017-08-25T13:39:00Z">
                <w:r w:rsidRPr="009C497F" w:rsidDel="0067162C">
                  <w:rPr>
                    <w:rFonts w:ascii="Times New Roman" w:eastAsia="Times New Roman" w:hAnsi="Times New Roman" w:cs="Times New Roman"/>
                    <w:color w:val="000000"/>
                    <w:sz w:val="18"/>
                    <w:szCs w:val="18"/>
                    <w:rPrChange w:id="7111" w:author="Jen" w:date="2017-08-25T11:38:00Z">
                      <w:rPr>
                        <w:rFonts w:ascii="Calibri" w:eastAsia="Times New Roman" w:hAnsi="Calibri" w:cs="Times New Roman"/>
                        <w:color w:val="000000"/>
                      </w:rPr>
                    </w:rPrChange>
                  </w:rPr>
                  <w:delText>82,504,348.98</w:delText>
                </w:r>
              </w:del>
            </w:ins>
          </w:p>
        </w:tc>
      </w:tr>
      <w:tr w:rsidR="00AD62CD" w:rsidRPr="009C497F" w:rsidDel="00BB3685" w14:paraId="00B543ED" w14:textId="2A64C0E6" w:rsidTr="0067162C">
        <w:trPr>
          <w:trHeight w:val="63"/>
          <w:jc w:val="center"/>
          <w:ins w:id="7112" w:author="Liezyl Liton" w:date="2017-08-21T17:03:00Z"/>
          <w:del w:id="7113" w:author="Jen" w:date="2017-08-31T02:17:00Z"/>
          <w:trPrChange w:id="7114" w:author="Jen" w:date="2017-08-25T13:39:00Z">
            <w:trPr>
              <w:trHeight w:val="63"/>
              <w:jc w:val="center"/>
            </w:trPr>
          </w:trPrChange>
        </w:trPr>
        <w:tc>
          <w:tcPr>
            <w:tcW w:w="2020" w:type="dxa"/>
            <w:shd w:val="clear" w:color="auto" w:fill="auto"/>
            <w:noWrap/>
            <w:vAlign w:val="bottom"/>
            <w:hideMark/>
            <w:tcPrChange w:id="7115" w:author="Jen" w:date="2017-08-25T13:39:00Z">
              <w:tcPr>
                <w:tcW w:w="2020" w:type="dxa"/>
                <w:shd w:val="clear" w:color="auto" w:fill="auto"/>
                <w:noWrap/>
                <w:vAlign w:val="bottom"/>
                <w:hideMark/>
              </w:tcPr>
            </w:tcPrChange>
          </w:tcPr>
          <w:p w14:paraId="2223D022" w14:textId="5E01C1B2" w:rsidR="00AD62CD" w:rsidRPr="009C497F" w:rsidDel="00BB3685" w:rsidRDefault="00AD62CD" w:rsidP="00BB3685">
            <w:pPr>
              <w:spacing w:after="0" w:line="240" w:lineRule="auto"/>
              <w:jc w:val="center"/>
              <w:rPr>
                <w:ins w:id="7116" w:author="Liezyl Liton" w:date="2017-08-21T17:03:00Z"/>
                <w:del w:id="7117" w:author="Jen" w:date="2017-08-31T02:17:00Z"/>
                <w:rFonts w:ascii="Times New Roman" w:eastAsia="Times New Roman" w:hAnsi="Times New Roman" w:cs="Times New Roman"/>
                <w:color w:val="000000"/>
                <w:sz w:val="18"/>
                <w:szCs w:val="18"/>
                <w:rPrChange w:id="7118" w:author="Jen" w:date="2017-08-25T11:38:00Z">
                  <w:rPr>
                    <w:ins w:id="7119" w:author="Liezyl Liton" w:date="2017-08-21T17:03:00Z"/>
                    <w:del w:id="7120" w:author="Jen" w:date="2017-08-31T02:17:00Z"/>
                    <w:rFonts w:ascii="Calibri" w:eastAsia="Times New Roman" w:hAnsi="Calibri" w:cs="Times New Roman"/>
                    <w:b/>
                    <w:bCs/>
                    <w:color w:val="000000"/>
                    <w:sz w:val="18"/>
                    <w:szCs w:val="18"/>
                  </w:rPr>
                </w:rPrChange>
              </w:rPr>
              <w:pPrChange w:id="7121" w:author="Jen" w:date="2017-08-31T02:25:00Z">
                <w:pPr>
                  <w:spacing w:line="240" w:lineRule="auto"/>
                </w:pPr>
              </w:pPrChange>
            </w:pPr>
            <w:ins w:id="7122" w:author="Liezyl Liton" w:date="2017-08-21T17:03:00Z">
              <w:del w:id="7123" w:author="Jen" w:date="2017-08-31T02:17:00Z">
                <w:r w:rsidRPr="009C497F" w:rsidDel="00BB3685">
                  <w:rPr>
                    <w:rFonts w:ascii="Times New Roman" w:eastAsia="Times New Roman" w:hAnsi="Times New Roman" w:cs="Times New Roman"/>
                    <w:color w:val="000000"/>
                    <w:sz w:val="18"/>
                    <w:szCs w:val="18"/>
                    <w:rPrChange w:id="7124" w:author="Jen" w:date="2017-08-25T11:38:00Z">
                      <w:rPr>
                        <w:rFonts w:ascii="Calibri" w:eastAsia="Times New Roman" w:hAnsi="Calibri" w:cs="Times New Roman"/>
                        <w:color w:val="000000"/>
                      </w:rPr>
                    </w:rPrChange>
                  </w:rPr>
                  <w:delText>Caloocan</w:delText>
                </w:r>
              </w:del>
            </w:ins>
          </w:p>
        </w:tc>
        <w:tc>
          <w:tcPr>
            <w:tcW w:w="1508" w:type="dxa"/>
            <w:shd w:val="clear" w:color="auto" w:fill="auto"/>
            <w:noWrap/>
            <w:vAlign w:val="bottom"/>
            <w:tcPrChange w:id="7125" w:author="Jen" w:date="2017-08-25T13:39:00Z">
              <w:tcPr>
                <w:tcW w:w="1820" w:type="dxa"/>
                <w:shd w:val="clear" w:color="auto" w:fill="auto"/>
                <w:noWrap/>
                <w:vAlign w:val="bottom"/>
              </w:tcPr>
            </w:tcPrChange>
          </w:tcPr>
          <w:p w14:paraId="52F45D7A" w14:textId="0470A322" w:rsidR="00AD62CD" w:rsidRPr="009C497F" w:rsidDel="00BB3685" w:rsidRDefault="00AD62CD" w:rsidP="00BB3685">
            <w:pPr>
              <w:spacing w:after="0" w:line="240" w:lineRule="auto"/>
              <w:jc w:val="right"/>
              <w:rPr>
                <w:ins w:id="7126" w:author="Liezyl Liton" w:date="2017-08-21T17:03:00Z"/>
                <w:del w:id="7127" w:author="Jen" w:date="2017-08-31T02:17:00Z"/>
                <w:rFonts w:ascii="Times New Roman" w:eastAsia="Times New Roman" w:hAnsi="Times New Roman" w:cs="Times New Roman"/>
                <w:color w:val="000000"/>
                <w:sz w:val="18"/>
                <w:szCs w:val="18"/>
                <w:rPrChange w:id="7128" w:author="Jen" w:date="2017-08-25T11:38:00Z">
                  <w:rPr>
                    <w:ins w:id="7129" w:author="Liezyl Liton" w:date="2017-08-21T17:03:00Z"/>
                    <w:del w:id="7130" w:author="Jen" w:date="2017-08-31T02:17:00Z"/>
                    <w:rFonts w:ascii="Calibri" w:eastAsia="Times New Roman" w:hAnsi="Calibri" w:cs="Times New Roman"/>
                    <w:b/>
                    <w:bCs/>
                    <w:color w:val="000000"/>
                    <w:sz w:val="18"/>
                    <w:szCs w:val="18"/>
                  </w:rPr>
                </w:rPrChange>
              </w:rPr>
              <w:pPrChange w:id="7131" w:author="Jen" w:date="2017-08-31T02:25:00Z">
                <w:pPr>
                  <w:spacing w:line="240" w:lineRule="auto"/>
                  <w:jc w:val="right"/>
                </w:pPr>
              </w:pPrChange>
            </w:pPr>
            <w:ins w:id="7132" w:author="Liezyl Liton" w:date="2017-08-21T17:03:00Z">
              <w:del w:id="7133" w:author="Jen" w:date="2017-08-25T13:39:00Z">
                <w:r w:rsidRPr="009C497F" w:rsidDel="0067162C">
                  <w:rPr>
                    <w:rFonts w:ascii="Times New Roman" w:eastAsia="Times New Roman" w:hAnsi="Times New Roman" w:cs="Times New Roman"/>
                    <w:color w:val="000000"/>
                    <w:sz w:val="18"/>
                    <w:szCs w:val="18"/>
                    <w:rPrChange w:id="7134" w:author="Jen" w:date="2017-08-25T11:38:00Z">
                      <w:rPr>
                        <w:rFonts w:ascii="Calibri" w:eastAsia="Times New Roman" w:hAnsi="Calibri" w:cs="Times New Roman"/>
                        <w:color w:val="000000"/>
                      </w:rPr>
                    </w:rPrChange>
                  </w:rPr>
                  <w:delText>3,141.00</w:delText>
                </w:r>
              </w:del>
            </w:ins>
          </w:p>
        </w:tc>
        <w:tc>
          <w:tcPr>
            <w:tcW w:w="984" w:type="dxa"/>
            <w:tcPrChange w:id="7135" w:author="Jen" w:date="2017-08-25T13:39:00Z">
              <w:tcPr>
                <w:tcW w:w="1259" w:type="dxa"/>
              </w:tcPr>
            </w:tcPrChange>
          </w:tcPr>
          <w:p w14:paraId="1B03F5FA" w14:textId="702EFE2E" w:rsidR="00AD62CD" w:rsidRPr="009C497F" w:rsidDel="00BB3685" w:rsidRDefault="00AD62CD" w:rsidP="00BB3685">
            <w:pPr>
              <w:spacing w:after="0" w:line="240" w:lineRule="auto"/>
              <w:ind w:firstLine="649"/>
              <w:jc w:val="right"/>
              <w:rPr>
                <w:ins w:id="7136" w:author="John Junico Bernados" w:date="2017-08-23T21:19:00Z"/>
                <w:del w:id="7137" w:author="Jen" w:date="2017-08-31T02:17:00Z"/>
                <w:rFonts w:ascii="Times New Roman" w:eastAsia="Times New Roman" w:hAnsi="Times New Roman" w:cs="Times New Roman"/>
                <w:color w:val="000000"/>
                <w:sz w:val="18"/>
                <w:szCs w:val="18"/>
              </w:rPr>
              <w:pPrChange w:id="7138" w:author="Jen" w:date="2017-08-31T02:25:00Z">
                <w:pPr>
                  <w:spacing w:after="0" w:line="240" w:lineRule="auto"/>
                  <w:ind w:firstLine="649"/>
                  <w:jc w:val="right"/>
                </w:pPr>
              </w:pPrChange>
            </w:pPr>
          </w:p>
        </w:tc>
        <w:tc>
          <w:tcPr>
            <w:tcW w:w="1152" w:type="dxa"/>
            <w:vAlign w:val="bottom"/>
            <w:tcPrChange w:id="7139" w:author="Jen" w:date="2017-08-25T13:39:00Z">
              <w:tcPr>
                <w:tcW w:w="1497" w:type="dxa"/>
                <w:vAlign w:val="bottom"/>
              </w:tcPr>
            </w:tcPrChange>
          </w:tcPr>
          <w:p w14:paraId="65A8CE4A" w14:textId="55DA18B4" w:rsidR="00AD62CD" w:rsidRPr="009C497F" w:rsidDel="00BB3685" w:rsidRDefault="00AD62CD" w:rsidP="00BB3685">
            <w:pPr>
              <w:spacing w:after="0" w:line="240" w:lineRule="auto"/>
              <w:ind w:firstLine="649"/>
              <w:jc w:val="right"/>
              <w:rPr>
                <w:ins w:id="7140" w:author="John Junico Bernados" w:date="2017-08-23T21:18:00Z"/>
                <w:del w:id="7141" w:author="Jen" w:date="2017-08-31T02:17:00Z"/>
                <w:rFonts w:ascii="Times New Roman" w:eastAsia="Times New Roman" w:hAnsi="Times New Roman" w:cs="Times New Roman"/>
                <w:b/>
                <w:bCs/>
                <w:color w:val="000000"/>
                <w:sz w:val="18"/>
                <w:szCs w:val="18"/>
              </w:rPr>
              <w:pPrChange w:id="7142" w:author="Jen" w:date="2017-08-31T02:25:00Z">
                <w:pPr>
                  <w:spacing w:after="0" w:line="240" w:lineRule="auto"/>
                  <w:ind w:firstLine="649"/>
                  <w:jc w:val="right"/>
                </w:pPr>
              </w:pPrChange>
            </w:pPr>
          </w:p>
        </w:tc>
        <w:tc>
          <w:tcPr>
            <w:tcW w:w="932" w:type="dxa"/>
            <w:tcPrChange w:id="7143" w:author="Jen" w:date="2017-08-25T13:39:00Z">
              <w:tcPr>
                <w:tcW w:w="3340" w:type="dxa"/>
              </w:tcPr>
            </w:tcPrChange>
          </w:tcPr>
          <w:p w14:paraId="227896D8" w14:textId="2AF2A41C" w:rsidR="00AD62CD" w:rsidRPr="009C497F" w:rsidDel="00BB3685" w:rsidRDefault="00AD62CD" w:rsidP="00BB3685">
            <w:pPr>
              <w:spacing w:after="0" w:line="240" w:lineRule="auto"/>
              <w:ind w:firstLine="649"/>
              <w:jc w:val="right"/>
              <w:rPr>
                <w:ins w:id="7144" w:author="John Junico Bernados" w:date="2017-08-23T21:19:00Z"/>
                <w:del w:id="7145" w:author="Jen" w:date="2017-08-31T02:17:00Z"/>
                <w:rFonts w:ascii="Times New Roman" w:eastAsia="Times New Roman" w:hAnsi="Times New Roman" w:cs="Times New Roman"/>
                <w:b/>
                <w:bCs/>
                <w:color w:val="000000"/>
                <w:sz w:val="18"/>
                <w:szCs w:val="18"/>
              </w:rPr>
              <w:pPrChange w:id="7146" w:author="Jen" w:date="2017-08-31T02:25:00Z">
                <w:pPr>
                  <w:spacing w:after="0" w:line="240" w:lineRule="auto"/>
                  <w:ind w:firstLine="649"/>
                  <w:jc w:val="right"/>
                </w:pPr>
              </w:pPrChange>
            </w:pPr>
          </w:p>
        </w:tc>
        <w:tc>
          <w:tcPr>
            <w:tcW w:w="2422" w:type="dxa"/>
            <w:shd w:val="clear" w:color="auto" w:fill="auto"/>
            <w:vAlign w:val="center"/>
            <w:tcPrChange w:id="7147" w:author="Jen" w:date="2017-08-25T13:39:00Z">
              <w:tcPr>
                <w:tcW w:w="3340" w:type="dxa"/>
                <w:shd w:val="clear" w:color="auto" w:fill="auto"/>
                <w:vAlign w:val="center"/>
              </w:tcPr>
            </w:tcPrChange>
          </w:tcPr>
          <w:p w14:paraId="03B2E2D9" w14:textId="398E7D2C" w:rsidR="00AD62CD" w:rsidRPr="009C497F" w:rsidDel="00BB3685" w:rsidRDefault="00AD62CD" w:rsidP="00BB3685">
            <w:pPr>
              <w:spacing w:after="0" w:line="240" w:lineRule="auto"/>
              <w:ind w:firstLine="649"/>
              <w:jc w:val="right"/>
              <w:rPr>
                <w:ins w:id="7148" w:author="Liezyl Liton" w:date="2017-08-21T17:03:00Z"/>
                <w:del w:id="7149" w:author="Jen" w:date="2017-08-31T02:17:00Z"/>
                <w:rFonts w:ascii="Times New Roman" w:eastAsia="Times New Roman" w:hAnsi="Times New Roman" w:cs="Times New Roman"/>
                <w:b/>
                <w:bCs/>
                <w:color w:val="000000"/>
                <w:sz w:val="18"/>
                <w:szCs w:val="18"/>
                <w:rPrChange w:id="7150" w:author="Jen" w:date="2017-08-25T11:38:00Z">
                  <w:rPr>
                    <w:ins w:id="7151" w:author="Liezyl Liton" w:date="2017-08-21T17:03:00Z"/>
                    <w:del w:id="7152" w:author="Jen" w:date="2017-08-31T02:17:00Z"/>
                    <w:rFonts w:ascii="Cambria" w:eastAsia="Times New Roman" w:hAnsi="Cambria" w:cs="Times New Roman"/>
                    <w:b/>
                    <w:bCs/>
                    <w:color w:val="000000"/>
                    <w:sz w:val="20"/>
                    <w:szCs w:val="20"/>
                  </w:rPr>
                </w:rPrChange>
              </w:rPr>
              <w:pPrChange w:id="7153" w:author="Jen" w:date="2017-08-31T02:25:00Z">
                <w:pPr>
                  <w:ind w:firstLine="649"/>
                  <w:jc w:val="right"/>
                </w:pPr>
              </w:pPrChange>
            </w:pPr>
            <w:ins w:id="7154" w:author="Liezyl Liton" w:date="2017-08-21T17:03:00Z">
              <w:del w:id="7155" w:author="Jen" w:date="2017-08-25T13:39:00Z">
                <w:r w:rsidRPr="009C497F" w:rsidDel="0067162C">
                  <w:rPr>
                    <w:rFonts w:ascii="Times New Roman" w:eastAsia="Times New Roman" w:hAnsi="Times New Roman" w:cs="Times New Roman"/>
                    <w:b/>
                    <w:bCs/>
                    <w:color w:val="000000"/>
                    <w:sz w:val="18"/>
                    <w:szCs w:val="18"/>
                    <w:rPrChange w:id="7156" w:author="Jen" w:date="2017-08-25T11:38:00Z">
                      <w:rPr>
                        <w:rFonts w:ascii="Cambria" w:eastAsia="Times New Roman" w:hAnsi="Cambria" w:cs="Times New Roman"/>
                        <w:b/>
                        <w:bCs/>
                        <w:color w:val="000000"/>
                        <w:sz w:val="20"/>
                        <w:szCs w:val="20"/>
                      </w:rPr>
                    </w:rPrChange>
                  </w:rPr>
                  <w:delText>30,852,068.49</w:delText>
                </w:r>
              </w:del>
            </w:ins>
          </w:p>
        </w:tc>
      </w:tr>
      <w:tr w:rsidR="00AD62CD" w:rsidRPr="009C497F" w:rsidDel="00BB3685" w14:paraId="0AF08F91" w14:textId="31EDEF5A" w:rsidTr="0067162C">
        <w:trPr>
          <w:trHeight w:val="63"/>
          <w:jc w:val="center"/>
          <w:ins w:id="7157" w:author="Liezyl Liton" w:date="2017-08-21T17:03:00Z"/>
          <w:del w:id="7158" w:author="Jen" w:date="2017-08-31T02:17:00Z"/>
          <w:trPrChange w:id="7159" w:author="Jen" w:date="2017-08-25T13:39:00Z">
            <w:trPr>
              <w:trHeight w:val="63"/>
              <w:jc w:val="center"/>
            </w:trPr>
          </w:trPrChange>
        </w:trPr>
        <w:tc>
          <w:tcPr>
            <w:tcW w:w="2020" w:type="dxa"/>
            <w:shd w:val="clear" w:color="auto" w:fill="auto"/>
            <w:noWrap/>
            <w:vAlign w:val="bottom"/>
            <w:hideMark/>
            <w:tcPrChange w:id="7160" w:author="Jen" w:date="2017-08-25T13:39:00Z">
              <w:tcPr>
                <w:tcW w:w="2020" w:type="dxa"/>
                <w:shd w:val="clear" w:color="auto" w:fill="auto"/>
                <w:noWrap/>
                <w:vAlign w:val="bottom"/>
                <w:hideMark/>
              </w:tcPr>
            </w:tcPrChange>
          </w:tcPr>
          <w:p w14:paraId="44FB8B34" w14:textId="6BD4055F" w:rsidR="00AD62CD" w:rsidRPr="009C497F" w:rsidDel="00BB3685" w:rsidRDefault="00AD62CD" w:rsidP="00BB3685">
            <w:pPr>
              <w:spacing w:after="0" w:line="240" w:lineRule="auto"/>
              <w:jc w:val="center"/>
              <w:rPr>
                <w:ins w:id="7161" w:author="Liezyl Liton" w:date="2017-08-21T17:03:00Z"/>
                <w:del w:id="7162" w:author="Jen" w:date="2017-08-31T02:17:00Z"/>
                <w:rFonts w:ascii="Times New Roman" w:eastAsia="Times New Roman" w:hAnsi="Times New Roman" w:cs="Times New Roman"/>
                <w:color w:val="000000"/>
                <w:sz w:val="18"/>
                <w:szCs w:val="18"/>
                <w:rPrChange w:id="7163" w:author="Jen" w:date="2017-08-25T11:38:00Z">
                  <w:rPr>
                    <w:ins w:id="7164" w:author="Liezyl Liton" w:date="2017-08-21T17:03:00Z"/>
                    <w:del w:id="7165" w:author="Jen" w:date="2017-08-31T02:17:00Z"/>
                    <w:rFonts w:ascii="Calibri" w:eastAsia="Times New Roman" w:hAnsi="Calibri" w:cs="Times New Roman"/>
                    <w:b/>
                    <w:bCs/>
                    <w:color w:val="000000"/>
                    <w:sz w:val="18"/>
                    <w:szCs w:val="18"/>
                  </w:rPr>
                </w:rPrChange>
              </w:rPr>
              <w:pPrChange w:id="7166" w:author="Jen" w:date="2017-08-31T02:25:00Z">
                <w:pPr>
                  <w:spacing w:line="240" w:lineRule="auto"/>
                </w:pPr>
              </w:pPrChange>
            </w:pPr>
            <w:ins w:id="7167" w:author="Liezyl Liton" w:date="2017-08-21T17:03:00Z">
              <w:del w:id="7168" w:author="Jen" w:date="2017-08-31T02:17:00Z">
                <w:r w:rsidRPr="009C497F" w:rsidDel="00BB3685">
                  <w:rPr>
                    <w:rFonts w:ascii="Times New Roman" w:eastAsia="Times New Roman" w:hAnsi="Times New Roman" w:cs="Times New Roman"/>
                    <w:color w:val="000000"/>
                    <w:sz w:val="18"/>
                    <w:szCs w:val="18"/>
                    <w:rPrChange w:id="7169" w:author="Jen" w:date="2017-08-25T11:38:00Z">
                      <w:rPr>
                        <w:rFonts w:ascii="Calibri" w:eastAsia="Times New Roman" w:hAnsi="Calibri" w:cs="Times New Roman"/>
                        <w:color w:val="000000"/>
                      </w:rPr>
                    </w:rPrChange>
                  </w:rPr>
                  <w:delText>Manila</w:delText>
                </w:r>
              </w:del>
            </w:ins>
          </w:p>
        </w:tc>
        <w:tc>
          <w:tcPr>
            <w:tcW w:w="1508" w:type="dxa"/>
            <w:shd w:val="clear" w:color="auto" w:fill="auto"/>
            <w:noWrap/>
            <w:vAlign w:val="bottom"/>
            <w:tcPrChange w:id="7170" w:author="Jen" w:date="2017-08-25T13:39:00Z">
              <w:tcPr>
                <w:tcW w:w="1820" w:type="dxa"/>
                <w:shd w:val="clear" w:color="auto" w:fill="auto"/>
                <w:noWrap/>
                <w:vAlign w:val="bottom"/>
              </w:tcPr>
            </w:tcPrChange>
          </w:tcPr>
          <w:p w14:paraId="011814E6" w14:textId="3FDEF3A4" w:rsidR="00AD62CD" w:rsidRPr="009C497F" w:rsidDel="00BB3685" w:rsidRDefault="00AD62CD" w:rsidP="00BB3685">
            <w:pPr>
              <w:spacing w:after="0" w:line="240" w:lineRule="auto"/>
              <w:jc w:val="right"/>
              <w:rPr>
                <w:ins w:id="7171" w:author="Liezyl Liton" w:date="2017-08-21T17:03:00Z"/>
                <w:del w:id="7172" w:author="Jen" w:date="2017-08-31T02:17:00Z"/>
                <w:rFonts w:ascii="Times New Roman" w:eastAsia="Times New Roman" w:hAnsi="Times New Roman" w:cs="Times New Roman"/>
                <w:color w:val="000000"/>
                <w:sz w:val="18"/>
                <w:szCs w:val="18"/>
                <w:rPrChange w:id="7173" w:author="Jen" w:date="2017-08-25T11:38:00Z">
                  <w:rPr>
                    <w:ins w:id="7174" w:author="Liezyl Liton" w:date="2017-08-21T17:03:00Z"/>
                    <w:del w:id="7175" w:author="Jen" w:date="2017-08-31T02:17:00Z"/>
                    <w:rFonts w:ascii="Calibri" w:eastAsia="Times New Roman" w:hAnsi="Calibri" w:cs="Times New Roman"/>
                    <w:b/>
                    <w:bCs/>
                    <w:color w:val="000000"/>
                    <w:sz w:val="18"/>
                    <w:szCs w:val="18"/>
                  </w:rPr>
                </w:rPrChange>
              </w:rPr>
              <w:pPrChange w:id="7176" w:author="Jen" w:date="2017-08-31T02:25:00Z">
                <w:pPr>
                  <w:spacing w:line="240" w:lineRule="auto"/>
                  <w:jc w:val="right"/>
                </w:pPr>
              </w:pPrChange>
            </w:pPr>
            <w:ins w:id="7177" w:author="Liezyl Liton" w:date="2017-08-21T17:03:00Z">
              <w:del w:id="7178" w:author="Jen" w:date="2017-08-25T13:39:00Z">
                <w:r w:rsidRPr="009C497F" w:rsidDel="0067162C">
                  <w:rPr>
                    <w:rFonts w:ascii="Times New Roman" w:eastAsia="Times New Roman" w:hAnsi="Times New Roman" w:cs="Times New Roman"/>
                    <w:color w:val="000000"/>
                    <w:sz w:val="18"/>
                    <w:szCs w:val="18"/>
                    <w:rPrChange w:id="7179" w:author="Jen" w:date="2017-08-25T11:38:00Z">
                      <w:rPr>
                        <w:rFonts w:ascii="Calibri" w:eastAsia="Times New Roman" w:hAnsi="Calibri" w:cs="Times New Roman"/>
                        <w:color w:val="000000"/>
                      </w:rPr>
                    </w:rPrChange>
                  </w:rPr>
                  <w:delText>11,124.00</w:delText>
                </w:r>
              </w:del>
            </w:ins>
          </w:p>
        </w:tc>
        <w:tc>
          <w:tcPr>
            <w:tcW w:w="984" w:type="dxa"/>
            <w:tcPrChange w:id="7180" w:author="Jen" w:date="2017-08-25T13:39:00Z">
              <w:tcPr>
                <w:tcW w:w="1259" w:type="dxa"/>
              </w:tcPr>
            </w:tcPrChange>
          </w:tcPr>
          <w:p w14:paraId="5BD490EB" w14:textId="6735A43B" w:rsidR="00AD62CD" w:rsidRPr="009C497F" w:rsidDel="00BB3685" w:rsidRDefault="00AD62CD" w:rsidP="00BB3685">
            <w:pPr>
              <w:spacing w:after="0" w:line="240" w:lineRule="auto"/>
              <w:jc w:val="right"/>
              <w:rPr>
                <w:ins w:id="7181" w:author="John Junico Bernados" w:date="2017-08-23T21:19:00Z"/>
                <w:del w:id="7182" w:author="Jen" w:date="2017-08-31T02:17:00Z"/>
                <w:rFonts w:ascii="Times New Roman" w:eastAsia="Times New Roman" w:hAnsi="Times New Roman" w:cs="Times New Roman"/>
                <w:color w:val="000000"/>
                <w:sz w:val="18"/>
                <w:szCs w:val="18"/>
              </w:rPr>
              <w:pPrChange w:id="7183" w:author="Jen" w:date="2017-08-31T02:25:00Z">
                <w:pPr>
                  <w:spacing w:after="0" w:line="240" w:lineRule="auto"/>
                  <w:jc w:val="right"/>
                </w:pPr>
              </w:pPrChange>
            </w:pPr>
          </w:p>
        </w:tc>
        <w:tc>
          <w:tcPr>
            <w:tcW w:w="1152" w:type="dxa"/>
            <w:vAlign w:val="bottom"/>
            <w:tcPrChange w:id="7184" w:author="Jen" w:date="2017-08-25T13:39:00Z">
              <w:tcPr>
                <w:tcW w:w="1497" w:type="dxa"/>
                <w:vAlign w:val="bottom"/>
              </w:tcPr>
            </w:tcPrChange>
          </w:tcPr>
          <w:p w14:paraId="286A4738" w14:textId="0FEA5A7B" w:rsidR="00AD62CD" w:rsidRPr="009C497F" w:rsidDel="00BB3685" w:rsidRDefault="00AD62CD" w:rsidP="00BB3685">
            <w:pPr>
              <w:spacing w:after="0" w:line="240" w:lineRule="auto"/>
              <w:jc w:val="right"/>
              <w:rPr>
                <w:ins w:id="7185" w:author="John Junico Bernados" w:date="2017-08-23T21:18:00Z"/>
                <w:del w:id="7186" w:author="Jen" w:date="2017-08-31T02:17:00Z"/>
                <w:rFonts w:ascii="Times New Roman" w:eastAsia="Times New Roman" w:hAnsi="Times New Roman" w:cs="Times New Roman"/>
                <w:color w:val="000000"/>
                <w:sz w:val="18"/>
                <w:szCs w:val="18"/>
              </w:rPr>
              <w:pPrChange w:id="7187" w:author="Jen" w:date="2017-08-31T02:25:00Z">
                <w:pPr>
                  <w:spacing w:after="0" w:line="240" w:lineRule="auto"/>
                  <w:jc w:val="right"/>
                </w:pPr>
              </w:pPrChange>
            </w:pPr>
          </w:p>
        </w:tc>
        <w:tc>
          <w:tcPr>
            <w:tcW w:w="932" w:type="dxa"/>
            <w:tcPrChange w:id="7188" w:author="Jen" w:date="2017-08-25T13:39:00Z">
              <w:tcPr>
                <w:tcW w:w="3340" w:type="dxa"/>
              </w:tcPr>
            </w:tcPrChange>
          </w:tcPr>
          <w:p w14:paraId="31AC4D19" w14:textId="2C9DDB81" w:rsidR="00AD62CD" w:rsidRPr="009C497F" w:rsidDel="00BB3685" w:rsidRDefault="00AD62CD" w:rsidP="00BB3685">
            <w:pPr>
              <w:spacing w:after="0" w:line="240" w:lineRule="auto"/>
              <w:jc w:val="right"/>
              <w:rPr>
                <w:ins w:id="7189" w:author="John Junico Bernados" w:date="2017-08-23T21:19:00Z"/>
                <w:del w:id="7190" w:author="Jen" w:date="2017-08-31T02:17:00Z"/>
                <w:rFonts w:ascii="Times New Roman" w:eastAsia="Times New Roman" w:hAnsi="Times New Roman" w:cs="Times New Roman"/>
                <w:color w:val="000000"/>
                <w:sz w:val="18"/>
                <w:szCs w:val="18"/>
              </w:rPr>
              <w:pPrChange w:id="7191" w:author="Jen" w:date="2017-08-31T02:25:00Z">
                <w:pPr>
                  <w:spacing w:after="0" w:line="240" w:lineRule="auto"/>
                  <w:jc w:val="right"/>
                </w:pPr>
              </w:pPrChange>
            </w:pPr>
          </w:p>
        </w:tc>
        <w:tc>
          <w:tcPr>
            <w:tcW w:w="2422" w:type="dxa"/>
            <w:shd w:val="clear" w:color="auto" w:fill="auto"/>
            <w:noWrap/>
            <w:vAlign w:val="bottom"/>
            <w:tcPrChange w:id="7192" w:author="Jen" w:date="2017-08-25T13:39:00Z">
              <w:tcPr>
                <w:tcW w:w="3340" w:type="dxa"/>
                <w:shd w:val="clear" w:color="auto" w:fill="auto"/>
                <w:noWrap/>
                <w:vAlign w:val="bottom"/>
              </w:tcPr>
            </w:tcPrChange>
          </w:tcPr>
          <w:p w14:paraId="13E673AE" w14:textId="3EFAADE5" w:rsidR="00AD62CD" w:rsidRPr="009C497F" w:rsidDel="00BB3685" w:rsidRDefault="00AD62CD" w:rsidP="00BB3685">
            <w:pPr>
              <w:spacing w:after="0" w:line="240" w:lineRule="auto"/>
              <w:jc w:val="right"/>
              <w:rPr>
                <w:ins w:id="7193" w:author="Liezyl Liton" w:date="2017-08-21T17:03:00Z"/>
                <w:del w:id="7194" w:author="Jen" w:date="2017-08-31T02:17:00Z"/>
                <w:rFonts w:ascii="Times New Roman" w:eastAsia="Times New Roman" w:hAnsi="Times New Roman" w:cs="Times New Roman"/>
                <w:color w:val="000000"/>
                <w:sz w:val="18"/>
                <w:szCs w:val="18"/>
                <w:rPrChange w:id="7195" w:author="Jen" w:date="2017-08-25T11:38:00Z">
                  <w:rPr>
                    <w:ins w:id="7196" w:author="Liezyl Liton" w:date="2017-08-21T17:03:00Z"/>
                    <w:del w:id="7197" w:author="Jen" w:date="2017-08-31T02:17:00Z"/>
                    <w:rFonts w:ascii="Calibri" w:eastAsia="Times New Roman" w:hAnsi="Calibri" w:cs="Times New Roman"/>
                    <w:b/>
                    <w:bCs/>
                    <w:color w:val="000000"/>
                    <w:sz w:val="18"/>
                    <w:szCs w:val="18"/>
                  </w:rPr>
                </w:rPrChange>
              </w:rPr>
              <w:pPrChange w:id="7198" w:author="Jen" w:date="2017-08-31T02:25:00Z">
                <w:pPr>
                  <w:spacing w:line="240" w:lineRule="auto"/>
                  <w:jc w:val="right"/>
                </w:pPr>
              </w:pPrChange>
            </w:pPr>
            <w:ins w:id="7199" w:author="Liezyl Liton" w:date="2017-08-21T17:03:00Z">
              <w:del w:id="7200" w:author="Jen" w:date="2017-08-25T13:39:00Z">
                <w:r w:rsidRPr="009C497F" w:rsidDel="0067162C">
                  <w:rPr>
                    <w:rFonts w:ascii="Times New Roman" w:eastAsia="Times New Roman" w:hAnsi="Times New Roman" w:cs="Times New Roman"/>
                    <w:color w:val="000000"/>
                    <w:sz w:val="18"/>
                    <w:szCs w:val="18"/>
                    <w:rPrChange w:id="7201" w:author="Jen" w:date="2017-08-25T11:38:00Z">
                      <w:rPr>
                        <w:rFonts w:ascii="Calibri" w:eastAsia="Times New Roman" w:hAnsi="Calibri" w:cs="Times New Roman"/>
                        <w:color w:val="000000"/>
                      </w:rPr>
                    </w:rPrChange>
                  </w:rPr>
                  <w:delText>198,325,617.33</w:delText>
                </w:r>
              </w:del>
            </w:ins>
          </w:p>
        </w:tc>
      </w:tr>
      <w:tr w:rsidR="00AD62CD" w:rsidRPr="003378F4" w:rsidDel="00BB3685" w14:paraId="45AF7AF3" w14:textId="42C24D41" w:rsidTr="0067162C">
        <w:trPr>
          <w:trHeight w:val="63"/>
          <w:jc w:val="center"/>
          <w:ins w:id="7202" w:author="Liezyl Liton" w:date="2017-08-21T17:03:00Z"/>
          <w:del w:id="7203" w:author="Jen" w:date="2017-08-31T02:17:00Z"/>
          <w:trPrChange w:id="7204" w:author="Jen" w:date="2017-08-25T13:39:00Z">
            <w:trPr>
              <w:trHeight w:val="63"/>
              <w:jc w:val="center"/>
            </w:trPr>
          </w:trPrChange>
        </w:trPr>
        <w:tc>
          <w:tcPr>
            <w:tcW w:w="2020" w:type="dxa"/>
            <w:shd w:val="clear" w:color="auto" w:fill="auto"/>
            <w:noWrap/>
            <w:vAlign w:val="bottom"/>
            <w:hideMark/>
            <w:tcPrChange w:id="7205" w:author="Jen" w:date="2017-08-25T13:39:00Z">
              <w:tcPr>
                <w:tcW w:w="2020" w:type="dxa"/>
                <w:shd w:val="clear" w:color="auto" w:fill="auto"/>
                <w:noWrap/>
                <w:vAlign w:val="bottom"/>
                <w:hideMark/>
              </w:tcPr>
            </w:tcPrChange>
          </w:tcPr>
          <w:p w14:paraId="49C052E1" w14:textId="08BD7556" w:rsidR="00AD62CD" w:rsidRPr="009C497F" w:rsidDel="00BB3685" w:rsidRDefault="00AD62CD" w:rsidP="00BB3685">
            <w:pPr>
              <w:spacing w:after="0" w:line="240" w:lineRule="auto"/>
              <w:jc w:val="center"/>
              <w:rPr>
                <w:ins w:id="7206" w:author="Liezyl Liton" w:date="2017-08-21T17:03:00Z"/>
                <w:del w:id="7207" w:author="Jen" w:date="2017-08-31T02:17:00Z"/>
                <w:rFonts w:ascii="Times New Roman" w:eastAsia="Times New Roman" w:hAnsi="Times New Roman" w:cs="Times New Roman"/>
                <w:b/>
                <w:color w:val="000000"/>
                <w:sz w:val="18"/>
                <w:szCs w:val="18"/>
                <w:rPrChange w:id="7208" w:author="Jen" w:date="2017-08-25T11:38:00Z">
                  <w:rPr>
                    <w:ins w:id="7209" w:author="Liezyl Liton" w:date="2017-08-21T17:03:00Z"/>
                    <w:del w:id="7210" w:author="Jen" w:date="2017-08-31T02:17:00Z"/>
                    <w:rFonts w:ascii="Calibri" w:eastAsia="Times New Roman" w:hAnsi="Calibri" w:cs="Times New Roman"/>
                    <w:b/>
                    <w:bCs/>
                    <w:color w:val="000000"/>
                    <w:sz w:val="18"/>
                    <w:szCs w:val="18"/>
                  </w:rPr>
                </w:rPrChange>
              </w:rPr>
              <w:pPrChange w:id="7211" w:author="Jen" w:date="2017-08-31T02:25:00Z">
                <w:pPr>
                  <w:spacing w:line="240" w:lineRule="auto"/>
                  <w:jc w:val="right"/>
                </w:pPr>
              </w:pPrChange>
            </w:pPr>
            <w:ins w:id="7212" w:author="Liezyl Liton" w:date="2017-08-21T17:03:00Z">
              <w:del w:id="7213" w:author="Jen" w:date="2017-08-31T02:17:00Z">
                <w:r w:rsidRPr="009C497F" w:rsidDel="00BB3685">
                  <w:rPr>
                    <w:rFonts w:ascii="Times New Roman" w:eastAsia="Times New Roman" w:hAnsi="Times New Roman" w:cs="Times New Roman"/>
                    <w:b/>
                    <w:color w:val="000000"/>
                    <w:sz w:val="18"/>
                    <w:szCs w:val="18"/>
                    <w:rPrChange w:id="7214" w:author="Jen" w:date="2017-08-25T11:38:00Z">
                      <w:rPr>
                        <w:rFonts w:ascii="Calibri" w:eastAsia="Times New Roman" w:hAnsi="Calibri" w:cs="Times New Roman"/>
                        <w:b/>
                        <w:color w:val="000000"/>
                      </w:rPr>
                    </w:rPrChange>
                  </w:rPr>
                  <w:delText>Total</w:delText>
                </w:r>
              </w:del>
            </w:ins>
          </w:p>
        </w:tc>
        <w:tc>
          <w:tcPr>
            <w:tcW w:w="1508" w:type="dxa"/>
            <w:shd w:val="clear" w:color="auto" w:fill="auto"/>
            <w:noWrap/>
            <w:vAlign w:val="bottom"/>
            <w:tcPrChange w:id="7215" w:author="Jen" w:date="2017-08-25T13:39:00Z">
              <w:tcPr>
                <w:tcW w:w="1820" w:type="dxa"/>
                <w:shd w:val="clear" w:color="auto" w:fill="auto"/>
                <w:noWrap/>
                <w:vAlign w:val="bottom"/>
              </w:tcPr>
            </w:tcPrChange>
          </w:tcPr>
          <w:p w14:paraId="72384F79" w14:textId="674B17CA" w:rsidR="00AD62CD" w:rsidRPr="009C497F" w:rsidDel="00BB3685" w:rsidRDefault="00AD62CD" w:rsidP="00BB3685">
            <w:pPr>
              <w:spacing w:after="0" w:line="240" w:lineRule="auto"/>
              <w:jc w:val="right"/>
              <w:rPr>
                <w:ins w:id="7216" w:author="Liezyl Liton" w:date="2017-08-21T17:03:00Z"/>
                <w:del w:id="7217" w:author="Jen" w:date="2017-08-31T02:17:00Z"/>
                <w:rFonts w:ascii="Times New Roman" w:eastAsia="Times New Roman" w:hAnsi="Times New Roman" w:cs="Times New Roman"/>
                <w:b/>
                <w:color w:val="000000"/>
                <w:sz w:val="18"/>
                <w:szCs w:val="18"/>
                <w:rPrChange w:id="7218" w:author="Jen" w:date="2017-08-25T11:38:00Z">
                  <w:rPr>
                    <w:ins w:id="7219" w:author="Liezyl Liton" w:date="2017-08-21T17:03:00Z"/>
                    <w:del w:id="7220" w:author="Jen" w:date="2017-08-31T02:17:00Z"/>
                    <w:rFonts w:ascii="Calibri" w:eastAsia="Times New Roman" w:hAnsi="Calibri" w:cs="Times New Roman"/>
                    <w:b/>
                    <w:bCs/>
                    <w:color w:val="000000"/>
                    <w:sz w:val="18"/>
                    <w:szCs w:val="18"/>
                  </w:rPr>
                </w:rPrChange>
              </w:rPr>
              <w:pPrChange w:id="7221" w:author="Jen" w:date="2017-08-31T02:25:00Z">
                <w:pPr>
                  <w:spacing w:line="240" w:lineRule="auto"/>
                  <w:jc w:val="right"/>
                </w:pPr>
              </w:pPrChange>
            </w:pPr>
            <w:ins w:id="7222" w:author="Liezyl Liton" w:date="2017-08-21T17:03:00Z">
              <w:del w:id="7223" w:author="Jen" w:date="2017-08-25T13:39:00Z">
                <w:r w:rsidRPr="009C497F" w:rsidDel="0067162C">
                  <w:rPr>
                    <w:rFonts w:ascii="Times New Roman" w:eastAsia="Times New Roman" w:hAnsi="Times New Roman" w:cs="Times New Roman"/>
                    <w:b/>
                    <w:color w:val="000000"/>
                    <w:sz w:val="18"/>
                    <w:szCs w:val="18"/>
                    <w:rPrChange w:id="7224" w:author="Jen" w:date="2017-08-25T11:38:00Z">
                      <w:rPr>
                        <w:rFonts w:ascii="Calibri" w:eastAsia="Times New Roman" w:hAnsi="Calibri" w:cs="Times New Roman"/>
                        <w:b/>
                        <w:color w:val="000000"/>
                      </w:rPr>
                    </w:rPrChange>
                  </w:rPr>
                  <w:delText>32,590.60</w:delText>
                </w:r>
              </w:del>
            </w:ins>
          </w:p>
        </w:tc>
        <w:tc>
          <w:tcPr>
            <w:tcW w:w="984" w:type="dxa"/>
            <w:tcPrChange w:id="7225" w:author="Jen" w:date="2017-08-25T13:39:00Z">
              <w:tcPr>
                <w:tcW w:w="1259" w:type="dxa"/>
              </w:tcPr>
            </w:tcPrChange>
          </w:tcPr>
          <w:p w14:paraId="1765B05D" w14:textId="46DC9F63" w:rsidR="00AD62CD" w:rsidRPr="009C497F" w:rsidDel="00BB3685" w:rsidRDefault="00AD62CD" w:rsidP="00BB3685">
            <w:pPr>
              <w:spacing w:after="0" w:line="240" w:lineRule="auto"/>
              <w:jc w:val="right"/>
              <w:rPr>
                <w:ins w:id="7226" w:author="John Junico Bernados" w:date="2017-08-23T21:19:00Z"/>
                <w:del w:id="7227" w:author="Jen" w:date="2017-08-31T02:17:00Z"/>
                <w:rFonts w:ascii="Times New Roman" w:eastAsia="Times New Roman" w:hAnsi="Times New Roman" w:cs="Times New Roman"/>
                <w:b/>
                <w:color w:val="000000"/>
                <w:sz w:val="18"/>
                <w:szCs w:val="18"/>
              </w:rPr>
              <w:pPrChange w:id="7228" w:author="Jen" w:date="2017-08-31T02:25:00Z">
                <w:pPr>
                  <w:spacing w:after="0" w:line="240" w:lineRule="auto"/>
                  <w:jc w:val="right"/>
                </w:pPr>
              </w:pPrChange>
            </w:pPr>
          </w:p>
        </w:tc>
        <w:tc>
          <w:tcPr>
            <w:tcW w:w="1152" w:type="dxa"/>
            <w:vAlign w:val="bottom"/>
            <w:tcPrChange w:id="7229" w:author="Jen" w:date="2017-08-25T13:39:00Z">
              <w:tcPr>
                <w:tcW w:w="1497" w:type="dxa"/>
                <w:vAlign w:val="bottom"/>
              </w:tcPr>
            </w:tcPrChange>
          </w:tcPr>
          <w:p w14:paraId="425AF313" w14:textId="18DB6E3C" w:rsidR="00AD62CD" w:rsidRPr="009C497F" w:rsidDel="00BB3685" w:rsidRDefault="00AD62CD" w:rsidP="00BB3685">
            <w:pPr>
              <w:spacing w:after="0" w:line="240" w:lineRule="auto"/>
              <w:jc w:val="right"/>
              <w:rPr>
                <w:ins w:id="7230" w:author="John Junico Bernados" w:date="2017-08-23T21:18:00Z"/>
                <w:del w:id="7231" w:author="Jen" w:date="2017-08-31T02:17:00Z"/>
                <w:rFonts w:ascii="Times New Roman" w:eastAsia="Times New Roman" w:hAnsi="Times New Roman" w:cs="Times New Roman"/>
                <w:b/>
                <w:color w:val="000000"/>
                <w:sz w:val="18"/>
                <w:szCs w:val="18"/>
              </w:rPr>
              <w:pPrChange w:id="7232" w:author="Jen" w:date="2017-08-31T02:25:00Z">
                <w:pPr>
                  <w:spacing w:after="0" w:line="240" w:lineRule="auto"/>
                  <w:jc w:val="right"/>
                </w:pPr>
              </w:pPrChange>
            </w:pPr>
          </w:p>
        </w:tc>
        <w:tc>
          <w:tcPr>
            <w:tcW w:w="932" w:type="dxa"/>
            <w:tcPrChange w:id="7233" w:author="Jen" w:date="2017-08-25T13:39:00Z">
              <w:tcPr>
                <w:tcW w:w="3340" w:type="dxa"/>
              </w:tcPr>
            </w:tcPrChange>
          </w:tcPr>
          <w:p w14:paraId="0C76389A" w14:textId="3520C266" w:rsidR="00AD62CD" w:rsidRPr="009C497F" w:rsidDel="00BB3685" w:rsidRDefault="00AD62CD" w:rsidP="00BB3685">
            <w:pPr>
              <w:spacing w:after="0" w:line="240" w:lineRule="auto"/>
              <w:jc w:val="right"/>
              <w:rPr>
                <w:ins w:id="7234" w:author="John Junico Bernados" w:date="2017-08-23T21:19:00Z"/>
                <w:del w:id="7235" w:author="Jen" w:date="2017-08-31T02:17:00Z"/>
                <w:rFonts w:ascii="Times New Roman" w:eastAsia="Times New Roman" w:hAnsi="Times New Roman" w:cs="Times New Roman"/>
                <w:b/>
                <w:color w:val="000000"/>
                <w:sz w:val="18"/>
                <w:szCs w:val="18"/>
              </w:rPr>
              <w:pPrChange w:id="7236" w:author="Jen" w:date="2017-08-31T02:25:00Z">
                <w:pPr>
                  <w:spacing w:after="0" w:line="240" w:lineRule="auto"/>
                  <w:jc w:val="right"/>
                </w:pPr>
              </w:pPrChange>
            </w:pPr>
          </w:p>
        </w:tc>
        <w:tc>
          <w:tcPr>
            <w:tcW w:w="2422" w:type="dxa"/>
            <w:shd w:val="clear" w:color="auto" w:fill="auto"/>
            <w:noWrap/>
            <w:vAlign w:val="bottom"/>
            <w:tcPrChange w:id="7237" w:author="Jen" w:date="2017-08-25T13:39:00Z">
              <w:tcPr>
                <w:tcW w:w="3340" w:type="dxa"/>
                <w:shd w:val="clear" w:color="auto" w:fill="auto"/>
                <w:noWrap/>
                <w:vAlign w:val="bottom"/>
              </w:tcPr>
            </w:tcPrChange>
          </w:tcPr>
          <w:p w14:paraId="754DD349" w14:textId="44CE8B49" w:rsidR="00AD62CD" w:rsidRPr="003378F4" w:rsidDel="00BB3685" w:rsidRDefault="00AD62CD" w:rsidP="00BB3685">
            <w:pPr>
              <w:spacing w:after="0" w:line="240" w:lineRule="auto"/>
              <w:jc w:val="right"/>
              <w:rPr>
                <w:ins w:id="7238" w:author="Liezyl Liton" w:date="2017-08-21T17:03:00Z"/>
                <w:del w:id="7239" w:author="Jen" w:date="2017-08-31T02:17:00Z"/>
                <w:rFonts w:ascii="Times New Roman" w:eastAsia="Times New Roman" w:hAnsi="Times New Roman" w:cs="Times New Roman"/>
                <w:b/>
                <w:color w:val="000000"/>
                <w:sz w:val="18"/>
                <w:szCs w:val="18"/>
                <w:rPrChange w:id="7240" w:author="Liezyl Liton" w:date="2017-08-21T21:51:00Z">
                  <w:rPr>
                    <w:ins w:id="7241" w:author="Liezyl Liton" w:date="2017-08-21T17:03:00Z"/>
                    <w:del w:id="7242" w:author="Jen" w:date="2017-08-31T02:17:00Z"/>
                    <w:rFonts w:ascii="Calibri" w:eastAsia="Times New Roman" w:hAnsi="Calibri" w:cs="Times New Roman"/>
                    <w:b/>
                    <w:bCs/>
                    <w:color w:val="000000"/>
                    <w:sz w:val="18"/>
                    <w:szCs w:val="18"/>
                  </w:rPr>
                </w:rPrChange>
              </w:rPr>
              <w:pPrChange w:id="7243" w:author="Jen" w:date="2017-08-31T02:25:00Z">
                <w:pPr>
                  <w:spacing w:line="240" w:lineRule="auto"/>
                  <w:jc w:val="right"/>
                </w:pPr>
              </w:pPrChange>
            </w:pPr>
            <w:ins w:id="7244" w:author="Liezyl Liton" w:date="2017-08-21T17:03:00Z">
              <w:del w:id="7245" w:author="Jen" w:date="2017-08-25T13:39:00Z">
                <w:r w:rsidRPr="009C497F" w:rsidDel="0067162C">
                  <w:rPr>
                    <w:rFonts w:ascii="Times New Roman" w:eastAsia="Times New Roman" w:hAnsi="Times New Roman" w:cs="Times New Roman"/>
                    <w:b/>
                    <w:color w:val="000000"/>
                    <w:sz w:val="18"/>
                    <w:szCs w:val="18"/>
                    <w:rPrChange w:id="7246" w:author="Jen" w:date="2017-08-25T11:38:00Z">
                      <w:rPr>
                        <w:rFonts w:ascii="Calibri" w:eastAsia="Times New Roman" w:hAnsi="Calibri" w:cs="Times New Roman"/>
                        <w:b/>
                        <w:color w:val="000000"/>
                      </w:rPr>
                    </w:rPrChange>
                  </w:rPr>
                  <w:delText>373,428,784.59</w:delText>
                </w:r>
              </w:del>
            </w:ins>
          </w:p>
        </w:tc>
      </w:tr>
    </w:tbl>
    <w:p w14:paraId="13C7900A" w14:textId="49B61F4E" w:rsidR="009F196B" w:rsidRPr="00617EC9" w:rsidDel="003C33AA" w:rsidRDefault="003C33AA">
      <w:pPr>
        <w:spacing w:after="0" w:line="240" w:lineRule="auto"/>
        <w:ind w:left="-90"/>
        <w:rPr>
          <w:del w:id="7247" w:author="Jen" w:date="2017-08-19T01:31:00Z"/>
          <w:rFonts w:ascii="Times New Roman" w:hAnsi="Times New Roman" w:cs="Times New Roman"/>
          <w:i/>
          <w:sz w:val="20"/>
          <w:szCs w:val="20"/>
        </w:rPr>
        <w:pPrChange w:id="7248" w:author="Jen" w:date="2017-08-25T12:47:00Z">
          <w:pPr>
            <w:ind w:hanging="90"/>
          </w:pPr>
        </w:pPrChange>
      </w:pPr>
      <w:ins w:id="7249" w:author="Liezyl Liton" w:date="2017-08-21T20:38:00Z">
        <w:del w:id="7250" w:author="Jen" w:date="2017-08-25T12:47:00Z">
          <w:r w:rsidRPr="00617EC9" w:rsidDel="00137D8B">
            <w:rPr>
              <w:rFonts w:ascii="Times New Roman" w:hAnsi="Times New Roman" w:cs="Times New Roman"/>
              <w:i/>
              <w:sz w:val="20"/>
              <w:szCs w:val="20"/>
            </w:rPr>
            <w:delText xml:space="preserve"> </w:delText>
          </w:r>
          <w:r w:rsidRPr="00617EC9" w:rsidDel="00137D8B">
            <w:rPr>
              <w:rFonts w:ascii="Times New Roman" w:hAnsi="Times New Roman" w:cs="Times New Roman"/>
              <w:i/>
              <w:sz w:val="20"/>
              <w:szCs w:val="20"/>
            </w:rPr>
            <w:tab/>
          </w:r>
          <w:r w:rsidRPr="00617EC9" w:rsidDel="00137D8B">
            <w:rPr>
              <w:rFonts w:ascii="Times New Roman" w:hAnsi="Times New Roman" w:cs="Times New Roman"/>
              <w:i/>
              <w:sz w:val="20"/>
              <w:szCs w:val="20"/>
            </w:rPr>
            <w:tab/>
          </w:r>
          <w:r w:rsidRPr="00617EC9" w:rsidDel="00137D8B">
            <w:rPr>
              <w:rFonts w:ascii="Times New Roman" w:hAnsi="Times New Roman" w:cs="Times New Roman"/>
              <w:i/>
              <w:sz w:val="20"/>
              <w:szCs w:val="20"/>
            </w:rPr>
            <w:tab/>
            <w:delText xml:space="preserve">   </w:delText>
          </w:r>
        </w:del>
        <w:del w:id="7251" w:author="Jen" w:date="2017-08-31T02:25:00Z">
          <w:r w:rsidRPr="00617EC9" w:rsidDel="00BB3685">
            <w:rPr>
              <w:rFonts w:ascii="Times New Roman" w:hAnsi="Times New Roman" w:cs="Times New Roman"/>
              <w:i/>
              <w:sz w:val="20"/>
              <w:szCs w:val="20"/>
            </w:rPr>
            <w:delText xml:space="preserve"> </w:delText>
          </w:r>
        </w:del>
      </w:ins>
      <w:ins w:id="7252" w:author="Jen" w:date="2017-08-31T02:25:00Z">
        <w:r w:rsidR="00BB3685">
          <w:rPr>
            <w:rFonts w:ascii="Times New Roman" w:hAnsi="Times New Roman" w:cs="Times New Roman"/>
            <w:i/>
            <w:sz w:val="20"/>
            <w:szCs w:val="20"/>
          </w:rPr>
          <w:t xml:space="preserve"> </w:t>
        </w:r>
      </w:ins>
      <w:r w:rsidR="009F196B" w:rsidRPr="00617EC9">
        <w:rPr>
          <w:rFonts w:ascii="Times New Roman" w:hAnsi="Times New Roman" w:cs="Times New Roman"/>
          <w:i/>
          <w:sz w:val="20"/>
          <w:szCs w:val="20"/>
          <w:rPrChange w:id="7253" w:author="Liezyl Liton" w:date="2017-08-21T21:34:00Z">
            <w:rPr>
              <w:rFonts w:ascii="Times New Roman" w:hAnsi="Times New Roman" w:cs="Times New Roman"/>
              <w:i/>
              <w:sz w:val="18"/>
              <w:szCs w:val="18"/>
            </w:rPr>
          </w:rPrChange>
        </w:rPr>
        <w:t xml:space="preserve">Source: </w:t>
      </w:r>
      <w:del w:id="7254" w:author="John Junico Bernados" w:date="2017-08-18T20:53:00Z">
        <w:r w:rsidR="009F196B" w:rsidRPr="00617EC9" w:rsidDel="00701041">
          <w:rPr>
            <w:rFonts w:ascii="Times New Roman" w:hAnsi="Times New Roman" w:cs="Times New Roman"/>
            <w:i/>
            <w:sz w:val="20"/>
            <w:szCs w:val="20"/>
            <w:rPrChange w:id="7255" w:author="Liezyl Liton" w:date="2017-08-21T21:34:00Z">
              <w:rPr>
                <w:rFonts w:ascii="Times New Roman" w:hAnsi="Times New Roman" w:cs="Times New Roman"/>
                <w:i/>
                <w:sz w:val="18"/>
                <w:szCs w:val="18"/>
              </w:rPr>
            </w:rPrChange>
          </w:rPr>
          <w:delText>Bill of Quantities</w:delText>
        </w:r>
        <w:r w:rsidR="00820A98" w:rsidRPr="00617EC9" w:rsidDel="00701041">
          <w:rPr>
            <w:rFonts w:ascii="Times New Roman" w:hAnsi="Times New Roman" w:cs="Times New Roman"/>
            <w:i/>
            <w:sz w:val="20"/>
            <w:szCs w:val="20"/>
            <w:rPrChange w:id="7256" w:author="Liezyl Liton" w:date="2017-08-21T21:34:00Z">
              <w:rPr>
                <w:rFonts w:ascii="Times New Roman" w:hAnsi="Times New Roman" w:cs="Times New Roman"/>
                <w:i/>
                <w:sz w:val="18"/>
                <w:szCs w:val="18"/>
              </w:rPr>
            </w:rPrChange>
          </w:rPr>
          <w:delText xml:space="preserve"> </w:delText>
        </w:r>
        <w:r w:rsidR="009F196B" w:rsidRPr="00617EC9" w:rsidDel="00701041">
          <w:rPr>
            <w:rFonts w:ascii="Times New Roman" w:hAnsi="Times New Roman" w:cs="Times New Roman"/>
            <w:i/>
            <w:sz w:val="20"/>
            <w:szCs w:val="20"/>
            <w:rPrChange w:id="7257" w:author="Liezyl Liton" w:date="2017-08-21T21:34:00Z">
              <w:rPr>
                <w:rFonts w:ascii="Times New Roman" w:hAnsi="Times New Roman" w:cs="Times New Roman"/>
                <w:i/>
                <w:sz w:val="18"/>
                <w:szCs w:val="18"/>
              </w:rPr>
            </w:rPrChange>
          </w:rPr>
          <w:delText>(BOQ</w:delText>
        </w:r>
        <w:r w:rsidR="00820A98" w:rsidRPr="00617EC9" w:rsidDel="00701041">
          <w:rPr>
            <w:rFonts w:ascii="Times New Roman" w:hAnsi="Times New Roman" w:cs="Times New Roman"/>
            <w:i/>
            <w:sz w:val="20"/>
            <w:szCs w:val="20"/>
            <w:rPrChange w:id="7258" w:author="Liezyl Liton" w:date="2017-08-21T21:34:00Z">
              <w:rPr>
                <w:rFonts w:ascii="Times New Roman" w:hAnsi="Times New Roman" w:cs="Times New Roman"/>
                <w:i/>
                <w:sz w:val="18"/>
                <w:szCs w:val="18"/>
              </w:rPr>
            </w:rPrChange>
          </w:rPr>
          <w:delText xml:space="preserve">) and </w:delText>
        </w:r>
        <w:r w:rsidR="009F196B" w:rsidRPr="00617EC9" w:rsidDel="00701041">
          <w:rPr>
            <w:rFonts w:ascii="Times New Roman" w:hAnsi="Times New Roman" w:cs="Times New Roman"/>
            <w:i/>
            <w:sz w:val="20"/>
            <w:szCs w:val="20"/>
            <w:rPrChange w:id="7259" w:author="Liezyl Liton" w:date="2017-08-21T21:34:00Z">
              <w:rPr>
                <w:rFonts w:ascii="Times New Roman" w:hAnsi="Times New Roman" w:cs="Times New Roman"/>
                <w:i/>
                <w:sz w:val="18"/>
                <w:szCs w:val="18"/>
              </w:rPr>
            </w:rPrChange>
          </w:rPr>
          <w:delText>Gaia DMS Team, July 2017</w:delText>
        </w:r>
      </w:del>
      <w:ins w:id="7260" w:author="John Junico Bernados" w:date="2017-08-18T20:53:00Z">
        <w:r w:rsidR="00701041" w:rsidRPr="00617EC9">
          <w:rPr>
            <w:rFonts w:ascii="Times New Roman" w:hAnsi="Times New Roman" w:cs="Times New Roman"/>
            <w:i/>
            <w:sz w:val="20"/>
            <w:szCs w:val="20"/>
            <w:rPrChange w:id="7261" w:author="Liezyl Liton" w:date="2017-08-21T21:34:00Z">
              <w:rPr>
                <w:rFonts w:ascii="Times New Roman" w:hAnsi="Times New Roman" w:cs="Times New Roman"/>
                <w:i/>
                <w:sz w:val="18"/>
                <w:szCs w:val="18"/>
              </w:rPr>
            </w:rPrChange>
          </w:rPr>
          <w:t>JICA Study Team</w:t>
        </w:r>
      </w:ins>
    </w:p>
    <w:p w14:paraId="05E0A822" w14:textId="77777777" w:rsidR="003C33AA" w:rsidRPr="00617EC9" w:rsidRDefault="003C33AA">
      <w:pPr>
        <w:spacing w:after="0" w:line="240" w:lineRule="auto"/>
        <w:ind w:left="-90"/>
        <w:rPr>
          <w:ins w:id="7262" w:author="Liezyl Liton" w:date="2017-08-21T20:38:00Z"/>
          <w:rFonts w:ascii="Times New Roman" w:hAnsi="Times New Roman" w:cs="Times New Roman"/>
          <w:i/>
          <w:sz w:val="20"/>
          <w:szCs w:val="20"/>
        </w:rPr>
        <w:pPrChange w:id="7263" w:author="Jen" w:date="2017-08-25T12:47:00Z">
          <w:pPr>
            <w:ind w:hanging="90"/>
          </w:pPr>
        </w:pPrChange>
      </w:pPr>
    </w:p>
    <w:p w14:paraId="169EE5BD" w14:textId="77777777" w:rsidR="003C33AA" w:rsidRPr="00617EC9" w:rsidRDefault="003C33AA">
      <w:pPr>
        <w:spacing w:after="0" w:line="240" w:lineRule="auto"/>
        <w:ind w:hanging="90"/>
        <w:rPr>
          <w:ins w:id="7264" w:author="Liezyl Liton" w:date="2017-08-21T20:38:00Z"/>
          <w:rFonts w:ascii="Times New Roman" w:hAnsi="Times New Roman" w:cs="Times New Roman"/>
          <w:i/>
          <w:sz w:val="20"/>
          <w:szCs w:val="20"/>
        </w:rPr>
        <w:pPrChange w:id="7265" w:author="Liezyl Liton" w:date="2017-08-21T20:38:00Z">
          <w:pPr>
            <w:ind w:hanging="90"/>
          </w:pPr>
        </w:pPrChange>
      </w:pPr>
    </w:p>
    <w:p w14:paraId="69ED7E3C" w14:textId="77777777" w:rsidR="00761E44" w:rsidRPr="00617EC9" w:rsidDel="00C11F29" w:rsidRDefault="00761E44">
      <w:pPr>
        <w:spacing w:after="0" w:line="240" w:lineRule="auto"/>
        <w:rPr>
          <w:del w:id="7266" w:author="Jen" w:date="2017-08-19T01:31:00Z"/>
          <w:rFonts w:ascii="Times New Roman" w:hAnsi="Times New Roman" w:cs="Times New Roman"/>
          <w:i/>
          <w:sz w:val="20"/>
          <w:szCs w:val="20"/>
          <w:rPrChange w:id="7267" w:author="Liezyl Liton" w:date="2017-08-21T21:34:00Z">
            <w:rPr>
              <w:del w:id="7268" w:author="Jen" w:date="2017-08-19T01:31:00Z"/>
              <w:rFonts w:ascii="Times New Roman" w:hAnsi="Times New Roman" w:cs="Times New Roman"/>
              <w:i/>
              <w:sz w:val="18"/>
              <w:szCs w:val="18"/>
            </w:rPr>
          </w:rPrChange>
        </w:rPr>
        <w:pPrChange w:id="7269" w:author="Liezyl Liton" w:date="2017-08-21T20:38:00Z">
          <w:pPr>
            <w:ind w:hanging="90"/>
          </w:pPr>
        </w:pPrChange>
      </w:pPr>
    </w:p>
    <w:p w14:paraId="5710C340" w14:textId="77777777" w:rsidR="00761E44" w:rsidRPr="00617EC9" w:rsidDel="00C11F29" w:rsidRDefault="00761E44">
      <w:pPr>
        <w:spacing w:after="0" w:line="240" w:lineRule="auto"/>
        <w:rPr>
          <w:del w:id="7270" w:author="Jen" w:date="2017-08-19T01:31:00Z"/>
          <w:rFonts w:ascii="Times New Roman" w:hAnsi="Times New Roman" w:cs="Times New Roman"/>
          <w:i/>
          <w:sz w:val="20"/>
          <w:szCs w:val="20"/>
          <w:rPrChange w:id="7271" w:author="Liezyl Liton" w:date="2017-08-21T21:34:00Z">
            <w:rPr>
              <w:del w:id="7272" w:author="Jen" w:date="2017-08-19T01:31:00Z"/>
              <w:rFonts w:ascii="Times New Roman" w:hAnsi="Times New Roman" w:cs="Times New Roman"/>
              <w:i/>
              <w:sz w:val="18"/>
              <w:szCs w:val="18"/>
            </w:rPr>
          </w:rPrChange>
        </w:rPr>
        <w:pPrChange w:id="7273" w:author="Liezyl Liton" w:date="2017-08-21T20:38:00Z">
          <w:pPr>
            <w:ind w:hanging="90"/>
          </w:pPr>
        </w:pPrChange>
      </w:pPr>
    </w:p>
    <w:p w14:paraId="391F46F7" w14:textId="77777777" w:rsidR="00761E44" w:rsidRPr="00617EC9" w:rsidRDefault="00761E44">
      <w:pPr>
        <w:spacing w:after="0" w:line="240" w:lineRule="auto"/>
        <w:ind w:hanging="90"/>
        <w:rPr>
          <w:rFonts w:ascii="Times New Roman" w:hAnsi="Times New Roman" w:cs="Times New Roman"/>
          <w:i/>
          <w:sz w:val="20"/>
          <w:szCs w:val="20"/>
          <w:rPrChange w:id="7274" w:author="Liezyl Liton" w:date="2017-08-21T21:34:00Z">
            <w:rPr>
              <w:rFonts w:ascii="Times New Roman" w:hAnsi="Times New Roman" w:cs="Times New Roman"/>
              <w:i/>
              <w:sz w:val="18"/>
              <w:szCs w:val="18"/>
            </w:rPr>
          </w:rPrChange>
        </w:rPr>
        <w:pPrChange w:id="7275" w:author="Liezyl Liton" w:date="2017-08-21T20:38:00Z">
          <w:pPr>
            <w:ind w:hanging="90"/>
          </w:pPr>
        </w:pPrChange>
      </w:pPr>
    </w:p>
    <w:p w14:paraId="7FF24DF7" w14:textId="77777777" w:rsidR="009F196B" w:rsidRPr="00617EC9" w:rsidRDefault="009F196B" w:rsidP="009F196B">
      <w:pPr>
        <w:ind w:left="142"/>
        <w:rPr>
          <w:rFonts w:ascii="Times New Roman" w:hAnsi="Times New Roman" w:cs="Times New Roman"/>
          <w:b/>
          <w:sz w:val="24"/>
          <w:szCs w:val="24"/>
        </w:rPr>
      </w:pPr>
      <w:r w:rsidRPr="00617EC9">
        <w:rPr>
          <w:rFonts w:ascii="Times New Roman" w:hAnsi="Times New Roman" w:cs="Times New Roman"/>
          <w:b/>
          <w:sz w:val="24"/>
          <w:szCs w:val="24"/>
        </w:rPr>
        <w:t>(2)</w:t>
      </w:r>
      <w:r w:rsidRPr="00617EC9">
        <w:rPr>
          <w:rFonts w:ascii="Times New Roman" w:hAnsi="Times New Roman" w:cs="Times New Roman"/>
          <w:b/>
          <w:sz w:val="24"/>
          <w:szCs w:val="24"/>
        </w:rPr>
        <w:tab/>
      </w:r>
      <w:del w:id="7276" w:author="Consultants" w:date="2017-08-17T12:12:00Z">
        <w:r w:rsidRPr="00617EC9" w:rsidDel="000F15D9">
          <w:rPr>
            <w:rFonts w:ascii="Times New Roman" w:hAnsi="Times New Roman" w:cs="Times New Roman"/>
            <w:b/>
            <w:sz w:val="24"/>
            <w:szCs w:val="24"/>
          </w:rPr>
          <w:delText>Semi-concrete</w:delText>
        </w:r>
      </w:del>
      <w:ins w:id="7277" w:author="Consultants" w:date="2017-08-17T12:12:00Z">
        <w:r w:rsidR="000F15D9" w:rsidRPr="00617EC9">
          <w:rPr>
            <w:rFonts w:ascii="Times New Roman" w:hAnsi="Times New Roman" w:cs="Times New Roman"/>
            <w:b/>
            <w:sz w:val="24"/>
            <w:szCs w:val="24"/>
          </w:rPr>
          <w:t>ISF Structures</w:t>
        </w:r>
      </w:ins>
    </w:p>
    <w:p w14:paraId="0DA5ED93" w14:textId="0640F889" w:rsidR="009F196B" w:rsidRPr="004F6EC7" w:rsidRDefault="009F196B" w:rsidP="00E90FB4">
      <w:pPr>
        <w:ind w:left="360" w:firstLine="360"/>
        <w:jc w:val="both"/>
        <w:rPr>
          <w:ins w:id="7278" w:author="Liezyl Liton" w:date="2017-08-19T17:13:00Z"/>
          <w:rFonts w:ascii="Times New Roman" w:hAnsi="Times New Roman" w:cs="Times New Roman"/>
          <w:sz w:val="24"/>
          <w:szCs w:val="24"/>
          <w:rPrChange w:id="7279" w:author="Jen" w:date="2017-08-31T02:38:00Z">
            <w:rPr>
              <w:ins w:id="7280" w:author="Liezyl Liton" w:date="2017-08-19T17:13:00Z"/>
              <w:rFonts w:ascii="Times New Roman" w:hAnsi="Times New Roman" w:cs="Times New Roman"/>
              <w:sz w:val="24"/>
              <w:szCs w:val="24"/>
            </w:rPr>
          </w:rPrChange>
        </w:rPr>
        <w:pPrChange w:id="7281" w:author="Jen" w:date="2017-08-31T02:39:00Z">
          <w:pPr>
            <w:ind w:left="360"/>
          </w:pPr>
        </w:pPrChange>
      </w:pPr>
      <w:r w:rsidRPr="00617EC9">
        <w:rPr>
          <w:rFonts w:ascii="Times New Roman" w:hAnsi="Times New Roman" w:cs="Times New Roman"/>
          <w:sz w:val="24"/>
          <w:szCs w:val="24"/>
        </w:rPr>
        <w:t xml:space="preserve">The summary of the cost of affected </w:t>
      </w:r>
      <w:ins w:id="7282" w:author="ebert bautista" w:date="2017-08-21T20:52:00Z">
        <w:r w:rsidR="00E44393" w:rsidRPr="00617EC9">
          <w:rPr>
            <w:rFonts w:ascii="Times New Roman" w:hAnsi="Times New Roman" w:cs="Times New Roman"/>
            <w:sz w:val="24"/>
            <w:szCs w:val="24"/>
            <w:rPrChange w:id="7283" w:author="Liezyl Liton" w:date="2017-08-21T21:34:00Z">
              <w:rPr>
                <w:rFonts w:ascii="Times New Roman" w:hAnsi="Times New Roman" w:cs="Times New Roman"/>
                <w:sz w:val="24"/>
                <w:szCs w:val="24"/>
                <w:highlight w:val="cyan"/>
              </w:rPr>
            </w:rPrChange>
          </w:rPr>
          <w:t xml:space="preserve">ISF </w:t>
        </w:r>
      </w:ins>
      <w:r w:rsidRPr="00617EC9">
        <w:rPr>
          <w:rFonts w:ascii="Times New Roman" w:hAnsi="Times New Roman" w:cs="Times New Roman"/>
          <w:sz w:val="24"/>
          <w:szCs w:val="24"/>
        </w:rPr>
        <w:t xml:space="preserve">structures </w:t>
      </w:r>
      <w:del w:id="7284" w:author="ebert bautista" w:date="2017-08-21T20:52:00Z">
        <w:r w:rsidRPr="00617EC9" w:rsidDel="00E44393">
          <w:rPr>
            <w:rFonts w:ascii="Times New Roman" w:hAnsi="Times New Roman" w:cs="Times New Roman"/>
            <w:sz w:val="24"/>
            <w:szCs w:val="24"/>
          </w:rPr>
          <w:delText xml:space="preserve">made of semi-concrete </w:delText>
        </w:r>
      </w:del>
      <w:r w:rsidRPr="00617EC9">
        <w:rPr>
          <w:rFonts w:ascii="Times New Roman" w:hAnsi="Times New Roman" w:cs="Times New Roman"/>
          <w:sz w:val="24"/>
          <w:szCs w:val="24"/>
        </w:rPr>
        <w:t xml:space="preserve">is shown in </w:t>
      </w:r>
      <w:r w:rsidRPr="00617EC9">
        <w:rPr>
          <w:rFonts w:ascii="Times New Roman" w:hAnsi="Times New Roman" w:cs="Times New Roman"/>
          <w:b/>
          <w:sz w:val="24"/>
          <w:szCs w:val="24"/>
        </w:rPr>
        <w:t>Table 12.1-</w:t>
      </w:r>
      <w:ins w:id="7285" w:author="Liezyl Liton" w:date="2017-08-19T21:37:00Z">
        <w:r w:rsidR="00103306" w:rsidRPr="00617EC9">
          <w:rPr>
            <w:rFonts w:ascii="Times New Roman" w:hAnsi="Times New Roman" w:cs="Times New Roman"/>
            <w:b/>
            <w:sz w:val="24"/>
            <w:szCs w:val="24"/>
          </w:rPr>
          <w:t>6</w:t>
        </w:r>
      </w:ins>
      <w:ins w:id="7286" w:author="Jen" w:date="2017-08-19T02:09:00Z">
        <w:del w:id="7287" w:author="Liezyl Liton" w:date="2017-08-19T21:37:00Z">
          <w:r w:rsidR="00567966" w:rsidRPr="00617EC9" w:rsidDel="00103306">
            <w:rPr>
              <w:rFonts w:ascii="Times New Roman" w:hAnsi="Times New Roman" w:cs="Times New Roman"/>
              <w:b/>
              <w:sz w:val="24"/>
              <w:szCs w:val="24"/>
            </w:rPr>
            <w:delText>8</w:delText>
          </w:r>
        </w:del>
      </w:ins>
      <w:del w:id="7288" w:author="Jen" w:date="2017-08-19T02:09:00Z">
        <w:r w:rsidR="00BC6499" w:rsidRPr="00617EC9" w:rsidDel="00567966">
          <w:rPr>
            <w:rFonts w:ascii="Times New Roman" w:hAnsi="Times New Roman" w:cs="Times New Roman"/>
            <w:b/>
            <w:sz w:val="24"/>
            <w:szCs w:val="24"/>
          </w:rPr>
          <w:delText>6</w:delText>
        </w:r>
      </w:del>
      <w:r w:rsidR="000C6B2E" w:rsidRPr="00617EC9">
        <w:rPr>
          <w:rFonts w:ascii="Times New Roman" w:hAnsi="Times New Roman" w:cs="Times New Roman"/>
          <w:b/>
          <w:sz w:val="24"/>
          <w:szCs w:val="24"/>
        </w:rPr>
        <w:t xml:space="preserve"> </w:t>
      </w:r>
      <w:r w:rsidR="000C6B2E" w:rsidRPr="00617EC9">
        <w:rPr>
          <w:rFonts w:ascii="Times New Roman" w:hAnsi="Times New Roman" w:cs="Times New Roman"/>
          <w:sz w:val="24"/>
          <w:szCs w:val="24"/>
        </w:rPr>
        <w:t xml:space="preserve">amounting to </w:t>
      </w:r>
      <w:proofErr w:type="spellStart"/>
      <w:r w:rsidR="000C6B2E" w:rsidRPr="00617EC9">
        <w:rPr>
          <w:rFonts w:ascii="Times New Roman" w:hAnsi="Times New Roman" w:cs="Times New Roman"/>
          <w:sz w:val="24"/>
          <w:szCs w:val="24"/>
        </w:rPr>
        <w:t>PhP</w:t>
      </w:r>
      <w:proofErr w:type="spellEnd"/>
      <w:r w:rsidR="000C6B2E" w:rsidRPr="00617EC9">
        <w:rPr>
          <w:rFonts w:ascii="Times New Roman" w:hAnsi="Times New Roman" w:cs="Times New Roman"/>
          <w:sz w:val="24"/>
          <w:szCs w:val="24"/>
        </w:rPr>
        <w:t xml:space="preserve"> </w:t>
      </w:r>
      <w:ins w:id="7289" w:author="Liezyl Liton" w:date="2017-08-21T17:24:00Z">
        <w:del w:id="7290" w:author="Jen" w:date="2017-08-31T02:37:00Z">
          <w:r w:rsidR="00983682" w:rsidRPr="00617EC9" w:rsidDel="001C36AB">
            <w:rPr>
              <w:rFonts w:ascii="Times New Roman" w:hAnsi="Times New Roman" w:cs="Times New Roman"/>
              <w:sz w:val="24"/>
              <w:szCs w:val="24"/>
            </w:rPr>
            <w:delText>20</w:delText>
          </w:r>
        </w:del>
      </w:ins>
      <w:del w:id="7291" w:author="Jen" w:date="2017-08-31T02:37:00Z">
        <w:r w:rsidR="0079024E" w:rsidRPr="00617EC9" w:rsidDel="001C36AB">
          <w:rPr>
            <w:rFonts w:ascii="Times New Roman" w:hAnsi="Times New Roman" w:cs="Times New Roman"/>
            <w:sz w:val="24"/>
            <w:szCs w:val="24"/>
          </w:rPr>
          <w:delText>16,</w:delText>
        </w:r>
      </w:del>
      <w:ins w:id="7292" w:author="Liezyl Liton" w:date="2017-08-21T17:24:00Z">
        <w:del w:id="7293" w:author="Jen" w:date="2017-08-31T02:37:00Z">
          <w:r w:rsidR="00983682" w:rsidRPr="00617EC9" w:rsidDel="001C36AB">
            <w:rPr>
              <w:rFonts w:ascii="Times New Roman" w:hAnsi="Times New Roman" w:cs="Times New Roman"/>
              <w:sz w:val="24"/>
              <w:szCs w:val="24"/>
            </w:rPr>
            <w:delText>226</w:delText>
          </w:r>
        </w:del>
      </w:ins>
      <w:del w:id="7294" w:author="Jen" w:date="2017-08-31T02:37:00Z">
        <w:r w:rsidR="0079024E" w:rsidRPr="00617EC9" w:rsidDel="001C36AB">
          <w:rPr>
            <w:rFonts w:ascii="Times New Roman" w:hAnsi="Times New Roman" w:cs="Times New Roman"/>
            <w:sz w:val="24"/>
            <w:szCs w:val="24"/>
          </w:rPr>
          <w:delText>783,</w:delText>
        </w:r>
      </w:del>
      <w:ins w:id="7295" w:author="Liezyl Liton" w:date="2017-08-21T17:24:00Z">
        <w:del w:id="7296" w:author="Jen" w:date="2017-08-31T02:37:00Z">
          <w:r w:rsidR="00983682" w:rsidRPr="00617EC9" w:rsidDel="001C36AB">
            <w:rPr>
              <w:rFonts w:ascii="Times New Roman" w:hAnsi="Times New Roman" w:cs="Times New Roman"/>
              <w:sz w:val="24"/>
              <w:szCs w:val="24"/>
            </w:rPr>
            <w:delText>750</w:delText>
          </w:r>
        </w:del>
      </w:ins>
      <w:ins w:id="7297" w:author="Jen" w:date="2017-08-31T02:37:00Z">
        <w:r w:rsidR="001C36AB">
          <w:rPr>
            <w:rFonts w:ascii="Times New Roman" w:hAnsi="Times New Roman" w:cs="Times New Roman"/>
            <w:sz w:val="24"/>
            <w:szCs w:val="24"/>
          </w:rPr>
          <w:t>25,706,170</w:t>
        </w:r>
      </w:ins>
      <w:del w:id="7298" w:author="Liezyl Liton" w:date="2017-08-21T17:24:00Z">
        <w:r w:rsidR="0079024E" w:rsidRPr="00617EC9" w:rsidDel="00983682">
          <w:rPr>
            <w:rFonts w:ascii="Times New Roman" w:hAnsi="Times New Roman" w:cs="Times New Roman"/>
            <w:sz w:val="24"/>
            <w:szCs w:val="24"/>
          </w:rPr>
          <w:delText>876</w:delText>
        </w:r>
      </w:del>
      <w:r w:rsidR="000C6B2E" w:rsidRPr="00617EC9">
        <w:rPr>
          <w:rFonts w:ascii="Times New Roman" w:hAnsi="Times New Roman" w:cs="Times New Roman"/>
          <w:sz w:val="24"/>
          <w:szCs w:val="24"/>
        </w:rPr>
        <w:t>.</w:t>
      </w:r>
      <w:ins w:id="7299" w:author="Jen" w:date="2017-08-31T02:37:00Z">
        <w:r w:rsidR="004F6EC7">
          <w:rPr>
            <w:rFonts w:ascii="Times New Roman" w:hAnsi="Times New Roman" w:cs="Times New Roman"/>
            <w:sz w:val="24"/>
            <w:szCs w:val="24"/>
          </w:rPr>
          <w:t xml:space="preserve">  The marginally affected structures are estimated to have a total affected area of 381.59 m</w:t>
        </w:r>
        <w:r w:rsidR="004F6EC7" w:rsidRPr="004F6EC7">
          <w:rPr>
            <w:rFonts w:ascii="Times New Roman" w:hAnsi="Times New Roman" w:cs="Times New Roman"/>
            <w:sz w:val="24"/>
            <w:szCs w:val="24"/>
            <w:vertAlign w:val="superscript"/>
            <w:rPrChange w:id="7300" w:author="Jen" w:date="2017-08-31T02:37:00Z">
              <w:rPr>
                <w:rFonts w:ascii="Times New Roman" w:hAnsi="Times New Roman" w:cs="Times New Roman"/>
                <w:sz w:val="24"/>
                <w:szCs w:val="24"/>
              </w:rPr>
            </w:rPrChange>
          </w:rPr>
          <w:t>2</w:t>
        </w:r>
        <w:r w:rsidR="004F6EC7">
          <w:rPr>
            <w:rFonts w:ascii="Times New Roman" w:hAnsi="Times New Roman" w:cs="Times New Roman"/>
            <w:sz w:val="24"/>
            <w:szCs w:val="24"/>
          </w:rPr>
          <w:t xml:space="preserve"> amounting to PhP</w:t>
        </w:r>
      </w:ins>
      <w:ins w:id="7301" w:author="Jen" w:date="2017-08-31T02:38:00Z">
        <w:r w:rsidR="004F6EC7">
          <w:rPr>
            <w:rFonts w:ascii="Times New Roman" w:hAnsi="Times New Roman" w:cs="Times New Roman"/>
            <w:sz w:val="24"/>
            <w:szCs w:val="24"/>
          </w:rPr>
          <w:t>3</w:t>
        </w:r>
      </w:ins>
      <w:ins w:id="7302" w:author="Jen" w:date="2017-08-31T02:37:00Z">
        <w:r w:rsidR="004F6EC7">
          <w:rPr>
            <w:rFonts w:ascii="Times New Roman" w:hAnsi="Times New Roman" w:cs="Times New Roman"/>
            <w:sz w:val="24"/>
            <w:szCs w:val="24"/>
          </w:rPr>
          <w:t>,</w:t>
        </w:r>
      </w:ins>
      <w:ins w:id="7303" w:author="Jen" w:date="2017-08-31T02:39:00Z">
        <w:r w:rsidR="004F6EC7">
          <w:rPr>
            <w:rFonts w:ascii="Times New Roman" w:hAnsi="Times New Roman" w:cs="Times New Roman"/>
            <w:sz w:val="24"/>
            <w:szCs w:val="24"/>
          </w:rPr>
          <w:t>501</w:t>
        </w:r>
      </w:ins>
      <w:ins w:id="7304" w:author="Jen" w:date="2017-08-31T02:37:00Z">
        <w:r w:rsidR="004F6EC7">
          <w:rPr>
            <w:rFonts w:ascii="Times New Roman" w:hAnsi="Times New Roman" w:cs="Times New Roman"/>
            <w:sz w:val="24"/>
            <w:szCs w:val="24"/>
          </w:rPr>
          <w:t>,1</w:t>
        </w:r>
      </w:ins>
      <w:ins w:id="7305" w:author="Jen" w:date="2017-08-31T02:39:00Z">
        <w:r w:rsidR="004F6EC7">
          <w:rPr>
            <w:rFonts w:ascii="Times New Roman" w:hAnsi="Times New Roman" w:cs="Times New Roman"/>
            <w:sz w:val="24"/>
            <w:szCs w:val="24"/>
          </w:rPr>
          <w:t>2</w:t>
        </w:r>
      </w:ins>
      <w:ins w:id="7306" w:author="Jen" w:date="2017-08-31T02:37:00Z">
        <w:r w:rsidR="004F6EC7">
          <w:rPr>
            <w:rFonts w:ascii="Times New Roman" w:hAnsi="Times New Roman" w:cs="Times New Roman"/>
            <w:sz w:val="24"/>
            <w:szCs w:val="24"/>
          </w:rPr>
          <w:t>0 while the severely affected structures with a total area 2,897 m</w:t>
        </w:r>
        <w:r w:rsidR="004F6EC7" w:rsidRPr="004F6EC7">
          <w:rPr>
            <w:rFonts w:ascii="Times New Roman" w:hAnsi="Times New Roman" w:cs="Times New Roman"/>
            <w:sz w:val="24"/>
            <w:szCs w:val="24"/>
            <w:vertAlign w:val="superscript"/>
            <w:rPrChange w:id="7307" w:author="Jen" w:date="2017-08-31T02:38:00Z">
              <w:rPr>
                <w:rFonts w:ascii="Times New Roman" w:hAnsi="Times New Roman" w:cs="Times New Roman"/>
                <w:sz w:val="24"/>
                <w:szCs w:val="24"/>
              </w:rPr>
            </w:rPrChange>
          </w:rPr>
          <w:t>2</w:t>
        </w:r>
      </w:ins>
      <w:ins w:id="7308" w:author="Jen" w:date="2017-08-31T02:38:00Z">
        <w:r w:rsidR="004F6EC7">
          <w:rPr>
            <w:rFonts w:ascii="Times New Roman" w:hAnsi="Times New Roman" w:cs="Times New Roman"/>
            <w:sz w:val="24"/>
            <w:szCs w:val="24"/>
          </w:rPr>
          <w:t xml:space="preserve"> has a total cost of PhP22,205,050.</w:t>
        </w:r>
      </w:ins>
    </w:p>
    <w:p w14:paraId="7233A8E9" w14:textId="58ABF904" w:rsidR="00646640" w:rsidRPr="00617EC9" w:rsidDel="00646640" w:rsidRDefault="00CC5E8E">
      <w:pPr>
        <w:pStyle w:val="ListParagraph"/>
        <w:spacing w:after="0" w:line="240" w:lineRule="auto"/>
        <w:ind w:left="0"/>
        <w:rPr>
          <w:del w:id="7309" w:author="Liezyl Liton" w:date="2017-08-19T17:14:00Z"/>
          <w:rFonts w:ascii="Times New Roman" w:hAnsi="Times New Roman" w:cs="Times New Roman"/>
          <w:b/>
        </w:rPr>
        <w:pPrChange w:id="7310" w:author="Liezyl Liton" w:date="2017-08-21T21:50:00Z">
          <w:pPr>
            <w:pStyle w:val="ListParagraph"/>
            <w:spacing w:after="0" w:line="240" w:lineRule="auto"/>
            <w:jc w:val="center"/>
          </w:pPr>
        </w:pPrChange>
      </w:pPr>
      <w:ins w:id="7311" w:author="Liezyl Liton" w:date="2017-08-21T21:50:00Z">
        <w:r>
          <w:rPr>
            <w:rFonts w:ascii="Times New Roman" w:hAnsi="Times New Roman" w:cs="Times New Roman"/>
            <w:b/>
          </w:rPr>
          <w:lastRenderedPageBreak/>
          <w:t xml:space="preserve">                      </w:t>
        </w:r>
      </w:ins>
    </w:p>
    <w:p w14:paraId="58960161" w14:textId="77777777" w:rsidR="00443E1B" w:rsidRDefault="009F196B">
      <w:pPr>
        <w:pStyle w:val="ListParagraph"/>
        <w:spacing w:after="0" w:line="240" w:lineRule="auto"/>
        <w:rPr>
          <w:ins w:id="7312" w:author="Jen" w:date="2017-08-31T02:31:00Z"/>
          <w:rFonts w:ascii="Times New Roman" w:hAnsi="Times New Roman" w:cs="Times New Roman"/>
          <w:b/>
        </w:rPr>
        <w:pPrChange w:id="7313" w:author="Liezyl Liton" w:date="2017-08-21T21:50:00Z">
          <w:pPr>
            <w:pStyle w:val="ListParagraph"/>
            <w:spacing w:after="0" w:line="240" w:lineRule="auto"/>
            <w:jc w:val="center"/>
          </w:pPr>
        </w:pPrChange>
      </w:pPr>
      <w:r w:rsidRPr="00617EC9">
        <w:rPr>
          <w:rFonts w:ascii="Times New Roman" w:hAnsi="Times New Roman" w:cs="Times New Roman"/>
          <w:b/>
        </w:rPr>
        <w:t>Table 12.</w:t>
      </w:r>
      <w:r w:rsidR="00492783" w:rsidRPr="00617EC9">
        <w:rPr>
          <w:rFonts w:ascii="Times New Roman" w:hAnsi="Times New Roman" w:cs="Times New Roman"/>
          <w:b/>
        </w:rPr>
        <w:t>1</w:t>
      </w:r>
      <w:r w:rsidRPr="00617EC9">
        <w:rPr>
          <w:rFonts w:ascii="Times New Roman" w:hAnsi="Times New Roman" w:cs="Times New Roman"/>
          <w:b/>
        </w:rPr>
        <w:t>-</w:t>
      </w:r>
      <w:ins w:id="7314" w:author="Liezyl Liton" w:date="2017-08-19T21:37:00Z">
        <w:r w:rsidR="00103306" w:rsidRPr="00617EC9">
          <w:rPr>
            <w:rFonts w:ascii="Times New Roman" w:hAnsi="Times New Roman" w:cs="Times New Roman"/>
            <w:b/>
            <w:rPrChange w:id="7315" w:author="Liezyl Liton" w:date="2017-08-21T21:34:00Z">
              <w:rPr>
                <w:rFonts w:ascii="Times New Roman" w:hAnsi="Times New Roman" w:cs="Times New Roman"/>
                <w:b/>
                <w:highlight w:val="cyan"/>
              </w:rPr>
            </w:rPrChange>
          </w:rPr>
          <w:t>6</w:t>
        </w:r>
      </w:ins>
      <w:ins w:id="7316" w:author="Jen" w:date="2017-08-19T02:09:00Z">
        <w:del w:id="7317" w:author="Liezyl Liton" w:date="2017-08-19T21:37:00Z">
          <w:r w:rsidR="00567966" w:rsidRPr="00617EC9" w:rsidDel="00103306">
            <w:rPr>
              <w:rFonts w:ascii="Times New Roman" w:hAnsi="Times New Roman" w:cs="Times New Roman"/>
              <w:b/>
            </w:rPr>
            <w:delText>8</w:delText>
          </w:r>
        </w:del>
      </w:ins>
      <w:del w:id="7318" w:author="Jen" w:date="2017-08-19T02:09:00Z">
        <w:r w:rsidR="00BC6499" w:rsidRPr="00617EC9" w:rsidDel="00567966">
          <w:rPr>
            <w:rFonts w:ascii="Times New Roman" w:hAnsi="Times New Roman" w:cs="Times New Roman"/>
            <w:b/>
          </w:rPr>
          <w:delText>6</w:delText>
        </w:r>
      </w:del>
      <w:r w:rsidRPr="00617EC9">
        <w:rPr>
          <w:rFonts w:ascii="Times New Roman" w:hAnsi="Times New Roman" w:cs="Times New Roman"/>
          <w:b/>
        </w:rPr>
        <w:t xml:space="preserve"> Estimated Cost</w:t>
      </w:r>
      <w:ins w:id="7319" w:author="Consultants" w:date="2017-08-17T12:09:00Z">
        <w:r w:rsidR="000F15D9" w:rsidRPr="00617EC9">
          <w:rPr>
            <w:rFonts w:ascii="Times New Roman" w:hAnsi="Times New Roman" w:cs="Times New Roman"/>
            <w:b/>
          </w:rPr>
          <w:t xml:space="preserve"> of ISF</w:t>
        </w:r>
      </w:ins>
      <w:ins w:id="7320" w:author="Consultants" w:date="2017-08-17T12:10:00Z">
        <w:r w:rsidR="000F15D9" w:rsidRPr="00617EC9">
          <w:rPr>
            <w:rFonts w:ascii="Times New Roman" w:hAnsi="Times New Roman" w:cs="Times New Roman"/>
            <w:b/>
          </w:rPr>
          <w:t xml:space="preserve"> Structures</w:t>
        </w:r>
      </w:ins>
      <w:ins w:id="7321" w:author="Consultants" w:date="2017-08-17T12:09:00Z">
        <w:r w:rsidR="00D17919" w:rsidRPr="00617EC9">
          <w:rPr>
            <w:rFonts w:ascii="Times New Roman" w:hAnsi="Times New Roman" w:cs="Times New Roman"/>
            <w:b/>
          </w:rPr>
          <w:t xml:space="preserve"> based on RCS</w:t>
        </w:r>
      </w:ins>
    </w:p>
    <w:tbl>
      <w:tblPr>
        <w:tblW w:w="10221" w:type="dxa"/>
        <w:tblInd w:w="93" w:type="dxa"/>
        <w:tblLook w:val="04A0" w:firstRow="1" w:lastRow="0" w:firstColumn="1" w:lastColumn="0" w:noHBand="0" w:noVBand="1"/>
        <w:tblPrChange w:id="7322" w:author="Jen" w:date="2017-08-31T02:33:00Z">
          <w:tblPr>
            <w:tblW w:w="12589" w:type="dxa"/>
            <w:tblInd w:w="93" w:type="dxa"/>
            <w:tblLook w:val="04A0" w:firstRow="1" w:lastRow="0" w:firstColumn="1" w:lastColumn="0" w:noHBand="0" w:noVBand="1"/>
          </w:tblPr>
        </w:tblPrChange>
      </w:tblPr>
      <w:tblGrid>
        <w:gridCol w:w="1739"/>
        <w:gridCol w:w="706"/>
        <w:gridCol w:w="1170"/>
        <w:gridCol w:w="1266"/>
        <w:gridCol w:w="804"/>
        <w:gridCol w:w="1350"/>
        <w:gridCol w:w="1266"/>
        <w:gridCol w:w="1920"/>
        <w:tblGridChange w:id="7323">
          <w:tblGrid>
            <w:gridCol w:w="1739"/>
            <w:gridCol w:w="166"/>
            <w:gridCol w:w="540"/>
            <w:gridCol w:w="606"/>
            <w:gridCol w:w="564"/>
            <w:gridCol w:w="1115"/>
            <w:gridCol w:w="151"/>
            <w:gridCol w:w="804"/>
            <w:gridCol w:w="944"/>
            <w:gridCol w:w="406"/>
            <w:gridCol w:w="364"/>
            <w:gridCol w:w="902"/>
            <w:gridCol w:w="665"/>
            <w:gridCol w:w="1255"/>
            <w:gridCol w:w="448"/>
            <w:gridCol w:w="1920"/>
          </w:tblGrid>
        </w:tblGridChange>
      </w:tblGrid>
      <w:tr w:rsidR="00443E1B" w:rsidRPr="00443E1B" w14:paraId="5060CB37" w14:textId="77777777" w:rsidTr="00984B03">
        <w:trPr>
          <w:trHeight w:val="315"/>
          <w:ins w:id="7324" w:author="Jen" w:date="2017-08-31T02:32:00Z"/>
          <w:trPrChange w:id="7325" w:author="Jen" w:date="2017-08-31T02:33:00Z">
            <w:trPr>
              <w:trHeight w:val="315"/>
            </w:trPr>
          </w:trPrChange>
        </w:trPr>
        <w:tc>
          <w:tcPr>
            <w:tcW w:w="1739"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Change w:id="7326" w:author="Jen" w:date="2017-08-31T02:33:00Z">
              <w:tcPr>
                <w:tcW w:w="1905"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tcPrChange>
          </w:tcPr>
          <w:p w14:paraId="7668066D" w14:textId="77777777" w:rsidR="00443E1B" w:rsidRPr="00443E1B" w:rsidRDefault="00443E1B" w:rsidP="00443E1B">
            <w:pPr>
              <w:spacing w:after="0" w:line="240" w:lineRule="auto"/>
              <w:jc w:val="center"/>
              <w:rPr>
                <w:ins w:id="7327" w:author="Jen" w:date="2017-08-31T02:32:00Z"/>
                <w:rFonts w:ascii="Times New Roman" w:eastAsia="Times New Roman" w:hAnsi="Times New Roman" w:cs="Times New Roman"/>
                <w:b/>
                <w:bCs/>
                <w:color w:val="000000"/>
                <w:sz w:val="20"/>
                <w:szCs w:val="20"/>
                <w:lang w:val="en-US"/>
                <w:rPrChange w:id="7328" w:author="Jen" w:date="2017-08-31T02:32:00Z">
                  <w:rPr>
                    <w:ins w:id="7329" w:author="Jen" w:date="2017-08-31T02:32:00Z"/>
                    <w:rFonts w:ascii="Times New Roman" w:eastAsia="Times New Roman" w:hAnsi="Times New Roman" w:cs="Times New Roman"/>
                    <w:b/>
                    <w:bCs/>
                    <w:color w:val="000000"/>
                    <w:lang w:val="en-US"/>
                  </w:rPr>
                </w:rPrChange>
              </w:rPr>
              <w:pPrChange w:id="7330" w:author="Jen" w:date="2017-08-31T02:32:00Z">
                <w:pPr>
                  <w:spacing w:after="0" w:line="240" w:lineRule="auto"/>
                  <w:jc w:val="center"/>
                </w:pPr>
              </w:pPrChange>
            </w:pPr>
            <w:ins w:id="7331" w:author="Jen" w:date="2017-08-31T02:32:00Z">
              <w:r w:rsidRPr="00443E1B">
                <w:rPr>
                  <w:rFonts w:ascii="Times New Roman" w:eastAsia="Times New Roman" w:hAnsi="Times New Roman" w:cs="Times New Roman"/>
                  <w:b/>
                  <w:bCs/>
                  <w:color w:val="000000"/>
                  <w:sz w:val="20"/>
                  <w:szCs w:val="20"/>
                  <w:lang w:val="en-US"/>
                  <w:rPrChange w:id="7332" w:author="Jen" w:date="2017-08-31T02:32:00Z">
                    <w:rPr>
                      <w:rFonts w:ascii="Times New Roman" w:eastAsia="Times New Roman" w:hAnsi="Times New Roman" w:cs="Times New Roman"/>
                      <w:b/>
                      <w:bCs/>
                      <w:color w:val="000000"/>
                      <w:lang w:val="en-US"/>
                    </w:rPr>
                  </w:rPrChange>
                </w:rPr>
                <w:t>City/Municipality</w:t>
              </w:r>
            </w:ins>
          </w:p>
        </w:tc>
        <w:tc>
          <w:tcPr>
            <w:tcW w:w="3142" w:type="dxa"/>
            <w:gridSpan w:val="3"/>
            <w:tcBorders>
              <w:top w:val="single" w:sz="4" w:space="0" w:color="auto"/>
              <w:left w:val="nil"/>
              <w:bottom w:val="single" w:sz="4" w:space="0" w:color="auto"/>
              <w:right w:val="single" w:sz="4" w:space="0" w:color="auto"/>
            </w:tcBorders>
            <w:shd w:val="clear" w:color="000000" w:fill="D9D9D9"/>
            <w:noWrap/>
            <w:vAlign w:val="bottom"/>
            <w:hideMark/>
            <w:tcPrChange w:id="7333" w:author="Jen" w:date="2017-08-31T02:33:00Z">
              <w:tcPr>
                <w:tcW w:w="4724" w:type="dxa"/>
                <w:gridSpan w:val="7"/>
                <w:tcBorders>
                  <w:top w:val="single" w:sz="4" w:space="0" w:color="auto"/>
                  <w:left w:val="nil"/>
                  <w:bottom w:val="single" w:sz="4" w:space="0" w:color="auto"/>
                  <w:right w:val="single" w:sz="4" w:space="0" w:color="auto"/>
                </w:tcBorders>
                <w:shd w:val="clear" w:color="000000" w:fill="D9D9D9"/>
                <w:noWrap/>
                <w:vAlign w:val="bottom"/>
                <w:hideMark/>
              </w:tcPr>
            </w:tcPrChange>
          </w:tcPr>
          <w:p w14:paraId="0FCB8A06" w14:textId="77777777" w:rsidR="00443E1B" w:rsidRPr="00443E1B" w:rsidRDefault="00443E1B" w:rsidP="00443E1B">
            <w:pPr>
              <w:spacing w:after="0" w:line="240" w:lineRule="auto"/>
              <w:jc w:val="center"/>
              <w:rPr>
                <w:ins w:id="7334" w:author="Jen" w:date="2017-08-31T02:32:00Z"/>
                <w:rFonts w:ascii="Times New Roman" w:eastAsia="Times New Roman" w:hAnsi="Times New Roman" w:cs="Times New Roman"/>
                <w:b/>
                <w:bCs/>
                <w:color w:val="000000"/>
                <w:sz w:val="20"/>
                <w:szCs w:val="20"/>
                <w:lang w:val="en-US"/>
                <w:rPrChange w:id="7335" w:author="Jen" w:date="2017-08-31T02:32:00Z">
                  <w:rPr>
                    <w:ins w:id="7336" w:author="Jen" w:date="2017-08-31T02:32:00Z"/>
                    <w:rFonts w:ascii="Times New Roman" w:eastAsia="Times New Roman" w:hAnsi="Times New Roman" w:cs="Times New Roman"/>
                    <w:b/>
                    <w:bCs/>
                    <w:color w:val="000000"/>
                    <w:lang w:val="en-US"/>
                  </w:rPr>
                </w:rPrChange>
              </w:rPr>
              <w:pPrChange w:id="7337" w:author="Jen" w:date="2017-08-31T02:32:00Z">
                <w:pPr>
                  <w:spacing w:after="0" w:line="240" w:lineRule="auto"/>
                  <w:jc w:val="center"/>
                </w:pPr>
              </w:pPrChange>
            </w:pPr>
            <w:ins w:id="7338" w:author="Jen" w:date="2017-08-31T02:32:00Z">
              <w:r w:rsidRPr="00443E1B">
                <w:rPr>
                  <w:rFonts w:ascii="Times New Roman" w:eastAsia="Times New Roman" w:hAnsi="Times New Roman" w:cs="Times New Roman"/>
                  <w:b/>
                  <w:bCs/>
                  <w:color w:val="000000"/>
                  <w:sz w:val="20"/>
                  <w:szCs w:val="20"/>
                  <w:lang w:val="en-US"/>
                  <w:rPrChange w:id="7339" w:author="Jen" w:date="2017-08-31T02:32:00Z">
                    <w:rPr>
                      <w:rFonts w:ascii="Times New Roman" w:eastAsia="Times New Roman" w:hAnsi="Times New Roman" w:cs="Times New Roman"/>
                      <w:b/>
                      <w:bCs/>
                      <w:color w:val="000000"/>
                      <w:lang w:val="en-US"/>
                    </w:rPr>
                  </w:rPrChange>
                </w:rPr>
                <w:t>Marginally Affected</w:t>
              </w:r>
            </w:ins>
          </w:p>
        </w:tc>
        <w:tc>
          <w:tcPr>
            <w:tcW w:w="3420" w:type="dxa"/>
            <w:gridSpan w:val="3"/>
            <w:tcBorders>
              <w:top w:val="single" w:sz="4" w:space="0" w:color="auto"/>
              <w:left w:val="nil"/>
              <w:bottom w:val="single" w:sz="4" w:space="0" w:color="auto"/>
              <w:right w:val="single" w:sz="4" w:space="0" w:color="auto"/>
            </w:tcBorders>
            <w:shd w:val="clear" w:color="000000" w:fill="D9D9D9"/>
            <w:noWrap/>
            <w:vAlign w:val="bottom"/>
            <w:hideMark/>
            <w:tcPrChange w:id="7340" w:author="Jen" w:date="2017-08-31T02:33:00Z">
              <w:tcPr>
                <w:tcW w:w="4040" w:type="dxa"/>
                <w:gridSpan w:val="6"/>
                <w:tcBorders>
                  <w:top w:val="single" w:sz="4" w:space="0" w:color="auto"/>
                  <w:left w:val="nil"/>
                  <w:bottom w:val="single" w:sz="4" w:space="0" w:color="auto"/>
                  <w:right w:val="single" w:sz="4" w:space="0" w:color="auto"/>
                </w:tcBorders>
                <w:shd w:val="clear" w:color="000000" w:fill="D9D9D9"/>
                <w:noWrap/>
                <w:vAlign w:val="bottom"/>
                <w:hideMark/>
              </w:tcPr>
            </w:tcPrChange>
          </w:tcPr>
          <w:p w14:paraId="0E7AB690" w14:textId="77777777" w:rsidR="00443E1B" w:rsidRPr="00443E1B" w:rsidRDefault="00443E1B" w:rsidP="00443E1B">
            <w:pPr>
              <w:spacing w:after="0" w:line="240" w:lineRule="auto"/>
              <w:jc w:val="center"/>
              <w:rPr>
                <w:ins w:id="7341" w:author="Jen" w:date="2017-08-31T02:32:00Z"/>
                <w:rFonts w:ascii="Times New Roman" w:eastAsia="Times New Roman" w:hAnsi="Times New Roman" w:cs="Times New Roman"/>
                <w:b/>
                <w:bCs/>
                <w:color w:val="000000"/>
                <w:sz w:val="20"/>
                <w:szCs w:val="20"/>
                <w:lang w:val="en-US"/>
                <w:rPrChange w:id="7342" w:author="Jen" w:date="2017-08-31T02:32:00Z">
                  <w:rPr>
                    <w:ins w:id="7343" w:author="Jen" w:date="2017-08-31T02:32:00Z"/>
                    <w:rFonts w:ascii="Times New Roman" w:eastAsia="Times New Roman" w:hAnsi="Times New Roman" w:cs="Times New Roman"/>
                    <w:b/>
                    <w:bCs/>
                    <w:color w:val="000000"/>
                    <w:lang w:val="en-US"/>
                  </w:rPr>
                </w:rPrChange>
              </w:rPr>
              <w:pPrChange w:id="7344" w:author="Jen" w:date="2017-08-31T02:32:00Z">
                <w:pPr>
                  <w:spacing w:after="0" w:line="240" w:lineRule="auto"/>
                  <w:jc w:val="center"/>
                </w:pPr>
              </w:pPrChange>
            </w:pPr>
            <w:ins w:id="7345" w:author="Jen" w:date="2017-08-31T02:32:00Z">
              <w:r w:rsidRPr="00443E1B">
                <w:rPr>
                  <w:rFonts w:ascii="Times New Roman" w:eastAsia="Times New Roman" w:hAnsi="Times New Roman" w:cs="Times New Roman"/>
                  <w:b/>
                  <w:bCs/>
                  <w:color w:val="000000"/>
                  <w:sz w:val="20"/>
                  <w:szCs w:val="20"/>
                  <w:lang w:val="en-US"/>
                  <w:rPrChange w:id="7346" w:author="Jen" w:date="2017-08-31T02:32:00Z">
                    <w:rPr>
                      <w:rFonts w:ascii="Times New Roman" w:eastAsia="Times New Roman" w:hAnsi="Times New Roman" w:cs="Times New Roman"/>
                      <w:b/>
                      <w:bCs/>
                      <w:color w:val="000000"/>
                      <w:lang w:val="en-US"/>
                    </w:rPr>
                  </w:rPrChange>
                </w:rPr>
                <w:t>Severely Affected</w:t>
              </w:r>
            </w:ins>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Change w:id="7347" w:author="Jen" w:date="2017-08-31T02:33:00Z">
              <w:tcPr>
                <w:tcW w:w="192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tcPrChange>
          </w:tcPr>
          <w:p w14:paraId="14BA7680" w14:textId="7F7C1CCB" w:rsidR="00443E1B" w:rsidRPr="00443E1B" w:rsidRDefault="00443E1B" w:rsidP="00443E1B">
            <w:pPr>
              <w:spacing w:after="0" w:line="240" w:lineRule="auto"/>
              <w:jc w:val="center"/>
              <w:rPr>
                <w:ins w:id="7348" w:author="Jen" w:date="2017-08-31T02:32:00Z"/>
                <w:rFonts w:ascii="Times New Roman" w:eastAsia="Times New Roman" w:hAnsi="Times New Roman" w:cs="Times New Roman"/>
                <w:b/>
                <w:bCs/>
                <w:color w:val="000000"/>
                <w:sz w:val="20"/>
                <w:szCs w:val="20"/>
                <w:lang w:val="en-US"/>
                <w:rPrChange w:id="7349" w:author="Jen" w:date="2017-08-31T02:32:00Z">
                  <w:rPr>
                    <w:ins w:id="7350" w:author="Jen" w:date="2017-08-31T02:32:00Z"/>
                    <w:rFonts w:ascii="Times New Roman" w:eastAsia="Times New Roman" w:hAnsi="Times New Roman" w:cs="Times New Roman"/>
                    <w:b/>
                    <w:bCs/>
                    <w:color w:val="000000"/>
                    <w:lang w:val="en-US"/>
                  </w:rPr>
                </w:rPrChange>
              </w:rPr>
              <w:pPrChange w:id="7351" w:author="Jen" w:date="2017-08-31T02:32:00Z">
                <w:pPr>
                  <w:spacing w:after="0" w:line="240" w:lineRule="auto"/>
                  <w:jc w:val="center"/>
                </w:pPr>
              </w:pPrChange>
            </w:pPr>
            <w:ins w:id="7352" w:author="Jen" w:date="2017-08-31T02:32:00Z">
              <w:r w:rsidRPr="00443E1B">
                <w:rPr>
                  <w:rFonts w:ascii="Times New Roman" w:eastAsia="Times New Roman" w:hAnsi="Times New Roman" w:cs="Times New Roman"/>
                  <w:b/>
                  <w:bCs/>
                  <w:color w:val="000000"/>
                  <w:sz w:val="20"/>
                  <w:szCs w:val="20"/>
                  <w:lang w:val="en-US"/>
                  <w:rPrChange w:id="7353" w:author="Jen" w:date="2017-08-31T02:32:00Z">
                    <w:rPr>
                      <w:rFonts w:ascii="Times New Roman" w:eastAsia="Times New Roman" w:hAnsi="Times New Roman" w:cs="Times New Roman"/>
                      <w:b/>
                      <w:bCs/>
                      <w:color w:val="000000"/>
                      <w:lang w:val="en-US"/>
                    </w:rPr>
                  </w:rPrChange>
                </w:rPr>
                <w:t>Total Cost</w:t>
              </w:r>
            </w:ins>
            <w:ins w:id="7354" w:author="Jen" w:date="2017-08-31T02:33:00Z">
              <w:r>
                <w:rPr>
                  <w:rFonts w:ascii="Times New Roman" w:eastAsia="Times New Roman" w:hAnsi="Times New Roman" w:cs="Times New Roman"/>
                  <w:b/>
                  <w:bCs/>
                  <w:color w:val="000000"/>
                  <w:sz w:val="20"/>
                  <w:szCs w:val="20"/>
                  <w:lang w:val="en-US"/>
                </w:rPr>
                <w:t xml:space="preserve">, </w:t>
              </w:r>
              <w:proofErr w:type="spellStart"/>
              <w:r>
                <w:rPr>
                  <w:rFonts w:ascii="Times New Roman" w:eastAsia="Times New Roman" w:hAnsi="Times New Roman" w:cs="Times New Roman"/>
                  <w:b/>
                  <w:bCs/>
                  <w:color w:val="000000"/>
                  <w:sz w:val="20"/>
                  <w:szCs w:val="20"/>
                  <w:lang w:val="en-US"/>
                </w:rPr>
                <w:t>PhP</w:t>
              </w:r>
            </w:ins>
            <w:proofErr w:type="spellEnd"/>
          </w:p>
        </w:tc>
      </w:tr>
      <w:tr w:rsidR="00443E1B" w:rsidRPr="00443E1B" w14:paraId="4760510F" w14:textId="77777777" w:rsidTr="00984B03">
        <w:trPr>
          <w:trHeight w:val="300"/>
          <w:ins w:id="7355" w:author="Jen" w:date="2017-08-31T02:32:00Z"/>
        </w:trPr>
        <w:tc>
          <w:tcPr>
            <w:tcW w:w="1739" w:type="dxa"/>
            <w:vMerge/>
            <w:tcBorders>
              <w:top w:val="single" w:sz="4" w:space="0" w:color="auto"/>
              <w:left w:val="single" w:sz="4" w:space="0" w:color="auto"/>
              <w:bottom w:val="single" w:sz="4" w:space="0" w:color="auto"/>
              <w:right w:val="single" w:sz="4" w:space="0" w:color="auto"/>
            </w:tcBorders>
            <w:vAlign w:val="center"/>
            <w:hideMark/>
          </w:tcPr>
          <w:p w14:paraId="2C60D818" w14:textId="77777777" w:rsidR="00443E1B" w:rsidRPr="00443E1B" w:rsidRDefault="00443E1B" w:rsidP="00443E1B">
            <w:pPr>
              <w:spacing w:after="0" w:line="240" w:lineRule="auto"/>
              <w:rPr>
                <w:ins w:id="7356" w:author="Jen" w:date="2017-08-31T02:32:00Z"/>
                <w:rFonts w:ascii="Times New Roman" w:eastAsia="Times New Roman" w:hAnsi="Times New Roman" w:cs="Times New Roman"/>
                <w:b/>
                <w:bCs/>
                <w:color w:val="000000"/>
                <w:sz w:val="20"/>
                <w:szCs w:val="20"/>
                <w:lang w:val="en-US"/>
                <w:rPrChange w:id="7357" w:author="Jen" w:date="2017-08-31T02:32:00Z">
                  <w:rPr>
                    <w:ins w:id="7358" w:author="Jen" w:date="2017-08-31T02:32:00Z"/>
                    <w:rFonts w:ascii="Times New Roman" w:eastAsia="Times New Roman" w:hAnsi="Times New Roman" w:cs="Times New Roman"/>
                    <w:b/>
                    <w:bCs/>
                    <w:color w:val="000000"/>
                    <w:lang w:val="en-US"/>
                  </w:rPr>
                </w:rPrChange>
              </w:rPr>
              <w:pPrChange w:id="7359" w:author="Jen" w:date="2017-08-31T02:32:00Z">
                <w:pPr>
                  <w:spacing w:after="0" w:line="240" w:lineRule="auto"/>
                </w:pPr>
              </w:pPrChange>
            </w:pPr>
          </w:p>
        </w:tc>
        <w:tc>
          <w:tcPr>
            <w:tcW w:w="70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1A4EE5C4" w14:textId="77777777" w:rsidR="00443E1B" w:rsidRPr="00443E1B" w:rsidRDefault="00443E1B" w:rsidP="00443E1B">
            <w:pPr>
              <w:spacing w:after="0" w:line="240" w:lineRule="auto"/>
              <w:jc w:val="center"/>
              <w:rPr>
                <w:ins w:id="7360" w:author="Jen" w:date="2017-08-31T02:32:00Z"/>
                <w:rFonts w:ascii="Times New Roman" w:eastAsia="Times New Roman" w:hAnsi="Times New Roman" w:cs="Times New Roman"/>
                <w:b/>
                <w:bCs/>
                <w:color w:val="000000"/>
                <w:sz w:val="20"/>
                <w:szCs w:val="20"/>
                <w:lang w:val="en-US"/>
                <w:rPrChange w:id="7361" w:author="Jen" w:date="2017-08-31T02:32:00Z">
                  <w:rPr>
                    <w:ins w:id="7362" w:author="Jen" w:date="2017-08-31T02:32:00Z"/>
                    <w:rFonts w:ascii="Times New Roman" w:eastAsia="Times New Roman" w:hAnsi="Times New Roman" w:cs="Times New Roman"/>
                    <w:b/>
                    <w:bCs/>
                    <w:color w:val="000000"/>
                    <w:lang w:val="en-US"/>
                  </w:rPr>
                </w:rPrChange>
              </w:rPr>
              <w:pPrChange w:id="7363" w:author="Jen" w:date="2017-08-31T02:32:00Z">
                <w:pPr>
                  <w:spacing w:after="0" w:line="240" w:lineRule="auto"/>
                  <w:jc w:val="center"/>
                </w:pPr>
              </w:pPrChange>
            </w:pPr>
            <w:ins w:id="7364" w:author="Jen" w:date="2017-08-31T02:32:00Z">
              <w:r w:rsidRPr="00443E1B">
                <w:rPr>
                  <w:rFonts w:ascii="Times New Roman" w:eastAsia="Times New Roman" w:hAnsi="Times New Roman" w:cs="Times New Roman"/>
                  <w:b/>
                  <w:bCs/>
                  <w:color w:val="000000"/>
                  <w:sz w:val="20"/>
                  <w:szCs w:val="20"/>
                  <w:lang w:val="en-US"/>
                  <w:rPrChange w:id="7365" w:author="Jen" w:date="2017-08-31T02:32:00Z">
                    <w:rPr>
                      <w:rFonts w:ascii="Times New Roman" w:eastAsia="Times New Roman" w:hAnsi="Times New Roman" w:cs="Times New Roman"/>
                      <w:b/>
                      <w:bCs/>
                      <w:color w:val="000000"/>
                      <w:lang w:val="en-US"/>
                    </w:rPr>
                  </w:rPrChange>
                </w:rPr>
                <w:t>No.</w:t>
              </w:r>
            </w:ins>
          </w:p>
        </w:tc>
        <w:tc>
          <w:tcPr>
            <w:tcW w:w="1170"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7D8CE777" w14:textId="77777777" w:rsidR="00443E1B" w:rsidRDefault="00443E1B" w:rsidP="00443E1B">
            <w:pPr>
              <w:spacing w:after="0" w:line="240" w:lineRule="auto"/>
              <w:jc w:val="center"/>
              <w:rPr>
                <w:ins w:id="7366" w:author="Jen" w:date="2017-08-31T02:32:00Z"/>
                <w:rFonts w:ascii="Times New Roman" w:eastAsia="Times New Roman" w:hAnsi="Times New Roman" w:cs="Times New Roman"/>
                <w:b/>
                <w:bCs/>
                <w:color w:val="000000"/>
                <w:sz w:val="20"/>
                <w:szCs w:val="20"/>
                <w:lang w:val="en-US"/>
              </w:rPr>
              <w:pPrChange w:id="7367" w:author="Jen" w:date="2017-08-31T02:32:00Z">
                <w:pPr>
                  <w:spacing w:after="0" w:line="240" w:lineRule="auto"/>
                  <w:jc w:val="center"/>
                </w:pPr>
              </w:pPrChange>
            </w:pPr>
            <w:ins w:id="7368" w:author="Jen" w:date="2017-08-31T02:32:00Z">
              <w:r w:rsidRPr="00443E1B">
                <w:rPr>
                  <w:rFonts w:ascii="Times New Roman" w:eastAsia="Times New Roman" w:hAnsi="Times New Roman" w:cs="Times New Roman"/>
                  <w:b/>
                  <w:bCs/>
                  <w:color w:val="000000"/>
                  <w:sz w:val="20"/>
                  <w:szCs w:val="20"/>
                  <w:lang w:val="en-US"/>
                  <w:rPrChange w:id="7369" w:author="Jen" w:date="2017-08-31T02:32:00Z">
                    <w:rPr>
                      <w:rFonts w:ascii="Times New Roman" w:eastAsia="Times New Roman" w:hAnsi="Times New Roman" w:cs="Times New Roman"/>
                      <w:b/>
                      <w:bCs/>
                      <w:color w:val="000000"/>
                      <w:lang w:val="en-US"/>
                    </w:rPr>
                  </w:rPrChange>
                </w:rPr>
                <w:t>Area Affected</w:t>
              </w:r>
              <w:r>
                <w:rPr>
                  <w:rFonts w:ascii="Times New Roman" w:eastAsia="Times New Roman" w:hAnsi="Times New Roman" w:cs="Times New Roman"/>
                  <w:b/>
                  <w:bCs/>
                  <w:color w:val="000000"/>
                  <w:sz w:val="20"/>
                  <w:szCs w:val="20"/>
                  <w:lang w:val="en-US"/>
                </w:rPr>
                <w:t>,</w:t>
              </w:r>
            </w:ins>
          </w:p>
          <w:p w14:paraId="5FD149E5" w14:textId="2198B891" w:rsidR="00443E1B" w:rsidRPr="00443E1B" w:rsidRDefault="00443E1B" w:rsidP="00443E1B">
            <w:pPr>
              <w:spacing w:after="0" w:line="240" w:lineRule="auto"/>
              <w:jc w:val="center"/>
              <w:rPr>
                <w:ins w:id="7370" w:author="Jen" w:date="2017-08-31T02:32:00Z"/>
                <w:rFonts w:ascii="Times New Roman" w:eastAsia="Times New Roman" w:hAnsi="Times New Roman" w:cs="Times New Roman"/>
                <w:b/>
                <w:bCs/>
                <w:color w:val="000000"/>
                <w:sz w:val="20"/>
                <w:szCs w:val="20"/>
                <w:lang w:val="en-US"/>
                <w:rPrChange w:id="7371" w:author="Jen" w:date="2017-08-31T02:32:00Z">
                  <w:rPr>
                    <w:ins w:id="7372" w:author="Jen" w:date="2017-08-31T02:32:00Z"/>
                    <w:rFonts w:ascii="Times New Roman" w:eastAsia="Times New Roman" w:hAnsi="Times New Roman" w:cs="Times New Roman"/>
                    <w:b/>
                    <w:bCs/>
                    <w:color w:val="000000"/>
                    <w:lang w:val="en-US"/>
                  </w:rPr>
                </w:rPrChange>
              </w:rPr>
              <w:pPrChange w:id="7373" w:author="Jen" w:date="2017-08-31T02:32:00Z">
                <w:pPr>
                  <w:spacing w:after="0" w:line="240" w:lineRule="auto"/>
                  <w:jc w:val="center"/>
                </w:pPr>
              </w:pPrChange>
            </w:pPr>
            <w:ins w:id="7374" w:author="Jen" w:date="2017-08-31T02:32:00Z">
              <w:r>
                <w:rPr>
                  <w:rFonts w:ascii="Times New Roman" w:eastAsia="Times New Roman" w:hAnsi="Times New Roman" w:cs="Times New Roman"/>
                  <w:b/>
                  <w:bCs/>
                  <w:color w:val="000000"/>
                  <w:sz w:val="20"/>
                  <w:szCs w:val="20"/>
                  <w:lang w:val="en-US"/>
                </w:rPr>
                <w:t>m</w:t>
              </w:r>
              <w:r w:rsidRPr="00443E1B">
                <w:rPr>
                  <w:rFonts w:ascii="Times New Roman" w:eastAsia="Times New Roman" w:hAnsi="Times New Roman" w:cs="Times New Roman"/>
                  <w:b/>
                  <w:bCs/>
                  <w:color w:val="000000"/>
                  <w:sz w:val="20"/>
                  <w:szCs w:val="20"/>
                  <w:vertAlign w:val="superscript"/>
                  <w:lang w:val="en-US"/>
                  <w:rPrChange w:id="7375" w:author="Jen" w:date="2017-08-31T02:32:00Z">
                    <w:rPr>
                      <w:rFonts w:ascii="Times New Roman" w:eastAsia="Times New Roman" w:hAnsi="Times New Roman" w:cs="Times New Roman"/>
                      <w:b/>
                      <w:bCs/>
                      <w:color w:val="000000"/>
                      <w:sz w:val="20"/>
                      <w:szCs w:val="20"/>
                      <w:lang w:val="en-US"/>
                    </w:rPr>
                  </w:rPrChange>
                </w:rPr>
                <w:t>2</w:t>
              </w:r>
            </w:ins>
          </w:p>
        </w:tc>
        <w:tc>
          <w:tcPr>
            <w:tcW w:w="1266" w:type="dxa"/>
            <w:vMerge w:val="restart"/>
            <w:tcBorders>
              <w:top w:val="nil"/>
              <w:left w:val="single" w:sz="4" w:space="0" w:color="auto"/>
              <w:bottom w:val="single" w:sz="4" w:space="0" w:color="auto"/>
              <w:right w:val="single" w:sz="4" w:space="0" w:color="auto"/>
            </w:tcBorders>
            <w:shd w:val="clear" w:color="000000" w:fill="D9D9D9"/>
            <w:vAlign w:val="center"/>
            <w:hideMark/>
          </w:tcPr>
          <w:p w14:paraId="7B0CD125" w14:textId="7FCAE83F" w:rsidR="00443E1B" w:rsidRPr="00443E1B" w:rsidRDefault="00443E1B" w:rsidP="00443E1B">
            <w:pPr>
              <w:spacing w:after="0" w:line="240" w:lineRule="auto"/>
              <w:jc w:val="center"/>
              <w:rPr>
                <w:ins w:id="7376" w:author="Jen" w:date="2017-08-31T02:32:00Z"/>
                <w:rFonts w:ascii="Times New Roman" w:eastAsia="Times New Roman" w:hAnsi="Times New Roman" w:cs="Times New Roman"/>
                <w:b/>
                <w:bCs/>
                <w:color w:val="000000"/>
                <w:sz w:val="20"/>
                <w:szCs w:val="20"/>
                <w:lang w:val="en-US"/>
                <w:rPrChange w:id="7377" w:author="Jen" w:date="2017-08-31T02:32:00Z">
                  <w:rPr>
                    <w:ins w:id="7378" w:author="Jen" w:date="2017-08-31T02:32:00Z"/>
                    <w:rFonts w:ascii="Times New Roman" w:eastAsia="Times New Roman" w:hAnsi="Times New Roman" w:cs="Times New Roman"/>
                    <w:b/>
                    <w:bCs/>
                    <w:color w:val="000000"/>
                    <w:lang w:val="en-US"/>
                  </w:rPr>
                </w:rPrChange>
              </w:rPr>
              <w:pPrChange w:id="7379" w:author="Jen" w:date="2017-08-31T02:32:00Z">
                <w:pPr>
                  <w:spacing w:after="0" w:line="240" w:lineRule="auto"/>
                  <w:jc w:val="center"/>
                </w:pPr>
              </w:pPrChange>
            </w:pPr>
            <w:ins w:id="7380" w:author="Jen" w:date="2017-08-31T02:32:00Z">
              <w:r w:rsidRPr="00443E1B">
                <w:rPr>
                  <w:rFonts w:ascii="Times New Roman" w:eastAsia="Times New Roman" w:hAnsi="Times New Roman" w:cs="Times New Roman"/>
                  <w:b/>
                  <w:bCs/>
                  <w:color w:val="000000"/>
                  <w:sz w:val="20"/>
                  <w:szCs w:val="20"/>
                  <w:lang w:val="en-US"/>
                  <w:rPrChange w:id="7381" w:author="Jen" w:date="2017-08-31T02:32:00Z">
                    <w:rPr>
                      <w:rFonts w:ascii="Times New Roman" w:eastAsia="Times New Roman" w:hAnsi="Times New Roman" w:cs="Times New Roman"/>
                      <w:b/>
                      <w:bCs/>
                      <w:color w:val="000000"/>
                      <w:lang w:val="en-US"/>
                    </w:rPr>
                  </w:rPrChange>
                </w:rPr>
                <w:t>Cost</w:t>
              </w:r>
            </w:ins>
            <w:ins w:id="7382" w:author="Jen" w:date="2017-08-31T02:33:00Z">
              <w:r>
                <w:rPr>
                  <w:rFonts w:ascii="Times New Roman" w:eastAsia="Times New Roman" w:hAnsi="Times New Roman" w:cs="Times New Roman"/>
                  <w:b/>
                  <w:bCs/>
                  <w:color w:val="000000"/>
                  <w:sz w:val="20"/>
                  <w:szCs w:val="20"/>
                  <w:lang w:val="en-US"/>
                </w:rPr>
                <w:t xml:space="preserve">, </w:t>
              </w:r>
              <w:proofErr w:type="spellStart"/>
              <w:r>
                <w:rPr>
                  <w:rFonts w:ascii="Times New Roman" w:eastAsia="Times New Roman" w:hAnsi="Times New Roman" w:cs="Times New Roman"/>
                  <w:b/>
                  <w:bCs/>
                  <w:color w:val="000000"/>
                  <w:sz w:val="20"/>
                  <w:szCs w:val="20"/>
                  <w:lang w:val="en-US"/>
                </w:rPr>
                <w:t>PhP</w:t>
              </w:r>
            </w:ins>
            <w:proofErr w:type="spellEnd"/>
          </w:p>
        </w:tc>
        <w:tc>
          <w:tcPr>
            <w:tcW w:w="804" w:type="dxa"/>
            <w:vMerge w:val="restart"/>
            <w:tcBorders>
              <w:top w:val="nil"/>
              <w:left w:val="single" w:sz="4" w:space="0" w:color="auto"/>
              <w:bottom w:val="single" w:sz="4" w:space="0" w:color="auto"/>
              <w:right w:val="single" w:sz="4" w:space="0" w:color="auto"/>
            </w:tcBorders>
            <w:shd w:val="clear" w:color="000000" w:fill="D9D9D9"/>
            <w:vAlign w:val="center"/>
            <w:hideMark/>
          </w:tcPr>
          <w:p w14:paraId="35C07B6B" w14:textId="77777777" w:rsidR="00443E1B" w:rsidRPr="00443E1B" w:rsidRDefault="00443E1B" w:rsidP="00443E1B">
            <w:pPr>
              <w:spacing w:after="0" w:line="240" w:lineRule="auto"/>
              <w:jc w:val="center"/>
              <w:rPr>
                <w:ins w:id="7383" w:author="Jen" w:date="2017-08-31T02:32:00Z"/>
                <w:rFonts w:ascii="Times New Roman" w:eastAsia="Times New Roman" w:hAnsi="Times New Roman" w:cs="Times New Roman"/>
                <w:b/>
                <w:bCs/>
                <w:color w:val="000000"/>
                <w:sz w:val="20"/>
                <w:szCs w:val="20"/>
                <w:lang w:val="en-US"/>
                <w:rPrChange w:id="7384" w:author="Jen" w:date="2017-08-31T02:32:00Z">
                  <w:rPr>
                    <w:ins w:id="7385" w:author="Jen" w:date="2017-08-31T02:32:00Z"/>
                    <w:rFonts w:ascii="Times New Roman" w:eastAsia="Times New Roman" w:hAnsi="Times New Roman" w:cs="Times New Roman"/>
                    <w:b/>
                    <w:bCs/>
                    <w:color w:val="000000"/>
                    <w:lang w:val="en-US"/>
                  </w:rPr>
                </w:rPrChange>
              </w:rPr>
              <w:pPrChange w:id="7386" w:author="Jen" w:date="2017-08-31T02:32:00Z">
                <w:pPr>
                  <w:spacing w:after="0" w:line="240" w:lineRule="auto"/>
                  <w:jc w:val="center"/>
                </w:pPr>
              </w:pPrChange>
            </w:pPr>
            <w:ins w:id="7387" w:author="Jen" w:date="2017-08-31T02:32:00Z">
              <w:r w:rsidRPr="00443E1B">
                <w:rPr>
                  <w:rFonts w:ascii="Times New Roman" w:eastAsia="Times New Roman" w:hAnsi="Times New Roman" w:cs="Times New Roman"/>
                  <w:b/>
                  <w:bCs/>
                  <w:color w:val="000000"/>
                  <w:sz w:val="20"/>
                  <w:szCs w:val="20"/>
                  <w:lang w:val="en-US"/>
                  <w:rPrChange w:id="7388" w:author="Jen" w:date="2017-08-31T02:32:00Z">
                    <w:rPr>
                      <w:rFonts w:ascii="Times New Roman" w:eastAsia="Times New Roman" w:hAnsi="Times New Roman" w:cs="Times New Roman"/>
                      <w:b/>
                      <w:bCs/>
                      <w:color w:val="000000"/>
                      <w:lang w:val="en-US"/>
                    </w:rPr>
                  </w:rPrChange>
                </w:rPr>
                <w:t>No.</w:t>
              </w:r>
            </w:ins>
          </w:p>
        </w:tc>
        <w:tc>
          <w:tcPr>
            <w:tcW w:w="1350"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344B7ED4" w14:textId="7AED61B9" w:rsidR="00443E1B" w:rsidRPr="00443E1B" w:rsidRDefault="00443E1B" w:rsidP="00443E1B">
            <w:pPr>
              <w:spacing w:after="0" w:line="240" w:lineRule="auto"/>
              <w:jc w:val="center"/>
              <w:rPr>
                <w:ins w:id="7389" w:author="Jen" w:date="2017-08-31T02:32:00Z"/>
                <w:rFonts w:ascii="Times New Roman" w:eastAsia="Times New Roman" w:hAnsi="Times New Roman" w:cs="Times New Roman"/>
                <w:b/>
                <w:bCs/>
                <w:color w:val="000000"/>
                <w:sz w:val="20"/>
                <w:szCs w:val="20"/>
                <w:lang w:val="en-US"/>
                <w:rPrChange w:id="7390" w:author="Jen" w:date="2017-08-31T02:32:00Z">
                  <w:rPr>
                    <w:ins w:id="7391" w:author="Jen" w:date="2017-08-31T02:32:00Z"/>
                    <w:rFonts w:ascii="Times New Roman" w:eastAsia="Times New Roman" w:hAnsi="Times New Roman" w:cs="Times New Roman"/>
                    <w:b/>
                    <w:bCs/>
                    <w:color w:val="000000"/>
                    <w:lang w:val="en-US"/>
                  </w:rPr>
                </w:rPrChange>
              </w:rPr>
              <w:pPrChange w:id="7392" w:author="Jen" w:date="2017-08-31T02:32:00Z">
                <w:pPr>
                  <w:spacing w:after="0" w:line="240" w:lineRule="auto"/>
                  <w:jc w:val="center"/>
                </w:pPr>
              </w:pPrChange>
            </w:pPr>
            <w:ins w:id="7393" w:author="Jen" w:date="2017-08-31T02:32:00Z">
              <w:r w:rsidRPr="00443E1B">
                <w:rPr>
                  <w:rFonts w:ascii="Times New Roman" w:eastAsia="Times New Roman" w:hAnsi="Times New Roman" w:cs="Times New Roman"/>
                  <w:b/>
                  <w:bCs/>
                  <w:color w:val="000000"/>
                  <w:sz w:val="20"/>
                  <w:szCs w:val="20"/>
                  <w:lang w:val="en-US"/>
                  <w:rPrChange w:id="7394" w:author="Jen" w:date="2017-08-31T02:32:00Z">
                    <w:rPr>
                      <w:rFonts w:ascii="Times New Roman" w:eastAsia="Times New Roman" w:hAnsi="Times New Roman" w:cs="Times New Roman"/>
                      <w:b/>
                      <w:bCs/>
                      <w:color w:val="000000"/>
                      <w:lang w:val="en-US"/>
                    </w:rPr>
                  </w:rPrChange>
                </w:rPr>
                <w:t>Area Affected</w:t>
              </w:r>
              <w:r>
                <w:rPr>
                  <w:rFonts w:ascii="Times New Roman" w:eastAsia="Times New Roman" w:hAnsi="Times New Roman" w:cs="Times New Roman"/>
                  <w:b/>
                  <w:bCs/>
                  <w:color w:val="000000"/>
                  <w:sz w:val="20"/>
                  <w:szCs w:val="20"/>
                  <w:lang w:val="en-US"/>
                </w:rPr>
                <w:t>,m</w:t>
              </w:r>
              <w:r w:rsidRPr="00443E1B">
                <w:rPr>
                  <w:rFonts w:ascii="Times New Roman" w:eastAsia="Times New Roman" w:hAnsi="Times New Roman" w:cs="Times New Roman"/>
                  <w:b/>
                  <w:bCs/>
                  <w:color w:val="000000"/>
                  <w:sz w:val="20"/>
                  <w:szCs w:val="20"/>
                  <w:vertAlign w:val="superscript"/>
                  <w:lang w:val="en-US"/>
                  <w:rPrChange w:id="7395" w:author="Jen" w:date="2017-08-31T02:32:00Z">
                    <w:rPr>
                      <w:rFonts w:ascii="Times New Roman" w:eastAsia="Times New Roman" w:hAnsi="Times New Roman" w:cs="Times New Roman"/>
                      <w:b/>
                      <w:bCs/>
                      <w:color w:val="000000"/>
                      <w:sz w:val="20"/>
                      <w:szCs w:val="20"/>
                      <w:lang w:val="en-US"/>
                    </w:rPr>
                  </w:rPrChange>
                </w:rPr>
                <w:t>2</w:t>
              </w:r>
            </w:ins>
          </w:p>
        </w:tc>
        <w:tc>
          <w:tcPr>
            <w:tcW w:w="126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4F4D6561" w14:textId="263CA469" w:rsidR="00443E1B" w:rsidRPr="00443E1B" w:rsidRDefault="00443E1B" w:rsidP="00443E1B">
            <w:pPr>
              <w:spacing w:after="0" w:line="240" w:lineRule="auto"/>
              <w:jc w:val="center"/>
              <w:rPr>
                <w:ins w:id="7396" w:author="Jen" w:date="2017-08-31T02:32:00Z"/>
                <w:rFonts w:ascii="Times New Roman" w:eastAsia="Times New Roman" w:hAnsi="Times New Roman" w:cs="Times New Roman"/>
                <w:b/>
                <w:bCs/>
                <w:color w:val="000000"/>
                <w:sz w:val="20"/>
                <w:szCs w:val="20"/>
                <w:lang w:val="en-US"/>
                <w:rPrChange w:id="7397" w:author="Jen" w:date="2017-08-31T02:32:00Z">
                  <w:rPr>
                    <w:ins w:id="7398" w:author="Jen" w:date="2017-08-31T02:32:00Z"/>
                    <w:rFonts w:ascii="Times New Roman" w:eastAsia="Times New Roman" w:hAnsi="Times New Roman" w:cs="Times New Roman"/>
                    <w:b/>
                    <w:bCs/>
                    <w:color w:val="000000"/>
                    <w:lang w:val="en-US"/>
                  </w:rPr>
                </w:rPrChange>
              </w:rPr>
              <w:pPrChange w:id="7399" w:author="Jen" w:date="2017-08-31T02:32:00Z">
                <w:pPr>
                  <w:spacing w:after="0" w:line="240" w:lineRule="auto"/>
                  <w:jc w:val="center"/>
                </w:pPr>
              </w:pPrChange>
            </w:pPr>
            <w:ins w:id="7400" w:author="Jen" w:date="2017-08-31T02:32:00Z">
              <w:r w:rsidRPr="00443E1B">
                <w:rPr>
                  <w:rFonts w:ascii="Times New Roman" w:eastAsia="Times New Roman" w:hAnsi="Times New Roman" w:cs="Times New Roman"/>
                  <w:b/>
                  <w:bCs/>
                  <w:color w:val="000000"/>
                  <w:sz w:val="20"/>
                  <w:szCs w:val="20"/>
                  <w:lang w:val="en-US"/>
                  <w:rPrChange w:id="7401" w:author="Jen" w:date="2017-08-31T02:32:00Z">
                    <w:rPr>
                      <w:rFonts w:ascii="Times New Roman" w:eastAsia="Times New Roman" w:hAnsi="Times New Roman" w:cs="Times New Roman"/>
                      <w:b/>
                      <w:bCs/>
                      <w:color w:val="000000"/>
                      <w:lang w:val="en-US"/>
                    </w:rPr>
                  </w:rPrChange>
                </w:rPr>
                <w:t>Cost</w:t>
              </w:r>
            </w:ins>
            <w:ins w:id="7402" w:author="Jen" w:date="2017-08-31T02:33:00Z">
              <w:r>
                <w:rPr>
                  <w:rFonts w:ascii="Times New Roman" w:eastAsia="Times New Roman" w:hAnsi="Times New Roman" w:cs="Times New Roman"/>
                  <w:b/>
                  <w:bCs/>
                  <w:color w:val="000000"/>
                  <w:sz w:val="20"/>
                  <w:szCs w:val="20"/>
                  <w:lang w:val="en-US"/>
                </w:rPr>
                <w:t xml:space="preserve">, </w:t>
              </w:r>
              <w:proofErr w:type="spellStart"/>
              <w:r>
                <w:rPr>
                  <w:rFonts w:ascii="Times New Roman" w:eastAsia="Times New Roman" w:hAnsi="Times New Roman" w:cs="Times New Roman"/>
                  <w:b/>
                  <w:bCs/>
                  <w:color w:val="000000"/>
                  <w:sz w:val="20"/>
                  <w:szCs w:val="20"/>
                  <w:lang w:val="en-US"/>
                </w:rPr>
                <w:t>PhP</w:t>
              </w:r>
            </w:ins>
            <w:proofErr w:type="spellEnd"/>
          </w:p>
        </w:tc>
        <w:tc>
          <w:tcPr>
            <w:tcW w:w="1920" w:type="dxa"/>
            <w:vMerge/>
            <w:tcBorders>
              <w:top w:val="nil"/>
              <w:left w:val="single" w:sz="4" w:space="0" w:color="auto"/>
              <w:bottom w:val="single" w:sz="4" w:space="0" w:color="auto"/>
              <w:right w:val="single" w:sz="4" w:space="0" w:color="auto"/>
            </w:tcBorders>
            <w:vAlign w:val="center"/>
            <w:hideMark/>
          </w:tcPr>
          <w:p w14:paraId="67371653" w14:textId="77777777" w:rsidR="00443E1B" w:rsidRPr="00443E1B" w:rsidRDefault="00443E1B" w:rsidP="00443E1B">
            <w:pPr>
              <w:spacing w:after="0" w:line="240" w:lineRule="auto"/>
              <w:rPr>
                <w:ins w:id="7403" w:author="Jen" w:date="2017-08-31T02:32:00Z"/>
                <w:rFonts w:ascii="Times New Roman" w:eastAsia="Times New Roman" w:hAnsi="Times New Roman" w:cs="Times New Roman"/>
                <w:b/>
                <w:bCs/>
                <w:color w:val="000000"/>
                <w:sz w:val="20"/>
                <w:szCs w:val="20"/>
                <w:lang w:val="en-US"/>
                <w:rPrChange w:id="7404" w:author="Jen" w:date="2017-08-31T02:32:00Z">
                  <w:rPr>
                    <w:ins w:id="7405" w:author="Jen" w:date="2017-08-31T02:32:00Z"/>
                    <w:rFonts w:ascii="Times New Roman" w:eastAsia="Times New Roman" w:hAnsi="Times New Roman" w:cs="Times New Roman"/>
                    <w:b/>
                    <w:bCs/>
                    <w:color w:val="000000"/>
                    <w:lang w:val="en-US"/>
                  </w:rPr>
                </w:rPrChange>
              </w:rPr>
              <w:pPrChange w:id="7406" w:author="Jen" w:date="2017-08-31T02:32:00Z">
                <w:pPr>
                  <w:spacing w:after="0" w:line="240" w:lineRule="auto"/>
                </w:pPr>
              </w:pPrChange>
            </w:pPr>
          </w:p>
        </w:tc>
      </w:tr>
      <w:tr w:rsidR="00443E1B" w:rsidRPr="00443E1B" w14:paraId="4A2DF139" w14:textId="77777777" w:rsidTr="00984B03">
        <w:trPr>
          <w:trHeight w:val="230"/>
          <w:ins w:id="7407" w:author="Jen" w:date="2017-08-31T02:32:00Z"/>
          <w:trPrChange w:id="7408" w:author="Jen" w:date="2017-08-31T02:33:00Z">
            <w:trPr>
              <w:trHeight w:val="230"/>
            </w:trPr>
          </w:trPrChange>
        </w:trPr>
        <w:tc>
          <w:tcPr>
            <w:tcW w:w="1739" w:type="dxa"/>
            <w:vMerge/>
            <w:tcBorders>
              <w:top w:val="single" w:sz="4" w:space="0" w:color="auto"/>
              <w:left w:val="single" w:sz="4" w:space="0" w:color="auto"/>
              <w:bottom w:val="single" w:sz="4" w:space="0" w:color="auto"/>
              <w:right w:val="single" w:sz="4" w:space="0" w:color="auto"/>
            </w:tcBorders>
            <w:vAlign w:val="center"/>
            <w:hideMark/>
            <w:tcPrChange w:id="7409" w:author="Jen" w:date="2017-08-31T02:33:00Z">
              <w:tcPr>
                <w:tcW w:w="1905" w:type="dxa"/>
                <w:gridSpan w:val="2"/>
                <w:vMerge/>
                <w:tcBorders>
                  <w:top w:val="single" w:sz="4" w:space="0" w:color="auto"/>
                  <w:left w:val="single" w:sz="4" w:space="0" w:color="auto"/>
                  <w:bottom w:val="single" w:sz="4" w:space="0" w:color="auto"/>
                  <w:right w:val="single" w:sz="4" w:space="0" w:color="auto"/>
                </w:tcBorders>
                <w:vAlign w:val="center"/>
                <w:hideMark/>
              </w:tcPr>
            </w:tcPrChange>
          </w:tcPr>
          <w:p w14:paraId="55127D4C" w14:textId="77777777" w:rsidR="00443E1B" w:rsidRPr="00443E1B" w:rsidRDefault="00443E1B" w:rsidP="00443E1B">
            <w:pPr>
              <w:spacing w:after="0" w:line="240" w:lineRule="auto"/>
              <w:rPr>
                <w:ins w:id="7410" w:author="Jen" w:date="2017-08-31T02:32:00Z"/>
                <w:rFonts w:ascii="Times New Roman" w:eastAsia="Times New Roman" w:hAnsi="Times New Roman" w:cs="Times New Roman"/>
                <w:b/>
                <w:bCs/>
                <w:color w:val="000000"/>
                <w:sz w:val="20"/>
                <w:szCs w:val="20"/>
                <w:lang w:val="en-US"/>
                <w:rPrChange w:id="7411" w:author="Jen" w:date="2017-08-31T02:32:00Z">
                  <w:rPr>
                    <w:ins w:id="7412" w:author="Jen" w:date="2017-08-31T02:32:00Z"/>
                    <w:rFonts w:ascii="Times New Roman" w:eastAsia="Times New Roman" w:hAnsi="Times New Roman" w:cs="Times New Roman"/>
                    <w:b/>
                    <w:bCs/>
                    <w:color w:val="000000"/>
                    <w:lang w:val="en-US"/>
                  </w:rPr>
                </w:rPrChange>
              </w:rPr>
              <w:pPrChange w:id="7413" w:author="Jen" w:date="2017-08-31T02:32:00Z">
                <w:pPr>
                  <w:spacing w:after="0" w:line="240" w:lineRule="auto"/>
                </w:pPr>
              </w:pPrChange>
            </w:pPr>
          </w:p>
        </w:tc>
        <w:tc>
          <w:tcPr>
            <w:tcW w:w="706" w:type="dxa"/>
            <w:vMerge/>
            <w:tcBorders>
              <w:top w:val="nil"/>
              <w:left w:val="single" w:sz="4" w:space="0" w:color="auto"/>
              <w:bottom w:val="single" w:sz="4" w:space="0" w:color="auto"/>
              <w:right w:val="single" w:sz="4" w:space="0" w:color="auto"/>
            </w:tcBorders>
            <w:vAlign w:val="center"/>
            <w:hideMark/>
            <w:tcPrChange w:id="7414" w:author="Jen" w:date="2017-08-31T02:33:00Z">
              <w:tcPr>
                <w:tcW w:w="1146" w:type="dxa"/>
                <w:gridSpan w:val="2"/>
                <w:vMerge/>
                <w:tcBorders>
                  <w:top w:val="nil"/>
                  <w:left w:val="single" w:sz="4" w:space="0" w:color="auto"/>
                  <w:bottom w:val="single" w:sz="4" w:space="0" w:color="auto"/>
                  <w:right w:val="single" w:sz="4" w:space="0" w:color="auto"/>
                </w:tcBorders>
                <w:vAlign w:val="center"/>
                <w:hideMark/>
              </w:tcPr>
            </w:tcPrChange>
          </w:tcPr>
          <w:p w14:paraId="415DA613" w14:textId="77777777" w:rsidR="00443E1B" w:rsidRPr="00443E1B" w:rsidRDefault="00443E1B" w:rsidP="00443E1B">
            <w:pPr>
              <w:spacing w:after="0" w:line="240" w:lineRule="auto"/>
              <w:rPr>
                <w:ins w:id="7415" w:author="Jen" w:date="2017-08-31T02:32:00Z"/>
                <w:rFonts w:ascii="Times New Roman" w:eastAsia="Times New Roman" w:hAnsi="Times New Roman" w:cs="Times New Roman"/>
                <w:b/>
                <w:bCs/>
                <w:color w:val="000000"/>
                <w:sz w:val="20"/>
                <w:szCs w:val="20"/>
                <w:lang w:val="en-US"/>
                <w:rPrChange w:id="7416" w:author="Jen" w:date="2017-08-31T02:32:00Z">
                  <w:rPr>
                    <w:ins w:id="7417" w:author="Jen" w:date="2017-08-31T02:32:00Z"/>
                    <w:rFonts w:ascii="Times New Roman" w:eastAsia="Times New Roman" w:hAnsi="Times New Roman" w:cs="Times New Roman"/>
                    <w:b/>
                    <w:bCs/>
                    <w:color w:val="000000"/>
                    <w:lang w:val="en-US"/>
                  </w:rPr>
                </w:rPrChange>
              </w:rPr>
              <w:pPrChange w:id="7418" w:author="Jen" w:date="2017-08-31T02:32:00Z">
                <w:pPr>
                  <w:spacing w:after="0" w:line="240" w:lineRule="auto"/>
                </w:pPr>
              </w:pPrChange>
            </w:pPr>
          </w:p>
        </w:tc>
        <w:tc>
          <w:tcPr>
            <w:tcW w:w="1170" w:type="dxa"/>
            <w:vMerge/>
            <w:tcBorders>
              <w:top w:val="nil"/>
              <w:left w:val="single" w:sz="4" w:space="0" w:color="auto"/>
              <w:bottom w:val="single" w:sz="4" w:space="0" w:color="auto"/>
              <w:right w:val="single" w:sz="4" w:space="0" w:color="auto"/>
            </w:tcBorders>
            <w:vAlign w:val="center"/>
            <w:hideMark/>
            <w:tcPrChange w:id="7419" w:author="Jen" w:date="2017-08-31T02:33:00Z">
              <w:tcPr>
                <w:tcW w:w="1679" w:type="dxa"/>
                <w:gridSpan w:val="2"/>
                <w:vMerge/>
                <w:tcBorders>
                  <w:top w:val="nil"/>
                  <w:left w:val="single" w:sz="4" w:space="0" w:color="auto"/>
                  <w:bottom w:val="single" w:sz="4" w:space="0" w:color="auto"/>
                  <w:right w:val="single" w:sz="4" w:space="0" w:color="auto"/>
                </w:tcBorders>
                <w:vAlign w:val="center"/>
                <w:hideMark/>
              </w:tcPr>
            </w:tcPrChange>
          </w:tcPr>
          <w:p w14:paraId="40B8FC19" w14:textId="77777777" w:rsidR="00443E1B" w:rsidRPr="00443E1B" w:rsidRDefault="00443E1B" w:rsidP="00443E1B">
            <w:pPr>
              <w:spacing w:after="0" w:line="240" w:lineRule="auto"/>
              <w:rPr>
                <w:ins w:id="7420" w:author="Jen" w:date="2017-08-31T02:32:00Z"/>
                <w:rFonts w:ascii="Times New Roman" w:eastAsia="Times New Roman" w:hAnsi="Times New Roman" w:cs="Times New Roman"/>
                <w:b/>
                <w:bCs/>
                <w:color w:val="000000"/>
                <w:sz w:val="20"/>
                <w:szCs w:val="20"/>
                <w:lang w:val="en-US"/>
                <w:rPrChange w:id="7421" w:author="Jen" w:date="2017-08-31T02:32:00Z">
                  <w:rPr>
                    <w:ins w:id="7422" w:author="Jen" w:date="2017-08-31T02:32:00Z"/>
                    <w:rFonts w:ascii="Times New Roman" w:eastAsia="Times New Roman" w:hAnsi="Times New Roman" w:cs="Times New Roman"/>
                    <w:b/>
                    <w:bCs/>
                    <w:color w:val="000000"/>
                    <w:lang w:val="en-US"/>
                  </w:rPr>
                </w:rPrChange>
              </w:rPr>
              <w:pPrChange w:id="7423" w:author="Jen" w:date="2017-08-31T02:32:00Z">
                <w:pPr>
                  <w:spacing w:after="0" w:line="240" w:lineRule="auto"/>
                </w:pPr>
              </w:pPrChange>
            </w:pPr>
          </w:p>
        </w:tc>
        <w:tc>
          <w:tcPr>
            <w:tcW w:w="1266" w:type="dxa"/>
            <w:vMerge/>
            <w:tcBorders>
              <w:top w:val="nil"/>
              <w:left w:val="single" w:sz="4" w:space="0" w:color="auto"/>
              <w:bottom w:val="single" w:sz="4" w:space="0" w:color="auto"/>
              <w:right w:val="single" w:sz="4" w:space="0" w:color="auto"/>
            </w:tcBorders>
            <w:vAlign w:val="center"/>
            <w:hideMark/>
            <w:tcPrChange w:id="7424" w:author="Jen" w:date="2017-08-31T02:33:00Z">
              <w:tcPr>
                <w:tcW w:w="1899" w:type="dxa"/>
                <w:gridSpan w:val="3"/>
                <w:vMerge/>
                <w:tcBorders>
                  <w:top w:val="nil"/>
                  <w:left w:val="single" w:sz="4" w:space="0" w:color="auto"/>
                  <w:bottom w:val="single" w:sz="4" w:space="0" w:color="auto"/>
                  <w:right w:val="single" w:sz="4" w:space="0" w:color="auto"/>
                </w:tcBorders>
                <w:vAlign w:val="center"/>
                <w:hideMark/>
              </w:tcPr>
            </w:tcPrChange>
          </w:tcPr>
          <w:p w14:paraId="13AC12B7" w14:textId="77777777" w:rsidR="00443E1B" w:rsidRPr="00443E1B" w:rsidRDefault="00443E1B" w:rsidP="00443E1B">
            <w:pPr>
              <w:spacing w:after="0" w:line="240" w:lineRule="auto"/>
              <w:rPr>
                <w:ins w:id="7425" w:author="Jen" w:date="2017-08-31T02:32:00Z"/>
                <w:rFonts w:ascii="Times New Roman" w:eastAsia="Times New Roman" w:hAnsi="Times New Roman" w:cs="Times New Roman"/>
                <w:b/>
                <w:bCs/>
                <w:color w:val="000000"/>
                <w:sz w:val="20"/>
                <w:szCs w:val="20"/>
                <w:lang w:val="en-US"/>
                <w:rPrChange w:id="7426" w:author="Jen" w:date="2017-08-31T02:32:00Z">
                  <w:rPr>
                    <w:ins w:id="7427" w:author="Jen" w:date="2017-08-31T02:32:00Z"/>
                    <w:rFonts w:ascii="Times New Roman" w:eastAsia="Times New Roman" w:hAnsi="Times New Roman" w:cs="Times New Roman"/>
                    <w:b/>
                    <w:bCs/>
                    <w:color w:val="000000"/>
                    <w:lang w:val="en-US"/>
                  </w:rPr>
                </w:rPrChange>
              </w:rPr>
              <w:pPrChange w:id="7428" w:author="Jen" w:date="2017-08-31T02:32:00Z">
                <w:pPr>
                  <w:spacing w:after="0" w:line="240" w:lineRule="auto"/>
                </w:pPr>
              </w:pPrChange>
            </w:pPr>
          </w:p>
        </w:tc>
        <w:tc>
          <w:tcPr>
            <w:tcW w:w="804" w:type="dxa"/>
            <w:vMerge/>
            <w:tcBorders>
              <w:top w:val="nil"/>
              <w:left w:val="single" w:sz="4" w:space="0" w:color="auto"/>
              <w:bottom w:val="single" w:sz="4" w:space="0" w:color="auto"/>
              <w:right w:val="single" w:sz="4" w:space="0" w:color="auto"/>
            </w:tcBorders>
            <w:vAlign w:val="center"/>
            <w:hideMark/>
            <w:tcPrChange w:id="7429" w:author="Jen" w:date="2017-08-31T02:33:00Z">
              <w:tcPr>
                <w:tcW w:w="770" w:type="dxa"/>
                <w:gridSpan w:val="2"/>
                <w:vMerge/>
                <w:tcBorders>
                  <w:top w:val="nil"/>
                  <w:left w:val="single" w:sz="4" w:space="0" w:color="auto"/>
                  <w:bottom w:val="single" w:sz="4" w:space="0" w:color="auto"/>
                  <w:right w:val="single" w:sz="4" w:space="0" w:color="auto"/>
                </w:tcBorders>
                <w:vAlign w:val="center"/>
                <w:hideMark/>
              </w:tcPr>
            </w:tcPrChange>
          </w:tcPr>
          <w:p w14:paraId="4B56C2D5" w14:textId="77777777" w:rsidR="00443E1B" w:rsidRPr="00443E1B" w:rsidRDefault="00443E1B" w:rsidP="00443E1B">
            <w:pPr>
              <w:spacing w:after="0" w:line="240" w:lineRule="auto"/>
              <w:rPr>
                <w:ins w:id="7430" w:author="Jen" w:date="2017-08-31T02:32:00Z"/>
                <w:rFonts w:ascii="Times New Roman" w:eastAsia="Times New Roman" w:hAnsi="Times New Roman" w:cs="Times New Roman"/>
                <w:b/>
                <w:bCs/>
                <w:color w:val="000000"/>
                <w:sz w:val="20"/>
                <w:szCs w:val="20"/>
                <w:lang w:val="en-US"/>
                <w:rPrChange w:id="7431" w:author="Jen" w:date="2017-08-31T02:32:00Z">
                  <w:rPr>
                    <w:ins w:id="7432" w:author="Jen" w:date="2017-08-31T02:32:00Z"/>
                    <w:rFonts w:ascii="Times New Roman" w:eastAsia="Times New Roman" w:hAnsi="Times New Roman" w:cs="Times New Roman"/>
                    <w:b/>
                    <w:bCs/>
                    <w:color w:val="000000"/>
                    <w:lang w:val="en-US"/>
                  </w:rPr>
                </w:rPrChange>
              </w:rPr>
              <w:pPrChange w:id="7433" w:author="Jen" w:date="2017-08-31T02:32:00Z">
                <w:pPr>
                  <w:spacing w:after="0" w:line="240" w:lineRule="auto"/>
                </w:pPr>
              </w:pPrChange>
            </w:pPr>
          </w:p>
        </w:tc>
        <w:tc>
          <w:tcPr>
            <w:tcW w:w="1350" w:type="dxa"/>
            <w:vMerge/>
            <w:tcBorders>
              <w:top w:val="nil"/>
              <w:left w:val="single" w:sz="4" w:space="0" w:color="auto"/>
              <w:bottom w:val="single" w:sz="4" w:space="0" w:color="auto"/>
              <w:right w:val="single" w:sz="4" w:space="0" w:color="auto"/>
            </w:tcBorders>
            <w:vAlign w:val="center"/>
            <w:hideMark/>
            <w:tcPrChange w:id="7434" w:author="Jen" w:date="2017-08-31T02:33:00Z">
              <w:tcPr>
                <w:tcW w:w="1567" w:type="dxa"/>
                <w:gridSpan w:val="2"/>
                <w:vMerge/>
                <w:tcBorders>
                  <w:top w:val="nil"/>
                  <w:left w:val="single" w:sz="4" w:space="0" w:color="auto"/>
                  <w:bottom w:val="single" w:sz="4" w:space="0" w:color="auto"/>
                  <w:right w:val="single" w:sz="4" w:space="0" w:color="auto"/>
                </w:tcBorders>
                <w:vAlign w:val="center"/>
                <w:hideMark/>
              </w:tcPr>
            </w:tcPrChange>
          </w:tcPr>
          <w:p w14:paraId="5A7D42BD" w14:textId="77777777" w:rsidR="00443E1B" w:rsidRPr="00443E1B" w:rsidRDefault="00443E1B" w:rsidP="00443E1B">
            <w:pPr>
              <w:spacing w:after="0" w:line="240" w:lineRule="auto"/>
              <w:rPr>
                <w:ins w:id="7435" w:author="Jen" w:date="2017-08-31T02:32:00Z"/>
                <w:rFonts w:ascii="Times New Roman" w:eastAsia="Times New Roman" w:hAnsi="Times New Roman" w:cs="Times New Roman"/>
                <w:b/>
                <w:bCs/>
                <w:color w:val="000000"/>
                <w:sz w:val="20"/>
                <w:szCs w:val="20"/>
                <w:lang w:val="en-US"/>
                <w:rPrChange w:id="7436" w:author="Jen" w:date="2017-08-31T02:32:00Z">
                  <w:rPr>
                    <w:ins w:id="7437" w:author="Jen" w:date="2017-08-31T02:32:00Z"/>
                    <w:rFonts w:ascii="Times New Roman" w:eastAsia="Times New Roman" w:hAnsi="Times New Roman" w:cs="Times New Roman"/>
                    <w:b/>
                    <w:bCs/>
                    <w:color w:val="000000"/>
                    <w:lang w:val="en-US"/>
                  </w:rPr>
                </w:rPrChange>
              </w:rPr>
              <w:pPrChange w:id="7438" w:author="Jen" w:date="2017-08-31T02:32:00Z">
                <w:pPr>
                  <w:spacing w:after="0" w:line="240" w:lineRule="auto"/>
                </w:pPr>
              </w:pPrChange>
            </w:pPr>
          </w:p>
        </w:tc>
        <w:tc>
          <w:tcPr>
            <w:tcW w:w="1266" w:type="dxa"/>
            <w:vMerge/>
            <w:tcBorders>
              <w:top w:val="nil"/>
              <w:left w:val="single" w:sz="4" w:space="0" w:color="auto"/>
              <w:bottom w:val="single" w:sz="4" w:space="0" w:color="auto"/>
              <w:right w:val="single" w:sz="4" w:space="0" w:color="auto"/>
            </w:tcBorders>
            <w:vAlign w:val="center"/>
            <w:hideMark/>
            <w:tcPrChange w:id="7439" w:author="Jen" w:date="2017-08-31T02:33:00Z">
              <w:tcPr>
                <w:tcW w:w="1703" w:type="dxa"/>
                <w:gridSpan w:val="2"/>
                <w:vMerge/>
                <w:tcBorders>
                  <w:top w:val="nil"/>
                  <w:left w:val="single" w:sz="4" w:space="0" w:color="auto"/>
                  <w:bottom w:val="single" w:sz="4" w:space="0" w:color="auto"/>
                  <w:right w:val="single" w:sz="4" w:space="0" w:color="auto"/>
                </w:tcBorders>
                <w:vAlign w:val="center"/>
                <w:hideMark/>
              </w:tcPr>
            </w:tcPrChange>
          </w:tcPr>
          <w:p w14:paraId="127632F1" w14:textId="77777777" w:rsidR="00443E1B" w:rsidRPr="00443E1B" w:rsidRDefault="00443E1B" w:rsidP="00443E1B">
            <w:pPr>
              <w:spacing w:after="0" w:line="240" w:lineRule="auto"/>
              <w:rPr>
                <w:ins w:id="7440" w:author="Jen" w:date="2017-08-31T02:32:00Z"/>
                <w:rFonts w:ascii="Times New Roman" w:eastAsia="Times New Roman" w:hAnsi="Times New Roman" w:cs="Times New Roman"/>
                <w:b/>
                <w:bCs/>
                <w:color w:val="000000"/>
                <w:sz w:val="20"/>
                <w:szCs w:val="20"/>
                <w:lang w:val="en-US"/>
                <w:rPrChange w:id="7441" w:author="Jen" w:date="2017-08-31T02:32:00Z">
                  <w:rPr>
                    <w:ins w:id="7442" w:author="Jen" w:date="2017-08-31T02:32:00Z"/>
                    <w:rFonts w:ascii="Times New Roman" w:eastAsia="Times New Roman" w:hAnsi="Times New Roman" w:cs="Times New Roman"/>
                    <w:b/>
                    <w:bCs/>
                    <w:color w:val="000000"/>
                    <w:lang w:val="en-US"/>
                  </w:rPr>
                </w:rPrChange>
              </w:rPr>
              <w:pPrChange w:id="7443" w:author="Jen" w:date="2017-08-31T02:32:00Z">
                <w:pPr>
                  <w:spacing w:after="0" w:line="240" w:lineRule="auto"/>
                </w:pPr>
              </w:pPrChange>
            </w:pPr>
          </w:p>
        </w:tc>
        <w:tc>
          <w:tcPr>
            <w:tcW w:w="1920" w:type="dxa"/>
            <w:vMerge/>
            <w:tcBorders>
              <w:top w:val="nil"/>
              <w:left w:val="single" w:sz="4" w:space="0" w:color="auto"/>
              <w:bottom w:val="single" w:sz="4" w:space="0" w:color="auto"/>
              <w:right w:val="single" w:sz="4" w:space="0" w:color="auto"/>
            </w:tcBorders>
            <w:vAlign w:val="center"/>
            <w:hideMark/>
            <w:tcPrChange w:id="7444" w:author="Jen" w:date="2017-08-31T02:33:00Z">
              <w:tcPr>
                <w:tcW w:w="1920" w:type="dxa"/>
                <w:vMerge/>
                <w:tcBorders>
                  <w:top w:val="nil"/>
                  <w:left w:val="single" w:sz="4" w:space="0" w:color="auto"/>
                  <w:bottom w:val="single" w:sz="4" w:space="0" w:color="auto"/>
                  <w:right w:val="single" w:sz="4" w:space="0" w:color="auto"/>
                </w:tcBorders>
                <w:vAlign w:val="center"/>
                <w:hideMark/>
              </w:tcPr>
            </w:tcPrChange>
          </w:tcPr>
          <w:p w14:paraId="5B8CF8B4" w14:textId="77777777" w:rsidR="00443E1B" w:rsidRPr="00443E1B" w:rsidRDefault="00443E1B" w:rsidP="00443E1B">
            <w:pPr>
              <w:spacing w:after="0" w:line="240" w:lineRule="auto"/>
              <w:rPr>
                <w:ins w:id="7445" w:author="Jen" w:date="2017-08-31T02:32:00Z"/>
                <w:rFonts w:ascii="Times New Roman" w:eastAsia="Times New Roman" w:hAnsi="Times New Roman" w:cs="Times New Roman"/>
                <w:b/>
                <w:bCs/>
                <w:color w:val="000000"/>
                <w:sz w:val="20"/>
                <w:szCs w:val="20"/>
                <w:lang w:val="en-US"/>
                <w:rPrChange w:id="7446" w:author="Jen" w:date="2017-08-31T02:32:00Z">
                  <w:rPr>
                    <w:ins w:id="7447" w:author="Jen" w:date="2017-08-31T02:32:00Z"/>
                    <w:rFonts w:ascii="Times New Roman" w:eastAsia="Times New Roman" w:hAnsi="Times New Roman" w:cs="Times New Roman"/>
                    <w:b/>
                    <w:bCs/>
                    <w:color w:val="000000"/>
                    <w:lang w:val="en-US"/>
                  </w:rPr>
                </w:rPrChange>
              </w:rPr>
              <w:pPrChange w:id="7448" w:author="Jen" w:date="2017-08-31T02:32:00Z">
                <w:pPr>
                  <w:spacing w:after="0" w:line="240" w:lineRule="auto"/>
                </w:pPr>
              </w:pPrChange>
            </w:pPr>
          </w:p>
        </w:tc>
      </w:tr>
      <w:tr w:rsidR="00443E1B" w:rsidRPr="00443E1B" w14:paraId="09AE1E85" w14:textId="77777777" w:rsidTr="00984B03">
        <w:trPr>
          <w:trHeight w:val="300"/>
          <w:ins w:id="7449" w:author="Jen" w:date="2017-08-31T02:32:00Z"/>
          <w:trPrChange w:id="7450" w:author="Jen" w:date="2017-08-31T02:33:00Z">
            <w:trPr>
              <w:trHeight w:val="300"/>
            </w:trPr>
          </w:trPrChange>
        </w:trPr>
        <w:tc>
          <w:tcPr>
            <w:tcW w:w="1739" w:type="dxa"/>
            <w:tcBorders>
              <w:top w:val="nil"/>
              <w:left w:val="single" w:sz="4" w:space="0" w:color="auto"/>
              <w:bottom w:val="single" w:sz="4" w:space="0" w:color="auto"/>
              <w:right w:val="single" w:sz="4" w:space="0" w:color="auto"/>
            </w:tcBorders>
            <w:shd w:val="clear" w:color="auto" w:fill="auto"/>
            <w:noWrap/>
            <w:vAlign w:val="bottom"/>
            <w:hideMark/>
            <w:tcPrChange w:id="7451" w:author="Jen" w:date="2017-08-31T02:33:00Z">
              <w:tcPr>
                <w:tcW w:w="190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F8BFDC2" w14:textId="77777777" w:rsidR="00443E1B" w:rsidRPr="00443E1B" w:rsidRDefault="00443E1B" w:rsidP="00443E1B">
            <w:pPr>
              <w:spacing w:after="0" w:line="240" w:lineRule="auto"/>
              <w:jc w:val="center"/>
              <w:rPr>
                <w:ins w:id="7452" w:author="Jen" w:date="2017-08-31T02:32:00Z"/>
                <w:rFonts w:ascii="Times New Roman" w:eastAsia="Times New Roman" w:hAnsi="Times New Roman" w:cs="Times New Roman"/>
                <w:color w:val="000000"/>
                <w:sz w:val="20"/>
                <w:szCs w:val="20"/>
                <w:lang w:val="en-US"/>
                <w:rPrChange w:id="7453" w:author="Jen" w:date="2017-08-31T02:32:00Z">
                  <w:rPr>
                    <w:ins w:id="7454" w:author="Jen" w:date="2017-08-31T02:32:00Z"/>
                    <w:rFonts w:ascii="Times New Roman" w:eastAsia="Times New Roman" w:hAnsi="Times New Roman" w:cs="Times New Roman"/>
                    <w:color w:val="000000"/>
                    <w:lang w:val="en-US"/>
                  </w:rPr>
                </w:rPrChange>
              </w:rPr>
              <w:pPrChange w:id="7455" w:author="Jen" w:date="2017-08-31T02:32:00Z">
                <w:pPr>
                  <w:spacing w:after="0" w:line="240" w:lineRule="auto"/>
                  <w:jc w:val="center"/>
                </w:pPr>
              </w:pPrChange>
            </w:pPr>
            <w:proofErr w:type="spellStart"/>
            <w:ins w:id="7456" w:author="Jen" w:date="2017-08-31T02:32:00Z">
              <w:r w:rsidRPr="00443E1B">
                <w:rPr>
                  <w:rFonts w:ascii="Times New Roman" w:eastAsia="Times New Roman" w:hAnsi="Times New Roman" w:cs="Times New Roman"/>
                  <w:color w:val="000000"/>
                  <w:sz w:val="20"/>
                  <w:szCs w:val="20"/>
                  <w:lang w:val="en-US"/>
                  <w:rPrChange w:id="7457" w:author="Jen" w:date="2017-08-31T02:32:00Z">
                    <w:rPr>
                      <w:rFonts w:ascii="Times New Roman" w:eastAsia="Times New Roman" w:hAnsi="Times New Roman" w:cs="Times New Roman"/>
                      <w:color w:val="000000"/>
                      <w:lang w:val="en-US"/>
                    </w:rPr>
                  </w:rPrChange>
                </w:rPr>
                <w:t>Malolos</w:t>
              </w:r>
              <w:proofErr w:type="spellEnd"/>
            </w:ins>
          </w:p>
        </w:tc>
        <w:tc>
          <w:tcPr>
            <w:tcW w:w="706" w:type="dxa"/>
            <w:tcBorders>
              <w:top w:val="nil"/>
              <w:left w:val="nil"/>
              <w:bottom w:val="single" w:sz="4" w:space="0" w:color="auto"/>
              <w:right w:val="single" w:sz="4" w:space="0" w:color="auto"/>
            </w:tcBorders>
            <w:shd w:val="clear" w:color="auto" w:fill="auto"/>
            <w:noWrap/>
            <w:vAlign w:val="bottom"/>
            <w:hideMark/>
            <w:tcPrChange w:id="7458"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1892E474" w14:textId="77777777" w:rsidR="00443E1B" w:rsidRPr="00443E1B" w:rsidRDefault="00443E1B" w:rsidP="00443E1B">
            <w:pPr>
              <w:spacing w:after="0" w:line="240" w:lineRule="auto"/>
              <w:jc w:val="right"/>
              <w:rPr>
                <w:ins w:id="7459" w:author="Jen" w:date="2017-08-31T02:32:00Z"/>
                <w:rFonts w:ascii="Times New Roman" w:eastAsia="Times New Roman" w:hAnsi="Times New Roman" w:cs="Times New Roman"/>
                <w:color w:val="000000"/>
                <w:sz w:val="20"/>
                <w:szCs w:val="20"/>
                <w:lang w:val="en-US"/>
                <w:rPrChange w:id="7460" w:author="Jen" w:date="2017-08-31T02:32:00Z">
                  <w:rPr>
                    <w:ins w:id="7461" w:author="Jen" w:date="2017-08-31T02:32:00Z"/>
                    <w:rFonts w:ascii="Times New Roman" w:eastAsia="Times New Roman" w:hAnsi="Times New Roman" w:cs="Times New Roman"/>
                    <w:color w:val="000000"/>
                    <w:lang w:val="en-US"/>
                  </w:rPr>
                </w:rPrChange>
              </w:rPr>
              <w:pPrChange w:id="7462" w:author="Jen" w:date="2017-08-31T02:32:00Z">
                <w:pPr>
                  <w:spacing w:after="0" w:line="240" w:lineRule="auto"/>
                  <w:jc w:val="right"/>
                </w:pPr>
              </w:pPrChange>
            </w:pPr>
            <w:ins w:id="7463" w:author="Jen" w:date="2017-08-31T02:32:00Z">
              <w:r w:rsidRPr="00443E1B">
                <w:rPr>
                  <w:rFonts w:ascii="Times New Roman" w:eastAsia="Times New Roman" w:hAnsi="Times New Roman" w:cs="Times New Roman"/>
                  <w:color w:val="000000"/>
                  <w:sz w:val="20"/>
                  <w:szCs w:val="20"/>
                  <w:lang w:val="en-US"/>
                  <w:rPrChange w:id="7464" w:author="Jen" w:date="2017-08-31T02:32:00Z">
                    <w:rPr>
                      <w:rFonts w:ascii="Times New Roman" w:eastAsia="Times New Roman" w:hAnsi="Times New Roman" w:cs="Times New Roman"/>
                      <w:color w:val="000000"/>
                      <w:lang w:val="en-US"/>
                    </w:rPr>
                  </w:rPrChange>
                </w:rPr>
                <w:t>5</w:t>
              </w:r>
            </w:ins>
          </w:p>
        </w:tc>
        <w:tc>
          <w:tcPr>
            <w:tcW w:w="1170" w:type="dxa"/>
            <w:tcBorders>
              <w:top w:val="nil"/>
              <w:left w:val="nil"/>
              <w:bottom w:val="single" w:sz="4" w:space="0" w:color="auto"/>
              <w:right w:val="single" w:sz="4" w:space="0" w:color="auto"/>
            </w:tcBorders>
            <w:shd w:val="clear" w:color="auto" w:fill="auto"/>
            <w:noWrap/>
            <w:vAlign w:val="bottom"/>
            <w:hideMark/>
            <w:tcPrChange w:id="7465"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5652FBF9" w14:textId="77777777" w:rsidR="00443E1B" w:rsidRPr="00443E1B" w:rsidRDefault="00443E1B" w:rsidP="00443E1B">
            <w:pPr>
              <w:spacing w:after="0" w:line="240" w:lineRule="auto"/>
              <w:jc w:val="right"/>
              <w:rPr>
                <w:ins w:id="7466" w:author="Jen" w:date="2017-08-31T02:32:00Z"/>
                <w:rFonts w:ascii="Times New Roman" w:eastAsia="Times New Roman" w:hAnsi="Times New Roman" w:cs="Times New Roman"/>
                <w:color w:val="000000"/>
                <w:sz w:val="20"/>
                <w:szCs w:val="20"/>
                <w:lang w:val="en-US"/>
                <w:rPrChange w:id="7467" w:author="Jen" w:date="2017-08-31T02:32:00Z">
                  <w:rPr>
                    <w:ins w:id="7468" w:author="Jen" w:date="2017-08-31T02:32:00Z"/>
                    <w:rFonts w:ascii="Times New Roman" w:eastAsia="Times New Roman" w:hAnsi="Times New Roman" w:cs="Times New Roman"/>
                    <w:color w:val="000000"/>
                    <w:lang w:val="en-US"/>
                  </w:rPr>
                </w:rPrChange>
              </w:rPr>
              <w:pPrChange w:id="7469" w:author="Jen" w:date="2017-08-31T02:32:00Z">
                <w:pPr>
                  <w:spacing w:after="0" w:line="240" w:lineRule="auto"/>
                  <w:jc w:val="right"/>
                </w:pPr>
              </w:pPrChange>
            </w:pPr>
            <w:ins w:id="7470" w:author="Jen" w:date="2017-08-31T02:32:00Z">
              <w:r w:rsidRPr="00443E1B">
                <w:rPr>
                  <w:rFonts w:ascii="Times New Roman" w:eastAsia="Times New Roman" w:hAnsi="Times New Roman" w:cs="Times New Roman"/>
                  <w:color w:val="000000"/>
                  <w:sz w:val="20"/>
                  <w:szCs w:val="20"/>
                  <w:lang w:val="en-US"/>
                  <w:rPrChange w:id="7471" w:author="Jen" w:date="2017-08-31T02:32:00Z">
                    <w:rPr>
                      <w:rFonts w:ascii="Times New Roman" w:eastAsia="Times New Roman" w:hAnsi="Times New Roman" w:cs="Times New Roman"/>
                      <w:color w:val="000000"/>
                      <w:lang w:val="en-US"/>
                    </w:rPr>
                  </w:rPrChange>
                </w:rPr>
                <w:t>45</w:t>
              </w:r>
            </w:ins>
          </w:p>
        </w:tc>
        <w:tc>
          <w:tcPr>
            <w:tcW w:w="1266" w:type="dxa"/>
            <w:tcBorders>
              <w:top w:val="nil"/>
              <w:left w:val="nil"/>
              <w:bottom w:val="nil"/>
              <w:right w:val="nil"/>
            </w:tcBorders>
            <w:shd w:val="clear" w:color="auto" w:fill="auto"/>
            <w:noWrap/>
            <w:vAlign w:val="bottom"/>
            <w:hideMark/>
            <w:tcPrChange w:id="7472" w:author="Jen" w:date="2017-08-31T02:33:00Z">
              <w:tcPr>
                <w:tcW w:w="1899" w:type="dxa"/>
                <w:gridSpan w:val="3"/>
                <w:tcBorders>
                  <w:top w:val="nil"/>
                  <w:left w:val="nil"/>
                  <w:bottom w:val="nil"/>
                  <w:right w:val="nil"/>
                </w:tcBorders>
                <w:shd w:val="clear" w:color="auto" w:fill="auto"/>
                <w:noWrap/>
                <w:vAlign w:val="bottom"/>
                <w:hideMark/>
              </w:tcPr>
            </w:tcPrChange>
          </w:tcPr>
          <w:p w14:paraId="48996463" w14:textId="77777777" w:rsidR="00443E1B" w:rsidRPr="00443E1B" w:rsidRDefault="00443E1B" w:rsidP="00443E1B">
            <w:pPr>
              <w:spacing w:after="0" w:line="240" w:lineRule="auto"/>
              <w:rPr>
                <w:ins w:id="7473" w:author="Jen" w:date="2017-08-31T02:32:00Z"/>
                <w:rFonts w:ascii="Times New Roman" w:eastAsia="Times New Roman" w:hAnsi="Times New Roman" w:cs="Times New Roman"/>
                <w:color w:val="000000"/>
                <w:sz w:val="20"/>
                <w:szCs w:val="20"/>
                <w:lang w:val="en-US"/>
                <w:rPrChange w:id="7474" w:author="Jen" w:date="2017-08-31T02:32:00Z">
                  <w:rPr>
                    <w:ins w:id="7475" w:author="Jen" w:date="2017-08-31T02:32:00Z"/>
                    <w:rFonts w:ascii="Times New Roman" w:eastAsia="Times New Roman" w:hAnsi="Times New Roman" w:cs="Times New Roman"/>
                    <w:color w:val="000000"/>
                    <w:lang w:val="en-US"/>
                  </w:rPr>
                </w:rPrChange>
              </w:rPr>
              <w:pPrChange w:id="7476" w:author="Jen" w:date="2017-08-31T02:32:00Z">
                <w:pPr>
                  <w:spacing w:after="0" w:line="240" w:lineRule="auto"/>
                </w:pPr>
              </w:pPrChange>
            </w:pPr>
            <w:ins w:id="7477" w:author="Jen" w:date="2017-08-31T02:32:00Z">
              <w:r w:rsidRPr="00443E1B">
                <w:rPr>
                  <w:rFonts w:ascii="Times New Roman" w:eastAsia="Times New Roman" w:hAnsi="Times New Roman" w:cs="Times New Roman"/>
                  <w:color w:val="000000"/>
                  <w:sz w:val="20"/>
                  <w:szCs w:val="20"/>
                  <w:lang w:val="en-US"/>
                  <w:rPrChange w:id="7478" w:author="Jen" w:date="2017-08-31T02:32:00Z">
                    <w:rPr>
                      <w:rFonts w:ascii="Times New Roman" w:eastAsia="Times New Roman" w:hAnsi="Times New Roman" w:cs="Times New Roman"/>
                      <w:color w:val="000000"/>
                      <w:lang w:val="en-US"/>
                    </w:rPr>
                  </w:rPrChange>
                </w:rPr>
                <w:t xml:space="preserve">            470,420 </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479"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FACF724" w14:textId="77777777" w:rsidR="00443E1B" w:rsidRPr="00443E1B" w:rsidRDefault="00443E1B" w:rsidP="00443E1B">
            <w:pPr>
              <w:spacing w:after="0" w:line="240" w:lineRule="auto"/>
              <w:jc w:val="right"/>
              <w:rPr>
                <w:ins w:id="7480" w:author="Jen" w:date="2017-08-31T02:32:00Z"/>
                <w:rFonts w:ascii="Times New Roman" w:eastAsia="Times New Roman" w:hAnsi="Times New Roman" w:cs="Times New Roman"/>
                <w:color w:val="000000"/>
                <w:sz w:val="20"/>
                <w:szCs w:val="20"/>
                <w:lang w:val="en-US"/>
                <w:rPrChange w:id="7481" w:author="Jen" w:date="2017-08-31T02:32:00Z">
                  <w:rPr>
                    <w:ins w:id="7482" w:author="Jen" w:date="2017-08-31T02:32:00Z"/>
                    <w:rFonts w:ascii="Times New Roman" w:eastAsia="Times New Roman" w:hAnsi="Times New Roman" w:cs="Times New Roman"/>
                    <w:color w:val="000000"/>
                    <w:lang w:val="en-US"/>
                  </w:rPr>
                </w:rPrChange>
              </w:rPr>
              <w:pPrChange w:id="7483" w:author="Jen" w:date="2017-08-31T02:32:00Z">
                <w:pPr>
                  <w:spacing w:after="0" w:line="240" w:lineRule="auto"/>
                  <w:jc w:val="right"/>
                </w:pPr>
              </w:pPrChange>
            </w:pPr>
            <w:ins w:id="7484" w:author="Jen" w:date="2017-08-31T02:32:00Z">
              <w:r w:rsidRPr="00443E1B">
                <w:rPr>
                  <w:rFonts w:ascii="Times New Roman" w:eastAsia="Times New Roman" w:hAnsi="Times New Roman" w:cs="Times New Roman"/>
                  <w:color w:val="000000"/>
                  <w:sz w:val="20"/>
                  <w:szCs w:val="20"/>
                  <w:lang w:val="en-US"/>
                  <w:rPrChange w:id="7485" w:author="Jen" w:date="2017-08-31T02:32:00Z">
                    <w:rPr>
                      <w:rFonts w:ascii="Times New Roman" w:eastAsia="Times New Roman" w:hAnsi="Times New Roman" w:cs="Times New Roman"/>
                      <w:color w:val="000000"/>
                      <w:lang w:val="en-US"/>
                    </w:rPr>
                  </w:rPrChange>
                </w:rPr>
                <w:t>1</w:t>
              </w:r>
            </w:ins>
          </w:p>
        </w:tc>
        <w:tc>
          <w:tcPr>
            <w:tcW w:w="1350" w:type="dxa"/>
            <w:tcBorders>
              <w:top w:val="nil"/>
              <w:left w:val="nil"/>
              <w:bottom w:val="single" w:sz="4" w:space="0" w:color="auto"/>
              <w:right w:val="single" w:sz="4" w:space="0" w:color="auto"/>
            </w:tcBorders>
            <w:shd w:val="clear" w:color="auto" w:fill="auto"/>
            <w:noWrap/>
            <w:vAlign w:val="bottom"/>
            <w:hideMark/>
            <w:tcPrChange w:id="7486"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6991FD5D" w14:textId="77777777" w:rsidR="00443E1B" w:rsidRPr="00443E1B" w:rsidRDefault="00443E1B" w:rsidP="00443E1B">
            <w:pPr>
              <w:spacing w:after="0" w:line="240" w:lineRule="auto"/>
              <w:jc w:val="right"/>
              <w:rPr>
                <w:ins w:id="7487" w:author="Jen" w:date="2017-08-31T02:32:00Z"/>
                <w:rFonts w:ascii="Times New Roman" w:eastAsia="Times New Roman" w:hAnsi="Times New Roman" w:cs="Times New Roman"/>
                <w:color w:val="000000"/>
                <w:sz w:val="20"/>
                <w:szCs w:val="20"/>
                <w:lang w:val="en-US"/>
                <w:rPrChange w:id="7488" w:author="Jen" w:date="2017-08-31T02:32:00Z">
                  <w:rPr>
                    <w:ins w:id="7489" w:author="Jen" w:date="2017-08-31T02:32:00Z"/>
                    <w:rFonts w:ascii="Times New Roman" w:eastAsia="Times New Roman" w:hAnsi="Times New Roman" w:cs="Times New Roman"/>
                    <w:color w:val="000000"/>
                    <w:lang w:val="en-US"/>
                  </w:rPr>
                </w:rPrChange>
              </w:rPr>
              <w:pPrChange w:id="7490" w:author="Jen" w:date="2017-08-31T02:32:00Z">
                <w:pPr>
                  <w:spacing w:after="0" w:line="240" w:lineRule="auto"/>
                  <w:jc w:val="right"/>
                </w:pPr>
              </w:pPrChange>
            </w:pPr>
            <w:ins w:id="7491" w:author="Jen" w:date="2017-08-31T02:32:00Z">
              <w:r w:rsidRPr="00443E1B">
                <w:rPr>
                  <w:rFonts w:ascii="Times New Roman" w:eastAsia="Times New Roman" w:hAnsi="Times New Roman" w:cs="Times New Roman"/>
                  <w:color w:val="000000"/>
                  <w:sz w:val="20"/>
                  <w:szCs w:val="20"/>
                  <w:lang w:val="en-US"/>
                  <w:rPrChange w:id="7492" w:author="Jen" w:date="2017-08-31T02:32:00Z">
                    <w:rPr>
                      <w:rFonts w:ascii="Times New Roman" w:eastAsia="Times New Roman" w:hAnsi="Times New Roman" w:cs="Times New Roman"/>
                      <w:color w:val="000000"/>
                      <w:lang w:val="en-US"/>
                    </w:rPr>
                  </w:rPrChange>
                </w:rPr>
                <w:t>30</w:t>
              </w:r>
            </w:ins>
          </w:p>
        </w:tc>
        <w:tc>
          <w:tcPr>
            <w:tcW w:w="1266" w:type="dxa"/>
            <w:tcBorders>
              <w:top w:val="nil"/>
              <w:left w:val="nil"/>
              <w:bottom w:val="single" w:sz="4" w:space="0" w:color="auto"/>
              <w:right w:val="single" w:sz="4" w:space="0" w:color="auto"/>
            </w:tcBorders>
            <w:shd w:val="clear" w:color="auto" w:fill="auto"/>
            <w:noWrap/>
            <w:vAlign w:val="bottom"/>
            <w:hideMark/>
            <w:tcPrChange w:id="7493" w:author="Jen" w:date="2017-08-31T02:33:00Z">
              <w:tcPr>
                <w:tcW w:w="1703" w:type="dxa"/>
                <w:gridSpan w:val="2"/>
                <w:tcBorders>
                  <w:top w:val="nil"/>
                  <w:left w:val="nil"/>
                  <w:bottom w:val="single" w:sz="4" w:space="0" w:color="auto"/>
                  <w:right w:val="single" w:sz="4" w:space="0" w:color="auto"/>
                </w:tcBorders>
                <w:shd w:val="clear" w:color="auto" w:fill="auto"/>
                <w:noWrap/>
                <w:vAlign w:val="bottom"/>
                <w:hideMark/>
              </w:tcPr>
            </w:tcPrChange>
          </w:tcPr>
          <w:p w14:paraId="20B1B819" w14:textId="77777777" w:rsidR="00443E1B" w:rsidRPr="00443E1B" w:rsidRDefault="00443E1B" w:rsidP="00443E1B">
            <w:pPr>
              <w:spacing w:after="0" w:line="240" w:lineRule="auto"/>
              <w:jc w:val="right"/>
              <w:rPr>
                <w:ins w:id="7494" w:author="Jen" w:date="2017-08-31T02:32:00Z"/>
                <w:rFonts w:ascii="Times New Roman" w:eastAsia="Times New Roman" w:hAnsi="Times New Roman" w:cs="Times New Roman"/>
                <w:color w:val="000000"/>
                <w:sz w:val="20"/>
                <w:szCs w:val="20"/>
                <w:lang w:val="en-US"/>
                <w:rPrChange w:id="7495" w:author="Jen" w:date="2017-08-31T02:32:00Z">
                  <w:rPr>
                    <w:ins w:id="7496" w:author="Jen" w:date="2017-08-31T02:32:00Z"/>
                    <w:rFonts w:ascii="Times New Roman" w:eastAsia="Times New Roman" w:hAnsi="Times New Roman" w:cs="Times New Roman"/>
                    <w:color w:val="000000"/>
                    <w:lang w:val="en-US"/>
                  </w:rPr>
                </w:rPrChange>
              </w:rPr>
              <w:pPrChange w:id="7497" w:author="Jen" w:date="2017-08-31T02:32:00Z">
                <w:pPr>
                  <w:spacing w:after="0" w:line="240" w:lineRule="auto"/>
                  <w:jc w:val="right"/>
                </w:pPr>
              </w:pPrChange>
            </w:pPr>
            <w:ins w:id="7498" w:author="Jen" w:date="2017-08-31T02:32:00Z">
              <w:r w:rsidRPr="00443E1B">
                <w:rPr>
                  <w:rFonts w:ascii="Times New Roman" w:eastAsia="Times New Roman" w:hAnsi="Times New Roman" w:cs="Times New Roman"/>
                  <w:color w:val="000000"/>
                  <w:sz w:val="20"/>
                  <w:szCs w:val="20"/>
                  <w:lang w:val="en-US"/>
                  <w:rPrChange w:id="7499" w:author="Jen" w:date="2017-08-31T02:32:00Z">
                    <w:rPr>
                      <w:rFonts w:ascii="Times New Roman" w:eastAsia="Times New Roman" w:hAnsi="Times New Roman" w:cs="Times New Roman"/>
                      <w:color w:val="000000"/>
                      <w:lang w:val="en-US"/>
                    </w:rPr>
                  </w:rPrChange>
                </w:rPr>
                <w:t>0</w:t>
              </w:r>
            </w:ins>
          </w:p>
        </w:tc>
        <w:tc>
          <w:tcPr>
            <w:tcW w:w="1920" w:type="dxa"/>
            <w:tcBorders>
              <w:top w:val="single" w:sz="4" w:space="0" w:color="auto"/>
              <w:left w:val="nil"/>
              <w:bottom w:val="single" w:sz="4" w:space="0" w:color="auto"/>
              <w:right w:val="single" w:sz="4" w:space="0" w:color="auto"/>
            </w:tcBorders>
            <w:shd w:val="clear" w:color="auto" w:fill="auto"/>
            <w:noWrap/>
            <w:vAlign w:val="bottom"/>
            <w:hideMark/>
            <w:tcPrChange w:id="7500" w:author="Jen" w:date="2017-08-31T02:33:00Z">
              <w:tcPr>
                <w:tcW w:w="19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CF04C5B" w14:textId="77777777" w:rsidR="00443E1B" w:rsidRPr="00443E1B" w:rsidRDefault="00443E1B" w:rsidP="00443E1B">
            <w:pPr>
              <w:spacing w:after="0" w:line="240" w:lineRule="auto"/>
              <w:jc w:val="center"/>
              <w:rPr>
                <w:ins w:id="7501" w:author="Jen" w:date="2017-08-31T02:32:00Z"/>
                <w:rFonts w:ascii="Times New Roman" w:eastAsia="Times New Roman" w:hAnsi="Times New Roman" w:cs="Times New Roman"/>
                <w:color w:val="000000"/>
                <w:sz w:val="20"/>
                <w:szCs w:val="20"/>
                <w:lang w:val="en-US"/>
                <w:rPrChange w:id="7502" w:author="Jen" w:date="2017-08-31T02:32:00Z">
                  <w:rPr>
                    <w:ins w:id="7503" w:author="Jen" w:date="2017-08-31T02:32:00Z"/>
                    <w:rFonts w:ascii="Times New Roman" w:eastAsia="Times New Roman" w:hAnsi="Times New Roman" w:cs="Times New Roman"/>
                    <w:color w:val="000000"/>
                    <w:lang w:val="en-US"/>
                  </w:rPr>
                </w:rPrChange>
              </w:rPr>
              <w:pPrChange w:id="7504" w:author="Jen" w:date="2017-08-31T02:32:00Z">
                <w:pPr>
                  <w:spacing w:after="0" w:line="240" w:lineRule="auto"/>
                  <w:jc w:val="center"/>
                </w:pPr>
              </w:pPrChange>
            </w:pPr>
            <w:ins w:id="7505" w:author="Jen" w:date="2017-08-31T02:32:00Z">
              <w:r w:rsidRPr="00443E1B">
                <w:rPr>
                  <w:rFonts w:ascii="Times New Roman" w:eastAsia="Times New Roman" w:hAnsi="Times New Roman" w:cs="Times New Roman"/>
                  <w:color w:val="000000"/>
                  <w:sz w:val="20"/>
                  <w:szCs w:val="20"/>
                  <w:lang w:val="en-US"/>
                  <w:rPrChange w:id="7506" w:author="Jen" w:date="2017-08-31T02:32:00Z">
                    <w:rPr>
                      <w:rFonts w:ascii="Times New Roman" w:eastAsia="Times New Roman" w:hAnsi="Times New Roman" w:cs="Times New Roman"/>
                      <w:color w:val="000000"/>
                      <w:lang w:val="en-US"/>
                    </w:rPr>
                  </w:rPrChange>
                </w:rPr>
                <w:t xml:space="preserve">                  470,420 </w:t>
              </w:r>
            </w:ins>
          </w:p>
        </w:tc>
      </w:tr>
      <w:tr w:rsidR="00443E1B" w:rsidRPr="00443E1B" w14:paraId="3CAFF4A3" w14:textId="77777777" w:rsidTr="00984B03">
        <w:trPr>
          <w:trHeight w:val="300"/>
          <w:ins w:id="7507" w:author="Jen" w:date="2017-08-31T02:32:00Z"/>
          <w:trPrChange w:id="7508" w:author="Jen" w:date="2017-08-31T02:33:00Z">
            <w:trPr>
              <w:trHeight w:val="300"/>
            </w:trPr>
          </w:trPrChange>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509" w:author="Jen" w:date="2017-08-31T02:33:00Z">
              <w:tcPr>
                <w:tcW w:w="19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D59786" w14:textId="77777777" w:rsidR="00443E1B" w:rsidRPr="00443E1B" w:rsidRDefault="00443E1B" w:rsidP="00443E1B">
            <w:pPr>
              <w:spacing w:after="0" w:line="240" w:lineRule="auto"/>
              <w:jc w:val="center"/>
              <w:rPr>
                <w:ins w:id="7510" w:author="Jen" w:date="2017-08-31T02:32:00Z"/>
                <w:rFonts w:ascii="Times New Roman" w:eastAsia="Times New Roman" w:hAnsi="Times New Roman" w:cs="Times New Roman"/>
                <w:color w:val="000000"/>
                <w:sz w:val="20"/>
                <w:szCs w:val="20"/>
                <w:lang w:val="en-US"/>
                <w:rPrChange w:id="7511" w:author="Jen" w:date="2017-08-31T02:32:00Z">
                  <w:rPr>
                    <w:ins w:id="7512" w:author="Jen" w:date="2017-08-31T02:32:00Z"/>
                    <w:rFonts w:ascii="Times New Roman" w:eastAsia="Times New Roman" w:hAnsi="Times New Roman" w:cs="Times New Roman"/>
                    <w:color w:val="000000"/>
                    <w:lang w:val="en-US"/>
                  </w:rPr>
                </w:rPrChange>
              </w:rPr>
              <w:pPrChange w:id="7513" w:author="Jen" w:date="2017-08-31T02:32:00Z">
                <w:pPr>
                  <w:spacing w:after="0" w:line="240" w:lineRule="auto"/>
                  <w:jc w:val="center"/>
                </w:pPr>
              </w:pPrChange>
            </w:pPr>
            <w:proofErr w:type="spellStart"/>
            <w:ins w:id="7514" w:author="Jen" w:date="2017-08-31T02:32:00Z">
              <w:r w:rsidRPr="00443E1B">
                <w:rPr>
                  <w:rFonts w:ascii="Times New Roman" w:eastAsia="Times New Roman" w:hAnsi="Times New Roman" w:cs="Times New Roman"/>
                  <w:color w:val="000000"/>
                  <w:sz w:val="20"/>
                  <w:szCs w:val="20"/>
                  <w:lang w:val="en-US"/>
                  <w:rPrChange w:id="7515" w:author="Jen" w:date="2017-08-31T02:32:00Z">
                    <w:rPr>
                      <w:rFonts w:ascii="Times New Roman" w:eastAsia="Times New Roman" w:hAnsi="Times New Roman" w:cs="Times New Roman"/>
                      <w:color w:val="000000"/>
                      <w:lang w:val="en-US"/>
                    </w:rPr>
                  </w:rPrChange>
                </w:rPr>
                <w:t>Guiguinto</w:t>
              </w:r>
              <w:proofErr w:type="spellEnd"/>
            </w:ins>
          </w:p>
        </w:tc>
        <w:tc>
          <w:tcPr>
            <w:tcW w:w="706" w:type="dxa"/>
            <w:tcBorders>
              <w:top w:val="nil"/>
              <w:left w:val="nil"/>
              <w:bottom w:val="single" w:sz="4" w:space="0" w:color="auto"/>
              <w:right w:val="single" w:sz="4" w:space="0" w:color="auto"/>
            </w:tcBorders>
            <w:shd w:val="clear" w:color="auto" w:fill="auto"/>
            <w:noWrap/>
            <w:vAlign w:val="bottom"/>
            <w:hideMark/>
            <w:tcPrChange w:id="7516"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5822ED42" w14:textId="77777777" w:rsidR="00443E1B" w:rsidRPr="00443E1B" w:rsidRDefault="00443E1B" w:rsidP="00443E1B">
            <w:pPr>
              <w:spacing w:after="0" w:line="240" w:lineRule="auto"/>
              <w:jc w:val="right"/>
              <w:rPr>
                <w:ins w:id="7517" w:author="Jen" w:date="2017-08-31T02:32:00Z"/>
                <w:rFonts w:ascii="Times New Roman" w:eastAsia="Times New Roman" w:hAnsi="Times New Roman" w:cs="Times New Roman"/>
                <w:color w:val="000000"/>
                <w:sz w:val="20"/>
                <w:szCs w:val="20"/>
                <w:lang w:val="en-US"/>
                <w:rPrChange w:id="7518" w:author="Jen" w:date="2017-08-31T02:32:00Z">
                  <w:rPr>
                    <w:ins w:id="7519" w:author="Jen" w:date="2017-08-31T02:32:00Z"/>
                    <w:rFonts w:ascii="Times New Roman" w:eastAsia="Times New Roman" w:hAnsi="Times New Roman" w:cs="Times New Roman"/>
                    <w:color w:val="000000"/>
                    <w:lang w:val="en-US"/>
                  </w:rPr>
                </w:rPrChange>
              </w:rPr>
              <w:pPrChange w:id="7520" w:author="Jen" w:date="2017-08-31T02:32:00Z">
                <w:pPr>
                  <w:spacing w:after="0" w:line="240" w:lineRule="auto"/>
                  <w:jc w:val="right"/>
                </w:pPr>
              </w:pPrChange>
            </w:pPr>
            <w:ins w:id="7521" w:author="Jen" w:date="2017-08-31T02:32:00Z">
              <w:r w:rsidRPr="00443E1B">
                <w:rPr>
                  <w:rFonts w:ascii="Times New Roman" w:eastAsia="Times New Roman" w:hAnsi="Times New Roman" w:cs="Times New Roman"/>
                  <w:color w:val="000000"/>
                  <w:sz w:val="20"/>
                  <w:szCs w:val="20"/>
                  <w:lang w:val="en-US"/>
                  <w:rPrChange w:id="7522" w:author="Jen" w:date="2017-08-31T02:32:00Z">
                    <w:rPr>
                      <w:rFonts w:ascii="Times New Roman" w:eastAsia="Times New Roman" w:hAnsi="Times New Roman" w:cs="Times New Roman"/>
                      <w:color w:val="000000"/>
                      <w:lang w:val="en-US"/>
                    </w:rPr>
                  </w:rPrChange>
                </w:rPr>
                <w:t>0</w:t>
              </w:r>
            </w:ins>
          </w:p>
        </w:tc>
        <w:tc>
          <w:tcPr>
            <w:tcW w:w="1170" w:type="dxa"/>
            <w:tcBorders>
              <w:top w:val="nil"/>
              <w:left w:val="nil"/>
              <w:bottom w:val="single" w:sz="4" w:space="0" w:color="auto"/>
              <w:right w:val="single" w:sz="4" w:space="0" w:color="auto"/>
            </w:tcBorders>
            <w:shd w:val="clear" w:color="auto" w:fill="auto"/>
            <w:noWrap/>
            <w:vAlign w:val="bottom"/>
            <w:hideMark/>
            <w:tcPrChange w:id="7523"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4EF4E74D" w14:textId="77777777" w:rsidR="00443E1B" w:rsidRPr="00443E1B" w:rsidRDefault="00443E1B" w:rsidP="00443E1B">
            <w:pPr>
              <w:spacing w:after="0" w:line="240" w:lineRule="auto"/>
              <w:jc w:val="right"/>
              <w:rPr>
                <w:ins w:id="7524" w:author="Jen" w:date="2017-08-31T02:32:00Z"/>
                <w:rFonts w:ascii="Times New Roman" w:eastAsia="Times New Roman" w:hAnsi="Times New Roman" w:cs="Times New Roman"/>
                <w:color w:val="000000"/>
                <w:sz w:val="20"/>
                <w:szCs w:val="20"/>
                <w:lang w:val="en-US"/>
                <w:rPrChange w:id="7525" w:author="Jen" w:date="2017-08-31T02:32:00Z">
                  <w:rPr>
                    <w:ins w:id="7526" w:author="Jen" w:date="2017-08-31T02:32:00Z"/>
                    <w:rFonts w:ascii="Times New Roman" w:eastAsia="Times New Roman" w:hAnsi="Times New Roman" w:cs="Times New Roman"/>
                    <w:color w:val="000000"/>
                    <w:lang w:val="en-US"/>
                  </w:rPr>
                </w:rPrChange>
              </w:rPr>
              <w:pPrChange w:id="7527" w:author="Jen" w:date="2017-08-31T02:32:00Z">
                <w:pPr>
                  <w:spacing w:after="0" w:line="240" w:lineRule="auto"/>
                  <w:jc w:val="right"/>
                </w:pPr>
              </w:pPrChange>
            </w:pPr>
            <w:ins w:id="7528" w:author="Jen" w:date="2017-08-31T02:32:00Z">
              <w:r w:rsidRPr="00443E1B">
                <w:rPr>
                  <w:rFonts w:ascii="Times New Roman" w:eastAsia="Times New Roman" w:hAnsi="Times New Roman" w:cs="Times New Roman"/>
                  <w:color w:val="000000"/>
                  <w:sz w:val="20"/>
                  <w:szCs w:val="20"/>
                  <w:lang w:val="en-US"/>
                  <w:rPrChange w:id="7529" w:author="Jen" w:date="2017-08-31T02:32:00Z">
                    <w:rPr>
                      <w:rFonts w:ascii="Times New Roman" w:eastAsia="Times New Roman" w:hAnsi="Times New Roman" w:cs="Times New Roman"/>
                      <w:color w:val="000000"/>
                      <w:lang w:val="en-US"/>
                    </w:rPr>
                  </w:rPrChange>
                </w:rPr>
                <w:t>0</w:t>
              </w:r>
            </w:ins>
          </w:p>
        </w:tc>
        <w:tc>
          <w:tcPr>
            <w:tcW w:w="1266" w:type="dxa"/>
            <w:tcBorders>
              <w:top w:val="single" w:sz="4" w:space="0" w:color="auto"/>
              <w:left w:val="nil"/>
              <w:bottom w:val="single" w:sz="4" w:space="0" w:color="auto"/>
              <w:right w:val="nil"/>
            </w:tcBorders>
            <w:shd w:val="clear" w:color="auto" w:fill="auto"/>
            <w:noWrap/>
            <w:vAlign w:val="bottom"/>
            <w:hideMark/>
            <w:tcPrChange w:id="7530" w:author="Jen" w:date="2017-08-31T02:33:00Z">
              <w:tcPr>
                <w:tcW w:w="1899" w:type="dxa"/>
                <w:gridSpan w:val="3"/>
                <w:tcBorders>
                  <w:top w:val="single" w:sz="4" w:space="0" w:color="auto"/>
                  <w:left w:val="nil"/>
                  <w:bottom w:val="single" w:sz="4" w:space="0" w:color="auto"/>
                  <w:right w:val="nil"/>
                </w:tcBorders>
                <w:shd w:val="clear" w:color="auto" w:fill="auto"/>
                <w:noWrap/>
                <w:vAlign w:val="bottom"/>
                <w:hideMark/>
              </w:tcPr>
            </w:tcPrChange>
          </w:tcPr>
          <w:p w14:paraId="245A4526" w14:textId="77777777" w:rsidR="00443E1B" w:rsidRPr="00443E1B" w:rsidRDefault="00443E1B" w:rsidP="00443E1B">
            <w:pPr>
              <w:spacing w:after="0" w:line="240" w:lineRule="auto"/>
              <w:jc w:val="right"/>
              <w:rPr>
                <w:ins w:id="7531" w:author="Jen" w:date="2017-08-31T02:32:00Z"/>
                <w:rFonts w:ascii="Times New Roman" w:eastAsia="Times New Roman" w:hAnsi="Times New Roman" w:cs="Times New Roman"/>
                <w:color w:val="000000"/>
                <w:sz w:val="20"/>
                <w:szCs w:val="20"/>
                <w:lang w:val="en-US"/>
                <w:rPrChange w:id="7532" w:author="Jen" w:date="2017-08-31T02:32:00Z">
                  <w:rPr>
                    <w:ins w:id="7533" w:author="Jen" w:date="2017-08-31T02:32:00Z"/>
                    <w:rFonts w:ascii="Times New Roman" w:eastAsia="Times New Roman" w:hAnsi="Times New Roman" w:cs="Times New Roman"/>
                    <w:color w:val="000000"/>
                    <w:lang w:val="en-US"/>
                  </w:rPr>
                </w:rPrChange>
              </w:rPr>
              <w:pPrChange w:id="7534" w:author="Jen" w:date="2017-08-31T02:32:00Z">
                <w:pPr>
                  <w:spacing w:after="0" w:line="240" w:lineRule="auto"/>
                  <w:jc w:val="right"/>
                </w:pPr>
              </w:pPrChange>
            </w:pPr>
            <w:ins w:id="7535" w:author="Jen" w:date="2017-08-31T02:32:00Z">
              <w:r w:rsidRPr="00443E1B">
                <w:rPr>
                  <w:rFonts w:ascii="Times New Roman" w:eastAsia="Times New Roman" w:hAnsi="Times New Roman" w:cs="Times New Roman"/>
                  <w:color w:val="000000"/>
                  <w:sz w:val="20"/>
                  <w:szCs w:val="20"/>
                  <w:lang w:val="en-US"/>
                  <w:rPrChange w:id="7536" w:author="Jen" w:date="2017-08-31T02:32:00Z">
                    <w:rPr>
                      <w:rFonts w:ascii="Times New Roman" w:eastAsia="Times New Roman" w:hAnsi="Times New Roman" w:cs="Times New Roman"/>
                      <w:color w:val="000000"/>
                      <w:lang w:val="en-US"/>
                    </w:rPr>
                  </w:rPrChange>
                </w:rPr>
                <w:t>0</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537"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61B83EB" w14:textId="77777777" w:rsidR="00443E1B" w:rsidRPr="00443E1B" w:rsidRDefault="00443E1B" w:rsidP="00443E1B">
            <w:pPr>
              <w:spacing w:after="0" w:line="240" w:lineRule="auto"/>
              <w:jc w:val="right"/>
              <w:rPr>
                <w:ins w:id="7538" w:author="Jen" w:date="2017-08-31T02:32:00Z"/>
                <w:rFonts w:ascii="Times New Roman" w:eastAsia="Times New Roman" w:hAnsi="Times New Roman" w:cs="Times New Roman"/>
                <w:color w:val="000000"/>
                <w:sz w:val="20"/>
                <w:szCs w:val="20"/>
                <w:lang w:val="en-US"/>
                <w:rPrChange w:id="7539" w:author="Jen" w:date="2017-08-31T02:32:00Z">
                  <w:rPr>
                    <w:ins w:id="7540" w:author="Jen" w:date="2017-08-31T02:32:00Z"/>
                    <w:rFonts w:ascii="Times New Roman" w:eastAsia="Times New Roman" w:hAnsi="Times New Roman" w:cs="Times New Roman"/>
                    <w:color w:val="000000"/>
                    <w:lang w:val="en-US"/>
                  </w:rPr>
                </w:rPrChange>
              </w:rPr>
              <w:pPrChange w:id="7541" w:author="Jen" w:date="2017-08-31T02:32:00Z">
                <w:pPr>
                  <w:spacing w:after="0" w:line="240" w:lineRule="auto"/>
                  <w:jc w:val="right"/>
                </w:pPr>
              </w:pPrChange>
            </w:pPr>
            <w:ins w:id="7542" w:author="Jen" w:date="2017-08-31T02:32:00Z">
              <w:r w:rsidRPr="00443E1B">
                <w:rPr>
                  <w:rFonts w:ascii="Times New Roman" w:eastAsia="Times New Roman" w:hAnsi="Times New Roman" w:cs="Times New Roman"/>
                  <w:color w:val="000000"/>
                  <w:sz w:val="20"/>
                  <w:szCs w:val="20"/>
                  <w:lang w:val="en-US"/>
                  <w:rPrChange w:id="7543" w:author="Jen" w:date="2017-08-31T02:32:00Z">
                    <w:rPr>
                      <w:rFonts w:ascii="Times New Roman" w:eastAsia="Times New Roman" w:hAnsi="Times New Roman" w:cs="Times New Roman"/>
                      <w:color w:val="000000"/>
                      <w:lang w:val="en-US"/>
                    </w:rPr>
                  </w:rPrChange>
                </w:rPr>
                <w:t>4</w:t>
              </w:r>
            </w:ins>
          </w:p>
        </w:tc>
        <w:tc>
          <w:tcPr>
            <w:tcW w:w="1350" w:type="dxa"/>
            <w:tcBorders>
              <w:top w:val="nil"/>
              <w:left w:val="nil"/>
              <w:bottom w:val="single" w:sz="4" w:space="0" w:color="auto"/>
              <w:right w:val="single" w:sz="4" w:space="0" w:color="auto"/>
            </w:tcBorders>
            <w:shd w:val="clear" w:color="auto" w:fill="auto"/>
            <w:noWrap/>
            <w:vAlign w:val="bottom"/>
            <w:hideMark/>
            <w:tcPrChange w:id="7544"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58A0A24A" w14:textId="77777777" w:rsidR="00443E1B" w:rsidRPr="00443E1B" w:rsidRDefault="00443E1B" w:rsidP="00443E1B">
            <w:pPr>
              <w:spacing w:after="0" w:line="240" w:lineRule="auto"/>
              <w:jc w:val="right"/>
              <w:rPr>
                <w:ins w:id="7545" w:author="Jen" w:date="2017-08-31T02:32:00Z"/>
                <w:rFonts w:ascii="Times New Roman" w:eastAsia="Times New Roman" w:hAnsi="Times New Roman" w:cs="Times New Roman"/>
                <w:color w:val="000000"/>
                <w:sz w:val="20"/>
                <w:szCs w:val="20"/>
                <w:lang w:val="en-US"/>
                <w:rPrChange w:id="7546" w:author="Jen" w:date="2017-08-31T02:32:00Z">
                  <w:rPr>
                    <w:ins w:id="7547" w:author="Jen" w:date="2017-08-31T02:32:00Z"/>
                    <w:rFonts w:ascii="Times New Roman" w:eastAsia="Times New Roman" w:hAnsi="Times New Roman" w:cs="Times New Roman"/>
                    <w:color w:val="000000"/>
                    <w:lang w:val="en-US"/>
                  </w:rPr>
                </w:rPrChange>
              </w:rPr>
              <w:pPrChange w:id="7548" w:author="Jen" w:date="2017-08-31T02:32:00Z">
                <w:pPr>
                  <w:spacing w:after="0" w:line="240" w:lineRule="auto"/>
                  <w:jc w:val="right"/>
                </w:pPr>
              </w:pPrChange>
            </w:pPr>
            <w:ins w:id="7549" w:author="Jen" w:date="2017-08-31T02:32:00Z">
              <w:r w:rsidRPr="00443E1B">
                <w:rPr>
                  <w:rFonts w:ascii="Times New Roman" w:eastAsia="Times New Roman" w:hAnsi="Times New Roman" w:cs="Times New Roman"/>
                  <w:color w:val="000000"/>
                  <w:sz w:val="20"/>
                  <w:szCs w:val="20"/>
                  <w:lang w:val="en-US"/>
                  <w:rPrChange w:id="7550" w:author="Jen" w:date="2017-08-31T02:32:00Z">
                    <w:rPr>
                      <w:rFonts w:ascii="Times New Roman" w:eastAsia="Times New Roman" w:hAnsi="Times New Roman" w:cs="Times New Roman"/>
                      <w:color w:val="000000"/>
                      <w:lang w:val="en-US"/>
                    </w:rPr>
                  </w:rPrChange>
                </w:rPr>
                <w:t>291</w:t>
              </w:r>
            </w:ins>
          </w:p>
        </w:tc>
        <w:tc>
          <w:tcPr>
            <w:tcW w:w="1266" w:type="dxa"/>
            <w:tcBorders>
              <w:top w:val="nil"/>
              <w:left w:val="nil"/>
              <w:bottom w:val="single" w:sz="4" w:space="0" w:color="auto"/>
              <w:right w:val="single" w:sz="4" w:space="0" w:color="auto"/>
            </w:tcBorders>
            <w:shd w:val="clear" w:color="auto" w:fill="auto"/>
            <w:noWrap/>
            <w:vAlign w:val="bottom"/>
            <w:hideMark/>
            <w:tcPrChange w:id="7551" w:author="Jen" w:date="2017-08-31T02:33:00Z">
              <w:tcPr>
                <w:tcW w:w="1703" w:type="dxa"/>
                <w:gridSpan w:val="2"/>
                <w:tcBorders>
                  <w:top w:val="nil"/>
                  <w:left w:val="nil"/>
                  <w:bottom w:val="single" w:sz="4" w:space="0" w:color="auto"/>
                  <w:right w:val="single" w:sz="4" w:space="0" w:color="auto"/>
                </w:tcBorders>
                <w:shd w:val="clear" w:color="auto" w:fill="auto"/>
                <w:noWrap/>
                <w:vAlign w:val="bottom"/>
                <w:hideMark/>
              </w:tcPr>
            </w:tcPrChange>
          </w:tcPr>
          <w:p w14:paraId="257EDB82" w14:textId="77777777" w:rsidR="00443E1B" w:rsidRPr="00443E1B" w:rsidRDefault="00443E1B" w:rsidP="00443E1B">
            <w:pPr>
              <w:spacing w:after="0" w:line="240" w:lineRule="auto"/>
              <w:jc w:val="right"/>
              <w:rPr>
                <w:ins w:id="7552" w:author="Jen" w:date="2017-08-31T02:32:00Z"/>
                <w:rFonts w:ascii="Times New Roman" w:eastAsia="Times New Roman" w:hAnsi="Times New Roman" w:cs="Times New Roman"/>
                <w:color w:val="000000"/>
                <w:sz w:val="20"/>
                <w:szCs w:val="20"/>
                <w:lang w:val="en-US"/>
                <w:rPrChange w:id="7553" w:author="Jen" w:date="2017-08-31T02:32:00Z">
                  <w:rPr>
                    <w:ins w:id="7554" w:author="Jen" w:date="2017-08-31T02:32:00Z"/>
                    <w:rFonts w:ascii="Times New Roman" w:eastAsia="Times New Roman" w:hAnsi="Times New Roman" w:cs="Times New Roman"/>
                    <w:color w:val="000000"/>
                    <w:lang w:val="en-US"/>
                  </w:rPr>
                </w:rPrChange>
              </w:rPr>
              <w:pPrChange w:id="7555" w:author="Jen" w:date="2017-08-31T02:32:00Z">
                <w:pPr>
                  <w:spacing w:after="0" w:line="240" w:lineRule="auto"/>
                  <w:jc w:val="right"/>
                </w:pPr>
              </w:pPrChange>
            </w:pPr>
            <w:ins w:id="7556" w:author="Jen" w:date="2017-08-31T02:32:00Z">
              <w:r w:rsidRPr="00443E1B">
                <w:rPr>
                  <w:rFonts w:ascii="Times New Roman" w:eastAsia="Times New Roman" w:hAnsi="Times New Roman" w:cs="Times New Roman"/>
                  <w:color w:val="000000"/>
                  <w:sz w:val="20"/>
                  <w:szCs w:val="20"/>
                  <w:lang w:val="en-US"/>
                  <w:rPrChange w:id="7557" w:author="Jen" w:date="2017-08-31T02:32:00Z">
                    <w:rPr>
                      <w:rFonts w:ascii="Times New Roman" w:eastAsia="Times New Roman" w:hAnsi="Times New Roman" w:cs="Times New Roman"/>
                      <w:color w:val="000000"/>
                      <w:lang w:val="en-US"/>
                    </w:rPr>
                  </w:rPrChange>
                </w:rPr>
                <w:t>2,914,700.00</w:t>
              </w:r>
            </w:ins>
          </w:p>
        </w:tc>
        <w:tc>
          <w:tcPr>
            <w:tcW w:w="1920" w:type="dxa"/>
            <w:tcBorders>
              <w:top w:val="single" w:sz="4" w:space="0" w:color="auto"/>
              <w:left w:val="nil"/>
              <w:bottom w:val="single" w:sz="4" w:space="0" w:color="auto"/>
              <w:right w:val="single" w:sz="4" w:space="0" w:color="auto"/>
            </w:tcBorders>
            <w:shd w:val="clear" w:color="auto" w:fill="auto"/>
            <w:noWrap/>
            <w:vAlign w:val="bottom"/>
            <w:hideMark/>
            <w:tcPrChange w:id="7558" w:author="Jen" w:date="2017-08-31T02:33:00Z">
              <w:tcPr>
                <w:tcW w:w="19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EB7CFEA" w14:textId="77777777" w:rsidR="00443E1B" w:rsidRPr="00443E1B" w:rsidRDefault="00443E1B" w:rsidP="00443E1B">
            <w:pPr>
              <w:spacing w:after="0" w:line="240" w:lineRule="auto"/>
              <w:jc w:val="center"/>
              <w:rPr>
                <w:ins w:id="7559" w:author="Jen" w:date="2017-08-31T02:32:00Z"/>
                <w:rFonts w:ascii="Times New Roman" w:eastAsia="Times New Roman" w:hAnsi="Times New Roman" w:cs="Times New Roman"/>
                <w:color w:val="000000"/>
                <w:sz w:val="20"/>
                <w:szCs w:val="20"/>
                <w:lang w:val="en-US"/>
                <w:rPrChange w:id="7560" w:author="Jen" w:date="2017-08-31T02:32:00Z">
                  <w:rPr>
                    <w:ins w:id="7561" w:author="Jen" w:date="2017-08-31T02:32:00Z"/>
                    <w:rFonts w:ascii="Times New Roman" w:eastAsia="Times New Roman" w:hAnsi="Times New Roman" w:cs="Times New Roman"/>
                    <w:color w:val="000000"/>
                    <w:lang w:val="en-US"/>
                  </w:rPr>
                </w:rPrChange>
              </w:rPr>
              <w:pPrChange w:id="7562" w:author="Jen" w:date="2017-08-31T02:32:00Z">
                <w:pPr>
                  <w:spacing w:after="0" w:line="240" w:lineRule="auto"/>
                  <w:jc w:val="center"/>
                </w:pPr>
              </w:pPrChange>
            </w:pPr>
            <w:ins w:id="7563" w:author="Jen" w:date="2017-08-31T02:32:00Z">
              <w:r w:rsidRPr="00443E1B">
                <w:rPr>
                  <w:rFonts w:ascii="Times New Roman" w:eastAsia="Times New Roman" w:hAnsi="Times New Roman" w:cs="Times New Roman"/>
                  <w:color w:val="000000"/>
                  <w:sz w:val="20"/>
                  <w:szCs w:val="20"/>
                  <w:lang w:val="en-US"/>
                  <w:rPrChange w:id="7564" w:author="Jen" w:date="2017-08-31T02:32:00Z">
                    <w:rPr>
                      <w:rFonts w:ascii="Times New Roman" w:eastAsia="Times New Roman" w:hAnsi="Times New Roman" w:cs="Times New Roman"/>
                      <w:color w:val="000000"/>
                      <w:lang w:val="en-US"/>
                    </w:rPr>
                  </w:rPrChange>
                </w:rPr>
                <w:t xml:space="preserve">                2,914,700 </w:t>
              </w:r>
            </w:ins>
          </w:p>
        </w:tc>
      </w:tr>
      <w:tr w:rsidR="00443E1B" w:rsidRPr="00443E1B" w14:paraId="53AF7228" w14:textId="77777777" w:rsidTr="00984B03">
        <w:trPr>
          <w:trHeight w:val="315"/>
          <w:ins w:id="7565" w:author="Jen" w:date="2017-08-31T02:32:00Z"/>
          <w:trPrChange w:id="7566" w:author="Jen" w:date="2017-08-31T02:33:00Z">
            <w:trPr>
              <w:trHeight w:val="315"/>
            </w:trPr>
          </w:trPrChange>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567" w:author="Jen" w:date="2017-08-31T02:33:00Z">
              <w:tcPr>
                <w:tcW w:w="19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48E6A2" w14:textId="77777777" w:rsidR="00443E1B" w:rsidRPr="00443E1B" w:rsidRDefault="00443E1B" w:rsidP="00443E1B">
            <w:pPr>
              <w:spacing w:after="0" w:line="240" w:lineRule="auto"/>
              <w:jc w:val="center"/>
              <w:rPr>
                <w:ins w:id="7568" w:author="Jen" w:date="2017-08-31T02:32:00Z"/>
                <w:rFonts w:ascii="Times New Roman" w:eastAsia="Times New Roman" w:hAnsi="Times New Roman" w:cs="Times New Roman"/>
                <w:color w:val="000000"/>
                <w:sz w:val="20"/>
                <w:szCs w:val="20"/>
                <w:lang w:val="en-US"/>
                <w:rPrChange w:id="7569" w:author="Jen" w:date="2017-08-31T02:32:00Z">
                  <w:rPr>
                    <w:ins w:id="7570" w:author="Jen" w:date="2017-08-31T02:32:00Z"/>
                    <w:rFonts w:ascii="Times New Roman" w:eastAsia="Times New Roman" w:hAnsi="Times New Roman" w:cs="Times New Roman"/>
                    <w:color w:val="000000"/>
                    <w:lang w:val="en-US"/>
                  </w:rPr>
                </w:rPrChange>
              </w:rPr>
              <w:pPrChange w:id="7571" w:author="Jen" w:date="2017-08-31T02:32:00Z">
                <w:pPr>
                  <w:spacing w:after="0" w:line="240" w:lineRule="auto"/>
                  <w:jc w:val="center"/>
                </w:pPr>
              </w:pPrChange>
            </w:pPr>
            <w:proofErr w:type="spellStart"/>
            <w:ins w:id="7572" w:author="Jen" w:date="2017-08-31T02:32:00Z">
              <w:r w:rsidRPr="00443E1B">
                <w:rPr>
                  <w:rFonts w:ascii="Times New Roman" w:eastAsia="Times New Roman" w:hAnsi="Times New Roman" w:cs="Times New Roman"/>
                  <w:color w:val="000000"/>
                  <w:sz w:val="20"/>
                  <w:szCs w:val="20"/>
                  <w:lang w:val="en-US"/>
                  <w:rPrChange w:id="7573" w:author="Jen" w:date="2017-08-31T02:32:00Z">
                    <w:rPr>
                      <w:rFonts w:ascii="Times New Roman" w:eastAsia="Times New Roman" w:hAnsi="Times New Roman" w:cs="Times New Roman"/>
                      <w:color w:val="000000"/>
                      <w:lang w:val="en-US"/>
                    </w:rPr>
                  </w:rPrChange>
                </w:rPr>
                <w:t>Balagtas</w:t>
              </w:r>
              <w:proofErr w:type="spellEnd"/>
            </w:ins>
          </w:p>
        </w:tc>
        <w:tc>
          <w:tcPr>
            <w:tcW w:w="706" w:type="dxa"/>
            <w:tcBorders>
              <w:top w:val="nil"/>
              <w:left w:val="nil"/>
              <w:bottom w:val="single" w:sz="4" w:space="0" w:color="auto"/>
              <w:right w:val="single" w:sz="4" w:space="0" w:color="auto"/>
            </w:tcBorders>
            <w:shd w:val="clear" w:color="auto" w:fill="auto"/>
            <w:noWrap/>
            <w:vAlign w:val="bottom"/>
            <w:hideMark/>
            <w:tcPrChange w:id="7574"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18C4B164" w14:textId="77777777" w:rsidR="00443E1B" w:rsidRPr="00443E1B" w:rsidRDefault="00443E1B" w:rsidP="00443E1B">
            <w:pPr>
              <w:spacing w:after="0" w:line="240" w:lineRule="auto"/>
              <w:jc w:val="right"/>
              <w:rPr>
                <w:ins w:id="7575" w:author="Jen" w:date="2017-08-31T02:32:00Z"/>
                <w:rFonts w:ascii="Times New Roman" w:eastAsia="Times New Roman" w:hAnsi="Times New Roman" w:cs="Times New Roman"/>
                <w:color w:val="000000"/>
                <w:sz w:val="20"/>
                <w:szCs w:val="20"/>
                <w:lang w:val="en-US"/>
                <w:rPrChange w:id="7576" w:author="Jen" w:date="2017-08-31T02:32:00Z">
                  <w:rPr>
                    <w:ins w:id="7577" w:author="Jen" w:date="2017-08-31T02:32:00Z"/>
                    <w:rFonts w:ascii="Times New Roman" w:eastAsia="Times New Roman" w:hAnsi="Times New Roman" w:cs="Times New Roman"/>
                    <w:color w:val="000000"/>
                    <w:lang w:val="en-US"/>
                  </w:rPr>
                </w:rPrChange>
              </w:rPr>
              <w:pPrChange w:id="7578" w:author="Jen" w:date="2017-08-31T02:32:00Z">
                <w:pPr>
                  <w:spacing w:after="0" w:line="240" w:lineRule="auto"/>
                  <w:jc w:val="right"/>
                </w:pPr>
              </w:pPrChange>
            </w:pPr>
            <w:ins w:id="7579" w:author="Jen" w:date="2017-08-31T02:32:00Z">
              <w:r w:rsidRPr="00443E1B">
                <w:rPr>
                  <w:rFonts w:ascii="Times New Roman" w:eastAsia="Times New Roman" w:hAnsi="Times New Roman" w:cs="Times New Roman"/>
                  <w:color w:val="000000"/>
                  <w:sz w:val="20"/>
                  <w:szCs w:val="20"/>
                  <w:lang w:val="en-US"/>
                  <w:rPrChange w:id="7580" w:author="Jen" w:date="2017-08-31T02:32:00Z">
                    <w:rPr>
                      <w:rFonts w:ascii="Times New Roman" w:eastAsia="Times New Roman" w:hAnsi="Times New Roman" w:cs="Times New Roman"/>
                      <w:color w:val="000000"/>
                      <w:lang w:val="en-US"/>
                    </w:rPr>
                  </w:rPrChange>
                </w:rPr>
                <w:t>0</w:t>
              </w:r>
            </w:ins>
          </w:p>
        </w:tc>
        <w:tc>
          <w:tcPr>
            <w:tcW w:w="1170" w:type="dxa"/>
            <w:tcBorders>
              <w:top w:val="nil"/>
              <w:left w:val="nil"/>
              <w:bottom w:val="single" w:sz="4" w:space="0" w:color="auto"/>
              <w:right w:val="single" w:sz="4" w:space="0" w:color="auto"/>
            </w:tcBorders>
            <w:shd w:val="clear" w:color="auto" w:fill="auto"/>
            <w:noWrap/>
            <w:vAlign w:val="bottom"/>
            <w:hideMark/>
            <w:tcPrChange w:id="7581"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4CD60951" w14:textId="77777777" w:rsidR="00443E1B" w:rsidRPr="00443E1B" w:rsidRDefault="00443E1B" w:rsidP="00443E1B">
            <w:pPr>
              <w:spacing w:after="0" w:line="240" w:lineRule="auto"/>
              <w:jc w:val="right"/>
              <w:rPr>
                <w:ins w:id="7582" w:author="Jen" w:date="2017-08-31T02:32:00Z"/>
                <w:rFonts w:ascii="Times New Roman" w:eastAsia="Times New Roman" w:hAnsi="Times New Roman" w:cs="Times New Roman"/>
                <w:color w:val="000000"/>
                <w:sz w:val="20"/>
                <w:szCs w:val="20"/>
                <w:lang w:val="en-US"/>
                <w:rPrChange w:id="7583" w:author="Jen" w:date="2017-08-31T02:32:00Z">
                  <w:rPr>
                    <w:ins w:id="7584" w:author="Jen" w:date="2017-08-31T02:32:00Z"/>
                    <w:rFonts w:ascii="Times New Roman" w:eastAsia="Times New Roman" w:hAnsi="Times New Roman" w:cs="Times New Roman"/>
                    <w:color w:val="000000"/>
                    <w:lang w:val="en-US"/>
                  </w:rPr>
                </w:rPrChange>
              </w:rPr>
              <w:pPrChange w:id="7585" w:author="Jen" w:date="2017-08-31T02:32:00Z">
                <w:pPr>
                  <w:spacing w:after="0" w:line="240" w:lineRule="auto"/>
                  <w:jc w:val="right"/>
                </w:pPr>
              </w:pPrChange>
            </w:pPr>
            <w:ins w:id="7586" w:author="Jen" w:date="2017-08-31T02:32:00Z">
              <w:r w:rsidRPr="00443E1B">
                <w:rPr>
                  <w:rFonts w:ascii="Times New Roman" w:eastAsia="Times New Roman" w:hAnsi="Times New Roman" w:cs="Times New Roman"/>
                  <w:color w:val="000000"/>
                  <w:sz w:val="20"/>
                  <w:szCs w:val="20"/>
                  <w:lang w:val="en-US"/>
                  <w:rPrChange w:id="7587" w:author="Jen" w:date="2017-08-31T02:32:00Z">
                    <w:rPr>
                      <w:rFonts w:ascii="Times New Roman" w:eastAsia="Times New Roman" w:hAnsi="Times New Roman" w:cs="Times New Roman"/>
                      <w:color w:val="000000"/>
                      <w:lang w:val="en-US"/>
                    </w:rPr>
                  </w:rPrChange>
                </w:rPr>
                <w:t>0</w:t>
              </w:r>
            </w:ins>
          </w:p>
        </w:tc>
        <w:tc>
          <w:tcPr>
            <w:tcW w:w="1266" w:type="dxa"/>
            <w:tcBorders>
              <w:top w:val="nil"/>
              <w:left w:val="nil"/>
              <w:bottom w:val="single" w:sz="4" w:space="0" w:color="auto"/>
              <w:right w:val="nil"/>
            </w:tcBorders>
            <w:shd w:val="clear" w:color="auto" w:fill="auto"/>
            <w:noWrap/>
            <w:vAlign w:val="bottom"/>
            <w:hideMark/>
            <w:tcPrChange w:id="7588" w:author="Jen" w:date="2017-08-31T02:33:00Z">
              <w:tcPr>
                <w:tcW w:w="1899" w:type="dxa"/>
                <w:gridSpan w:val="3"/>
                <w:tcBorders>
                  <w:top w:val="nil"/>
                  <w:left w:val="nil"/>
                  <w:bottom w:val="single" w:sz="4" w:space="0" w:color="auto"/>
                  <w:right w:val="nil"/>
                </w:tcBorders>
                <w:shd w:val="clear" w:color="auto" w:fill="auto"/>
                <w:noWrap/>
                <w:vAlign w:val="bottom"/>
                <w:hideMark/>
              </w:tcPr>
            </w:tcPrChange>
          </w:tcPr>
          <w:p w14:paraId="4A3046E9" w14:textId="77777777" w:rsidR="00443E1B" w:rsidRPr="00443E1B" w:rsidRDefault="00443E1B" w:rsidP="00443E1B">
            <w:pPr>
              <w:spacing w:after="0" w:line="240" w:lineRule="auto"/>
              <w:jc w:val="right"/>
              <w:rPr>
                <w:ins w:id="7589" w:author="Jen" w:date="2017-08-31T02:32:00Z"/>
                <w:rFonts w:ascii="Times New Roman" w:eastAsia="Times New Roman" w:hAnsi="Times New Roman" w:cs="Times New Roman"/>
                <w:color w:val="000000"/>
                <w:sz w:val="20"/>
                <w:szCs w:val="20"/>
                <w:lang w:val="en-US"/>
                <w:rPrChange w:id="7590" w:author="Jen" w:date="2017-08-31T02:32:00Z">
                  <w:rPr>
                    <w:ins w:id="7591" w:author="Jen" w:date="2017-08-31T02:32:00Z"/>
                    <w:rFonts w:ascii="Times New Roman" w:eastAsia="Times New Roman" w:hAnsi="Times New Roman" w:cs="Times New Roman"/>
                    <w:color w:val="000000"/>
                    <w:lang w:val="en-US"/>
                  </w:rPr>
                </w:rPrChange>
              </w:rPr>
              <w:pPrChange w:id="7592" w:author="Jen" w:date="2017-08-31T02:32:00Z">
                <w:pPr>
                  <w:spacing w:after="0" w:line="240" w:lineRule="auto"/>
                  <w:jc w:val="right"/>
                </w:pPr>
              </w:pPrChange>
            </w:pPr>
            <w:ins w:id="7593" w:author="Jen" w:date="2017-08-31T02:32:00Z">
              <w:r w:rsidRPr="00443E1B">
                <w:rPr>
                  <w:rFonts w:ascii="Times New Roman" w:eastAsia="Times New Roman" w:hAnsi="Times New Roman" w:cs="Times New Roman"/>
                  <w:color w:val="000000"/>
                  <w:sz w:val="20"/>
                  <w:szCs w:val="20"/>
                  <w:lang w:val="en-US"/>
                  <w:rPrChange w:id="7594" w:author="Jen" w:date="2017-08-31T02:32:00Z">
                    <w:rPr>
                      <w:rFonts w:ascii="Times New Roman" w:eastAsia="Times New Roman" w:hAnsi="Times New Roman" w:cs="Times New Roman"/>
                      <w:color w:val="000000"/>
                      <w:lang w:val="en-US"/>
                    </w:rPr>
                  </w:rPrChange>
                </w:rPr>
                <w:t>0</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595"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91D345C" w14:textId="77777777" w:rsidR="00443E1B" w:rsidRPr="00443E1B" w:rsidRDefault="00443E1B" w:rsidP="00443E1B">
            <w:pPr>
              <w:spacing w:after="0" w:line="240" w:lineRule="auto"/>
              <w:jc w:val="right"/>
              <w:rPr>
                <w:ins w:id="7596" w:author="Jen" w:date="2017-08-31T02:32:00Z"/>
                <w:rFonts w:ascii="Times New Roman" w:eastAsia="Times New Roman" w:hAnsi="Times New Roman" w:cs="Times New Roman"/>
                <w:color w:val="000000"/>
                <w:sz w:val="20"/>
                <w:szCs w:val="20"/>
                <w:lang w:val="en-US"/>
                <w:rPrChange w:id="7597" w:author="Jen" w:date="2017-08-31T02:32:00Z">
                  <w:rPr>
                    <w:ins w:id="7598" w:author="Jen" w:date="2017-08-31T02:32:00Z"/>
                    <w:rFonts w:ascii="Times New Roman" w:eastAsia="Times New Roman" w:hAnsi="Times New Roman" w:cs="Times New Roman"/>
                    <w:color w:val="000000"/>
                    <w:lang w:val="en-US"/>
                  </w:rPr>
                </w:rPrChange>
              </w:rPr>
              <w:pPrChange w:id="7599" w:author="Jen" w:date="2017-08-31T02:32:00Z">
                <w:pPr>
                  <w:spacing w:after="0" w:line="240" w:lineRule="auto"/>
                  <w:jc w:val="right"/>
                </w:pPr>
              </w:pPrChange>
            </w:pPr>
            <w:ins w:id="7600" w:author="Jen" w:date="2017-08-31T02:32:00Z">
              <w:r w:rsidRPr="00443E1B">
                <w:rPr>
                  <w:rFonts w:ascii="Times New Roman" w:eastAsia="Times New Roman" w:hAnsi="Times New Roman" w:cs="Times New Roman"/>
                  <w:color w:val="000000"/>
                  <w:sz w:val="20"/>
                  <w:szCs w:val="20"/>
                  <w:lang w:val="en-US"/>
                  <w:rPrChange w:id="7601" w:author="Jen" w:date="2017-08-31T02:32:00Z">
                    <w:rPr>
                      <w:rFonts w:ascii="Times New Roman" w:eastAsia="Times New Roman" w:hAnsi="Times New Roman" w:cs="Times New Roman"/>
                      <w:color w:val="000000"/>
                      <w:lang w:val="en-US"/>
                    </w:rPr>
                  </w:rPrChange>
                </w:rPr>
                <w:t>0</w:t>
              </w:r>
            </w:ins>
          </w:p>
        </w:tc>
        <w:tc>
          <w:tcPr>
            <w:tcW w:w="1350" w:type="dxa"/>
            <w:tcBorders>
              <w:top w:val="nil"/>
              <w:left w:val="nil"/>
              <w:bottom w:val="single" w:sz="4" w:space="0" w:color="auto"/>
              <w:right w:val="single" w:sz="4" w:space="0" w:color="auto"/>
            </w:tcBorders>
            <w:shd w:val="clear" w:color="auto" w:fill="auto"/>
            <w:noWrap/>
            <w:vAlign w:val="bottom"/>
            <w:hideMark/>
            <w:tcPrChange w:id="7602"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306E6D7D" w14:textId="77777777" w:rsidR="00443E1B" w:rsidRPr="00443E1B" w:rsidRDefault="00443E1B" w:rsidP="00443E1B">
            <w:pPr>
              <w:spacing w:after="0" w:line="240" w:lineRule="auto"/>
              <w:jc w:val="right"/>
              <w:rPr>
                <w:ins w:id="7603" w:author="Jen" w:date="2017-08-31T02:32:00Z"/>
                <w:rFonts w:ascii="Times New Roman" w:eastAsia="Times New Roman" w:hAnsi="Times New Roman" w:cs="Times New Roman"/>
                <w:color w:val="000000"/>
                <w:sz w:val="20"/>
                <w:szCs w:val="20"/>
                <w:lang w:val="en-US"/>
                <w:rPrChange w:id="7604" w:author="Jen" w:date="2017-08-31T02:32:00Z">
                  <w:rPr>
                    <w:ins w:id="7605" w:author="Jen" w:date="2017-08-31T02:32:00Z"/>
                    <w:rFonts w:ascii="Times New Roman" w:eastAsia="Times New Roman" w:hAnsi="Times New Roman" w:cs="Times New Roman"/>
                    <w:color w:val="000000"/>
                    <w:lang w:val="en-US"/>
                  </w:rPr>
                </w:rPrChange>
              </w:rPr>
              <w:pPrChange w:id="7606" w:author="Jen" w:date="2017-08-31T02:32:00Z">
                <w:pPr>
                  <w:spacing w:after="0" w:line="240" w:lineRule="auto"/>
                  <w:jc w:val="right"/>
                </w:pPr>
              </w:pPrChange>
            </w:pPr>
            <w:ins w:id="7607" w:author="Jen" w:date="2017-08-31T02:32:00Z">
              <w:r w:rsidRPr="00443E1B">
                <w:rPr>
                  <w:rFonts w:ascii="Times New Roman" w:eastAsia="Times New Roman" w:hAnsi="Times New Roman" w:cs="Times New Roman"/>
                  <w:color w:val="000000"/>
                  <w:sz w:val="20"/>
                  <w:szCs w:val="20"/>
                  <w:lang w:val="en-US"/>
                  <w:rPrChange w:id="7608" w:author="Jen" w:date="2017-08-31T02:32:00Z">
                    <w:rPr>
                      <w:rFonts w:ascii="Times New Roman" w:eastAsia="Times New Roman" w:hAnsi="Times New Roman" w:cs="Times New Roman"/>
                      <w:color w:val="000000"/>
                      <w:lang w:val="en-US"/>
                    </w:rPr>
                  </w:rPrChange>
                </w:rPr>
                <w:t>0</w:t>
              </w:r>
            </w:ins>
          </w:p>
        </w:tc>
        <w:tc>
          <w:tcPr>
            <w:tcW w:w="1266" w:type="dxa"/>
            <w:tcBorders>
              <w:top w:val="nil"/>
              <w:left w:val="nil"/>
              <w:bottom w:val="single" w:sz="4" w:space="0" w:color="auto"/>
              <w:right w:val="single" w:sz="4" w:space="0" w:color="auto"/>
            </w:tcBorders>
            <w:shd w:val="clear" w:color="auto" w:fill="auto"/>
            <w:noWrap/>
            <w:vAlign w:val="bottom"/>
            <w:hideMark/>
            <w:tcPrChange w:id="7609" w:author="Jen" w:date="2017-08-31T02:33:00Z">
              <w:tcPr>
                <w:tcW w:w="1703" w:type="dxa"/>
                <w:gridSpan w:val="2"/>
                <w:tcBorders>
                  <w:top w:val="nil"/>
                  <w:left w:val="nil"/>
                  <w:bottom w:val="single" w:sz="4" w:space="0" w:color="auto"/>
                  <w:right w:val="single" w:sz="4" w:space="0" w:color="auto"/>
                </w:tcBorders>
                <w:shd w:val="clear" w:color="auto" w:fill="auto"/>
                <w:noWrap/>
                <w:vAlign w:val="bottom"/>
                <w:hideMark/>
              </w:tcPr>
            </w:tcPrChange>
          </w:tcPr>
          <w:p w14:paraId="176B1381" w14:textId="77777777" w:rsidR="00443E1B" w:rsidRPr="00443E1B" w:rsidRDefault="00443E1B" w:rsidP="00443E1B">
            <w:pPr>
              <w:spacing w:after="0" w:line="240" w:lineRule="auto"/>
              <w:jc w:val="right"/>
              <w:rPr>
                <w:ins w:id="7610" w:author="Jen" w:date="2017-08-31T02:32:00Z"/>
                <w:rFonts w:ascii="Times New Roman" w:eastAsia="Times New Roman" w:hAnsi="Times New Roman" w:cs="Times New Roman"/>
                <w:color w:val="000000"/>
                <w:sz w:val="20"/>
                <w:szCs w:val="20"/>
                <w:lang w:val="en-US"/>
                <w:rPrChange w:id="7611" w:author="Jen" w:date="2017-08-31T02:32:00Z">
                  <w:rPr>
                    <w:ins w:id="7612" w:author="Jen" w:date="2017-08-31T02:32:00Z"/>
                    <w:rFonts w:ascii="Times New Roman" w:eastAsia="Times New Roman" w:hAnsi="Times New Roman" w:cs="Times New Roman"/>
                    <w:color w:val="000000"/>
                    <w:lang w:val="en-US"/>
                  </w:rPr>
                </w:rPrChange>
              </w:rPr>
              <w:pPrChange w:id="7613" w:author="Jen" w:date="2017-08-31T02:32:00Z">
                <w:pPr>
                  <w:spacing w:after="0" w:line="240" w:lineRule="auto"/>
                  <w:jc w:val="right"/>
                </w:pPr>
              </w:pPrChange>
            </w:pPr>
            <w:ins w:id="7614" w:author="Jen" w:date="2017-08-31T02:32:00Z">
              <w:r w:rsidRPr="00443E1B">
                <w:rPr>
                  <w:rFonts w:ascii="Times New Roman" w:eastAsia="Times New Roman" w:hAnsi="Times New Roman" w:cs="Times New Roman"/>
                  <w:color w:val="000000"/>
                  <w:sz w:val="20"/>
                  <w:szCs w:val="20"/>
                  <w:lang w:val="en-US"/>
                  <w:rPrChange w:id="7615" w:author="Jen" w:date="2017-08-31T02:32:00Z">
                    <w:rPr>
                      <w:rFonts w:ascii="Times New Roman" w:eastAsia="Times New Roman" w:hAnsi="Times New Roman" w:cs="Times New Roman"/>
                      <w:color w:val="000000"/>
                      <w:lang w:val="en-US"/>
                    </w:rPr>
                  </w:rPrChange>
                </w:rPr>
                <w:t>0</w:t>
              </w:r>
            </w:ins>
          </w:p>
        </w:tc>
        <w:tc>
          <w:tcPr>
            <w:tcW w:w="1920" w:type="dxa"/>
            <w:tcBorders>
              <w:top w:val="single" w:sz="4" w:space="0" w:color="auto"/>
              <w:left w:val="nil"/>
              <w:bottom w:val="single" w:sz="4" w:space="0" w:color="auto"/>
              <w:right w:val="single" w:sz="4" w:space="0" w:color="auto"/>
            </w:tcBorders>
            <w:shd w:val="clear" w:color="auto" w:fill="auto"/>
            <w:noWrap/>
            <w:vAlign w:val="bottom"/>
            <w:hideMark/>
            <w:tcPrChange w:id="7616" w:author="Jen" w:date="2017-08-31T02:33:00Z">
              <w:tcPr>
                <w:tcW w:w="19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1D7ED18" w14:textId="77777777" w:rsidR="00443E1B" w:rsidRPr="00443E1B" w:rsidRDefault="00443E1B" w:rsidP="00443E1B">
            <w:pPr>
              <w:spacing w:after="0" w:line="240" w:lineRule="auto"/>
              <w:jc w:val="center"/>
              <w:rPr>
                <w:ins w:id="7617" w:author="Jen" w:date="2017-08-31T02:32:00Z"/>
                <w:rFonts w:ascii="Times New Roman" w:eastAsia="Times New Roman" w:hAnsi="Times New Roman" w:cs="Times New Roman"/>
                <w:color w:val="000000"/>
                <w:sz w:val="20"/>
                <w:szCs w:val="20"/>
                <w:lang w:val="en-US"/>
                <w:rPrChange w:id="7618" w:author="Jen" w:date="2017-08-31T02:32:00Z">
                  <w:rPr>
                    <w:ins w:id="7619" w:author="Jen" w:date="2017-08-31T02:32:00Z"/>
                    <w:rFonts w:ascii="Times New Roman" w:eastAsia="Times New Roman" w:hAnsi="Times New Roman" w:cs="Times New Roman"/>
                    <w:color w:val="000000"/>
                    <w:lang w:val="en-US"/>
                  </w:rPr>
                </w:rPrChange>
              </w:rPr>
              <w:pPrChange w:id="7620" w:author="Jen" w:date="2017-08-31T02:32:00Z">
                <w:pPr>
                  <w:spacing w:after="0" w:line="240" w:lineRule="auto"/>
                  <w:jc w:val="center"/>
                </w:pPr>
              </w:pPrChange>
            </w:pPr>
            <w:ins w:id="7621" w:author="Jen" w:date="2017-08-31T02:32:00Z">
              <w:r w:rsidRPr="00443E1B">
                <w:rPr>
                  <w:rFonts w:ascii="Times New Roman" w:eastAsia="Times New Roman" w:hAnsi="Times New Roman" w:cs="Times New Roman"/>
                  <w:color w:val="000000"/>
                  <w:sz w:val="20"/>
                  <w:szCs w:val="20"/>
                  <w:lang w:val="en-US"/>
                  <w:rPrChange w:id="7622" w:author="Jen" w:date="2017-08-31T02:32:00Z">
                    <w:rPr>
                      <w:rFonts w:ascii="Times New Roman" w:eastAsia="Times New Roman" w:hAnsi="Times New Roman" w:cs="Times New Roman"/>
                      <w:color w:val="000000"/>
                      <w:lang w:val="en-US"/>
                    </w:rPr>
                  </w:rPrChange>
                </w:rPr>
                <w:t xml:space="preserve">                          -   </w:t>
              </w:r>
            </w:ins>
          </w:p>
        </w:tc>
      </w:tr>
      <w:tr w:rsidR="00443E1B" w:rsidRPr="00443E1B" w14:paraId="572C9F62" w14:textId="77777777" w:rsidTr="00984B03">
        <w:trPr>
          <w:trHeight w:val="315"/>
          <w:ins w:id="7623" w:author="Jen" w:date="2017-08-31T02:32:00Z"/>
          <w:trPrChange w:id="7624" w:author="Jen" w:date="2017-08-31T02:33:00Z">
            <w:trPr>
              <w:trHeight w:val="315"/>
            </w:trPr>
          </w:trPrChange>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625" w:author="Jen" w:date="2017-08-31T02:33:00Z">
              <w:tcPr>
                <w:tcW w:w="19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BB4A78" w14:textId="77777777" w:rsidR="00443E1B" w:rsidRPr="00443E1B" w:rsidRDefault="00443E1B" w:rsidP="00443E1B">
            <w:pPr>
              <w:spacing w:after="0" w:line="240" w:lineRule="auto"/>
              <w:jc w:val="center"/>
              <w:rPr>
                <w:ins w:id="7626" w:author="Jen" w:date="2017-08-31T02:32:00Z"/>
                <w:rFonts w:ascii="Times New Roman" w:eastAsia="Times New Roman" w:hAnsi="Times New Roman" w:cs="Times New Roman"/>
                <w:color w:val="000000"/>
                <w:sz w:val="20"/>
                <w:szCs w:val="20"/>
                <w:lang w:val="en-US"/>
                <w:rPrChange w:id="7627" w:author="Jen" w:date="2017-08-31T02:32:00Z">
                  <w:rPr>
                    <w:ins w:id="7628" w:author="Jen" w:date="2017-08-31T02:32:00Z"/>
                    <w:rFonts w:ascii="Times New Roman" w:eastAsia="Times New Roman" w:hAnsi="Times New Roman" w:cs="Times New Roman"/>
                    <w:color w:val="000000"/>
                    <w:lang w:val="en-US"/>
                  </w:rPr>
                </w:rPrChange>
              </w:rPr>
              <w:pPrChange w:id="7629" w:author="Jen" w:date="2017-08-31T02:32:00Z">
                <w:pPr>
                  <w:spacing w:after="0" w:line="240" w:lineRule="auto"/>
                  <w:jc w:val="center"/>
                </w:pPr>
              </w:pPrChange>
            </w:pPr>
            <w:proofErr w:type="spellStart"/>
            <w:ins w:id="7630" w:author="Jen" w:date="2017-08-31T02:32:00Z">
              <w:r w:rsidRPr="00443E1B">
                <w:rPr>
                  <w:rFonts w:ascii="Times New Roman" w:eastAsia="Times New Roman" w:hAnsi="Times New Roman" w:cs="Times New Roman"/>
                  <w:color w:val="000000"/>
                  <w:sz w:val="20"/>
                  <w:szCs w:val="20"/>
                  <w:lang w:val="en-US"/>
                  <w:rPrChange w:id="7631" w:author="Jen" w:date="2017-08-31T02:32:00Z">
                    <w:rPr>
                      <w:rFonts w:ascii="Times New Roman" w:eastAsia="Times New Roman" w:hAnsi="Times New Roman" w:cs="Times New Roman"/>
                      <w:color w:val="000000"/>
                      <w:lang w:val="en-US"/>
                    </w:rPr>
                  </w:rPrChange>
                </w:rPr>
                <w:t>Bocaue</w:t>
              </w:r>
              <w:proofErr w:type="spellEnd"/>
            </w:ins>
          </w:p>
        </w:tc>
        <w:tc>
          <w:tcPr>
            <w:tcW w:w="706" w:type="dxa"/>
            <w:tcBorders>
              <w:top w:val="nil"/>
              <w:left w:val="nil"/>
              <w:bottom w:val="single" w:sz="4" w:space="0" w:color="auto"/>
              <w:right w:val="single" w:sz="4" w:space="0" w:color="auto"/>
            </w:tcBorders>
            <w:shd w:val="clear" w:color="auto" w:fill="auto"/>
            <w:noWrap/>
            <w:vAlign w:val="bottom"/>
            <w:hideMark/>
            <w:tcPrChange w:id="7632"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08249139" w14:textId="77777777" w:rsidR="00443E1B" w:rsidRPr="00443E1B" w:rsidRDefault="00443E1B" w:rsidP="00443E1B">
            <w:pPr>
              <w:spacing w:after="0" w:line="240" w:lineRule="auto"/>
              <w:jc w:val="right"/>
              <w:rPr>
                <w:ins w:id="7633" w:author="Jen" w:date="2017-08-31T02:32:00Z"/>
                <w:rFonts w:ascii="Times New Roman" w:eastAsia="Times New Roman" w:hAnsi="Times New Roman" w:cs="Times New Roman"/>
                <w:color w:val="000000"/>
                <w:sz w:val="20"/>
                <w:szCs w:val="20"/>
                <w:lang w:val="en-US"/>
                <w:rPrChange w:id="7634" w:author="Jen" w:date="2017-08-31T02:32:00Z">
                  <w:rPr>
                    <w:ins w:id="7635" w:author="Jen" w:date="2017-08-31T02:32:00Z"/>
                    <w:rFonts w:ascii="Times New Roman" w:eastAsia="Times New Roman" w:hAnsi="Times New Roman" w:cs="Times New Roman"/>
                    <w:color w:val="000000"/>
                    <w:lang w:val="en-US"/>
                  </w:rPr>
                </w:rPrChange>
              </w:rPr>
              <w:pPrChange w:id="7636" w:author="Jen" w:date="2017-08-31T02:32:00Z">
                <w:pPr>
                  <w:spacing w:after="0" w:line="240" w:lineRule="auto"/>
                  <w:jc w:val="right"/>
                </w:pPr>
              </w:pPrChange>
            </w:pPr>
            <w:ins w:id="7637" w:author="Jen" w:date="2017-08-31T02:32:00Z">
              <w:r w:rsidRPr="00443E1B">
                <w:rPr>
                  <w:rFonts w:ascii="Times New Roman" w:eastAsia="Times New Roman" w:hAnsi="Times New Roman" w:cs="Times New Roman"/>
                  <w:color w:val="000000"/>
                  <w:sz w:val="20"/>
                  <w:szCs w:val="20"/>
                  <w:lang w:val="en-US"/>
                  <w:rPrChange w:id="7638" w:author="Jen" w:date="2017-08-31T02:32:00Z">
                    <w:rPr>
                      <w:rFonts w:ascii="Times New Roman" w:eastAsia="Times New Roman" w:hAnsi="Times New Roman" w:cs="Times New Roman"/>
                      <w:color w:val="000000"/>
                      <w:lang w:val="en-US"/>
                    </w:rPr>
                  </w:rPrChange>
                </w:rPr>
                <w:t>0</w:t>
              </w:r>
            </w:ins>
          </w:p>
        </w:tc>
        <w:tc>
          <w:tcPr>
            <w:tcW w:w="1170" w:type="dxa"/>
            <w:tcBorders>
              <w:top w:val="nil"/>
              <w:left w:val="nil"/>
              <w:bottom w:val="single" w:sz="4" w:space="0" w:color="auto"/>
              <w:right w:val="single" w:sz="4" w:space="0" w:color="auto"/>
            </w:tcBorders>
            <w:shd w:val="clear" w:color="auto" w:fill="auto"/>
            <w:noWrap/>
            <w:vAlign w:val="bottom"/>
            <w:hideMark/>
            <w:tcPrChange w:id="7639"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7DE3F0F3" w14:textId="77777777" w:rsidR="00443E1B" w:rsidRPr="00443E1B" w:rsidRDefault="00443E1B" w:rsidP="00443E1B">
            <w:pPr>
              <w:spacing w:after="0" w:line="240" w:lineRule="auto"/>
              <w:jc w:val="right"/>
              <w:rPr>
                <w:ins w:id="7640" w:author="Jen" w:date="2017-08-31T02:32:00Z"/>
                <w:rFonts w:ascii="Times New Roman" w:eastAsia="Times New Roman" w:hAnsi="Times New Roman" w:cs="Times New Roman"/>
                <w:color w:val="000000"/>
                <w:sz w:val="20"/>
                <w:szCs w:val="20"/>
                <w:lang w:val="en-US"/>
                <w:rPrChange w:id="7641" w:author="Jen" w:date="2017-08-31T02:32:00Z">
                  <w:rPr>
                    <w:ins w:id="7642" w:author="Jen" w:date="2017-08-31T02:32:00Z"/>
                    <w:rFonts w:ascii="Times New Roman" w:eastAsia="Times New Roman" w:hAnsi="Times New Roman" w:cs="Times New Roman"/>
                    <w:color w:val="000000"/>
                    <w:lang w:val="en-US"/>
                  </w:rPr>
                </w:rPrChange>
              </w:rPr>
              <w:pPrChange w:id="7643" w:author="Jen" w:date="2017-08-31T02:32:00Z">
                <w:pPr>
                  <w:spacing w:after="0" w:line="240" w:lineRule="auto"/>
                  <w:jc w:val="right"/>
                </w:pPr>
              </w:pPrChange>
            </w:pPr>
            <w:ins w:id="7644" w:author="Jen" w:date="2017-08-31T02:32:00Z">
              <w:r w:rsidRPr="00443E1B">
                <w:rPr>
                  <w:rFonts w:ascii="Times New Roman" w:eastAsia="Times New Roman" w:hAnsi="Times New Roman" w:cs="Times New Roman"/>
                  <w:color w:val="000000"/>
                  <w:sz w:val="20"/>
                  <w:szCs w:val="20"/>
                  <w:lang w:val="en-US"/>
                  <w:rPrChange w:id="7645" w:author="Jen" w:date="2017-08-31T02:32:00Z">
                    <w:rPr>
                      <w:rFonts w:ascii="Times New Roman" w:eastAsia="Times New Roman" w:hAnsi="Times New Roman" w:cs="Times New Roman"/>
                      <w:color w:val="000000"/>
                      <w:lang w:val="en-US"/>
                    </w:rPr>
                  </w:rPrChange>
                </w:rPr>
                <w:t>0</w:t>
              </w:r>
            </w:ins>
          </w:p>
        </w:tc>
        <w:tc>
          <w:tcPr>
            <w:tcW w:w="1266" w:type="dxa"/>
            <w:tcBorders>
              <w:top w:val="nil"/>
              <w:left w:val="nil"/>
              <w:bottom w:val="single" w:sz="4" w:space="0" w:color="auto"/>
              <w:right w:val="nil"/>
            </w:tcBorders>
            <w:shd w:val="clear" w:color="auto" w:fill="auto"/>
            <w:noWrap/>
            <w:vAlign w:val="bottom"/>
            <w:hideMark/>
            <w:tcPrChange w:id="7646" w:author="Jen" w:date="2017-08-31T02:33:00Z">
              <w:tcPr>
                <w:tcW w:w="1899" w:type="dxa"/>
                <w:gridSpan w:val="3"/>
                <w:tcBorders>
                  <w:top w:val="nil"/>
                  <w:left w:val="nil"/>
                  <w:bottom w:val="single" w:sz="4" w:space="0" w:color="auto"/>
                  <w:right w:val="nil"/>
                </w:tcBorders>
                <w:shd w:val="clear" w:color="auto" w:fill="auto"/>
                <w:noWrap/>
                <w:vAlign w:val="bottom"/>
                <w:hideMark/>
              </w:tcPr>
            </w:tcPrChange>
          </w:tcPr>
          <w:p w14:paraId="2C9F91CA" w14:textId="77777777" w:rsidR="00443E1B" w:rsidRPr="00443E1B" w:rsidRDefault="00443E1B" w:rsidP="00443E1B">
            <w:pPr>
              <w:spacing w:after="0" w:line="240" w:lineRule="auto"/>
              <w:jc w:val="right"/>
              <w:rPr>
                <w:ins w:id="7647" w:author="Jen" w:date="2017-08-31T02:32:00Z"/>
                <w:rFonts w:ascii="Times New Roman" w:eastAsia="Times New Roman" w:hAnsi="Times New Roman" w:cs="Times New Roman"/>
                <w:color w:val="000000"/>
                <w:sz w:val="20"/>
                <w:szCs w:val="20"/>
                <w:lang w:val="en-US"/>
                <w:rPrChange w:id="7648" w:author="Jen" w:date="2017-08-31T02:32:00Z">
                  <w:rPr>
                    <w:ins w:id="7649" w:author="Jen" w:date="2017-08-31T02:32:00Z"/>
                    <w:rFonts w:ascii="Times New Roman" w:eastAsia="Times New Roman" w:hAnsi="Times New Roman" w:cs="Times New Roman"/>
                    <w:color w:val="000000"/>
                    <w:lang w:val="en-US"/>
                  </w:rPr>
                </w:rPrChange>
              </w:rPr>
              <w:pPrChange w:id="7650" w:author="Jen" w:date="2017-08-31T02:32:00Z">
                <w:pPr>
                  <w:spacing w:after="0" w:line="240" w:lineRule="auto"/>
                  <w:jc w:val="right"/>
                </w:pPr>
              </w:pPrChange>
            </w:pPr>
            <w:ins w:id="7651" w:author="Jen" w:date="2017-08-31T02:32:00Z">
              <w:r w:rsidRPr="00443E1B">
                <w:rPr>
                  <w:rFonts w:ascii="Times New Roman" w:eastAsia="Times New Roman" w:hAnsi="Times New Roman" w:cs="Times New Roman"/>
                  <w:color w:val="000000"/>
                  <w:sz w:val="20"/>
                  <w:szCs w:val="20"/>
                  <w:lang w:val="en-US"/>
                  <w:rPrChange w:id="7652" w:author="Jen" w:date="2017-08-31T02:32:00Z">
                    <w:rPr>
                      <w:rFonts w:ascii="Times New Roman" w:eastAsia="Times New Roman" w:hAnsi="Times New Roman" w:cs="Times New Roman"/>
                      <w:color w:val="000000"/>
                      <w:lang w:val="en-US"/>
                    </w:rPr>
                  </w:rPrChange>
                </w:rPr>
                <w:t>0</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653"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0A8C170" w14:textId="77777777" w:rsidR="00443E1B" w:rsidRPr="00443E1B" w:rsidRDefault="00443E1B" w:rsidP="00443E1B">
            <w:pPr>
              <w:spacing w:after="0" w:line="240" w:lineRule="auto"/>
              <w:jc w:val="right"/>
              <w:rPr>
                <w:ins w:id="7654" w:author="Jen" w:date="2017-08-31T02:32:00Z"/>
                <w:rFonts w:ascii="Times New Roman" w:eastAsia="Times New Roman" w:hAnsi="Times New Roman" w:cs="Times New Roman"/>
                <w:color w:val="000000"/>
                <w:sz w:val="20"/>
                <w:szCs w:val="20"/>
                <w:lang w:val="en-US"/>
                <w:rPrChange w:id="7655" w:author="Jen" w:date="2017-08-31T02:32:00Z">
                  <w:rPr>
                    <w:ins w:id="7656" w:author="Jen" w:date="2017-08-31T02:32:00Z"/>
                    <w:rFonts w:ascii="Times New Roman" w:eastAsia="Times New Roman" w:hAnsi="Times New Roman" w:cs="Times New Roman"/>
                    <w:color w:val="000000"/>
                    <w:lang w:val="en-US"/>
                  </w:rPr>
                </w:rPrChange>
              </w:rPr>
              <w:pPrChange w:id="7657" w:author="Jen" w:date="2017-08-31T02:32:00Z">
                <w:pPr>
                  <w:spacing w:after="0" w:line="240" w:lineRule="auto"/>
                  <w:jc w:val="right"/>
                </w:pPr>
              </w:pPrChange>
            </w:pPr>
            <w:ins w:id="7658" w:author="Jen" w:date="2017-08-31T02:32:00Z">
              <w:r w:rsidRPr="00443E1B">
                <w:rPr>
                  <w:rFonts w:ascii="Times New Roman" w:eastAsia="Times New Roman" w:hAnsi="Times New Roman" w:cs="Times New Roman"/>
                  <w:color w:val="000000"/>
                  <w:sz w:val="20"/>
                  <w:szCs w:val="20"/>
                  <w:lang w:val="en-US"/>
                  <w:rPrChange w:id="7659" w:author="Jen" w:date="2017-08-31T02:32:00Z">
                    <w:rPr>
                      <w:rFonts w:ascii="Times New Roman" w:eastAsia="Times New Roman" w:hAnsi="Times New Roman" w:cs="Times New Roman"/>
                      <w:color w:val="000000"/>
                      <w:lang w:val="en-US"/>
                    </w:rPr>
                  </w:rPrChange>
                </w:rPr>
                <w:t>1</w:t>
              </w:r>
            </w:ins>
          </w:p>
        </w:tc>
        <w:tc>
          <w:tcPr>
            <w:tcW w:w="1350" w:type="dxa"/>
            <w:tcBorders>
              <w:top w:val="nil"/>
              <w:left w:val="nil"/>
              <w:bottom w:val="single" w:sz="4" w:space="0" w:color="auto"/>
              <w:right w:val="single" w:sz="4" w:space="0" w:color="auto"/>
            </w:tcBorders>
            <w:shd w:val="clear" w:color="auto" w:fill="auto"/>
            <w:noWrap/>
            <w:vAlign w:val="bottom"/>
            <w:hideMark/>
            <w:tcPrChange w:id="7660"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65118B00" w14:textId="77777777" w:rsidR="00443E1B" w:rsidRPr="00443E1B" w:rsidRDefault="00443E1B" w:rsidP="00443E1B">
            <w:pPr>
              <w:spacing w:after="0" w:line="240" w:lineRule="auto"/>
              <w:jc w:val="right"/>
              <w:rPr>
                <w:ins w:id="7661" w:author="Jen" w:date="2017-08-31T02:32:00Z"/>
                <w:rFonts w:ascii="Times New Roman" w:eastAsia="Times New Roman" w:hAnsi="Times New Roman" w:cs="Times New Roman"/>
                <w:color w:val="000000"/>
                <w:sz w:val="20"/>
                <w:szCs w:val="20"/>
                <w:lang w:val="en-US"/>
                <w:rPrChange w:id="7662" w:author="Jen" w:date="2017-08-31T02:32:00Z">
                  <w:rPr>
                    <w:ins w:id="7663" w:author="Jen" w:date="2017-08-31T02:32:00Z"/>
                    <w:rFonts w:ascii="Times New Roman" w:eastAsia="Times New Roman" w:hAnsi="Times New Roman" w:cs="Times New Roman"/>
                    <w:color w:val="000000"/>
                    <w:lang w:val="en-US"/>
                  </w:rPr>
                </w:rPrChange>
              </w:rPr>
              <w:pPrChange w:id="7664" w:author="Jen" w:date="2017-08-31T02:32:00Z">
                <w:pPr>
                  <w:spacing w:after="0" w:line="240" w:lineRule="auto"/>
                  <w:jc w:val="right"/>
                </w:pPr>
              </w:pPrChange>
            </w:pPr>
            <w:ins w:id="7665" w:author="Jen" w:date="2017-08-31T02:32:00Z">
              <w:r w:rsidRPr="00443E1B">
                <w:rPr>
                  <w:rFonts w:ascii="Times New Roman" w:eastAsia="Times New Roman" w:hAnsi="Times New Roman" w:cs="Times New Roman"/>
                  <w:color w:val="000000"/>
                  <w:sz w:val="20"/>
                  <w:szCs w:val="20"/>
                  <w:lang w:val="en-US"/>
                  <w:rPrChange w:id="7666" w:author="Jen" w:date="2017-08-31T02:32:00Z">
                    <w:rPr>
                      <w:rFonts w:ascii="Times New Roman" w:eastAsia="Times New Roman" w:hAnsi="Times New Roman" w:cs="Times New Roman"/>
                      <w:color w:val="000000"/>
                      <w:lang w:val="en-US"/>
                    </w:rPr>
                  </w:rPrChange>
                </w:rPr>
                <w:t>50</w:t>
              </w:r>
            </w:ins>
          </w:p>
        </w:tc>
        <w:tc>
          <w:tcPr>
            <w:tcW w:w="1266" w:type="dxa"/>
            <w:tcBorders>
              <w:top w:val="nil"/>
              <w:left w:val="nil"/>
              <w:bottom w:val="single" w:sz="4" w:space="0" w:color="auto"/>
              <w:right w:val="single" w:sz="4" w:space="0" w:color="auto"/>
            </w:tcBorders>
            <w:shd w:val="clear" w:color="auto" w:fill="auto"/>
            <w:noWrap/>
            <w:vAlign w:val="bottom"/>
            <w:hideMark/>
            <w:tcPrChange w:id="7667" w:author="Jen" w:date="2017-08-31T02:33:00Z">
              <w:tcPr>
                <w:tcW w:w="1703" w:type="dxa"/>
                <w:gridSpan w:val="2"/>
                <w:tcBorders>
                  <w:top w:val="nil"/>
                  <w:left w:val="nil"/>
                  <w:bottom w:val="single" w:sz="4" w:space="0" w:color="auto"/>
                  <w:right w:val="single" w:sz="4" w:space="0" w:color="auto"/>
                </w:tcBorders>
                <w:shd w:val="clear" w:color="auto" w:fill="auto"/>
                <w:noWrap/>
                <w:vAlign w:val="bottom"/>
                <w:hideMark/>
              </w:tcPr>
            </w:tcPrChange>
          </w:tcPr>
          <w:p w14:paraId="6D0E6A5F" w14:textId="77777777" w:rsidR="00443E1B" w:rsidRPr="00443E1B" w:rsidRDefault="00443E1B" w:rsidP="00443E1B">
            <w:pPr>
              <w:spacing w:after="0" w:line="240" w:lineRule="auto"/>
              <w:jc w:val="right"/>
              <w:rPr>
                <w:ins w:id="7668" w:author="Jen" w:date="2017-08-31T02:32:00Z"/>
                <w:rFonts w:ascii="Times New Roman" w:eastAsia="Times New Roman" w:hAnsi="Times New Roman" w:cs="Times New Roman"/>
                <w:color w:val="000000"/>
                <w:sz w:val="20"/>
                <w:szCs w:val="20"/>
                <w:lang w:val="en-US"/>
                <w:rPrChange w:id="7669" w:author="Jen" w:date="2017-08-31T02:32:00Z">
                  <w:rPr>
                    <w:ins w:id="7670" w:author="Jen" w:date="2017-08-31T02:32:00Z"/>
                    <w:rFonts w:ascii="Times New Roman" w:eastAsia="Times New Roman" w:hAnsi="Times New Roman" w:cs="Times New Roman"/>
                    <w:color w:val="000000"/>
                    <w:lang w:val="en-US"/>
                  </w:rPr>
                </w:rPrChange>
              </w:rPr>
              <w:pPrChange w:id="7671" w:author="Jen" w:date="2017-08-31T02:32:00Z">
                <w:pPr>
                  <w:spacing w:after="0" w:line="240" w:lineRule="auto"/>
                  <w:jc w:val="right"/>
                </w:pPr>
              </w:pPrChange>
            </w:pPr>
            <w:ins w:id="7672" w:author="Jen" w:date="2017-08-31T02:32:00Z">
              <w:r w:rsidRPr="00443E1B">
                <w:rPr>
                  <w:rFonts w:ascii="Times New Roman" w:eastAsia="Times New Roman" w:hAnsi="Times New Roman" w:cs="Times New Roman"/>
                  <w:color w:val="000000"/>
                  <w:sz w:val="20"/>
                  <w:szCs w:val="20"/>
                  <w:lang w:val="en-US"/>
                  <w:rPrChange w:id="7673" w:author="Jen" w:date="2017-08-31T02:32:00Z">
                    <w:rPr>
                      <w:rFonts w:ascii="Times New Roman" w:eastAsia="Times New Roman" w:hAnsi="Times New Roman" w:cs="Times New Roman"/>
                      <w:color w:val="000000"/>
                      <w:lang w:val="en-US"/>
                    </w:rPr>
                  </w:rPrChange>
                </w:rPr>
                <w:t>0</w:t>
              </w:r>
            </w:ins>
          </w:p>
        </w:tc>
        <w:tc>
          <w:tcPr>
            <w:tcW w:w="1920" w:type="dxa"/>
            <w:tcBorders>
              <w:top w:val="single" w:sz="4" w:space="0" w:color="auto"/>
              <w:left w:val="nil"/>
              <w:bottom w:val="single" w:sz="4" w:space="0" w:color="auto"/>
              <w:right w:val="single" w:sz="4" w:space="0" w:color="auto"/>
            </w:tcBorders>
            <w:shd w:val="clear" w:color="auto" w:fill="auto"/>
            <w:noWrap/>
            <w:vAlign w:val="bottom"/>
            <w:hideMark/>
            <w:tcPrChange w:id="7674" w:author="Jen" w:date="2017-08-31T02:33:00Z">
              <w:tcPr>
                <w:tcW w:w="19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13AEFA" w14:textId="77777777" w:rsidR="00443E1B" w:rsidRPr="00443E1B" w:rsidRDefault="00443E1B" w:rsidP="00443E1B">
            <w:pPr>
              <w:spacing w:after="0" w:line="240" w:lineRule="auto"/>
              <w:jc w:val="center"/>
              <w:rPr>
                <w:ins w:id="7675" w:author="Jen" w:date="2017-08-31T02:32:00Z"/>
                <w:rFonts w:ascii="Times New Roman" w:eastAsia="Times New Roman" w:hAnsi="Times New Roman" w:cs="Times New Roman"/>
                <w:color w:val="000000"/>
                <w:sz w:val="20"/>
                <w:szCs w:val="20"/>
                <w:lang w:val="en-US"/>
                <w:rPrChange w:id="7676" w:author="Jen" w:date="2017-08-31T02:32:00Z">
                  <w:rPr>
                    <w:ins w:id="7677" w:author="Jen" w:date="2017-08-31T02:32:00Z"/>
                    <w:rFonts w:ascii="Times New Roman" w:eastAsia="Times New Roman" w:hAnsi="Times New Roman" w:cs="Times New Roman"/>
                    <w:color w:val="000000"/>
                    <w:lang w:val="en-US"/>
                  </w:rPr>
                </w:rPrChange>
              </w:rPr>
              <w:pPrChange w:id="7678" w:author="Jen" w:date="2017-08-31T02:32:00Z">
                <w:pPr>
                  <w:spacing w:after="0" w:line="240" w:lineRule="auto"/>
                  <w:jc w:val="center"/>
                </w:pPr>
              </w:pPrChange>
            </w:pPr>
            <w:ins w:id="7679" w:author="Jen" w:date="2017-08-31T02:32:00Z">
              <w:r w:rsidRPr="00443E1B">
                <w:rPr>
                  <w:rFonts w:ascii="Times New Roman" w:eastAsia="Times New Roman" w:hAnsi="Times New Roman" w:cs="Times New Roman"/>
                  <w:color w:val="000000"/>
                  <w:sz w:val="20"/>
                  <w:szCs w:val="20"/>
                  <w:lang w:val="en-US"/>
                  <w:rPrChange w:id="7680" w:author="Jen" w:date="2017-08-31T02:32:00Z">
                    <w:rPr>
                      <w:rFonts w:ascii="Times New Roman" w:eastAsia="Times New Roman" w:hAnsi="Times New Roman" w:cs="Times New Roman"/>
                      <w:color w:val="000000"/>
                      <w:lang w:val="en-US"/>
                    </w:rPr>
                  </w:rPrChange>
                </w:rPr>
                <w:t xml:space="preserve">                          -   </w:t>
              </w:r>
            </w:ins>
          </w:p>
        </w:tc>
      </w:tr>
      <w:tr w:rsidR="00443E1B" w:rsidRPr="00443E1B" w14:paraId="57C9D973" w14:textId="77777777" w:rsidTr="00984B03">
        <w:trPr>
          <w:trHeight w:val="300"/>
          <w:ins w:id="7681" w:author="Jen" w:date="2017-08-31T02:32:00Z"/>
          <w:trPrChange w:id="7682" w:author="Jen" w:date="2017-08-31T02:33:00Z">
            <w:trPr>
              <w:trHeight w:val="300"/>
            </w:trPr>
          </w:trPrChange>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683" w:author="Jen" w:date="2017-08-31T02:33:00Z">
              <w:tcPr>
                <w:tcW w:w="19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5EB6863" w14:textId="77777777" w:rsidR="00443E1B" w:rsidRPr="00443E1B" w:rsidRDefault="00443E1B" w:rsidP="00443E1B">
            <w:pPr>
              <w:spacing w:after="0" w:line="240" w:lineRule="auto"/>
              <w:jc w:val="center"/>
              <w:rPr>
                <w:ins w:id="7684" w:author="Jen" w:date="2017-08-31T02:32:00Z"/>
                <w:rFonts w:ascii="Times New Roman" w:eastAsia="Times New Roman" w:hAnsi="Times New Roman" w:cs="Times New Roman"/>
                <w:color w:val="000000"/>
                <w:sz w:val="20"/>
                <w:szCs w:val="20"/>
                <w:lang w:val="en-US"/>
                <w:rPrChange w:id="7685" w:author="Jen" w:date="2017-08-31T02:32:00Z">
                  <w:rPr>
                    <w:ins w:id="7686" w:author="Jen" w:date="2017-08-31T02:32:00Z"/>
                    <w:rFonts w:ascii="Times New Roman" w:eastAsia="Times New Roman" w:hAnsi="Times New Roman" w:cs="Times New Roman"/>
                    <w:color w:val="000000"/>
                    <w:lang w:val="en-US"/>
                  </w:rPr>
                </w:rPrChange>
              </w:rPr>
              <w:pPrChange w:id="7687" w:author="Jen" w:date="2017-08-31T02:32:00Z">
                <w:pPr>
                  <w:spacing w:after="0" w:line="240" w:lineRule="auto"/>
                  <w:jc w:val="center"/>
                </w:pPr>
              </w:pPrChange>
            </w:pPr>
            <w:proofErr w:type="spellStart"/>
            <w:ins w:id="7688" w:author="Jen" w:date="2017-08-31T02:32:00Z">
              <w:r w:rsidRPr="00443E1B">
                <w:rPr>
                  <w:rFonts w:ascii="Times New Roman" w:eastAsia="Times New Roman" w:hAnsi="Times New Roman" w:cs="Times New Roman"/>
                  <w:color w:val="000000"/>
                  <w:sz w:val="20"/>
                  <w:szCs w:val="20"/>
                  <w:lang w:val="en-US"/>
                  <w:rPrChange w:id="7689" w:author="Jen" w:date="2017-08-31T02:32:00Z">
                    <w:rPr>
                      <w:rFonts w:ascii="Times New Roman" w:eastAsia="Times New Roman" w:hAnsi="Times New Roman" w:cs="Times New Roman"/>
                      <w:color w:val="000000"/>
                      <w:lang w:val="en-US"/>
                    </w:rPr>
                  </w:rPrChange>
                </w:rPr>
                <w:t>Marilao</w:t>
              </w:r>
              <w:proofErr w:type="spellEnd"/>
            </w:ins>
          </w:p>
        </w:tc>
        <w:tc>
          <w:tcPr>
            <w:tcW w:w="706" w:type="dxa"/>
            <w:tcBorders>
              <w:top w:val="nil"/>
              <w:left w:val="nil"/>
              <w:bottom w:val="single" w:sz="4" w:space="0" w:color="auto"/>
              <w:right w:val="single" w:sz="4" w:space="0" w:color="auto"/>
            </w:tcBorders>
            <w:shd w:val="clear" w:color="auto" w:fill="auto"/>
            <w:noWrap/>
            <w:vAlign w:val="bottom"/>
            <w:hideMark/>
            <w:tcPrChange w:id="7690"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13108C7D" w14:textId="77777777" w:rsidR="00443E1B" w:rsidRPr="00443E1B" w:rsidRDefault="00443E1B" w:rsidP="00443E1B">
            <w:pPr>
              <w:spacing w:after="0" w:line="240" w:lineRule="auto"/>
              <w:jc w:val="right"/>
              <w:rPr>
                <w:ins w:id="7691" w:author="Jen" w:date="2017-08-31T02:32:00Z"/>
                <w:rFonts w:ascii="Times New Roman" w:eastAsia="Times New Roman" w:hAnsi="Times New Roman" w:cs="Times New Roman"/>
                <w:color w:val="000000"/>
                <w:sz w:val="20"/>
                <w:szCs w:val="20"/>
                <w:lang w:val="en-US"/>
                <w:rPrChange w:id="7692" w:author="Jen" w:date="2017-08-31T02:32:00Z">
                  <w:rPr>
                    <w:ins w:id="7693" w:author="Jen" w:date="2017-08-31T02:32:00Z"/>
                    <w:rFonts w:ascii="Times New Roman" w:eastAsia="Times New Roman" w:hAnsi="Times New Roman" w:cs="Times New Roman"/>
                    <w:color w:val="000000"/>
                    <w:lang w:val="en-US"/>
                  </w:rPr>
                </w:rPrChange>
              </w:rPr>
              <w:pPrChange w:id="7694" w:author="Jen" w:date="2017-08-31T02:32:00Z">
                <w:pPr>
                  <w:spacing w:after="0" w:line="240" w:lineRule="auto"/>
                  <w:jc w:val="right"/>
                </w:pPr>
              </w:pPrChange>
            </w:pPr>
            <w:ins w:id="7695" w:author="Jen" w:date="2017-08-31T02:32:00Z">
              <w:r w:rsidRPr="00443E1B">
                <w:rPr>
                  <w:rFonts w:ascii="Times New Roman" w:eastAsia="Times New Roman" w:hAnsi="Times New Roman" w:cs="Times New Roman"/>
                  <w:color w:val="000000"/>
                  <w:sz w:val="20"/>
                  <w:szCs w:val="20"/>
                  <w:lang w:val="en-US"/>
                  <w:rPrChange w:id="7696" w:author="Jen" w:date="2017-08-31T02:32:00Z">
                    <w:rPr>
                      <w:rFonts w:ascii="Times New Roman" w:eastAsia="Times New Roman" w:hAnsi="Times New Roman" w:cs="Times New Roman"/>
                      <w:color w:val="000000"/>
                      <w:lang w:val="en-US"/>
                    </w:rPr>
                  </w:rPrChange>
                </w:rPr>
                <w:t>0</w:t>
              </w:r>
            </w:ins>
          </w:p>
        </w:tc>
        <w:tc>
          <w:tcPr>
            <w:tcW w:w="1170" w:type="dxa"/>
            <w:tcBorders>
              <w:top w:val="nil"/>
              <w:left w:val="nil"/>
              <w:bottom w:val="single" w:sz="4" w:space="0" w:color="auto"/>
              <w:right w:val="single" w:sz="4" w:space="0" w:color="auto"/>
            </w:tcBorders>
            <w:shd w:val="clear" w:color="auto" w:fill="auto"/>
            <w:noWrap/>
            <w:vAlign w:val="bottom"/>
            <w:hideMark/>
            <w:tcPrChange w:id="7697"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7CEA47CF" w14:textId="77777777" w:rsidR="00443E1B" w:rsidRPr="00443E1B" w:rsidRDefault="00443E1B" w:rsidP="00443E1B">
            <w:pPr>
              <w:spacing w:after="0" w:line="240" w:lineRule="auto"/>
              <w:jc w:val="right"/>
              <w:rPr>
                <w:ins w:id="7698" w:author="Jen" w:date="2017-08-31T02:32:00Z"/>
                <w:rFonts w:ascii="Times New Roman" w:eastAsia="Times New Roman" w:hAnsi="Times New Roman" w:cs="Times New Roman"/>
                <w:color w:val="000000"/>
                <w:sz w:val="20"/>
                <w:szCs w:val="20"/>
                <w:lang w:val="en-US"/>
                <w:rPrChange w:id="7699" w:author="Jen" w:date="2017-08-31T02:32:00Z">
                  <w:rPr>
                    <w:ins w:id="7700" w:author="Jen" w:date="2017-08-31T02:32:00Z"/>
                    <w:rFonts w:ascii="Times New Roman" w:eastAsia="Times New Roman" w:hAnsi="Times New Roman" w:cs="Times New Roman"/>
                    <w:color w:val="000000"/>
                    <w:lang w:val="en-US"/>
                  </w:rPr>
                </w:rPrChange>
              </w:rPr>
              <w:pPrChange w:id="7701" w:author="Jen" w:date="2017-08-31T02:32:00Z">
                <w:pPr>
                  <w:spacing w:after="0" w:line="240" w:lineRule="auto"/>
                  <w:jc w:val="right"/>
                </w:pPr>
              </w:pPrChange>
            </w:pPr>
            <w:ins w:id="7702" w:author="Jen" w:date="2017-08-31T02:32:00Z">
              <w:r w:rsidRPr="00443E1B">
                <w:rPr>
                  <w:rFonts w:ascii="Times New Roman" w:eastAsia="Times New Roman" w:hAnsi="Times New Roman" w:cs="Times New Roman"/>
                  <w:color w:val="000000"/>
                  <w:sz w:val="20"/>
                  <w:szCs w:val="20"/>
                  <w:lang w:val="en-US"/>
                  <w:rPrChange w:id="7703" w:author="Jen" w:date="2017-08-31T02:32:00Z">
                    <w:rPr>
                      <w:rFonts w:ascii="Times New Roman" w:eastAsia="Times New Roman" w:hAnsi="Times New Roman" w:cs="Times New Roman"/>
                      <w:color w:val="000000"/>
                      <w:lang w:val="en-US"/>
                    </w:rPr>
                  </w:rPrChange>
                </w:rPr>
                <w:t>0</w:t>
              </w:r>
            </w:ins>
          </w:p>
        </w:tc>
        <w:tc>
          <w:tcPr>
            <w:tcW w:w="1266" w:type="dxa"/>
            <w:tcBorders>
              <w:top w:val="nil"/>
              <w:left w:val="nil"/>
              <w:bottom w:val="single" w:sz="4" w:space="0" w:color="auto"/>
              <w:right w:val="nil"/>
            </w:tcBorders>
            <w:shd w:val="clear" w:color="auto" w:fill="auto"/>
            <w:noWrap/>
            <w:vAlign w:val="bottom"/>
            <w:hideMark/>
            <w:tcPrChange w:id="7704" w:author="Jen" w:date="2017-08-31T02:33:00Z">
              <w:tcPr>
                <w:tcW w:w="1899" w:type="dxa"/>
                <w:gridSpan w:val="3"/>
                <w:tcBorders>
                  <w:top w:val="nil"/>
                  <w:left w:val="nil"/>
                  <w:bottom w:val="single" w:sz="4" w:space="0" w:color="auto"/>
                  <w:right w:val="nil"/>
                </w:tcBorders>
                <w:shd w:val="clear" w:color="auto" w:fill="auto"/>
                <w:noWrap/>
                <w:vAlign w:val="bottom"/>
                <w:hideMark/>
              </w:tcPr>
            </w:tcPrChange>
          </w:tcPr>
          <w:p w14:paraId="42D1DD70" w14:textId="77777777" w:rsidR="00443E1B" w:rsidRPr="00443E1B" w:rsidRDefault="00443E1B" w:rsidP="00443E1B">
            <w:pPr>
              <w:spacing w:after="0" w:line="240" w:lineRule="auto"/>
              <w:jc w:val="right"/>
              <w:rPr>
                <w:ins w:id="7705" w:author="Jen" w:date="2017-08-31T02:32:00Z"/>
                <w:rFonts w:ascii="Times New Roman" w:eastAsia="Times New Roman" w:hAnsi="Times New Roman" w:cs="Times New Roman"/>
                <w:color w:val="000000"/>
                <w:sz w:val="20"/>
                <w:szCs w:val="20"/>
                <w:lang w:val="en-US"/>
                <w:rPrChange w:id="7706" w:author="Jen" w:date="2017-08-31T02:32:00Z">
                  <w:rPr>
                    <w:ins w:id="7707" w:author="Jen" w:date="2017-08-31T02:32:00Z"/>
                    <w:rFonts w:ascii="Times New Roman" w:eastAsia="Times New Roman" w:hAnsi="Times New Roman" w:cs="Times New Roman"/>
                    <w:color w:val="000000"/>
                    <w:lang w:val="en-US"/>
                  </w:rPr>
                </w:rPrChange>
              </w:rPr>
              <w:pPrChange w:id="7708" w:author="Jen" w:date="2017-08-31T02:32:00Z">
                <w:pPr>
                  <w:spacing w:after="0" w:line="240" w:lineRule="auto"/>
                  <w:jc w:val="right"/>
                </w:pPr>
              </w:pPrChange>
            </w:pPr>
            <w:ins w:id="7709" w:author="Jen" w:date="2017-08-31T02:32:00Z">
              <w:r w:rsidRPr="00443E1B">
                <w:rPr>
                  <w:rFonts w:ascii="Times New Roman" w:eastAsia="Times New Roman" w:hAnsi="Times New Roman" w:cs="Times New Roman"/>
                  <w:color w:val="000000"/>
                  <w:sz w:val="20"/>
                  <w:szCs w:val="20"/>
                  <w:lang w:val="en-US"/>
                  <w:rPrChange w:id="7710" w:author="Jen" w:date="2017-08-31T02:32:00Z">
                    <w:rPr>
                      <w:rFonts w:ascii="Times New Roman" w:eastAsia="Times New Roman" w:hAnsi="Times New Roman" w:cs="Times New Roman"/>
                      <w:color w:val="000000"/>
                      <w:lang w:val="en-US"/>
                    </w:rPr>
                  </w:rPrChange>
                </w:rPr>
                <w:t>0</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711"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828FAAA" w14:textId="77777777" w:rsidR="00443E1B" w:rsidRPr="00443E1B" w:rsidRDefault="00443E1B" w:rsidP="00443E1B">
            <w:pPr>
              <w:spacing w:after="0" w:line="240" w:lineRule="auto"/>
              <w:jc w:val="right"/>
              <w:rPr>
                <w:ins w:id="7712" w:author="Jen" w:date="2017-08-31T02:32:00Z"/>
                <w:rFonts w:ascii="Times New Roman" w:eastAsia="Times New Roman" w:hAnsi="Times New Roman" w:cs="Times New Roman"/>
                <w:color w:val="000000"/>
                <w:sz w:val="20"/>
                <w:szCs w:val="20"/>
                <w:lang w:val="en-US"/>
                <w:rPrChange w:id="7713" w:author="Jen" w:date="2017-08-31T02:32:00Z">
                  <w:rPr>
                    <w:ins w:id="7714" w:author="Jen" w:date="2017-08-31T02:32:00Z"/>
                    <w:rFonts w:ascii="Times New Roman" w:eastAsia="Times New Roman" w:hAnsi="Times New Roman" w:cs="Times New Roman"/>
                    <w:color w:val="000000"/>
                    <w:lang w:val="en-US"/>
                  </w:rPr>
                </w:rPrChange>
              </w:rPr>
              <w:pPrChange w:id="7715" w:author="Jen" w:date="2017-08-31T02:32:00Z">
                <w:pPr>
                  <w:spacing w:after="0" w:line="240" w:lineRule="auto"/>
                  <w:jc w:val="right"/>
                </w:pPr>
              </w:pPrChange>
            </w:pPr>
            <w:ins w:id="7716" w:author="Jen" w:date="2017-08-31T02:32:00Z">
              <w:r w:rsidRPr="00443E1B">
                <w:rPr>
                  <w:rFonts w:ascii="Times New Roman" w:eastAsia="Times New Roman" w:hAnsi="Times New Roman" w:cs="Times New Roman"/>
                  <w:color w:val="000000"/>
                  <w:sz w:val="20"/>
                  <w:szCs w:val="20"/>
                  <w:lang w:val="en-US"/>
                  <w:rPrChange w:id="7717" w:author="Jen" w:date="2017-08-31T02:32:00Z">
                    <w:rPr>
                      <w:rFonts w:ascii="Times New Roman" w:eastAsia="Times New Roman" w:hAnsi="Times New Roman" w:cs="Times New Roman"/>
                      <w:color w:val="000000"/>
                      <w:lang w:val="en-US"/>
                    </w:rPr>
                  </w:rPrChange>
                </w:rPr>
                <w:t>1</w:t>
              </w:r>
            </w:ins>
          </w:p>
        </w:tc>
        <w:tc>
          <w:tcPr>
            <w:tcW w:w="1350" w:type="dxa"/>
            <w:tcBorders>
              <w:top w:val="nil"/>
              <w:left w:val="nil"/>
              <w:bottom w:val="single" w:sz="4" w:space="0" w:color="auto"/>
              <w:right w:val="single" w:sz="4" w:space="0" w:color="auto"/>
            </w:tcBorders>
            <w:shd w:val="clear" w:color="auto" w:fill="auto"/>
            <w:noWrap/>
            <w:vAlign w:val="bottom"/>
            <w:hideMark/>
            <w:tcPrChange w:id="7718"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27251198" w14:textId="77777777" w:rsidR="00443E1B" w:rsidRPr="00443E1B" w:rsidRDefault="00443E1B" w:rsidP="00443E1B">
            <w:pPr>
              <w:spacing w:after="0" w:line="240" w:lineRule="auto"/>
              <w:jc w:val="right"/>
              <w:rPr>
                <w:ins w:id="7719" w:author="Jen" w:date="2017-08-31T02:32:00Z"/>
                <w:rFonts w:ascii="Times New Roman" w:eastAsia="Times New Roman" w:hAnsi="Times New Roman" w:cs="Times New Roman"/>
                <w:color w:val="000000"/>
                <w:sz w:val="20"/>
                <w:szCs w:val="20"/>
                <w:lang w:val="en-US"/>
                <w:rPrChange w:id="7720" w:author="Jen" w:date="2017-08-31T02:32:00Z">
                  <w:rPr>
                    <w:ins w:id="7721" w:author="Jen" w:date="2017-08-31T02:32:00Z"/>
                    <w:rFonts w:ascii="Times New Roman" w:eastAsia="Times New Roman" w:hAnsi="Times New Roman" w:cs="Times New Roman"/>
                    <w:color w:val="000000"/>
                    <w:lang w:val="en-US"/>
                  </w:rPr>
                </w:rPrChange>
              </w:rPr>
              <w:pPrChange w:id="7722" w:author="Jen" w:date="2017-08-31T02:32:00Z">
                <w:pPr>
                  <w:spacing w:after="0" w:line="240" w:lineRule="auto"/>
                  <w:jc w:val="right"/>
                </w:pPr>
              </w:pPrChange>
            </w:pPr>
            <w:ins w:id="7723" w:author="Jen" w:date="2017-08-31T02:32:00Z">
              <w:r w:rsidRPr="00443E1B">
                <w:rPr>
                  <w:rFonts w:ascii="Times New Roman" w:eastAsia="Times New Roman" w:hAnsi="Times New Roman" w:cs="Times New Roman"/>
                  <w:color w:val="000000"/>
                  <w:sz w:val="20"/>
                  <w:szCs w:val="20"/>
                  <w:lang w:val="en-US"/>
                  <w:rPrChange w:id="7724" w:author="Jen" w:date="2017-08-31T02:32:00Z">
                    <w:rPr>
                      <w:rFonts w:ascii="Times New Roman" w:eastAsia="Times New Roman" w:hAnsi="Times New Roman" w:cs="Times New Roman"/>
                      <w:color w:val="000000"/>
                      <w:lang w:val="en-US"/>
                    </w:rPr>
                  </w:rPrChange>
                </w:rPr>
                <w:t>45</w:t>
              </w:r>
            </w:ins>
          </w:p>
        </w:tc>
        <w:tc>
          <w:tcPr>
            <w:tcW w:w="1266" w:type="dxa"/>
            <w:tcBorders>
              <w:top w:val="nil"/>
              <w:left w:val="nil"/>
              <w:bottom w:val="single" w:sz="4" w:space="0" w:color="auto"/>
              <w:right w:val="single" w:sz="4" w:space="0" w:color="auto"/>
            </w:tcBorders>
            <w:shd w:val="clear" w:color="auto" w:fill="auto"/>
            <w:noWrap/>
            <w:vAlign w:val="bottom"/>
            <w:hideMark/>
            <w:tcPrChange w:id="7725" w:author="Jen" w:date="2017-08-31T02:33:00Z">
              <w:tcPr>
                <w:tcW w:w="1703" w:type="dxa"/>
                <w:gridSpan w:val="2"/>
                <w:tcBorders>
                  <w:top w:val="nil"/>
                  <w:left w:val="nil"/>
                  <w:bottom w:val="single" w:sz="4" w:space="0" w:color="auto"/>
                  <w:right w:val="single" w:sz="4" w:space="0" w:color="auto"/>
                </w:tcBorders>
                <w:shd w:val="clear" w:color="auto" w:fill="auto"/>
                <w:noWrap/>
                <w:vAlign w:val="bottom"/>
                <w:hideMark/>
              </w:tcPr>
            </w:tcPrChange>
          </w:tcPr>
          <w:p w14:paraId="5420B2C8" w14:textId="77777777" w:rsidR="00443E1B" w:rsidRPr="00443E1B" w:rsidRDefault="00443E1B" w:rsidP="00443E1B">
            <w:pPr>
              <w:spacing w:after="0" w:line="240" w:lineRule="auto"/>
              <w:jc w:val="right"/>
              <w:rPr>
                <w:ins w:id="7726" w:author="Jen" w:date="2017-08-31T02:32:00Z"/>
                <w:rFonts w:ascii="Times New Roman" w:eastAsia="Times New Roman" w:hAnsi="Times New Roman" w:cs="Times New Roman"/>
                <w:color w:val="000000"/>
                <w:sz w:val="20"/>
                <w:szCs w:val="20"/>
                <w:lang w:val="en-US"/>
                <w:rPrChange w:id="7727" w:author="Jen" w:date="2017-08-31T02:32:00Z">
                  <w:rPr>
                    <w:ins w:id="7728" w:author="Jen" w:date="2017-08-31T02:32:00Z"/>
                    <w:rFonts w:ascii="Times New Roman" w:eastAsia="Times New Roman" w:hAnsi="Times New Roman" w:cs="Times New Roman"/>
                    <w:color w:val="000000"/>
                    <w:lang w:val="en-US"/>
                  </w:rPr>
                </w:rPrChange>
              </w:rPr>
              <w:pPrChange w:id="7729" w:author="Jen" w:date="2017-08-31T02:32:00Z">
                <w:pPr>
                  <w:spacing w:after="0" w:line="240" w:lineRule="auto"/>
                  <w:jc w:val="right"/>
                </w:pPr>
              </w:pPrChange>
            </w:pPr>
            <w:ins w:id="7730" w:author="Jen" w:date="2017-08-31T02:32:00Z">
              <w:r w:rsidRPr="00443E1B">
                <w:rPr>
                  <w:rFonts w:ascii="Times New Roman" w:eastAsia="Times New Roman" w:hAnsi="Times New Roman" w:cs="Times New Roman"/>
                  <w:color w:val="000000"/>
                  <w:sz w:val="20"/>
                  <w:szCs w:val="20"/>
                  <w:lang w:val="en-US"/>
                  <w:rPrChange w:id="7731" w:author="Jen" w:date="2017-08-31T02:32:00Z">
                    <w:rPr>
                      <w:rFonts w:ascii="Times New Roman" w:eastAsia="Times New Roman" w:hAnsi="Times New Roman" w:cs="Times New Roman"/>
                      <w:color w:val="000000"/>
                      <w:lang w:val="en-US"/>
                    </w:rPr>
                  </w:rPrChange>
                </w:rPr>
                <w:t>90,000</w:t>
              </w:r>
            </w:ins>
          </w:p>
        </w:tc>
        <w:tc>
          <w:tcPr>
            <w:tcW w:w="1920" w:type="dxa"/>
            <w:tcBorders>
              <w:top w:val="single" w:sz="4" w:space="0" w:color="auto"/>
              <w:left w:val="nil"/>
              <w:bottom w:val="single" w:sz="4" w:space="0" w:color="auto"/>
              <w:right w:val="single" w:sz="4" w:space="0" w:color="auto"/>
            </w:tcBorders>
            <w:shd w:val="clear" w:color="auto" w:fill="auto"/>
            <w:noWrap/>
            <w:vAlign w:val="bottom"/>
            <w:hideMark/>
            <w:tcPrChange w:id="7732" w:author="Jen" w:date="2017-08-31T02:33:00Z">
              <w:tcPr>
                <w:tcW w:w="19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5779633" w14:textId="77777777" w:rsidR="00443E1B" w:rsidRPr="00443E1B" w:rsidRDefault="00443E1B" w:rsidP="00443E1B">
            <w:pPr>
              <w:spacing w:after="0" w:line="240" w:lineRule="auto"/>
              <w:jc w:val="center"/>
              <w:rPr>
                <w:ins w:id="7733" w:author="Jen" w:date="2017-08-31T02:32:00Z"/>
                <w:rFonts w:ascii="Times New Roman" w:eastAsia="Times New Roman" w:hAnsi="Times New Roman" w:cs="Times New Roman"/>
                <w:color w:val="000000"/>
                <w:sz w:val="20"/>
                <w:szCs w:val="20"/>
                <w:lang w:val="en-US"/>
                <w:rPrChange w:id="7734" w:author="Jen" w:date="2017-08-31T02:32:00Z">
                  <w:rPr>
                    <w:ins w:id="7735" w:author="Jen" w:date="2017-08-31T02:32:00Z"/>
                    <w:rFonts w:ascii="Times New Roman" w:eastAsia="Times New Roman" w:hAnsi="Times New Roman" w:cs="Times New Roman"/>
                    <w:color w:val="000000"/>
                    <w:lang w:val="en-US"/>
                  </w:rPr>
                </w:rPrChange>
              </w:rPr>
              <w:pPrChange w:id="7736" w:author="Jen" w:date="2017-08-31T02:32:00Z">
                <w:pPr>
                  <w:spacing w:after="0" w:line="240" w:lineRule="auto"/>
                  <w:jc w:val="center"/>
                </w:pPr>
              </w:pPrChange>
            </w:pPr>
            <w:ins w:id="7737" w:author="Jen" w:date="2017-08-31T02:32:00Z">
              <w:r w:rsidRPr="00443E1B">
                <w:rPr>
                  <w:rFonts w:ascii="Times New Roman" w:eastAsia="Times New Roman" w:hAnsi="Times New Roman" w:cs="Times New Roman"/>
                  <w:color w:val="000000"/>
                  <w:sz w:val="20"/>
                  <w:szCs w:val="20"/>
                  <w:lang w:val="en-US"/>
                  <w:rPrChange w:id="7738" w:author="Jen" w:date="2017-08-31T02:32:00Z">
                    <w:rPr>
                      <w:rFonts w:ascii="Times New Roman" w:eastAsia="Times New Roman" w:hAnsi="Times New Roman" w:cs="Times New Roman"/>
                      <w:color w:val="000000"/>
                      <w:lang w:val="en-US"/>
                    </w:rPr>
                  </w:rPrChange>
                </w:rPr>
                <w:t xml:space="preserve">                    90,000 </w:t>
              </w:r>
            </w:ins>
          </w:p>
        </w:tc>
      </w:tr>
      <w:tr w:rsidR="00443E1B" w:rsidRPr="00443E1B" w14:paraId="3E8D617C" w14:textId="77777777" w:rsidTr="00984B03">
        <w:trPr>
          <w:trHeight w:val="300"/>
          <w:ins w:id="7739" w:author="Jen" w:date="2017-08-31T02:32:00Z"/>
          <w:trPrChange w:id="7740" w:author="Jen" w:date="2017-08-31T02:33:00Z">
            <w:trPr>
              <w:trHeight w:val="300"/>
            </w:trPr>
          </w:trPrChange>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741" w:author="Jen" w:date="2017-08-31T02:33:00Z">
              <w:tcPr>
                <w:tcW w:w="19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A7F015" w14:textId="77777777" w:rsidR="00443E1B" w:rsidRPr="00443E1B" w:rsidRDefault="00443E1B" w:rsidP="00443E1B">
            <w:pPr>
              <w:spacing w:after="0" w:line="240" w:lineRule="auto"/>
              <w:jc w:val="center"/>
              <w:rPr>
                <w:ins w:id="7742" w:author="Jen" w:date="2017-08-31T02:32:00Z"/>
                <w:rFonts w:ascii="Times New Roman" w:eastAsia="Times New Roman" w:hAnsi="Times New Roman" w:cs="Times New Roman"/>
                <w:color w:val="000000"/>
                <w:sz w:val="20"/>
                <w:szCs w:val="20"/>
                <w:lang w:val="en-US"/>
                <w:rPrChange w:id="7743" w:author="Jen" w:date="2017-08-31T02:32:00Z">
                  <w:rPr>
                    <w:ins w:id="7744" w:author="Jen" w:date="2017-08-31T02:32:00Z"/>
                    <w:rFonts w:ascii="Times New Roman" w:eastAsia="Times New Roman" w:hAnsi="Times New Roman" w:cs="Times New Roman"/>
                    <w:color w:val="000000"/>
                    <w:lang w:val="en-US"/>
                  </w:rPr>
                </w:rPrChange>
              </w:rPr>
              <w:pPrChange w:id="7745" w:author="Jen" w:date="2017-08-31T02:32:00Z">
                <w:pPr>
                  <w:spacing w:after="0" w:line="240" w:lineRule="auto"/>
                  <w:jc w:val="center"/>
                </w:pPr>
              </w:pPrChange>
            </w:pPr>
            <w:proofErr w:type="spellStart"/>
            <w:ins w:id="7746" w:author="Jen" w:date="2017-08-31T02:32:00Z">
              <w:r w:rsidRPr="00443E1B">
                <w:rPr>
                  <w:rFonts w:ascii="Times New Roman" w:eastAsia="Times New Roman" w:hAnsi="Times New Roman" w:cs="Times New Roman"/>
                  <w:color w:val="000000"/>
                  <w:sz w:val="20"/>
                  <w:szCs w:val="20"/>
                  <w:lang w:val="en-US"/>
                  <w:rPrChange w:id="7747" w:author="Jen" w:date="2017-08-31T02:32:00Z">
                    <w:rPr>
                      <w:rFonts w:ascii="Times New Roman" w:eastAsia="Times New Roman" w:hAnsi="Times New Roman" w:cs="Times New Roman"/>
                      <w:color w:val="000000"/>
                      <w:lang w:val="en-US"/>
                    </w:rPr>
                  </w:rPrChange>
                </w:rPr>
                <w:t>Meycauayan</w:t>
              </w:r>
              <w:proofErr w:type="spellEnd"/>
            </w:ins>
          </w:p>
        </w:tc>
        <w:tc>
          <w:tcPr>
            <w:tcW w:w="706" w:type="dxa"/>
            <w:tcBorders>
              <w:top w:val="nil"/>
              <w:left w:val="nil"/>
              <w:bottom w:val="single" w:sz="4" w:space="0" w:color="auto"/>
              <w:right w:val="single" w:sz="4" w:space="0" w:color="auto"/>
            </w:tcBorders>
            <w:shd w:val="clear" w:color="auto" w:fill="auto"/>
            <w:noWrap/>
            <w:vAlign w:val="bottom"/>
            <w:hideMark/>
            <w:tcPrChange w:id="7748"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46B257A1" w14:textId="77777777" w:rsidR="00443E1B" w:rsidRPr="00443E1B" w:rsidRDefault="00443E1B" w:rsidP="00443E1B">
            <w:pPr>
              <w:spacing w:after="0" w:line="240" w:lineRule="auto"/>
              <w:jc w:val="right"/>
              <w:rPr>
                <w:ins w:id="7749" w:author="Jen" w:date="2017-08-31T02:32:00Z"/>
                <w:rFonts w:ascii="Times New Roman" w:eastAsia="Times New Roman" w:hAnsi="Times New Roman" w:cs="Times New Roman"/>
                <w:color w:val="000000"/>
                <w:sz w:val="20"/>
                <w:szCs w:val="20"/>
                <w:lang w:val="en-US"/>
                <w:rPrChange w:id="7750" w:author="Jen" w:date="2017-08-31T02:32:00Z">
                  <w:rPr>
                    <w:ins w:id="7751" w:author="Jen" w:date="2017-08-31T02:32:00Z"/>
                    <w:rFonts w:ascii="Times New Roman" w:eastAsia="Times New Roman" w:hAnsi="Times New Roman" w:cs="Times New Roman"/>
                    <w:color w:val="000000"/>
                    <w:lang w:val="en-US"/>
                  </w:rPr>
                </w:rPrChange>
              </w:rPr>
              <w:pPrChange w:id="7752" w:author="Jen" w:date="2017-08-31T02:32:00Z">
                <w:pPr>
                  <w:spacing w:after="0" w:line="240" w:lineRule="auto"/>
                  <w:jc w:val="right"/>
                </w:pPr>
              </w:pPrChange>
            </w:pPr>
            <w:ins w:id="7753" w:author="Jen" w:date="2017-08-31T02:32:00Z">
              <w:r w:rsidRPr="00443E1B">
                <w:rPr>
                  <w:rFonts w:ascii="Times New Roman" w:eastAsia="Times New Roman" w:hAnsi="Times New Roman" w:cs="Times New Roman"/>
                  <w:color w:val="000000"/>
                  <w:sz w:val="20"/>
                  <w:szCs w:val="20"/>
                  <w:lang w:val="en-US"/>
                  <w:rPrChange w:id="7754" w:author="Jen" w:date="2017-08-31T02:32:00Z">
                    <w:rPr>
                      <w:rFonts w:ascii="Times New Roman" w:eastAsia="Times New Roman" w:hAnsi="Times New Roman" w:cs="Times New Roman"/>
                      <w:color w:val="000000"/>
                      <w:lang w:val="en-US"/>
                    </w:rPr>
                  </w:rPrChange>
                </w:rPr>
                <w:t>1</w:t>
              </w:r>
            </w:ins>
          </w:p>
        </w:tc>
        <w:tc>
          <w:tcPr>
            <w:tcW w:w="1170" w:type="dxa"/>
            <w:tcBorders>
              <w:top w:val="nil"/>
              <w:left w:val="nil"/>
              <w:bottom w:val="single" w:sz="4" w:space="0" w:color="auto"/>
              <w:right w:val="single" w:sz="4" w:space="0" w:color="auto"/>
            </w:tcBorders>
            <w:shd w:val="clear" w:color="auto" w:fill="auto"/>
            <w:noWrap/>
            <w:vAlign w:val="bottom"/>
            <w:hideMark/>
            <w:tcPrChange w:id="7755"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42D89B06" w14:textId="77777777" w:rsidR="00443E1B" w:rsidRPr="00443E1B" w:rsidRDefault="00443E1B" w:rsidP="00443E1B">
            <w:pPr>
              <w:spacing w:after="0" w:line="240" w:lineRule="auto"/>
              <w:jc w:val="right"/>
              <w:rPr>
                <w:ins w:id="7756" w:author="Jen" w:date="2017-08-31T02:32:00Z"/>
                <w:rFonts w:ascii="Times New Roman" w:eastAsia="Times New Roman" w:hAnsi="Times New Roman" w:cs="Times New Roman"/>
                <w:color w:val="000000"/>
                <w:sz w:val="20"/>
                <w:szCs w:val="20"/>
                <w:lang w:val="en-US"/>
                <w:rPrChange w:id="7757" w:author="Jen" w:date="2017-08-31T02:32:00Z">
                  <w:rPr>
                    <w:ins w:id="7758" w:author="Jen" w:date="2017-08-31T02:32:00Z"/>
                    <w:rFonts w:ascii="Times New Roman" w:eastAsia="Times New Roman" w:hAnsi="Times New Roman" w:cs="Times New Roman"/>
                    <w:color w:val="000000"/>
                    <w:lang w:val="en-US"/>
                  </w:rPr>
                </w:rPrChange>
              </w:rPr>
              <w:pPrChange w:id="7759" w:author="Jen" w:date="2017-08-31T02:32:00Z">
                <w:pPr>
                  <w:spacing w:after="0" w:line="240" w:lineRule="auto"/>
                  <w:jc w:val="right"/>
                </w:pPr>
              </w:pPrChange>
            </w:pPr>
            <w:ins w:id="7760" w:author="Jen" w:date="2017-08-31T02:32:00Z">
              <w:r w:rsidRPr="00443E1B">
                <w:rPr>
                  <w:rFonts w:ascii="Times New Roman" w:eastAsia="Times New Roman" w:hAnsi="Times New Roman" w:cs="Times New Roman"/>
                  <w:color w:val="000000"/>
                  <w:sz w:val="20"/>
                  <w:szCs w:val="20"/>
                  <w:lang w:val="en-US"/>
                  <w:rPrChange w:id="7761" w:author="Jen" w:date="2017-08-31T02:32:00Z">
                    <w:rPr>
                      <w:rFonts w:ascii="Times New Roman" w:eastAsia="Times New Roman" w:hAnsi="Times New Roman" w:cs="Times New Roman"/>
                      <w:color w:val="000000"/>
                      <w:lang w:val="en-US"/>
                    </w:rPr>
                  </w:rPrChange>
                </w:rPr>
                <w:t>5.85</w:t>
              </w:r>
            </w:ins>
          </w:p>
        </w:tc>
        <w:tc>
          <w:tcPr>
            <w:tcW w:w="1266" w:type="dxa"/>
            <w:tcBorders>
              <w:top w:val="nil"/>
              <w:left w:val="nil"/>
              <w:bottom w:val="single" w:sz="4" w:space="0" w:color="auto"/>
              <w:right w:val="nil"/>
            </w:tcBorders>
            <w:shd w:val="clear" w:color="000000" w:fill="F2F2F2"/>
            <w:noWrap/>
            <w:vAlign w:val="bottom"/>
            <w:hideMark/>
            <w:tcPrChange w:id="7762" w:author="Jen" w:date="2017-08-31T02:33:00Z">
              <w:tcPr>
                <w:tcW w:w="1899" w:type="dxa"/>
                <w:gridSpan w:val="3"/>
                <w:tcBorders>
                  <w:top w:val="nil"/>
                  <w:left w:val="nil"/>
                  <w:bottom w:val="single" w:sz="4" w:space="0" w:color="auto"/>
                  <w:right w:val="nil"/>
                </w:tcBorders>
                <w:shd w:val="clear" w:color="000000" w:fill="F2F2F2"/>
                <w:noWrap/>
                <w:vAlign w:val="bottom"/>
                <w:hideMark/>
              </w:tcPr>
            </w:tcPrChange>
          </w:tcPr>
          <w:p w14:paraId="0ABFFF5D" w14:textId="77777777" w:rsidR="00443E1B" w:rsidRPr="00443E1B" w:rsidRDefault="00443E1B" w:rsidP="00443E1B">
            <w:pPr>
              <w:spacing w:after="0" w:line="240" w:lineRule="auto"/>
              <w:rPr>
                <w:ins w:id="7763" w:author="Jen" w:date="2017-08-31T02:32:00Z"/>
                <w:rFonts w:ascii="Times New Roman" w:eastAsia="Times New Roman" w:hAnsi="Times New Roman" w:cs="Times New Roman"/>
                <w:color w:val="000000"/>
                <w:sz w:val="20"/>
                <w:szCs w:val="20"/>
                <w:lang w:val="en-US"/>
                <w:rPrChange w:id="7764" w:author="Jen" w:date="2017-08-31T02:32:00Z">
                  <w:rPr>
                    <w:ins w:id="7765" w:author="Jen" w:date="2017-08-31T02:32:00Z"/>
                    <w:rFonts w:ascii="Times New Roman" w:eastAsia="Times New Roman" w:hAnsi="Times New Roman" w:cs="Times New Roman"/>
                    <w:color w:val="000000"/>
                    <w:lang w:val="en-US"/>
                  </w:rPr>
                </w:rPrChange>
              </w:rPr>
              <w:pPrChange w:id="7766" w:author="Jen" w:date="2017-08-31T02:32:00Z">
                <w:pPr>
                  <w:spacing w:after="0" w:line="240" w:lineRule="auto"/>
                </w:pPr>
              </w:pPrChange>
            </w:pPr>
            <w:ins w:id="7767" w:author="Jen" w:date="2017-08-31T02:32:00Z">
              <w:r w:rsidRPr="00443E1B">
                <w:rPr>
                  <w:rFonts w:ascii="Times New Roman" w:eastAsia="Times New Roman" w:hAnsi="Times New Roman" w:cs="Times New Roman"/>
                  <w:color w:val="000000"/>
                  <w:sz w:val="20"/>
                  <w:szCs w:val="20"/>
                  <w:lang w:val="en-US"/>
                  <w:rPrChange w:id="7768" w:author="Jen" w:date="2017-08-31T02:32:00Z">
                    <w:rPr>
                      <w:rFonts w:ascii="Times New Roman" w:eastAsia="Times New Roman" w:hAnsi="Times New Roman" w:cs="Times New Roman"/>
                      <w:color w:val="000000"/>
                      <w:lang w:val="en-US"/>
                    </w:rPr>
                  </w:rPrChange>
                </w:rPr>
                <w:t> </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769"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2B43F85" w14:textId="77777777" w:rsidR="00443E1B" w:rsidRPr="00443E1B" w:rsidRDefault="00443E1B" w:rsidP="00443E1B">
            <w:pPr>
              <w:spacing w:after="0" w:line="240" w:lineRule="auto"/>
              <w:jc w:val="right"/>
              <w:rPr>
                <w:ins w:id="7770" w:author="Jen" w:date="2017-08-31T02:32:00Z"/>
                <w:rFonts w:ascii="Times New Roman" w:eastAsia="Times New Roman" w:hAnsi="Times New Roman" w:cs="Times New Roman"/>
                <w:color w:val="000000"/>
                <w:sz w:val="20"/>
                <w:szCs w:val="20"/>
                <w:lang w:val="en-US"/>
                <w:rPrChange w:id="7771" w:author="Jen" w:date="2017-08-31T02:32:00Z">
                  <w:rPr>
                    <w:ins w:id="7772" w:author="Jen" w:date="2017-08-31T02:32:00Z"/>
                    <w:rFonts w:ascii="Times New Roman" w:eastAsia="Times New Roman" w:hAnsi="Times New Roman" w:cs="Times New Roman"/>
                    <w:color w:val="000000"/>
                    <w:lang w:val="en-US"/>
                  </w:rPr>
                </w:rPrChange>
              </w:rPr>
              <w:pPrChange w:id="7773" w:author="Jen" w:date="2017-08-31T02:32:00Z">
                <w:pPr>
                  <w:spacing w:after="0" w:line="240" w:lineRule="auto"/>
                  <w:jc w:val="right"/>
                </w:pPr>
              </w:pPrChange>
            </w:pPr>
            <w:ins w:id="7774" w:author="Jen" w:date="2017-08-31T02:32:00Z">
              <w:r w:rsidRPr="00443E1B">
                <w:rPr>
                  <w:rFonts w:ascii="Times New Roman" w:eastAsia="Times New Roman" w:hAnsi="Times New Roman" w:cs="Times New Roman"/>
                  <w:color w:val="000000"/>
                  <w:sz w:val="20"/>
                  <w:szCs w:val="20"/>
                  <w:lang w:val="en-US"/>
                  <w:rPrChange w:id="7775" w:author="Jen" w:date="2017-08-31T02:32:00Z">
                    <w:rPr>
                      <w:rFonts w:ascii="Times New Roman" w:eastAsia="Times New Roman" w:hAnsi="Times New Roman" w:cs="Times New Roman"/>
                      <w:color w:val="000000"/>
                      <w:lang w:val="en-US"/>
                    </w:rPr>
                  </w:rPrChange>
                </w:rPr>
                <w:t>3</w:t>
              </w:r>
            </w:ins>
          </w:p>
        </w:tc>
        <w:tc>
          <w:tcPr>
            <w:tcW w:w="1350" w:type="dxa"/>
            <w:tcBorders>
              <w:top w:val="nil"/>
              <w:left w:val="nil"/>
              <w:bottom w:val="single" w:sz="4" w:space="0" w:color="auto"/>
              <w:right w:val="single" w:sz="4" w:space="0" w:color="auto"/>
            </w:tcBorders>
            <w:shd w:val="clear" w:color="auto" w:fill="auto"/>
            <w:noWrap/>
            <w:vAlign w:val="bottom"/>
            <w:hideMark/>
            <w:tcPrChange w:id="7776"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57F595A6" w14:textId="77777777" w:rsidR="00443E1B" w:rsidRPr="00443E1B" w:rsidRDefault="00443E1B" w:rsidP="00443E1B">
            <w:pPr>
              <w:spacing w:after="0" w:line="240" w:lineRule="auto"/>
              <w:jc w:val="right"/>
              <w:rPr>
                <w:ins w:id="7777" w:author="Jen" w:date="2017-08-31T02:32:00Z"/>
                <w:rFonts w:ascii="Times New Roman" w:eastAsia="Times New Roman" w:hAnsi="Times New Roman" w:cs="Times New Roman"/>
                <w:color w:val="000000"/>
                <w:sz w:val="20"/>
                <w:szCs w:val="20"/>
                <w:lang w:val="en-US"/>
                <w:rPrChange w:id="7778" w:author="Jen" w:date="2017-08-31T02:32:00Z">
                  <w:rPr>
                    <w:ins w:id="7779" w:author="Jen" w:date="2017-08-31T02:32:00Z"/>
                    <w:rFonts w:ascii="Times New Roman" w:eastAsia="Times New Roman" w:hAnsi="Times New Roman" w:cs="Times New Roman"/>
                    <w:color w:val="000000"/>
                    <w:lang w:val="en-US"/>
                  </w:rPr>
                </w:rPrChange>
              </w:rPr>
              <w:pPrChange w:id="7780" w:author="Jen" w:date="2017-08-31T02:32:00Z">
                <w:pPr>
                  <w:spacing w:after="0" w:line="240" w:lineRule="auto"/>
                  <w:jc w:val="right"/>
                </w:pPr>
              </w:pPrChange>
            </w:pPr>
            <w:ins w:id="7781" w:author="Jen" w:date="2017-08-31T02:32:00Z">
              <w:r w:rsidRPr="00443E1B">
                <w:rPr>
                  <w:rFonts w:ascii="Times New Roman" w:eastAsia="Times New Roman" w:hAnsi="Times New Roman" w:cs="Times New Roman"/>
                  <w:color w:val="000000"/>
                  <w:sz w:val="20"/>
                  <w:szCs w:val="20"/>
                  <w:lang w:val="en-US"/>
                  <w:rPrChange w:id="7782" w:author="Jen" w:date="2017-08-31T02:32:00Z">
                    <w:rPr>
                      <w:rFonts w:ascii="Times New Roman" w:eastAsia="Times New Roman" w:hAnsi="Times New Roman" w:cs="Times New Roman"/>
                      <w:color w:val="000000"/>
                      <w:lang w:val="en-US"/>
                    </w:rPr>
                  </w:rPrChange>
                </w:rPr>
                <w:t>26.34</w:t>
              </w:r>
            </w:ins>
          </w:p>
        </w:tc>
        <w:tc>
          <w:tcPr>
            <w:tcW w:w="1266" w:type="dxa"/>
            <w:tcBorders>
              <w:top w:val="nil"/>
              <w:left w:val="nil"/>
              <w:bottom w:val="single" w:sz="4" w:space="0" w:color="auto"/>
              <w:right w:val="single" w:sz="4" w:space="0" w:color="auto"/>
            </w:tcBorders>
            <w:shd w:val="clear" w:color="000000" w:fill="F2F2F2"/>
            <w:noWrap/>
            <w:vAlign w:val="bottom"/>
            <w:hideMark/>
            <w:tcPrChange w:id="7783" w:author="Jen" w:date="2017-08-31T02:33:00Z">
              <w:tcPr>
                <w:tcW w:w="1703" w:type="dxa"/>
                <w:gridSpan w:val="2"/>
                <w:tcBorders>
                  <w:top w:val="nil"/>
                  <w:left w:val="nil"/>
                  <w:bottom w:val="single" w:sz="4" w:space="0" w:color="auto"/>
                  <w:right w:val="single" w:sz="4" w:space="0" w:color="auto"/>
                </w:tcBorders>
                <w:shd w:val="clear" w:color="000000" w:fill="F2F2F2"/>
                <w:noWrap/>
                <w:vAlign w:val="bottom"/>
                <w:hideMark/>
              </w:tcPr>
            </w:tcPrChange>
          </w:tcPr>
          <w:p w14:paraId="037AF453" w14:textId="77777777" w:rsidR="00443E1B" w:rsidRPr="00443E1B" w:rsidRDefault="00443E1B" w:rsidP="00443E1B">
            <w:pPr>
              <w:spacing w:after="0" w:line="240" w:lineRule="auto"/>
              <w:rPr>
                <w:ins w:id="7784" w:author="Jen" w:date="2017-08-31T02:32:00Z"/>
                <w:rFonts w:ascii="Times New Roman" w:eastAsia="Times New Roman" w:hAnsi="Times New Roman" w:cs="Times New Roman"/>
                <w:color w:val="000000"/>
                <w:sz w:val="20"/>
                <w:szCs w:val="20"/>
                <w:lang w:val="en-US"/>
                <w:rPrChange w:id="7785" w:author="Jen" w:date="2017-08-31T02:32:00Z">
                  <w:rPr>
                    <w:ins w:id="7786" w:author="Jen" w:date="2017-08-31T02:32:00Z"/>
                    <w:rFonts w:ascii="Times New Roman" w:eastAsia="Times New Roman" w:hAnsi="Times New Roman" w:cs="Times New Roman"/>
                    <w:color w:val="000000"/>
                    <w:lang w:val="en-US"/>
                  </w:rPr>
                </w:rPrChange>
              </w:rPr>
              <w:pPrChange w:id="7787" w:author="Jen" w:date="2017-08-31T02:32:00Z">
                <w:pPr>
                  <w:spacing w:after="0" w:line="240" w:lineRule="auto"/>
                </w:pPr>
              </w:pPrChange>
            </w:pPr>
            <w:ins w:id="7788" w:author="Jen" w:date="2017-08-31T02:32:00Z">
              <w:r w:rsidRPr="00443E1B">
                <w:rPr>
                  <w:rFonts w:ascii="Times New Roman" w:eastAsia="Times New Roman" w:hAnsi="Times New Roman" w:cs="Times New Roman"/>
                  <w:color w:val="000000"/>
                  <w:sz w:val="20"/>
                  <w:szCs w:val="20"/>
                  <w:lang w:val="en-US"/>
                  <w:rPrChange w:id="7789" w:author="Jen" w:date="2017-08-31T02:32:00Z">
                    <w:rPr>
                      <w:rFonts w:ascii="Times New Roman" w:eastAsia="Times New Roman" w:hAnsi="Times New Roman" w:cs="Times New Roman"/>
                      <w:color w:val="000000"/>
                      <w:lang w:val="en-US"/>
                    </w:rPr>
                  </w:rPrChange>
                </w:rPr>
                <w:t> </w:t>
              </w:r>
            </w:ins>
          </w:p>
        </w:tc>
        <w:tc>
          <w:tcPr>
            <w:tcW w:w="1920" w:type="dxa"/>
            <w:tcBorders>
              <w:top w:val="single" w:sz="4" w:space="0" w:color="auto"/>
              <w:left w:val="nil"/>
              <w:bottom w:val="single" w:sz="4" w:space="0" w:color="auto"/>
              <w:right w:val="single" w:sz="4" w:space="0" w:color="auto"/>
            </w:tcBorders>
            <w:shd w:val="clear" w:color="000000" w:fill="F2F2F2"/>
            <w:noWrap/>
            <w:vAlign w:val="bottom"/>
            <w:hideMark/>
            <w:tcPrChange w:id="7790" w:author="Jen" w:date="2017-08-31T02:33:00Z">
              <w:tcPr>
                <w:tcW w:w="1920" w:type="dxa"/>
                <w:tcBorders>
                  <w:top w:val="single" w:sz="4" w:space="0" w:color="auto"/>
                  <w:left w:val="nil"/>
                  <w:bottom w:val="single" w:sz="4" w:space="0" w:color="auto"/>
                  <w:right w:val="single" w:sz="4" w:space="0" w:color="auto"/>
                </w:tcBorders>
                <w:shd w:val="clear" w:color="000000" w:fill="F2F2F2"/>
                <w:noWrap/>
                <w:vAlign w:val="bottom"/>
                <w:hideMark/>
              </w:tcPr>
            </w:tcPrChange>
          </w:tcPr>
          <w:p w14:paraId="1EFBD7AA" w14:textId="77777777" w:rsidR="00443E1B" w:rsidRPr="00443E1B" w:rsidRDefault="00443E1B" w:rsidP="00443E1B">
            <w:pPr>
              <w:spacing w:after="0" w:line="240" w:lineRule="auto"/>
              <w:jc w:val="center"/>
              <w:rPr>
                <w:ins w:id="7791" w:author="Jen" w:date="2017-08-31T02:32:00Z"/>
                <w:rFonts w:ascii="Times New Roman" w:eastAsia="Times New Roman" w:hAnsi="Times New Roman" w:cs="Times New Roman"/>
                <w:color w:val="000000"/>
                <w:sz w:val="20"/>
                <w:szCs w:val="20"/>
                <w:lang w:val="en-US"/>
                <w:rPrChange w:id="7792" w:author="Jen" w:date="2017-08-31T02:32:00Z">
                  <w:rPr>
                    <w:ins w:id="7793" w:author="Jen" w:date="2017-08-31T02:32:00Z"/>
                    <w:rFonts w:ascii="Times New Roman" w:eastAsia="Times New Roman" w:hAnsi="Times New Roman" w:cs="Times New Roman"/>
                    <w:color w:val="000000"/>
                    <w:lang w:val="en-US"/>
                  </w:rPr>
                </w:rPrChange>
              </w:rPr>
              <w:pPrChange w:id="7794" w:author="Jen" w:date="2017-08-31T02:32:00Z">
                <w:pPr>
                  <w:spacing w:after="0" w:line="240" w:lineRule="auto"/>
                  <w:jc w:val="center"/>
                </w:pPr>
              </w:pPrChange>
            </w:pPr>
            <w:ins w:id="7795" w:author="Jen" w:date="2017-08-31T02:32:00Z">
              <w:r w:rsidRPr="00443E1B">
                <w:rPr>
                  <w:rFonts w:ascii="Times New Roman" w:eastAsia="Times New Roman" w:hAnsi="Times New Roman" w:cs="Times New Roman"/>
                  <w:color w:val="000000"/>
                  <w:sz w:val="20"/>
                  <w:szCs w:val="20"/>
                  <w:lang w:val="en-US"/>
                  <w:rPrChange w:id="7796" w:author="Jen" w:date="2017-08-31T02:32:00Z">
                    <w:rPr>
                      <w:rFonts w:ascii="Times New Roman" w:eastAsia="Times New Roman" w:hAnsi="Times New Roman" w:cs="Times New Roman"/>
                      <w:color w:val="000000"/>
                      <w:lang w:val="en-US"/>
                    </w:rPr>
                  </w:rPrChange>
                </w:rPr>
                <w:t xml:space="preserve">                          -   </w:t>
              </w:r>
            </w:ins>
          </w:p>
        </w:tc>
      </w:tr>
      <w:tr w:rsidR="00443E1B" w:rsidRPr="00443E1B" w14:paraId="3C50A918" w14:textId="77777777" w:rsidTr="00984B03">
        <w:trPr>
          <w:trHeight w:val="300"/>
          <w:ins w:id="7797" w:author="Jen" w:date="2017-08-31T02:32:00Z"/>
          <w:trPrChange w:id="7798" w:author="Jen" w:date="2017-08-31T02:33:00Z">
            <w:trPr>
              <w:trHeight w:val="300"/>
            </w:trPr>
          </w:trPrChange>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799" w:author="Jen" w:date="2017-08-31T02:33:00Z">
              <w:tcPr>
                <w:tcW w:w="19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0E1ABE3" w14:textId="77777777" w:rsidR="00443E1B" w:rsidRPr="00443E1B" w:rsidRDefault="00443E1B" w:rsidP="00443E1B">
            <w:pPr>
              <w:spacing w:after="0" w:line="240" w:lineRule="auto"/>
              <w:jc w:val="center"/>
              <w:rPr>
                <w:ins w:id="7800" w:author="Jen" w:date="2017-08-31T02:32:00Z"/>
                <w:rFonts w:ascii="Times New Roman" w:eastAsia="Times New Roman" w:hAnsi="Times New Roman" w:cs="Times New Roman"/>
                <w:color w:val="000000"/>
                <w:sz w:val="20"/>
                <w:szCs w:val="20"/>
                <w:lang w:val="en-US"/>
                <w:rPrChange w:id="7801" w:author="Jen" w:date="2017-08-31T02:32:00Z">
                  <w:rPr>
                    <w:ins w:id="7802" w:author="Jen" w:date="2017-08-31T02:32:00Z"/>
                    <w:rFonts w:ascii="Times New Roman" w:eastAsia="Times New Roman" w:hAnsi="Times New Roman" w:cs="Times New Roman"/>
                    <w:color w:val="000000"/>
                    <w:lang w:val="en-US"/>
                  </w:rPr>
                </w:rPrChange>
              </w:rPr>
              <w:pPrChange w:id="7803" w:author="Jen" w:date="2017-08-31T02:32:00Z">
                <w:pPr>
                  <w:spacing w:after="0" w:line="240" w:lineRule="auto"/>
                  <w:jc w:val="center"/>
                </w:pPr>
              </w:pPrChange>
            </w:pPr>
            <w:ins w:id="7804" w:author="Jen" w:date="2017-08-31T02:32:00Z">
              <w:r w:rsidRPr="00443E1B">
                <w:rPr>
                  <w:rFonts w:ascii="Times New Roman" w:eastAsia="Times New Roman" w:hAnsi="Times New Roman" w:cs="Times New Roman"/>
                  <w:color w:val="000000"/>
                  <w:sz w:val="20"/>
                  <w:szCs w:val="20"/>
                  <w:lang w:val="en-US"/>
                  <w:rPrChange w:id="7805" w:author="Jen" w:date="2017-08-31T02:32:00Z">
                    <w:rPr>
                      <w:rFonts w:ascii="Times New Roman" w:eastAsia="Times New Roman" w:hAnsi="Times New Roman" w:cs="Times New Roman"/>
                      <w:color w:val="000000"/>
                      <w:lang w:val="en-US"/>
                    </w:rPr>
                  </w:rPrChange>
                </w:rPr>
                <w:t>Valenzuela</w:t>
              </w:r>
            </w:ins>
          </w:p>
        </w:tc>
        <w:tc>
          <w:tcPr>
            <w:tcW w:w="706" w:type="dxa"/>
            <w:tcBorders>
              <w:top w:val="nil"/>
              <w:left w:val="nil"/>
              <w:bottom w:val="single" w:sz="4" w:space="0" w:color="auto"/>
              <w:right w:val="single" w:sz="4" w:space="0" w:color="auto"/>
            </w:tcBorders>
            <w:shd w:val="clear" w:color="auto" w:fill="auto"/>
            <w:noWrap/>
            <w:vAlign w:val="bottom"/>
            <w:hideMark/>
            <w:tcPrChange w:id="7806" w:author="Jen" w:date="2017-08-31T02:33:00Z">
              <w:tcPr>
                <w:tcW w:w="1146" w:type="dxa"/>
                <w:gridSpan w:val="2"/>
                <w:tcBorders>
                  <w:top w:val="nil"/>
                  <w:left w:val="nil"/>
                  <w:bottom w:val="single" w:sz="4" w:space="0" w:color="auto"/>
                  <w:right w:val="single" w:sz="4" w:space="0" w:color="auto"/>
                </w:tcBorders>
                <w:shd w:val="clear" w:color="auto" w:fill="auto"/>
                <w:noWrap/>
                <w:vAlign w:val="bottom"/>
                <w:hideMark/>
              </w:tcPr>
            </w:tcPrChange>
          </w:tcPr>
          <w:p w14:paraId="7C8BF522" w14:textId="77777777" w:rsidR="00443E1B" w:rsidRPr="00443E1B" w:rsidRDefault="00443E1B" w:rsidP="00443E1B">
            <w:pPr>
              <w:spacing w:after="0" w:line="240" w:lineRule="auto"/>
              <w:jc w:val="right"/>
              <w:rPr>
                <w:ins w:id="7807" w:author="Jen" w:date="2017-08-31T02:32:00Z"/>
                <w:rFonts w:ascii="Times New Roman" w:eastAsia="Times New Roman" w:hAnsi="Times New Roman" w:cs="Times New Roman"/>
                <w:color w:val="000000"/>
                <w:sz w:val="20"/>
                <w:szCs w:val="20"/>
                <w:lang w:val="en-US"/>
                <w:rPrChange w:id="7808" w:author="Jen" w:date="2017-08-31T02:32:00Z">
                  <w:rPr>
                    <w:ins w:id="7809" w:author="Jen" w:date="2017-08-31T02:32:00Z"/>
                    <w:rFonts w:ascii="Times New Roman" w:eastAsia="Times New Roman" w:hAnsi="Times New Roman" w:cs="Times New Roman"/>
                    <w:color w:val="000000"/>
                    <w:lang w:val="en-US"/>
                  </w:rPr>
                </w:rPrChange>
              </w:rPr>
              <w:pPrChange w:id="7810" w:author="Jen" w:date="2017-08-31T02:32:00Z">
                <w:pPr>
                  <w:spacing w:after="0" w:line="240" w:lineRule="auto"/>
                  <w:jc w:val="right"/>
                </w:pPr>
              </w:pPrChange>
            </w:pPr>
            <w:ins w:id="7811" w:author="Jen" w:date="2017-08-31T02:32:00Z">
              <w:r w:rsidRPr="00443E1B">
                <w:rPr>
                  <w:rFonts w:ascii="Times New Roman" w:eastAsia="Times New Roman" w:hAnsi="Times New Roman" w:cs="Times New Roman"/>
                  <w:color w:val="000000"/>
                  <w:sz w:val="20"/>
                  <w:szCs w:val="20"/>
                  <w:lang w:val="en-US"/>
                  <w:rPrChange w:id="7812" w:author="Jen" w:date="2017-08-31T02:32:00Z">
                    <w:rPr>
                      <w:rFonts w:ascii="Times New Roman" w:eastAsia="Times New Roman" w:hAnsi="Times New Roman" w:cs="Times New Roman"/>
                      <w:color w:val="000000"/>
                      <w:lang w:val="en-US"/>
                    </w:rPr>
                  </w:rPrChange>
                </w:rPr>
                <w:t>2</w:t>
              </w:r>
            </w:ins>
          </w:p>
        </w:tc>
        <w:tc>
          <w:tcPr>
            <w:tcW w:w="1170" w:type="dxa"/>
            <w:tcBorders>
              <w:top w:val="nil"/>
              <w:left w:val="nil"/>
              <w:bottom w:val="single" w:sz="4" w:space="0" w:color="auto"/>
              <w:right w:val="single" w:sz="4" w:space="0" w:color="auto"/>
            </w:tcBorders>
            <w:shd w:val="clear" w:color="auto" w:fill="auto"/>
            <w:noWrap/>
            <w:vAlign w:val="bottom"/>
            <w:hideMark/>
            <w:tcPrChange w:id="7813" w:author="Jen" w:date="2017-08-31T02:33:00Z">
              <w:tcPr>
                <w:tcW w:w="1679" w:type="dxa"/>
                <w:gridSpan w:val="2"/>
                <w:tcBorders>
                  <w:top w:val="nil"/>
                  <w:left w:val="nil"/>
                  <w:bottom w:val="single" w:sz="4" w:space="0" w:color="auto"/>
                  <w:right w:val="single" w:sz="4" w:space="0" w:color="auto"/>
                </w:tcBorders>
                <w:shd w:val="clear" w:color="auto" w:fill="auto"/>
                <w:noWrap/>
                <w:vAlign w:val="bottom"/>
                <w:hideMark/>
              </w:tcPr>
            </w:tcPrChange>
          </w:tcPr>
          <w:p w14:paraId="2048191B" w14:textId="77777777" w:rsidR="00443E1B" w:rsidRPr="00443E1B" w:rsidRDefault="00443E1B" w:rsidP="00443E1B">
            <w:pPr>
              <w:spacing w:after="0" w:line="240" w:lineRule="auto"/>
              <w:jc w:val="right"/>
              <w:rPr>
                <w:ins w:id="7814" w:author="Jen" w:date="2017-08-31T02:32:00Z"/>
                <w:rFonts w:ascii="Times New Roman" w:eastAsia="Times New Roman" w:hAnsi="Times New Roman" w:cs="Times New Roman"/>
                <w:color w:val="000000"/>
                <w:sz w:val="20"/>
                <w:szCs w:val="20"/>
                <w:lang w:val="en-US"/>
                <w:rPrChange w:id="7815" w:author="Jen" w:date="2017-08-31T02:32:00Z">
                  <w:rPr>
                    <w:ins w:id="7816" w:author="Jen" w:date="2017-08-31T02:32:00Z"/>
                    <w:rFonts w:ascii="Times New Roman" w:eastAsia="Times New Roman" w:hAnsi="Times New Roman" w:cs="Times New Roman"/>
                    <w:color w:val="000000"/>
                    <w:lang w:val="en-US"/>
                  </w:rPr>
                </w:rPrChange>
              </w:rPr>
              <w:pPrChange w:id="7817" w:author="Jen" w:date="2017-08-31T02:32:00Z">
                <w:pPr>
                  <w:spacing w:after="0" w:line="240" w:lineRule="auto"/>
                  <w:jc w:val="right"/>
                </w:pPr>
              </w:pPrChange>
            </w:pPr>
            <w:ins w:id="7818" w:author="Jen" w:date="2017-08-31T02:32:00Z">
              <w:r w:rsidRPr="00443E1B">
                <w:rPr>
                  <w:rFonts w:ascii="Times New Roman" w:eastAsia="Times New Roman" w:hAnsi="Times New Roman" w:cs="Times New Roman"/>
                  <w:color w:val="000000"/>
                  <w:sz w:val="20"/>
                  <w:szCs w:val="20"/>
                  <w:lang w:val="en-US"/>
                  <w:rPrChange w:id="7819" w:author="Jen" w:date="2017-08-31T02:32:00Z">
                    <w:rPr>
                      <w:rFonts w:ascii="Times New Roman" w:eastAsia="Times New Roman" w:hAnsi="Times New Roman" w:cs="Times New Roman"/>
                      <w:color w:val="000000"/>
                      <w:lang w:val="en-US"/>
                    </w:rPr>
                  </w:rPrChange>
                </w:rPr>
                <w:t>11</w:t>
              </w:r>
            </w:ins>
          </w:p>
        </w:tc>
        <w:tc>
          <w:tcPr>
            <w:tcW w:w="1266" w:type="dxa"/>
            <w:tcBorders>
              <w:top w:val="nil"/>
              <w:left w:val="nil"/>
              <w:bottom w:val="single" w:sz="4" w:space="0" w:color="auto"/>
              <w:right w:val="nil"/>
            </w:tcBorders>
            <w:shd w:val="clear" w:color="000000" w:fill="F2F2F2"/>
            <w:noWrap/>
            <w:vAlign w:val="bottom"/>
            <w:hideMark/>
            <w:tcPrChange w:id="7820" w:author="Jen" w:date="2017-08-31T02:33:00Z">
              <w:tcPr>
                <w:tcW w:w="1899" w:type="dxa"/>
                <w:gridSpan w:val="3"/>
                <w:tcBorders>
                  <w:top w:val="nil"/>
                  <w:left w:val="nil"/>
                  <w:bottom w:val="single" w:sz="4" w:space="0" w:color="auto"/>
                  <w:right w:val="nil"/>
                </w:tcBorders>
                <w:shd w:val="clear" w:color="000000" w:fill="F2F2F2"/>
                <w:noWrap/>
                <w:vAlign w:val="bottom"/>
                <w:hideMark/>
              </w:tcPr>
            </w:tcPrChange>
          </w:tcPr>
          <w:p w14:paraId="08F7EF1D" w14:textId="77777777" w:rsidR="00443E1B" w:rsidRPr="00443E1B" w:rsidRDefault="00443E1B" w:rsidP="00443E1B">
            <w:pPr>
              <w:spacing w:after="0" w:line="240" w:lineRule="auto"/>
              <w:rPr>
                <w:ins w:id="7821" w:author="Jen" w:date="2017-08-31T02:32:00Z"/>
                <w:rFonts w:ascii="Times New Roman" w:eastAsia="Times New Roman" w:hAnsi="Times New Roman" w:cs="Times New Roman"/>
                <w:color w:val="000000"/>
                <w:sz w:val="20"/>
                <w:szCs w:val="20"/>
                <w:lang w:val="en-US"/>
                <w:rPrChange w:id="7822" w:author="Jen" w:date="2017-08-31T02:32:00Z">
                  <w:rPr>
                    <w:ins w:id="7823" w:author="Jen" w:date="2017-08-31T02:32:00Z"/>
                    <w:rFonts w:ascii="Times New Roman" w:eastAsia="Times New Roman" w:hAnsi="Times New Roman" w:cs="Times New Roman"/>
                    <w:color w:val="000000"/>
                    <w:lang w:val="en-US"/>
                  </w:rPr>
                </w:rPrChange>
              </w:rPr>
              <w:pPrChange w:id="7824" w:author="Jen" w:date="2017-08-31T02:32:00Z">
                <w:pPr>
                  <w:spacing w:after="0" w:line="240" w:lineRule="auto"/>
                </w:pPr>
              </w:pPrChange>
            </w:pPr>
            <w:ins w:id="7825" w:author="Jen" w:date="2017-08-31T02:32:00Z">
              <w:r w:rsidRPr="00443E1B">
                <w:rPr>
                  <w:rFonts w:ascii="Times New Roman" w:eastAsia="Times New Roman" w:hAnsi="Times New Roman" w:cs="Times New Roman"/>
                  <w:color w:val="000000"/>
                  <w:sz w:val="20"/>
                  <w:szCs w:val="20"/>
                  <w:lang w:val="en-US"/>
                  <w:rPrChange w:id="7826" w:author="Jen" w:date="2017-08-31T02:32:00Z">
                    <w:rPr>
                      <w:rFonts w:ascii="Times New Roman" w:eastAsia="Times New Roman" w:hAnsi="Times New Roman" w:cs="Times New Roman"/>
                      <w:color w:val="000000"/>
                      <w:lang w:val="en-US"/>
                    </w:rPr>
                  </w:rPrChange>
                </w:rPr>
                <w:t> </w:t>
              </w:r>
            </w:ins>
          </w:p>
        </w:tc>
        <w:tc>
          <w:tcPr>
            <w:tcW w:w="804" w:type="dxa"/>
            <w:tcBorders>
              <w:top w:val="nil"/>
              <w:left w:val="single" w:sz="4" w:space="0" w:color="auto"/>
              <w:bottom w:val="single" w:sz="4" w:space="0" w:color="auto"/>
              <w:right w:val="single" w:sz="4" w:space="0" w:color="auto"/>
            </w:tcBorders>
            <w:shd w:val="clear" w:color="auto" w:fill="auto"/>
            <w:noWrap/>
            <w:vAlign w:val="bottom"/>
            <w:hideMark/>
            <w:tcPrChange w:id="7827" w:author="Jen" w:date="2017-08-31T02:33:00Z">
              <w:tcPr>
                <w:tcW w:w="77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A9CD7E5" w14:textId="77777777" w:rsidR="00443E1B" w:rsidRPr="00443E1B" w:rsidRDefault="00443E1B" w:rsidP="00443E1B">
            <w:pPr>
              <w:spacing w:after="0" w:line="240" w:lineRule="auto"/>
              <w:jc w:val="right"/>
              <w:rPr>
                <w:ins w:id="7828" w:author="Jen" w:date="2017-08-31T02:32:00Z"/>
                <w:rFonts w:ascii="Times New Roman" w:eastAsia="Times New Roman" w:hAnsi="Times New Roman" w:cs="Times New Roman"/>
                <w:color w:val="000000"/>
                <w:sz w:val="20"/>
                <w:szCs w:val="20"/>
                <w:lang w:val="en-US"/>
                <w:rPrChange w:id="7829" w:author="Jen" w:date="2017-08-31T02:32:00Z">
                  <w:rPr>
                    <w:ins w:id="7830" w:author="Jen" w:date="2017-08-31T02:32:00Z"/>
                    <w:rFonts w:ascii="Times New Roman" w:eastAsia="Times New Roman" w:hAnsi="Times New Roman" w:cs="Times New Roman"/>
                    <w:color w:val="000000"/>
                    <w:lang w:val="en-US"/>
                  </w:rPr>
                </w:rPrChange>
              </w:rPr>
              <w:pPrChange w:id="7831" w:author="Jen" w:date="2017-08-31T02:32:00Z">
                <w:pPr>
                  <w:spacing w:after="0" w:line="240" w:lineRule="auto"/>
                  <w:jc w:val="right"/>
                </w:pPr>
              </w:pPrChange>
            </w:pPr>
            <w:ins w:id="7832" w:author="Jen" w:date="2017-08-31T02:32:00Z">
              <w:r w:rsidRPr="00443E1B">
                <w:rPr>
                  <w:rFonts w:ascii="Times New Roman" w:eastAsia="Times New Roman" w:hAnsi="Times New Roman" w:cs="Times New Roman"/>
                  <w:color w:val="000000"/>
                  <w:sz w:val="20"/>
                  <w:szCs w:val="20"/>
                  <w:lang w:val="en-US"/>
                  <w:rPrChange w:id="7833" w:author="Jen" w:date="2017-08-31T02:32:00Z">
                    <w:rPr>
                      <w:rFonts w:ascii="Times New Roman" w:eastAsia="Times New Roman" w:hAnsi="Times New Roman" w:cs="Times New Roman"/>
                      <w:color w:val="000000"/>
                      <w:lang w:val="en-US"/>
                    </w:rPr>
                  </w:rPrChange>
                </w:rPr>
                <w:t>38</w:t>
              </w:r>
            </w:ins>
          </w:p>
        </w:tc>
        <w:tc>
          <w:tcPr>
            <w:tcW w:w="1350" w:type="dxa"/>
            <w:tcBorders>
              <w:top w:val="nil"/>
              <w:left w:val="nil"/>
              <w:bottom w:val="single" w:sz="4" w:space="0" w:color="auto"/>
              <w:right w:val="single" w:sz="4" w:space="0" w:color="auto"/>
            </w:tcBorders>
            <w:shd w:val="clear" w:color="auto" w:fill="auto"/>
            <w:noWrap/>
            <w:vAlign w:val="bottom"/>
            <w:hideMark/>
            <w:tcPrChange w:id="7834" w:author="Jen" w:date="2017-08-31T02:33:00Z">
              <w:tcPr>
                <w:tcW w:w="1567" w:type="dxa"/>
                <w:gridSpan w:val="2"/>
                <w:tcBorders>
                  <w:top w:val="nil"/>
                  <w:left w:val="nil"/>
                  <w:bottom w:val="single" w:sz="4" w:space="0" w:color="auto"/>
                  <w:right w:val="single" w:sz="4" w:space="0" w:color="auto"/>
                </w:tcBorders>
                <w:shd w:val="clear" w:color="auto" w:fill="auto"/>
                <w:noWrap/>
                <w:vAlign w:val="bottom"/>
                <w:hideMark/>
              </w:tcPr>
            </w:tcPrChange>
          </w:tcPr>
          <w:p w14:paraId="5E13340C" w14:textId="77777777" w:rsidR="00443E1B" w:rsidRPr="00443E1B" w:rsidRDefault="00443E1B" w:rsidP="00443E1B">
            <w:pPr>
              <w:spacing w:after="0" w:line="240" w:lineRule="auto"/>
              <w:jc w:val="right"/>
              <w:rPr>
                <w:ins w:id="7835" w:author="Jen" w:date="2017-08-31T02:32:00Z"/>
                <w:rFonts w:ascii="Times New Roman" w:eastAsia="Times New Roman" w:hAnsi="Times New Roman" w:cs="Times New Roman"/>
                <w:color w:val="000000"/>
                <w:sz w:val="20"/>
                <w:szCs w:val="20"/>
                <w:lang w:val="en-US"/>
                <w:rPrChange w:id="7836" w:author="Jen" w:date="2017-08-31T02:32:00Z">
                  <w:rPr>
                    <w:ins w:id="7837" w:author="Jen" w:date="2017-08-31T02:32:00Z"/>
                    <w:rFonts w:ascii="Times New Roman" w:eastAsia="Times New Roman" w:hAnsi="Times New Roman" w:cs="Times New Roman"/>
                    <w:color w:val="000000"/>
                    <w:lang w:val="en-US"/>
                  </w:rPr>
                </w:rPrChange>
              </w:rPr>
              <w:pPrChange w:id="7838" w:author="Jen" w:date="2017-08-31T02:32:00Z">
                <w:pPr>
                  <w:spacing w:after="0" w:line="240" w:lineRule="auto"/>
                  <w:jc w:val="right"/>
                </w:pPr>
              </w:pPrChange>
            </w:pPr>
            <w:ins w:id="7839" w:author="Jen" w:date="2017-08-31T02:32:00Z">
              <w:r w:rsidRPr="00443E1B">
                <w:rPr>
                  <w:rFonts w:ascii="Times New Roman" w:eastAsia="Times New Roman" w:hAnsi="Times New Roman" w:cs="Times New Roman"/>
                  <w:color w:val="000000"/>
                  <w:sz w:val="20"/>
                  <w:szCs w:val="20"/>
                  <w:lang w:val="en-US"/>
                  <w:rPrChange w:id="7840" w:author="Jen" w:date="2017-08-31T02:32:00Z">
                    <w:rPr>
                      <w:rFonts w:ascii="Times New Roman" w:eastAsia="Times New Roman" w:hAnsi="Times New Roman" w:cs="Times New Roman"/>
                      <w:color w:val="000000"/>
                      <w:lang w:val="en-US"/>
                    </w:rPr>
                  </w:rPrChange>
                </w:rPr>
                <w:t>500.34</w:t>
              </w:r>
            </w:ins>
          </w:p>
        </w:tc>
        <w:tc>
          <w:tcPr>
            <w:tcW w:w="1266" w:type="dxa"/>
            <w:tcBorders>
              <w:top w:val="nil"/>
              <w:left w:val="nil"/>
              <w:bottom w:val="single" w:sz="4" w:space="0" w:color="auto"/>
              <w:right w:val="single" w:sz="4" w:space="0" w:color="auto"/>
            </w:tcBorders>
            <w:shd w:val="clear" w:color="auto" w:fill="auto"/>
            <w:noWrap/>
            <w:vAlign w:val="bottom"/>
            <w:hideMark/>
            <w:tcPrChange w:id="7841" w:author="Jen" w:date="2017-08-31T02:33:00Z">
              <w:tcPr>
                <w:tcW w:w="1703" w:type="dxa"/>
                <w:gridSpan w:val="2"/>
                <w:tcBorders>
                  <w:top w:val="nil"/>
                  <w:left w:val="nil"/>
                  <w:bottom w:val="single" w:sz="4" w:space="0" w:color="auto"/>
                  <w:right w:val="single" w:sz="4" w:space="0" w:color="auto"/>
                </w:tcBorders>
                <w:shd w:val="clear" w:color="auto" w:fill="auto"/>
                <w:noWrap/>
                <w:vAlign w:val="bottom"/>
                <w:hideMark/>
              </w:tcPr>
            </w:tcPrChange>
          </w:tcPr>
          <w:p w14:paraId="21C0919E" w14:textId="77777777" w:rsidR="00443E1B" w:rsidRPr="00443E1B" w:rsidRDefault="00443E1B" w:rsidP="00443E1B">
            <w:pPr>
              <w:spacing w:after="0" w:line="240" w:lineRule="auto"/>
              <w:jc w:val="right"/>
              <w:rPr>
                <w:ins w:id="7842" w:author="Jen" w:date="2017-08-31T02:32:00Z"/>
                <w:rFonts w:ascii="Times New Roman" w:eastAsia="Times New Roman" w:hAnsi="Times New Roman" w:cs="Times New Roman"/>
                <w:color w:val="000000"/>
                <w:sz w:val="20"/>
                <w:szCs w:val="20"/>
                <w:lang w:val="en-US"/>
                <w:rPrChange w:id="7843" w:author="Jen" w:date="2017-08-31T02:32:00Z">
                  <w:rPr>
                    <w:ins w:id="7844" w:author="Jen" w:date="2017-08-31T02:32:00Z"/>
                    <w:rFonts w:ascii="Times New Roman" w:eastAsia="Times New Roman" w:hAnsi="Times New Roman" w:cs="Times New Roman"/>
                    <w:color w:val="000000"/>
                    <w:lang w:val="en-US"/>
                  </w:rPr>
                </w:rPrChange>
              </w:rPr>
              <w:pPrChange w:id="7845" w:author="Jen" w:date="2017-08-31T02:32:00Z">
                <w:pPr>
                  <w:spacing w:after="0" w:line="240" w:lineRule="auto"/>
                  <w:jc w:val="right"/>
                </w:pPr>
              </w:pPrChange>
            </w:pPr>
            <w:ins w:id="7846" w:author="Jen" w:date="2017-08-31T02:32:00Z">
              <w:r w:rsidRPr="00443E1B">
                <w:rPr>
                  <w:rFonts w:ascii="Times New Roman" w:eastAsia="Times New Roman" w:hAnsi="Times New Roman" w:cs="Times New Roman"/>
                  <w:color w:val="000000"/>
                  <w:sz w:val="20"/>
                  <w:szCs w:val="20"/>
                  <w:lang w:val="en-US"/>
                  <w:rPrChange w:id="7847" w:author="Jen" w:date="2017-08-31T02:32:00Z">
                    <w:rPr>
                      <w:rFonts w:ascii="Times New Roman" w:eastAsia="Times New Roman" w:hAnsi="Times New Roman" w:cs="Times New Roman"/>
                      <w:color w:val="000000"/>
                      <w:lang w:val="en-US"/>
                    </w:rPr>
                  </w:rPrChange>
                </w:rPr>
                <w:t>2432000</w:t>
              </w:r>
            </w:ins>
          </w:p>
        </w:tc>
        <w:tc>
          <w:tcPr>
            <w:tcW w:w="1920" w:type="dxa"/>
            <w:tcBorders>
              <w:top w:val="single" w:sz="4" w:space="0" w:color="auto"/>
              <w:left w:val="nil"/>
              <w:bottom w:val="single" w:sz="4" w:space="0" w:color="auto"/>
              <w:right w:val="single" w:sz="4" w:space="0" w:color="auto"/>
            </w:tcBorders>
            <w:shd w:val="clear" w:color="auto" w:fill="auto"/>
            <w:noWrap/>
            <w:vAlign w:val="bottom"/>
            <w:hideMark/>
            <w:tcPrChange w:id="7848" w:author="Jen" w:date="2017-08-31T02:33:00Z">
              <w:tcPr>
                <w:tcW w:w="192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39F2B65" w14:textId="77777777" w:rsidR="00443E1B" w:rsidRPr="00443E1B" w:rsidRDefault="00443E1B" w:rsidP="00443E1B">
            <w:pPr>
              <w:spacing w:after="0" w:line="240" w:lineRule="auto"/>
              <w:jc w:val="center"/>
              <w:rPr>
                <w:ins w:id="7849" w:author="Jen" w:date="2017-08-31T02:32:00Z"/>
                <w:rFonts w:ascii="Times New Roman" w:eastAsia="Times New Roman" w:hAnsi="Times New Roman" w:cs="Times New Roman"/>
                <w:color w:val="000000"/>
                <w:sz w:val="20"/>
                <w:szCs w:val="20"/>
                <w:lang w:val="en-US"/>
                <w:rPrChange w:id="7850" w:author="Jen" w:date="2017-08-31T02:32:00Z">
                  <w:rPr>
                    <w:ins w:id="7851" w:author="Jen" w:date="2017-08-31T02:32:00Z"/>
                    <w:rFonts w:ascii="Times New Roman" w:eastAsia="Times New Roman" w:hAnsi="Times New Roman" w:cs="Times New Roman"/>
                    <w:color w:val="000000"/>
                    <w:lang w:val="en-US"/>
                  </w:rPr>
                </w:rPrChange>
              </w:rPr>
              <w:pPrChange w:id="7852" w:author="Jen" w:date="2017-08-31T02:32:00Z">
                <w:pPr>
                  <w:spacing w:after="0" w:line="240" w:lineRule="auto"/>
                  <w:jc w:val="center"/>
                </w:pPr>
              </w:pPrChange>
            </w:pPr>
            <w:ins w:id="7853" w:author="Jen" w:date="2017-08-31T02:32:00Z">
              <w:r w:rsidRPr="00443E1B">
                <w:rPr>
                  <w:rFonts w:ascii="Times New Roman" w:eastAsia="Times New Roman" w:hAnsi="Times New Roman" w:cs="Times New Roman"/>
                  <w:color w:val="000000"/>
                  <w:sz w:val="20"/>
                  <w:szCs w:val="20"/>
                  <w:lang w:val="en-US"/>
                  <w:rPrChange w:id="7854" w:author="Jen" w:date="2017-08-31T02:32:00Z">
                    <w:rPr>
                      <w:rFonts w:ascii="Times New Roman" w:eastAsia="Times New Roman" w:hAnsi="Times New Roman" w:cs="Times New Roman"/>
                      <w:color w:val="000000"/>
                      <w:lang w:val="en-US"/>
                    </w:rPr>
                  </w:rPrChange>
                </w:rPr>
                <w:t xml:space="preserve">                2,432,000 </w:t>
              </w:r>
            </w:ins>
          </w:p>
        </w:tc>
      </w:tr>
      <w:tr w:rsidR="00984B03" w:rsidRPr="00443E1B" w14:paraId="4BF2D6AF" w14:textId="77777777" w:rsidTr="00984B03">
        <w:trPr>
          <w:trHeight w:val="300"/>
          <w:ins w:id="7855" w:author="Jen" w:date="2017-08-31T02:33:00Z"/>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75CED" w14:textId="6A0553DA" w:rsidR="00984B03" w:rsidRPr="00443E1B" w:rsidRDefault="00984B03" w:rsidP="00443E1B">
            <w:pPr>
              <w:spacing w:after="0" w:line="240" w:lineRule="auto"/>
              <w:jc w:val="center"/>
              <w:rPr>
                <w:ins w:id="7856" w:author="Jen" w:date="2017-08-31T02:33:00Z"/>
                <w:rFonts w:ascii="Times New Roman" w:eastAsia="Times New Roman" w:hAnsi="Times New Roman" w:cs="Times New Roman"/>
                <w:color w:val="000000"/>
                <w:sz w:val="20"/>
                <w:szCs w:val="20"/>
                <w:lang w:val="en-US"/>
                <w:rPrChange w:id="7857" w:author="Jen" w:date="2017-08-31T02:32:00Z">
                  <w:rPr>
                    <w:ins w:id="7858" w:author="Jen" w:date="2017-08-31T02:33:00Z"/>
                    <w:rFonts w:ascii="Times New Roman" w:eastAsia="Times New Roman" w:hAnsi="Times New Roman" w:cs="Times New Roman"/>
                    <w:color w:val="000000"/>
                    <w:sz w:val="20"/>
                    <w:szCs w:val="20"/>
                    <w:lang w:val="en-US"/>
                  </w:rPr>
                </w:rPrChange>
              </w:rPr>
            </w:pPr>
            <w:ins w:id="7859" w:author="Jen" w:date="2017-08-31T02:33:00Z">
              <w:r w:rsidRPr="00C02829">
                <w:rPr>
                  <w:rFonts w:ascii="Times New Roman" w:eastAsia="Times New Roman" w:hAnsi="Times New Roman" w:cs="Times New Roman"/>
                  <w:color w:val="000000"/>
                  <w:sz w:val="20"/>
                  <w:szCs w:val="20"/>
                  <w:lang w:val="en-US"/>
                </w:rPr>
                <w:t>Caloocan</w:t>
              </w:r>
            </w:ins>
          </w:p>
        </w:tc>
        <w:tc>
          <w:tcPr>
            <w:tcW w:w="706" w:type="dxa"/>
            <w:tcBorders>
              <w:top w:val="nil"/>
              <w:left w:val="nil"/>
              <w:bottom w:val="single" w:sz="4" w:space="0" w:color="auto"/>
              <w:right w:val="single" w:sz="4" w:space="0" w:color="auto"/>
            </w:tcBorders>
            <w:shd w:val="clear" w:color="auto" w:fill="auto"/>
            <w:noWrap/>
            <w:vAlign w:val="bottom"/>
          </w:tcPr>
          <w:p w14:paraId="2EA4A992" w14:textId="0708B9BD" w:rsidR="00984B03" w:rsidRPr="00443E1B" w:rsidRDefault="00984B03" w:rsidP="00443E1B">
            <w:pPr>
              <w:spacing w:after="0" w:line="240" w:lineRule="auto"/>
              <w:jc w:val="right"/>
              <w:rPr>
                <w:ins w:id="7860" w:author="Jen" w:date="2017-08-31T02:33:00Z"/>
                <w:rFonts w:ascii="Times New Roman" w:eastAsia="Times New Roman" w:hAnsi="Times New Roman" w:cs="Times New Roman"/>
                <w:color w:val="000000"/>
                <w:sz w:val="20"/>
                <w:szCs w:val="20"/>
                <w:lang w:val="en-US"/>
                <w:rPrChange w:id="7861" w:author="Jen" w:date="2017-08-31T02:32:00Z">
                  <w:rPr>
                    <w:ins w:id="7862" w:author="Jen" w:date="2017-08-31T02:33:00Z"/>
                    <w:rFonts w:ascii="Times New Roman" w:eastAsia="Times New Roman" w:hAnsi="Times New Roman" w:cs="Times New Roman"/>
                    <w:color w:val="000000"/>
                    <w:sz w:val="20"/>
                    <w:szCs w:val="20"/>
                    <w:lang w:val="en-US"/>
                  </w:rPr>
                </w:rPrChange>
              </w:rPr>
            </w:pPr>
            <w:ins w:id="7863" w:author="Jen" w:date="2017-08-31T02:33:00Z">
              <w:r w:rsidRPr="00C02829">
                <w:rPr>
                  <w:rFonts w:ascii="Times New Roman" w:eastAsia="Times New Roman" w:hAnsi="Times New Roman" w:cs="Times New Roman"/>
                  <w:color w:val="000000"/>
                  <w:sz w:val="20"/>
                  <w:szCs w:val="20"/>
                  <w:lang w:val="en-US"/>
                </w:rPr>
                <w:t>20</w:t>
              </w:r>
            </w:ins>
          </w:p>
        </w:tc>
        <w:tc>
          <w:tcPr>
            <w:tcW w:w="1170" w:type="dxa"/>
            <w:tcBorders>
              <w:top w:val="nil"/>
              <w:left w:val="nil"/>
              <w:bottom w:val="single" w:sz="4" w:space="0" w:color="auto"/>
              <w:right w:val="single" w:sz="4" w:space="0" w:color="auto"/>
            </w:tcBorders>
            <w:shd w:val="clear" w:color="auto" w:fill="auto"/>
            <w:noWrap/>
            <w:vAlign w:val="bottom"/>
          </w:tcPr>
          <w:p w14:paraId="7E0A05BA" w14:textId="7B5A171F" w:rsidR="00984B03" w:rsidRPr="00443E1B" w:rsidRDefault="00984B03" w:rsidP="00443E1B">
            <w:pPr>
              <w:spacing w:after="0" w:line="240" w:lineRule="auto"/>
              <w:jc w:val="right"/>
              <w:rPr>
                <w:ins w:id="7864" w:author="Jen" w:date="2017-08-31T02:33:00Z"/>
                <w:rFonts w:ascii="Times New Roman" w:eastAsia="Times New Roman" w:hAnsi="Times New Roman" w:cs="Times New Roman"/>
                <w:color w:val="000000"/>
                <w:sz w:val="20"/>
                <w:szCs w:val="20"/>
                <w:lang w:val="en-US"/>
                <w:rPrChange w:id="7865" w:author="Jen" w:date="2017-08-31T02:32:00Z">
                  <w:rPr>
                    <w:ins w:id="7866" w:author="Jen" w:date="2017-08-31T02:33:00Z"/>
                    <w:rFonts w:ascii="Times New Roman" w:eastAsia="Times New Roman" w:hAnsi="Times New Roman" w:cs="Times New Roman"/>
                    <w:color w:val="000000"/>
                    <w:sz w:val="20"/>
                    <w:szCs w:val="20"/>
                    <w:lang w:val="en-US"/>
                  </w:rPr>
                </w:rPrChange>
              </w:rPr>
            </w:pPr>
            <w:ins w:id="7867" w:author="Jen" w:date="2017-08-31T02:33:00Z">
              <w:r>
                <w:rPr>
                  <w:rFonts w:ascii="Times New Roman" w:eastAsia="Times New Roman" w:hAnsi="Times New Roman" w:cs="Times New Roman"/>
                  <w:color w:val="000000"/>
                  <w:sz w:val="20"/>
                  <w:szCs w:val="20"/>
                  <w:lang w:val="en-US"/>
                </w:rPr>
                <w:t>120</w:t>
              </w:r>
            </w:ins>
          </w:p>
        </w:tc>
        <w:tc>
          <w:tcPr>
            <w:tcW w:w="1266" w:type="dxa"/>
            <w:tcBorders>
              <w:top w:val="nil"/>
              <w:left w:val="nil"/>
              <w:bottom w:val="single" w:sz="4" w:space="0" w:color="auto"/>
              <w:right w:val="nil"/>
            </w:tcBorders>
            <w:shd w:val="clear" w:color="000000" w:fill="F2F2F2"/>
            <w:noWrap/>
            <w:vAlign w:val="bottom"/>
          </w:tcPr>
          <w:p w14:paraId="618A998B" w14:textId="284DD63B" w:rsidR="00984B03" w:rsidRPr="00443E1B" w:rsidRDefault="00984B03" w:rsidP="00984B03">
            <w:pPr>
              <w:spacing w:after="0" w:line="240" w:lineRule="auto"/>
              <w:jc w:val="right"/>
              <w:rPr>
                <w:ins w:id="7868" w:author="Jen" w:date="2017-08-31T02:33:00Z"/>
                <w:rFonts w:ascii="Times New Roman" w:eastAsia="Times New Roman" w:hAnsi="Times New Roman" w:cs="Times New Roman"/>
                <w:color w:val="000000"/>
                <w:sz w:val="20"/>
                <w:szCs w:val="20"/>
                <w:lang w:val="en-US"/>
                <w:rPrChange w:id="7869" w:author="Jen" w:date="2017-08-31T02:32:00Z">
                  <w:rPr>
                    <w:ins w:id="7870" w:author="Jen" w:date="2017-08-31T02:33:00Z"/>
                    <w:rFonts w:ascii="Times New Roman" w:eastAsia="Times New Roman" w:hAnsi="Times New Roman" w:cs="Times New Roman"/>
                    <w:color w:val="000000"/>
                    <w:sz w:val="20"/>
                    <w:szCs w:val="20"/>
                    <w:lang w:val="en-US"/>
                  </w:rPr>
                </w:rPrChange>
              </w:rPr>
              <w:pPrChange w:id="7871" w:author="Jen" w:date="2017-08-31T02:34:00Z">
                <w:pPr>
                  <w:spacing w:after="0" w:line="240" w:lineRule="auto"/>
                </w:pPr>
              </w:pPrChange>
            </w:pPr>
            <w:ins w:id="7872" w:author="Jen" w:date="2017-08-31T02:34:00Z">
              <w:r>
                <w:rPr>
                  <w:rFonts w:ascii="Times New Roman" w:eastAsia="Times New Roman" w:hAnsi="Times New Roman" w:cs="Times New Roman"/>
                  <w:color w:val="000000"/>
                  <w:sz w:val="20"/>
                  <w:szCs w:val="20"/>
                  <w:lang w:val="en-US"/>
                </w:rPr>
                <w:t>1,048,500.00</w:t>
              </w:r>
            </w:ins>
          </w:p>
        </w:tc>
        <w:tc>
          <w:tcPr>
            <w:tcW w:w="804" w:type="dxa"/>
            <w:tcBorders>
              <w:top w:val="nil"/>
              <w:left w:val="single" w:sz="4" w:space="0" w:color="auto"/>
              <w:bottom w:val="single" w:sz="4" w:space="0" w:color="auto"/>
              <w:right w:val="single" w:sz="4" w:space="0" w:color="auto"/>
            </w:tcBorders>
            <w:shd w:val="clear" w:color="auto" w:fill="auto"/>
            <w:noWrap/>
            <w:vAlign w:val="bottom"/>
          </w:tcPr>
          <w:p w14:paraId="1D3155C5" w14:textId="2EB3BC0F" w:rsidR="00984B03" w:rsidRPr="00443E1B" w:rsidRDefault="00984B03" w:rsidP="00443E1B">
            <w:pPr>
              <w:spacing w:after="0" w:line="240" w:lineRule="auto"/>
              <w:jc w:val="right"/>
              <w:rPr>
                <w:ins w:id="7873" w:author="Jen" w:date="2017-08-31T02:33:00Z"/>
                <w:rFonts w:ascii="Times New Roman" w:eastAsia="Times New Roman" w:hAnsi="Times New Roman" w:cs="Times New Roman"/>
                <w:color w:val="000000"/>
                <w:sz w:val="20"/>
                <w:szCs w:val="20"/>
                <w:lang w:val="en-US"/>
                <w:rPrChange w:id="7874" w:author="Jen" w:date="2017-08-31T02:32:00Z">
                  <w:rPr>
                    <w:ins w:id="7875" w:author="Jen" w:date="2017-08-31T02:33:00Z"/>
                    <w:rFonts w:ascii="Times New Roman" w:eastAsia="Times New Roman" w:hAnsi="Times New Roman" w:cs="Times New Roman"/>
                    <w:color w:val="000000"/>
                    <w:sz w:val="20"/>
                    <w:szCs w:val="20"/>
                    <w:lang w:val="en-US"/>
                  </w:rPr>
                </w:rPrChange>
              </w:rPr>
            </w:pPr>
            <w:ins w:id="7876" w:author="Jen" w:date="2017-08-31T02:34:00Z">
              <w:r w:rsidRPr="00C02829">
                <w:rPr>
                  <w:rFonts w:ascii="Times New Roman" w:eastAsia="Times New Roman" w:hAnsi="Times New Roman" w:cs="Times New Roman"/>
                  <w:color w:val="000000"/>
                  <w:sz w:val="20"/>
                  <w:szCs w:val="20"/>
                  <w:lang w:val="en-US"/>
                </w:rPr>
                <w:t>66</w:t>
              </w:r>
            </w:ins>
          </w:p>
        </w:tc>
        <w:tc>
          <w:tcPr>
            <w:tcW w:w="1350" w:type="dxa"/>
            <w:tcBorders>
              <w:top w:val="nil"/>
              <w:left w:val="nil"/>
              <w:bottom w:val="single" w:sz="4" w:space="0" w:color="auto"/>
              <w:right w:val="single" w:sz="4" w:space="0" w:color="auto"/>
            </w:tcBorders>
            <w:shd w:val="clear" w:color="auto" w:fill="auto"/>
            <w:noWrap/>
            <w:vAlign w:val="bottom"/>
          </w:tcPr>
          <w:p w14:paraId="08B42C1B" w14:textId="39A0971A" w:rsidR="00984B03" w:rsidRPr="00443E1B" w:rsidRDefault="00984B03" w:rsidP="00443E1B">
            <w:pPr>
              <w:spacing w:after="0" w:line="240" w:lineRule="auto"/>
              <w:jc w:val="right"/>
              <w:rPr>
                <w:ins w:id="7877" w:author="Jen" w:date="2017-08-31T02:33:00Z"/>
                <w:rFonts w:ascii="Times New Roman" w:eastAsia="Times New Roman" w:hAnsi="Times New Roman" w:cs="Times New Roman"/>
                <w:color w:val="000000"/>
                <w:sz w:val="20"/>
                <w:szCs w:val="20"/>
                <w:lang w:val="en-US"/>
                <w:rPrChange w:id="7878" w:author="Jen" w:date="2017-08-31T02:32:00Z">
                  <w:rPr>
                    <w:ins w:id="7879" w:author="Jen" w:date="2017-08-31T02:33:00Z"/>
                    <w:rFonts w:ascii="Times New Roman" w:eastAsia="Times New Roman" w:hAnsi="Times New Roman" w:cs="Times New Roman"/>
                    <w:color w:val="000000"/>
                    <w:sz w:val="20"/>
                    <w:szCs w:val="20"/>
                    <w:lang w:val="en-US"/>
                  </w:rPr>
                </w:rPrChange>
              </w:rPr>
            </w:pPr>
            <w:ins w:id="7880" w:author="Jen" w:date="2017-08-31T02:34:00Z">
              <w:r>
                <w:rPr>
                  <w:rFonts w:ascii="Times New Roman" w:eastAsia="Times New Roman" w:hAnsi="Times New Roman" w:cs="Times New Roman"/>
                  <w:color w:val="000000"/>
                  <w:sz w:val="20"/>
                  <w:szCs w:val="20"/>
                  <w:lang w:val="en-US"/>
                </w:rPr>
                <w:t>1,060</w:t>
              </w:r>
            </w:ins>
          </w:p>
        </w:tc>
        <w:tc>
          <w:tcPr>
            <w:tcW w:w="1266" w:type="dxa"/>
            <w:tcBorders>
              <w:top w:val="nil"/>
              <w:left w:val="nil"/>
              <w:bottom w:val="single" w:sz="4" w:space="0" w:color="auto"/>
              <w:right w:val="single" w:sz="4" w:space="0" w:color="auto"/>
            </w:tcBorders>
            <w:shd w:val="clear" w:color="auto" w:fill="auto"/>
            <w:noWrap/>
            <w:vAlign w:val="bottom"/>
          </w:tcPr>
          <w:p w14:paraId="030CAA81" w14:textId="0D9A64EA" w:rsidR="00984B03" w:rsidRPr="00443E1B" w:rsidRDefault="00984B03" w:rsidP="00443E1B">
            <w:pPr>
              <w:spacing w:after="0" w:line="240" w:lineRule="auto"/>
              <w:jc w:val="right"/>
              <w:rPr>
                <w:ins w:id="7881" w:author="Jen" w:date="2017-08-31T02:33:00Z"/>
                <w:rFonts w:ascii="Times New Roman" w:eastAsia="Times New Roman" w:hAnsi="Times New Roman" w:cs="Times New Roman"/>
                <w:color w:val="000000"/>
                <w:sz w:val="20"/>
                <w:szCs w:val="20"/>
                <w:lang w:val="en-US"/>
                <w:rPrChange w:id="7882" w:author="Jen" w:date="2017-08-31T02:32:00Z">
                  <w:rPr>
                    <w:ins w:id="7883" w:author="Jen" w:date="2017-08-31T02:33:00Z"/>
                    <w:rFonts w:ascii="Times New Roman" w:eastAsia="Times New Roman" w:hAnsi="Times New Roman" w:cs="Times New Roman"/>
                    <w:color w:val="000000"/>
                    <w:sz w:val="20"/>
                    <w:szCs w:val="20"/>
                    <w:lang w:val="en-US"/>
                  </w:rPr>
                </w:rPrChange>
              </w:rPr>
            </w:pPr>
            <w:ins w:id="7884" w:author="Jen" w:date="2017-08-31T02:34:00Z">
              <w:r>
                <w:rPr>
                  <w:rFonts w:ascii="Times New Roman" w:eastAsia="Times New Roman" w:hAnsi="Times New Roman" w:cs="Times New Roman"/>
                  <w:color w:val="000000"/>
                  <w:sz w:val="20"/>
                  <w:szCs w:val="20"/>
                  <w:lang w:val="en-US"/>
                </w:rPr>
                <w:t>10,610,050</w:t>
              </w:r>
            </w:ins>
          </w:p>
        </w:tc>
        <w:tc>
          <w:tcPr>
            <w:tcW w:w="1920" w:type="dxa"/>
            <w:tcBorders>
              <w:top w:val="single" w:sz="4" w:space="0" w:color="auto"/>
              <w:left w:val="nil"/>
              <w:bottom w:val="single" w:sz="4" w:space="0" w:color="auto"/>
              <w:right w:val="single" w:sz="4" w:space="0" w:color="auto"/>
            </w:tcBorders>
            <w:shd w:val="clear" w:color="auto" w:fill="auto"/>
            <w:noWrap/>
            <w:vAlign w:val="bottom"/>
          </w:tcPr>
          <w:p w14:paraId="17F5CE2A" w14:textId="6AF9220F" w:rsidR="00984B03" w:rsidRPr="00443E1B" w:rsidRDefault="00984B03" w:rsidP="00443E1B">
            <w:pPr>
              <w:spacing w:after="0" w:line="240" w:lineRule="auto"/>
              <w:jc w:val="center"/>
              <w:rPr>
                <w:ins w:id="7885" w:author="Jen" w:date="2017-08-31T02:33:00Z"/>
                <w:rFonts w:ascii="Times New Roman" w:eastAsia="Times New Roman" w:hAnsi="Times New Roman" w:cs="Times New Roman"/>
                <w:color w:val="000000"/>
                <w:sz w:val="20"/>
                <w:szCs w:val="20"/>
                <w:lang w:val="en-US"/>
                <w:rPrChange w:id="7886" w:author="Jen" w:date="2017-08-31T02:32:00Z">
                  <w:rPr>
                    <w:ins w:id="7887" w:author="Jen" w:date="2017-08-31T02:33:00Z"/>
                    <w:rFonts w:ascii="Times New Roman" w:eastAsia="Times New Roman" w:hAnsi="Times New Roman" w:cs="Times New Roman"/>
                    <w:color w:val="000000"/>
                    <w:sz w:val="20"/>
                    <w:szCs w:val="20"/>
                    <w:lang w:val="en-US"/>
                  </w:rPr>
                </w:rPrChange>
              </w:rPr>
            </w:pPr>
            <w:ins w:id="7888" w:author="Jen" w:date="2017-08-31T02:35:00Z">
              <w:r w:rsidRPr="00C02829">
                <w:rPr>
                  <w:rFonts w:ascii="Times New Roman" w:eastAsia="Times New Roman" w:hAnsi="Times New Roman" w:cs="Times New Roman"/>
                  <w:color w:val="000000"/>
                  <w:sz w:val="20"/>
                  <w:szCs w:val="20"/>
                  <w:lang w:val="en-US"/>
                </w:rPr>
                <w:t xml:space="preserve">              11,658,550 </w:t>
              </w:r>
            </w:ins>
          </w:p>
        </w:tc>
      </w:tr>
      <w:tr w:rsidR="00984B03" w:rsidRPr="00443E1B" w14:paraId="5B4B3801" w14:textId="77777777" w:rsidTr="00984B03">
        <w:trPr>
          <w:trHeight w:val="300"/>
          <w:ins w:id="7889" w:author="Jen" w:date="2017-08-31T02:33:00Z"/>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E2CC4" w14:textId="696EB805" w:rsidR="00984B03" w:rsidRPr="00443E1B" w:rsidRDefault="00984B03" w:rsidP="00443E1B">
            <w:pPr>
              <w:spacing w:after="0" w:line="240" w:lineRule="auto"/>
              <w:jc w:val="center"/>
              <w:rPr>
                <w:ins w:id="7890" w:author="Jen" w:date="2017-08-31T02:33:00Z"/>
                <w:rFonts w:ascii="Times New Roman" w:eastAsia="Times New Roman" w:hAnsi="Times New Roman" w:cs="Times New Roman"/>
                <w:color w:val="000000"/>
                <w:sz w:val="20"/>
                <w:szCs w:val="20"/>
                <w:lang w:val="en-US"/>
                <w:rPrChange w:id="7891" w:author="Jen" w:date="2017-08-31T02:32:00Z">
                  <w:rPr>
                    <w:ins w:id="7892" w:author="Jen" w:date="2017-08-31T02:33:00Z"/>
                    <w:rFonts w:ascii="Times New Roman" w:eastAsia="Times New Roman" w:hAnsi="Times New Roman" w:cs="Times New Roman"/>
                    <w:color w:val="000000"/>
                    <w:sz w:val="20"/>
                    <w:szCs w:val="20"/>
                    <w:lang w:val="en-US"/>
                  </w:rPr>
                </w:rPrChange>
              </w:rPr>
            </w:pPr>
            <w:ins w:id="7893" w:author="Jen" w:date="2017-08-31T02:33:00Z">
              <w:r w:rsidRPr="00C02829">
                <w:rPr>
                  <w:rFonts w:ascii="Times New Roman" w:eastAsia="Times New Roman" w:hAnsi="Times New Roman" w:cs="Times New Roman"/>
                  <w:color w:val="000000"/>
                  <w:sz w:val="20"/>
                  <w:szCs w:val="20"/>
                  <w:lang w:val="en-US"/>
                </w:rPr>
                <w:t>Manila</w:t>
              </w:r>
            </w:ins>
          </w:p>
        </w:tc>
        <w:tc>
          <w:tcPr>
            <w:tcW w:w="706" w:type="dxa"/>
            <w:tcBorders>
              <w:top w:val="nil"/>
              <w:left w:val="nil"/>
              <w:bottom w:val="single" w:sz="4" w:space="0" w:color="auto"/>
              <w:right w:val="single" w:sz="4" w:space="0" w:color="auto"/>
            </w:tcBorders>
            <w:shd w:val="clear" w:color="auto" w:fill="auto"/>
            <w:noWrap/>
            <w:vAlign w:val="bottom"/>
          </w:tcPr>
          <w:p w14:paraId="3298400F" w14:textId="74CA2E52" w:rsidR="00984B03" w:rsidRPr="00443E1B" w:rsidRDefault="00984B03" w:rsidP="00443E1B">
            <w:pPr>
              <w:spacing w:after="0" w:line="240" w:lineRule="auto"/>
              <w:jc w:val="right"/>
              <w:rPr>
                <w:ins w:id="7894" w:author="Jen" w:date="2017-08-31T02:33:00Z"/>
                <w:rFonts w:ascii="Times New Roman" w:eastAsia="Times New Roman" w:hAnsi="Times New Roman" w:cs="Times New Roman"/>
                <w:color w:val="000000"/>
                <w:sz w:val="20"/>
                <w:szCs w:val="20"/>
                <w:lang w:val="en-US"/>
                <w:rPrChange w:id="7895" w:author="Jen" w:date="2017-08-31T02:32:00Z">
                  <w:rPr>
                    <w:ins w:id="7896" w:author="Jen" w:date="2017-08-31T02:33:00Z"/>
                    <w:rFonts w:ascii="Times New Roman" w:eastAsia="Times New Roman" w:hAnsi="Times New Roman" w:cs="Times New Roman"/>
                    <w:color w:val="000000"/>
                    <w:sz w:val="20"/>
                    <w:szCs w:val="20"/>
                    <w:lang w:val="en-US"/>
                  </w:rPr>
                </w:rPrChange>
              </w:rPr>
            </w:pPr>
            <w:ins w:id="7897" w:author="Jen" w:date="2017-08-31T02:33:00Z">
              <w:r w:rsidRPr="00C02829">
                <w:rPr>
                  <w:rFonts w:ascii="Times New Roman" w:eastAsia="Times New Roman" w:hAnsi="Times New Roman" w:cs="Times New Roman"/>
                  <w:color w:val="000000"/>
                  <w:sz w:val="20"/>
                  <w:szCs w:val="20"/>
                  <w:lang w:val="en-US"/>
                </w:rPr>
                <w:t>23</w:t>
              </w:r>
            </w:ins>
          </w:p>
        </w:tc>
        <w:tc>
          <w:tcPr>
            <w:tcW w:w="1170" w:type="dxa"/>
            <w:tcBorders>
              <w:top w:val="nil"/>
              <w:left w:val="nil"/>
              <w:bottom w:val="single" w:sz="4" w:space="0" w:color="auto"/>
              <w:right w:val="single" w:sz="4" w:space="0" w:color="auto"/>
            </w:tcBorders>
            <w:shd w:val="clear" w:color="auto" w:fill="auto"/>
            <w:noWrap/>
            <w:vAlign w:val="bottom"/>
          </w:tcPr>
          <w:p w14:paraId="15DE45A9" w14:textId="4A36087B" w:rsidR="00984B03" w:rsidRPr="00443E1B" w:rsidRDefault="00984B03" w:rsidP="00443E1B">
            <w:pPr>
              <w:spacing w:after="0" w:line="240" w:lineRule="auto"/>
              <w:jc w:val="right"/>
              <w:rPr>
                <w:ins w:id="7898" w:author="Jen" w:date="2017-08-31T02:33:00Z"/>
                <w:rFonts w:ascii="Times New Roman" w:eastAsia="Times New Roman" w:hAnsi="Times New Roman" w:cs="Times New Roman"/>
                <w:color w:val="000000"/>
                <w:sz w:val="20"/>
                <w:szCs w:val="20"/>
                <w:lang w:val="en-US"/>
                <w:rPrChange w:id="7899" w:author="Jen" w:date="2017-08-31T02:32:00Z">
                  <w:rPr>
                    <w:ins w:id="7900" w:author="Jen" w:date="2017-08-31T02:33:00Z"/>
                    <w:rFonts w:ascii="Times New Roman" w:eastAsia="Times New Roman" w:hAnsi="Times New Roman" w:cs="Times New Roman"/>
                    <w:color w:val="000000"/>
                    <w:sz w:val="20"/>
                    <w:szCs w:val="20"/>
                    <w:lang w:val="en-US"/>
                  </w:rPr>
                </w:rPrChange>
              </w:rPr>
            </w:pPr>
            <w:ins w:id="7901" w:author="Jen" w:date="2017-08-31T02:33:00Z">
              <w:r>
                <w:rPr>
                  <w:rFonts w:ascii="Times New Roman" w:eastAsia="Times New Roman" w:hAnsi="Times New Roman" w:cs="Times New Roman"/>
                  <w:color w:val="000000"/>
                  <w:sz w:val="20"/>
                  <w:szCs w:val="20"/>
                  <w:lang w:val="en-US"/>
                </w:rPr>
                <w:t>199.62</w:t>
              </w:r>
            </w:ins>
          </w:p>
        </w:tc>
        <w:tc>
          <w:tcPr>
            <w:tcW w:w="1266" w:type="dxa"/>
            <w:tcBorders>
              <w:top w:val="nil"/>
              <w:left w:val="nil"/>
              <w:bottom w:val="single" w:sz="4" w:space="0" w:color="auto"/>
              <w:right w:val="nil"/>
            </w:tcBorders>
            <w:shd w:val="clear" w:color="000000" w:fill="F2F2F2"/>
            <w:noWrap/>
            <w:vAlign w:val="bottom"/>
          </w:tcPr>
          <w:p w14:paraId="0B231F71" w14:textId="4D206C33" w:rsidR="00984B03" w:rsidRPr="00443E1B" w:rsidRDefault="00984B03" w:rsidP="00984B03">
            <w:pPr>
              <w:spacing w:after="0" w:line="240" w:lineRule="auto"/>
              <w:jc w:val="right"/>
              <w:rPr>
                <w:ins w:id="7902" w:author="Jen" w:date="2017-08-31T02:33:00Z"/>
                <w:rFonts w:ascii="Times New Roman" w:eastAsia="Times New Roman" w:hAnsi="Times New Roman" w:cs="Times New Roman"/>
                <w:color w:val="000000"/>
                <w:sz w:val="20"/>
                <w:szCs w:val="20"/>
                <w:lang w:val="en-US"/>
                <w:rPrChange w:id="7903" w:author="Jen" w:date="2017-08-31T02:32:00Z">
                  <w:rPr>
                    <w:ins w:id="7904" w:author="Jen" w:date="2017-08-31T02:33:00Z"/>
                    <w:rFonts w:ascii="Times New Roman" w:eastAsia="Times New Roman" w:hAnsi="Times New Roman" w:cs="Times New Roman"/>
                    <w:color w:val="000000"/>
                    <w:sz w:val="20"/>
                    <w:szCs w:val="20"/>
                    <w:lang w:val="en-US"/>
                  </w:rPr>
                </w:rPrChange>
              </w:rPr>
              <w:pPrChange w:id="7905" w:author="Jen" w:date="2017-08-31T02:34:00Z">
                <w:pPr>
                  <w:spacing w:after="0" w:line="240" w:lineRule="auto"/>
                </w:pPr>
              </w:pPrChange>
            </w:pPr>
            <w:ins w:id="7906" w:author="Jen" w:date="2017-08-31T02:34:00Z">
              <w:r>
                <w:rPr>
                  <w:rFonts w:ascii="Times New Roman" w:eastAsia="Times New Roman" w:hAnsi="Times New Roman" w:cs="Times New Roman"/>
                  <w:color w:val="000000"/>
                  <w:sz w:val="20"/>
                  <w:szCs w:val="20"/>
                  <w:lang w:val="en-US"/>
                </w:rPr>
                <w:t>1,982,200</w:t>
              </w:r>
            </w:ins>
          </w:p>
        </w:tc>
        <w:tc>
          <w:tcPr>
            <w:tcW w:w="804" w:type="dxa"/>
            <w:tcBorders>
              <w:top w:val="nil"/>
              <w:left w:val="single" w:sz="4" w:space="0" w:color="auto"/>
              <w:bottom w:val="single" w:sz="4" w:space="0" w:color="auto"/>
              <w:right w:val="single" w:sz="4" w:space="0" w:color="auto"/>
            </w:tcBorders>
            <w:shd w:val="clear" w:color="auto" w:fill="auto"/>
            <w:noWrap/>
            <w:vAlign w:val="bottom"/>
          </w:tcPr>
          <w:p w14:paraId="5D79EA9F" w14:textId="40424692" w:rsidR="00984B03" w:rsidRPr="00443E1B" w:rsidRDefault="00984B03" w:rsidP="00443E1B">
            <w:pPr>
              <w:spacing w:after="0" w:line="240" w:lineRule="auto"/>
              <w:jc w:val="right"/>
              <w:rPr>
                <w:ins w:id="7907" w:author="Jen" w:date="2017-08-31T02:33:00Z"/>
                <w:rFonts w:ascii="Times New Roman" w:eastAsia="Times New Roman" w:hAnsi="Times New Roman" w:cs="Times New Roman"/>
                <w:color w:val="000000"/>
                <w:sz w:val="20"/>
                <w:szCs w:val="20"/>
                <w:lang w:val="en-US"/>
                <w:rPrChange w:id="7908" w:author="Jen" w:date="2017-08-31T02:32:00Z">
                  <w:rPr>
                    <w:ins w:id="7909" w:author="Jen" w:date="2017-08-31T02:33:00Z"/>
                    <w:rFonts w:ascii="Times New Roman" w:eastAsia="Times New Roman" w:hAnsi="Times New Roman" w:cs="Times New Roman"/>
                    <w:color w:val="000000"/>
                    <w:sz w:val="20"/>
                    <w:szCs w:val="20"/>
                    <w:lang w:val="en-US"/>
                  </w:rPr>
                </w:rPrChange>
              </w:rPr>
            </w:pPr>
            <w:ins w:id="7910" w:author="Jen" w:date="2017-08-31T02:34:00Z">
              <w:r w:rsidRPr="00C02829">
                <w:rPr>
                  <w:rFonts w:ascii="Times New Roman" w:eastAsia="Times New Roman" w:hAnsi="Times New Roman" w:cs="Times New Roman"/>
                  <w:color w:val="000000"/>
                  <w:sz w:val="20"/>
                  <w:szCs w:val="20"/>
                  <w:lang w:val="en-US"/>
                </w:rPr>
                <w:t>32</w:t>
              </w:r>
            </w:ins>
          </w:p>
        </w:tc>
        <w:tc>
          <w:tcPr>
            <w:tcW w:w="1350" w:type="dxa"/>
            <w:tcBorders>
              <w:top w:val="nil"/>
              <w:left w:val="nil"/>
              <w:bottom w:val="single" w:sz="4" w:space="0" w:color="auto"/>
              <w:right w:val="single" w:sz="4" w:space="0" w:color="auto"/>
            </w:tcBorders>
            <w:shd w:val="clear" w:color="auto" w:fill="auto"/>
            <w:noWrap/>
            <w:vAlign w:val="bottom"/>
          </w:tcPr>
          <w:p w14:paraId="292AB4EC" w14:textId="60D18F58" w:rsidR="00984B03" w:rsidRPr="00443E1B" w:rsidRDefault="00984B03" w:rsidP="00443E1B">
            <w:pPr>
              <w:spacing w:after="0" w:line="240" w:lineRule="auto"/>
              <w:jc w:val="right"/>
              <w:rPr>
                <w:ins w:id="7911" w:author="Jen" w:date="2017-08-31T02:33:00Z"/>
                <w:rFonts w:ascii="Times New Roman" w:eastAsia="Times New Roman" w:hAnsi="Times New Roman" w:cs="Times New Roman"/>
                <w:color w:val="000000"/>
                <w:sz w:val="20"/>
                <w:szCs w:val="20"/>
                <w:lang w:val="en-US"/>
                <w:rPrChange w:id="7912" w:author="Jen" w:date="2017-08-31T02:32:00Z">
                  <w:rPr>
                    <w:ins w:id="7913" w:author="Jen" w:date="2017-08-31T02:33:00Z"/>
                    <w:rFonts w:ascii="Times New Roman" w:eastAsia="Times New Roman" w:hAnsi="Times New Roman" w:cs="Times New Roman"/>
                    <w:color w:val="000000"/>
                    <w:sz w:val="20"/>
                    <w:szCs w:val="20"/>
                    <w:lang w:val="en-US"/>
                  </w:rPr>
                </w:rPrChange>
              </w:rPr>
            </w:pPr>
            <w:ins w:id="7914" w:author="Jen" w:date="2017-08-31T02:34:00Z">
              <w:r>
                <w:rPr>
                  <w:rFonts w:ascii="Times New Roman" w:eastAsia="Times New Roman" w:hAnsi="Times New Roman" w:cs="Times New Roman"/>
                  <w:color w:val="000000"/>
                  <w:sz w:val="20"/>
                  <w:szCs w:val="20"/>
                  <w:lang w:val="en-US"/>
                </w:rPr>
                <w:t>894.9</w:t>
              </w:r>
            </w:ins>
          </w:p>
        </w:tc>
        <w:tc>
          <w:tcPr>
            <w:tcW w:w="1266" w:type="dxa"/>
            <w:tcBorders>
              <w:top w:val="nil"/>
              <w:left w:val="nil"/>
              <w:bottom w:val="single" w:sz="4" w:space="0" w:color="auto"/>
              <w:right w:val="single" w:sz="4" w:space="0" w:color="auto"/>
            </w:tcBorders>
            <w:shd w:val="clear" w:color="auto" w:fill="auto"/>
            <w:noWrap/>
            <w:vAlign w:val="bottom"/>
          </w:tcPr>
          <w:p w14:paraId="666B8F6F" w14:textId="771E2944" w:rsidR="00984B03" w:rsidRPr="00443E1B" w:rsidRDefault="00984B03" w:rsidP="00443E1B">
            <w:pPr>
              <w:spacing w:after="0" w:line="240" w:lineRule="auto"/>
              <w:jc w:val="right"/>
              <w:rPr>
                <w:ins w:id="7915" w:author="Jen" w:date="2017-08-31T02:33:00Z"/>
                <w:rFonts w:ascii="Times New Roman" w:eastAsia="Times New Roman" w:hAnsi="Times New Roman" w:cs="Times New Roman"/>
                <w:color w:val="000000"/>
                <w:sz w:val="20"/>
                <w:szCs w:val="20"/>
                <w:lang w:val="en-US"/>
                <w:rPrChange w:id="7916" w:author="Jen" w:date="2017-08-31T02:32:00Z">
                  <w:rPr>
                    <w:ins w:id="7917" w:author="Jen" w:date="2017-08-31T02:33:00Z"/>
                    <w:rFonts w:ascii="Times New Roman" w:eastAsia="Times New Roman" w:hAnsi="Times New Roman" w:cs="Times New Roman"/>
                    <w:color w:val="000000"/>
                    <w:sz w:val="20"/>
                    <w:szCs w:val="20"/>
                    <w:lang w:val="en-US"/>
                  </w:rPr>
                </w:rPrChange>
              </w:rPr>
            </w:pPr>
            <w:ins w:id="7918" w:author="Jen" w:date="2017-08-31T02:34:00Z">
              <w:r>
                <w:rPr>
                  <w:rFonts w:ascii="Times New Roman" w:eastAsia="Times New Roman" w:hAnsi="Times New Roman" w:cs="Times New Roman"/>
                  <w:color w:val="000000"/>
                  <w:sz w:val="20"/>
                  <w:szCs w:val="20"/>
                  <w:lang w:val="en-US"/>
                </w:rPr>
                <w:t>6,158,300</w:t>
              </w:r>
            </w:ins>
          </w:p>
        </w:tc>
        <w:tc>
          <w:tcPr>
            <w:tcW w:w="1920" w:type="dxa"/>
            <w:tcBorders>
              <w:top w:val="single" w:sz="4" w:space="0" w:color="auto"/>
              <w:left w:val="nil"/>
              <w:bottom w:val="single" w:sz="4" w:space="0" w:color="auto"/>
              <w:right w:val="single" w:sz="4" w:space="0" w:color="auto"/>
            </w:tcBorders>
            <w:shd w:val="clear" w:color="auto" w:fill="auto"/>
            <w:noWrap/>
            <w:vAlign w:val="bottom"/>
          </w:tcPr>
          <w:p w14:paraId="476A7D06" w14:textId="729C8438" w:rsidR="00984B03" w:rsidRPr="00443E1B" w:rsidRDefault="00984B03" w:rsidP="00443E1B">
            <w:pPr>
              <w:spacing w:after="0" w:line="240" w:lineRule="auto"/>
              <w:jc w:val="center"/>
              <w:rPr>
                <w:ins w:id="7919" w:author="Jen" w:date="2017-08-31T02:33:00Z"/>
                <w:rFonts w:ascii="Times New Roman" w:eastAsia="Times New Roman" w:hAnsi="Times New Roman" w:cs="Times New Roman"/>
                <w:color w:val="000000"/>
                <w:sz w:val="20"/>
                <w:szCs w:val="20"/>
                <w:lang w:val="en-US"/>
                <w:rPrChange w:id="7920" w:author="Jen" w:date="2017-08-31T02:32:00Z">
                  <w:rPr>
                    <w:ins w:id="7921" w:author="Jen" w:date="2017-08-31T02:33:00Z"/>
                    <w:rFonts w:ascii="Times New Roman" w:eastAsia="Times New Roman" w:hAnsi="Times New Roman" w:cs="Times New Roman"/>
                    <w:color w:val="000000"/>
                    <w:sz w:val="20"/>
                    <w:szCs w:val="20"/>
                    <w:lang w:val="en-US"/>
                  </w:rPr>
                </w:rPrChange>
              </w:rPr>
            </w:pPr>
            <w:ins w:id="7922" w:author="Jen" w:date="2017-08-31T02:35:00Z">
              <w:r w:rsidRPr="00C02829">
                <w:rPr>
                  <w:rFonts w:ascii="Times New Roman" w:eastAsia="Times New Roman" w:hAnsi="Times New Roman" w:cs="Times New Roman"/>
                  <w:color w:val="000000"/>
                  <w:sz w:val="20"/>
                  <w:szCs w:val="20"/>
                  <w:lang w:val="en-US"/>
                </w:rPr>
                <w:t xml:space="preserve">                8,140,500 </w:t>
              </w:r>
            </w:ins>
          </w:p>
        </w:tc>
      </w:tr>
      <w:tr w:rsidR="00984B03" w:rsidRPr="00443E1B" w14:paraId="192DCD3B" w14:textId="77777777" w:rsidTr="00984B03">
        <w:trPr>
          <w:trHeight w:val="300"/>
          <w:ins w:id="7923" w:author="Jen" w:date="2017-08-31T02:33:00Z"/>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0C419B" w14:textId="57969240" w:rsidR="00984B03" w:rsidRPr="00443E1B" w:rsidRDefault="00984B03" w:rsidP="00443E1B">
            <w:pPr>
              <w:spacing w:after="0" w:line="240" w:lineRule="auto"/>
              <w:jc w:val="center"/>
              <w:rPr>
                <w:ins w:id="7924" w:author="Jen" w:date="2017-08-31T02:33:00Z"/>
                <w:rFonts w:ascii="Times New Roman" w:eastAsia="Times New Roman" w:hAnsi="Times New Roman" w:cs="Times New Roman"/>
                <w:color w:val="000000"/>
                <w:sz w:val="20"/>
                <w:szCs w:val="20"/>
                <w:lang w:val="en-US"/>
                <w:rPrChange w:id="7925" w:author="Jen" w:date="2017-08-31T02:32:00Z">
                  <w:rPr>
                    <w:ins w:id="7926" w:author="Jen" w:date="2017-08-31T02:33:00Z"/>
                    <w:rFonts w:ascii="Times New Roman" w:eastAsia="Times New Roman" w:hAnsi="Times New Roman" w:cs="Times New Roman"/>
                    <w:color w:val="000000"/>
                    <w:sz w:val="20"/>
                    <w:szCs w:val="20"/>
                    <w:lang w:val="en-US"/>
                  </w:rPr>
                </w:rPrChange>
              </w:rPr>
            </w:pPr>
            <w:ins w:id="7927" w:author="Jen" w:date="2017-08-31T02:33:00Z">
              <w:r w:rsidRPr="00C02829">
                <w:rPr>
                  <w:rFonts w:ascii="Times New Roman" w:eastAsia="Times New Roman" w:hAnsi="Times New Roman" w:cs="Times New Roman"/>
                  <w:b/>
                  <w:bCs/>
                  <w:color w:val="000000"/>
                  <w:sz w:val="20"/>
                  <w:szCs w:val="20"/>
                  <w:lang w:val="en-US"/>
                </w:rPr>
                <w:t>Total</w:t>
              </w:r>
            </w:ins>
          </w:p>
        </w:tc>
        <w:tc>
          <w:tcPr>
            <w:tcW w:w="706" w:type="dxa"/>
            <w:tcBorders>
              <w:top w:val="nil"/>
              <w:left w:val="nil"/>
              <w:bottom w:val="single" w:sz="4" w:space="0" w:color="auto"/>
              <w:right w:val="single" w:sz="4" w:space="0" w:color="auto"/>
            </w:tcBorders>
            <w:shd w:val="clear" w:color="auto" w:fill="auto"/>
            <w:noWrap/>
            <w:vAlign w:val="bottom"/>
          </w:tcPr>
          <w:p w14:paraId="2D3DD2B8" w14:textId="0B5FF581" w:rsidR="00984B03" w:rsidRPr="00443E1B" w:rsidRDefault="00984B03" w:rsidP="00443E1B">
            <w:pPr>
              <w:spacing w:after="0" w:line="240" w:lineRule="auto"/>
              <w:jc w:val="right"/>
              <w:rPr>
                <w:ins w:id="7928" w:author="Jen" w:date="2017-08-31T02:33:00Z"/>
                <w:rFonts w:ascii="Times New Roman" w:eastAsia="Times New Roman" w:hAnsi="Times New Roman" w:cs="Times New Roman"/>
                <w:color w:val="000000"/>
                <w:sz w:val="20"/>
                <w:szCs w:val="20"/>
                <w:lang w:val="en-US"/>
                <w:rPrChange w:id="7929" w:author="Jen" w:date="2017-08-31T02:32:00Z">
                  <w:rPr>
                    <w:ins w:id="7930" w:author="Jen" w:date="2017-08-31T02:33:00Z"/>
                    <w:rFonts w:ascii="Times New Roman" w:eastAsia="Times New Roman" w:hAnsi="Times New Roman" w:cs="Times New Roman"/>
                    <w:color w:val="000000"/>
                    <w:sz w:val="20"/>
                    <w:szCs w:val="20"/>
                    <w:lang w:val="en-US"/>
                  </w:rPr>
                </w:rPrChange>
              </w:rPr>
            </w:pPr>
            <w:ins w:id="7931" w:author="Jen" w:date="2017-08-31T02:33:00Z">
              <w:r w:rsidRPr="00C02829">
                <w:rPr>
                  <w:rFonts w:ascii="Times New Roman" w:eastAsia="Times New Roman" w:hAnsi="Times New Roman" w:cs="Times New Roman"/>
                  <w:b/>
                  <w:bCs/>
                  <w:color w:val="000000"/>
                  <w:sz w:val="20"/>
                  <w:szCs w:val="20"/>
                  <w:lang w:val="en-US"/>
                </w:rPr>
                <w:t>51</w:t>
              </w:r>
            </w:ins>
          </w:p>
        </w:tc>
        <w:tc>
          <w:tcPr>
            <w:tcW w:w="1170" w:type="dxa"/>
            <w:tcBorders>
              <w:top w:val="nil"/>
              <w:left w:val="nil"/>
              <w:bottom w:val="single" w:sz="4" w:space="0" w:color="auto"/>
              <w:right w:val="single" w:sz="4" w:space="0" w:color="auto"/>
            </w:tcBorders>
            <w:shd w:val="clear" w:color="auto" w:fill="auto"/>
            <w:noWrap/>
            <w:vAlign w:val="bottom"/>
          </w:tcPr>
          <w:p w14:paraId="37C9969D" w14:textId="2D1F8F67" w:rsidR="00984B03" w:rsidRPr="00443E1B" w:rsidRDefault="00984B03" w:rsidP="00443E1B">
            <w:pPr>
              <w:spacing w:after="0" w:line="240" w:lineRule="auto"/>
              <w:jc w:val="right"/>
              <w:rPr>
                <w:ins w:id="7932" w:author="Jen" w:date="2017-08-31T02:33:00Z"/>
                <w:rFonts w:ascii="Times New Roman" w:eastAsia="Times New Roman" w:hAnsi="Times New Roman" w:cs="Times New Roman"/>
                <w:color w:val="000000"/>
                <w:sz w:val="20"/>
                <w:szCs w:val="20"/>
                <w:lang w:val="en-US"/>
                <w:rPrChange w:id="7933" w:author="Jen" w:date="2017-08-31T02:32:00Z">
                  <w:rPr>
                    <w:ins w:id="7934" w:author="Jen" w:date="2017-08-31T02:33:00Z"/>
                    <w:rFonts w:ascii="Times New Roman" w:eastAsia="Times New Roman" w:hAnsi="Times New Roman" w:cs="Times New Roman"/>
                    <w:color w:val="000000"/>
                    <w:sz w:val="20"/>
                    <w:szCs w:val="20"/>
                    <w:lang w:val="en-US"/>
                  </w:rPr>
                </w:rPrChange>
              </w:rPr>
            </w:pPr>
            <w:ins w:id="7935" w:author="Jen" w:date="2017-08-31T02:33:00Z">
              <w:r w:rsidRPr="00C02829">
                <w:rPr>
                  <w:rFonts w:ascii="Times New Roman" w:eastAsia="Times New Roman" w:hAnsi="Times New Roman" w:cs="Times New Roman"/>
                  <w:b/>
                  <w:bCs/>
                  <w:color w:val="000000"/>
                  <w:sz w:val="20"/>
                  <w:szCs w:val="20"/>
                  <w:lang w:val="en-US"/>
                </w:rPr>
                <w:t>381.59</w:t>
              </w:r>
            </w:ins>
          </w:p>
        </w:tc>
        <w:tc>
          <w:tcPr>
            <w:tcW w:w="1266" w:type="dxa"/>
            <w:tcBorders>
              <w:top w:val="nil"/>
              <w:left w:val="nil"/>
              <w:bottom w:val="single" w:sz="4" w:space="0" w:color="auto"/>
              <w:right w:val="nil"/>
            </w:tcBorders>
            <w:shd w:val="clear" w:color="000000" w:fill="F2F2F2"/>
            <w:noWrap/>
            <w:vAlign w:val="bottom"/>
          </w:tcPr>
          <w:p w14:paraId="4BA3E099" w14:textId="6FE3C767" w:rsidR="00984B03" w:rsidRPr="00443E1B" w:rsidRDefault="00984B03" w:rsidP="00984B03">
            <w:pPr>
              <w:spacing w:after="0" w:line="240" w:lineRule="auto"/>
              <w:jc w:val="right"/>
              <w:rPr>
                <w:ins w:id="7936" w:author="Jen" w:date="2017-08-31T02:33:00Z"/>
                <w:rFonts w:ascii="Times New Roman" w:eastAsia="Times New Roman" w:hAnsi="Times New Roman" w:cs="Times New Roman"/>
                <w:color w:val="000000"/>
                <w:sz w:val="20"/>
                <w:szCs w:val="20"/>
                <w:lang w:val="en-US"/>
                <w:rPrChange w:id="7937" w:author="Jen" w:date="2017-08-31T02:32:00Z">
                  <w:rPr>
                    <w:ins w:id="7938" w:author="Jen" w:date="2017-08-31T02:33:00Z"/>
                    <w:rFonts w:ascii="Times New Roman" w:eastAsia="Times New Roman" w:hAnsi="Times New Roman" w:cs="Times New Roman"/>
                    <w:color w:val="000000"/>
                    <w:sz w:val="20"/>
                    <w:szCs w:val="20"/>
                    <w:lang w:val="en-US"/>
                  </w:rPr>
                </w:rPrChange>
              </w:rPr>
              <w:pPrChange w:id="7939" w:author="Jen" w:date="2017-08-31T02:34:00Z">
                <w:pPr>
                  <w:spacing w:after="0" w:line="240" w:lineRule="auto"/>
                </w:pPr>
              </w:pPrChange>
            </w:pPr>
            <w:ins w:id="7940" w:author="Jen" w:date="2017-08-31T02:34:00Z">
              <w:r>
                <w:rPr>
                  <w:rFonts w:ascii="Times New Roman" w:eastAsia="Times New Roman" w:hAnsi="Times New Roman" w:cs="Times New Roman"/>
                  <w:color w:val="000000"/>
                  <w:sz w:val="20"/>
                  <w:szCs w:val="20"/>
                  <w:lang w:val="en-US"/>
                </w:rPr>
                <w:t>3,501,120</w:t>
              </w:r>
            </w:ins>
          </w:p>
        </w:tc>
        <w:tc>
          <w:tcPr>
            <w:tcW w:w="804" w:type="dxa"/>
            <w:tcBorders>
              <w:top w:val="nil"/>
              <w:left w:val="single" w:sz="4" w:space="0" w:color="auto"/>
              <w:bottom w:val="single" w:sz="4" w:space="0" w:color="auto"/>
              <w:right w:val="single" w:sz="4" w:space="0" w:color="auto"/>
            </w:tcBorders>
            <w:shd w:val="clear" w:color="auto" w:fill="auto"/>
            <w:noWrap/>
            <w:vAlign w:val="bottom"/>
          </w:tcPr>
          <w:p w14:paraId="68EC2612" w14:textId="499A2595" w:rsidR="00984B03" w:rsidRPr="00443E1B" w:rsidRDefault="00984B03" w:rsidP="00443E1B">
            <w:pPr>
              <w:spacing w:after="0" w:line="240" w:lineRule="auto"/>
              <w:jc w:val="right"/>
              <w:rPr>
                <w:ins w:id="7941" w:author="Jen" w:date="2017-08-31T02:33:00Z"/>
                <w:rFonts w:ascii="Times New Roman" w:eastAsia="Times New Roman" w:hAnsi="Times New Roman" w:cs="Times New Roman"/>
                <w:color w:val="000000"/>
                <w:sz w:val="20"/>
                <w:szCs w:val="20"/>
                <w:lang w:val="en-US"/>
                <w:rPrChange w:id="7942" w:author="Jen" w:date="2017-08-31T02:32:00Z">
                  <w:rPr>
                    <w:ins w:id="7943" w:author="Jen" w:date="2017-08-31T02:33:00Z"/>
                    <w:rFonts w:ascii="Times New Roman" w:eastAsia="Times New Roman" w:hAnsi="Times New Roman" w:cs="Times New Roman"/>
                    <w:color w:val="000000"/>
                    <w:sz w:val="20"/>
                    <w:szCs w:val="20"/>
                    <w:lang w:val="en-US"/>
                  </w:rPr>
                </w:rPrChange>
              </w:rPr>
            </w:pPr>
            <w:ins w:id="7944" w:author="Jen" w:date="2017-08-31T02:34:00Z">
              <w:r w:rsidRPr="00C02829">
                <w:rPr>
                  <w:rFonts w:ascii="Times New Roman" w:eastAsia="Times New Roman" w:hAnsi="Times New Roman" w:cs="Times New Roman"/>
                  <w:b/>
                  <w:bCs/>
                  <w:color w:val="000000"/>
                  <w:sz w:val="20"/>
                  <w:szCs w:val="20"/>
                  <w:lang w:val="en-US"/>
                </w:rPr>
                <w:t>146</w:t>
              </w:r>
            </w:ins>
          </w:p>
        </w:tc>
        <w:tc>
          <w:tcPr>
            <w:tcW w:w="1350" w:type="dxa"/>
            <w:tcBorders>
              <w:top w:val="nil"/>
              <w:left w:val="nil"/>
              <w:bottom w:val="single" w:sz="4" w:space="0" w:color="auto"/>
              <w:right w:val="single" w:sz="4" w:space="0" w:color="auto"/>
            </w:tcBorders>
            <w:shd w:val="clear" w:color="auto" w:fill="auto"/>
            <w:noWrap/>
            <w:vAlign w:val="bottom"/>
          </w:tcPr>
          <w:p w14:paraId="467D6E3C" w14:textId="62750712" w:rsidR="00984B03" w:rsidRPr="00443E1B" w:rsidRDefault="00984B03" w:rsidP="00443E1B">
            <w:pPr>
              <w:spacing w:after="0" w:line="240" w:lineRule="auto"/>
              <w:jc w:val="right"/>
              <w:rPr>
                <w:ins w:id="7945" w:author="Jen" w:date="2017-08-31T02:33:00Z"/>
                <w:rFonts w:ascii="Times New Roman" w:eastAsia="Times New Roman" w:hAnsi="Times New Roman" w:cs="Times New Roman"/>
                <w:color w:val="000000"/>
                <w:sz w:val="20"/>
                <w:szCs w:val="20"/>
                <w:lang w:val="en-US"/>
                <w:rPrChange w:id="7946" w:author="Jen" w:date="2017-08-31T02:32:00Z">
                  <w:rPr>
                    <w:ins w:id="7947" w:author="Jen" w:date="2017-08-31T02:33:00Z"/>
                    <w:rFonts w:ascii="Times New Roman" w:eastAsia="Times New Roman" w:hAnsi="Times New Roman" w:cs="Times New Roman"/>
                    <w:color w:val="000000"/>
                    <w:sz w:val="20"/>
                    <w:szCs w:val="20"/>
                    <w:lang w:val="en-US"/>
                  </w:rPr>
                </w:rPrChange>
              </w:rPr>
            </w:pPr>
            <w:ins w:id="7948" w:author="Jen" w:date="2017-08-31T02:34:00Z">
              <w:r>
                <w:rPr>
                  <w:rFonts w:ascii="Times New Roman" w:eastAsia="Times New Roman" w:hAnsi="Times New Roman" w:cs="Times New Roman"/>
                  <w:color w:val="000000"/>
                  <w:sz w:val="20"/>
                  <w:szCs w:val="20"/>
                  <w:lang w:val="en-US"/>
                </w:rPr>
                <w:t>2,897</w:t>
              </w:r>
            </w:ins>
          </w:p>
        </w:tc>
        <w:tc>
          <w:tcPr>
            <w:tcW w:w="1266" w:type="dxa"/>
            <w:tcBorders>
              <w:top w:val="nil"/>
              <w:left w:val="nil"/>
              <w:bottom w:val="single" w:sz="4" w:space="0" w:color="auto"/>
              <w:right w:val="single" w:sz="4" w:space="0" w:color="auto"/>
            </w:tcBorders>
            <w:shd w:val="clear" w:color="auto" w:fill="auto"/>
            <w:noWrap/>
            <w:vAlign w:val="bottom"/>
          </w:tcPr>
          <w:p w14:paraId="54FACAA3" w14:textId="5B2201C0" w:rsidR="00984B03" w:rsidRPr="00443E1B" w:rsidRDefault="00984B03" w:rsidP="00443E1B">
            <w:pPr>
              <w:spacing w:after="0" w:line="240" w:lineRule="auto"/>
              <w:jc w:val="right"/>
              <w:rPr>
                <w:ins w:id="7949" w:author="Jen" w:date="2017-08-31T02:33:00Z"/>
                <w:rFonts w:ascii="Times New Roman" w:eastAsia="Times New Roman" w:hAnsi="Times New Roman" w:cs="Times New Roman"/>
                <w:color w:val="000000"/>
                <w:sz w:val="20"/>
                <w:szCs w:val="20"/>
                <w:lang w:val="en-US"/>
                <w:rPrChange w:id="7950" w:author="Jen" w:date="2017-08-31T02:32:00Z">
                  <w:rPr>
                    <w:ins w:id="7951" w:author="Jen" w:date="2017-08-31T02:33:00Z"/>
                    <w:rFonts w:ascii="Times New Roman" w:eastAsia="Times New Roman" w:hAnsi="Times New Roman" w:cs="Times New Roman"/>
                    <w:color w:val="000000"/>
                    <w:sz w:val="20"/>
                    <w:szCs w:val="20"/>
                    <w:lang w:val="en-US"/>
                  </w:rPr>
                </w:rPrChange>
              </w:rPr>
            </w:pPr>
            <w:ins w:id="7952" w:author="Jen" w:date="2017-08-31T02:35:00Z">
              <w:r>
                <w:rPr>
                  <w:rFonts w:ascii="Times New Roman" w:eastAsia="Times New Roman" w:hAnsi="Times New Roman" w:cs="Times New Roman"/>
                  <w:color w:val="000000"/>
                  <w:sz w:val="20"/>
                  <w:szCs w:val="20"/>
                  <w:lang w:val="en-US"/>
                </w:rPr>
                <w:t>22,205,050</w:t>
              </w:r>
            </w:ins>
          </w:p>
        </w:tc>
        <w:tc>
          <w:tcPr>
            <w:tcW w:w="1920" w:type="dxa"/>
            <w:tcBorders>
              <w:top w:val="single" w:sz="4" w:space="0" w:color="auto"/>
              <w:left w:val="nil"/>
              <w:bottom w:val="single" w:sz="4" w:space="0" w:color="auto"/>
              <w:right w:val="single" w:sz="4" w:space="0" w:color="auto"/>
            </w:tcBorders>
            <w:shd w:val="clear" w:color="auto" w:fill="auto"/>
            <w:noWrap/>
            <w:vAlign w:val="bottom"/>
          </w:tcPr>
          <w:p w14:paraId="343CBD10" w14:textId="79895266" w:rsidR="00984B03" w:rsidRPr="00443E1B" w:rsidRDefault="00984B03" w:rsidP="00443E1B">
            <w:pPr>
              <w:spacing w:after="0" w:line="240" w:lineRule="auto"/>
              <w:jc w:val="center"/>
              <w:rPr>
                <w:ins w:id="7953" w:author="Jen" w:date="2017-08-31T02:33:00Z"/>
                <w:rFonts w:ascii="Times New Roman" w:eastAsia="Times New Roman" w:hAnsi="Times New Roman" w:cs="Times New Roman"/>
                <w:color w:val="000000"/>
                <w:sz w:val="20"/>
                <w:szCs w:val="20"/>
                <w:lang w:val="en-US"/>
                <w:rPrChange w:id="7954" w:author="Jen" w:date="2017-08-31T02:32:00Z">
                  <w:rPr>
                    <w:ins w:id="7955" w:author="Jen" w:date="2017-08-31T02:33:00Z"/>
                    <w:rFonts w:ascii="Times New Roman" w:eastAsia="Times New Roman" w:hAnsi="Times New Roman" w:cs="Times New Roman"/>
                    <w:color w:val="000000"/>
                    <w:sz w:val="20"/>
                    <w:szCs w:val="20"/>
                    <w:lang w:val="en-US"/>
                  </w:rPr>
                </w:rPrChange>
              </w:rPr>
            </w:pPr>
            <w:ins w:id="7956" w:author="Jen" w:date="2017-08-31T02:35:00Z">
              <w:r w:rsidRPr="00C02829">
                <w:rPr>
                  <w:rFonts w:ascii="Times New Roman" w:eastAsia="Times New Roman" w:hAnsi="Times New Roman" w:cs="Times New Roman"/>
                  <w:b/>
                  <w:bCs/>
                  <w:color w:val="000000"/>
                  <w:sz w:val="20"/>
                  <w:szCs w:val="20"/>
                  <w:lang w:val="en-US"/>
                </w:rPr>
                <w:t xml:space="preserve">           25,706,170 </w:t>
              </w:r>
            </w:ins>
          </w:p>
        </w:tc>
      </w:tr>
    </w:tbl>
    <w:p w14:paraId="129715A7" w14:textId="154EDB67" w:rsidR="00443E1B" w:rsidRPr="00984B03" w:rsidRDefault="00984B03" w:rsidP="00984B03">
      <w:pPr>
        <w:spacing w:after="0" w:line="240" w:lineRule="auto"/>
        <w:rPr>
          <w:ins w:id="7957" w:author="Jen" w:date="2017-08-31T02:31:00Z"/>
          <w:rFonts w:ascii="Times New Roman" w:hAnsi="Times New Roman" w:cs="Times New Roman"/>
          <w:b/>
          <w:rPrChange w:id="7958" w:author="Jen" w:date="2017-08-31T02:35:00Z">
            <w:rPr>
              <w:ins w:id="7959" w:author="Jen" w:date="2017-08-31T02:31:00Z"/>
              <w:b/>
            </w:rPr>
          </w:rPrChange>
        </w:rPr>
        <w:pPrChange w:id="7960" w:author="Jen" w:date="2017-08-31T02:35:00Z">
          <w:pPr>
            <w:pStyle w:val="ListParagraph"/>
            <w:spacing w:after="0" w:line="240" w:lineRule="auto"/>
            <w:jc w:val="center"/>
          </w:pPr>
        </w:pPrChange>
      </w:pPr>
      <w:ins w:id="7961" w:author="Jen" w:date="2017-08-31T02:35:00Z">
        <w:r w:rsidRPr="00984B03">
          <w:rPr>
            <w:rFonts w:ascii="Times New Roman" w:hAnsi="Times New Roman" w:cs="Times New Roman"/>
            <w:i/>
            <w:sz w:val="18"/>
            <w:szCs w:val="18"/>
            <w:rPrChange w:id="7962" w:author="Jen" w:date="2017-08-31T02:35:00Z">
              <w:rPr/>
            </w:rPrChange>
          </w:rPr>
          <w:t>Source: JICA Study Team</w:t>
        </w:r>
      </w:ins>
    </w:p>
    <w:p w14:paraId="3197E929" w14:textId="0DBFCFE4" w:rsidR="009F196B" w:rsidRPr="00617EC9" w:rsidRDefault="009F196B">
      <w:pPr>
        <w:pStyle w:val="ListParagraph"/>
        <w:spacing w:after="0" w:line="240" w:lineRule="auto"/>
        <w:rPr>
          <w:rFonts w:ascii="Times New Roman" w:hAnsi="Times New Roman" w:cs="Times New Roman"/>
          <w:b/>
        </w:rPr>
        <w:pPrChange w:id="7963" w:author="Liezyl Liton" w:date="2017-08-21T21:50:00Z">
          <w:pPr>
            <w:pStyle w:val="ListParagraph"/>
            <w:spacing w:after="0" w:line="240" w:lineRule="auto"/>
            <w:jc w:val="center"/>
          </w:pPr>
        </w:pPrChange>
      </w:pPr>
      <w:del w:id="7964" w:author="Consultants" w:date="2017-08-17T12:09:00Z">
        <w:r w:rsidRPr="00617EC9" w:rsidDel="00D17919">
          <w:rPr>
            <w:rFonts w:ascii="Times New Roman" w:hAnsi="Times New Roman" w:cs="Times New Roman"/>
            <w:b/>
          </w:rPr>
          <w:delText>s for Structures of Semi-concrete</w:delText>
        </w:r>
      </w:del>
    </w:p>
    <w:p w14:paraId="73345315" w14:textId="0735BB64" w:rsidR="00983682" w:rsidDel="0034326D" w:rsidRDefault="00761E44">
      <w:pPr>
        <w:ind w:firstLine="720"/>
        <w:rPr>
          <w:ins w:id="7965" w:author="John Junico Bernados" w:date="2017-08-23T21:21:00Z"/>
          <w:del w:id="7966" w:author="Jen" w:date="2017-08-31T05:52:00Z"/>
          <w:rFonts w:ascii="Times New Roman" w:hAnsi="Times New Roman" w:cs="Times New Roman"/>
          <w:i/>
          <w:sz w:val="18"/>
          <w:szCs w:val="18"/>
        </w:rPr>
      </w:pPr>
      <w:del w:id="7967" w:author="Jen" w:date="2017-08-31T05:52:00Z">
        <w:r w:rsidRPr="00617EC9" w:rsidDel="0034326D">
          <w:rPr>
            <w:rFonts w:ascii="Times New Roman" w:hAnsi="Times New Roman" w:cs="Times New Roman"/>
            <w:i/>
            <w:sz w:val="18"/>
            <w:szCs w:val="18"/>
          </w:rPr>
          <w:delText xml:space="preserve">      </w:delText>
        </w:r>
      </w:del>
      <w:ins w:id="7968" w:author="John Junico Bernados" w:date="2017-08-18T20:54:00Z">
        <w:del w:id="7969" w:author="Jen" w:date="2017-08-31T05:52:00Z">
          <w:r w:rsidR="00701041" w:rsidRPr="00617EC9" w:rsidDel="0034326D">
            <w:rPr>
              <w:rFonts w:ascii="Times New Roman" w:hAnsi="Times New Roman" w:cs="Times New Roman"/>
              <w:i/>
              <w:sz w:val="18"/>
              <w:szCs w:val="18"/>
            </w:rPr>
            <w:tab/>
          </w:r>
          <w:r w:rsidR="00701041" w:rsidRPr="00617EC9" w:rsidDel="0034326D">
            <w:rPr>
              <w:rFonts w:ascii="Times New Roman" w:hAnsi="Times New Roman" w:cs="Times New Roman"/>
              <w:i/>
              <w:sz w:val="18"/>
              <w:szCs w:val="18"/>
            </w:rPr>
            <w:tab/>
          </w:r>
        </w:del>
      </w:ins>
      <w:del w:id="7970" w:author="Jen" w:date="2017-08-31T05:52:00Z">
        <w:r w:rsidRPr="00617EC9" w:rsidDel="0034326D">
          <w:rPr>
            <w:rFonts w:ascii="Times New Roman" w:hAnsi="Times New Roman" w:cs="Times New Roman"/>
            <w:i/>
            <w:sz w:val="18"/>
            <w:szCs w:val="18"/>
          </w:rPr>
          <w:delText xml:space="preserve"> </w:delText>
        </w:r>
      </w:del>
      <w:ins w:id="7971" w:author="Liezyl Liton" w:date="2017-08-21T17:23:00Z">
        <w:del w:id="7972" w:author="Jen" w:date="2017-08-31T05:52:00Z">
          <w:r w:rsidR="00277451" w:rsidRPr="00617EC9" w:rsidDel="0034326D">
            <w:rPr>
              <w:rFonts w:ascii="Times New Roman" w:hAnsi="Times New Roman" w:cs="Times New Roman"/>
              <w:i/>
              <w:sz w:val="18"/>
              <w:szCs w:val="18"/>
            </w:rPr>
            <w:tab/>
            <w:delText xml:space="preserve">       </w:delText>
          </w:r>
        </w:del>
      </w:ins>
      <w:del w:id="7973" w:author="Jen" w:date="2017-08-31T02:35:00Z">
        <w:r w:rsidR="00820A98" w:rsidRPr="00617EC9" w:rsidDel="00984B03">
          <w:rPr>
            <w:rFonts w:ascii="Times New Roman" w:hAnsi="Times New Roman" w:cs="Times New Roman"/>
            <w:i/>
            <w:sz w:val="18"/>
            <w:szCs w:val="18"/>
          </w:rPr>
          <w:delText>Source: Bill of Quantities (BOQ) and Gaia DMS Team, July 2017</w:delText>
        </w:r>
      </w:del>
      <w:ins w:id="7974" w:author="John Junico Bernados" w:date="2017-08-18T20:54:00Z">
        <w:del w:id="7975" w:author="Jen" w:date="2017-08-31T02:35:00Z">
          <w:r w:rsidR="00701041" w:rsidRPr="00617EC9" w:rsidDel="00984B03">
            <w:rPr>
              <w:rFonts w:ascii="Times New Roman" w:hAnsi="Times New Roman" w:cs="Times New Roman"/>
              <w:i/>
              <w:sz w:val="18"/>
              <w:szCs w:val="18"/>
            </w:rPr>
            <w:delText>JICA Study Team</w:delText>
          </w:r>
        </w:del>
      </w:ins>
    </w:p>
    <w:p w14:paraId="6B78B887" w14:textId="6B7C04D7" w:rsidR="00AD62CD" w:rsidDel="0067162C" w:rsidRDefault="00AD62CD" w:rsidP="00AD62CD">
      <w:pPr>
        <w:ind w:left="142"/>
        <w:rPr>
          <w:ins w:id="7976" w:author="John Junico Bernados" w:date="2017-08-23T21:23:00Z"/>
          <w:del w:id="7977" w:author="Jen" w:date="2017-08-25T13:40:00Z"/>
          <w:rFonts w:ascii="Times New Roman" w:hAnsi="Times New Roman" w:cs="Times New Roman"/>
          <w:b/>
          <w:sz w:val="24"/>
          <w:szCs w:val="24"/>
        </w:rPr>
      </w:pPr>
      <w:ins w:id="7978" w:author="John Junico Bernados" w:date="2017-08-23T21:21:00Z">
        <w:del w:id="7979" w:author="Jen" w:date="2017-08-25T13:40:00Z">
          <w:r w:rsidRPr="009C497F" w:rsidDel="0067162C">
            <w:rPr>
              <w:rFonts w:ascii="Times New Roman" w:hAnsi="Times New Roman" w:cs="Times New Roman"/>
              <w:b/>
              <w:sz w:val="24"/>
              <w:szCs w:val="24"/>
              <w:highlight w:val="yellow"/>
              <w:rPrChange w:id="7980" w:author="Jen" w:date="2017-08-25T11:38:00Z">
                <w:rPr>
                  <w:rFonts w:ascii="Times New Roman" w:hAnsi="Times New Roman" w:cs="Times New Roman"/>
                  <w:b/>
                  <w:sz w:val="24"/>
                  <w:szCs w:val="24"/>
                </w:rPr>
              </w:rPrChange>
            </w:rPr>
            <w:delText>(3)</w:delText>
          </w:r>
          <w:r w:rsidRPr="009C497F" w:rsidDel="0067162C">
            <w:rPr>
              <w:rFonts w:ascii="Times New Roman" w:hAnsi="Times New Roman" w:cs="Times New Roman"/>
              <w:b/>
              <w:sz w:val="24"/>
              <w:szCs w:val="24"/>
              <w:highlight w:val="yellow"/>
              <w:rPrChange w:id="7981" w:author="Jen" w:date="2017-08-25T11:38:00Z">
                <w:rPr>
                  <w:rFonts w:ascii="Times New Roman" w:hAnsi="Times New Roman" w:cs="Times New Roman"/>
                  <w:b/>
                  <w:sz w:val="24"/>
                  <w:szCs w:val="24"/>
                </w:rPr>
              </w:rPrChange>
            </w:rPr>
            <w:tab/>
            <w:delText xml:space="preserve">CMP </w:delText>
          </w:r>
        </w:del>
      </w:ins>
      <w:ins w:id="7982" w:author="John Junico Bernados" w:date="2017-08-23T21:39:00Z">
        <w:del w:id="7983" w:author="Jen" w:date="2017-08-25T13:40:00Z">
          <w:r w:rsidR="00220541" w:rsidRPr="009C497F" w:rsidDel="0067162C">
            <w:rPr>
              <w:rFonts w:ascii="Times New Roman" w:hAnsi="Times New Roman" w:cs="Times New Roman"/>
              <w:b/>
              <w:sz w:val="24"/>
              <w:szCs w:val="24"/>
              <w:highlight w:val="yellow"/>
              <w:rPrChange w:id="7984" w:author="Jen" w:date="2017-08-25T11:38:00Z">
                <w:rPr>
                  <w:rFonts w:ascii="Times New Roman" w:hAnsi="Times New Roman" w:cs="Times New Roman"/>
                  <w:b/>
                  <w:sz w:val="24"/>
                  <w:szCs w:val="24"/>
                </w:rPr>
              </w:rPrChange>
            </w:rPr>
            <w:delText>Structures</w:delText>
          </w:r>
        </w:del>
      </w:ins>
    </w:p>
    <w:p w14:paraId="7A7A882C" w14:textId="089AD20F" w:rsidR="00A5183A" w:rsidRPr="009C497F" w:rsidDel="0067162C" w:rsidRDefault="00A5183A" w:rsidP="00A5183A">
      <w:pPr>
        <w:pStyle w:val="ListParagraph"/>
        <w:spacing w:after="0" w:line="240" w:lineRule="auto"/>
        <w:rPr>
          <w:ins w:id="7985" w:author="John Junico Bernados" w:date="2017-08-23T21:23:00Z"/>
          <w:del w:id="7986" w:author="Jen" w:date="2017-08-25T13:40:00Z"/>
        </w:rPr>
      </w:pPr>
      <w:ins w:id="7987" w:author="John Junico Bernados" w:date="2017-08-23T21:23:00Z">
        <w:del w:id="7988" w:author="Jen" w:date="2017-08-25T13:40:00Z">
          <w:r w:rsidDel="0067162C">
            <w:rPr>
              <w:rFonts w:ascii="Times New Roman" w:hAnsi="Times New Roman" w:cs="Times New Roman"/>
              <w:b/>
            </w:rPr>
            <w:delText xml:space="preserve">                     </w:delText>
          </w:r>
          <w:r w:rsidRPr="009C497F" w:rsidDel="0067162C">
            <w:rPr>
              <w:rFonts w:ascii="Times New Roman" w:hAnsi="Times New Roman" w:cs="Times New Roman"/>
              <w:b/>
              <w:highlight w:val="yellow"/>
              <w:rPrChange w:id="7989" w:author="Jen" w:date="2017-08-25T11:38:00Z">
                <w:rPr>
                  <w:rFonts w:ascii="Times New Roman" w:hAnsi="Times New Roman" w:cs="Times New Roman"/>
                  <w:b/>
                </w:rPr>
              </w:rPrChange>
            </w:rPr>
            <w:delText>Table 12.1-</w:delText>
          </w:r>
        </w:del>
      </w:ins>
      <w:ins w:id="7990" w:author="John Junico Bernados" w:date="2017-08-23T21:38:00Z">
        <w:del w:id="7991" w:author="Jen" w:date="2017-08-25T13:40:00Z">
          <w:r w:rsidR="00220541" w:rsidRPr="009C497F" w:rsidDel="0067162C">
            <w:rPr>
              <w:rFonts w:ascii="Times New Roman" w:hAnsi="Times New Roman" w:cs="Times New Roman"/>
              <w:b/>
              <w:highlight w:val="yellow"/>
              <w:rPrChange w:id="7992" w:author="Jen" w:date="2017-08-25T11:38:00Z">
                <w:rPr>
                  <w:rFonts w:ascii="Times New Roman" w:hAnsi="Times New Roman" w:cs="Times New Roman"/>
                  <w:b/>
                </w:rPr>
              </w:rPrChange>
            </w:rPr>
            <w:delText>7</w:delText>
          </w:r>
        </w:del>
      </w:ins>
      <w:ins w:id="7993" w:author="John Junico Bernados" w:date="2017-08-23T21:23:00Z">
        <w:del w:id="7994" w:author="Jen" w:date="2017-08-25T13:40:00Z">
          <w:r w:rsidRPr="009C497F" w:rsidDel="0067162C">
            <w:rPr>
              <w:rFonts w:ascii="Times New Roman" w:hAnsi="Times New Roman" w:cs="Times New Roman"/>
              <w:b/>
              <w:highlight w:val="yellow"/>
              <w:rPrChange w:id="7995" w:author="Jen" w:date="2017-08-25T11:38:00Z">
                <w:rPr>
                  <w:rFonts w:ascii="Times New Roman" w:hAnsi="Times New Roman" w:cs="Times New Roman"/>
                  <w:b/>
                </w:rPr>
              </w:rPrChange>
            </w:rPr>
            <w:delText xml:space="preserve"> Estimated Replacement Cost of </w:delText>
          </w:r>
        </w:del>
      </w:ins>
      <w:ins w:id="7996" w:author="John Junico Bernados" w:date="2017-08-23T21:24:00Z">
        <w:del w:id="7997" w:author="Jen" w:date="2017-08-25T13:40:00Z">
          <w:r w:rsidRPr="009C497F" w:rsidDel="0067162C">
            <w:rPr>
              <w:rFonts w:ascii="Times New Roman" w:hAnsi="Times New Roman" w:cs="Times New Roman"/>
              <w:b/>
              <w:highlight w:val="yellow"/>
              <w:rPrChange w:id="7998" w:author="Jen" w:date="2017-08-25T11:38:00Z">
                <w:rPr>
                  <w:rFonts w:ascii="Times New Roman" w:hAnsi="Times New Roman" w:cs="Times New Roman"/>
                  <w:b/>
                </w:rPr>
              </w:rPrChange>
            </w:rPr>
            <w:delText xml:space="preserve">CMP </w:delText>
          </w:r>
        </w:del>
      </w:ins>
      <w:ins w:id="7999" w:author="John Junico Bernados" w:date="2017-08-23T21:23:00Z">
        <w:del w:id="8000" w:author="Jen" w:date="2017-08-25T13:40:00Z">
          <w:r w:rsidRPr="009C497F" w:rsidDel="0067162C">
            <w:rPr>
              <w:rFonts w:ascii="Times New Roman" w:hAnsi="Times New Roman" w:cs="Times New Roman"/>
              <w:b/>
              <w:highlight w:val="yellow"/>
              <w:rPrChange w:id="8001" w:author="Jen" w:date="2017-08-25T11:38:00Z">
                <w:rPr>
                  <w:rFonts w:ascii="Times New Roman" w:hAnsi="Times New Roman" w:cs="Times New Roman"/>
                  <w:b/>
                </w:rPr>
              </w:rPrChange>
            </w:rPr>
            <w:delText>Structures based on BOQ</w:delText>
          </w:r>
        </w:del>
      </w:ins>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820"/>
        <w:gridCol w:w="672"/>
        <w:gridCol w:w="1152"/>
        <w:gridCol w:w="932"/>
        <w:gridCol w:w="3340"/>
      </w:tblGrid>
      <w:tr w:rsidR="00A5183A" w:rsidRPr="009C497F" w:rsidDel="0067162C" w14:paraId="5085D46A" w14:textId="634E11DA" w:rsidTr="0067162C">
        <w:trPr>
          <w:trHeight w:val="63"/>
          <w:jc w:val="center"/>
          <w:ins w:id="8002" w:author="John Junico Bernados" w:date="2017-08-23T21:23:00Z"/>
          <w:del w:id="8003" w:author="Jen" w:date="2017-08-25T13:40:00Z"/>
        </w:trPr>
        <w:tc>
          <w:tcPr>
            <w:tcW w:w="2020" w:type="dxa"/>
            <w:shd w:val="clear" w:color="auto" w:fill="CCCCCC"/>
            <w:noWrap/>
            <w:vAlign w:val="bottom"/>
            <w:hideMark/>
          </w:tcPr>
          <w:p w14:paraId="49C6F087" w14:textId="367933E3" w:rsidR="00A5183A" w:rsidRPr="009C497F" w:rsidDel="0067162C" w:rsidRDefault="00A5183A" w:rsidP="00225D19">
            <w:pPr>
              <w:spacing w:after="0" w:line="240" w:lineRule="auto"/>
              <w:jc w:val="center"/>
              <w:rPr>
                <w:ins w:id="8004" w:author="John Junico Bernados" w:date="2017-08-23T21:23:00Z"/>
                <w:del w:id="8005" w:author="Jen" w:date="2017-08-25T13:40:00Z"/>
                <w:rFonts w:ascii="Times New Roman" w:eastAsia="Times New Roman" w:hAnsi="Times New Roman" w:cs="Times New Roman"/>
                <w:b/>
                <w:color w:val="000000"/>
                <w:sz w:val="18"/>
                <w:szCs w:val="18"/>
              </w:rPr>
            </w:pPr>
            <w:ins w:id="8006" w:author="John Junico Bernados" w:date="2017-08-23T21:23:00Z">
              <w:del w:id="8007" w:author="Jen" w:date="2017-08-25T13:40:00Z">
                <w:r w:rsidRPr="009C497F" w:rsidDel="0067162C">
                  <w:rPr>
                    <w:rFonts w:ascii="Times New Roman" w:eastAsia="Times New Roman" w:hAnsi="Times New Roman" w:cs="Times New Roman"/>
                    <w:b/>
                    <w:color w:val="000000"/>
                    <w:sz w:val="18"/>
                    <w:szCs w:val="18"/>
                  </w:rPr>
                  <w:delText>City/</w:delText>
                </w:r>
              </w:del>
            </w:ins>
          </w:p>
          <w:p w14:paraId="70063E23" w14:textId="62C86B1E" w:rsidR="00A5183A" w:rsidRPr="009C497F" w:rsidDel="0067162C" w:rsidRDefault="00A5183A" w:rsidP="00225D19">
            <w:pPr>
              <w:spacing w:after="0" w:line="240" w:lineRule="auto"/>
              <w:jc w:val="center"/>
              <w:rPr>
                <w:ins w:id="8008" w:author="John Junico Bernados" w:date="2017-08-23T21:23:00Z"/>
                <w:del w:id="8009" w:author="Jen" w:date="2017-08-25T13:40:00Z"/>
                <w:rFonts w:ascii="Times New Roman" w:eastAsia="Times New Roman" w:hAnsi="Times New Roman" w:cs="Times New Roman"/>
                <w:b/>
                <w:color w:val="000000"/>
                <w:sz w:val="18"/>
                <w:szCs w:val="18"/>
              </w:rPr>
            </w:pPr>
            <w:ins w:id="8010" w:author="John Junico Bernados" w:date="2017-08-23T21:23:00Z">
              <w:del w:id="8011" w:author="Jen" w:date="2017-08-25T13:40:00Z">
                <w:r w:rsidRPr="009C497F" w:rsidDel="0067162C">
                  <w:rPr>
                    <w:rFonts w:ascii="Times New Roman" w:eastAsia="Times New Roman" w:hAnsi="Times New Roman" w:cs="Times New Roman"/>
                    <w:b/>
                    <w:color w:val="000000"/>
                    <w:sz w:val="18"/>
                    <w:szCs w:val="18"/>
                  </w:rPr>
                  <w:delText>Municipality</w:delText>
                </w:r>
              </w:del>
            </w:ins>
          </w:p>
        </w:tc>
        <w:tc>
          <w:tcPr>
            <w:tcW w:w="1820" w:type="dxa"/>
            <w:shd w:val="clear" w:color="auto" w:fill="CCCCCC"/>
            <w:noWrap/>
            <w:vAlign w:val="bottom"/>
            <w:hideMark/>
          </w:tcPr>
          <w:p w14:paraId="3A8AAF6A" w14:textId="198D2960" w:rsidR="00A5183A" w:rsidRPr="009C497F" w:rsidDel="0067162C" w:rsidRDefault="00A5183A" w:rsidP="00225D19">
            <w:pPr>
              <w:spacing w:after="0" w:line="240" w:lineRule="auto"/>
              <w:jc w:val="center"/>
              <w:rPr>
                <w:ins w:id="8012" w:author="John Junico Bernados" w:date="2017-08-23T21:23:00Z"/>
                <w:del w:id="8013" w:author="Jen" w:date="2017-08-25T13:40:00Z"/>
                <w:rFonts w:ascii="Times New Roman" w:eastAsia="Times New Roman" w:hAnsi="Times New Roman" w:cs="Times New Roman"/>
                <w:b/>
                <w:bCs/>
                <w:color w:val="000000"/>
                <w:sz w:val="18"/>
                <w:szCs w:val="18"/>
              </w:rPr>
            </w:pPr>
            <w:ins w:id="8014" w:author="John Junico Bernados" w:date="2017-08-23T21:23:00Z">
              <w:del w:id="8015" w:author="Jen" w:date="2017-08-25T13:40:00Z">
                <w:r w:rsidRPr="009C497F" w:rsidDel="0067162C">
                  <w:rPr>
                    <w:rFonts w:ascii="Times New Roman" w:eastAsia="Times New Roman" w:hAnsi="Times New Roman" w:cs="Times New Roman"/>
                    <w:b/>
                    <w:bCs/>
                    <w:color w:val="000000"/>
                    <w:sz w:val="18"/>
                    <w:szCs w:val="18"/>
                  </w:rPr>
                  <w:delText>Severely Affected Area</w:delText>
                </w:r>
                <w:r w:rsidRPr="009C497F" w:rsidDel="0067162C">
                  <w:rPr>
                    <w:rFonts w:ascii="Times New Roman" w:eastAsia="Times New Roman" w:hAnsi="Times New Roman" w:cs="Times New Roman"/>
                    <w:b/>
                    <w:color w:val="000000"/>
                    <w:sz w:val="18"/>
                    <w:szCs w:val="18"/>
                  </w:rPr>
                  <w:delText>, m</w:delText>
                </w:r>
                <w:r w:rsidRPr="009C497F" w:rsidDel="0067162C">
                  <w:rPr>
                    <w:rFonts w:ascii="Times New Roman" w:eastAsia="Times New Roman" w:hAnsi="Times New Roman" w:cs="Times New Roman"/>
                    <w:b/>
                    <w:color w:val="000000"/>
                    <w:sz w:val="18"/>
                    <w:szCs w:val="18"/>
                    <w:vertAlign w:val="superscript"/>
                  </w:rPr>
                  <w:delText>2</w:delText>
                </w:r>
              </w:del>
            </w:ins>
          </w:p>
        </w:tc>
        <w:tc>
          <w:tcPr>
            <w:tcW w:w="672" w:type="dxa"/>
            <w:shd w:val="clear" w:color="auto" w:fill="CCCCCC"/>
          </w:tcPr>
          <w:p w14:paraId="75784228" w14:textId="5E0C2353" w:rsidR="00A5183A" w:rsidRPr="009C497F" w:rsidDel="0067162C" w:rsidRDefault="00220541" w:rsidP="00225D19">
            <w:pPr>
              <w:spacing w:after="0" w:line="240" w:lineRule="auto"/>
              <w:jc w:val="center"/>
              <w:rPr>
                <w:ins w:id="8016" w:author="John Junico Bernados" w:date="2017-08-23T21:23:00Z"/>
                <w:del w:id="8017" w:author="Jen" w:date="2017-08-25T13:40:00Z"/>
                <w:rFonts w:ascii="Times New Roman" w:eastAsia="Times New Roman" w:hAnsi="Times New Roman" w:cs="Times New Roman"/>
                <w:b/>
                <w:bCs/>
                <w:color w:val="000000"/>
                <w:sz w:val="18"/>
                <w:szCs w:val="18"/>
              </w:rPr>
            </w:pPr>
            <w:ins w:id="8018" w:author="John Junico Bernados" w:date="2017-08-23T21:38:00Z">
              <w:del w:id="8019" w:author="Jen" w:date="2017-08-25T13:40:00Z">
                <w:r w:rsidRPr="009C497F" w:rsidDel="0067162C">
                  <w:rPr>
                    <w:rFonts w:ascii="Times New Roman" w:eastAsia="Times New Roman" w:hAnsi="Times New Roman" w:cs="Times New Roman"/>
                    <w:b/>
                    <w:bCs/>
                    <w:color w:val="000000"/>
                    <w:sz w:val="18"/>
                    <w:szCs w:val="18"/>
                    <w:rPrChange w:id="8020" w:author="Jen" w:date="2017-08-25T11:38:00Z">
                      <w:rPr>
                        <w:rFonts w:ascii="Times New Roman" w:eastAsia="Times New Roman" w:hAnsi="Times New Roman" w:cs="Times New Roman"/>
                        <w:b/>
                        <w:bCs/>
                        <w:color w:val="000000"/>
                        <w:sz w:val="18"/>
                        <w:szCs w:val="18"/>
                        <w:highlight w:val="yellow"/>
                      </w:rPr>
                    </w:rPrChange>
                  </w:rPr>
                  <w:delText xml:space="preserve">Total, </w:delText>
                </w:r>
                <w:r w:rsidRPr="009C497F" w:rsidDel="0067162C">
                  <w:rPr>
                    <w:rFonts w:ascii="Times New Roman" w:eastAsia="Times New Roman" w:hAnsi="Times New Roman" w:cs="Times New Roman"/>
                    <w:b/>
                    <w:color w:val="000000"/>
                    <w:sz w:val="18"/>
                    <w:szCs w:val="18"/>
                    <w:rPrChange w:id="8021" w:author="Jen" w:date="2017-08-25T11:38:00Z">
                      <w:rPr>
                        <w:rFonts w:ascii="Times New Roman" w:eastAsia="Times New Roman" w:hAnsi="Times New Roman" w:cs="Times New Roman"/>
                        <w:b/>
                        <w:color w:val="000000"/>
                        <w:sz w:val="18"/>
                        <w:szCs w:val="18"/>
                        <w:highlight w:val="yellow"/>
                      </w:rPr>
                    </w:rPrChange>
                  </w:rPr>
                  <w:delText>m</w:delText>
                </w:r>
                <w:r w:rsidRPr="009C497F" w:rsidDel="0067162C">
                  <w:rPr>
                    <w:rFonts w:ascii="Times New Roman" w:eastAsia="Times New Roman" w:hAnsi="Times New Roman" w:cs="Times New Roman"/>
                    <w:b/>
                    <w:color w:val="000000"/>
                    <w:sz w:val="18"/>
                    <w:szCs w:val="18"/>
                    <w:vertAlign w:val="superscript"/>
                    <w:rPrChange w:id="8022" w:author="Jen" w:date="2017-08-25T11:38:00Z">
                      <w:rPr>
                        <w:rFonts w:ascii="Times New Roman" w:eastAsia="Times New Roman" w:hAnsi="Times New Roman" w:cs="Times New Roman"/>
                        <w:b/>
                        <w:color w:val="000000"/>
                        <w:sz w:val="18"/>
                        <w:szCs w:val="18"/>
                        <w:highlight w:val="yellow"/>
                        <w:vertAlign w:val="superscript"/>
                      </w:rPr>
                    </w:rPrChange>
                  </w:rPr>
                  <w:delText>2</w:delText>
                </w:r>
              </w:del>
            </w:ins>
          </w:p>
        </w:tc>
        <w:tc>
          <w:tcPr>
            <w:tcW w:w="1152" w:type="dxa"/>
            <w:shd w:val="clear" w:color="auto" w:fill="CCCCCC"/>
            <w:vAlign w:val="bottom"/>
          </w:tcPr>
          <w:p w14:paraId="218EF1C4" w14:textId="4F036102" w:rsidR="00A5183A" w:rsidRPr="009C497F" w:rsidDel="0067162C" w:rsidRDefault="00A5183A" w:rsidP="00225D19">
            <w:pPr>
              <w:spacing w:after="0" w:line="240" w:lineRule="auto"/>
              <w:jc w:val="center"/>
              <w:rPr>
                <w:ins w:id="8023" w:author="John Junico Bernados" w:date="2017-08-23T21:23:00Z"/>
                <w:del w:id="8024" w:author="Jen" w:date="2017-08-25T13:40:00Z"/>
                <w:rFonts w:ascii="Times New Roman" w:eastAsia="Times New Roman" w:hAnsi="Times New Roman" w:cs="Times New Roman"/>
                <w:b/>
                <w:bCs/>
                <w:color w:val="000000"/>
                <w:sz w:val="18"/>
                <w:szCs w:val="18"/>
              </w:rPr>
            </w:pPr>
            <w:ins w:id="8025" w:author="John Junico Bernados" w:date="2017-08-23T21:23:00Z">
              <w:del w:id="8026" w:author="Jen" w:date="2017-08-25T13:40:00Z">
                <w:r w:rsidRPr="009C497F" w:rsidDel="0067162C">
                  <w:rPr>
                    <w:rFonts w:ascii="Times New Roman" w:eastAsia="Times New Roman" w:hAnsi="Times New Roman" w:cs="Times New Roman"/>
                    <w:b/>
                    <w:bCs/>
                    <w:color w:val="000000"/>
                    <w:sz w:val="18"/>
                    <w:szCs w:val="18"/>
                  </w:rPr>
                  <w:delText>Marginally Affected Area</w:delText>
                </w:r>
                <w:r w:rsidRPr="009C497F" w:rsidDel="0067162C">
                  <w:rPr>
                    <w:rFonts w:ascii="Times New Roman" w:eastAsia="Times New Roman" w:hAnsi="Times New Roman" w:cs="Times New Roman"/>
                    <w:b/>
                    <w:color w:val="000000"/>
                    <w:sz w:val="18"/>
                    <w:szCs w:val="18"/>
                  </w:rPr>
                  <w:delText>, m</w:delText>
                </w:r>
                <w:r w:rsidRPr="009C497F" w:rsidDel="0067162C">
                  <w:rPr>
                    <w:rFonts w:ascii="Times New Roman" w:eastAsia="Times New Roman" w:hAnsi="Times New Roman" w:cs="Times New Roman"/>
                    <w:b/>
                    <w:color w:val="000000"/>
                    <w:sz w:val="18"/>
                    <w:szCs w:val="18"/>
                    <w:vertAlign w:val="superscript"/>
                  </w:rPr>
                  <w:delText>2</w:delText>
                </w:r>
              </w:del>
            </w:ins>
          </w:p>
        </w:tc>
        <w:tc>
          <w:tcPr>
            <w:tcW w:w="932" w:type="dxa"/>
            <w:shd w:val="clear" w:color="auto" w:fill="CCCCCC"/>
          </w:tcPr>
          <w:p w14:paraId="03DDC200" w14:textId="6C41B095" w:rsidR="00A5183A" w:rsidRPr="009C497F" w:rsidDel="0067162C" w:rsidRDefault="00220541" w:rsidP="00225D19">
            <w:pPr>
              <w:spacing w:after="0" w:line="240" w:lineRule="auto"/>
              <w:jc w:val="center"/>
              <w:rPr>
                <w:ins w:id="8027" w:author="John Junico Bernados" w:date="2017-08-23T21:23:00Z"/>
                <w:del w:id="8028" w:author="Jen" w:date="2017-08-25T13:40:00Z"/>
                <w:rFonts w:ascii="Times New Roman" w:eastAsia="Times New Roman" w:hAnsi="Times New Roman" w:cs="Times New Roman"/>
                <w:b/>
                <w:bCs/>
                <w:color w:val="000000"/>
                <w:sz w:val="18"/>
                <w:szCs w:val="18"/>
              </w:rPr>
            </w:pPr>
            <w:ins w:id="8029" w:author="John Junico Bernados" w:date="2017-08-23T21:38:00Z">
              <w:del w:id="8030" w:author="Jen" w:date="2017-08-25T13:40:00Z">
                <w:r w:rsidRPr="009C497F" w:rsidDel="0067162C">
                  <w:rPr>
                    <w:rFonts w:ascii="Times New Roman" w:eastAsia="Times New Roman" w:hAnsi="Times New Roman" w:cs="Times New Roman"/>
                    <w:b/>
                    <w:bCs/>
                    <w:color w:val="000000"/>
                    <w:sz w:val="18"/>
                    <w:szCs w:val="18"/>
                    <w:rPrChange w:id="8031" w:author="Jen" w:date="2017-08-25T11:38:00Z">
                      <w:rPr>
                        <w:rFonts w:ascii="Times New Roman" w:eastAsia="Times New Roman" w:hAnsi="Times New Roman" w:cs="Times New Roman"/>
                        <w:b/>
                        <w:bCs/>
                        <w:color w:val="000000"/>
                        <w:sz w:val="18"/>
                        <w:szCs w:val="18"/>
                        <w:highlight w:val="yellow"/>
                      </w:rPr>
                    </w:rPrChange>
                  </w:rPr>
                  <w:delText xml:space="preserve">Total, </w:delText>
                </w:r>
                <w:r w:rsidRPr="009C497F" w:rsidDel="0067162C">
                  <w:rPr>
                    <w:rFonts w:ascii="Times New Roman" w:eastAsia="Times New Roman" w:hAnsi="Times New Roman" w:cs="Times New Roman"/>
                    <w:b/>
                    <w:color w:val="000000"/>
                    <w:sz w:val="18"/>
                    <w:szCs w:val="18"/>
                    <w:rPrChange w:id="8032" w:author="Jen" w:date="2017-08-25T11:38:00Z">
                      <w:rPr>
                        <w:rFonts w:ascii="Times New Roman" w:eastAsia="Times New Roman" w:hAnsi="Times New Roman" w:cs="Times New Roman"/>
                        <w:b/>
                        <w:color w:val="000000"/>
                        <w:sz w:val="18"/>
                        <w:szCs w:val="18"/>
                        <w:highlight w:val="yellow"/>
                      </w:rPr>
                    </w:rPrChange>
                  </w:rPr>
                  <w:delText>m</w:delText>
                </w:r>
                <w:r w:rsidRPr="009C497F" w:rsidDel="0067162C">
                  <w:rPr>
                    <w:rFonts w:ascii="Times New Roman" w:eastAsia="Times New Roman" w:hAnsi="Times New Roman" w:cs="Times New Roman"/>
                    <w:b/>
                    <w:color w:val="000000"/>
                    <w:sz w:val="18"/>
                    <w:szCs w:val="18"/>
                    <w:vertAlign w:val="superscript"/>
                    <w:rPrChange w:id="8033" w:author="Jen" w:date="2017-08-25T11:38:00Z">
                      <w:rPr>
                        <w:rFonts w:ascii="Times New Roman" w:eastAsia="Times New Roman" w:hAnsi="Times New Roman" w:cs="Times New Roman"/>
                        <w:b/>
                        <w:color w:val="000000"/>
                        <w:sz w:val="18"/>
                        <w:szCs w:val="18"/>
                        <w:highlight w:val="yellow"/>
                        <w:vertAlign w:val="superscript"/>
                      </w:rPr>
                    </w:rPrChange>
                  </w:rPr>
                  <w:delText>2</w:delText>
                </w:r>
              </w:del>
            </w:ins>
          </w:p>
        </w:tc>
        <w:tc>
          <w:tcPr>
            <w:tcW w:w="3340" w:type="dxa"/>
            <w:shd w:val="clear" w:color="auto" w:fill="CCCCCC"/>
            <w:noWrap/>
            <w:vAlign w:val="bottom"/>
            <w:hideMark/>
          </w:tcPr>
          <w:p w14:paraId="6D682CA6" w14:textId="0C7799A5" w:rsidR="00A5183A" w:rsidRPr="009C497F" w:rsidDel="0067162C" w:rsidRDefault="00A5183A" w:rsidP="00225D19">
            <w:pPr>
              <w:spacing w:after="0" w:line="240" w:lineRule="auto"/>
              <w:jc w:val="center"/>
              <w:rPr>
                <w:ins w:id="8034" w:author="John Junico Bernados" w:date="2017-08-23T21:23:00Z"/>
                <w:del w:id="8035" w:author="Jen" w:date="2017-08-25T13:40:00Z"/>
                <w:rFonts w:ascii="Times New Roman" w:eastAsia="Times New Roman" w:hAnsi="Times New Roman" w:cs="Times New Roman"/>
                <w:b/>
                <w:bCs/>
                <w:color w:val="000000"/>
                <w:sz w:val="18"/>
                <w:szCs w:val="18"/>
              </w:rPr>
            </w:pPr>
            <w:ins w:id="8036" w:author="John Junico Bernados" w:date="2017-08-23T21:23:00Z">
              <w:del w:id="8037" w:author="Jen" w:date="2017-08-25T13:40:00Z">
                <w:r w:rsidRPr="009C497F" w:rsidDel="0067162C">
                  <w:rPr>
                    <w:rFonts w:ascii="Times New Roman" w:eastAsia="Times New Roman" w:hAnsi="Times New Roman" w:cs="Times New Roman"/>
                    <w:b/>
                    <w:bCs/>
                    <w:color w:val="000000"/>
                    <w:sz w:val="18"/>
                    <w:szCs w:val="18"/>
                  </w:rPr>
                  <w:delText>Total Construction Cost</w:delText>
                </w:r>
                <w:r w:rsidRPr="009C497F" w:rsidDel="0067162C">
                  <w:rPr>
                    <w:rFonts w:ascii="Times New Roman" w:eastAsia="Times New Roman" w:hAnsi="Times New Roman" w:cs="Times New Roman"/>
                    <w:color w:val="000000"/>
                    <w:sz w:val="18"/>
                    <w:szCs w:val="18"/>
                  </w:rPr>
                  <w:delText>,</w:delText>
                </w:r>
                <w:r w:rsidRPr="009C497F" w:rsidDel="0067162C">
                  <w:rPr>
                    <w:rFonts w:ascii="Times New Roman" w:eastAsia="Times New Roman" w:hAnsi="Times New Roman" w:cs="Times New Roman"/>
                    <w:b/>
                    <w:bCs/>
                    <w:color w:val="000000"/>
                    <w:sz w:val="18"/>
                    <w:szCs w:val="18"/>
                  </w:rPr>
                  <w:delText xml:space="preserve"> PhP</w:delText>
                </w:r>
              </w:del>
            </w:ins>
          </w:p>
        </w:tc>
      </w:tr>
      <w:tr w:rsidR="00220541" w:rsidRPr="009C497F" w:rsidDel="0067162C" w14:paraId="2ABB7EBC" w14:textId="7BAE2D8D" w:rsidTr="0067162C">
        <w:trPr>
          <w:trHeight w:val="63"/>
          <w:jc w:val="center"/>
          <w:ins w:id="8038" w:author="John Junico Bernados" w:date="2017-08-23T21:23:00Z"/>
          <w:del w:id="8039" w:author="Jen" w:date="2017-08-25T13:40:00Z"/>
        </w:trPr>
        <w:tc>
          <w:tcPr>
            <w:tcW w:w="2020" w:type="dxa"/>
            <w:shd w:val="clear" w:color="auto" w:fill="auto"/>
            <w:noWrap/>
            <w:vAlign w:val="bottom"/>
            <w:hideMark/>
          </w:tcPr>
          <w:p w14:paraId="3932C6F1" w14:textId="450FC567" w:rsidR="00A5183A" w:rsidRPr="009C497F" w:rsidDel="0067162C" w:rsidRDefault="00A5183A" w:rsidP="00225D19">
            <w:pPr>
              <w:spacing w:after="0" w:line="240" w:lineRule="auto"/>
              <w:jc w:val="center"/>
              <w:rPr>
                <w:ins w:id="8040" w:author="John Junico Bernados" w:date="2017-08-23T21:23:00Z"/>
                <w:del w:id="8041" w:author="Jen" w:date="2017-08-25T13:40:00Z"/>
                <w:rFonts w:ascii="Times New Roman" w:eastAsia="Times New Roman" w:hAnsi="Times New Roman" w:cs="Times New Roman"/>
                <w:color w:val="000000"/>
                <w:sz w:val="18"/>
                <w:szCs w:val="18"/>
              </w:rPr>
            </w:pPr>
            <w:ins w:id="8042" w:author="John Junico Bernados" w:date="2017-08-23T21:23:00Z">
              <w:del w:id="8043" w:author="Jen" w:date="2017-08-25T13:40:00Z">
                <w:r w:rsidRPr="009C497F" w:rsidDel="0067162C">
                  <w:rPr>
                    <w:rFonts w:ascii="Times New Roman" w:eastAsia="Times New Roman" w:hAnsi="Times New Roman" w:cs="Times New Roman"/>
                    <w:color w:val="000000"/>
                    <w:sz w:val="18"/>
                    <w:szCs w:val="18"/>
                  </w:rPr>
                  <w:delText>Malolos</w:delText>
                </w:r>
              </w:del>
            </w:ins>
          </w:p>
        </w:tc>
        <w:tc>
          <w:tcPr>
            <w:tcW w:w="1820" w:type="dxa"/>
            <w:shd w:val="clear" w:color="auto" w:fill="auto"/>
            <w:noWrap/>
            <w:vAlign w:val="bottom"/>
            <w:hideMark/>
          </w:tcPr>
          <w:p w14:paraId="6C06DC9F" w14:textId="0914E37A" w:rsidR="00A5183A" w:rsidRPr="009C497F" w:rsidDel="0067162C" w:rsidRDefault="00A5183A" w:rsidP="00225D19">
            <w:pPr>
              <w:spacing w:after="0" w:line="240" w:lineRule="auto"/>
              <w:jc w:val="right"/>
              <w:rPr>
                <w:ins w:id="8044" w:author="John Junico Bernados" w:date="2017-08-23T21:23:00Z"/>
                <w:del w:id="8045" w:author="Jen" w:date="2017-08-25T13:40:00Z"/>
                <w:rFonts w:ascii="Times New Roman" w:eastAsia="Times New Roman" w:hAnsi="Times New Roman" w:cs="Times New Roman"/>
                <w:color w:val="000000"/>
                <w:sz w:val="18"/>
                <w:szCs w:val="18"/>
              </w:rPr>
            </w:pPr>
            <w:ins w:id="8046" w:author="John Junico Bernados" w:date="2017-08-23T21:23:00Z">
              <w:del w:id="8047" w:author="Jen" w:date="2017-08-25T13:40:00Z">
                <w:r w:rsidRPr="009C497F" w:rsidDel="0067162C">
                  <w:rPr>
                    <w:rFonts w:ascii="Times New Roman" w:eastAsia="Times New Roman" w:hAnsi="Times New Roman" w:cs="Times New Roman"/>
                    <w:color w:val="000000"/>
                    <w:sz w:val="18"/>
                    <w:szCs w:val="18"/>
                  </w:rPr>
                  <w:delText>849.6</w:delText>
                </w:r>
              </w:del>
            </w:ins>
          </w:p>
        </w:tc>
        <w:tc>
          <w:tcPr>
            <w:tcW w:w="672" w:type="dxa"/>
          </w:tcPr>
          <w:p w14:paraId="5E4AAE21" w14:textId="016777BF" w:rsidR="00A5183A" w:rsidRPr="009C497F" w:rsidDel="0067162C" w:rsidRDefault="00A5183A" w:rsidP="00225D19">
            <w:pPr>
              <w:spacing w:after="0" w:line="240" w:lineRule="auto"/>
              <w:jc w:val="right"/>
              <w:rPr>
                <w:ins w:id="8048" w:author="John Junico Bernados" w:date="2017-08-23T21:23:00Z"/>
                <w:del w:id="8049" w:author="Jen" w:date="2017-08-25T13:40:00Z"/>
                <w:rFonts w:ascii="Times New Roman" w:eastAsia="Times New Roman" w:hAnsi="Times New Roman" w:cs="Times New Roman"/>
                <w:color w:val="000000"/>
                <w:sz w:val="18"/>
                <w:szCs w:val="18"/>
              </w:rPr>
            </w:pPr>
          </w:p>
        </w:tc>
        <w:tc>
          <w:tcPr>
            <w:tcW w:w="1152" w:type="dxa"/>
            <w:vAlign w:val="bottom"/>
          </w:tcPr>
          <w:p w14:paraId="72071741" w14:textId="7969853E" w:rsidR="00A5183A" w:rsidRPr="009C497F" w:rsidDel="0067162C" w:rsidRDefault="00A5183A" w:rsidP="00225D19">
            <w:pPr>
              <w:spacing w:after="0" w:line="240" w:lineRule="auto"/>
              <w:jc w:val="right"/>
              <w:rPr>
                <w:ins w:id="8050" w:author="John Junico Bernados" w:date="2017-08-23T21:23:00Z"/>
                <w:del w:id="8051" w:author="Jen" w:date="2017-08-25T13:40:00Z"/>
                <w:rFonts w:ascii="Times New Roman" w:eastAsia="Times New Roman" w:hAnsi="Times New Roman" w:cs="Times New Roman"/>
                <w:color w:val="000000"/>
                <w:sz w:val="18"/>
                <w:szCs w:val="18"/>
              </w:rPr>
            </w:pPr>
          </w:p>
        </w:tc>
        <w:tc>
          <w:tcPr>
            <w:tcW w:w="932" w:type="dxa"/>
          </w:tcPr>
          <w:p w14:paraId="15140EB4" w14:textId="602997D4" w:rsidR="00A5183A" w:rsidRPr="009C497F" w:rsidDel="0067162C" w:rsidRDefault="00A5183A" w:rsidP="00225D19">
            <w:pPr>
              <w:spacing w:after="0" w:line="240" w:lineRule="auto"/>
              <w:jc w:val="right"/>
              <w:rPr>
                <w:ins w:id="8052" w:author="John Junico Bernados" w:date="2017-08-23T21:23:00Z"/>
                <w:del w:id="805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3D84CD0F" w14:textId="36B29295" w:rsidR="00A5183A" w:rsidRPr="009C497F" w:rsidDel="0067162C" w:rsidRDefault="00A5183A" w:rsidP="00225D19">
            <w:pPr>
              <w:spacing w:after="0" w:line="240" w:lineRule="auto"/>
              <w:jc w:val="right"/>
              <w:rPr>
                <w:ins w:id="8054" w:author="John Junico Bernados" w:date="2017-08-23T21:23:00Z"/>
                <w:del w:id="8055" w:author="Jen" w:date="2017-08-25T13:40:00Z"/>
                <w:rFonts w:ascii="Times New Roman" w:eastAsia="Times New Roman" w:hAnsi="Times New Roman" w:cs="Times New Roman"/>
                <w:color w:val="000000"/>
                <w:sz w:val="18"/>
                <w:szCs w:val="18"/>
              </w:rPr>
            </w:pPr>
            <w:ins w:id="8056" w:author="John Junico Bernados" w:date="2017-08-23T21:23:00Z">
              <w:del w:id="8057" w:author="Jen" w:date="2017-08-25T13:40:00Z">
                <w:r w:rsidRPr="009C497F" w:rsidDel="0067162C">
                  <w:rPr>
                    <w:rFonts w:ascii="Times New Roman" w:eastAsia="Times New Roman" w:hAnsi="Times New Roman" w:cs="Times New Roman"/>
                    <w:color w:val="000000"/>
                    <w:sz w:val="18"/>
                    <w:szCs w:val="18"/>
                  </w:rPr>
                  <w:delText>7,681,482.82</w:delText>
                </w:r>
              </w:del>
            </w:ins>
          </w:p>
        </w:tc>
      </w:tr>
      <w:tr w:rsidR="00220541" w:rsidRPr="009C497F" w:rsidDel="0067162C" w14:paraId="357CB68C" w14:textId="7D63AB57" w:rsidTr="0067162C">
        <w:trPr>
          <w:trHeight w:val="63"/>
          <w:jc w:val="center"/>
          <w:ins w:id="8058" w:author="John Junico Bernados" w:date="2017-08-23T21:23:00Z"/>
          <w:del w:id="8059" w:author="Jen" w:date="2017-08-25T13:40:00Z"/>
        </w:trPr>
        <w:tc>
          <w:tcPr>
            <w:tcW w:w="2020" w:type="dxa"/>
            <w:shd w:val="clear" w:color="auto" w:fill="auto"/>
            <w:noWrap/>
            <w:vAlign w:val="bottom"/>
            <w:hideMark/>
          </w:tcPr>
          <w:p w14:paraId="75F9B44E" w14:textId="641668BD" w:rsidR="00A5183A" w:rsidRPr="009C497F" w:rsidDel="0067162C" w:rsidRDefault="00A5183A" w:rsidP="00225D19">
            <w:pPr>
              <w:spacing w:after="0" w:line="240" w:lineRule="auto"/>
              <w:jc w:val="center"/>
              <w:rPr>
                <w:ins w:id="8060" w:author="John Junico Bernados" w:date="2017-08-23T21:23:00Z"/>
                <w:del w:id="8061" w:author="Jen" w:date="2017-08-25T13:40:00Z"/>
                <w:rFonts w:ascii="Times New Roman" w:eastAsia="Times New Roman" w:hAnsi="Times New Roman" w:cs="Times New Roman"/>
                <w:color w:val="000000"/>
                <w:sz w:val="18"/>
                <w:szCs w:val="18"/>
              </w:rPr>
            </w:pPr>
            <w:ins w:id="8062" w:author="John Junico Bernados" w:date="2017-08-23T21:23:00Z">
              <w:del w:id="8063" w:author="Jen" w:date="2017-08-25T13:40:00Z">
                <w:r w:rsidRPr="009C497F" w:rsidDel="0067162C">
                  <w:rPr>
                    <w:rFonts w:ascii="Times New Roman" w:eastAsia="Times New Roman" w:hAnsi="Times New Roman" w:cs="Times New Roman"/>
                    <w:color w:val="000000"/>
                    <w:sz w:val="18"/>
                    <w:szCs w:val="18"/>
                  </w:rPr>
                  <w:delText>Guiguinto</w:delText>
                </w:r>
              </w:del>
            </w:ins>
          </w:p>
        </w:tc>
        <w:tc>
          <w:tcPr>
            <w:tcW w:w="1820" w:type="dxa"/>
            <w:shd w:val="clear" w:color="auto" w:fill="auto"/>
            <w:noWrap/>
            <w:vAlign w:val="bottom"/>
            <w:hideMark/>
          </w:tcPr>
          <w:p w14:paraId="07871584" w14:textId="4ABD17DD" w:rsidR="00A5183A" w:rsidRPr="009C497F" w:rsidDel="0067162C" w:rsidRDefault="00A5183A" w:rsidP="00225D19">
            <w:pPr>
              <w:spacing w:after="0" w:line="240" w:lineRule="auto"/>
              <w:jc w:val="right"/>
              <w:rPr>
                <w:ins w:id="8064" w:author="John Junico Bernados" w:date="2017-08-23T21:23:00Z"/>
                <w:del w:id="8065" w:author="Jen" w:date="2017-08-25T13:40:00Z"/>
                <w:rFonts w:ascii="Times New Roman" w:eastAsia="Times New Roman" w:hAnsi="Times New Roman" w:cs="Times New Roman"/>
                <w:color w:val="000000"/>
                <w:sz w:val="18"/>
                <w:szCs w:val="18"/>
              </w:rPr>
            </w:pPr>
            <w:ins w:id="8066" w:author="John Junico Bernados" w:date="2017-08-23T21:23:00Z">
              <w:del w:id="8067" w:author="Jen" w:date="2017-08-25T13:40:00Z">
                <w:r w:rsidRPr="009C497F" w:rsidDel="0067162C">
                  <w:rPr>
                    <w:rFonts w:ascii="Times New Roman" w:eastAsia="Times New Roman" w:hAnsi="Times New Roman" w:cs="Times New Roman"/>
                    <w:color w:val="000000"/>
                    <w:sz w:val="18"/>
                    <w:szCs w:val="18"/>
                  </w:rPr>
                  <w:delText>1,094</w:delText>
                </w:r>
              </w:del>
            </w:ins>
          </w:p>
        </w:tc>
        <w:tc>
          <w:tcPr>
            <w:tcW w:w="672" w:type="dxa"/>
          </w:tcPr>
          <w:p w14:paraId="6451221F" w14:textId="53496721" w:rsidR="00A5183A" w:rsidRPr="009C497F" w:rsidDel="0067162C" w:rsidRDefault="00A5183A" w:rsidP="00225D19">
            <w:pPr>
              <w:spacing w:after="0" w:line="240" w:lineRule="auto"/>
              <w:jc w:val="right"/>
              <w:rPr>
                <w:ins w:id="8068" w:author="John Junico Bernados" w:date="2017-08-23T21:23:00Z"/>
                <w:del w:id="8069" w:author="Jen" w:date="2017-08-25T13:40:00Z"/>
                <w:rFonts w:ascii="Times New Roman" w:eastAsia="Times New Roman" w:hAnsi="Times New Roman" w:cs="Times New Roman"/>
                <w:color w:val="000000"/>
                <w:sz w:val="18"/>
                <w:szCs w:val="18"/>
              </w:rPr>
            </w:pPr>
          </w:p>
        </w:tc>
        <w:tc>
          <w:tcPr>
            <w:tcW w:w="1152" w:type="dxa"/>
            <w:vAlign w:val="bottom"/>
          </w:tcPr>
          <w:p w14:paraId="1796EFCF" w14:textId="420641C4" w:rsidR="00A5183A" w:rsidRPr="009C497F" w:rsidDel="0067162C" w:rsidRDefault="00A5183A" w:rsidP="00225D19">
            <w:pPr>
              <w:spacing w:after="0" w:line="240" w:lineRule="auto"/>
              <w:jc w:val="right"/>
              <w:rPr>
                <w:ins w:id="8070" w:author="John Junico Bernados" w:date="2017-08-23T21:23:00Z"/>
                <w:del w:id="8071" w:author="Jen" w:date="2017-08-25T13:40:00Z"/>
                <w:rFonts w:ascii="Times New Roman" w:eastAsia="Times New Roman" w:hAnsi="Times New Roman" w:cs="Times New Roman"/>
                <w:color w:val="000000"/>
                <w:sz w:val="18"/>
                <w:szCs w:val="18"/>
              </w:rPr>
            </w:pPr>
          </w:p>
        </w:tc>
        <w:tc>
          <w:tcPr>
            <w:tcW w:w="932" w:type="dxa"/>
          </w:tcPr>
          <w:p w14:paraId="147A84EF" w14:textId="0515E1CF" w:rsidR="00A5183A" w:rsidRPr="009C497F" w:rsidDel="0067162C" w:rsidRDefault="00A5183A" w:rsidP="00225D19">
            <w:pPr>
              <w:spacing w:after="0" w:line="240" w:lineRule="auto"/>
              <w:jc w:val="right"/>
              <w:rPr>
                <w:ins w:id="8072" w:author="John Junico Bernados" w:date="2017-08-23T21:23:00Z"/>
                <w:del w:id="807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3B4A8929" w14:textId="3384815D" w:rsidR="00A5183A" w:rsidRPr="009C497F" w:rsidDel="0067162C" w:rsidRDefault="00A5183A" w:rsidP="00225D19">
            <w:pPr>
              <w:spacing w:after="0" w:line="240" w:lineRule="auto"/>
              <w:jc w:val="right"/>
              <w:rPr>
                <w:ins w:id="8074" w:author="John Junico Bernados" w:date="2017-08-23T21:23:00Z"/>
                <w:del w:id="8075" w:author="Jen" w:date="2017-08-25T13:40:00Z"/>
                <w:rFonts w:ascii="Times New Roman" w:eastAsia="Times New Roman" w:hAnsi="Times New Roman" w:cs="Times New Roman"/>
                <w:color w:val="000000"/>
                <w:sz w:val="18"/>
                <w:szCs w:val="18"/>
              </w:rPr>
            </w:pPr>
            <w:ins w:id="8076" w:author="John Junico Bernados" w:date="2017-08-23T21:23:00Z">
              <w:del w:id="8077" w:author="Jen" w:date="2017-08-25T13:40:00Z">
                <w:r w:rsidRPr="009C497F" w:rsidDel="0067162C">
                  <w:rPr>
                    <w:rFonts w:ascii="Times New Roman" w:eastAsia="Times New Roman" w:hAnsi="Times New Roman" w:cs="Times New Roman"/>
                    <w:color w:val="000000"/>
                    <w:sz w:val="18"/>
                    <w:szCs w:val="18"/>
                  </w:rPr>
                  <w:delText>10,025,499.26</w:delText>
                </w:r>
              </w:del>
            </w:ins>
          </w:p>
        </w:tc>
      </w:tr>
      <w:tr w:rsidR="00220541" w:rsidRPr="009C497F" w:rsidDel="0067162C" w14:paraId="1CCC5D5D" w14:textId="1EB7312B" w:rsidTr="0067162C">
        <w:trPr>
          <w:trHeight w:val="63"/>
          <w:jc w:val="center"/>
          <w:ins w:id="8078" w:author="John Junico Bernados" w:date="2017-08-23T21:23:00Z"/>
          <w:del w:id="8079" w:author="Jen" w:date="2017-08-25T13:40:00Z"/>
        </w:trPr>
        <w:tc>
          <w:tcPr>
            <w:tcW w:w="2020" w:type="dxa"/>
            <w:shd w:val="clear" w:color="auto" w:fill="auto"/>
            <w:noWrap/>
            <w:vAlign w:val="bottom"/>
            <w:hideMark/>
          </w:tcPr>
          <w:p w14:paraId="0C73EBBC" w14:textId="73B131A6" w:rsidR="00A5183A" w:rsidRPr="009C497F" w:rsidDel="0067162C" w:rsidRDefault="00A5183A" w:rsidP="00225D19">
            <w:pPr>
              <w:spacing w:after="0" w:line="240" w:lineRule="auto"/>
              <w:jc w:val="center"/>
              <w:rPr>
                <w:ins w:id="8080" w:author="John Junico Bernados" w:date="2017-08-23T21:23:00Z"/>
                <w:del w:id="8081" w:author="Jen" w:date="2017-08-25T13:40:00Z"/>
                <w:rFonts w:ascii="Times New Roman" w:eastAsia="Times New Roman" w:hAnsi="Times New Roman" w:cs="Times New Roman"/>
                <w:color w:val="000000"/>
                <w:sz w:val="18"/>
                <w:szCs w:val="18"/>
              </w:rPr>
            </w:pPr>
            <w:ins w:id="8082" w:author="John Junico Bernados" w:date="2017-08-23T21:23:00Z">
              <w:del w:id="8083" w:author="Jen" w:date="2017-08-25T13:40:00Z">
                <w:r w:rsidRPr="009C497F" w:rsidDel="0067162C">
                  <w:rPr>
                    <w:rFonts w:ascii="Times New Roman" w:eastAsia="Times New Roman" w:hAnsi="Times New Roman" w:cs="Times New Roman"/>
                    <w:color w:val="000000"/>
                    <w:sz w:val="18"/>
                    <w:szCs w:val="18"/>
                  </w:rPr>
                  <w:delText>Balagtas</w:delText>
                </w:r>
              </w:del>
            </w:ins>
          </w:p>
        </w:tc>
        <w:tc>
          <w:tcPr>
            <w:tcW w:w="1820" w:type="dxa"/>
            <w:shd w:val="clear" w:color="auto" w:fill="auto"/>
            <w:noWrap/>
            <w:vAlign w:val="bottom"/>
            <w:hideMark/>
          </w:tcPr>
          <w:p w14:paraId="56273ABA" w14:textId="6FCA8FAF" w:rsidR="00A5183A" w:rsidRPr="009C497F" w:rsidDel="0067162C" w:rsidRDefault="00A5183A" w:rsidP="00225D19">
            <w:pPr>
              <w:spacing w:after="0" w:line="240" w:lineRule="auto"/>
              <w:jc w:val="right"/>
              <w:rPr>
                <w:ins w:id="8084" w:author="John Junico Bernados" w:date="2017-08-23T21:23:00Z"/>
                <w:del w:id="8085" w:author="Jen" w:date="2017-08-25T13:40:00Z"/>
                <w:rFonts w:ascii="Times New Roman" w:eastAsia="Times New Roman" w:hAnsi="Times New Roman" w:cs="Times New Roman"/>
                <w:color w:val="000000"/>
                <w:sz w:val="18"/>
                <w:szCs w:val="18"/>
              </w:rPr>
            </w:pPr>
            <w:ins w:id="8086" w:author="John Junico Bernados" w:date="2017-08-23T21:23:00Z">
              <w:del w:id="8087" w:author="Jen" w:date="2017-08-25T13:40:00Z">
                <w:r w:rsidRPr="009C497F" w:rsidDel="0067162C">
                  <w:rPr>
                    <w:rFonts w:ascii="Times New Roman" w:eastAsia="Times New Roman" w:hAnsi="Times New Roman" w:cs="Times New Roman"/>
                    <w:color w:val="000000"/>
                    <w:sz w:val="18"/>
                    <w:szCs w:val="18"/>
                  </w:rPr>
                  <w:delText>34</w:delText>
                </w:r>
              </w:del>
            </w:ins>
          </w:p>
        </w:tc>
        <w:tc>
          <w:tcPr>
            <w:tcW w:w="672" w:type="dxa"/>
          </w:tcPr>
          <w:p w14:paraId="3A04CA96" w14:textId="48F71972" w:rsidR="00A5183A" w:rsidRPr="009C497F" w:rsidDel="0067162C" w:rsidRDefault="00A5183A" w:rsidP="00225D19">
            <w:pPr>
              <w:spacing w:after="0" w:line="240" w:lineRule="auto"/>
              <w:jc w:val="right"/>
              <w:rPr>
                <w:ins w:id="8088" w:author="John Junico Bernados" w:date="2017-08-23T21:23:00Z"/>
                <w:del w:id="8089" w:author="Jen" w:date="2017-08-25T13:40:00Z"/>
                <w:rFonts w:ascii="Times New Roman" w:eastAsia="Times New Roman" w:hAnsi="Times New Roman" w:cs="Times New Roman"/>
                <w:color w:val="000000"/>
                <w:sz w:val="18"/>
                <w:szCs w:val="18"/>
              </w:rPr>
            </w:pPr>
          </w:p>
        </w:tc>
        <w:tc>
          <w:tcPr>
            <w:tcW w:w="1152" w:type="dxa"/>
            <w:vAlign w:val="bottom"/>
          </w:tcPr>
          <w:p w14:paraId="64DCAE3D" w14:textId="4A980168" w:rsidR="00A5183A" w:rsidRPr="009C497F" w:rsidDel="0067162C" w:rsidRDefault="00A5183A" w:rsidP="00225D19">
            <w:pPr>
              <w:spacing w:after="0" w:line="240" w:lineRule="auto"/>
              <w:jc w:val="right"/>
              <w:rPr>
                <w:ins w:id="8090" w:author="John Junico Bernados" w:date="2017-08-23T21:23:00Z"/>
                <w:del w:id="8091" w:author="Jen" w:date="2017-08-25T13:40:00Z"/>
                <w:rFonts w:ascii="Times New Roman" w:eastAsia="Times New Roman" w:hAnsi="Times New Roman" w:cs="Times New Roman"/>
                <w:color w:val="000000"/>
                <w:sz w:val="18"/>
                <w:szCs w:val="18"/>
              </w:rPr>
            </w:pPr>
          </w:p>
        </w:tc>
        <w:tc>
          <w:tcPr>
            <w:tcW w:w="932" w:type="dxa"/>
          </w:tcPr>
          <w:p w14:paraId="01153A86" w14:textId="447AC833" w:rsidR="00A5183A" w:rsidRPr="009C497F" w:rsidDel="0067162C" w:rsidRDefault="00A5183A" w:rsidP="00225D19">
            <w:pPr>
              <w:spacing w:after="0" w:line="240" w:lineRule="auto"/>
              <w:jc w:val="right"/>
              <w:rPr>
                <w:ins w:id="8092" w:author="John Junico Bernados" w:date="2017-08-23T21:23:00Z"/>
                <w:del w:id="809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2672CA6C" w14:textId="355F2911" w:rsidR="00A5183A" w:rsidRPr="009C497F" w:rsidDel="0067162C" w:rsidRDefault="00A5183A" w:rsidP="00225D19">
            <w:pPr>
              <w:spacing w:after="0" w:line="240" w:lineRule="auto"/>
              <w:jc w:val="right"/>
              <w:rPr>
                <w:ins w:id="8094" w:author="John Junico Bernados" w:date="2017-08-23T21:23:00Z"/>
                <w:del w:id="8095" w:author="Jen" w:date="2017-08-25T13:40:00Z"/>
                <w:rFonts w:ascii="Times New Roman" w:eastAsia="Times New Roman" w:hAnsi="Times New Roman" w:cs="Times New Roman"/>
                <w:color w:val="000000"/>
                <w:sz w:val="18"/>
                <w:szCs w:val="18"/>
              </w:rPr>
            </w:pPr>
            <w:ins w:id="8096" w:author="John Junico Bernados" w:date="2017-08-23T21:23:00Z">
              <w:del w:id="8097" w:author="Jen" w:date="2017-08-25T13:40:00Z">
                <w:r w:rsidRPr="009C497F" w:rsidDel="0067162C">
                  <w:rPr>
                    <w:rFonts w:ascii="Times New Roman" w:eastAsia="Times New Roman" w:hAnsi="Times New Roman" w:cs="Times New Roman"/>
                    <w:color w:val="000000"/>
                    <w:sz w:val="18"/>
                    <w:szCs w:val="18"/>
                  </w:rPr>
                  <w:delText>385,793.40</w:delText>
                </w:r>
              </w:del>
            </w:ins>
          </w:p>
        </w:tc>
      </w:tr>
      <w:tr w:rsidR="00220541" w:rsidRPr="009C497F" w:rsidDel="0067162C" w14:paraId="0BBF51BB" w14:textId="6CFF8643" w:rsidTr="0067162C">
        <w:trPr>
          <w:trHeight w:val="63"/>
          <w:jc w:val="center"/>
          <w:ins w:id="8098" w:author="John Junico Bernados" w:date="2017-08-23T21:23:00Z"/>
          <w:del w:id="8099" w:author="Jen" w:date="2017-08-25T13:40:00Z"/>
        </w:trPr>
        <w:tc>
          <w:tcPr>
            <w:tcW w:w="2020" w:type="dxa"/>
            <w:shd w:val="clear" w:color="auto" w:fill="auto"/>
            <w:noWrap/>
            <w:vAlign w:val="bottom"/>
            <w:hideMark/>
          </w:tcPr>
          <w:p w14:paraId="67268CBE" w14:textId="74E5F6BD" w:rsidR="00A5183A" w:rsidRPr="009C497F" w:rsidDel="0067162C" w:rsidRDefault="00A5183A" w:rsidP="00225D19">
            <w:pPr>
              <w:spacing w:after="0" w:line="240" w:lineRule="auto"/>
              <w:jc w:val="center"/>
              <w:rPr>
                <w:ins w:id="8100" w:author="John Junico Bernados" w:date="2017-08-23T21:23:00Z"/>
                <w:del w:id="8101" w:author="Jen" w:date="2017-08-25T13:40:00Z"/>
                <w:rFonts w:ascii="Times New Roman" w:eastAsia="Times New Roman" w:hAnsi="Times New Roman" w:cs="Times New Roman"/>
                <w:color w:val="000000"/>
                <w:sz w:val="18"/>
                <w:szCs w:val="18"/>
              </w:rPr>
            </w:pPr>
            <w:ins w:id="8102" w:author="John Junico Bernados" w:date="2017-08-23T21:23:00Z">
              <w:del w:id="8103" w:author="Jen" w:date="2017-08-25T13:40:00Z">
                <w:r w:rsidRPr="009C497F" w:rsidDel="0067162C">
                  <w:rPr>
                    <w:rFonts w:ascii="Times New Roman" w:eastAsia="Times New Roman" w:hAnsi="Times New Roman" w:cs="Times New Roman"/>
                    <w:color w:val="000000"/>
                    <w:sz w:val="18"/>
                    <w:szCs w:val="18"/>
                  </w:rPr>
                  <w:delText>Bocaue</w:delText>
                </w:r>
              </w:del>
            </w:ins>
          </w:p>
        </w:tc>
        <w:tc>
          <w:tcPr>
            <w:tcW w:w="1820" w:type="dxa"/>
            <w:shd w:val="clear" w:color="auto" w:fill="auto"/>
            <w:noWrap/>
            <w:vAlign w:val="bottom"/>
            <w:hideMark/>
          </w:tcPr>
          <w:p w14:paraId="4CF22FF3" w14:textId="3537B2BD" w:rsidR="00A5183A" w:rsidRPr="009C497F" w:rsidDel="0067162C" w:rsidRDefault="00A5183A" w:rsidP="00225D19">
            <w:pPr>
              <w:spacing w:after="0" w:line="240" w:lineRule="auto"/>
              <w:jc w:val="right"/>
              <w:rPr>
                <w:ins w:id="8104" w:author="John Junico Bernados" w:date="2017-08-23T21:23:00Z"/>
                <w:del w:id="8105" w:author="Jen" w:date="2017-08-25T13:40:00Z"/>
                <w:rFonts w:ascii="Times New Roman" w:eastAsia="Times New Roman" w:hAnsi="Times New Roman" w:cs="Times New Roman"/>
                <w:color w:val="000000"/>
                <w:sz w:val="18"/>
                <w:szCs w:val="18"/>
              </w:rPr>
            </w:pPr>
            <w:ins w:id="8106" w:author="John Junico Bernados" w:date="2017-08-23T21:23:00Z">
              <w:del w:id="8107" w:author="Jen" w:date="2017-08-25T13:40:00Z">
                <w:r w:rsidRPr="009C497F" w:rsidDel="0067162C">
                  <w:rPr>
                    <w:rFonts w:ascii="Times New Roman" w:eastAsia="Times New Roman" w:hAnsi="Times New Roman" w:cs="Times New Roman"/>
                    <w:color w:val="000000"/>
                    <w:sz w:val="18"/>
                    <w:szCs w:val="18"/>
                  </w:rPr>
                  <w:delText>12</w:delText>
                </w:r>
              </w:del>
            </w:ins>
          </w:p>
        </w:tc>
        <w:tc>
          <w:tcPr>
            <w:tcW w:w="672" w:type="dxa"/>
          </w:tcPr>
          <w:p w14:paraId="02265420" w14:textId="34D0BCBA" w:rsidR="00A5183A" w:rsidRPr="009C497F" w:rsidDel="0067162C" w:rsidRDefault="00A5183A" w:rsidP="00225D19">
            <w:pPr>
              <w:spacing w:after="0" w:line="240" w:lineRule="auto"/>
              <w:jc w:val="right"/>
              <w:rPr>
                <w:ins w:id="8108" w:author="John Junico Bernados" w:date="2017-08-23T21:23:00Z"/>
                <w:del w:id="8109" w:author="Jen" w:date="2017-08-25T13:40:00Z"/>
                <w:rFonts w:ascii="Times New Roman" w:eastAsia="Times New Roman" w:hAnsi="Times New Roman" w:cs="Times New Roman"/>
                <w:color w:val="000000"/>
                <w:sz w:val="18"/>
                <w:szCs w:val="18"/>
              </w:rPr>
            </w:pPr>
          </w:p>
        </w:tc>
        <w:tc>
          <w:tcPr>
            <w:tcW w:w="1152" w:type="dxa"/>
            <w:vAlign w:val="bottom"/>
          </w:tcPr>
          <w:p w14:paraId="1375F0BF" w14:textId="46E4EAA9" w:rsidR="00A5183A" w:rsidRPr="009C497F" w:rsidDel="0067162C" w:rsidRDefault="00A5183A" w:rsidP="00225D19">
            <w:pPr>
              <w:spacing w:after="0" w:line="240" w:lineRule="auto"/>
              <w:jc w:val="right"/>
              <w:rPr>
                <w:ins w:id="8110" w:author="John Junico Bernados" w:date="2017-08-23T21:23:00Z"/>
                <w:del w:id="8111" w:author="Jen" w:date="2017-08-25T13:40:00Z"/>
                <w:rFonts w:ascii="Times New Roman" w:eastAsia="Times New Roman" w:hAnsi="Times New Roman" w:cs="Times New Roman"/>
                <w:color w:val="000000"/>
                <w:sz w:val="18"/>
                <w:szCs w:val="18"/>
              </w:rPr>
            </w:pPr>
          </w:p>
        </w:tc>
        <w:tc>
          <w:tcPr>
            <w:tcW w:w="932" w:type="dxa"/>
          </w:tcPr>
          <w:p w14:paraId="2EA18DCE" w14:textId="570B2CFC" w:rsidR="00A5183A" w:rsidRPr="009C497F" w:rsidDel="0067162C" w:rsidRDefault="00A5183A" w:rsidP="00225D19">
            <w:pPr>
              <w:spacing w:after="0" w:line="240" w:lineRule="auto"/>
              <w:jc w:val="right"/>
              <w:rPr>
                <w:ins w:id="8112" w:author="John Junico Bernados" w:date="2017-08-23T21:23:00Z"/>
                <w:del w:id="811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06C9EE15" w14:textId="62C9A659" w:rsidR="00A5183A" w:rsidRPr="009C497F" w:rsidDel="0067162C" w:rsidRDefault="00A5183A" w:rsidP="00225D19">
            <w:pPr>
              <w:spacing w:after="0" w:line="240" w:lineRule="auto"/>
              <w:jc w:val="right"/>
              <w:rPr>
                <w:ins w:id="8114" w:author="John Junico Bernados" w:date="2017-08-23T21:23:00Z"/>
                <w:del w:id="8115" w:author="Jen" w:date="2017-08-25T13:40:00Z"/>
                <w:rFonts w:ascii="Times New Roman" w:eastAsia="Times New Roman" w:hAnsi="Times New Roman" w:cs="Times New Roman"/>
                <w:color w:val="000000"/>
                <w:sz w:val="18"/>
                <w:szCs w:val="18"/>
              </w:rPr>
            </w:pPr>
            <w:ins w:id="8116" w:author="John Junico Bernados" w:date="2017-08-23T21:23:00Z">
              <w:del w:id="8117" w:author="Jen" w:date="2017-08-25T13:40:00Z">
                <w:r w:rsidRPr="009C497F" w:rsidDel="0067162C">
                  <w:rPr>
                    <w:rFonts w:ascii="Times New Roman" w:eastAsia="Times New Roman" w:hAnsi="Times New Roman" w:cs="Times New Roman"/>
                    <w:color w:val="000000"/>
                    <w:sz w:val="18"/>
                    <w:szCs w:val="18"/>
                  </w:rPr>
                  <w:delText>30,461.96</w:delText>
                </w:r>
              </w:del>
            </w:ins>
          </w:p>
        </w:tc>
      </w:tr>
      <w:tr w:rsidR="00220541" w:rsidRPr="009C497F" w:rsidDel="0067162C" w14:paraId="6F425E05" w14:textId="003E9487" w:rsidTr="0067162C">
        <w:trPr>
          <w:trHeight w:val="63"/>
          <w:jc w:val="center"/>
          <w:ins w:id="8118" w:author="John Junico Bernados" w:date="2017-08-23T21:23:00Z"/>
          <w:del w:id="8119" w:author="Jen" w:date="2017-08-25T13:40:00Z"/>
        </w:trPr>
        <w:tc>
          <w:tcPr>
            <w:tcW w:w="2020" w:type="dxa"/>
            <w:shd w:val="clear" w:color="auto" w:fill="auto"/>
            <w:noWrap/>
            <w:vAlign w:val="bottom"/>
            <w:hideMark/>
          </w:tcPr>
          <w:p w14:paraId="45AF2BF4" w14:textId="21CEA1B1" w:rsidR="00A5183A" w:rsidRPr="009C497F" w:rsidDel="0067162C" w:rsidRDefault="00A5183A" w:rsidP="00225D19">
            <w:pPr>
              <w:spacing w:after="0" w:line="240" w:lineRule="auto"/>
              <w:jc w:val="center"/>
              <w:rPr>
                <w:ins w:id="8120" w:author="John Junico Bernados" w:date="2017-08-23T21:23:00Z"/>
                <w:del w:id="8121" w:author="Jen" w:date="2017-08-25T13:40:00Z"/>
                <w:rFonts w:ascii="Times New Roman" w:eastAsia="Times New Roman" w:hAnsi="Times New Roman" w:cs="Times New Roman"/>
                <w:color w:val="000000"/>
                <w:sz w:val="18"/>
                <w:szCs w:val="18"/>
              </w:rPr>
            </w:pPr>
            <w:ins w:id="8122" w:author="John Junico Bernados" w:date="2017-08-23T21:23:00Z">
              <w:del w:id="8123" w:author="Jen" w:date="2017-08-25T13:40:00Z">
                <w:r w:rsidRPr="009C497F" w:rsidDel="0067162C">
                  <w:rPr>
                    <w:rFonts w:ascii="Times New Roman" w:eastAsia="Times New Roman" w:hAnsi="Times New Roman" w:cs="Times New Roman"/>
                    <w:color w:val="000000"/>
                    <w:sz w:val="18"/>
                    <w:szCs w:val="18"/>
                  </w:rPr>
                  <w:delText>Marilao</w:delText>
                </w:r>
              </w:del>
            </w:ins>
          </w:p>
        </w:tc>
        <w:tc>
          <w:tcPr>
            <w:tcW w:w="1820" w:type="dxa"/>
            <w:shd w:val="clear" w:color="auto" w:fill="auto"/>
            <w:noWrap/>
            <w:vAlign w:val="bottom"/>
            <w:hideMark/>
          </w:tcPr>
          <w:p w14:paraId="6C36123E" w14:textId="0F1DC5C4" w:rsidR="00A5183A" w:rsidRPr="009C497F" w:rsidDel="0067162C" w:rsidRDefault="00A5183A" w:rsidP="00225D19">
            <w:pPr>
              <w:spacing w:after="0" w:line="240" w:lineRule="auto"/>
              <w:jc w:val="right"/>
              <w:rPr>
                <w:ins w:id="8124" w:author="John Junico Bernados" w:date="2017-08-23T21:23:00Z"/>
                <w:del w:id="8125" w:author="Jen" w:date="2017-08-25T13:40:00Z"/>
                <w:rFonts w:ascii="Times New Roman" w:eastAsia="Times New Roman" w:hAnsi="Times New Roman" w:cs="Times New Roman"/>
                <w:color w:val="000000"/>
                <w:sz w:val="18"/>
                <w:szCs w:val="18"/>
              </w:rPr>
            </w:pPr>
            <w:ins w:id="8126" w:author="John Junico Bernados" w:date="2017-08-23T21:23:00Z">
              <w:del w:id="8127" w:author="Jen" w:date="2017-08-25T13:40:00Z">
                <w:r w:rsidRPr="009C497F" w:rsidDel="0067162C">
                  <w:rPr>
                    <w:rFonts w:ascii="Times New Roman" w:eastAsia="Times New Roman" w:hAnsi="Times New Roman" w:cs="Times New Roman"/>
                    <w:color w:val="000000"/>
                    <w:sz w:val="18"/>
                    <w:szCs w:val="18"/>
                  </w:rPr>
                  <w:delText>6,617</w:delText>
                </w:r>
              </w:del>
            </w:ins>
          </w:p>
        </w:tc>
        <w:tc>
          <w:tcPr>
            <w:tcW w:w="672" w:type="dxa"/>
          </w:tcPr>
          <w:p w14:paraId="7166D639" w14:textId="0438A81B" w:rsidR="00A5183A" w:rsidRPr="009C497F" w:rsidDel="0067162C" w:rsidRDefault="00A5183A" w:rsidP="00225D19">
            <w:pPr>
              <w:spacing w:after="0" w:line="240" w:lineRule="auto"/>
              <w:jc w:val="right"/>
              <w:rPr>
                <w:ins w:id="8128" w:author="John Junico Bernados" w:date="2017-08-23T21:23:00Z"/>
                <w:del w:id="8129" w:author="Jen" w:date="2017-08-25T13:40:00Z"/>
                <w:rFonts w:ascii="Times New Roman" w:eastAsia="Times New Roman" w:hAnsi="Times New Roman" w:cs="Times New Roman"/>
                <w:color w:val="000000"/>
                <w:sz w:val="18"/>
                <w:szCs w:val="18"/>
              </w:rPr>
            </w:pPr>
          </w:p>
        </w:tc>
        <w:tc>
          <w:tcPr>
            <w:tcW w:w="1152" w:type="dxa"/>
            <w:vAlign w:val="bottom"/>
          </w:tcPr>
          <w:p w14:paraId="113532BC" w14:textId="0C95B442" w:rsidR="00A5183A" w:rsidRPr="009C497F" w:rsidDel="0067162C" w:rsidRDefault="00A5183A" w:rsidP="00225D19">
            <w:pPr>
              <w:spacing w:after="0" w:line="240" w:lineRule="auto"/>
              <w:jc w:val="right"/>
              <w:rPr>
                <w:ins w:id="8130" w:author="John Junico Bernados" w:date="2017-08-23T21:23:00Z"/>
                <w:del w:id="8131" w:author="Jen" w:date="2017-08-25T13:40:00Z"/>
                <w:rFonts w:ascii="Times New Roman" w:eastAsia="Times New Roman" w:hAnsi="Times New Roman" w:cs="Times New Roman"/>
                <w:color w:val="000000"/>
                <w:sz w:val="18"/>
                <w:szCs w:val="18"/>
              </w:rPr>
            </w:pPr>
          </w:p>
        </w:tc>
        <w:tc>
          <w:tcPr>
            <w:tcW w:w="932" w:type="dxa"/>
          </w:tcPr>
          <w:p w14:paraId="40E80AAC" w14:textId="6630EE0A" w:rsidR="00A5183A" w:rsidRPr="009C497F" w:rsidDel="0067162C" w:rsidRDefault="00A5183A" w:rsidP="00225D19">
            <w:pPr>
              <w:spacing w:after="0" w:line="240" w:lineRule="auto"/>
              <w:jc w:val="right"/>
              <w:rPr>
                <w:ins w:id="8132" w:author="John Junico Bernados" w:date="2017-08-23T21:23:00Z"/>
                <w:del w:id="813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20EE410D" w14:textId="7E28D9F5" w:rsidR="00A5183A" w:rsidRPr="009C497F" w:rsidDel="0067162C" w:rsidRDefault="00A5183A" w:rsidP="00225D19">
            <w:pPr>
              <w:spacing w:after="0" w:line="240" w:lineRule="auto"/>
              <w:jc w:val="right"/>
              <w:rPr>
                <w:ins w:id="8134" w:author="John Junico Bernados" w:date="2017-08-23T21:23:00Z"/>
                <w:del w:id="8135" w:author="Jen" w:date="2017-08-25T13:40:00Z"/>
                <w:rFonts w:ascii="Times New Roman" w:eastAsia="Times New Roman" w:hAnsi="Times New Roman" w:cs="Times New Roman"/>
                <w:color w:val="000000"/>
                <w:sz w:val="18"/>
                <w:szCs w:val="18"/>
              </w:rPr>
            </w:pPr>
            <w:ins w:id="8136" w:author="John Junico Bernados" w:date="2017-08-23T21:23:00Z">
              <w:del w:id="8137" w:author="Jen" w:date="2017-08-25T13:40:00Z">
                <w:r w:rsidRPr="009C497F" w:rsidDel="0067162C">
                  <w:rPr>
                    <w:rFonts w:ascii="Times New Roman" w:eastAsia="Times New Roman" w:hAnsi="Times New Roman" w:cs="Times New Roman"/>
                    <w:color w:val="000000"/>
                    <w:sz w:val="18"/>
                    <w:szCs w:val="18"/>
                  </w:rPr>
                  <w:delText>26,386,387.03</w:delText>
                </w:r>
              </w:del>
            </w:ins>
          </w:p>
        </w:tc>
      </w:tr>
      <w:tr w:rsidR="00220541" w:rsidRPr="009C497F" w:rsidDel="0067162C" w14:paraId="29884010" w14:textId="3E6FEA52" w:rsidTr="0067162C">
        <w:trPr>
          <w:trHeight w:val="63"/>
          <w:jc w:val="center"/>
          <w:ins w:id="8138" w:author="John Junico Bernados" w:date="2017-08-23T21:23:00Z"/>
          <w:del w:id="8139" w:author="Jen" w:date="2017-08-25T13:40:00Z"/>
        </w:trPr>
        <w:tc>
          <w:tcPr>
            <w:tcW w:w="2020" w:type="dxa"/>
            <w:shd w:val="clear" w:color="auto" w:fill="auto"/>
            <w:noWrap/>
            <w:vAlign w:val="bottom"/>
            <w:hideMark/>
          </w:tcPr>
          <w:p w14:paraId="601DDEE6" w14:textId="7BD4B0B8" w:rsidR="00A5183A" w:rsidRPr="009C497F" w:rsidDel="0067162C" w:rsidRDefault="00A5183A" w:rsidP="00225D19">
            <w:pPr>
              <w:spacing w:after="0" w:line="240" w:lineRule="auto"/>
              <w:jc w:val="center"/>
              <w:rPr>
                <w:ins w:id="8140" w:author="John Junico Bernados" w:date="2017-08-23T21:23:00Z"/>
                <w:del w:id="8141" w:author="Jen" w:date="2017-08-25T13:40:00Z"/>
                <w:rFonts w:ascii="Times New Roman" w:eastAsia="Times New Roman" w:hAnsi="Times New Roman" w:cs="Times New Roman"/>
                <w:color w:val="000000"/>
                <w:sz w:val="18"/>
                <w:szCs w:val="18"/>
              </w:rPr>
            </w:pPr>
            <w:ins w:id="8142" w:author="John Junico Bernados" w:date="2017-08-23T21:23:00Z">
              <w:del w:id="8143" w:author="Jen" w:date="2017-08-25T13:40:00Z">
                <w:r w:rsidRPr="009C497F" w:rsidDel="0067162C">
                  <w:rPr>
                    <w:rFonts w:ascii="Times New Roman" w:eastAsia="Times New Roman" w:hAnsi="Times New Roman" w:cs="Times New Roman"/>
                    <w:color w:val="000000"/>
                    <w:sz w:val="18"/>
                    <w:szCs w:val="18"/>
                  </w:rPr>
                  <w:delText>Meycauayan</w:delText>
                </w:r>
              </w:del>
            </w:ins>
          </w:p>
        </w:tc>
        <w:tc>
          <w:tcPr>
            <w:tcW w:w="1820" w:type="dxa"/>
            <w:shd w:val="clear" w:color="auto" w:fill="auto"/>
            <w:noWrap/>
            <w:vAlign w:val="bottom"/>
            <w:hideMark/>
          </w:tcPr>
          <w:p w14:paraId="74FD0BC5" w14:textId="298C6D18" w:rsidR="00A5183A" w:rsidRPr="009C497F" w:rsidDel="0067162C" w:rsidRDefault="00A5183A" w:rsidP="00225D19">
            <w:pPr>
              <w:spacing w:after="0" w:line="240" w:lineRule="auto"/>
              <w:jc w:val="right"/>
              <w:rPr>
                <w:ins w:id="8144" w:author="John Junico Bernados" w:date="2017-08-23T21:23:00Z"/>
                <w:del w:id="8145" w:author="Jen" w:date="2017-08-25T13:40:00Z"/>
                <w:rFonts w:ascii="Times New Roman" w:eastAsia="Times New Roman" w:hAnsi="Times New Roman" w:cs="Times New Roman"/>
                <w:color w:val="000000"/>
                <w:sz w:val="18"/>
                <w:szCs w:val="18"/>
              </w:rPr>
            </w:pPr>
            <w:ins w:id="8146" w:author="John Junico Bernados" w:date="2017-08-23T21:23:00Z">
              <w:del w:id="8147" w:author="Jen" w:date="2017-08-25T13:40:00Z">
                <w:r w:rsidRPr="009C497F" w:rsidDel="0067162C">
                  <w:rPr>
                    <w:rFonts w:ascii="Times New Roman" w:eastAsia="Times New Roman" w:hAnsi="Times New Roman" w:cs="Times New Roman"/>
                    <w:color w:val="000000"/>
                    <w:sz w:val="18"/>
                    <w:szCs w:val="18"/>
                  </w:rPr>
                  <w:delText>2,173</w:delText>
                </w:r>
              </w:del>
            </w:ins>
          </w:p>
        </w:tc>
        <w:tc>
          <w:tcPr>
            <w:tcW w:w="672" w:type="dxa"/>
          </w:tcPr>
          <w:p w14:paraId="2AB98C30" w14:textId="0B420950" w:rsidR="00A5183A" w:rsidRPr="009C497F" w:rsidDel="0067162C" w:rsidRDefault="00A5183A" w:rsidP="00225D19">
            <w:pPr>
              <w:spacing w:after="0" w:line="240" w:lineRule="auto"/>
              <w:jc w:val="right"/>
              <w:rPr>
                <w:ins w:id="8148" w:author="John Junico Bernados" w:date="2017-08-23T21:23:00Z"/>
                <w:del w:id="8149" w:author="Jen" w:date="2017-08-25T13:40:00Z"/>
                <w:rFonts w:ascii="Times New Roman" w:eastAsia="Times New Roman" w:hAnsi="Times New Roman" w:cs="Times New Roman"/>
                <w:color w:val="000000"/>
                <w:sz w:val="18"/>
                <w:szCs w:val="18"/>
              </w:rPr>
            </w:pPr>
          </w:p>
        </w:tc>
        <w:tc>
          <w:tcPr>
            <w:tcW w:w="1152" w:type="dxa"/>
            <w:vAlign w:val="bottom"/>
          </w:tcPr>
          <w:p w14:paraId="2B43DE70" w14:textId="7F6C027F" w:rsidR="00A5183A" w:rsidRPr="009C497F" w:rsidDel="0067162C" w:rsidRDefault="00A5183A" w:rsidP="00225D19">
            <w:pPr>
              <w:spacing w:after="0" w:line="240" w:lineRule="auto"/>
              <w:jc w:val="right"/>
              <w:rPr>
                <w:ins w:id="8150" w:author="John Junico Bernados" w:date="2017-08-23T21:23:00Z"/>
                <w:del w:id="8151" w:author="Jen" w:date="2017-08-25T13:40:00Z"/>
                <w:rFonts w:ascii="Times New Roman" w:eastAsia="Times New Roman" w:hAnsi="Times New Roman" w:cs="Times New Roman"/>
                <w:color w:val="000000"/>
                <w:sz w:val="18"/>
                <w:szCs w:val="18"/>
              </w:rPr>
            </w:pPr>
          </w:p>
        </w:tc>
        <w:tc>
          <w:tcPr>
            <w:tcW w:w="932" w:type="dxa"/>
          </w:tcPr>
          <w:p w14:paraId="65B92FB9" w14:textId="6DA8CA6E" w:rsidR="00A5183A" w:rsidRPr="009C497F" w:rsidDel="0067162C" w:rsidRDefault="00A5183A" w:rsidP="00225D19">
            <w:pPr>
              <w:spacing w:after="0" w:line="240" w:lineRule="auto"/>
              <w:jc w:val="right"/>
              <w:rPr>
                <w:ins w:id="8152" w:author="John Junico Bernados" w:date="2017-08-23T21:23:00Z"/>
                <w:del w:id="815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0C68BF86" w14:textId="7F6AC762" w:rsidR="00A5183A" w:rsidRPr="009C497F" w:rsidDel="0067162C" w:rsidRDefault="00A5183A" w:rsidP="00225D19">
            <w:pPr>
              <w:spacing w:after="0" w:line="240" w:lineRule="auto"/>
              <w:jc w:val="right"/>
              <w:rPr>
                <w:ins w:id="8154" w:author="John Junico Bernados" w:date="2017-08-23T21:23:00Z"/>
                <w:del w:id="8155" w:author="Jen" w:date="2017-08-25T13:40:00Z"/>
                <w:rFonts w:ascii="Times New Roman" w:eastAsia="Times New Roman" w:hAnsi="Times New Roman" w:cs="Times New Roman"/>
                <w:color w:val="000000"/>
                <w:sz w:val="18"/>
                <w:szCs w:val="18"/>
              </w:rPr>
            </w:pPr>
            <w:ins w:id="8156" w:author="John Junico Bernados" w:date="2017-08-23T21:23:00Z">
              <w:del w:id="8157" w:author="Jen" w:date="2017-08-25T13:40:00Z">
                <w:r w:rsidRPr="009C497F" w:rsidDel="0067162C">
                  <w:rPr>
                    <w:rFonts w:ascii="Times New Roman" w:eastAsia="Times New Roman" w:hAnsi="Times New Roman" w:cs="Times New Roman"/>
                    <w:color w:val="000000"/>
                    <w:sz w:val="18"/>
                    <w:szCs w:val="18"/>
                  </w:rPr>
                  <w:delText>17,237,125.32</w:delText>
                </w:r>
              </w:del>
            </w:ins>
          </w:p>
        </w:tc>
      </w:tr>
      <w:tr w:rsidR="00220541" w:rsidRPr="009C497F" w:rsidDel="0067162C" w14:paraId="1182853C" w14:textId="5D977C7F" w:rsidTr="0067162C">
        <w:trPr>
          <w:trHeight w:val="63"/>
          <w:jc w:val="center"/>
          <w:ins w:id="8158" w:author="John Junico Bernados" w:date="2017-08-23T21:23:00Z"/>
          <w:del w:id="8159" w:author="Jen" w:date="2017-08-25T13:40:00Z"/>
        </w:trPr>
        <w:tc>
          <w:tcPr>
            <w:tcW w:w="2020" w:type="dxa"/>
            <w:shd w:val="clear" w:color="auto" w:fill="auto"/>
            <w:noWrap/>
            <w:vAlign w:val="bottom"/>
            <w:hideMark/>
          </w:tcPr>
          <w:p w14:paraId="6B0E6B1E" w14:textId="667D1F08" w:rsidR="00A5183A" w:rsidRPr="009C497F" w:rsidDel="0067162C" w:rsidRDefault="00A5183A" w:rsidP="00225D19">
            <w:pPr>
              <w:spacing w:after="0" w:line="240" w:lineRule="auto"/>
              <w:jc w:val="center"/>
              <w:rPr>
                <w:ins w:id="8160" w:author="John Junico Bernados" w:date="2017-08-23T21:23:00Z"/>
                <w:del w:id="8161" w:author="Jen" w:date="2017-08-25T13:40:00Z"/>
                <w:rFonts w:ascii="Times New Roman" w:eastAsia="Times New Roman" w:hAnsi="Times New Roman" w:cs="Times New Roman"/>
                <w:color w:val="000000"/>
                <w:sz w:val="18"/>
                <w:szCs w:val="18"/>
              </w:rPr>
            </w:pPr>
            <w:ins w:id="8162" w:author="John Junico Bernados" w:date="2017-08-23T21:23:00Z">
              <w:del w:id="8163" w:author="Jen" w:date="2017-08-25T13:40:00Z">
                <w:r w:rsidRPr="009C497F" w:rsidDel="0067162C">
                  <w:rPr>
                    <w:rFonts w:ascii="Times New Roman" w:eastAsia="Times New Roman" w:hAnsi="Times New Roman" w:cs="Times New Roman"/>
                    <w:color w:val="000000"/>
                    <w:sz w:val="18"/>
                    <w:szCs w:val="18"/>
                  </w:rPr>
                  <w:delText>Valenzuela</w:delText>
                </w:r>
              </w:del>
            </w:ins>
          </w:p>
        </w:tc>
        <w:tc>
          <w:tcPr>
            <w:tcW w:w="1820" w:type="dxa"/>
            <w:shd w:val="clear" w:color="auto" w:fill="auto"/>
            <w:noWrap/>
            <w:vAlign w:val="bottom"/>
            <w:hideMark/>
          </w:tcPr>
          <w:p w14:paraId="23305EC7" w14:textId="691C6E8A" w:rsidR="00A5183A" w:rsidRPr="009C497F" w:rsidDel="0067162C" w:rsidRDefault="00A5183A" w:rsidP="00225D19">
            <w:pPr>
              <w:spacing w:after="0" w:line="240" w:lineRule="auto"/>
              <w:jc w:val="right"/>
              <w:rPr>
                <w:ins w:id="8164" w:author="John Junico Bernados" w:date="2017-08-23T21:23:00Z"/>
                <w:del w:id="8165" w:author="Jen" w:date="2017-08-25T13:40:00Z"/>
                <w:rFonts w:ascii="Times New Roman" w:eastAsia="Times New Roman" w:hAnsi="Times New Roman" w:cs="Times New Roman"/>
                <w:color w:val="000000"/>
                <w:sz w:val="18"/>
                <w:szCs w:val="18"/>
              </w:rPr>
            </w:pPr>
            <w:ins w:id="8166" w:author="John Junico Bernados" w:date="2017-08-23T21:23:00Z">
              <w:del w:id="8167" w:author="Jen" w:date="2017-08-25T13:40:00Z">
                <w:r w:rsidRPr="009C497F" w:rsidDel="0067162C">
                  <w:rPr>
                    <w:rFonts w:ascii="Times New Roman" w:eastAsia="Times New Roman" w:hAnsi="Times New Roman" w:cs="Times New Roman"/>
                    <w:color w:val="000000"/>
                    <w:sz w:val="18"/>
                    <w:szCs w:val="18"/>
                  </w:rPr>
                  <w:delText>7,546.00</w:delText>
                </w:r>
              </w:del>
            </w:ins>
          </w:p>
        </w:tc>
        <w:tc>
          <w:tcPr>
            <w:tcW w:w="672" w:type="dxa"/>
          </w:tcPr>
          <w:p w14:paraId="11B0BBF5" w14:textId="02C98EE9" w:rsidR="00A5183A" w:rsidRPr="009C497F" w:rsidDel="0067162C" w:rsidRDefault="00A5183A" w:rsidP="00225D19">
            <w:pPr>
              <w:spacing w:after="0" w:line="240" w:lineRule="auto"/>
              <w:jc w:val="right"/>
              <w:rPr>
                <w:ins w:id="8168" w:author="John Junico Bernados" w:date="2017-08-23T21:23:00Z"/>
                <w:del w:id="8169" w:author="Jen" w:date="2017-08-25T13:40:00Z"/>
                <w:rFonts w:ascii="Times New Roman" w:eastAsia="Times New Roman" w:hAnsi="Times New Roman" w:cs="Times New Roman"/>
                <w:color w:val="000000"/>
                <w:sz w:val="18"/>
                <w:szCs w:val="18"/>
              </w:rPr>
            </w:pPr>
          </w:p>
        </w:tc>
        <w:tc>
          <w:tcPr>
            <w:tcW w:w="1152" w:type="dxa"/>
            <w:vAlign w:val="bottom"/>
          </w:tcPr>
          <w:p w14:paraId="44275A4E" w14:textId="097C2DE8" w:rsidR="00A5183A" w:rsidRPr="009C497F" w:rsidDel="0067162C" w:rsidRDefault="00A5183A" w:rsidP="00225D19">
            <w:pPr>
              <w:spacing w:after="0" w:line="240" w:lineRule="auto"/>
              <w:jc w:val="right"/>
              <w:rPr>
                <w:ins w:id="8170" w:author="John Junico Bernados" w:date="2017-08-23T21:23:00Z"/>
                <w:del w:id="8171" w:author="Jen" w:date="2017-08-25T13:40:00Z"/>
                <w:rFonts w:ascii="Times New Roman" w:eastAsia="Times New Roman" w:hAnsi="Times New Roman" w:cs="Times New Roman"/>
                <w:color w:val="000000"/>
                <w:sz w:val="18"/>
                <w:szCs w:val="18"/>
              </w:rPr>
            </w:pPr>
          </w:p>
        </w:tc>
        <w:tc>
          <w:tcPr>
            <w:tcW w:w="932" w:type="dxa"/>
          </w:tcPr>
          <w:p w14:paraId="34C033EF" w14:textId="7BF9C5AB" w:rsidR="00A5183A" w:rsidRPr="009C497F" w:rsidDel="0067162C" w:rsidRDefault="00A5183A" w:rsidP="00225D19">
            <w:pPr>
              <w:spacing w:after="0" w:line="240" w:lineRule="auto"/>
              <w:jc w:val="right"/>
              <w:rPr>
                <w:ins w:id="8172" w:author="John Junico Bernados" w:date="2017-08-23T21:23:00Z"/>
                <w:del w:id="817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4C952A3F" w14:textId="699393BC" w:rsidR="00A5183A" w:rsidRPr="009C497F" w:rsidDel="0067162C" w:rsidRDefault="00A5183A" w:rsidP="00225D19">
            <w:pPr>
              <w:spacing w:after="0" w:line="240" w:lineRule="auto"/>
              <w:jc w:val="right"/>
              <w:rPr>
                <w:ins w:id="8174" w:author="John Junico Bernados" w:date="2017-08-23T21:23:00Z"/>
                <w:del w:id="8175" w:author="Jen" w:date="2017-08-25T13:40:00Z"/>
                <w:rFonts w:ascii="Times New Roman" w:eastAsia="Times New Roman" w:hAnsi="Times New Roman" w:cs="Times New Roman"/>
                <w:color w:val="000000"/>
                <w:sz w:val="18"/>
                <w:szCs w:val="18"/>
              </w:rPr>
            </w:pPr>
            <w:ins w:id="8176" w:author="John Junico Bernados" w:date="2017-08-23T21:23:00Z">
              <w:del w:id="8177" w:author="Jen" w:date="2017-08-25T13:40:00Z">
                <w:r w:rsidRPr="009C497F" w:rsidDel="0067162C">
                  <w:rPr>
                    <w:rFonts w:ascii="Times New Roman" w:eastAsia="Times New Roman" w:hAnsi="Times New Roman" w:cs="Times New Roman"/>
                    <w:color w:val="000000"/>
                    <w:sz w:val="18"/>
                    <w:szCs w:val="18"/>
                  </w:rPr>
                  <w:delText>82,504,348.98</w:delText>
                </w:r>
              </w:del>
            </w:ins>
          </w:p>
        </w:tc>
      </w:tr>
      <w:tr w:rsidR="00220541" w:rsidRPr="009C497F" w:rsidDel="0067162C" w14:paraId="67F3925A" w14:textId="0A176784" w:rsidTr="0067162C">
        <w:trPr>
          <w:trHeight w:val="63"/>
          <w:jc w:val="center"/>
          <w:ins w:id="8178" w:author="John Junico Bernados" w:date="2017-08-23T21:23:00Z"/>
          <w:del w:id="8179" w:author="Jen" w:date="2017-08-25T13:40:00Z"/>
        </w:trPr>
        <w:tc>
          <w:tcPr>
            <w:tcW w:w="2020" w:type="dxa"/>
            <w:shd w:val="clear" w:color="auto" w:fill="auto"/>
            <w:noWrap/>
            <w:vAlign w:val="bottom"/>
            <w:hideMark/>
          </w:tcPr>
          <w:p w14:paraId="573E1A2C" w14:textId="178FEEE1" w:rsidR="00A5183A" w:rsidRPr="009C497F" w:rsidDel="0067162C" w:rsidRDefault="00A5183A" w:rsidP="00225D19">
            <w:pPr>
              <w:spacing w:after="0" w:line="240" w:lineRule="auto"/>
              <w:jc w:val="center"/>
              <w:rPr>
                <w:ins w:id="8180" w:author="John Junico Bernados" w:date="2017-08-23T21:23:00Z"/>
                <w:del w:id="8181" w:author="Jen" w:date="2017-08-25T13:40:00Z"/>
                <w:rFonts w:ascii="Times New Roman" w:eastAsia="Times New Roman" w:hAnsi="Times New Roman" w:cs="Times New Roman"/>
                <w:color w:val="000000"/>
                <w:sz w:val="18"/>
                <w:szCs w:val="18"/>
              </w:rPr>
            </w:pPr>
            <w:ins w:id="8182" w:author="John Junico Bernados" w:date="2017-08-23T21:23:00Z">
              <w:del w:id="8183" w:author="Jen" w:date="2017-08-25T13:40:00Z">
                <w:r w:rsidRPr="009C497F" w:rsidDel="0067162C">
                  <w:rPr>
                    <w:rFonts w:ascii="Times New Roman" w:eastAsia="Times New Roman" w:hAnsi="Times New Roman" w:cs="Times New Roman"/>
                    <w:color w:val="000000"/>
                    <w:sz w:val="18"/>
                    <w:szCs w:val="18"/>
                  </w:rPr>
                  <w:delText>Caloocan</w:delText>
                </w:r>
              </w:del>
            </w:ins>
          </w:p>
        </w:tc>
        <w:tc>
          <w:tcPr>
            <w:tcW w:w="1820" w:type="dxa"/>
            <w:shd w:val="clear" w:color="auto" w:fill="auto"/>
            <w:noWrap/>
            <w:vAlign w:val="bottom"/>
            <w:hideMark/>
          </w:tcPr>
          <w:p w14:paraId="047EFFDA" w14:textId="07CBDFF2" w:rsidR="00A5183A" w:rsidRPr="009C497F" w:rsidDel="0067162C" w:rsidRDefault="00A5183A" w:rsidP="00225D19">
            <w:pPr>
              <w:spacing w:after="0" w:line="240" w:lineRule="auto"/>
              <w:jc w:val="right"/>
              <w:rPr>
                <w:ins w:id="8184" w:author="John Junico Bernados" w:date="2017-08-23T21:23:00Z"/>
                <w:del w:id="8185" w:author="Jen" w:date="2017-08-25T13:40:00Z"/>
                <w:rFonts w:ascii="Times New Roman" w:eastAsia="Times New Roman" w:hAnsi="Times New Roman" w:cs="Times New Roman"/>
                <w:color w:val="000000"/>
                <w:sz w:val="18"/>
                <w:szCs w:val="18"/>
              </w:rPr>
            </w:pPr>
            <w:ins w:id="8186" w:author="John Junico Bernados" w:date="2017-08-23T21:23:00Z">
              <w:del w:id="8187" w:author="Jen" w:date="2017-08-25T13:40:00Z">
                <w:r w:rsidRPr="009C497F" w:rsidDel="0067162C">
                  <w:rPr>
                    <w:rFonts w:ascii="Times New Roman" w:eastAsia="Times New Roman" w:hAnsi="Times New Roman" w:cs="Times New Roman"/>
                    <w:color w:val="000000"/>
                    <w:sz w:val="18"/>
                    <w:szCs w:val="18"/>
                  </w:rPr>
                  <w:delText>3,141.00</w:delText>
                </w:r>
              </w:del>
            </w:ins>
          </w:p>
        </w:tc>
        <w:tc>
          <w:tcPr>
            <w:tcW w:w="672" w:type="dxa"/>
          </w:tcPr>
          <w:p w14:paraId="1729F6F6" w14:textId="335AEEDA" w:rsidR="00A5183A" w:rsidRPr="009C497F" w:rsidDel="0067162C" w:rsidRDefault="00A5183A" w:rsidP="00225D19">
            <w:pPr>
              <w:spacing w:after="0" w:line="240" w:lineRule="auto"/>
              <w:ind w:firstLine="649"/>
              <w:jc w:val="right"/>
              <w:rPr>
                <w:ins w:id="8188" w:author="John Junico Bernados" w:date="2017-08-23T21:23:00Z"/>
                <w:del w:id="8189" w:author="Jen" w:date="2017-08-25T13:40:00Z"/>
                <w:rFonts w:ascii="Times New Roman" w:eastAsia="Times New Roman" w:hAnsi="Times New Roman" w:cs="Times New Roman"/>
                <w:color w:val="000000"/>
                <w:sz w:val="18"/>
                <w:szCs w:val="18"/>
              </w:rPr>
            </w:pPr>
          </w:p>
        </w:tc>
        <w:tc>
          <w:tcPr>
            <w:tcW w:w="1152" w:type="dxa"/>
            <w:vAlign w:val="bottom"/>
          </w:tcPr>
          <w:p w14:paraId="3FF3E7A6" w14:textId="4289F3EB" w:rsidR="00A5183A" w:rsidRPr="009C497F" w:rsidDel="0067162C" w:rsidRDefault="00A5183A" w:rsidP="00225D19">
            <w:pPr>
              <w:spacing w:after="0" w:line="240" w:lineRule="auto"/>
              <w:ind w:firstLine="649"/>
              <w:jc w:val="right"/>
              <w:rPr>
                <w:ins w:id="8190" w:author="John Junico Bernados" w:date="2017-08-23T21:23:00Z"/>
                <w:del w:id="8191" w:author="Jen" w:date="2017-08-25T13:40:00Z"/>
                <w:rFonts w:ascii="Times New Roman" w:eastAsia="Times New Roman" w:hAnsi="Times New Roman" w:cs="Times New Roman"/>
                <w:b/>
                <w:bCs/>
                <w:color w:val="000000"/>
                <w:sz w:val="18"/>
                <w:szCs w:val="18"/>
              </w:rPr>
            </w:pPr>
          </w:p>
        </w:tc>
        <w:tc>
          <w:tcPr>
            <w:tcW w:w="932" w:type="dxa"/>
          </w:tcPr>
          <w:p w14:paraId="0B0AB28F" w14:textId="415F463A" w:rsidR="00A5183A" w:rsidRPr="009C497F" w:rsidDel="0067162C" w:rsidRDefault="00A5183A" w:rsidP="00225D19">
            <w:pPr>
              <w:spacing w:after="0" w:line="240" w:lineRule="auto"/>
              <w:ind w:firstLine="649"/>
              <w:jc w:val="right"/>
              <w:rPr>
                <w:ins w:id="8192" w:author="John Junico Bernados" w:date="2017-08-23T21:23:00Z"/>
                <w:del w:id="8193" w:author="Jen" w:date="2017-08-25T13:40:00Z"/>
                <w:rFonts w:ascii="Times New Roman" w:eastAsia="Times New Roman" w:hAnsi="Times New Roman" w:cs="Times New Roman"/>
                <w:b/>
                <w:bCs/>
                <w:color w:val="000000"/>
                <w:sz w:val="18"/>
                <w:szCs w:val="18"/>
              </w:rPr>
            </w:pPr>
          </w:p>
        </w:tc>
        <w:tc>
          <w:tcPr>
            <w:tcW w:w="3340" w:type="dxa"/>
            <w:shd w:val="clear" w:color="auto" w:fill="auto"/>
            <w:vAlign w:val="center"/>
            <w:hideMark/>
          </w:tcPr>
          <w:p w14:paraId="3470D6F7" w14:textId="7F160053" w:rsidR="00A5183A" w:rsidRPr="009C497F" w:rsidDel="0067162C" w:rsidRDefault="00A5183A" w:rsidP="00225D19">
            <w:pPr>
              <w:spacing w:after="0" w:line="240" w:lineRule="auto"/>
              <w:ind w:firstLine="649"/>
              <w:jc w:val="right"/>
              <w:rPr>
                <w:ins w:id="8194" w:author="John Junico Bernados" w:date="2017-08-23T21:23:00Z"/>
                <w:del w:id="8195" w:author="Jen" w:date="2017-08-25T13:40:00Z"/>
                <w:rFonts w:ascii="Times New Roman" w:eastAsia="Times New Roman" w:hAnsi="Times New Roman" w:cs="Times New Roman"/>
                <w:b/>
                <w:bCs/>
                <w:color w:val="000000"/>
                <w:sz w:val="18"/>
                <w:szCs w:val="18"/>
              </w:rPr>
            </w:pPr>
            <w:ins w:id="8196" w:author="John Junico Bernados" w:date="2017-08-23T21:23:00Z">
              <w:del w:id="8197" w:author="Jen" w:date="2017-08-25T13:40:00Z">
                <w:r w:rsidRPr="009C497F" w:rsidDel="0067162C">
                  <w:rPr>
                    <w:rFonts w:ascii="Times New Roman" w:eastAsia="Times New Roman" w:hAnsi="Times New Roman" w:cs="Times New Roman"/>
                    <w:b/>
                    <w:bCs/>
                    <w:color w:val="000000"/>
                    <w:sz w:val="18"/>
                    <w:szCs w:val="18"/>
                  </w:rPr>
                  <w:delText>30,852,068.49</w:delText>
                </w:r>
              </w:del>
            </w:ins>
          </w:p>
        </w:tc>
      </w:tr>
      <w:tr w:rsidR="00220541" w:rsidRPr="009C497F" w:rsidDel="0067162C" w14:paraId="2865E8D8" w14:textId="0BE39C19" w:rsidTr="0067162C">
        <w:trPr>
          <w:trHeight w:val="63"/>
          <w:jc w:val="center"/>
          <w:ins w:id="8198" w:author="John Junico Bernados" w:date="2017-08-23T21:23:00Z"/>
          <w:del w:id="8199" w:author="Jen" w:date="2017-08-25T13:40:00Z"/>
        </w:trPr>
        <w:tc>
          <w:tcPr>
            <w:tcW w:w="2020" w:type="dxa"/>
            <w:shd w:val="clear" w:color="auto" w:fill="auto"/>
            <w:noWrap/>
            <w:vAlign w:val="bottom"/>
            <w:hideMark/>
          </w:tcPr>
          <w:p w14:paraId="0642719F" w14:textId="3EEAF411" w:rsidR="00A5183A" w:rsidRPr="009C497F" w:rsidDel="0067162C" w:rsidRDefault="00A5183A" w:rsidP="00225D19">
            <w:pPr>
              <w:spacing w:after="0" w:line="240" w:lineRule="auto"/>
              <w:jc w:val="center"/>
              <w:rPr>
                <w:ins w:id="8200" w:author="John Junico Bernados" w:date="2017-08-23T21:23:00Z"/>
                <w:del w:id="8201" w:author="Jen" w:date="2017-08-25T13:40:00Z"/>
                <w:rFonts w:ascii="Times New Roman" w:eastAsia="Times New Roman" w:hAnsi="Times New Roman" w:cs="Times New Roman"/>
                <w:color w:val="000000"/>
                <w:sz w:val="18"/>
                <w:szCs w:val="18"/>
              </w:rPr>
            </w:pPr>
            <w:ins w:id="8202" w:author="John Junico Bernados" w:date="2017-08-23T21:23:00Z">
              <w:del w:id="8203" w:author="Jen" w:date="2017-08-25T13:40:00Z">
                <w:r w:rsidRPr="009C497F" w:rsidDel="0067162C">
                  <w:rPr>
                    <w:rFonts w:ascii="Times New Roman" w:eastAsia="Times New Roman" w:hAnsi="Times New Roman" w:cs="Times New Roman"/>
                    <w:color w:val="000000"/>
                    <w:sz w:val="18"/>
                    <w:szCs w:val="18"/>
                  </w:rPr>
                  <w:delText>Manila</w:delText>
                </w:r>
              </w:del>
            </w:ins>
          </w:p>
        </w:tc>
        <w:tc>
          <w:tcPr>
            <w:tcW w:w="1820" w:type="dxa"/>
            <w:shd w:val="clear" w:color="auto" w:fill="auto"/>
            <w:noWrap/>
            <w:vAlign w:val="bottom"/>
            <w:hideMark/>
          </w:tcPr>
          <w:p w14:paraId="3E0D9BF5" w14:textId="56A20418" w:rsidR="00A5183A" w:rsidRPr="009C497F" w:rsidDel="0067162C" w:rsidRDefault="00A5183A" w:rsidP="00225D19">
            <w:pPr>
              <w:spacing w:after="0" w:line="240" w:lineRule="auto"/>
              <w:jc w:val="right"/>
              <w:rPr>
                <w:ins w:id="8204" w:author="John Junico Bernados" w:date="2017-08-23T21:23:00Z"/>
                <w:del w:id="8205" w:author="Jen" w:date="2017-08-25T13:40:00Z"/>
                <w:rFonts w:ascii="Times New Roman" w:eastAsia="Times New Roman" w:hAnsi="Times New Roman" w:cs="Times New Roman"/>
                <w:color w:val="000000"/>
                <w:sz w:val="18"/>
                <w:szCs w:val="18"/>
              </w:rPr>
            </w:pPr>
            <w:ins w:id="8206" w:author="John Junico Bernados" w:date="2017-08-23T21:23:00Z">
              <w:del w:id="8207" w:author="Jen" w:date="2017-08-25T13:40:00Z">
                <w:r w:rsidRPr="009C497F" w:rsidDel="0067162C">
                  <w:rPr>
                    <w:rFonts w:ascii="Times New Roman" w:eastAsia="Times New Roman" w:hAnsi="Times New Roman" w:cs="Times New Roman"/>
                    <w:color w:val="000000"/>
                    <w:sz w:val="18"/>
                    <w:szCs w:val="18"/>
                  </w:rPr>
                  <w:delText>11,124.00</w:delText>
                </w:r>
              </w:del>
            </w:ins>
          </w:p>
        </w:tc>
        <w:tc>
          <w:tcPr>
            <w:tcW w:w="672" w:type="dxa"/>
          </w:tcPr>
          <w:p w14:paraId="2B24CC83" w14:textId="2083F758" w:rsidR="00A5183A" w:rsidRPr="009C497F" w:rsidDel="0067162C" w:rsidRDefault="00A5183A" w:rsidP="00225D19">
            <w:pPr>
              <w:spacing w:after="0" w:line="240" w:lineRule="auto"/>
              <w:jc w:val="right"/>
              <w:rPr>
                <w:ins w:id="8208" w:author="John Junico Bernados" w:date="2017-08-23T21:23:00Z"/>
                <w:del w:id="8209" w:author="Jen" w:date="2017-08-25T13:40:00Z"/>
                <w:rFonts w:ascii="Times New Roman" w:eastAsia="Times New Roman" w:hAnsi="Times New Roman" w:cs="Times New Roman"/>
                <w:color w:val="000000"/>
                <w:sz w:val="18"/>
                <w:szCs w:val="18"/>
              </w:rPr>
            </w:pPr>
          </w:p>
        </w:tc>
        <w:tc>
          <w:tcPr>
            <w:tcW w:w="1152" w:type="dxa"/>
            <w:vAlign w:val="bottom"/>
          </w:tcPr>
          <w:p w14:paraId="3DC69482" w14:textId="01B4B0A8" w:rsidR="00A5183A" w:rsidRPr="009C497F" w:rsidDel="0067162C" w:rsidRDefault="00A5183A" w:rsidP="00225D19">
            <w:pPr>
              <w:spacing w:after="0" w:line="240" w:lineRule="auto"/>
              <w:jc w:val="right"/>
              <w:rPr>
                <w:ins w:id="8210" w:author="John Junico Bernados" w:date="2017-08-23T21:23:00Z"/>
                <w:del w:id="8211" w:author="Jen" w:date="2017-08-25T13:40:00Z"/>
                <w:rFonts w:ascii="Times New Roman" w:eastAsia="Times New Roman" w:hAnsi="Times New Roman" w:cs="Times New Roman"/>
                <w:color w:val="000000"/>
                <w:sz w:val="18"/>
                <w:szCs w:val="18"/>
              </w:rPr>
            </w:pPr>
          </w:p>
        </w:tc>
        <w:tc>
          <w:tcPr>
            <w:tcW w:w="932" w:type="dxa"/>
          </w:tcPr>
          <w:p w14:paraId="063C0DAE" w14:textId="0BE9CDAA" w:rsidR="00A5183A" w:rsidRPr="009C497F" w:rsidDel="0067162C" w:rsidRDefault="00A5183A" w:rsidP="00225D19">
            <w:pPr>
              <w:spacing w:after="0" w:line="240" w:lineRule="auto"/>
              <w:jc w:val="right"/>
              <w:rPr>
                <w:ins w:id="8212" w:author="John Junico Bernados" w:date="2017-08-23T21:23:00Z"/>
                <w:del w:id="8213" w:author="Jen" w:date="2017-08-25T13:40:00Z"/>
                <w:rFonts w:ascii="Times New Roman" w:eastAsia="Times New Roman" w:hAnsi="Times New Roman" w:cs="Times New Roman"/>
                <w:color w:val="000000"/>
                <w:sz w:val="18"/>
                <w:szCs w:val="18"/>
              </w:rPr>
            </w:pPr>
          </w:p>
        </w:tc>
        <w:tc>
          <w:tcPr>
            <w:tcW w:w="3340" w:type="dxa"/>
            <w:shd w:val="clear" w:color="auto" w:fill="auto"/>
            <w:noWrap/>
            <w:vAlign w:val="bottom"/>
            <w:hideMark/>
          </w:tcPr>
          <w:p w14:paraId="48E58681" w14:textId="2383A1D1" w:rsidR="00A5183A" w:rsidRPr="009C497F" w:rsidDel="0067162C" w:rsidRDefault="00A5183A" w:rsidP="00225D19">
            <w:pPr>
              <w:spacing w:after="0" w:line="240" w:lineRule="auto"/>
              <w:jc w:val="right"/>
              <w:rPr>
                <w:ins w:id="8214" w:author="John Junico Bernados" w:date="2017-08-23T21:23:00Z"/>
                <w:del w:id="8215" w:author="Jen" w:date="2017-08-25T13:40:00Z"/>
                <w:rFonts w:ascii="Times New Roman" w:eastAsia="Times New Roman" w:hAnsi="Times New Roman" w:cs="Times New Roman"/>
                <w:color w:val="000000"/>
                <w:sz w:val="18"/>
                <w:szCs w:val="18"/>
              </w:rPr>
            </w:pPr>
            <w:ins w:id="8216" w:author="John Junico Bernados" w:date="2017-08-23T21:23:00Z">
              <w:del w:id="8217" w:author="Jen" w:date="2017-08-25T13:40:00Z">
                <w:r w:rsidRPr="009C497F" w:rsidDel="0067162C">
                  <w:rPr>
                    <w:rFonts w:ascii="Times New Roman" w:eastAsia="Times New Roman" w:hAnsi="Times New Roman" w:cs="Times New Roman"/>
                    <w:color w:val="000000"/>
                    <w:sz w:val="18"/>
                    <w:szCs w:val="18"/>
                  </w:rPr>
                  <w:delText>198,325,617.33</w:delText>
                </w:r>
              </w:del>
            </w:ins>
          </w:p>
        </w:tc>
      </w:tr>
      <w:tr w:rsidR="00220541" w:rsidRPr="003378F4" w:rsidDel="0067162C" w14:paraId="475241B7" w14:textId="26A96792" w:rsidTr="0067162C">
        <w:trPr>
          <w:trHeight w:val="63"/>
          <w:jc w:val="center"/>
          <w:ins w:id="8218" w:author="John Junico Bernados" w:date="2017-08-23T21:23:00Z"/>
          <w:del w:id="8219" w:author="Jen" w:date="2017-08-25T13:40:00Z"/>
        </w:trPr>
        <w:tc>
          <w:tcPr>
            <w:tcW w:w="2020" w:type="dxa"/>
            <w:shd w:val="clear" w:color="auto" w:fill="auto"/>
            <w:noWrap/>
            <w:vAlign w:val="bottom"/>
            <w:hideMark/>
          </w:tcPr>
          <w:p w14:paraId="68A2621C" w14:textId="35E812C2" w:rsidR="00A5183A" w:rsidRPr="009C497F" w:rsidDel="0067162C" w:rsidRDefault="00A5183A" w:rsidP="00225D19">
            <w:pPr>
              <w:spacing w:after="0" w:line="240" w:lineRule="auto"/>
              <w:jc w:val="center"/>
              <w:rPr>
                <w:ins w:id="8220" w:author="John Junico Bernados" w:date="2017-08-23T21:23:00Z"/>
                <w:del w:id="8221" w:author="Jen" w:date="2017-08-25T13:40:00Z"/>
                <w:rFonts w:ascii="Times New Roman" w:eastAsia="Times New Roman" w:hAnsi="Times New Roman" w:cs="Times New Roman"/>
                <w:b/>
                <w:color w:val="000000"/>
                <w:sz w:val="18"/>
                <w:szCs w:val="18"/>
              </w:rPr>
            </w:pPr>
            <w:ins w:id="8222" w:author="John Junico Bernados" w:date="2017-08-23T21:23:00Z">
              <w:del w:id="8223" w:author="Jen" w:date="2017-08-25T13:40:00Z">
                <w:r w:rsidRPr="009C497F" w:rsidDel="0067162C">
                  <w:rPr>
                    <w:rFonts w:ascii="Times New Roman" w:eastAsia="Times New Roman" w:hAnsi="Times New Roman" w:cs="Times New Roman"/>
                    <w:b/>
                    <w:color w:val="000000"/>
                    <w:sz w:val="18"/>
                    <w:szCs w:val="18"/>
                  </w:rPr>
                  <w:delText>Total</w:delText>
                </w:r>
              </w:del>
            </w:ins>
          </w:p>
        </w:tc>
        <w:tc>
          <w:tcPr>
            <w:tcW w:w="1820" w:type="dxa"/>
            <w:shd w:val="clear" w:color="auto" w:fill="auto"/>
            <w:noWrap/>
            <w:vAlign w:val="bottom"/>
            <w:hideMark/>
          </w:tcPr>
          <w:p w14:paraId="389ABC7D" w14:textId="232469FE" w:rsidR="00A5183A" w:rsidRPr="009C497F" w:rsidDel="0067162C" w:rsidRDefault="00A5183A" w:rsidP="00225D19">
            <w:pPr>
              <w:spacing w:after="0" w:line="240" w:lineRule="auto"/>
              <w:jc w:val="right"/>
              <w:rPr>
                <w:ins w:id="8224" w:author="John Junico Bernados" w:date="2017-08-23T21:23:00Z"/>
                <w:del w:id="8225" w:author="Jen" w:date="2017-08-25T13:40:00Z"/>
                <w:rFonts w:ascii="Times New Roman" w:eastAsia="Times New Roman" w:hAnsi="Times New Roman" w:cs="Times New Roman"/>
                <w:b/>
                <w:color w:val="000000"/>
                <w:sz w:val="18"/>
                <w:szCs w:val="18"/>
              </w:rPr>
            </w:pPr>
            <w:ins w:id="8226" w:author="John Junico Bernados" w:date="2017-08-23T21:23:00Z">
              <w:del w:id="8227" w:author="Jen" w:date="2017-08-25T13:40:00Z">
                <w:r w:rsidRPr="009C497F" w:rsidDel="0067162C">
                  <w:rPr>
                    <w:rFonts w:ascii="Times New Roman" w:eastAsia="Times New Roman" w:hAnsi="Times New Roman" w:cs="Times New Roman"/>
                    <w:b/>
                    <w:color w:val="000000"/>
                    <w:sz w:val="18"/>
                    <w:szCs w:val="18"/>
                  </w:rPr>
                  <w:delText>32,590.60</w:delText>
                </w:r>
              </w:del>
            </w:ins>
          </w:p>
        </w:tc>
        <w:tc>
          <w:tcPr>
            <w:tcW w:w="672" w:type="dxa"/>
          </w:tcPr>
          <w:p w14:paraId="233DEBF7" w14:textId="4702F869" w:rsidR="00A5183A" w:rsidRPr="009C497F" w:rsidDel="0067162C" w:rsidRDefault="00A5183A" w:rsidP="00225D19">
            <w:pPr>
              <w:spacing w:after="0" w:line="240" w:lineRule="auto"/>
              <w:jc w:val="right"/>
              <w:rPr>
                <w:ins w:id="8228" w:author="John Junico Bernados" w:date="2017-08-23T21:23:00Z"/>
                <w:del w:id="8229" w:author="Jen" w:date="2017-08-25T13:40:00Z"/>
                <w:rFonts w:ascii="Times New Roman" w:eastAsia="Times New Roman" w:hAnsi="Times New Roman" w:cs="Times New Roman"/>
                <w:b/>
                <w:color w:val="000000"/>
                <w:sz w:val="18"/>
                <w:szCs w:val="18"/>
              </w:rPr>
            </w:pPr>
          </w:p>
        </w:tc>
        <w:tc>
          <w:tcPr>
            <w:tcW w:w="1152" w:type="dxa"/>
            <w:vAlign w:val="bottom"/>
          </w:tcPr>
          <w:p w14:paraId="1992336E" w14:textId="5800A464" w:rsidR="00A5183A" w:rsidRPr="009C497F" w:rsidDel="0067162C" w:rsidRDefault="00A5183A" w:rsidP="00225D19">
            <w:pPr>
              <w:spacing w:after="0" w:line="240" w:lineRule="auto"/>
              <w:jc w:val="right"/>
              <w:rPr>
                <w:ins w:id="8230" w:author="John Junico Bernados" w:date="2017-08-23T21:23:00Z"/>
                <w:del w:id="8231" w:author="Jen" w:date="2017-08-25T13:40:00Z"/>
                <w:rFonts w:ascii="Times New Roman" w:eastAsia="Times New Roman" w:hAnsi="Times New Roman" w:cs="Times New Roman"/>
                <w:b/>
                <w:color w:val="000000"/>
                <w:sz w:val="18"/>
                <w:szCs w:val="18"/>
              </w:rPr>
            </w:pPr>
          </w:p>
        </w:tc>
        <w:tc>
          <w:tcPr>
            <w:tcW w:w="932" w:type="dxa"/>
          </w:tcPr>
          <w:p w14:paraId="18CBCE7E" w14:textId="2BAF7EC6" w:rsidR="00A5183A" w:rsidRPr="009C497F" w:rsidDel="0067162C" w:rsidRDefault="00A5183A" w:rsidP="00225D19">
            <w:pPr>
              <w:spacing w:after="0" w:line="240" w:lineRule="auto"/>
              <w:jc w:val="right"/>
              <w:rPr>
                <w:ins w:id="8232" w:author="John Junico Bernados" w:date="2017-08-23T21:23:00Z"/>
                <w:del w:id="8233" w:author="Jen" w:date="2017-08-25T13:40:00Z"/>
                <w:rFonts w:ascii="Times New Roman" w:eastAsia="Times New Roman" w:hAnsi="Times New Roman" w:cs="Times New Roman"/>
                <w:b/>
                <w:color w:val="000000"/>
                <w:sz w:val="18"/>
                <w:szCs w:val="18"/>
              </w:rPr>
            </w:pPr>
          </w:p>
        </w:tc>
        <w:tc>
          <w:tcPr>
            <w:tcW w:w="3340" w:type="dxa"/>
            <w:shd w:val="clear" w:color="auto" w:fill="auto"/>
            <w:noWrap/>
            <w:vAlign w:val="bottom"/>
            <w:hideMark/>
          </w:tcPr>
          <w:p w14:paraId="5DBD6ED8" w14:textId="069F41BB" w:rsidR="00A5183A" w:rsidRPr="009C497F" w:rsidDel="0067162C" w:rsidRDefault="00A5183A" w:rsidP="00225D19">
            <w:pPr>
              <w:spacing w:after="0" w:line="240" w:lineRule="auto"/>
              <w:jc w:val="right"/>
              <w:rPr>
                <w:ins w:id="8234" w:author="John Junico Bernados" w:date="2017-08-23T21:23:00Z"/>
                <w:del w:id="8235" w:author="Jen" w:date="2017-08-25T13:40:00Z"/>
                <w:rFonts w:ascii="Times New Roman" w:eastAsia="Times New Roman" w:hAnsi="Times New Roman" w:cs="Times New Roman"/>
                <w:b/>
                <w:color w:val="000000"/>
                <w:sz w:val="18"/>
                <w:szCs w:val="18"/>
              </w:rPr>
            </w:pPr>
            <w:ins w:id="8236" w:author="John Junico Bernados" w:date="2017-08-23T21:23:00Z">
              <w:del w:id="8237" w:author="Jen" w:date="2017-08-25T13:40:00Z">
                <w:r w:rsidRPr="009C497F" w:rsidDel="0067162C">
                  <w:rPr>
                    <w:rFonts w:ascii="Times New Roman" w:eastAsia="Times New Roman" w:hAnsi="Times New Roman" w:cs="Times New Roman"/>
                    <w:b/>
                    <w:color w:val="000000"/>
                    <w:sz w:val="18"/>
                    <w:szCs w:val="18"/>
                  </w:rPr>
                  <w:delText>373,428,784.59</w:delText>
                </w:r>
              </w:del>
            </w:ins>
          </w:p>
        </w:tc>
      </w:tr>
    </w:tbl>
    <w:p w14:paraId="42CD9F49" w14:textId="3362979D" w:rsidR="00984B03" w:rsidRPr="00227D2E" w:rsidRDefault="00227D2E" w:rsidP="00227D2E">
      <w:pPr>
        <w:pStyle w:val="ListParagraph"/>
        <w:spacing w:line="360" w:lineRule="auto"/>
        <w:ind w:left="0" w:firstLine="720"/>
        <w:jc w:val="both"/>
        <w:rPr>
          <w:ins w:id="8238" w:author="Jen" w:date="2017-08-30T15:18:00Z"/>
          <w:rFonts w:ascii="Times New Roman" w:hAnsi="Times New Roman" w:cs="Times New Roman"/>
          <w:sz w:val="24"/>
          <w:szCs w:val="24"/>
          <w:rPrChange w:id="8239" w:author="Jen" w:date="2017-08-31T02:41:00Z">
            <w:rPr>
              <w:ins w:id="8240" w:author="Jen" w:date="2017-08-30T15:18:00Z"/>
              <w:rFonts w:ascii="Times New Roman" w:hAnsi="Times New Roman" w:cs="Times New Roman"/>
              <w:b/>
            </w:rPr>
          </w:rPrChange>
        </w:rPr>
        <w:pPrChange w:id="8241" w:author="Jen" w:date="2017-08-31T02:42:00Z">
          <w:pPr>
            <w:pStyle w:val="ListParagraph"/>
            <w:spacing w:after="0" w:line="240" w:lineRule="auto"/>
          </w:pPr>
        </w:pPrChange>
      </w:pPr>
      <w:ins w:id="8242" w:author="Jen" w:date="2017-08-31T02:39:00Z">
        <w:r w:rsidRPr="00227D2E">
          <w:rPr>
            <w:rFonts w:ascii="Times New Roman" w:hAnsi="Times New Roman" w:cs="Times New Roman"/>
            <w:sz w:val="24"/>
            <w:szCs w:val="24"/>
            <w:rPrChange w:id="8243" w:author="Jen" w:date="2017-08-31T02:41:00Z">
              <w:rPr>
                <w:rFonts w:ascii="Times New Roman" w:hAnsi="Times New Roman" w:cs="Times New Roman"/>
              </w:rPr>
            </w:rPrChange>
          </w:rPr>
          <w:t>Segregating the claimants of Community Mortgage Program (CMP), a total of 68 main structure</w:t>
        </w:r>
      </w:ins>
      <w:ins w:id="8244" w:author="Jen" w:date="2017-08-31T05:53:00Z">
        <w:r w:rsidR="0034326D">
          <w:rPr>
            <w:rFonts w:ascii="Times New Roman" w:hAnsi="Times New Roman" w:cs="Times New Roman"/>
            <w:sz w:val="24"/>
            <w:szCs w:val="24"/>
          </w:rPr>
          <w:t>s</w:t>
        </w:r>
      </w:ins>
      <w:ins w:id="8245" w:author="Jen" w:date="2017-08-31T02:39:00Z">
        <w:r w:rsidRPr="00227D2E">
          <w:rPr>
            <w:rFonts w:ascii="Times New Roman" w:hAnsi="Times New Roman" w:cs="Times New Roman"/>
            <w:sz w:val="24"/>
            <w:szCs w:val="24"/>
            <w:rPrChange w:id="8246" w:author="Jen" w:date="2017-08-31T02:41:00Z">
              <w:rPr>
                <w:rFonts w:ascii="Times New Roman" w:hAnsi="Times New Roman" w:cs="Times New Roman"/>
              </w:rPr>
            </w:rPrChange>
          </w:rPr>
          <w:t xml:space="preserve"> and 10 </w:t>
        </w:r>
        <w:proofErr w:type="spellStart"/>
        <w:r w:rsidRPr="00227D2E">
          <w:rPr>
            <w:rFonts w:ascii="Times New Roman" w:hAnsi="Times New Roman" w:cs="Times New Roman"/>
            <w:sz w:val="24"/>
            <w:szCs w:val="24"/>
            <w:rPrChange w:id="8247" w:author="Jen" w:date="2017-08-31T02:41:00Z">
              <w:rPr>
                <w:rFonts w:ascii="Times New Roman" w:hAnsi="Times New Roman" w:cs="Times New Roman"/>
              </w:rPr>
            </w:rPrChange>
          </w:rPr>
          <w:t>auxillary</w:t>
        </w:r>
        <w:proofErr w:type="spellEnd"/>
        <w:r w:rsidRPr="00227D2E">
          <w:rPr>
            <w:rFonts w:ascii="Times New Roman" w:hAnsi="Times New Roman" w:cs="Times New Roman"/>
            <w:sz w:val="24"/>
            <w:szCs w:val="24"/>
            <w:rPrChange w:id="8248" w:author="Jen" w:date="2017-08-31T02:41:00Z">
              <w:rPr>
                <w:rFonts w:ascii="Times New Roman" w:hAnsi="Times New Roman" w:cs="Times New Roman"/>
              </w:rPr>
            </w:rPrChange>
          </w:rPr>
          <w:t xml:space="preserve"> facilities were noted giving a total area of 1,317 m</w:t>
        </w:r>
        <w:r w:rsidRPr="00227D2E">
          <w:rPr>
            <w:rFonts w:ascii="Times New Roman" w:hAnsi="Times New Roman" w:cs="Times New Roman"/>
            <w:sz w:val="24"/>
            <w:szCs w:val="24"/>
            <w:vertAlign w:val="superscript"/>
            <w:rPrChange w:id="8249" w:author="Jen" w:date="2017-08-31T02:41:00Z">
              <w:rPr>
                <w:rFonts w:ascii="Times New Roman" w:hAnsi="Times New Roman" w:cs="Times New Roman"/>
              </w:rPr>
            </w:rPrChange>
          </w:rPr>
          <w:t>2</w:t>
        </w:r>
      </w:ins>
      <w:ins w:id="8250" w:author="Jen" w:date="2017-08-31T02:41:00Z">
        <w:r w:rsidRPr="00227D2E">
          <w:rPr>
            <w:rFonts w:ascii="Times New Roman" w:hAnsi="Times New Roman" w:cs="Times New Roman"/>
            <w:sz w:val="24"/>
            <w:szCs w:val="24"/>
            <w:rPrChange w:id="8251" w:author="Jen" w:date="2017-08-31T02:41:00Z">
              <w:rPr>
                <w:rFonts w:ascii="Times New Roman" w:hAnsi="Times New Roman" w:cs="Times New Roman"/>
              </w:rPr>
            </w:rPrChange>
          </w:rPr>
          <w:t xml:space="preserve"> amounting to PhP</w:t>
        </w:r>
      </w:ins>
      <w:ins w:id="8252" w:author="Jen" w:date="2017-08-31T05:23:00Z">
        <w:r w:rsidR="00247310">
          <w:rPr>
            <w:rFonts w:ascii="Times New Roman" w:hAnsi="Times New Roman" w:cs="Times New Roman"/>
            <w:sz w:val="24"/>
            <w:szCs w:val="24"/>
          </w:rPr>
          <w:t>12</w:t>
        </w:r>
        <w:proofErr w:type="gramStart"/>
        <w:r w:rsidR="00247310">
          <w:rPr>
            <w:rFonts w:ascii="Times New Roman" w:hAnsi="Times New Roman" w:cs="Times New Roman"/>
            <w:sz w:val="24"/>
            <w:szCs w:val="24"/>
          </w:rPr>
          <w:t>,487,016.06</w:t>
        </w:r>
      </w:ins>
      <w:proofErr w:type="gramEnd"/>
      <w:ins w:id="8253" w:author="Jen" w:date="2017-08-31T02:41:00Z">
        <w:r w:rsidRPr="00227D2E">
          <w:rPr>
            <w:rFonts w:ascii="Times New Roman" w:hAnsi="Times New Roman" w:cs="Times New Roman"/>
            <w:sz w:val="24"/>
            <w:szCs w:val="24"/>
            <w:rPrChange w:id="8254" w:author="Jen" w:date="2017-08-31T02:41:00Z">
              <w:rPr>
                <w:rFonts w:ascii="Times New Roman" w:hAnsi="Times New Roman" w:cs="Times New Roman"/>
              </w:rPr>
            </w:rPrChange>
          </w:rPr>
          <w:t>.</w:t>
        </w:r>
      </w:ins>
    </w:p>
    <w:p w14:paraId="49E4C48D" w14:textId="77777777" w:rsidR="00FB1AD0" w:rsidRDefault="00FB1AD0" w:rsidP="00FB1AD0">
      <w:pPr>
        <w:pStyle w:val="ListParagraph"/>
        <w:spacing w:after="0" w:line="240" w:lineRule="auto"/>
        <w:rPr>
          <w:ins w:id="8255" w:author="Jen" w:date="2017-08-30T15:18:00Z"/>
          <w:rFonts w:ascii="Times New Roman" w:hAnsi="Times New Roman" w:cs="Times New Roman"/>
          <w:b/>
        </w:rPr>
      </w:pPr>
    </w:p>
    <w:p w14:paraId="6ED76B50" w14:textId="65648736" w:rsidR="00FB1AD0" w:rsidRDefault="00FB1AD0">
      <w:pPr>
        <w:pStyle w:val="ListParagraph"/>
        <w:spacing w:after="0" w:line="240" w:lineRule="auto"/>
        <w:rPr>
          <w:ins w:id="8256" w:author="Jen" w:date="2017-08-31T02:36:00Z"/>
          <w:rFonts w:ascii="Times New Roman" w:hAnsi="Times New Roman" w:cs="Times New Roman"/>
          <w:b/>
        </w:rPr>
      </w:pPr>
      <w:ins w:id="8257" w:author="Jen" w:date="2017-08-30T15:18:00Z">
        <w:r>
          <w:rPr>
            <w:rFonts w:ascii="Times New Roman" w:hAnsi="Times New Roman" w:cs="Times New Roman"/>
            <w:b/>
          </w:rPr>
          <w:t xml:space="preserve">                       </w:t>
        </w:r>
        <w:r w:rsidRPr="00984B03">
          <w:rPr>
            <w:rFonts w:ascii="Times New Roman" w:hAnsi="Times New Roman" w:cs="Times New Roman"/>
            <w:b/>
            <w:rPrChange w:id="8258" w:author="Jen" w:date="2017-08-31T02:35:00Z">
              <w:rPr>
                <w:rFonts w:ascii="Times New Roman" w:hAnsi="Times New Roman" w:cs="Times New Roman"/>
                <w:b/>
              </w:rPr>
            </w:rPrChange>
          </w:rPr>
          <w:t>Table 12.1-</w:t>
        </w:r>
      </w:ins>
      <w:ins w:id="8259" w:author="Jen" w:date="2017-08-31T02:36:00Z">
        <w:r w:rsidR="00984B03">
          <w:rPr>
            <w:rFonts w:ascii="Times New Roman" w:hAnsi="Times New Roman" w:cs="Times New Roman"/>
            <w:b/>
          </w:rPr>
          <w:t>7</w:t>
        </w:r>
      </w:ins>
      <w:ins w:id="8260" w:author="Jen" w:date="2017-08-30T15:18:00Z">
        <w:r w:rsidRPr="00984B03">
          <w:rPr>
            <w:rFonts w:ascii="Times New Roman" w:hAnsi="Times New Roman" w:cs="Times New Roman"/>
            <w:b/>
            <w:rPrChange w:id="8261" w:author="Jen" w:date="2017-08-31T02:35:00Z">
              <w:rPr>
                <w:rFonts w:ascii="Times New Roman" w:hAnsi="Times New Roman" w:cs="Times New Roman"/>
                <w:b/>
              </w:rPr>
            </w:rPrChange>
          </w:rPr>
          <w:t xml:space="preserve"> Estimated Cost of CMP Structures based on RCS</w:t>
        </w:r>
      </w:ins>
    </w:p>
    <w:tbl>
      <w:tblPr>
        <w:tblW w:w="9540" w:type="dxa"/>
        <w:tblInd w:w="648" w:type="dxa"/>
        <w:tblLook w:val="04A0" w:firstRow="1" w:lastRow="0" w:firstColumn="1" w:lastColumn="0" w:noHBand="0" w:noVBand="1"/>
        <w:tblPrChange w:id="8262" w:author="Jen" w:date="2017-08-31T02:36:00Z">
          <w:tblPr>
            <w:tblW w:w="10045" w:type="dxa"/>
            <w:tblInd w:w="648" w:type="dxa"/>
            <w:tblLook w:val="04A0" w:firstRow="1" w:lastRow="0" w:firstColumn="1" w:lastColumn="0" w:noHBand="0" w:noVBand="1"/>
          </w:tblPr>
        </w:tblPrChange>
      </w:tblPr>
      <w:tblGrid>
        <w:gridCol w:w="2385"/>
        <w:gridCol w:w="1575"/>
        <w:gridCol w:w="1260"/>
        <w:gridCol w:w="1980"/>
        <w:gridCol w:w="2340"/>
        <w:tblGridChange w:id="8263">
          <w:tblGrid>
            <w:gridCol w:w="2385"/>
            <w:gridCol w:w="1575"/>
            <w:gridCol w:w="1170"/>
            <w:gridCol w:w="90"/>
            <w:gridCol w:w="2385"/>
            <w:gridCol w:w="2440"/>
          </w:tblGrid>
        </w:tblGridChange>
      </w:tblGrid>
      <w:tr w:rsidR="00984B03" w:rsidRPr="00984B03" w14:paraId="579DB46E" w14:textId="77777777" w:rsidTr="00984B03">
        <w:trPr>
          <w:trHeight w:val="300"/>
          <w:ins w:id="8264" w:author="Jen" w:date="2017-08-31T02:36:00Z"/>
          <w:trPrChange w:id="8265" w:author="Jen" w:date="2017-08-31T02:36:00Z">
            <w:trPr>
              <w:trHeight w:val="300"/>
            </w:trPr>
          </w:trPrChange>
        </w:trPr>
        <w:tc>
          <w:tcPr>
            <w:tcW w:w="2385"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Change w:id="8266" w:author="Jen" w:date="2017-08-31T02:36:00Z">
              <w:tcPr>
                <w:tcW w:w="2385"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tcPrChange>
          </w:tcPr>
          <w:p w14:paraId="4454747C" w14:textId="77777777" w:rsidR="00984B03" w:rsidRPr="00984B03" w:rsidRDefault="00984B03" w:rsidP="00984B03">
            <w:pPr>
              <w:spacing w:after="0" w:line="240" w:lineRule="auto"/>
              <w:jc w:val="center"/>
              <w:rPr>
                <w:ins w:id="8267" w:author="Jen" w:date="2017-08-31T02:36:00Z"/>
                <w:rFonts w:ascii="Times New Roman" w:eastAsia="Times New Roman" w:hAnsi="Times New Roman" w:cs="Times New Roman"/>
                <w:b/>
                <w:bCs/>
                <w:color w:val="000000"/>
                <w:sz w:val="20"/>
                <w:szCs w:val="20"/>
                <w:lang w:val="en-US"/>
                <w:rPrChange w:id="8268" w:author="Jen" w:date="2017-08-31T02:36:00Z">
                  <w:rPr>
                    <w:ins w:id="8269" w:author="Jen" w:date="2017-08-31T02:36:00Z"/>
                    <w:rFonts w:ascii="Times New Roman" w:eastAsia="Times New Roman" w:hAnsi="Times New Roman" w:cs="Times New Roman"/>
                    <w:b/>
                    <w:bCs/>
                    <w:color w:val="000000"/>
                    <w:lang w:val="en-US"/>
                  </w:rPr>
                </w:rPrChange>
              </w:rPr>
            </w:pPr>
            <w:ins w:id="8270" w:author="Jen" w:date="2017-08-31T02:36:00Z">
              <w:r w:rsidRPr="00984B03">
                <w:rPr>
                  <w:rFonts w:ascii="Times New Roman" w:eastAsia="Times New Roman" w:hAnsi="Times New Roman" w:cs="Times New Roman"/>
                  <w:b/>
                  <w:bCs/>
                  <w:color w:val="000000"/>
                  <w:sz w:val="20"/>
                  <w:szCs w:val="20"/>
                  <w:lang w:val="en-US"/>
                  <w:rPrChange w:id="8271" w:author="Jen" w:date="2017-08-31T02:36:00Z">
                    <w:rPr>
                      <w:rFonts w:ascii="Times New Roman" w:eastAsia="Times New Roman" w:hAnsi="Times New Roman" w:cs="Times New Roman"/>
                      <w:b/>
                      <w:bCs/>
                      <w:color w:val="000000"/>
                      <w:lang w:val="en-US"/>
                    </w:rPr>
                  </w:rPrChange>
                </w:rPr>
                <w:t>City/Municipality</w:t>
              </w:r>
            </w:ins>
          </w:p>
        </w:tc>
        <w:tc>
          <w:tcPr>
            <w:tcW w:w="2835" w:type="dxa"/>
            <w:gridSpan w:val="2"/>
            <w:tcBorders>
              <w:top w:val="single" w:sz="8" w:space="0" w:color="auto"/>
              <w:left w:val="nil"/>
              <w:bottom w:val="single" w:sz="4" w:space="0" w:color="auto"/>
              <w:right w:val="single" w:sz="4" w:space="0" w:color="000000"/>
            </w:tcBorders>
            <w:shd w:val="clear" w:color="000000" w:fill="D9D9D9"/>
            <w:noWrap/>
            <w:vAlign w:val="bottom"/>
            <w:hideMark/>
            <w:tcPrChange w:id="8272" w:author="Jen" w:date="2017-08-31T02:36:00Z">
              <w:tcPr>
                <w:tcW w:w="2745" w:type="dxa"/>
                <w:gridSpan w:val="2"/>
                <w:tcBorders>
                  <w:top w:val="single" w:sz="8" w:space="0" w:color="auto"/>
                  <w:left w:val="nil"/>
                  <w:bottom w:val="single" w:sz="4" w:space="0" w:color="auto"/>
                  <w:right w:val="single" w:sz="4" w:space="0" w:color="000000"/>
                </w:tcBorders>
                <w:shd w:val="clear" w:color="000000" w:fill="D9D9D9"/>
                <w:noWrap/>
                <w:vAlign w:val="bottom"/>
                <w:hideMark/>
              </w:tcPr>
            </w:tcPrChange>
          </w:tcPr>
          <w:p w14:paraId="770587F1" w14:textId="77777777" w:rsidR="00984B03" w:rsidRPr="00984B03" w:rsidRDefault="00984B03" w:rsidP="00984B03">
            <w:pPr>
              <w:spacing w:after="0" w:line="240" w:lineRule="auto"/>
              <w:jc w:val="center"/>
              <w:rPr>
                <w:ins w:id="8273" w:author="Jen" w:date="2017-08-31T02:36:00Z"/>
                <w:rFonts w:ascii="Times New Roman" w:eastAsia="Times New Roman" w:hAnsi="Times New Roman" w:cs="Times New Roman"/>
                <w:b/>
                <w:bCs/>
                <w:color w:val="000000"/>
                <w:sz w:val="20"/>
                <w:szCs w:val="20"/>
                <w:lang w:val="en-US"/>
                <w:rPrChange w:id="8274" w:author="Jen" w:date="2017-08-31T02:36:00Z">
                  <w:rPr>
                    <w:ins w:id="8275" w:author="Jen" w:date="2017-08-31T02:36:00Z"/>
                    <w:rFonts w:ascii="Times New Roman" w:eastAsia="Times New Roman" w:hAnsi="Times New Roman" w:cs="Times New Roman"/>
                    <w:b/>
                    <w:bCs/>
                    <w:color w:val="000000"/>
                    <w:lang w:val="en-US"/>
                  </w:rPr>
                </w:rPrChange>
              </w:rPr>
            </w:pPr>
            <w:ins w:id="8276" w:author="Jen" w:date="2017-08-31T02:36:00Z">
              <w:r w:rsidRPr="00984B03">
                <w:rPr>
                  <w:rFonts w:ascii="Times New Roman" w:eastAsia="Times New Roman" w:hAnsi="Times New Roman" w:cs="Times New Roman"/>
                  <w:b/>
                  <w:bCs/>
                  <w:color w:val="000000"/>
                  <w:sz w:val="20"/>
                  <w:szCs w:val="20"/>
                  <w:lang w:val="en-US"/>
                  <w:rPrChange w:id="8277" w:author="Jen" w:date="2017-08-31T02:36:00Z">
                    <w:rPr>
                      <w:rFonts w:ascii="Times New Roman" w:eastAsia="Times New Roman" w:hAnsi="Times New Roman" w:cs="Times New Roman"/>
                      <w:b/>
                      <w:bCs/>
                      <w:color w:val="000000"/>
                      <w:lang w:val="en-US"/>
                    </w:rPr>
                  </w:rPrChange>
                </w:rPr>
                <w:t>No. of structures</w:t>
              </w:r>
            </w:ins>
          </w:p>
        </w:tc>
        <w:tc>
          <w:tcPr>
            <w:tcW w:w="1980" w:type="dxa"/>
            <w:vMerge w:val="restart"/>
            <w:tcBorders>
              <w:top w:val="single" w:sz="8" w:space="0" w:color="auto"/>
              <w:left w:val="single" w:sz="4" w:space="0" w:color="auto"/>
              <w:bottom w:val="single" w:sz="8" w:space="0" w:color="000000"/>
              <w:right w:val="single" w:sz="4" w:space="0" w:color="auto"/>
            </w:tcBorders>
            <w:shd w:val="clear" w:color="000000" w:fill="D9D9D9"/>
            <w:noWrap/>
            <w:vAlign w:val="center"/>
            <w:hideMark/>
            <w:tcPrChange w:id="8278" w:author="Jen" w:date="2017-08-31T02:36:00Z">
              <w:tcPr>
                <w:tcW w:w="2475" w:type="dxa"/>
                <w:gridSpan w:val="2"/>
                <w:vMerge w:val="restart"/>
                <w:tcBorders>
                  <w:top w:val="single" w:sz="8" w:space="0" w:color="auto"/>
                  <w:left w:val="single" w:sz="4" w:space="0" w:color="auto"/>
                  <w:bottom w:val="single" w:sz="8" w:space="0" w:color="000000"/>
                  <w:right w:val="single" w:sz="4" w:space="0" w:color="auto"/>
                </w:tcBorders>
                <w:shd w:val="clear" w:color="000000" w:fill="D9D9D9"/>
                <w:noWrap/>
                <w:vAlign w:val="center"/>
                <w:hideMark/>
              </w:tcPr>
            </w:tcPrChange>
          </w:tcPr>
          <w:p w14:paraId="2A3D3305" w14:textId="6C1C5CB4" w:rsidR="00984B03" w:rsidRPr="00984B03" w:rsidRDefault="00984B03" w:rsidP="00984B03">
            <w:pPr>
              <w:spacing w:after="0" w:line="240" w:lineRule="auto"/>
              <w:jc w:val="center"/>
              <w:rPr>
                <w:ins w:id="8279" w:author="Jen" w:date="2017-08-31T02:36:00Z"/>
                <w:rFonts w:ascii="Times New Roman" w:eastAsia="Times New Roman" w:hAnsi="Times New Roman" w:cs="Times New Roman"/>
                <w:b/>
                <w:bCs/>
                <w:color w:val="000000"/>
                <w:sz w:val="20"/>
                <w:szCs w:val="20"/>
                <w:lang w:val="en-US"/>
                <w:rPrChange w:id="8280" w:author="Jen" w:date="2017-08-31T02:36:00Z">
                  <w:rPr>
                    <w:ins w:id="8281" w:author="Jen" w:date="2017-08-31T02:36:00Z"/>
                    <w:rFonts w:ascii="Times New Roman" w:eastAsia="Times New Roman" w:hAnsi="Times New Roman" w:cs="Times New Roman"/>
                    <w:b/>
                    <w:bCs/>
                    <w:color w:val="000000"/>
                    <w:lang w:val="en-US"/>
                  </w:rPr>
                </w:rPrChange>
              </w:rPr>
            </w:pPr>
            <w:ins w:id="8282" w:author="Jen" w:date="2017-08-31T02:36:00Z">
              <w:r w:rsidRPr="00984B03">
                <w:rPr>
                  <w:rFonts w:ascii="Times New Roman" w:eastAsia="Times New Roman" w:hAnsi="Times New Roman" w:cs="Times New Roman"/>
                  <w:b/>
                  <w:bCs/>
                  <w:color w:val="000000"/>
                  <w:sz w:val="20"/>
                  <w:szCs w:val="20"/>
                  <w:lang w:val="en-US"/>
                  <w:rPrChange w:id="8283" w:author="Jen" w:date="2017-08-31T02:36:00Z">
                    <w:rPr>
                      <w:rFonts w:ascii="Times New Roman" w:eastAsia="Times New Roman" w:hAnsi="Times New Roman" w:cs="Times New Roman"/>
                      <w:b/>
                      <w:bCs/>
                      <w:color w:val="000000"/>
                      <w:lang w:val="en-US"/>
                    </w:rPr>
                  </w:rPrChange>
                </w:rPr>
                <w:t>Affected Area</w:t>
              </w:r>
              <w:r>
                <w:rPr>
                  <w:rFonts w:ascii="Times New Roman" w:eastAsia="Times New Roman" w:hAnsi="Times New Roman" w:cs="Times New Roman"/>
                  <w:b/>
                  <w:bCs/>
                  <w:color w:val="000000"/>
                  <w:sz w:val="20"/>
                  <w:szCs w:val="20"/>
                  <w:lang w:val="en-US"/>
                </w:rPr>
                <w:t>,m</w:t>
              </w:r>
              <w:r w:rsidRPr="00984B03">
                <w:rPr>
                  <w:rFonts w:ascii="Times New Roman" w:eastAsia="Times New Roman" w:hAnsi="Times New Roman" w:cs="Times New Roman"/>
                  <w:b/>
                  <w:bCs/>
                  <w:color w:val="000000"/>
                  <w:sz w:val="20"/>
                  <w:szCs w:val="20"/>
                  <w:vertAlign w:val="superscript"/>
                  <w:lang w:val="en-US"/>
                  <w:rPrChange w:id="8284" w:author="Jen" w:date="2017-08-31T02:36:00Z">
                    <w:rPr>
                      <w:rFonts w:ascii="Times New Roman" w:eastAsia="Times New Roman" w:hAnsi="Times New Roman" w:cs="Times New Roman"/>
                      <w:b/>
                      <w:bCs/>
                      <w:color w:val="000000"/>
                      <w:sz w:val="20"/>
                      <w:szCs w:val="20"/>
                      <w:lang w:val="en-US"/>
                    </w:rPr>
                  </w:rPrChange>
                </w:rPr>
                <w:t>2</w:t>
              </w:r>
            </w:ins>
          </w:p>
        </w:tc>
        <w:tc>
          <w:tcPr>
            <w:tcW w:w="2340" w:type="dxa"/>
            <w:vMerge w:val="restart"/>
            <w:tcBorders>
              <w:top w:val="single" w:sz="8" w:space="0" w:color="auto"/>
              <w:left w:val="single" w:sz="4" w:space="0" w:color="auto"/>
              <w:bottom w:val="single" w:sz="8" w:space="0" w:color="000000"/>
              <w:right w:val="single" w:sz="8" w:space="0" w:color="auto"/>
            </w:tcBorders>
            <w:shd w:val="clear" w:color="000000" w:fill="D9D9D9"/>
            <w:noWrap/>
            <w:vAlign w:val="center"/>
            <w:hideMark/>
            <w:tcPrChange w:id="8285" w:author="Jen" w:date="2017-08-31T02:36:00Z">
              <w:tcPr>
                <w:tcW w:w="2440" w:type="dxa"/>
                <w:vMerge w:val="restart"/>
                <w:tcBorders>
                  <w:top w:val="single" w:sz="8" w:space="0" w:color="auto"/>
                  <w:left w:val="single" w:sz="4" w:space="0" w:color="auto"/>
                  <w:bottom w:val="single" w:sz="8" w:space="0" w:color="000000"/>
                  <w:right w:val="single" w:sz="8" w:space="0" w:color="auto"/>
                </w:tcBorders>
                <w:shd w:val="clear" w:color="000000" w:fill="D9D9D9"/>
                <w:noWrap/>
                <w:vAlign w:val="center"/>
                <w:hideMark/>
              </w:tcPr>
            </w:tcPrChange>
          </w:tcPr>
          <w:p w14:paraId="08DB1412" w14:textId="171D4F31" w:rsidR="00984B03" w:rsidRPr="00984B03" w:rsidRDefault="00984B03" w:rsidP="00984B03">
            <w:pPr>
              <w:spacing w:after="0" w:line="240" w:lineRule="auto"/>
              <w:jc w:val="center"/>
              <w:rPr>
                <w:ins w:id="8286" w:author="Jen" w:date="2017-08-31T02:36:00Z"/>
                <w:rFonts w:ascii="Times New Roman" w:eastAsia="Times New Roman" w:hAnsi="Times New Roman" w:cs="Times New Roman"/>
                <w:b/>
                <w:bCs/>
                <w:color w:val="000000"/>
                <w:sz w:val="20"/>
                <w:szCs w:val="20"/>
                <w:lang w:val="en-US"/>
                <w:rPrChange w:id="8287" w:author="Jen" w:date="2017-08-31T02:36:00Z">
                  <w:rPr>
                    <w:ins w:id="8288" w:author="Jen" w:date="2017-08-31T02:36:00Z"/>
                    <w:rFonts w:ascii="Times New Roman" w:eastAsia="Times New Roman" w:hAnsi="Times New Roman" w:cs="Times New Roman"/>
                    <w:b/>
                    <w:bCs/>
                    <w:color w:val="000000"/>
                    <w:lang w:val="en-US"/>
                  </w:rPr>
                </w:rPrChange>
              </w:rPr>
            </w:pPr>
            <w:ins w:id="8289" w:author="Jen" w:date="2017-08-31T02:36:00Z">
              <w:r w:rsidRPr="00984B03">
                <w:rPr>
                  <w:rFonts w:ascii="Times New Roman" w:eastAsia="Times New Roman" w:hAnsi="Times New Roman" w:cs="Times New Roman"/>
                  <w:b/>
                  <w:bCs/>
                  <w:color w:val="000000"/>
                  <w:sz w:val="20"/>
                  <w:szCs w:val="20"/>
                  <w:lang w:val="en-US"/>
                  <w:rPrChange w:id="8290" w:author="Jen" w:date="2017-08-31T02:36:00Z">
                    <w:rPr>
                      <w:rFonts w:ascii="Times New Roman" w:eastAsia="Times New Roman" w:hAnsi="Times New Roman" w:cs="Times New Roman"/>
                      <w:b/>
                      <w:bCs/>
                      <w:color w:val="000000"/>
                      <w:lang w:val="en-US"/>
                    </w:rPr>
                  </w:rPrChange>
                </w:rPr>
                <w:t>Estimated Cost</w:t>
              </w:r>
              <w:r>
                <w:rPr>
                  <w:rFonts w:ascii="Times New Roman" w:eastAsia="Times New Roman" w:hAnsi="Times New Roman" w:cs="Times New Roman"/>
                  <w:b/>
                  <w:bCs/>
                  <w:color w:val="000000"/>
                  <w:sz w:val="20"/>
                  <w:szCs w:val="20"/>
                  <w:lang w:val="en-US"/>
                </w:rPr>
                <w:t xml:space="preserve">, </w:t>
              </w:r>
              <w:proofErr w:type="spellStart"/>
              <w:r>
                <w:rPr>
                  <w:rFonts w:ascii="Times New Roman" w:eastAsia="Times New Roman" w:hAnsi="Times New Roman" w:cs="Times New Roman"/>
                  <w:b/>
                  <w:bCs/>
                  <w:color w:val="000000"/>
                  <w:sz w:val="20"/>
                  <w:szCs w:val="20"/>
                  <w:lang w:val="en-US"/>
                </w:rPr>
                <w:t>PhP</w:t>
              </w:r>
              <w:proofErr w:type="spellEnd"/>
            </w:ins>
          </w:p>
        </w:tc>
      </w:tr>
      <w:tr w:rsidR="00984B03" w:rsidRPr="00984B03" w14:paraId="2CB4381B" w14:textId="77777777" w:rsidTr="00984B03">
        <w:trPr>
          <w:trHeight w:val="315"/>
          <w:ins w:id="8291" w:author="Jen" w:date="2017-08-31T02:36:00Z"/>
          <w:trPrChange w:id="8292" w:author="Jen" w:date="2017-08-31T02:36:00Z">
            <w:trPr>
              <w:trHeight w:val="315"/>
            </w:trPr>
          </w:trPrChange>
        </w:trPr>
        <w:tc>
          <w:tcPr>
            <w:tcW w:w="2385" w:type="dxa"/>
            <w:vMerge/>
            <w:tcBorders>
              <w:top w:val="single" w:sz="8" w:space="0" w:color="auto"/>
              <w:left w:val="single" w:sz="8" w:space="0" w:color="auto"/>
              <w:bottom w:val="single" w:sz="8" w:space="0" w:color="000000"/>
              <w:right w:val="single" w:sz="8" w:space="0" w:color="auto"/>
            </w:tcBorders>
            <w:vAlign w:val="center"/>
            <w:hideMark/>
            <w:tcPrChange w:id="8293" w:author="Jen" w:date="2017-08-31T02:36:00Z">
              <w:tcPr>
                <w:tcW w:w="2385" w:type="dxa"/>
                <w:vMerge/>
                <w:tcBorders>
                  <w:top w:val="single" w:sz="8" w:space="0" w:color="auto"/>
                  <w:left w:val="single" w:sz="8" w:space="0" w:color="auto"/>
                  <w:bottom w:val="single" w:sz="8" w:space="0" w:color="000000"/>
                  <w:right w:val="single" w:sz="8" w:space="0" w:color="auto"/>
                </w:tcBorders>
                <w:vAlign w:val="center"/>
                <w:hideMark/>
              </w:tcPr>
            </w:tcPrChange>
          </w:tcPr>
          <w:p w14:paraId="581FBB26" w14:textId="77777777" w:rsidR="00984B03" w:rsidRPr="00984B03" w:rsidRDefault="00984B03" w:rsidP="00984B03">
            <w:pPr>
              <w:spacing w:after="0" w:line="240" w:lineRule="auto"/>
              <w:rPr>
                <w:ins w:id="8294" w:author="Jen" w:date="2017-08-31T02:36:00Z"/>
                <w:rFonts w:ascii="Times New Roman" w:eastAsia="Times New Roman" w:hAnsi="Times New Roman" w:cs="Times New Roman"/>
                <w:b/>
                <w:bCs/>
                <w:color w:val="000000"/>
                <w:sz w:val="20"/>
                <w:szCs w:val="20"/>
                <w:lang w:val="en-US"/>
                <w:rPrChange w:id="8295" w:author="Jen" w:date="2017-08-31T02:36:00Z">
                  <w:rPr>
                    <w:ins w:id="8296" w:author="Jen" w:date="2017-08-31T02:36:00Z"/>
                    <w:rFonts w:ascii="Times New Roman" w:eastAsia="Times New Roman" w:hAnsi="Times New Roman" w:cs="Times New Roman"/>
                    <w:b/>
                    <w:bCs/>
                    <w:color w:val="000000"/>
                    <w:lang w:val="en-US"/>
                  </w:rPr>
                </w:rPrChange>
              </w:rPr>
            </w:pPr>
          </w:p>
        </w:tc>
        <w:tc>
          <w:tcPr>
            <w:tcW w:w="1575" w:type="dxa"/>
            <w:tcBorders>
              <w:top w:val="nil"/>
              <w:left w:val="nil"/>
              <w:bottom w:val="single" w:sz="8" w:space="0" w:color="auto"/>
              <w:right w:val="single" w:sz="4" w:space="0" w:color="auto"/>
            </w:tcBorders>
            <w:shd w:val="clear" w:color="000000" w:fill="D9D9D9"/>
            <w:noWrap/>
            <w:vAlign w:val="bottom"/>
            <w:hideMark/>
            <w:tcPrChange w:id="8297" w:author="Jen" w:date="2017-08-31T02:36:00Z">
              <w:tcPr>
                <w:tcW w:w="1575" w:type="dxa"/>
                <w:tcBorders>
                  <w:top w:val="nil"/>
                  <w:left w:val="nil"/>
                  <w:bottom w:val="single" w:sz="8" w:space="0" w:color="auto"/>
                  <w:right w:val="single" w:sz="4" w:space="0" w:color="auto"/>
                </w:tcBorders>
                <w:shd w:val="clear" w:color="000000" w:fill="D9D9D9"/>
                <w:noWrap/>
                <w:vAlign w:val="bottom"/>
                <w:hideMark/>
              </w:tcPr>
            </w:tcPrChange>
          </w:tcPr>
          <w:p w14:paraId="545B7CD1" w14:textId="77777777" w:rsidR="00984B03" w:rsidRPr="00984B03" w:rsidRDefault="00984B03" w:rsidP="00984B03">
            <w:pPr>
              <w:spacing w:after="0" w:line="240" w:lineRule="auto"/>
              <w:jc w:val="center"/>
              <w:rPr>
                <w:ins w:id="8298" w:author="Jen" w:date="2017-08-31T02:36:00Z"/>
                <w:rFonts w:ascii="Times New Roman" w:eastAsia="Times New Roman" w:hAnsi="Times New Roman" w:cs="Times New Roman"/>
                <w:b/>
                <w:bCs/>
                <w:color w:val="000000"/>
                <w:sz w:val="20"/>
                <w:szCs w:val="20"/>
                <w:lang w:val="en-US"/>
                <w:rPrChange w:id="8299" w:author="Jen" w:date="2017-08-31T02:36:00Z">
                  <w:rPr>
                    <w:ins w:id="8300" w:author="Jen" w:date="2017-08-31T02:36:00Z"/>
                    <w:rFonts w:ascii="Times New Roman" w:eastAsia="Times New Roman" w:hAnsi="Times New Roman" w:cs="Times New Roman"/>
                    <w:b/>
                    <w:bCs/>
                    <w:color w:val="000000"/>
                    <w:lang w:val="en-US"/>
                  </w:rPr>
                </w:rPrChange>
              </w:rPr>
            </w:pPr>
            <w:ins w:id="8301" w:author="Jen" w:date="2017-08-31T02:36:00Z">
              <w:r w:rsidRPr="00984B03">
                <w:rPr>
                  <w:rFonts w:ascii="Times New Roman" w:eastAsia="Times New Roman" w:hAnsi="Times New Roman" w:cs="Times New Roman"/>
                  <w:b/>
                  <w:bCs/>
                  <w:color w:val="000000"/>
                  <w:sz w:val="20"/>
                  <w:szCs w:val="20"/>
                  <w:lang w:val="en-US"/>
                  <w:rPrChange w:id="8302" w:author="Jen" w:date="2017-08-31T02:36:00Z">
                    <w:rPr>
                      <w:rFonts w:ascii="Times New Roman" w:eastAsia="Times New Roman" w:hAnsi="Times New Roman" w:cs="Times New Roman"/>
                      <w:b/>
                      <w:bCs/>
                      <w:color w:val="000000"/>
                      <w:lang w:val="en-US"/>
                    </w:rPr>
                  </w:rPrChange>
                </w:rPr>
                <w:t>Main structure</w:t>
              </w:r>
            </w:ins>
          </w:p>
        </w:tc>
        <w:tc>
          <w:tcPr>
            <w:tcW w:w="1260" w:type="dxa"/>
            <w:tcBorders>
              <w:top w:val="nil"/>
              <w:left w:val="nil"/>
              <w:bottom w:val="single" w:sz="8" w:space="0" w:color="auto"/>
              <w:right w:val="single" w:sz="4" w:space="0" w:color="auto"/>
            </w:tcBorders>
            <w:shd w:val="clear" w:color="000000" w:fill="D9D9D9"/>
            <w:noWrap/>
            <w:vAlign w:val="bottom"/>
            <w:hideMark/>
            <w:tcPrChange w:id="8303" w:author="Jen" w:date="2017-08-31T02:36:00Z">
              <w:tcPr>
                <w:tcW w:w="1170" w:type="dxa"/>
                <w:tcBorders>
                  <w:top w:val="nil"/>
                  <w:left w:val="nil"/>
                  <w:bottom w:val="single" w:sz="8" w:space="0" w:color="auto"/>
                  <w:right w:val="single" w:sz="4" w:space="0" w:color="auto"/>
                </w:tcBorders>
                <w:shd w:val="clear" w:color="000000" w:fill="D9D9D9"/>
                <w:noWrap/>
                <w:vAlign w:val="bottom"/>
                <w:hideMark/>
              </w:tcPr>
            </w:tcPrChange>
          </w:tcPr>
          <w:p w14:paraId="54D039DD" w14:textId="77777777" w:rsidR="00984B03" w:rsidRPr="00984B03" w:rsidRDefault="00984B03" w:rsidP="00984B03">
            <w:pPr>
              <w:spacing w:after="0" w:line="240" w:lineRule="auto"/>
              <w:jc w:val="center"/>
              <w:rPr>
                <w:ins w:id="8304" w:author="Jen" w:date="2017-08-31T02:36:00Z"/>
                <w:rFonts w:ascii="Times New Roman" w:eastAsia="Times New Roman" w:hAnsi="Times New Roman" w:cs="Times New Roman"/>
                <w:b/>
                <w:bCs/>
                <w:color w:val="000000"/>
                <w:sz w:val="20"/>
                <w:szCs w:val="20"/>
                <w:lang w:val="en-US"/>
                <w:rPrChange w:id="8305" w:author="Jen" w:date="2017-08-31T02:36:00Z">
                  <w:rPr>
                    <w:ins w:id="8306" w:author="Jen" w:date="2017-08-31T02:36:00Z"/>
                    <w:rFonts w:ascii="Times New Roman" w:eastAsia="Times New Roman" w:hAnsi="Times New Roman" w:cs="Times New Roman"/>
                    <w:b/>
                    <w:bCs/>
                    <w:color w:val="000000"/>
                    <w:lang w:val="en-US"/>
                  </w:rPr>
                </w:rPrChange>
              </w:rPr>
            </w:pPr>
            <w:proofErr w:type="spellStart"/>
            <w:ins w:id="8307" w:author="Jen" w:date="2017-08-31T02:36:00Z">
              <w:r w:rsidRPr="00984B03">
                <w:rPr>
                  <w:rFonts w:ascii="Times New Roman" w:eastAsia="Times New Roman" w:hAnsi="Times New Roman" w:cs="Times New Roman"/>
                  <w:b/>
                  <w:bCs/>
                  <w:color w:val="000000"/>
                  <w:sz w:val="20"/>
                  <w:szCs w:val="20"/>
                  <w:lang w:val="en-US"/>
                  <w:rPrChange w:id="8308" w:author="Jen" w:date="2017-08-31T02:36:00Z">
                    <w:rPr>
                      <w:rFonts w:ascii="Times New Roman" w:eastAsia="Times New Roman" w:hAnsi="Times New Roman" w:cs="Times New Roman"/>
                      <w:b/>
                      <w:bCs/>
                      <w:color w:val="000000"/>
                      <w:lang w:val="en-US"/>
                    </w:rPr>
                  </w:rPrChange>
                </w:rPr>
                <w:t>Auxillary</w:t>
              </w:r>
              <w:proofErr w:type="spellEnd"/>
            </w:ins>
          </w:p>
        </w:tc>
        <w:tc>
          <w:tcPr>
            <w:tcW w:w="1980" w:type="dxa"/>
            <w:vMerge/>
            <w:tcBorders>
              <w:top w:val="single" w:sz="8" w:space="0" w:color="auto"/>
              <w:left w:val="single" w:sz="4" w:space="0" w:color="auto"/>
              <w:bottom w:val="single" w:sz="8" w:space="0" w:color="000000"/>
              <w:right w:val="single" w:sz="4" w:space="0" w:color="auto"/>
            </w:tcBorders>
            <w:vAlign w:val="center"/>
            <w:hideMark/>
            <w:tcPrChange w:id="8309" w:author="Jen" w:date="2017-08-31T02:36:00Z">
              <w:tcPr>
                <w:tcW w:w="2475" w:type="dxa"/>
                <w:gridSpan w:val="2"/>
                <w:vMerge/>
                <w:tcBorders>
                  <w:top w:val="single" w:sz="8" w:space="0" w:color="auto"/>
                  <w:left w:val="single" w:sz="4" w:space="0" w:color="auto"/>
                  <w:bottom w:val="single" w:sz="8" w:space="0" w:color="000000"/>
                  <w:right w:val="single" w:sz="4" w:space="0" w:color="auto"/>
                </w:tcBorders>
                <w:vAlign w:val="center"/>
                <w:hideMark/>
              </w:tcPr>
            </w:tcPrChange>
          </w:tcPr>
          <w:p w14:paraId="5348A841" w14:textId="77777777" w:rsidR="00984B03" w:rsidRPr="00984B03" w:rsidRDefault="00984B03" w:rsidP="00984B03">
            <w:pPr>
              <w:spacing w:after="0" w:line="240" w:lineRule="auto"/>
              <w:rPr>
                <w:ins w:id="8310" w:author="Jen" w:date="2017-08-31T02:36:00Z"/>
                <w:rFonts w:ascii="Times New Roman" w:eastAsia="Times New Roman" w:hAnsi="Times New Roman" w:cs="Times New Roman"/>
                <w:b/>
                <w:bCs/>
                <w:color w:val="000000"/>
                <w:sz w:val="20"/>
                <w:szCs w:val="20"/>
                <w:lang w:val="en-US"/>
                <w:rPrChange w:id="8311" w:author="Jen" w:date="2017-08-31T02:36:00Z">
                  <w:rPr>
                    <w:ins w:id="8312" w:author="Jen" w:date="2017-08-31T02:36:00Z"/>
                    <w:rFonts w:ascii="Times New Roman" w:eastAsia="Times New Roman" w:hAnsi="Times New Roman" w:cs="Times New Roman"/>
                    <w:b/>
                    <w:bCs/>
                    <w:color w:val="000000"/>
                    <w:lang w:val="en-US"/>
                  </w:rPr>
                </w:rPrChange>
              </w:rPr>
            </w:pPr>
          </w:p>
        </w:tc>
        <w:tc>
          <w:tcPr>
            <w:tcW w:w="2340" w:type="dxa"/>
            <w:vMerge/>
            <w:tcBorders>
              <w:top w:val="single" w:sz="8" w:space="0" w:color="auto"/>
              <w:left w:val="single" w:sz="4" w:space="0" w:color="auto"/>
              <w:bottom w:val="single" w:sz="8" w:space="0" w:color="000000"/>
              <w:right w:val="single" w:sz="8" w:space="0" w:color="auto"/>
            </w:tcBorders>
            <w:vAlign w:val="center"/>
            <w:hideMark/>
            <w:tcPrChange w:id="8313" w:author="Jen" w:date="2017-08-31T02:36:00Z">
              <w:tcPr>
                <w:tcW w:w="2440" w:type="dxa"/>
                <w:vMerge/>
                <w:tcBorders>
                  <w:top w:val="single" w:sz="8" w:space="0" w:color="auto"/>
                  <w:left w:val="single" w:sz="4" w:space="0" w:color="auto"/>
                  <w:bottom w:val="single" w:sz="8" w:space="0" w:color="000000"/>
                  <w:right w:val="single" w:sz="8" w:space="0" w:color="auto"/>
                </w:tcBorders>
                <w:vAlign w:val="center"/>
                <w:hideMark/>
              </w:tcPr>
            </w:tcPrChange>
          </w:tcPr>
          <w:p w14:paraId="256B9EB4" w14:textId="77777777" w:rsidR="00984B03" w:rsidRPr="00984B03" w:rsidRDefault="00984B03" w:rsidP="00984B03">
            <w:pPr>
              <w:spacing w:after="0" w:line="240" w:lineRule="auto"/>
              <w:rPr>
                <w:ins w:id="8314" w:author="Jen" w:date="2017-08-31T02:36:00Z"/>
                <w:rFonts w:ascii="Times New Roman" w:eastAsia="Times New Roman" w:hAnsi="Times New Roman" w:cs="Times New Roman"/>
                <w:b/>
                <w:bCs/>
                <w:color w:val="000000"/>
                <w:sz w:val="20"/>
                <w:szCs w:val="20"/>
                <w:lang w:val="en-US"/>
                <w:rPrChange w:id="8315" w:author="Jen" w:date="2017-08-31T02:36:00Z">
                  <w:rPr>
                    <w:ins w:id="8316" w:author="Jen" w:date="2017-08-31T02:36:00Z"/>
                    <w:rFonts w:ascii="Times New Roman" w:eastAsia="Times New Roman" w:hAnsi="Times New Roman" w:cs="Times New Roman"/>
                    <w:b/>
                    <w:bCs/>
                    <w:color w:val="000000"/>
                    <w:lang w:val="en-US"/>
                  </w:rPr>
                </w:rPrChange>
              </w:rPr>
            </w:pPr>
          </w:p>
        </w:tc>
      </w:tr>
      <w:tr w:rsidR="00984B03" w:rsidRPr="00984B03" w14:paraId="015C4CB2" w14:textId="77777777" w:rsidTr="00984B03">
        <w:trPr>
          <w:trHeight w:val="300"/>
          <w:ins w:id="8317" w:author="Jen" w:date="2017-08-31T02:36:00Z"/>
          <w:trPrChange w:id="8318" w:author="Jen" w:date="2017-08-31T02:36:00Z">
            <w:trPr>
              <w:trHeight w:val="300"/>
            </w:trPr>
          </w:trPrChange>
        </w:trPr>
        <w:tc>
          <w:tcPr>
            <w:tcW w:w="2385" w:type="dxa"/>
            <w:tcBorders>
              <w:top w:val="nil"/>
              <w:left w:val="single" w:sz="4" w:space="0" w:color="auto"/>
              <w:bottom w:val="nil"/>
              <w:right w:val="single" w:sz="4" w:space="0" w:color="auto"/>
            </w:tcBorders>
            <w:shd w:val="clear" w:color="auto" w:fill="auto"/>
            <w:noWrap/>
            <w:vAlign w:val="center"/>
            <w:hideMark/>
            <w:tcPrChange w:id="8319" w:author="Jen" w:date="2017-08-31T02:36:00Z">
              <w:tcPr>
                <w:tcW w:w="2385" w:type="dxa"/>
                <w:tcBorders>
                  <w:top w:val="nil"/>
                  <w:left w:val="single" w:sz="4" w:space="0" w:color="auto"/>
                  <w:bottom w:val="nil"/>
                  <w:right w:val="single" w:sz="4" w:space="0" w:color="auto"/>
                </w:tcBorders>
                <w:shd w:val="clear" w:color="auto" w:fill="auto"/>
                <w:noWrap/>
                <w:vAlign w:val="center"/>
                <w:hideMark/>
              </w:tcPr>
            </w:tcPrChange>
          </w:tcPr>
          <w:p w14:paraId="18D9400C" w14:textId="77777777" w:rsidR="00984B03" w:rsidRPr="00984B03" w:rsidRDefault="00984B03" w:rsidP="00984B03">
            <w:pPr>
              <w:spacing w:after="0" w:line="240" w:lineRule="auto"/>
              <w:jc w:val="center"/>
              <w:rPr>
                <w:ins w:id="8320" w:author="Jen" w:date="2017-08-31T02:36:00Z"/>
                <w:rFonts w:ascii="Times New Roman" w:eastAsia="Times New Roman" w:hAnsi="Times New Roman" w:cs="Times New Roman"/>
                <w:color w:val="000000"/>
                <w:sz w:val="20"/>
                <w:szCs w:val="20"/>
                <w:lang w:val="en-US"/>
                <w:rPrChange w:id="8321" w:author="Jen" w:date="2017-08-31T02:36:00Z">
                  <w:rPr>
                    <w:ins w:id="8322" w:author="Jen" w:date="2017-08-31T02:36:00Z"/>
                    <w:rFonts w:ascii="Times New Roman" w:eastAsia="Times New Roman" w:hAnsi="Times New Roman" w:cs="Times New Roman"/>
                    <w:color w:val="000000"/>
                    <w:lang w:val="en-US"/>
                  </w:rPr>
                </w:rPrChange>
              </w:rPr>
            </w:pPr>
            <w:ins w:id="8323" w:author="Jen" w:date="2017-08-31T02:36:00Z">
              <w:r w:rsidRPr="00984B03">
                <w:rPr>
                  <w:rFonts w:ascii="Times New Roman" w:eastAsia="Times New Roman" w:hAnsi="Times New Roman" w:cs="Times New Roman"/>
                  <w:color w:val="000000"/>
                  <w:sz w:val="20"/>
                  <w:szCs w:val="20"/>
                  <w:lang w:val="en-US"/>
                  <w:rPrChange w:id="8324" w:author="Jen" w:date="2017-08-31T02:36:00Z">
                    <w:rPr>
                      <w:rFonts w:ascii="Times New Roman" w:eastAsia="Times New Roman" w:hAnsi="Times New Roman" w:cs="Times New Roman"/>
                      <w:color w:val="000000"/>
                      <w:lang w:val="en-US"/>
                    </w:rPr>
                  </w:rPrChange>
                </w:rPr>
                <w:t>Valenzuela</w:t>
              </w:r>
            </w:ins>
          </w:p>
        </w:tc>
        <w:tc>
          <w:tcPr>
            <w:tcW w:w="1575" w:type="dxa"/>
            <w:tcBorders>
              <w:top w:val="nil"/>
              <w:left w:val="nil"/>
              <w:bottom w:val="single" w:sz="4" w:space="0" w:color="auto"/>
              <w:right w:val="single" w:sz="4" w:space="0" w:color="auto"/>
            </w:tcBorders>
            <w:shd w:val="clear" w:color="auto" w:fill="auto"/>
            <w:noWrap/>
            <w:vAlign w:val="bottom"/>
            <w:hideMark/>
            <w:tcPrChange w:id="8325" w:author="Jen" w:date="2017-08-31T02:36:00Z">
              <w:tcPr>
                <w:tcW w:w="1575" w:type="dxa"/>
                <w:tcBorders>
                  <w:top w:val="nil"/>
                  <w:left w:val="nil"/>
                  <w:bottom w:val="single" w:sz="4" w:space="0" w:color="auto"/>
                  <w:right w:val="single" w:sz="4" w:space="0" w:color="auto"/>
                </w:tcBorders>
                <w:shd w:val="clear" w:color="auto" w:fill="auto"/>
                <w:noWrap/>
                <w:vAlign w:val="bottom"/>
                <w:hideMark/>
              </w:tcPr>
            </w:tcPrChange>
          </w:tcPr>
          <w:p w14:paraId="617AD6D6" w14:textId="77777777" w:rsidR="00984B03" w:rsidRPr="00984B03" w:rsidRDefault="00984B03" w:rsidP="00984B03">
            <w:pPr>
              <w:spacing w:after="0" w:line="240" w:lineRule="auto"/>
              <w:jc w:val="right"/>
              <w:rPr>
                <w:ins w:id="8326" w:author="Jen" w:date="2017-08-31T02:36:00Z"/>
                <w:rFonts w:ascii="Times New Roman" w:eastAsia="Times New Roman" w:hAnsi="Times New Roman" w:cs="Times New Roman"/>
                <w:color w:val="000000"/>
                <w:sz w:val="20"/>
                <w:szCs w:val="20"/>
                <w:lang w:val="en-US"/>
                <w:rPrChange w:id="8327" w:author="Jen" w:date="2017-08-31T02:36:00Z">
                  <w:rPr>
                    <w:ins w:id="8328" w:author="Jen" w:date="2017-08-31T02:36:00Z"/>
                    <w:rFonts w:ascii="Times New Roman" w:eastAsia="Times New Roman" w:hAnsi="Times New Roman" w:cs="Times New Roman"/>
                    <w:color w:val="000000"/>
                    <w:lang w:val="en-US"/>
                  </w:rPr>
                </w:rPrChange>
              </w:rPr>
            </w:pPr>
            <w:ins w:id="8329" w:author="Jen" w:date="2017-08-31T02:36:00Z">
              <w:r w:rsidRPr="00984B03">
                <w:rPr>
                  <w:rFonts w:ascii="Times New Roman" w:eastAsia="Times New Roman" w:hAnsi="Times New Roman" w:cs="Times New Roman"/>
                  <w:color w:val="000000"/>
                  <w:sz w:val="20"/>
                  <w:szCs w:val="20"/>
                  <w:lang w:val="en-US"/>
                  <w:rPrChange w:id="8330" w:author="Jen" w:date="2017-08-31T02:36:00Z">
                    <w:rPr>
                      <w:rFonts w:ascii="Times New Roman" w:eastAsia="Times New Roman" w:hAnsi="Times New Roman" w:cs="Times New Roman"/>
                      <w:color w:val="000000"/>
                      <w:lang w:val="en-US"/>
                    </w:rPr>
                  </w:rPrChange>
                </w:rPr>
                <w:t>7</w:t>
              </w:r>
            </w:ins>
          </w:p>
        </w:tc>
        <w:tc>
          <w:tcPr>
            <w:tcW w:w="1260" w:type="dxa"/>
            <w:tcBorders>
              <w:top w:val="nil"/>
              <w:left w:val="nil"/>
              <w:bottom w:val="single" w:sz="4" w:space="0" w:color="auto"/>
              <w:right w:val="single" w:sz="4" w:space="0" w:color="auto"/>
            </w:tcBorders>
            <w:shd w:val="clear" w:color="auto" w:fill="auto"/>
            <w:noWrap/>
            <w:vAlign w:val="bottom"/>
            <w:hideMark/>
            <w:tcPrChange w:id="8331" w:author="Jen" w:date="2017-08-31T02:36:00Z">
              <w:tcPr>
                <w:tcW w:w="1260" w:type="dxa"/>
                <w:gridSpan w:val="2"/>
                <w:tcBorders>
                  <w:top w:val="nil"/>
                  <w:left w:val="nil"/>
                  <w:bottom w:val="single" w:sz="4" w:space="0" w:color="auto"/>
                  <w:right w:val="single" w:sz="4" w:space="0" w:color="auto"/>
                </w:tcBorders>
                <w:shd w:val="clear" w:color="auto" w:fill="auto"/>
                <w:noWrap/>
                <w:vAlign w:val="bottom"/>
                <w:hideMark/>
              </w:tcPr>
            </w:tcPrChange>
          </w:tcPr>
          <w:p w14:paraId="4090BEB6" w14:textId="77777777" w:rsidR="00984B03" w:rsidRPr="00984B03" w:rsidRDefault="00984B03" w:rsidP="00984B03">
            <w:pPr>
              <w:spacing w:after="0" w:line="240" w:lineRule="auto"/>
              <w:jc w:val="right"/>
              <w:rPr>
                <w:ins w:id="8332" w:author="Jen" w:date="2017-08-31T02:36:00Z"/>
                <w:rFonts w:ascii="Times New Roman" w:eastAsia="Times New Roman" w:hAnsi="Times New Roman" w:cs="Times New Roman"/>
                <w:color w:val="000000"/>
                <w:sz w:val="20"/>
                <w:szCs w:val="20"/>
                <w:lang w:val="en-US"/>
                <w:rPrChange w:id="8333" w:author="Jen" w:date="2017-08-31T02:36:00Z">
                  <w:rPr>
                    <w:ins w:id="8334" w:author="Jen" w:date="2017-08-31T02:36:00Z"/>
                    <w:rFonts w:ascii="Times New Roman" w:eastAsia="Times New Roman" w:hAnsi="Times New Roman" w:cs="Times New Roman"/>
                    <w:color w:val="000000"/>
                    <w:lang w:val="en-US"/>
                  </w:rPr>
                </w:rPrChange>
              </w:rPr>
            </w:pPr>
            <w:ins w:id="8335" w:author="Jen" w:date="2017-08-31T02:36:00Z">
              <w:r w:rsidRPr="00984B03">
                <w:rPr>
                  <w:rFonts w:ascii="Times New Roman" w:eastAsia="Times New Roman" w:hAnsi="Times New Roman" w:cs="Times New Roman"/>
                  <w:color w:val="000000"/>
                  <w:sz w:val="20"/>
                  <w:szCs w:val="20"/>
                  <w:lang w:val="en-US"/>
                  <w:rPrChange w:id="8336" w:author="Jen" w:date="2017-08-31T02:36:00Z">
                    <w:rPr>
                      <w:rFonts w:ascii="Times New Roman" w:eastAsia="Times New Roman" w:hAnsi="Times New Roman" w:cs="Times New Roman"/>
                      <w:color w:val="000000"/>
                      <w:lang w:val="en-US"/>
                    </w:rPr>
                  </w:rPrChange>
                </w:rPr>
                <w:t>2</w:t>
              </w:r>
            </w:ins>
          </w:p>
        </w:tc>
        <w:tc>
          <w:tcPr>
            <w:tcW w:w="1980" w:type="dxa"/>
            <w:tcBorders>
              <w:top w:val="nil"/>
              <w:left w:val="nil"/>
              <w:bottom w:val="single" w:sz="4" w:space="0" w:color="auto"/>
              <w:right w:val="single" w:sz="4" w:space="0" w:color="auto"/>
            </w:tcBorders>
            <w:shd w:val="clear" w:color="auto" w:fill="auto"/>
            <w:noWrap/>
            <w:vAlign w:val="bottom"/>
            <w:hideMark/>
            <w:tcPrChange w:id="8337" w:author="Jen" w:date="2017-08-31T02:36:00Z">
              <w:tcPr>
                <w:tcW w:w="2385" w:type="dxa"/>
                <w:tcBorders>
                  <w:top w:val="nil"/>
                  <w:left w:val="nil"/>
                  <w:bottom w:val="single" w:sz="4" w:space="0" w:color="auto"/>
                  <w:right w:val="single" w:sz="4" w:space="0" w:color="auto"/>
                </w:tcBorders>
                <w:shd w:val="clear" w:color="auto" w:fill="auto"/>
                <w:noWrap/>
                <w:vAlign w:val="bottom"/>
                <w:hideMark/>
              </w:tcPr>
            </w:tcPrChange>
          </w:tcPr>
          <w:p w14:paraId="0BF12656" w14:textId="77777777" w:rsidR="00984B03" w:rsidRPr="00984B03" w:rsidRDefault="00984B03" w:rsidP="00984B03">
            <w:pPr>
              <w:spacing w:after="0" w:line="240" w:lineRule="auto"/>
              <w:jc w:val="right"/>
              <w:rPr>
                <w:ins w:id="8338" w:author="Jen" w:date="2017-08-31T02:36:00Z"/>
                <w:rFonts w:ascii="Times New Roman" w:eastAsia="Times New Roman" w:hAnsi="Times New Roman" w:cs="Times New Roman"/>
                <w:color w:val="000000"/>
                <w:sz w:val="20"/>
                <w:szCs w:val="20"/>
                <w:lang w:val="en-US"/>
                <w:rPrChange w:id="8339" w:author="Jen" w:date="2017-08-31T02:36:00Z">
                  <w:rPr>
                    <w:ins w:id="8340" w:author="Jen" w:date="2017-08-31T02:36:00Z"/>
                    <w:rFonts w:ascii="Times New Roman" w:eastAsia="Times New Roman" w:hAnsi="Times New Roman" w:cs="Times New Roman"/>
                    <w:color w:val="000000"/>
                    <w:lang w:val="en-US"/>
                  </w:rPr>
                </w:rPrChange>
              </w:rPr>
            </w:pPr>
            <w:ins w:id="8341" w:author="Jen" w:date="2017-08-31T02:36:00Z">
              <w:r w:rsidRPr="00984B03">
                <w:rPr>
                  <w:rFonts w:ascii="Times New Roman" w:eastAsia="Times New Roman" w:hAnsi="Times New Roman" w:cs="Times New Roman"/>
                  <w:color w:val="000000"/>
                  <w:sz w:val="20"/>
                  <w:szCs w:val="20"/>
                  <w:lang w:val="en-US"/>
                  <w:rPrChange w:id="8342" w:author="Jen" w:date="2017-08-31T02:36:00Z">
                    <w:rPr>
                      <w:rFonts w:ascii="Times New Roman" w:eastAsia="Times New Roman" w:hAnsi="Times New Roman" w:cs="Times New Roman"/>
                      <w:color w:val="000000"/>
                      <w:lang w:val="en-US"/>
                    </w:rPr>
                  </w:rPrChange>
                </w:rPr>
                <w:t>108</w:t>
              </w:r>
            </w:ins>
          </w:p>
        </w:tc>
        <w:tc>
          <w:tcPr>
            <w:tcW w:w="2340" w:type="dxa"/>
            <w:tcBorders>
              <w:top w:val="nil"/>
              <w:left w:val="nil"/>
              <w:bottom w:val="single" w:sz="4" w:space="0" w:color="auto"/>
              <w:right w:val="single" w:sz="4" w:space="0" w:color="auto"/>
            </w:tcBorders>
            <w:shd w:val="clear" w:color="auto" w:fill="auto"/>
            <w:noWrap/>
            <w:vAlign w:val="bottom"/>
            <w:hideMark/>
            <w:tcPrChange w:id="8343" w:author="Jen" w:date="2017-08-31T02:36:00Z">
              <w:tcPr>
                <w:tcW w:w="2440" w:type="dxa"/>
                <w:tcBorders>
                  <w:top w:val="nil"/>
                  <w:left w:val="nil"/>
                  <w:bottom w:val="single" w:sz="4" w:space="0" w:color="auto"/>
                  <w:right w:val="single" w:sz="4" w:space="0" w:color="auto"/>
                </w:tcBorders>
                <w:shd w:val="clear" w:color="auto" w:fill="auto"/>
                <w:noWrap/>
                <w:vAlign w:val="bottom"/>
                <w:hideMark/>
              </w:tcPr>
            </w:tcPrChange>
          </w:tcPr>
          <w:p w14:paraId="3D585908" w14:textId="267DFF6D" w:rsidR="00984B03" w:rsidRPr="00984B03" w:rsidRDefault="008C0F4B" w:rsidP="008C0F4B">
            <w:pPr>
              <w:spacing w:after="0" w:line="240" w:lineRule="auto"/>
              <w:jc w:val="right"/>
              <w:rPr>
                <w:ins w:id="8344" w:author="Jen" w:date="2017-08-31T02:36:00Z"/>
                <w:rFonts w:ascii="Times New Roman" w:eastAsia="Times New Roman" w:hAnsi="Times New Roman" w:cs="Times New Roman"/>
                <w:color w:val="000000"/>
                <w:sz w:val="20"/>
                <w:szCs w:val="20"/>
                <w:lang w:val="en-US"/>
                <w:rPrChange w:id="8345" w:author="Jen" w:date="2017-08-31T02:36:00Z">
                  <w:rPr>
                    <w:ins w:id="8346" w:author="Jen" w:date="2017-08-31T02:36:00Z"/>
                    <w:rFonts w:ascii="Times New Roman" w:eastAsia="Times New Roman" w:hAnsi="Times New Roman" w:cs="Times New Roman"/>
                    <w:color w:val="000000"/>
                    <w:lang w:val="en-US"/>
                  </w:rPr>
                </w:rPrChange>
              </w:rPr>
              <w:pPrChange w:id="8347" w:author="Jen" w:date="2017-08-31T04:42:00Z">
                <w:pPr>
                  <w:spacing w:after="0" w:line="240" w:lineRule="auto"/>
                </w:pPr>
              </w:pPrChange>
            </w:pPr>
            <w:ins w:id="8348" w:author="Jen" w:date="2017-08-31T04:42:00Z">
              <w:r>
                <w:rPr>
                  <w:rFonts w:ascii="Times New Roman" w:eastAsia="Times New Roman" w:hAnsi="Times New Roman" w:cs="Times New Roman"/>
                  <w:color w:val="000000"/>
                  <w:sz w:val="20"/>
                  <w:szCs w:val="20"/>
                  <w:lang w:val="en-US"/>
                </w:rPr>
                <w:t>1,317,503.54</w:t>
              </w:r>
            </w:ins>
            <w:ins w:id="8349" w:author="Jen" w:date="2017-08-31T02:36:00Z">
              <w:r w:rsidR="00984B03" w:rsidRPr="00984B03">
                <w:rPr>
                  <w:rFonts w:ascii="Times New Roman" w:eastAsia="Times New Roman" w:hAnsi="Times New Roman" w:cs="Times New Roman"/>
                  <w:color w:val="000000"/>
                  <w:sz w:val="20"/>
                  <w:szCs w:val="20"/>
                  <w:lang w:val="en-US"/>
                  <w:rPrChange w:id="8350" w:author="Jen" w:date="2017-08-31T02:36:00Z">
                    <w:rPr>
                      <w:rFonts w:ascii="Times New Roman" w:eastAsia="Times New Roman" w:hAnsi="Times New Roman" w:cs="Times New Roman"/>
                      <w:color w:val="000000"/>
                      <w:lang w:val="en-US"/>
                    </w:rPr>
                  </w:rPrChange>
                </w:rPr>
                <w:t xml:space="preserve"> </w:t>
              </w:r>
            </w:ins>
          </w:p>
        </w:tc>
      </w:tr>
      <w:tr w:rsidR="00984B03" w:rsidRPr="00984B03" w14:paraId="3856A764" w14:textId="77777777" w:rsidTr="00497F12">
        <w:trPr>
          <w:trHeight w:val="64"/>
          <w:ins w:id="8351" w:author="Jen" w:date="2017-08-31T02:36:00Z"/>
          <w:trPrChange w:id="8352" w:author="Jen" w:date="2017-08-31T05:04:00Z">
            <w:trPr>
              <w:trHeight w:val="300"/>
            </w:trPr>
          </w:trPrChange>
        </w:trPr>
        <w:tc>
          <w:tcPr>
            <w:tcW w:w="2385" w:type="dxa"/>
            <w:tcBorders>
              <w:top w:val="single" w:sz="4" w:space="0" w:color="auto"/>
              <w:left w:val="single" w:sz="4" w:space="0" w:color="auto"/>
              <w:bottom w:val="nil"/>
              <w:right w:val="single" w:sz="4" w:space="0" w:color="auto"/>
            </w:tcBorders>
            <w:shd w:val="clear" w:color="auto" w:fill="auto"/>
            <w:noWrap/>
            <w:vAlign w:val="center"/>
            <w:hideMark/>
            <w:tcPrChange w:id="8353" w:author="Jen" w:date="2017-08-31T05:04:00Z">
              <w:tcPr>
                <w:tcW w:w="2385" w:type="dxa"/>
                <w:tcBorders>
                  <w:top w:val="single" w:sz="4" w:space="0" w:color="auto"/>
                  <w:left w:val="single" w:sz="4" w:space="0" w:color="auto"/>
                  <w:bottom w:val="nil"/>
                  <w:right w:val="single" w:sz="4" w:space="0" w:color="auto"/>
                </w:tcBorders>
                <w:shd w:val="clear" w:color="auto" w:fill="auto"/>
                <w:noWrap/>
                <w:vAlign w:val="center"/>
                <w:hideMark/>
              </w:tcPr>
            </w:tcPrChange>
          </w:tcPr>
          <w:p w14:paraId="4CF6F266" w14:textId="77777777" w:rsidR="00984B03" w:rsidRPr="00984B03" w:rsidRDefault="00984B03" w:rsidP="00984B03">
            <w:pPr>
              <w:spacing w:after="0" w:line="240" w:lineRule="auto"/>
              <w:jc w:val="center"/>
              <w:rPr>
                <w:ins w:id="8354" w:author="Jen" w:date="2017-08-31T02:36:00Z"/>
                <w:rFonts w:ascii="Times New Roman" w:eastAsia="Times New Roman" w:hAnsi="Times New Roman" w:cs="Times New Roman"/>
                <w:color w:val="000000"/>
                <w:sz w:val="20"/>
                <w:szCs w:val="20"/>
                <w:lang w:val="en-US"/>
                <w:rPrChange w:id="8355" w:author="Jen" w:date="2017-08-31T02:36:00Z">
                  <w:rPr>
                    <w:ins w:id="8356" w:author="Jen" w:date="2017-08-31T02:36:00Z"/>
                    <w:rFonts w:ascii="Times New Roman" w:eastAsia="Times New Roman" w:hAnsi="Times New Roman" w:cs="Times New Roman"/>
                    <w:color w:val="000000"/>
                    <w:lang w:val="en-US"/>
                  </w:rPr>
                </w:rPrChange>
              </w:rPr>
            </w:pPr>
            <w:ins w:id="8357" w:author="Jen" w:date="2017-08-31T02:36:00Z">
              <w:r w:rsidRPr="00984B03">
                <w:rPr>
                  <w:rFonts w:ascii="Times New Roman" w:eastAsia="Times New Roman" w:hAnsi="Times New Roman" w:cs="Times New Roman"/>
                  <w:color w:val="000000"/>
                  <w:sz w:val="20"/>
                  <w:szCs w:val="20"/>
                  <w:lang w:val="en-US"/>
                  <w:rPrChange w:id="8358" w:author="Jen" w:date="2017-08-31T02:36:00Z">
                    <w:rPr>
                      <w:rFonts w:ascii="Times New Roman" w:eastAsia="Times New Roman" w:hAnsi="Times New Roman" w:cs="Times New Roman"/>
                      <w:color w:val="000000"/>
                      <w:lang w:val="en-US"/>
                    </w:rPr>
                  </w:rPrChange>
                </w:rPr>
                <w:t>Caloocan</w:t>
              </w:r>
            </w:ins>
          </w:p>
        </w:tc>
        <w:tc>
          <w:tcPr>
            <w:tcW w:w="1575" w:type="dxa"/>
            <w:tcBorders>
              <w:top w:val="nil"/>
              <w:left w:val="nil"/>
              <w:bottom w:val="single" w:sz="4" w:space="0" w:color="auto"/>
              <w:right w:val="single" w:sz="4" w:space="0" w:color="auto"/>
            </w:tcBorders>
            <w:shd w:val="clear" w:color="auto" w:fill="auto"/>
            <w:noWrap/>
            <w:vAlign w:val="bottom"/>
            <w:hideMark/>
            <w:tcPrChange w:id="8359" w:author="Jen" w:date="2017-08-31T05:04:00Z">
              <w:tcPr>
                <w:tcW w:w="1575" w:type="dxa"/>
                <w:tcBorders>
                  <w:top w:val="nil"/>
                  <w:left w:val="nil"/>
                  <w:bottom w:val="single" w:sz="4" w:space="0" w:color="auto"/>
                  <w:right w:val="single" w:sz="4" w:space="0" w:color="auto"/>
                </w:tcBorders>
                <w:shd w:val="clear" w:color="auto" w:fill="auto"/>
                <w:noWrap/>
                <w:vAlign w:val="bottom"/>
                <w:hideMark/>
              </w:tcPr>
            </w:tcPrChange>
          </w:tcPr>
          <w:p w14:paraId="38BE1390" w14:textId="77777777" w:rsidR="00984B03" w:rsidRPr="008C0F4B" w:rsidRDefault="00984B03" w:rsidP="00984B03">
            <w:pPr>
              <w:spacing w:after="0" w:line="240" w:lineRule="auto"/>
              <w:jc w:val="right"/>
              <w:rPr>
                <w:ins w:id="8360" w:author="Jen" w:date="2017-08-31T02:36:00Z"/>
                <w:rFonts w:ascii="Times New Roman" w:eastAsia="Times New Roman" w:hAnsi="Times New Roman" w:cs="Times New Roman"/>
                <w:color w:val="000000"/>
                <w:sz w:val="20"/>
                <w:szCs w:val="20"/>
                <w:highlight w:val="yellow"/>
                <w:lang w:val="en-US"/>
                <w:rPrChange w:id="8361" w:author="Jen" w:date="2017-08-31T04:43:00Z">
                  <w:rPr>
                    <w:ins w:id="8362" w:author="Jen" w:date="2017-08-31T02:36:00Z"/>
                    <w:rFonts w:ascii="Times New Roman" w:eastAsia="Times New Roman" w:hAnsi="Times New Roman" w:cs="Times New Roman"/>
                    <w:color w:val="000000"/>
                    <w:lang w:val="en-US"/>
                  </w:rPr>
                </w:rPrChange>
              </w:rPr>
            </w:pPr>
            <w:ins w:id="8363" w:author="Jen" w:date="2017-08-31T02:36:00Z">
              <w:r w:rsidRPr="005D6CA7">
                <w:rPr>
                  <w:rFonts w:ascii="Times New Roman" w:eastAsia="Times New Roman" w:hAnsi="Times New Roman" w:cs="Times New Roman"/>
                  <w:color w:val="000000"/>
                  <w:sz w:val="20"/>
                  <w:szCs w:val="20"/>
                  <w:lang w:val="en-US"/>
                  <w:rPrChange w:id="8364" w:author="Jen" w:date="2017-08-31T05:03:00Z">
                    <w:rPr>
                      <w:rFonts w:ascii="Times New Roman" w:eastAsia="Times New Roman" w:hAnsi="Times New Roman" w:cs="Times New Roman"/>
                      <w:color w:val="000000"/>
                      <w:lang w:val="en-US"/>
                    </w:rPr>
                  </w:rPrChange>
                </w:rPr>
                <w:t>32</w:t>
              </w:r>
            </w:ins>
          </w:p>
        </w:tc>
        <w:tc>
          <w:tcPr>
            <w:tcW w:w="1260" w:type="dxa"/>
            <w:tcBorders>
              <w:top w:val="nil"/>
              <w:left w:val="nil"/>
              <w:bottom w:val="single" w:sz="4" w:space="0" w:color="auto"/>
              <w:right w:val="single" w:sz="4" w:space="0" w:color="auto"/>
            </w:tcBorders>
            <w:shd w:val="clear" w:color="auto" w:fill="auto"/>
            <w:noWrap/>
            <w:vAlign w:val="bottom"/>
            <w:hideMark/>
            <w:tcPrChange w:id="8365" w:author="Jen" w:date="2017-08-31T05:04:00Z">
              <w:tcPr>
                <w:tcW w:w="1260" w:type="dxa"/>
                <w:gridSpan w:val="2"/>
                <w:tcBorders>
                  <w:top w:val="nil"/>
                  <w:left w:val="nil"/>
                  <w:bottom w:val="single" w:sz="4" w:space="0" w:color="auto"/>
                  <w:right w:val="single" w:sz="4" w:space="0" w:color="auto"/>
                </w:tcBorders>
                <w:shd w:val="clear" w:color="auto" w:fill="auto"/>
                <w:noWrap/>
                <w:vAlign w:val="bottom"/>
                <w:hideMark/>
              </w:tcPr>
            </w:tcPrChange>
          </w:tcPr>
          <w:p w14:paraId="6F015ED1" w14:textId="77777777" w:rsidR="00984B03" w:rsidRPr="005D6CA7" w:rsidRDefault="00984B03" w:rsidP="00984B03">
            <w:pPr>
              <w:spacing w:after="0" w:line="240" w:lineRule="auto"/>
              <w:jc w:val="right"/>
              <w:rPr>
                <w:ins w:id="8366" w:author="Jen" w:date="2017-08-31T02:36:00Z"/>
                <w:rFonts w:ascii="Times New Roman" w:eastAsia="Times New Roman" w:hAnsi="Times New Roman" w:cs="Times New Roman"/>
                <w:color w:val="000000"/>
                <w:sz w:val="20"/>
                <w:szCs w:val="20"/>
                <w:lang w:val="en-US"/>
                <w:rPrChange w:id="8367" w:author="Jen" w:date="2017-08-31T05:03:00Z">
                  <w:rPr>
                    <w:ins w:id="8368" w:author="Jen" w:date="2017-08-31T02:36:00Z"/>
                    <w:rFonts w:ascii="Times New Roman" w:eastAsia="Times New Roman" w:hAnsi="Times New Roman" w:cs="Times New Roman"/>
                    <w:color w:val="000000"/>
                    <w:lang w:val="en-US"/>
                  </w:rPr>
                </w:rPrChange>
              </w:rPr>
            </w:pPr>
            <w:ins w:id="8369" w:author="Jen" w:date="2017-08-31T02:36:00Z">
              <w:r w:rsidRPr="005D6CA7">
                <w:rPr>
                  <w:rFonts w:ascii="Times New Roman" w:eastAsia="Times New Roman" w:hAnsi="Times New Roman" w:cs="Times New Roman"/>
                  <w:color w:val="000000"/>
                  <w:sz w:val="20"/>
                  <w:szCs w:val="20"/>
                  <w:lang w:val="en-US"/>
                  <w:rPrChange w:id="8370" w:author="Jen" w:date="2017-08-31T05:03:00Z">
                    <w:rPr>
                      <w:rFonts w:ascii="Times New Roman" w:eastAsia="Times New Roman" w:hAnsi="Times New Roman" w:cs="Times New Roman"/>
                      <w:color w:val="000000"/>
                      <w:lang w:val="en-US"/>
                    </w:rPr>
                  </w:rPrChange>
                </w:rPr>
                <w:t>1</w:t>
              </w:r>
            </w:ins>
          </w:p>
        </w:tc>
        <w:tc>
          <w:tcPr>
            <w:tcW w:w="1980" w:type="dxa"/>
            <w:tcBorders>
              <w:top w:val="nil"/>
              <w:left w:val="nil"/>
              <w:bottom w:val="single" w:sz="4" w:space="0" w:color="auto"/>
              <w:right w:val="single" w:sz="4" w:space="0" w:color="auto"/>
            </w:tcBorders>
            <w:shd w:val="clear" w:color="auto" w:fill="auto"/>
            <w:noWrap/>
            <w:vAlign w:val="bottom"/>
            <w:hideMark/>
            <w:tcPrChange w:id="8371" w:author="Jen" w:date="2017-08-31T05:04:00Z">
              <w:tcPr>
                <w:tcW w:w="2385" w:type="dxa"/>
                <w:tcBorders>
                  <w:top w:val="nil"/>
                  <w:left w:val="nil"/>
                  <w:bottom w:val="single" w:sz="4" w:space="0" w:color="auto"/>
                  <w:right w:val="single" w:sz="4" w:space="0" w:color="auto"/>
                </w:tcBorders>
                <w:shd w:val="clear" w:color="auto" w:fill="auto"/>
                <w:noWrap/>
                <w:vAlign w:val="bottom"/>
                <w:hideMark/>
              </w:tcPr>
            </w:tcPrChange>
          </w:tcPr>
          <w:p w14:paraId="229F5A29" w14:textId="5BC5F6AB" w:rsidR="00984B03" w:rsidRPr="005D6CA7" w:rsidRDefault="00497F12" w:rsidP="00984B03">
            <w:pPr>
              <w:spacing w:after="0" w:line="240" w:lineRule="auto"/>
              <w:jc w:val="right"/>
              <w:rPr>
                <w:ins w:id="8372" w:author="Jen" w:date="2017-08-31T02:36:00Z"/>
                <w:rFonts w:ascii="Times New Roman" w:eastAsia="Times New Roman" w:hAnsi="Times New Roman" w:cs="Times New Roman"/>
                <w:color w:val="000000"/>
                <w:sz w:val="20"/>
                <w:szCs w:val="20"/>
                <w:lang w:val="en-US"/>
                <w:rPrChange w:id="8373" w:author="Jen" w:date="2017-08-31T05:03:00Z">
                  <w:rPr>
                    <w:ins w:id="8374" w:author="Jen" w:date="2017-08-31T02:36:00Z"/>
                    <w:rFonts w:ascii="Times New Roman" w:eastAsia="Times New Roman" w:hAnsi="Times New Roman" w:cs="Times New Roman"/>
                    <w:color w:val="000000"/>
                    <w:lang w:val="en-US"/>
                  </w:rPr>
                </w:rPrChange>
              </w:rPr>
            </w:pPr>
            <w:ins w:id="8375" w:author="Jen" w:date="2017-08-31T02:36:00Z">
              <w:r>
                <w:rPr>
                  <w:rFonts w:ascii="Times New Roman" w:eastAsia="Times New Roman" w:hAnsi="Times New Roman" w:cs="Times New Roman"/>
                  <w:color w:val="000000"/>
                  <w:sz w:val="20"/>
                  <w:szCs w:val="20"/>
                  <w:lang w:val="en-US"/>
                  <w:rPrChange w:id="8376" w:author="Jen" w:date="2017-08-31T05:03:00Z">
                    <w:rPr>
                      <w:rFonts w:ascii="Times New Roman" w:eastAsia="Times New Roman" w:hAnsi="Times New Roman" w:cs="Times New Roman"/>
                      <w:color w:val="000000"/>
                      <w:sz w:val="20"/>
                      <w:szCs w:val="20"/>
                      <w:lang w:val="en-US"/>
                    </w:rPr>
                  </w:rPrChange>
                </w:rPr>
                <w:t>95</w:t>
              </w:r>
            </w:ins>
            <w:ins w:id="8377" w:author="Jen" w:date="2017-08-31T05:04:00Z">
              <w:r>
                <w:rPr>
                  <w:rFonts w:ascii="Times New Roman" w:eastAsia="Times New Roman" w:hAnsi="Times New Roman" w:cs="Times New Roman"/>
                  <w:color w:val="000000"/>
                  <w:sz w:val="20"/>
                  <w:szCs w:val="20"/>
                  <w:lang w:val="en-US"/>
                </w:rPr>
                <w:t>7</w:t>
              </w:r>
            </w:ins>
          </w:p>
        </w:tc>
        <w:tc>
          <w:tcPr>
            <w:tcW w:w="2340" w:type="dxa"/>
            <w:tcBorders>
              <w:top w:val="nil"/>
              <w:left w:val="nil"/>
              <w:bottom w:val="single" w:sz="4" w:space="0" w:color="auto"/>
              <w:right w:val="single" w:sz="4" w:space="0" w:color="auto"/>
            </w:tcBorders>
            <w:shd w:val="clear" w:color="auto" w:fill="auto"/>
            <w:noWrap/>
            <w:vAlign w:val="bottom"/>
            <w:hideMark/>
            <w:tcPrChange w:id="8378" w:author="Jen" w:date="2017-08-31T05:04:00Z">
              <w:tcPr>
                <w:tcW w:w="2440" w:type="dxa"/>
                <w:tcBorders>
                  <w:top w:val="nil"/>
                  <w:left w:val="nil"/>
                  <w:bottom w:val="single" w:sz="4" w:space="0" w:color="auto"/>
                  <w:right w:val="single" w:sz="4" w:space="0" w:color="auto"/>
                </w:tcBorders>
                <w:shd w:val="clear" w:color="auto" w:fill="auto"/>
                <w:noWrap/>
                <w:vAlign w:val="bottom"/>
                <w:hideMark/>
              </w:tcPr>
            </w:tcPrChange>
          </w:tcPr>
          <w:p w14:paraId="56528F77" w14:textId="48563353" w:rsidR="00984B03" w:rsidRPr="005D6CA7" w:rsidRDefault="00497F12" w:rsidP="00497F12">
            <w:pPr>
              <w:spacing w:after="0" w:line="240" w:lineRule="auto"/>
              <w:jc w:val="right"/>
              <w:rPr>
                <w:ins w:id="8379" w:author="Jen" w:date="2017-08-31T02:36:00Z"/>
                <w:rFonts w:ascii="Times New Roman" w:eastAsia="Times New Roman" w:hAnsi="Times New Roman" w:cs="Times New Roman"/>
                <w:color w:val="000000"/>
                <w:sz w:val="20"/>
                <w:szCs w:val="20"/>
                <w:lang w:val="en-US"/>
                <w:rPrChange w:id="8380" w:author="Jen" w:date="2017-08-31T05:03:00Z">
                  <w:rPr>
                    <w:ins w:id="8381" w:author="Jen" w:date="2017-08-31T02:36:00Z"/>
                    <w:rFonts w:ascii="Times New Roman" w:eastAsia="Times New Roman" w:hAnsi="Times New Roman" w:cs="Times New Roman"/>
                    <w:color w:val="000000"/>
                    <w:lang w:val="en-US"/>
                  </w:rPr>
                </w:rPrChange>
              </w:rPr>
              <w:pPrChange w:id="8382" w:author="Jen" w:date="2017-08-31T05:04:00Z">
                <w:pPr>
                  <w:spacing w:after="0" w:line="240" w:lineRule="auto"/>
                </w:pPr>
              </w:pPrChange>
            </w:pPr>
            <w:ins w:id="8383" w:author="Jen" w:date="2017-08-31T02:36:00Z">
              <w:r>
                <w:rPr>
                  <w:rFonts w:ascii="Times New Roman" w:eastAsia="Times New Roman" w:hAnsi="Times New Roman" w:cs="Times New Roman"/>
                  <w:color w:val="000000"/>
                  <w:sz w:val="20"/>
                  <w:szCs w:val="20"/>
                  <w:lang w:val="en-US"/>
                  <w:rPrChange w:id="8384" w:author="Jen" w:date="2017-08-31T05:03:00Z">
                    <w:rPr>
                      <w:rFonts w:ascii="Times New Roman" w:eastAsia="Times New Roman" w:hAnsi="Times New Roman" w:cs="Times New Roman"/>
                      <w:color w:val="000000"/>
                      <w:sz w:val="20"/>
                      <w:szCs w:val="20"/>
                      <w:lang w:val="en-US"/>
                    </w:rPr>
                  </w:rPrChange>
                </w:rPr>
                <w:t xml:space="preserve">                        8,7</w:t>
              </w:r>
            </w:ins>
            <w:ins w:id="8385" w:author="Jen" w:date="2017-08-31T05:04:00Z">
              <w:r>
                <w:rPr>
                  <w:rFonts w:ascii="Times New Roman" w:eastAsia="Times New Roman" w:hAnsi="Times New Roman" w:cs="Times New Roman"/>
                  <w:color w:val="000000"/>
                  <w:sz w:val="20"/>
                  <w:szCs w:val="20"/>
                  <w:lang w:val="en-US"/>
                </w:rPr>
                <w:t>50</w:t>
              </w:r>
            </w:ins>
            <w:ins w:id="8386" w:author="Jen" w:date="2017-08-31T02:36:00Z">
              <w:r>
                <w:rPr>
                  <w:rFonts w:ascii="Times New Roman" w:eastAsia="Times New Roman" w:hAnsi="Times New Roman" w:cs="Times New Roman"/>
                  <w:color w:val="000000"/>
                  <w:sz w:val="20"/>
                  <w:szCs w:val="20"/>
                  <w:lang w:val="en-US"/>
                  <w:rPrChange w:id="8387" w:author="Jen" w:date="2017-08-31T05:03:00Z">
                    <w:rPr>
                      <w:rFonts w:ascii="Times New Roman" w:eastAsia="Times New Roman" w:hAnsi="Times New Roman" w:cs="Times New Roman"/>
                      <w:color w:val="000000"/>
                      <w:sz w:val="20"/>
                      <w:szCs w:val="20"/>
                      <w:lang w:val="en-US"/>
                    </w:rPr>
                  </w:rPrChange>
                </w:rPr>
                <w:t>,6</w:t>
              </w:r>
            </w:ins>
            <w:ins w:id="8388" w:author="Jen" w:date="2017-08-31T05:04:00Z">
              <w:r>
                <w:rPr>
                  <w:rFonts w:ascii="Times New Roman" w:eastAsia="Times New Roman" w:hAnsi="Times New Roman" w:cs="Times New Roman"/>
                  <w:color w:val="000000"/>
                  <w:sz w:val="20"/>
                  <w:szCs w:val="20"/>
                  <w:lang w:val="en-US"/>
                </w:rPr>
                <w:t>60.20</w:t>
              </w:r>
            </w:ins>
            <w:ins w:id="8389" w:author="Jen" w:date="2017-08-31T02:36:00Z">
              <w:r w:rsidR="00984B03" w:rsidRPr="005D6CA7">
                <w:rPr>
                  <w:rFonts w:ascii="Times New Roman" w:eastAsia="Times New Roman" w:hAnsi="Times New Roman" w:cs="Times New Roman"/>
                  <w:color w:val="000000"/>
                  <w:sz w:val="20"/>
                  <w:szCs w:val="20"/>
                  <w:lang w:val="en-US"/>
                  <w:rPrChange w:id="8390" w:author="Jen" w:date="2017-08-31T05:03:00Z">
                    <w:rPr>
                      <w:rFonts w:ascii="Times New Roman" w:eastAsia="Times New Roman" w:hAnsi="Times New Roman" w:cs="Times New Roman"/>
                      <w:color w:val="000000"/>
                      <w:lang w:val="en-US"/>
                    </w:rPr>
                  </w:rPrChange>
                </w:rPr>
                <w:t xml:space="preserve"> </w:t>
              </w:r>
            </w:ins>
          </w:p>
        </w:tc>
      </w:tr>
      <w:tr w:rsidR="00984B03" w:rsidRPr="00984B03" w14:paraId="3E1886B6" w14:textId="77777777" w:rsidTr="00984B03">
        <w:trPr>
          <w:trHeight w:val="315"/>
          <w:ins w:id="8391" w:author="Jen" w:date="2017-08-31T02:36:00Z"/>
          <w:trPrChange w:id="8392" w:author="Jen" w:date="2017-08-31T02:36:00Z">
            <w:trPr>
              <w:trHeight w:val="315"/>
            </w:trPr>
          </w:trPrChange>
        </w:trPr>
        <w:tc>
          <w:tcPr>
            <w:tcW w:w="2385" w:type="dxa"/>
            <w:tcBorders>
              <w:top w:val="single" w:sz="4" w:space="0" w:color="auto"/>
              <w:left w:val="single" w:sz="4" w:space="0" w:color="auto"/>
              <w:bottom w:val="nil"/>
              <w:right w:val="single" w:sz="4" w:space="0" w:color="auto"/>
            </w:tcBorders>
            <w:shd w:val="clear" w:color="auto" w:fill="auto"/>
            <w:vAlign w:val="center"/>
            <w:hideMark/>
            <w:tcPrChange w:id="8393" w:author="Jen" w:date="2017-08-31T02:36:00Z">
              <w:tcPr>
                <w:tcW w:w="2385" w:type="dxa"/>
                <w:tcBorders>
                  <w:top w:val="single" w:sz="4" w:space="0" w:color="auto"/>
                  <w:left w:val="single" w:sz="4" w:space="0" w:color="auto"/>
                  <w:bottom w:val="nil"/>
                  <w:right w:val="single" w:sz="4" w:space="0" w:color="auto"/>
                </w:tcBorders>
                <w:shd w:val="clear" w:color="auto" w:fill="auto"/>
                <w:vAlign w:val="center"/>
                <w:hideMark/>
              </w:tcPr>
            </w:tcPrChange>
          </w:tcPr>
          <w:p w14:paraId="6F607507" w14:textId="77777777" w:rsidR="00984B03" w:rsidRPr="00984B03" w:rsidRDefault="00984B03" w:rsidP="00984B03">
            <w:pPr>
              <w:spacing w:after="0" w:line="240" w:lineRule="auto"/>
              <w:jc w:val="center"/>
              <w:rPr>
                <w:ins w:id="8394" w:author="Jen" w:date="2017-08-31T02:36:00Z"/>
                <w:rFonts w:ascii="Times New Roman" w:eastAsia="Times New Roman" w:hAnsi="Times New Roman" w:cs="Times New Roman"/>
                <w:color w:val="000000"/>
                <w:sz w:val="20"/>
                <w:szCs w:val="20"/>
                <w:lang w:val="en-US"/>
                <w:rPrChange w:id="8395" w:author="Jen" w:date="2017-08-31T02:36:00Z">
                  <w:rPr>
                    <w:ins w:id="8396" w:author="Jen" w:date="2017-08-31T02:36:00Z"/>
                    <w:rFonts w:ascii="Times New Roman" w:eastAsia="Times New Roman" w:hAnsi="Times New Roman" w:cs="Times New Roman"/>
                    <w:color w:val="000000"/>
                    <w:lang w:val="en-US"/>
                  </w:rPr>
                </w:rPrChange>
              </w:rPr>
            </w:pPr>
            <w:ins w:id="8397" w:author="Jen" w:date="2017-08-31T02:36:00Z">
              <w:r w:rsidRPr="00984B03">
                <w:rPr>
                  <w:rFonts w:ascii="Times New Roman" w:eastAsia="Times New Roman" w:hAnsi="Times New Roman" w:cs="Times New Roman"/>
                  <w:color w:val="000000"/>
                  <w:sz w:val="20"/>
                  <w:szCs w:val="20"/>
                  <w:lang w:val="en-US"/>
                  <w:rPrChange w:id="8398" w:author="Jen" w:date="2017-08-31T02:36:00Z">
                    <w:rPr>
                      <w:rFonts w:ascii="Times New Roman" w:eastAsia="Times New Roman" w:hAnsi="Times New Roman" w:cs="Times New Roman"/>
                      <w:color w:val="000000"/>
                      <w:lang w:val="en-US"/>
                    </w:rPr>
                  </w:rPrChange>
                </w:rPr>
                <w:t>Manila</w:t>
              </w:r>
            </w:ins>
          </w:p>
        </w:tc>
        <w:tc>
          <w:tcPr>
            <w:tcW w:w="1575" w:type="dxa"/>
            <w:tcBorders>
              <w:top w:val="nil"/>
              <w:left w:val="nil"/>
              <w:bottom w:val="single" w:sz="4" w:space="0" w:color="auto"/>
              <w:right w:val="single" w:sz="4" w:space="0" w:color="auto"/>
            </w:tcBorders>
            <w:shd w:val="clear" w:color="auto" w:fill="auto"/>
            <w:noWrap/>
            <w:vAlign w:val="bottom"/>
            <w:hideMark/>
            <w:tcPrChange w:id="8399" w:author="Jen" w:date="2017-08-31T02:36:00Z">
              <w:tcPr>
                <w:tcW w:w="1575" w:type="dxa"/>
                <w:tcBorders>
                  <w:top w:val="nil"/>
                  <w:left w:val="nil"/>
                  <w:bottom w:val="single" w:sz="4" w:space="0" w:color="auto"/>
                  <w:right w:val="single" w:sz="4" w:space="0" w:color="auto"/>
                </w:tcBorders>
                <w:shd w:val="clear" w:color="auto" w:fill="auto"/>
                <w:noWrap/>
                <w:vAlign w:val="bottom"/>
                <w:hideMark/>
              </w:tcPr>
            </w:tcPrChange>
          </w:tcPr>
          <w:p w14:paraId="6276753E" w14:textId="6342826B" w:rsidR="00984B03" w:rsidRPr="008C0F4B" w:rsidRDefault="0043032F" w:rsidP="00984B03">
            <w:pPr>
              <w:spacing w:after="0" w:line="240" w:lineRule="auto"/>
              <w:jc w:val="right"/>
              <w:rPr>
                <w:ins w:id="8400" w:author="Jen" w:date="2017-08-31T02:36:00Z"/>
                <w:rFonts w:ascii="Times New Roman" w:eastAsia="Times New Roman" w:hAnsi="Times New Roman" w:cs="Times New Roman"/>
                <w:color w:val="000000"/>
                <w:sz w:val="20"/>
                <w:szCs w:val="20"/>
                <w:highlight w:val="yellow"/>
                <w:lang w:val="en-US"/>
                <w:rPrChange w:id="8401" w:author="Jen" w:date="2017-08-31T04:43:00Z">
                  <w:rPr>
                    <w:ins w:id="8402" w:author="Jen" w:date="2017-08-31T02:36:00Z"/>
                    <w:rFonts w:ascii="Times New Roman" w:eastAsia="Times New Roman" w:hAnsi="Times New Roman" w:cs="Times New Roman"/>
                    <w:color w:val="000000"/>
                    <w:lang w:val="en-US"/>
                  </w:rPr>
                </w:rPrChange>
              </w:rPr>
            </w:pPr>
            <w:ins w:id="8403" w:author="Jen" w:date="2017-08-31T05:15:00Z">
              <w:r w:rsidRPr="0043032F">
                <w:rPr>
                  <w:rFonts w:ascii="Times New Roman" w:eastAsia="Times New Roman" w:hAnsi="Times New Roman" w:cs="Times New Roman"/>
                  <w:color w:val="000000"/>
                  <w:sz w:val="20"/>
                  <w:szCs w:val="20"/>
                  <w:lang w:val="en-US"/>
                  <w:rPrChange w:id="8404" w:author="Jen" w:date="2017-08-31T05:15:00Z">
                    <w:rPr>
                      <w:rFonts w:ascii="Times New Roman" w:eastAsia="Times New Roman" w:hAnsi="Times New Roman" w:cs="Times New Roman"/>
                      <w:color w:val="000000"/>
                      <w:sz w:val="20"/>
                      <w:szCs w:val="20"/>
                      <w:highlight w:val="yellow"/>
                      <w:lang w:val="en-US"/>
                    </w:rPr>
                  </w:rPrChange>
                </w:rPr>
                <w:t>20</w:t>
              </w:r>
            </w:ins>
          </w:p>
        </w:tc>
        <w:tc>
          <w:tcPr>
            <w:tcW w:w="1260" w:type="dxa"/>
            <w:tcBorders>
              <w:top w:val="nil"/>
              <w:left w:val="nil"/>
              <w:bottom w:val="single" w:sz="4" w:space="0" w:color="auto"/>
              <w:right w:val="single" w:sz="4" w:space="0" w:color="auto"/>
            </w:tcBorders>
            <w:shd w:val="clear" w:color="auto" w:fill="auto"/>
            <w:noWrap/>
            <w:vAlign w:val="bottom"/>
            <w:hideMark/>
            <w:tcPrChange w:id="8405" w:author="Jen" w:date="2017-08-31T02:36:00Z">
              <w:tcPr>
                <w:tcW w:w="1260" w:type="dxa"/>
                <w:gridSpan w:val="2"/>
                <w:tcBorders>
                  <w:top w:val="nil"/>
                  <w:left w:val="nil"/>
                  <w:bottom w:val="single" w:sz="4" w:space="0" w:color="auto"/>
                  <w:right w:val="single" w:sz="4" w:space="0" w:color="auto"/>
                </w:tcBorders>
                <w:shd w:val="clear" w:color="auto" w:fill="auto"/>
                <w:noWrap/>
                <w:vAlign w:val="bottom"/>
                <w:hideMark/>
              </w:tcPr>
            </w:tcPrChange>
          </w:tcPr>
          <w:p w14:paraId="757CB458" w14:textId="77777777" w:rsidR="00984B03" w:rsidRPr="005D6CA7" w:rsidRDefault="00984B03" w:rsidP="00984B03">
            <w:pPr>
              <w:spacing w:after="0" w:line="240" w:lineRule="auto"/>
              <w:jc w:val="right"/>
              <w:rPr>
                <w:ins w:id="8406" w:author="Jen" w:date="2017-08-31T02:36:00Z"/>
                <w:rFonts w:ascii="Times New Roman" w:eastAsia="Times New Roman" w:hAnsi="Times New Roman" w:cs="Times New Roman"/>
                <w:color w:val="000000"/>
                <w:sz w:val="20"/>
                <w:szCs w:val="20"/>
                <w:lang w:val="en-US"/>
                <w:rPrChange w:id="8407" w:author="Jen" w:date="2017-08-31T05:03:00Z">
                  <w:rPr>
                    <w:ins w:id="8408" w:author="Jen" w:date="2017-08-31T02:36:00Z"/>
                    <w:rFonts w:ascii="Times New Roman" w:eastAsia="Times New Roman" w:hAnsi="Times New Roman" w:cs="Times New Roman"/>
                    <w:color w:val="000000"/>
                    <w:lang w:val="en-US"/>
                  </w:rPr>
                </w:rPrChange>
              </w:rPr>
            </w:pPr>
            <w:ins w:id="8409" w:author="Jen" w:date="2017-08-31T02:36:00Z">
              <w:r w:rsidRPr="005D6CA7">
                <w:rPr>
                  <w:rFonts w:ascii="Times New Roman" w:eastAsia="Times New Roman" w:hAnsi="Times New Roman" w:cs="Times New Roman"/>
                  <w:color w:val="000000"/>
                  <w:sz w:val="20"/>
                  <w:szCs w:val="20"/>
                  <w:lang w:val="en-US"/>
                  <w:rPrChange w:id="8410" w:author="Jen" w:date="2017-08-31T05:03:00Z">
                    <w:rPr>
                      <w:rFonts w:ascii="Times New Roman" w:eastAsia="Times New Roman" w:hAnsi="Times New Roman" w:cs="Times New Roman"/>
                      <w:color w:val="000000"/>
                      <w:lang w:val="en-US"/>
                    </w:rPr>
                  </w:rPrChange>
                </w:rPr>
                <w:t>7</w:t>
              </w:r>
            </w:ins>
          </w:p>
        </w:tc>
        <w:tc>
          <w:tcPr>
            <w:tcW w:w="1980" w:type="dxa"/>
            <w:tcBorders>
              <w:top w:val="nil"/>
              <w:left w:val="nil"/>
              <w:bottom w:val="single" w:sz="4" w:space="0" w:color="auto"/>
              <w:right w:val="single" w:sz="4" w:space="0" w:color="auto"/>
            </w:tcBorders>
            <w:shd w:val="clear" w:color="auto" w:fill="auto"/>
            <w:noWrap/>
            <w:vAlign w:val="bottom"/>
            <w:hideMark/>
            <w:tcPrChange w:id="8411" w:author="Jen" w:date="2017-08-31T02:36:00Z">
              <w:tcPr>
                <w:tcW w:w="2385" w:type="dxa"/>
                <w:tcBorders>
                  <w:top w:val="nil"/>
                  <w:left w:val="nil"/>
                  <w:bottom w:val="single" w:sz="4" w:space="0" w:color="auto"/>
                  <w:right w:val="single" w:sz="4" w:space="0" w:color="auto"/>
                </w:tcBorders>
                <w:shd w:val="clear" w:color="auto" w:fill="auto"/>
                <w:noWrap/>
                <w:vAlign w:val="bottom"/>
                <w:hideMark/>
              </w:tcPr>
            </w:tcPrChange>
          </w:tcPr>
          <w:p w14:paraId="4C1F9897" w14:textId="471EEFDF" w:rsidR="00984B03" w:rsidRPr="0043032F" w:rsidRDefault="0043032F" w:rsidP="00984B03">
            <w:pPr>
              <w:spacing w:after="0" w:line="240" w:lineRule="auto"/>
              <w:jc w:val="right"/>
              <w:rPr>
                <w:ins w:id="8412" w:author="Jen" w:date="2017-08-31T02:36:00Z"/>
                <w:rFonts w:ascii="Times New Roman" w:eastAsia="Times New Roman" w:hAnsi="Times New Roman" w:cs="Times New Roman"/>
                <w:color w:val="000000"/>
                <w:sz w:val="20"/>
                <w:szCs w:val="20"/>
                <w:lang w:val="en-US"/>
                <w:rPrChange w:id="8413" w:author="Jen" w:date="2017-08-31T05:15:00Z">
                  <w:rPr>
                    <w:ins w:id="8414" w:author="Jen" w:date="2017-08-31T02:36:00Z"/>
                    <w:rFonts w:ascii="Times New Roman" w:eastAsia="Times New Roman" w:hAnsi="Times New Roman" w:cs="Times New Roman"/>
                    <w:color w:val="000000"/>
                    <w:lang w:val="en-US"/>
                  </w:rPr>
                </w:rPrChange>
              </w:rPr>
            </w:pPr>
            <w:ins w:id="8415" w:author="Jen" w:date="2017-08-31T05:15:00Z">
              <w:r w:rsidRPr="0043032F">
                <w:rPr>
                  <w:rFonts w:ascii="Times New Roman" w:eastAsia="Times New Roman" w:hAnsi="Times New Roman" w:cs="Times New Roman"/>
                  <w:color w:val="000000"/>
                  <w:sz w:val="20"/>
                  <w:szCs w:val="20"/>
                  <w:lang w:val="en-US"/>
                  <w:rPrChange w:id="8416" w:author="Jen" w:date="2017-08-31T05:15:00Z">
                    <w:rPr>
                      <w:rFonts w:ascii="Times New Roman" w:eastAsia="Times New Roman" w:hAnsi="Times New Roman" w:cs="Times New Roman"/>
                      <w:color w:val="000000"/>
                      <w:sz w:val="20"/>
                      <w:szCs w:val="20"/>
                      <w:highlight w:val="yellow"/>
                      <w:lang w:val="en-US"/>
                    </w:rPr>
                  </w:rPrChange>
                </w:rPr>
                <w:t>299</w:t>
              </w:r>
            </w:ins>
          </w:p>
        </w:tc>
        <w:tc>
          <w:tcPr>
            <w:tcW w:w="2340" w:type="dxa"/>
            <w:tcBorders>
              <w:top w:val="nil"/>
              <w:left w:val="nil"/>
              <w:bottom w:val="single" w:sz="4" w:space="0" w:color="auto"/>
              <w:right w:val="single" w:sz="4" w:space="0" w:color="auto"/>
            </w:tcBorders>
            <w:shd w:val="clear" w:color="auto" w:fill="auto"/>
            <w:noWrap/>
            <w:vAlign w:val="bottom"/>
            <w:hideMark/>
            <w:tcPrChange w:id="8417" w:author="Jen" w:date="2017-08-31T02:36:00Z">
              <w:tcPr>
                <w:tcW w:w="2440" w:type="dxa"/>
                <w:tcBorders>
                  <w:top w:val="nil"/>
                  <w:left w:val="nil"/>
                  <w:bottom w:val="single" w:sz="4" w:space="0" w:color="auto"/>
                  <w:right w:val="single" w:sz="4" w:space="0" w:color="auto"/>
                </w:tcBorders>
                <w:shd w:val="clear" w:color="auto" w:fill="auto"/>
                <w:noWrap/>
                <w:vAlign w:val="bottom"/>
                <w:hideMark/>
              </w:tcPr>
            </w:tcPrChange>
          </w:tcPr>
          <w:p w14:paraId="732DC62C" w14:textId="5A603A61" w:rsidR="00984B03" w:rsidRPr="0043032F" w:rsidRDefault="0043032F" w:rsidP="0043032F">
            <w:pPr>
              <w:spacing w:after="0" w:line="240" w:lineRule="auto"/>
              <w:jc w:val="right"/>
              <w:rPr>
                <w:ins w:id="8418" w:author="Jen" w:date="2017-08-31T02:36:00Z"/>
                <w:rFonts w:ascii="Times New Roman" w:eastAsia="Times New Roman" w:hAnsi="Times New Roman" w:cs="Times New Roman"/>
                <w:color w:val="000000"/>
                <w:sz w:val="20"/>
                <w:szCs w:val="20"/>
                <w:lang w:val="en-US"/>
                <w:rPrChange w:id="8419" w:author="Jen" w:date="2017-08-31T05:15:00Z">
                  <w:rPr>
                    <w:ins w:id="8420" w:author="Jen" w:date="2017-08-31T02:36:00Z"/>
                    <w:rFonts w:ascii="Times New Roman" w:eastAsia="Times New Roman" w:hAnsi="Times New Roman" w:cs="Times New Roman"/>
                    <w:color w:val="000000"/>
                    <w:lang w:val="en-US"/>
                  </w:rPr>
                </w:rPrChange>
              </w:rPr>
              <w:pPrChange w:id="8421" w:author="Jen" w:date="2017-08-31T05:15:00Z">
                <w:pPr>
                  <w:spacing w:after="0" w:line="240" w:lineRule="auto"/>
                </w:pPr>
              </w:pPrChange>
            </w:pPr>
            <w:ins w:id="8422" w:author="Jen" w:date="2017-08-31T05:15:00Z">
              <w:r w:rsidRPr="0043032F">
                <w:rPr>
                  <w:rFonts w:ascii="Times New Roman" w:eastAsia="Times New Roman" w:hAnsi="Times New Roman" w:cs="Times New Roman"/>
                  <w:color w:val="000000"/>
                  <w:sz w:val="20"/>
                  <w:szCs w:val="20"/>
                  <w:lang w:val="en-US"/>
                  <w:rPrChange w:id="8423" w:author="Jen" w:date="2017-08-31T05:15:00Z">
                    <w:rPr>
                      <w:rFonts w:ascii="Times New Roman" w:eastAsia="Times New Roman" w:hAnsi="Times New Roman" w:cs="Times New Roman"/>
                      <w:color w:val="000000"/>
                      <w:sz w:val="20"/>
                      <w:szCs w:val="20"/>
                      <w:highlight w:val="yellow"/>
                      <w:lang w:val="en-US"/>
                    </w:rPr>
                  </w:rPrChange>
                </w:rPr>
                <w:t>2,418,852.32</w:t>
              </w:r>
            </w:ins>
            <w:ins w:id="8424" w:author="Jen" w:date="2017-08-31T02:36:00Z">
              <w:r w:rsidR="00984B03" w:rsidRPr="0043032F">
                <w:rPr>
                  <w:rFonts w:ascii="Times New Roman" w:eastAsia="Times New Roman" w:hAnsi="Times New Roman" w:cs="Times New Roman"/>
                  <w:color w:val="000000"/>
                  <w:sz w:val="20"/>
                  <w:szCs w:val="20"/>
                  <w:lang w:val="en-US"/>
                  <w:rPrChange w:id="8425" w:author="Jen" w:date="2017-08-31T05:15:00Z">
                    <w:rPr>
                      <w:rFonts w:ascii="Times New Roman" w:eastAsia="Times New Roman" w:hAnsi="Times New Roman" w:cs="Times New Roman"/>
                      <w:color w:val="000000"/>
                      <w:lang w:val="en-US"/>
                    </w:rPr>
                  </w:rPrChange>
                </w:rPr>
                <w:t xml:space="preserve"> </w:t>
              </w:r>
            </w:ins>
          </w:p>
        </w:tc>
      </w:tr>
      <w:tr w:rsidR="00984B03" w:rsidRPr="00984B03" w14:paraId="0E8D00D5" w14:textId="77777777" w:rsidTr="00984B03">
        <w:trPr>
          <w:trHeight w:val="315"/>
          <w:ins w:id="8426" w:author="Jen" w:date="2017-08-31T02:36:00Z"/>
          <w:trPrChange w:id="8427" w:author="Jen" w:date="2017-08-31T02:36:00Z">
            <w:trPr>
              <w:trHeight w:val="315"/>
            </w:trPr>
          </w:trPrChange>
        </w:trPr>
        <w:tc>
          <w:tcPr>
            <w:tcW w:w="2385" w:type="dxa"/>
            <w:tcBorders>
              <w:top w:val="single" w:sz="8" w:space="0" w:color="auto"/>
              <w:left w:val="single" w:sz="8" w:space="0" w:color="auto"/>
              <w:bottom w:val="single" w:sz="8" w:space="0" w:color="auto"/>
              <w:right w:val="single" w:sz="4" w:space="0" w:color="auto"/>
            </w:tcBorders>
            <w:shd w:val="clear" w:color="auto" w:fill="auto"/>
            <w:noWrap/>
            <w:vAlign w:val="bottom"/>
            <w:hideMark/>
            <w:tcPrChange w:id="8428" w:author="Jen" w:date="2017-08-31T02:36:00Z">
              <w:tcPr>
                <w:tcW w:w="2385" w:type="dxa"/>
                <w:tcBorders>
                  <w:top w:val="single" w:sz="8" w:space="0" w:color="auto"/>
                  <w:left w:val="single" w:sz="8" w:space="0" w:color="auto"/>
                  <w:bottom w:val="single" w:sz="8" w:space="0" w:color="auto"/>
                  <w:right w:val="single" w:sz="4" w:space="0" w:color="auto"/>
                </w:tcBorders>
                <w:shd w:val="clear" w:color="auto" w:fill="auto"/>
                <w:noWrap/>
                <w:vAlign w:val="bottom"/>
                <w:hideMark/>
              </w:tcPr>
            </w:tcPrChange>
          </w:tcPr>
          <w:p w14:paraId="4DF4D05A" w14:textId="43454AF1" w:rsidR="00984B03" w:rsidRPr="00984B03" w:rsidRDefault="00984B03" w:rsidP="00984B03">
            <w:pPr>
              <w:spacing w:after="0" w:line="240" w:lineRule="auto"/>
              <w:jc w:val="center"/>
              <w:rPr>
                <w:ins w:id="8429" w:author="Jen" w:date="2017-08-31T02:36:00Z"/>
                <w:rFonts w:ascii="Total" w:eastAsia="Times New Roman" w:hAnsi="Total" w:cs="Times New Roman"/>
                <w:b/>
                <w:bCs/>
                <w:color w:val="000000"/>
                <w:sz w:val="20"/>
                <w:szCs w:val="20"/>
                <w:lang w:val="en-US"/>
                <w:rPrChange w:id="8430" w:author="Jen" w:date="2017-08-31T02:36:00Z">
                  <w:rPr>
                    <w:ins w:id="8431" w:author="Jen" w:date="2017-08-31T02:36:00Z"/>
                    <w:rFonts w:ascii="Total" w:eastAsia="Times New Roman" w:hAnsi="Total" w:cs="Times New Roman"/>
                    <w:b/>
                    <w:bCs/>
                    <w:color w:val="000000"/>
                    <w:lang w:val="en-US"/>
                  </w:rPr>
                </w:rPrChange>
              </w:rPr>
              <w:pPrChange w:id="8432" w:author="Jen" w:date="2017-08-31T02:36:00Z">
                <w:pPr>
                  <w:spacing w:after="0" w:line="240" w:lineRule="auto"/>
                  <w:jc w:val="center"/>
                </w:pPr>
              </w:pPrChange>
            </w:pPr>
            <w:ins w:id="8433" w:author="Jen" w:date="2017-08-31T02:36:00Z">
              <w:r w:rsidRPr="00984B03">
                <w:rPr>
                  <w:rFonts w:ascii="Total" w:eastAsia="Times New Roman" w:hAnsi="Total" w:cs="Times New Roman"/>
                  <w:b/>
                  <w:bCs/>
                  <w:color w:val="000000"/>
                  <w:sz w:val="20"/>
                  <w:szCs w:val="20"/>
                  <w:lang w:val="en-US"/>
                  <w:rPrChange w:id="8434" w:author="Jen" w:date="2017-08-31T02:36:00Z">
                    <w:rPr>
                      <w:rFonts w:ascii="Total" w:eastAsia="Times New Roman" w:hAnsi="Total" w:cs="Times New Roman"/>
                      <w:b/>
                      <w:bCs/>
                      <w:color w:val="000000"/>
                      <w:lang w:val="en-US"/>
                    </w:rPr>
                  </w:rPrChange>
                </w:rPr>
                <w:t>T</w:t>
              </w:r>
              <w:r>
                <w:rPr>
                  <w:rFonts w:ascii="Total" w:eastAsia="Times New Roman" w:hAnsi="Total" w:cs="Times New Roman"/>
                  <w:b/>
                  <w:bCs/>
                  <w:color w:val="000000"/>
                  <w:sz w:val="20"/>
                  <w:szCs w:val="20"/>
                  <w:lang w:val="en-US"/>
                </w:rPr>
                <w:t>otal</w:t>
              </w:r>
            </w:ins>
          </w:p>
        </w:tc>
        <w:tc>
          <w:tcPr>
            <w:tcW w:w="1575" w:type="dxa"/>
            <w:tcBorders>
              <w:top w:val="single" w:sz="8" w:space="0" w:color="auto"/>
              <w:left w:val="nil"/>
              <w:bottom w:val="single" w:sz="8" w:space="0" w:color="auto"/>
              <w:right w:val="single" w:sz="4" w:space="0" w:color="auto"/>
            </w:tcBorders>
            <w:shd w:val="clear" w:color="auto" w:fill="auto"/>
            <w:noWrap/>
            <w:vAlign w:val="bottom"/>
            <w:hideMark/>
            <w:tcPrChange w:id="8435" w:author="Jen" w:date="2017-08-31T02:36:00Z">
              <w:tcPr>
                <w:tcW w:w="1575" w:type="dxa"/>
                <w:tcBorders>
                  <w:top w:val="single" w:sz="8" w:space="0" w:color="auto"/>
                  <w:left w:val="nil"/>
                  <w:bottom w:val="single" w:sz="8" w:space="0" w:color="auto"/>
                  <w:right w:val="single" w:sz="4" w:space="0" w:color="auto"/>
                </w:tcBorders>
                <w:shd w:val="clear" w:color="auto" w:fill="auto"/>
                <w:noWrap/>
                <w:vAlign w:val="bottom"/>
                <w:hideMark/>
              </w:tcPr>
            </w:tcPrChange>
          </w:tcPr>
          <w:p w14:paraId="43E9FD8A" w14:textId="77777777" w:rsidR="00984B03" w:rsidRPr="00984B03" w:rsidRDefault="00984B03" w:rsidP="00984B03">
            <w:pPr>
              <w:spacing w:after="0" w:line="240" w:lineRule="auto"/>
              <w:rPr>
                <w:ins w:id="8436" w:author="Jen" w:date="2017-08-31T02:36:00Z"/>
                <w:rFonts w:ascii="Times New Roman" w:eastAsia="Times New Roman" w:hAnsi="Times New Roman" w:cs="Times New Roman"/>
                <w:b/>
                <w:bCs/>
                <w:color w:val="000000"/>
                <w:sz w:val="20"/>
                <w:szCs w:val="20"/>
                <w:lang w:val="en-US"/>
                <w:rPrChange w:id="8437" w:author="Jen" w:date="2017-08-31T02:36:00Z">
                  <w:rPr>
                    <w:ins w:id="8438" w:author="Jen" w:date="2017-08-31T02:36:00Z"/>
                    <w:rFonts w:ascii="Times New Roman" w:eastAsia="Times New Roman" w:hAnsi="Times New Roman" w:cs="Times New Roman"/>
                    <w:b/>
                    <w:bCs/>
                    <w:color w:val="000000"/>
                    <w:lang w:val="en-US"/>
                  </w:rPr>
                </w:rPrChange>
              </w:rPr>
            </w:pPr>
            <w:ins w:id="8439" w:author="Jen" w:date="2017-08-31T02:36:00Z">
              <w:r w:rsidRPr="00984B03">
                <w:rPr>
                  <w:rFonts w:ascii="Times New Roman" w:eastAsia="Times New Roman" w:hAnsi="Times New Roman" w:cs="Times New Roman"/>
                  <w:b/>
                  <w:bCs/>
                  <w:color w:val="000000"/>
                  <w:sz w:val="20"/>
                  <w:szCs w:val="20"/>
                  <w:lang w:val="en-US"/>
                  <w:rPrChange w:id="8440" w:author="Jen" w:date="2017-08-31T02:36:00Z">
                    <w:rPr>
                      <w:rFonts w:ascii="Times New Roman" w:eastAsia="Times New Roman" w:hAnsi="Times New Roman" w:cs="Times New Roman"/>
                      <w:b/>
                      <w:bCs/>
                      <w:color w:val="000000"/>
                      <w:lang w:val="en-US"/>
                    </w:rPr>
                  </w:rPrChange>
                </w:rPr>
                <w:t xml:space="preserve">                      68 </w:t>
              </w:r>
            </w:ins>
          </w:p>
        </w:tc>
        <w:tc>
          <w:tcPr>
            <w:tcW w:w="1260" w:type="dxa"/>
            <w:tcBorders>
              <w:top w:val="single" w:sz="8" w:space="0" w:color="auto"/>
              <w:left w:val="nil"/>
              <w:bottom w:val="single" w:sz="8" w:space="0" w:color="auto"/>
              <w:right w:val="single" w:sz="4" w:space="0" w:color="auto"/>
            </w:tcBorders>
            <w:shd w:val="clear" w:color="auto" w:fill="auto"/>
            <w:noWrap/>
            <w:vAlign w:val="bottom"/>
            <w:hideMark/>
            <w:tcPrChange w:id="8441" w:author="Jen" w:date="2017-08-31T02:36:00Z">
              <w:tcPr>
                <w:tcW w:w="1260" w:type="dxa"/>
                <w:gridSpan w:val="2"/>
                <w:tcBorders>
                  <w:top w:val="single" w:sz="8" w:space="0" w:color="auto"/>
                  <w:left w:val="nil"/>
                  <w:bottom w:val="single" w:sz="8" w:space="0" w:color="auto"/>
                  <w:right w:val="single" w:sz="4" w:space="0" w:color="auto"/>
                </w:tcBorders>
                <w:shd w:val="clear" w:color="auto" w:fill="auto"/>
                <w:noWrap/>
                <w:vAlign w:val="bottom"/>
                <w:hideMark/>
              </w:tcPr>
            </w:tcPrChange>
          </w:tcPr>
          <w:p w14:paraId="02B05FBE" w14:textId="77777777" w:rsidR="00984B03" w:rsidRPr="00984B03" w:rsidRDefault="00984B03" w:rsidP="00984B03">
            <w:pPr>
              <w:spacing w:after="0" w:line="240" w:lineRule="auto"/>
              <w:rPr>
                <w:ins w:id="8442" w:author="Jen" w:date="2017-08-31T02:36:00Z"/>
                <w:rFonts w:ascii="Times New Roman" w:eastAsia="Times New Roman" w:hAnsi="Times New Roman" w:cs="Times New Roman"/>
                <w:b/>
                <w:bCs/>
                <w:color w:val="000000"/>
                <w:sz w:val="20"/>
                <w:szCs w:val="20"/>
                <w:lang w:val="en-US"/>
                <w:rPrChange w:id="8443" w:author="Jen" w:date="2017-08-31T02:36:00Z">
                  <w:rPr>
                    <w:ins w:id="8444" w:author="Jen" w:date="2017-08-31T02:36:00Z"/>
                    <w:rFonts w:ascii="Times New Roman" w:eastAsia="Times New Roman" w:hAnsi="Times New Roman" w:cs="Times New Roman"/>
                    <w:b/>
                    <w:bCs/>
                    <w:color w:val="000000"/>
                    <w:lang w:val="en-US"/>
                  </w:rPr>
                </w:rPrChange>
              </w:rPr>
            </w:pPr>
            <w:ins w:id="8445" w:author="Jen" w:date="2017-08-31T02:36:00Z">
              <w:r w:rsidRPr="00984B03">
                <w:rPr>
                  <w:rFonts w:ascii="Times New Roman" w:eastAsia="Times New Roman" w:hAnsi="Times New Roman" w:cs="Times New Roman"/>
                  <w:b/>
                  <w:bCs/>
                  <w:color w:val="000000"/>
                  <w:sz w:val="20"/>
                  <w:szCs w:val="20"/>
                  <w:lang w:val="en-US"/>
                  <w:rPrChange w:id="8446" w:author="Jen" w:date="2017-08-31T02:36:00Z">
                    <w:rPr>
                      <w:rFonts w:ascii="Times New Roman" w:eastAsia="Times New Roman" w:hAnsi="Times New Roman" w:cs="Times New Roman"/>
                      <w:b/>
                      <w:bCs/>
                      <w:color w:val="000000"/>
                      <w:lang w:val="en-US"/>
                    </w:rPr>
                  </w:rPrChange>
                </w:rPr>
                <w:t xml:space="preserve">                10 </w:t>
              </w:r>
            </w:ins>
          </w:p>
        </w:tc>
        <w:tc>
          <w:tcPr>
            <w:tcW w:w="1980" w:type="dxa"/>
            <w:tcBorders>
              <w:top w:val="single" w:sz="8" w:space="0" w:color="auto"/>
              <w:left w:val="nil"/>
              <w:bottom w:val="single" w:sz="8" w:space="0" w:color="auto"/>
              <w:right w:val="single" w:sz="4" w:space="0" w:color="auto"/>
            </w:tcBorders>
            <w:shd w:val="clear" w:color="auto" w:fill="auto"/>
            <w:noWrap/>
            <w:vAlign w:val="bottom"/>
            <w:hideMark/>
            <w:tcPrChange w:id="8447" w:author="Jen" w:date="2017-08-31T02:36:00Z">
              <w:tcPr>
                <w:tcW w:w="2385" w:type="dxa"/>
                <w:tcBorders>
                  <w:top w:val="single" w:sz="8" w:space="0" w:color="auto"/>
                  <w:left w:val="nil"/>
                  <w:bottom w:val="single" w:sz="8" w:space="0" w:color="auto"/>
                  <w:right w:val="single" w:sz="4" w:space="0" w:color="auto"/>
                </w:tcBorders>
                <w:shd w:val="clear" w:color="auto" w:fill="auto"/>
                <w:noWrap/>
                <w:vAlign w:val="bottom"/>
                <w:hideMark/>
              </w:tcPr>
            </w:tcPrChange>
          </w:tcPr>
          <w:p w14:paraId="4355AFE0" w14:textId="77777777" w:rsidR="00984B03" w:rsidRPr="00984B03" w:rsidRDefault="00984B03" w:rsidP="00984B03">
            <w:pPr>
              <w:spacing w:after="0" w:line="240" w:lineRule="auto"/>
              <w:rPr>
                <w:ins w:id="8448" w:author="Jen" w:date="2017-08-31T02:36:00Z"/>
                <w:rFonts w:ascii="Times New Roman" w:eastAsia="Times New Roman" w:hAnsi="Times New Roman" w:cs="Times New Roman"/>
                <w:b/>
                <w:bCs/>
                <w:color w:val="000000"/>
                <w:sz w:val="20"/>
                <w:szCs w:val="20"/>
                <w:lang w:val="en-US"/>
                <w:rPrChange w:id="8449" w:author="Jen" w:date="2017-08-31T02:36:00Z">
                  <w:rPr>
                    <w:ins w:id="8450" w:author="Jen" w:date="2017-08-31T02:36:00Z"/>
                    <w:rFonts w:ascii="Times New Roman" w:eastAsia="Times New Roman" w:hAnsi="Times New Roman" w:cs="Times New Roman"/>
                    <w:b/>
                    <w:bCs/>
                    <w:color w:val="000000"/>
                    <w:lang w:val="en-US"/>
                  </w:rPr>
                </w:rPrChange>
              </w:rPr>
            </w:pPr>
            <w:ins w:id="8451" w:author="Jen" w:date="2017-08-31T02:36:00Z">
              <w:r w:rsidRPr="00984B03">
                <w:rPr>
                  <w:rFonts w:ascii="Times New Roman" w:eastAsia="Times New Roman" w:hAnsi="Times New Roman" w:cs="Times New Roman"/>
                  <w:b/>
                  <w:bCs/>
                  <w:color w:val="000000"/>
                  <w:sz w:val="20"/>
                  <w:szCs w:val="20"/>
                  <w:lang w:val="en-US"/>
                  <w:rPrChange w:id="8452" w:author="Jen" w:date="2017-08-31T02:36:00Z">
                    <w:rPr>
                      <w:rFonts w:ascii="Times New Roman" w:eastAsia="Times New Roman" w:hAnsi="Times New Roman" w:cs="Times New Roman"/>
                      <w:b/>
                      <w:bCs/>
                      <w:color w:val="000000"/>
                      <w:lang w:val="en-US"/>
                    </w:rPr>
                  </w:rPrChange>
                </w:rPr>
                <w:t xml:space="preserve">                        1,317 </w:t>
              </w:r>
            </w:ins>
          </w:p>
        </w:tc>
        <w:tc>
          <w:tcPr>
            <w:tcW w:w="2340" w:type="dxa"/>
            <w:tcBorders>
              <w:top w:val="single" w:sz="8" w:space="0" w:color="auto"/>
              <w:left w:val="nil"/>
              <w:bottom w:val="single" w:sz="8" w:space="0" w:color="auto"/>
              <w:right w:val="single" w:sz="8" w:space="0" w:color="auto"/>
            </w:tcBorders>
            <w:shd w:val="clear" w:color="auto" w:fill="auto"/>
            <w:noWrap/>
            <w:vAlign w:val="bottom"/>
            <w:hideMark/>
            <w:tcPrChange w:id="8453" w:author="Jen" w:date="2017-08-31T02:36:00Z">
              <w:tcPr>
                <w:tcW w:w="2440" w:type="dxa"/>
                <w:tcBorders>
                  <w:top w:val="single" w:sz="8" w:space="0" w:color="auto"/>
                  <w:left w:val="nil"/>
                  <w:bottom w:val="single" w:sz="8" w:space="0" w:color="auto"/>
                  <w:right w:val="single" w:sz="8" w:space="0" w:color="auto"/>
                </w:tcBorders>
                <w:shd w:val="clear" w:color="auto" w:fill="auto"/>
                <w:noWrap/>
                <w:vAlign w:val="bottom"/>
                <w:hideMark/>
              </w:tcPr>
            </w:tcPrChange>
          </w:tcPr>
          <w:p w14:paraId="4948F287" w14:textId="47EE7566" w:rsidR="00984B03" w:rsidRPr="00984B03" w:rsidRDefault="00113B36" w:rsidP="00984B03">
            <w:pPr>
              <w:spacing w:after="0" w:line="240" w:lineRule="auto"/>
              <w:jc w:val="right"/>
              <w:rPr>
                <w:ins w:id="8454" w:author="Jen" w:date="2017-08-31T02:36:00Z"/>
                <w:rFonts w:ascii="Times New Roman" w:eastAsia="Times New Roman" w:hAnsi="Times New Roman" w:cs="Times New Roman"/>
                <w:b/>
                <w:bCs/>
                <w:color w:val="000000"/>
                <w:sz w:val="20"/>
                <w:szCs w:val="20"/>
                <w:lang w:val="en-US"/>
                <w:rPrChange w:id="8455" w:author="Jen" w:date="2017-08-31T02:36:00Z">
                  <w:rPr>
                    <w:ins w:id="8456" w:author="Jen" w:date="2017-08-31T02:36:00Z"/>
                    <w:rFonts w:ascii="Times New Roman" w:eastAsia="Times New Roman" w:hAnsi="Times New Roman" w:cs="Times New Roman"/>
                    <w:b/>
                    <w:bCs/>
                    <w:color w:val="000000"/>
                    <w:lang w:val="en-US"/>
                  </w:rPr>
                </w:rPrChange>
              </w:rPr>
              <w:pPrChange w:id="8457" w:author="Jen" w:date="2017-08-31T02:36:00Z">
                <w:pPr>
                  <w:spacing w:after="0" w:line="240" w:lineRule="auto"/>
                </w:pPr>
              </w:pPrChange>
            </w:pPr>
            <w:ins w:id="8458" w:author="Jen" w:date="2017-08-31T05:16:00Z">
              <w:r>
                <w:rPr>
                  <w:rFonts w:ascii="Times New Roman" w:eastAsia="Times New Roman" w:hAnsi="Times New Roman" w:cs="Times New Roman"/>
                  <w:b/>
                  <w:bCs/>
                  <w:color w:val="000000"/>
                  <w:sz w:val="20"/>
                  <w:szCs w:val="20"/>
                  <w:lang w:val="en-US"/>
                </w:rPr>
                <w:t>1</w:t>
              </w:r>
              <w:r w:rsidR="005F0979">
                <w:rPr>
                  <w:rFonts w:ascii="Times New Roman" w:eastAsia="Times New Roman" w:hAnsi="Times New Roman" w:cs="Times New Roman"/>
                  <w:b/>
                  <w:bCs/>
                  <w:color w:val="000000"/>
                  <w:sz w:val="20"/>
                  <w:szCs w:val="20"/>
                  <w:lang w:val="en-US"/>
                </w:rPr>
                <w:t>2,487,016.0</w:t>
              </w:r>
            </w:ins>
            <w:ins w:id="8459" w:author="Jen" w:date="2017-08-31T05:17:00Z">
              <w:r w:rsidR="005F0979">
                <w:rPr>
                  <w:rFonts w:ascii="Times New Roman" w:eastAsia="Times New Roman" w:hAnsi="Times New Roman" w:cs="Times New Roman"/>
                  <w:b/>
                  <w:bCs/>
                  <w:color w:val="000000"/>
                  <w:sz w:val="20"/>
                  <w:szCs w:val="20"/>
                  <w:lang w:val="en-US"/>
                </w:rPr>
                <w:t>6</w:t>
              </w:r>
            </w:ins>
          </w:p>
        </w:tc>
      </w:tr>
    </w:tbl>
    <w:p w14:paraId="5BB25585" w14:textId="0733B4FD" w:rsidR="00FB1AD0" w:rsidRDefault="00984B03" w:rsidP="00984B03">
      <w:pPr>
        <w:rPr>
          <w:ins w:id="8460" w:author="Jen" w:date="2017-08-30T15:18:00Z"/>
          <w:rFonts w:ascii="Times New Roman" w:hAnsi="Times New Roman" w:cs="Times New Roman"/>
          <w:i/>
          <w:sz w:val="18"/>
          <w:szCs w:val="18"/>
        </w:rPr>
        <w:pPrChange w:id="8461" w:author="Jen" w:date="2017-08-31T02:36:00Z">
          <w:pPr>
            <w:ind w:firstLine="720"/>
          </w:pPr>
        </w:pPrChange>
      </w:pPr>
      <w:ins w:id="8462" w:author="Jen" w:date="2017-08-31T02:36:00Z">
        <w:r>
          <w:rPr>
            <w:rFonts w:ascii="Times New Roman" w:hAnsi="Times New Roman" w:cs="Times New Roman"/>
            <w:i/>
            <w:sz w:val="18"/>
            <w:szCs w:val="18"/>
          </w:rPr>
          <w:t xml:space="preserve">           </w:t>
        </w:r>
      </w:ins>
      <w:ins w:id="8463" w:author="Jen" w:date="2017-08-31T05:53:00Z">
        <w:r w:rsidR="00031728">
          <w:rPr>
            <w:rFonts w:ascii="Times New Roman" w:hAnsi="Times New Roman" w:cs="Times New Roman"/>
            <w:i/>
            <w:sz w:val="18"/>
            <w:szCs w:val="18"/>
          </w:rPr>
          <w:t xml:space="preserve"> </w:t>
        </w:r>
      </w:ins>
      <w:ins w:id="8464" w:author="Jen" w:date="2017-08-30T15:18:00Z">
        <w:r w:rsidR="00FB1AD0" w:rsidRPr="00617EC9">
          <w:rPr>
            <w:rFonts w:ascii="Times New Roman" w:hAnsi="Times New Roman" w:cs="Times New Roman"/>
            <w:i/>
            <w:sz w:val="18"/>
            <w:szCs w:val="18"/>
          </w:rPr>
          <w:t>Source: JICA Study Team</w:t>
        </w:r>
      </w:ins>
    </w:p>
    <w:p w14:paraId="39AFDCE0" w14:textId="0443020F" w:rsidR="00A5183A" w:rsidRPr="00617EC9" w:rsidDel="0067162C" w:rsidRDefault="00A5183A" w:rsidP="00A5183A">
      <w:pPr>
        <w:spacing w:after="0" w:line="240" w:lineRule="auto"/>
        <w:ind w:hanging="90"/>
        <w:rPr>
          <w:ins w:id="8465" w:author="John Junico Bernados" w:date="2017-08-23T21:23:00Z"/>
          <w:del w:id="8466" w:author="Jen" w:date="2017-08-25T13:40:00Z"/>
          <w:rFonts w:ascii="Times New Roman" w:hAnsi="Times New Roman" w:cs="Times New Roman"/>
          <w:i/>
          <w:sz w:val="20"/>
          <w:szCs w:val="20"/>
        </w:rPr>
      </w:pPr>
      <w:ins w:id="8467" w:author="John Junico Bernados" w:date="2017-08-23T21:23:00Z">
        <w:del w:id="8468" w:author="Jen" w:date="2017-08-25T13:40:00Z">
          <w:r w:rsidRPr="00FB1AD0" w:rsidDel="0067162C">
            <w:rPr>
              <w:rFonts w:ascii="Times New Roman" w:hAnsi="Times New Roman" w:cs="Times New Roman"/>
              <w:i/>
              <w:sz w:val="20"/>
              <w:szCs w:val="20"/>
              <w:highlight w:val="yellow"/>
              <w:rPrChange w:id="8469" w:author="Jen" w:date="2017-08-30T15:18:00Z">
                <w:rPr>
                  <w:rFonts w:ascii="Times New Roman" w:hAnsi="Times New Roman" w:cs="Times New Roman"/>
                  <w:i/>
                  <w:sz w:val="20"/>
                  <w:szCs w:val="20"/>
                </w:rPr>
              </w:rPrChange>
            </w:rPr>
            <w:delText xml:space="preserve"> </w:delText>
          </w:r>
          <w:r w:rsidRPr="00FB1AD0" w:rsidDel="0067162C">
            <w:rPr>
              <w:rFonts w:ascii="Times New Roman" w:hAnsi="Times New Roman" w:cs="Times New Roman"/>
              <w:i/>
              <w:sz w:val="20"/>
              <w:szCs w:val="20"/>
              <w:highlight w:val="yellow"/>
              <w:rPrChange w:id="8470" w:author="Jen" w:date="2017-08-30T15:18:00Z">
                <w:rPr>
                  <w:rFonts w:ascii="Times New Roman" w:hAnsi="Times New Roman" w:cs="Times New Roman"/>
                  <w:i/>
                  <w:sz w:val="20"/>
                  <w:szCs w:val="20"/>
                </w:rPr>
              </w:rPrChange>
            </w:rPr>
            <w:tab/>
          </w:r>
          <w:r w:rsidRPr="00FB1AD0" w:rsidDel="0067162C">
            <w:rPr>
              <w:rFonts w:ascii="Times New Roman" w:hAnsi="Times New Roman" w:cs="Times New Roman"/>
              <w:i/>
              <w:sz w:val="20"/>
              <w:szCs w:val="20"/>
              <w:highlight w:val="yellow"/>
              <w:rPrChange w:id="8471" w:author="Jen" w:date="2017-08-30T15:18:00Z">
                <w:rPr>
                  <w:rFonts w:ascii="Times New Roman" w:hAnsi="Times New Roman" w:cs="Times New Roman"/>
                  <w:i/>
                  <w:sz w:val="20"/>
                  <w:szCs w:val="20"/>
                </w:rPr>
              </w:rPrChange>
            </w:rPr>
            <w:tab/>
          </w:r>
          <w:r w:rsidRPr="00FB1AD0" w:rsidDel="0067162C">
            <w:rPr>
              <w:rFonts w:ascii="Times New Roman" w:hAnsi="Times New Roman" w:cs="Times New Roman"/>
              <w:i/>
              <w:sz w:val="20"/>
              <w:szCs w:val="20"/>
              <w:highlight w:val="yellow"/>
              <w:rPrChange w:id="8472" w:author="Jen" w:date="2017-08-30T15:18:00Z">
                <w:rPr>
                  <w:rFonts w:ascii="Times New Roman" w:hAnsi="Times New Roman" w:cs="Times New Roman"/>
                  <w:i/>
                  <w:sz w:val="20"/>
                  <w:szCs w:val="20"/>
                </w:rPr>
              </w:rPrChange>
            </w:rPr>
            <w:tab/>
            <w:delText xml:space="preserve">    Source: JICA Study Team</w:delText>
          </w:r>
        </w:del>
      </w:ins>
    </w:p>
    <w:p w14:paraId="53372E5B" w14:textId="19B2A7C2" w:rsidR="007D2C32" w:rsidRPr="00617EC9" w:rsidDel="00227D2E" w:rsidRDefault="007D2C32">
      <w:pPr>
        <w:rPr>
          <w:del w:id="8473" w:author="Jen" w:date="2017-08-31T02:39:00Z"/>
          <w:rFonts w:ascii="Times New Roman" w:hAnsi="Times New Roman" w:cs="Times New Roman"/>
          <w:i/>
          <w:sz w:val="18"/>
          <w:szCs w:val="18"/>
        </w:rPr>
        <w:pPrChange w:id="8474" w:author="John Junico Bernados" w:date="2017-08-23T21:38:00Z">
          <w:pPr>
            <w:ind w:firstLine="720"/>
          </w:pPr>
        </w:pPrChange>
      </w:pPr>
    </w:p>
    <w:p w14:paraId="6DA9423E" w14:textId="77777777" w:rsidR="0079024E" w:rsidRPr="00617EC9" w:rsidDel="000F15D9" w:rsidRDefault="0079024E" w:rsidP="009F196B">
      <w:pPr>
        <w:pStyle w:val="ListParagraph"/>
        <w:rPr>
          <w:del w:id="8475" w:author="Consultants" w:date="2017-08-17T12:15:00Z"/>
          <w:rFonts w:ascii="Times New Roman" w:hAnsi="Times New Roman" w:cs="Times New Roman"/>
          <w:b/>
          <w:sz w:val="24"/>
          <w:szCs w:val="24"/>
        </w:rPr>
      </w:pPr>
    </w:p>
    <w:p w14:paraId="115F467D" w14:textId="77777777" w:rsidR="009F196B" w:rsidRPr="00617EC9" w:rsidDel="000F15D9" w:rsidRDefault="009F196B" w:rsidP="009F196B">
      <w:pPr>
        <w:pStyle w:val="ListParagraph"/>
        <w:numPr>
          <w:ilvl w:val="0"/>
          <w:numId w:val="12"/>
        </w:numPr>
        <w:rPr>
          <w:del w:id="8476" w:author="Consultants" w:date="2017-08-17T12:15:00Z"/>
          <w:rFonts w:ascii="Times New Roman" w:hAnsi="Times New Roman" w:cs="Times New Roman"/>
          <w:b/>
          <w:sz w:val="24"/>
          <w:szCs w:val="24"/>
        </w:rPr>
      </w:pPr>
      <w:del w:id="8477" w:author="Consultants" w:date="2017-08-17T12:15:00Z">
        <w:r w:rsidRPr="00617EC9" w:rsidDel="000F15D9">
          <w:rPr>
            <w:rFonts w:ascii="Times New Roman" w:hAnsi="Times New Roman" w:cs="Times New Roman"/>
            <w:b/>
            <w:sz w:val="24"/>
            <w:szCs w:val="24"/>
          </w:rPr>
          <w:delText>Concrete</w:delText>
        </w:r>
      </w:del>
    </w:p>
    <w:p w14:paraId="0F1FF252" w14:textId="77777777" w:rsidR="009F196B" w:rsidRPr="00617EC9" w:rsidDel="000F15D9" w:rsidRDefault="009F196B" w:rsidP="00274251">
      <w:pPr>
        <w:ind w:left="360"/>
        <w:jc w:val="both"/>
        <w:rPr>
          <w:del w:id="8478" w:author="Consultants" w:date="2017-08-17T12:15:00Z"/>
          <w:rFonts w:ascii="Times New Roman" w:hAnsi="Times New Roman" w:cs="Times New Roman"/>
          <w:sz w:val="24"/>
          <w:szCs w:val="24"/>
        </w:rPr>
      </w:pPr>
      <w:del w:id="8479" w:author="Consultants" w:date="2017-08-17T12:15:00Z">
        <w:r w:rsidRPr="00617EC9" w:rsidDel="000F15D9">
          <w:rPr>
            <w:rFonts w:ascii="Times New Roman" w:hAnsi="Times New Roman" w:cs="Times New Roman"/>
            <w:sz w:val="24"/>
            <w:szCs w:val="24"/>
          </w:rPr>
          <w:delText xml:space="preserve">The summary of the cost of affected structures made of concrete is shown in </w:delText>
        </w:r>
        <w:r w:rsidRPr="00617EC9" w:rsidDel="000F15D9">
          <w:rPr>
            <w:rFonts w:ascii="Times New Roman" w:hAnsi="Times New Roman" w:cs="Times New Roman"/>
            <w:b/>
            <w:sz w:val="24"/>
            <w:szCs w:val="24"/>
          </w:rPr>
          <w:delText>Table 12.1-</w:delText>
        </w:r>
        <w:r w:rsidR="00BC6499" w:rsidRPr="00617EC9" w:rsidDel="000F15D9">
          <w:rPr>
            <w:rFonts w:ascii="Times New Roman" w:hAnsi="Times New Roman" w:cs="Times New Roman"/>
            <w:b/>
            <w:sz w:val="24"/>
            <w:szCs w:val="24"/>
          </w:rPr>
          <w:delText>7</w:delText>
        </w:r>
        <w:r w:rsidR="000C6B2E" w:rsidRPr="00617EC9" w:rsidDel="000F15D9">
          <w:rPr>
            <w:rFonts w:ascii="Times New Roman" w:hAnsi="Times New Roman" w:cs="Times New Roman"/>
            <w:b/>
            <w:sz w:val="24"/>
            <w:szCs w:val="24"/>
          </w:rPr>
          <w:delText xml:space="preserve"> </w:delText>
        </w:r>
        <w:r w:rsidR="000C6B2E" w:rsidRPr="00617EC9" w:rsidDel="000F15D9">
          <w:rPr>
            <w:rFonts w:ascii="Times New Roman" w:hAnsi="Times New Roman" w:cs="Times New Roman"/>
            <w:sz w:val="24"/>
            <w:szCs w:val="24"/>
          </w:rPr>
          <w:delText xml:space="preserve">amounting to PhP </w:delText>
        </w:r>
        <w:r w:rsidR="0079024E" w:rsidRPr="00617EC9" w:rsidDel="000F15D9">
          <w:rPr>
            <w:rFonts w:ascii="Times New Roman" w:hAnsi="Times New Roman" w:cs="Times New Roman"/>
            <w:sz w:val="24"/>
            <w:szCs w:val="24"/>
          </w:rPr>
          <w:delText>314,321,323</w:delText>
        </w:r>
        <w:r w:rsidR="000C6B2E" w:rsidRPr="00617EC9" w:rsidDel="000F15D9">
          <w:rPr>
            <w:rFonts w:ascii="Times New Roman" w:hAnsi="Times New Roman" w:cs="Times New Roman"/>
            <w:sz w:val="24"/>
            <w:szCs w:val="24"/>
          </w:rPr>
          <w:delText>.</w:delText>
        </w:r>
        <w:r w:rsidR="00AE5523" w:rsidRPr="00617EC9" w:rsidDel="000F15D9">
          <w:rPr>
            <w:rFonts w:ascii="Times New Roman" w:hAnsi="Times New Roman" w:cs="Times New Roman"/>
            <w:sz w:val="24"/>
            <w:szCs w:val="24"/>
          </w:rPr>
          <w:delText xml:space="preserve">  </w:delText>
        </w:r>
      </w:del>
    </w:p>
    <w:p w14:paraId="579FDD26" w14:textId="77777777" w:rsidR="009F196B" w:rsidRPr="00617EC9" w:rsidDel="000F15D9" w:rsidRDefault="009F196B" w:rsidP="00274251">
      <w:pPr>
        <w:pStyle w:val="ListParagraph"/>
        <w:spacing w:after="0" w:line="240" w:lineRule="auto"/>
        <w:jc w:val="center"/>
        <w:rPr>
          <w:del w:id="8480" w:author="Consultants" w:date="2017-08-17T12:15:00Z"/>
          <w:rFonts w:ascii="Times New Roman" w:hAnsi="Times New Roman" w:cs="Times New Roman"/>
          <w:b/>
        </w:rPr>
      </w:pPr>
      <w:del w:id="8481" w:author="Consultants" w:date="2017-08-17T12:15:00Z">
        <w:r w:rsidRPr="00617EC9" w:rsidDel="000F15D9">
          <w:rPr>
            <w:rFonts w:ascii="Times New Roman" w:hAnsi="Times New Roman" w:cs="Times New Roman"/>
            <w:b/>
          </w:rPr>
          <w:delText>Table 12.1-</w:delText>
        </w:r>
        <w:r w:rsidR="00BC6499" w:rsidRPr="00617EC9" w:rsidDel="000F15D9">
          <w:rPr>
            <w:rFonts w:ascii="Times New Roman" w:hAnsi="Times New Roman" w:cs="Times New Roman"/>
            <w:b/>
          </w:rPr>
          <w:delText>7</w:delText>
        </w:r>
        <w:r w:rsidRPr="00617EC9" w:rsidDel="000F15D9">
          <w:rPr>
            <w:rFonts w:ascii="Times New Roman" w:hAnsi="Times New Roman" w:cs="Times New Roman"/>
            <w:b/>
          </w:rPr>
          <w:delText xml:space="preserve"> Estimated Costs for Structures of Concrete</w:delText>
        </w:r>
      </w:del>
    </w:p>
    <w:tbl>
      <w:tblPr>
        <w:tblW w:w="7962" w:type="dxa"/>
        <w:jc w:val="center"/>
        <w:tblLook w:val="04A0" w:firstRow="1" w:lastRow="0" w:firstColumn="1" w:lastColumn="0" w:noHBand="0" w:noVBand="1"/>
      </w:tblPr>
      <w:tblGrid>
        <w:gridCol w:w="1317"/>
        <w:gridCol w:w="1280"/>
        <w:gridCol w:w="1360"/>
        <w:gridCol w:w="1257"/>
        <w:gridCol w:w="1339"/>
        <w:gridCol w:w="1409"/>
      </w:tblGrid>
      <w:tr w:rsidR="00761E44" w:rsidRPr="00617EC9" w:rsidDel="000F15D9" w14:paraId="3085B697" w14:textId="77777777" w:rsidTr="00274251">
        <w:trPr>
          <w:trHeight w:val="300"/>
          <w:jc w:val="center"/>
          <w:del w:id="8482" w:author="Consultants" w:date="2017-08-17T12:15:00Z"/>
        </w:trPr>
        <w:tc>
          <w:tcPr>
            <w:tcW w:w="131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F3DED6" w14:textId="77777777" w:rsidR="00761E44" w:rsidRPr="00617EC9" w:rsidDel="000F15D9" w:rsidRDefault="00761E44" w:rsidP="00761E44">
            <w:pPr>
              <w:spacing w:after="0" w:line="240" w:lineRule="auto"/>
              <w:jc w:val="center"/>
              <w:rPr>
                <w:del w:id="8483" w:author="Consultants" w:date="2017-08-17T12:15:00Z"/>
                <w:rFonts w:ascii="Times New Roman" w:eastAsia="Times New Roman" w:hAnsi="Times New Roman" w:cs="Times New Roman"/>
                <w:b/>
                <w:bCs/>
                <w:color w:val="000000"/>
                <w:sz w:val="20"/>
                <w:szCs w:val="20"/>
                <w:lang w:val="en-US"/>
              </w:rPr>
            </w:pPr>
            <w:del w:id="8484" w:author="Consultants" w:date="2017-08-17T12:15:00Z">
              <w:r w:rsidRPr="00617EC9" w:rsidDel="000F15D9">
                <w:rPr>
                  <w:rFonts w:ascii="Times New Roman" w:eastAsia="Times New Roman" w:hAnsi="Times New Roman" w:cs="Times New Roman"/>
                  <w:b/>
                  <w:bCs/>
                  <w:color w:val="000000"/>
                  <w:sz w:val="20"/>
                  <w:szCs w:val="20"/>
                  <w:lang w:val="en-US"/>
                </w:rPr>
                <w:delText>City/ Municipality</w:delText>
              </w:r>
            </w:del>
          </w:p>
        </w:tc>
        <w:tc>
          <w:tcPr>
            <w:tcW w:w="2640"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68B87E06" w14:textId="77777777" w:rsidR="00761E44" w:rsidRPr="00617EC9" w:rsidDel="000F15D9" w:rsidRDefault="00761E44" w:rsidP="00761E44">
            <w:pPr>
              <w:spacing w:after="0" w:line="240" w:lineRule="auto"/>
              <w:jc w:val="center"/>
              <w:rPr>
                <w:del w:id="8485" w:author="Consultants" w:date="2017-08-17T12:15:00Z"/>
                <w:rFonts w:ascii="Times New Roman" w:eastAsia="Times New Roman" w:hAnsi="Times New Roman" w:cs="Times New Roman"/>
                <w:b/>
                <w:bCs/>
                <w:color w:val="000000"/>
                <w:lang w:val="en-US"/>
                <w:rPrChange w:id="8486" w:author="Liezyl Liton" w:date="2017-08-21T21:34:00Z">
                  <w:rPr>
                    <w:del w:id="8487" w:author="Consultants" w:date="2017-08-17T12:15:00Z"/>
                    <w:rFonts w:ascii="Times New Roman" w:eastAsia="Times New Roman" w:hAnsi="Times New Roman" w:cs="Times New Roman"/>
                    <w:b/>
                    <w:bCs/>
                    <w:color w:val="000000"/>
                    <w:sz w:val="18"/>
                    <w:szCs w:val="18"/>
                    <w:lang w:val="en-US"/>
                  </w:rPr>
                </w:rPrChange>
              </w:rPr>
            </w:pPr>
            <w:del w:id="8488" w:author="Consultants" w:date="2017-08-17T12:15:00Z">
              <w:r w:rsidRPr="00617EC9" w:rsidDel="000F15D9">
                <w:rPr>
                  <w:rFonts w:ascii="Times New Roman" w:eastAsia="Times New Roman" w:hAnsi="Times New Roman" w:cs="Times New Roman"/>
                  <w:b/>
                  <w:bCs/>
                  <w:color w:val="000000"/>
                  <w:lang w:val="en-US"/>
                </w:rPr>
                <w:delText>LEGAL</w:delText>
              </w:r>
            </w:del>
          </w:p>
        </w:tc>
        <w:tc>
          <w:tcPr>
            <w:tcW w:w="2596"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08C7948F" w14:textId="77777777" w:rsidR="00761E44" w:rsidRPr="00617EC9" w:rsidDel="000F15D9" w:rsidRDefault="00761E44" w:rsidP="00761E44">
            <w:pPr>
              <w:spacing w:after="0" w:line="240" w:lineRule="auto"/>
              <w:jc w:val="center"/>
              <w:rPr>
                <w:del w:id="8489" w:author="Consultants" w:date="2017-08-17T12:15:00Z"/>
                <w:rFonts w:ascii="Times New Roman" w:eastAsia="Times New Roman" w:hAnsi="Times New Roman" w:cs="Times New Roman"/>
                <w:b/>
                <w:bCs/>
                <w:color w:val="000000"/>
                <w:lang w:val="en-US"/>
                <w:rPrChange w:id="8490" w:author="Liezyl Liton" w:date="2017-08-21T21:34:00Z">
                  <w:rPr>
                    <w:del w:id="8491" w:author="Consultants" w:date="2017-08-17T12:15:00Z"/>
                    <w:rFonts w:ascii="Times New Roman" w:eastAsia="Times New Roman" w:hAnsi="Times New Roman" w:cs="Times New Roman"/>
                    <w:b/>
                    <w:bCs/>
                    <w:color w:val="000000"/>
                    <w:sz w:val="18"/>
                    <w:szCs w:val="18"/>
                    <w:lang w:val="en-US"/>
                  </w:rPr>
                </w:rPrChange>
              </w:rPr>
            </w:pPr>
            <w:del w:id="8492" w:author="Consultants" w:date="2017-08-17T12:15:00Z">
              <w:r w:rsidRPr="00617EC9" w:rsidDel="000F15D9">
                <w:rPr>
                  <w:rFonts w:ascii="Times New Roman" w:eastAsia="Times New Roman" w:hAnsi="Times New Roman" w:cs="Times New Roman"/>
                  <w:b/>
                  <w:bCs/>
                  <w:color w:val="000000"/>
                  <w:lang w:val="en-US"/>
                </w:rPr>
                <w:delText>ISF</w:delText>
              </w:r>
            </w:del>
          </w:p>
        </w:tc>
        <w:tc>
          <w:tcPr>
            <w:tcW w:w="140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B9AE666" w14:textId="77777777" w:rsidR="00761E44" w:rsidRPr="00617EC9" w:rsidDel="000F15D9" w:rsidRDefault="00761E44" w:rsidP="00761E44">
            <w:pPr>
              <w:spacing w:after="0" w:line="240" w:lineRule="auto"/>
              <w:jc w:val="center"/>
              <w:rPr>
                <w:del w:id="8493" w:author="Consultants" w:date="2017-08-17T12:15:00Z"/>
                <w:rFonts w:ascii="Times New Roman" w:eastAsia="Times New Roman" w:hAnsi="Times New Roman" w:cs="Times New Roman"/>
                <w:b/>
                <w:bCs/>
                <w:color w:val="000000"/>
                <w:sz w:val="20"/>
                <w:szCs w:val="20"/>
                <w:lang w:val="en-US"/>
              </w:rPr>
            </w:pPr>
            <w:del w:id="8494" w:author="Consultants" w:date="2017-08-17T12:15:00Z">
              <w:r w:rsidRPr="00617EC9" w:rsidDel="000F15D9">
                <w:rPr>
                  <w:rFonts w:ascii="Times New Roman" w:eastAsia="Times New Roman" w:hAnsi="Times New Roman" w:cs="Times New Roman"/>
                  <w:b/>
                  <w:bCs/>
                  <w:color w:val="000000"/>
                  <w:sz w:val="20"/>
                  <w:szCs w:val="20"/>
                  <w:lang w:val="en-US"/>
                </w:rPr>
                <w:delText>Total Construction Cost, PhP</w:delText>
              </w:r>
            </w:del>
          </w:p>
        </w:tc>
      </w:tr>
      <w:tr w:rsidR="00761E44" w:rsidRPr="00617EC9" w:rsidDel="000F15D9" w14:paraId="79BA7180" w14:textId="77777777" w:rsidTr="00274251">
        <w:trPr>
          <w:trHeight w:val="765"/>
          <w:jc w:val="center"/>
          <w:del w:id="8495" w:author="Consultants" w:date="2017-08-17T12:15:00Z"/>
        </w:trPr>
        <w:tc>
          <w:tcPr>
            <w:tcW w:w="1317" w:type="dxa"/>
            <w:vMerge/>
            <w:tcBorders>
              <w:top w:val="single" w:sz="4" w:space="0" w:color="auto"/>
              <w:left w:val="single" w:sz="4" w:space="0" w:color="auto"/>
              <w:bottom w:val="single" w:sz="4" w:space="0" w:color="auto"/>
              <w:right w:val="single" w:sz="4" w:space="0" w:color="auto"/>
            </w:tcBorders>
            <w:vAlign w:val="center"/>
            <w:hideMark/>
          </w:tcPr>
          <w:p w14:paraId="14BA891D" w14:textId="77777777" w:rsidR="00761E44" w:rsidRPr="00617EC9" w:rsidDel="000F15D9" w:rsidRDefault="00761E44" w:rsidP="00761E44">
            <w:pPr>
              <w:spacing w:after="0" w:line="240" w:lineRule="auto"/>
              <w:rPr>
                <w:del w:id="8496" w:author="Consultants" w:date="2017-08-17T12:15:00Z"/>
                <w:rFonts w:ascii="Times New Roman" w:eastAsia="Times New Roman" w:hAnsi="Times New Roman" w:cs="Times New Roman"/>
                <w:b/>
                <w:bCs/>
                <w:color w:val="000000"/>
                <w:sz w:val="20"/>
                <w:szCs w:val="20"/>
                <w:lang w:val="en-US"/>
              </w:rPr>
            </w:pPr>
          </w:p>
        </w:tc>
        <w:tc>
          <w:tcPr>
            <w:tcW w:w="1280" w:type="dxa"/>
            <w:tcBorders>
              <w:top w:val="nil"/>
              <w:left w:val="nil"/>
              <w:bottom w:val="single" w:sz="4" w:space="0" w:color="auto"/>
              <w:right w:val="single" w:sz="4" w:space="0" w:color="auto"/>
            </w:tcBorders>
            <w:shd w:val="clear" w:color="000000" w:fill="D9D9D9"/>
            <w:vAlign w:val="center"/>
            <w:hideMark/>
          </w:tcPr>
          <w:p w14:paraId="532AD13C" w14:textId="77777777" w:rsidR="00761E44" w:rsidRPr="00617EC9" w:rsidDel="000F15D9" w:rsidRDefault="00761E44" w:rsidP="00761E44">
            <w:pPr>
              <w:spacing w:after="0" w:line="240" w:lineRule="auto"/>
              <w:jc w:val="center"/>
              <w:rPr>
                <w:del w:id="8497" w:author="Consultants" w:date="2017-08-17T12:15:00Z"/>
                <w:rFonts w:ascii="Times New Roman" w:eastAsia="Times New Roman" w:hAnsi="Times New Roman" w:cs="Times New Roman"/>
                <w:b/>
                <w:bCs/>
                <w:color w:val="000000"/>
                <w:sz w:val="20"/>
                <w:szCs w:val="20"/>
                <w:lang w:val="en-US"/>
              </w:rPr>
            </w:pPr>
            <w:del w:id="8498" w:author="Consultants" w:date="2017-08-17T12:15:00Z">
              <w:r w:rsidRPr="00617EC9" w:rsidDel="000F15D9">
                <w:rPr>
                  <w:rFonts w:ascii="Times New Roman" w:eastAsia="Times New Roman" w:hAnsi="Times New Roman" w:cs="Times New Roman"/>
                  <w:b/>
                  <w:bCs/>
                  <w:color w:val="000000"/>
                  <w:sz w:val="20"/>
                  <w:szCs w:val="20"/>
                  <w:lang w:val="en-US"/>
                </w:rPr>
                <w:delText>Total Area (sq</w:delText>
              </w:r>
              <w:r w:rsidR="00A72732" w:rsidRPr="00617EC9" w:rsidDel="000F15D9">
                <w:rPr>
                  <w:rFonts w:ascii="Times New Roman" w:eastAsia="Times New Roman" w:hAnsi="Times New Roman" w:cs="Times New Roman"/>
                  <w:b/>
                  <w:bCs/>
                  <w:color w:val="000000"/>
                  <w:sz w:val="20"/>
                  <w:szCs w:val="20"/>
                  <w:lang w:val="en-US"/>
                </w:rPr>
                <w:delText>.</w:delText>
              </w:r>
              <w:r w:rsidRPr="00617EC9" w:rsidDel="000F15D9">
                <w:rPr>
                  <w:rFonts w:ascii="Times New Roman" w:eastAsia="Times New Roman" w:hAnsi="Times New Roman" w:cs="Times New Roman"/>
                  <w:b/>
                  <w:bCs/>
                  <w:color w:val="000000"/>
                  <w:sz w:val="20"/>
                  <w:szCs w:val="20"/>
                  <w:lang w:val="en-US"/>
                </w:rPr>
                <w:delText>m)</w:delText>
              </w:r>
            </w:del>
          </w:p>
        </w:tc>
        <w:tc>
          <w:tcPr>
            <w:tcW w:w="1360" w:type="dxa"/>
            <w:tcBorders>
              <w:top w:val="nil"/>
              <w:left w:val="nil"/>
              <w:bottom w:val="single" w:sz="4" w:space="0" w:color="auto"/>
              <w:right w:val="single" w:sz="4" w:space="0" w:color="auto"/>
            </w:tcBorders>
            <w:shd w:val="clear" w:color="000000" w:fill="D9D9D9"/>
            <w:vAlign w:val="center"/>
            <w:hideMark/>
          </w:tcPr>
          <w:p w14:paraId="2CA9D160" w14:textId="77777777" w:rsidR="00761E44" w:rsidRPr="00617EC9" w:rsidDel="000F15D9" w:rsidRDefault="00761E44" w:rsidP="00761E44">
            <w:pPr>
              <w:spacing w:after="0" w:line="240" w:lineRule="auto"/>
              <w:jc w:val="center"/>
              <w:rPr>
                <w:del w:id="8499" w:author="Consultants" w:date="2017-08-17T12:15:00Z"/>
                <w:rFonts w:ascii="Times New Roman" w:eastAsia="Times New Roman" w:hAnsi="Times New Roman" w:cs="Times New Roman"/>
                <w:b/>
                <w:bCs/>
                <w:color w:val="000000"/>
                <w:sz w:val="20"/>
                <w:szCs w:val="20"/>
                <w:lang w:val="en-US"/>
              </w:rPr>
            </w:pPr>
            <w:del w:id="8500" w:author="Consultants" w:date="2017-08-17T12:15:00Z">
              <w:r w:rsidRPr="00617EC9" w:rsidDel="000F15D9">
                <w:rPr>
                  <w:rFonts w:ascii="Times New Roman" w:eastAsia="Times New Roman" w:hAnsi="Times New Roman" w:cs="Times New Roman"/>
                  <w:b/>
                  <w:bCs/>
                  <w:color w:val="000000"/>
                  <w:sz w:val="20"/>
                  <w:szCs w:val="20"/>
                  <w:lang w:val="en-US"/>
                </w:rPr>
                <w:delText>Construction Cost</w:delText>
              </w:r>
            </w:del>
          </w:p>
        </w:tc>
        <w:tc>
          <w:tcPr>
            <w:tcW w:w="1257" w:type="dxa"/>
            <w:tcBorders>
              <w:top w:val="nil"/>
              <w:left w:val="nil"/>
              <w:bottom w:val="single" w:sz="4" w:space="0" w:color="auto"/>
              <w:right w:val="single" w:sz="4" w:space="0" w:color="auto"/>
            </w:tcBorders>
            <w:shd w:val="clear" w:color="000000" w:fill="D9D9D9"/>
            <w:vAlign w:val="center"/>
            <w:hideMark/>
          </w:tcPr>
          <w:p w14:paraId="09D21CE8" w14:textId="77777777" w:rsidR="00761E44" w:rsidRPr="00617EC9" w:rsidDel="000F15D9" w:rsidRDefault="00761E44" w:rsidP="00761E44">
            <w:pPr>
              <w:spacing w:after="0" w:line="240" w:lineRule="auto"/>
              <w:jc w:val="center"/>
              <w:rPr>
                <w:del w:id="8501" w:author="Consultants" w:date="2017-08-17T12:15:00Z"/>
                <w:rFonts w:ascii="Times New Roman" w:eastAsia="Times New Roman" w:hAnsi="Times New Roman" w:cs="Times New Roman"/>
                <w:b/>
                <w:bCs/>
                <w:color w:val="000000"/>
                <w:sz w:val="20"/>
                <w:szCs w:val="20"/>
                <w:lang w:val="en-US"/>
              </w:rPr>
            </w:pPr>
            <w:del w:id="8502" w:author="Consultants" w:date="2017-08-17T12:15:00Z">
              <w:r w:rsidRPr="00617EC9" w:rsidDel="000F15D9">
                <w:rPr>
                  <w:rFonts w:ascii="Times New Roman" w:eastAsia="Times New Roman" w:hAnsi="Times New Roman" w:cs="Times New Roman"/>
                  <w:b/>
                  <w:bCs/>
                  <w:color w:val="000000"/>
                  <w:sz w:val="20"/>
                  <w:szCs w:val="20"/>
                  <w:lang w:val="en-US"/>
                </w:rPr>
                <w:delText>Total Area (sq</w:delText>
              </w:r>
              <w:r w:rsidR="00A72732" w:rsidRPr="00617EC9" w:rsidDel="000F15D9">
                <w:rPr>
                  <w:rFonts w:ascii="Times New Roman" w:eastAsia="Times New Roman" w:hAnsi="Times New Roman" w:cs="Times New Roman"/>
                  <w:b/>
                  <w:bCs/>
                  <w:color w:val="000000"/>
                  <w:sz w:val="20"/>
                  <w:szCs w:val="20"/>
                  <w:lang w:val="en-US"/>
                </w:rPr>
                <w:delText>.</w:delText>
              </w:r>
              <w:r w:rsidRPr="00617EC9" w:rsidDel="000F15D9">
                <w:rPr>
                  <w:rFonts w:ascii="Times New Roman" w:eastAsia="Times New Roman" w:hAnsi="Times New Roman" w:cs="Times New Roman"/>
                  <w:b/>
                  <w:bCs/>
                  <w:color w:val="000000"/>
                  <w:sz w:val="20"/>
                  <w:szCs w:val="20"/>
                  <w:lang w:val="en-US"/>
                </w:rPr>
                <w:delText>m)</w:delText>
              </w:r>
            </w:del>
          </w:p>
        </w:tc>
        <w:tc>
          <w:tcPr>
            <w:tcW w:w="1339" w:type="dxa"/>
            <w:tcBorders>
              <w:top w:val="nil"/>
              <w:left w:val="nil"/>
              <w:bottom w:val="single" w:sz="4" w:space="0" w:color="auto"/>
              <w:right w:val="single" w:sz="4" w:space="0" w:color="auto"/>
            </w:tcBorders>
            <w:shd w:val="clear" w:color="000000" w:fill="D9D9D9"/>
            <w:vAlign w:val="center"/>
            <w:hideMark/>
          </w:tcPr>
          <w:p w14:paraId="5CAB9944" w14:textId="77777777" w:rsidR="00761E44" w:rsidRPr="00617EC9" w:rsidDel="000F15D9" w:rsidRDefault="00761E44" w:rsidP="00761E44">
            <w:pPr>
              <w:spacing w:after="0" w:line="240" w:lineRule="auto"/>
              <w:jc w:val="center"/>
              <w:rPr>
                <w:del w:id="8503" w:author="Consultants" w:date="2017-08-17T12:15:00Z"/>
                <w:rFonts w:ascii="Times New Roman" w:eastAsia="Times New Roman" w:hAnsi="Times New Roman" w:cs="Times New Roman"/>
                <w:b/>
                <w:bCs/>
                <w:color w:val="000000"/>
                <w:sz w:val="20"/>
                <w:szCs w:val="20"/>
                <w:lang w:val="en-US"/>
              </w:rPr>
            </w:pPr>
            <w:del w:id="8504" w:author="Consultants" w:date="2017-08-17T12:15:00Z">
              <w:r w:rsidRPr="00617EC9" w:rsidDel="000F15D9">
                <w:rPr>
                  <w:rFonts w:ascii="Times New Roman" w:eastAsia="Times New Roman" w:hAnsi="Times New Roman" w:cs="Times New Roman"/>
                  <w:b/>
                  <w:bCs/>
                  <w:color w:val="000000"/>
                  <w:sz w:val="20"/>
                  <w:szCs w:val="20"/>
                  <w:lang w:val="en-US"/>
                </w:rPr>
                <w:delText>Construction Cost</w:delText>
              </w:r>
            </w:del>
          </w:p>
        </w:tc>
        <w:tc>
          <w:tcPr>
            <w:tcW w:w="1409" w:type="dxa"/>
            <w:vMerge/>
            <w:tcBorders>
              <w:top w:val="single" w:sz="4" w:space="0" w:color="auto"/>
              <w:left w:val="single" w:sz="4" w:space="0" w:color="auto"/>
              <w:bottom w:val="single" w:sz="4" w:space="0" w:color="auto"/>
              <w:right w:val="single" w:sz="4" w:space="0" w:color="auto"/>
            </w:tcBorders>
            <w:vAlign w:val="center"/>
            <w:hideMark/>
          </w:tcPr>
          <w:p w14:paraId="3E23AD41" w14:textId="77777777" w:rsidR="00761E44" w:rsidRPr="00617EC9" w:rsidDel="000F15D9" w:rsidRDefault="00761E44" w:rsidP="00761E44">
            <w:pPr>
              <w:spacing w:after="0" w:line="240" w:lineRule="auto"/>
              <w:rPr>
                <w:del w:id="8505" w:author="Consultants" w:date="2017-08-17T12:15:00Z"/>
                <w:rFonts w:ascii="Times New Roman" w:eastAsia="Times New Roman" w:hAnsi="Times New Roman" w:cs="Times New Roman"/>
                <w:b/>
                <w:bCs/>
                <w:color w:val="000000"/>
                <w:sz w:val="20"/>
                <w:szCs w:val="20"/>
                <w:lang w:val="en-US"/>
              </w:rPr>
            </w:pPr>
          </w:p>
        </w:tc>
      </w:tr>
      <w:tr w:rsidR="00761E44" w:rsidRPr="00617EC9" w:rsidDel="000F15D9" w14:paraId="406696DE" w14:textId="77777777" w:rsidTr="00274251">
        <w:trPr>
          <w:trHeight w:val="300"/>
          <w:jc w:val="center"/>
          <w:del w:id="8506"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0A12202" w14:textId="77777777" w:rsidR="00761E44" w:rsidRPr="00617EC9" w:rsidDel="000F15D9" w:rsidRDefault="00761E44" w:rsidP="00761E44">
            <w:pPr>
              <w:spacing w:after="0" w:line="240" w:lineRule="auto"/>
              <w:jc w:val="center"/>
              <w:rPr>
                <w:del w:id="8507" w:author="Consultants" w:date="2017-08-17T12:15:00Z"/>
                <w:rFonts w:ascii="Times New Roman" w:eastAsia="Times New Roman" w:hAnsi="Times New Roman" w:cs="Times New Roman"/>
                <w:color w:val="000000"/>
                <w:sz w:val="20"/>
                <w:szCs w:val="20"/>
                <w:lang w:val="en-US"/>
                <w:rPrChange w:id="8508" w:author="Liezyl Liton" w:date="2017-08-21T21:34:00Z">
                  <w:rPr>
                    <w:del w:id="8509" w:author="Consultants" w:date="2017-08-17T12:15:00Z"/>
                    <w:rFonts w:ascii="Times New Roman" w:eastAsia="Times New Roman" w:hAnsi="Times New Roman" w:cs="Times New Roman"/>
                    <w:b/>
                    <w:bCs/>
                    <w:color w:val="000000"/>
                    <w:sz w:val="20"/>
                    <w:szCs w:val="20"/>
                    <w:lang w:val="en-US"/>
                  </w:rPr>
                </w:rPrChange>
              </w:rPr>
            </w:pPr>
            <w:del w:id="8510" w:author="Consultants" w:date="2017-08-17T12:15:00Z">
              <w:r w:rsidRPr="00617EC9" w:rsidDel="000F15D9">
                <w:rPr>
                  <w:rFonts w:ascii="Times New Roman" w:eastAsia="Times New Roman" w:hAnsi="Times New Roman" w:cs="Times New Roman"/>
                  <w:color w:val="000000"/>
                  <w:sz w:val="20"/>
                  <w:szCs w:val="20"/>
                  <w:lang w:val="en-US"/>
                </w:rPr>
                <w:delText>Malolos</w:delText>
              </w:r>
            </w:del>
          </w:p>
        </w:tc>
        <w:tc>
          <w:tcPr>
            <w:tcW w:w="1280" w:type="dxa"/>
            <w:tcBorders>
              <w:top w:val="nil"/>
              <w:left w:val="nil"/>
              <w:bottom w:val="single" w:sz="4" w:space="0" w:color="auto"/>
              <w:right w:val="single" w:sz="4" w:space="0" w:color="auto"/>
            </w:tcBorders>
            <w:shd w:val="clear" w:color="auto" w:fill="auto"/>
            <w:vAlign w:val="center"/>
            <w:hideMark/>
          </w:tcPr>
          <w:p w14:paraId="40A2466C" w14:textId="77777777" w:rsidR="00761E44" w:rsidRPr="00617EC9" w:rsidDel="000F15D9" w:rsidRDefault="00761E44" w:rsidP="00761E44">
            <w:pPr>
              <w:spacing w:after="0" w:line="240" w:lineRule="auto"/>
              <w:jc w:val="right"/>
              <w:rPr>
                <w:del w:id="8511" w:author="Consultants" w:date="2017-08-17T12:15:00Z"/>
                <w:rFonts w:ascii="Times New Roman" w:eastAsia="Times New Roman" w:hAnsi="Times New Roman" w:cs="Times New Roman"/>
                <w:color w:val="000000"/>
                <w:lang w:val="en-US"/>
                <w:rPrChange w:id="8512" w:author="Liezyl Liton" w:date="2017-08-21T21:34:00Z">
                  <w:rPr>
                    <w:del w:id="8513" w:author="Consultants" w:date="2017-08-17T12:15:00Z"/>
                    <w:rFonts w:ascii="Times New Roman" w:eastAsia="Times New Roman" w:hAnsi="Times New Roman" w:cs="Times New Roman"/>
                    <w:b/>
                    <w:bCs/>
                    <w:color w:val="000000"/>
                    <w:sz w:val="18"/>
                    <w:szCs w:val="18"/>
                    <w:lang w:val="en-US"/>
                  </w:rPr>
                </w:rPrChange>
              </w:rPr>
            </w:pPr>
            <w:del w:id="8514" w:author="Consultants" w:date="2017-08-17T12:15:00Z">
              <w:r w:rsidRPr="00617EC9" w:rsidDel="000F15D9">
                <w:rPr>
                  <w:rFonts w:ascii="Times New Roman" w:eastAsia="Times New Roman" w:hAnsi="Times New Roman" w:cs="Times New Roman"/>
                  <w:color w:val="000000"/>
                  <w:lang w:val="en-US"/>
                </w:rPr>
                <w:delText>684.86</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2C7470B5" w14:textId="77777777" w:rsidR="00761E44" w:rsidRPr="00617EC9" w:rsidDel="000F15D9" w:rsidRDefault="00761E44" w:rsidP="00761E44">
            <w:pPr>
              <w:spacing w:after="0" w:line="240" w:lineRule="auto"/>
              <w:jc w:val="right"/>
              <w:rPr>
                <w:del w:id="8515" w:author="Consultants" w:date="2017-08-17T12:15:00Z"/>
                <w:rFonts w:ascii="Times New Roman" w:eastAsia="Times New Roman" w:hAnsi="Times New Roman" w:cs="Times New Roman"/>
                <w:color w:val="000000"/>
                <w:lang w:val="en-US"/>
                <w:rPrChange w:id="8516" w:author="Liezyl Liton" w:date="2017-08-21T21:34:00Z">
                  <w:rPr>
                    <w:del w:id="8517" w:author="Consultants" w:date="2017-08-17T12:15:00Z"/>
                    <w:rFonts w:ascii="Times New Roman" w:eastAsia="Times New Roman" w:hAnsi="Times New Roman" w:cs="Times New Roman"/>
                    <w:b/>
                    <w:bCs/>
                    <w:color w:val="000000"/>
                    <w:sz w:val="18"/>
                    <w:szCs w:val="18"/>
                    <w:lang w:val="en-US"/>
                  </w:rPr>
                </w:rPrChange>
              </w:rPr>
            </w:pPr>
            <w:del w:id="8518" w:author="Consultants" w:date="2017-08-17T12:15:00Z">
              <w:r w:rsidRPr="00617EC9" w:rsidDel="000F15D9">
                <w:rPr>
                  <w:rFonts w:ascii="Times New Roman" w:eastAsia="Times New Roman" w:hAnsi="Times New Roman" w:cs="Times New Roman"/>
                  <w:color w:val="000000"/>
                  <w:lang w:val="en-US"/>
                </w:rPr>
                <w:delText>6,621,726</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0A149C09" w14:textId="77777777" w:rsidR="00761E44" w:rsidRPr="00617EC9" w:rsidDel="000F15D9" w:rsidRDefault="00761E44" w:rsidP="00761E44">
            <w:pPr>
              <w:spacing w:after="0" w:line="240" w:lineRule="auto"/>
              <w:jc w:val="right"/>
              <w:rPr>
                <w:del w:id="8519" w:author="Consultants" w:date="2017-08-17T12:15:00Z"/>
                <w:rFonts w:ascii="Times New Roman" w:eastAsia="Times New Roman" w:hAnsi="Times New Roman" w:cs="Times New Roman"/>
                <w:color w:val="000000"/>
                <w:lang w:val="en-US"/>
                <w:rPrChange w:id="8520" w:author="Liezyl Liton" w:date="2017-08-21T21:34:00Z">
                  <w:rPr>
                    <w:del w:id="8521" w:author="Consultants" w:date="2017-08-17T12:15:00Z"/>
                    <w:rFonts w:ascii="Times New Roman" w:eastAsia="Times New Roman" w:hAnsi="Times New Roman" w:cs="Times New Roman"/>
                    <w:b/>
                    <w:bCs/>
                    <w:color w:val="000000"/>
                    <w:sz w:val="18"/>
                    <w:szCs w:val="18"/>
                    <w:lang w:val="en-US"/>
                  </w:rPr>
                </w:rPrChange>
              </w:rPr>
            </w:pPr>
            <w:del w:id="8522" w:author="Consultants" w:date="2017-08-17T12:15:00Z">
              <w:r w:rsidRPr="00617EC9" w:rsidDel="000F15D9">
                <w:rPr>
                  <w:rFonts w:ascii="Times New Roman" w:eastAsia="Times New Roman" w:hAnsi="Times New Roman" w:cs="Times New Roman"/>
                  <w:color w:val="000000"/>
                  <w:lang w:val="en-US"/>
                </w:rPr>
                <w:delText>74.14</w:delText>
              </w:r>
            </w:del>
          </w:p>
        </w:tc>
        <w:tc>
          <w:tcPr>
            <w:tcW w:w="1339" w:type="dxa"/>
            <w:tcBorders>
              <w:top w:val="nil"/>
              <w:left w:val="nil"/>
              <w:bottom w:val="single" w:sz="4" w:space="0" w:color="auto"/>
              <w:right w:val="single" w:sz="4" w:space="0" w:color="auto"/>
            </w:tcBorders>
            <w:shd w:val="clear" w:color="auto" w:fill="auto"/>
            <w:vAlign w:val="center"/>
            <w:hideMark/>
          </w:tcPr>
          <w:p w14:paraId="53B2B54C" w14:textId="77777777" w:rsidR="00761E44" w:rsidRPr="00617EC9" w:rsidDel="000F15D9" w:rsidRDefault="00761E44" w:rsidP="00761E44">
            <w:pPr>
              <w:spacing w:after="0" w:line="240" w:lineRule="auto"/>
              <w:jc w:val="right"/>
              <w:rPr>
                <w:del w:id="8523" w:author="Consultants" w:date="2017-08-17T12:15:00Z"/>
                <w:rFonts w:ascii="Times New Roman" w:eastAsia="Times New Roman" w:hAnsi="Times New Roman" w:cs="Times New Roman"/>
                <w:color w:val="000000"/>
                <w:lang w:val="en-US"/>
                <w:rPrChange w:id="8524" w:author="Liezyl Liton" w:date="2017-08-21T21:34:00Z">
                  <w:rPr>
                    <w:del w:id="8525" w:author="Consultants" w:date="2017-08-17T12:15:00Z"/>
                    <w:rFonts w:ascii="Times New Roman" w:eastAsia="Times New Roman" w:hAnsi="Times New Roman" w:cs="Times New Roman"/>
                    <w:b/>
                    <w:bCs/>
                    <w:color w:val="000000"/>
                    <w:sz w:val="18"/>
                    <w:szCs w:val="18"/>
                    <w:lang w:val="en-US"/>
                  </w:rPr>
                </w:rPrChange>
              </w:rPr>
            </w:pPr>
            <w:del w:id="8526" w:author="Consultants" w:date="2017-08-17T12:15:00Z">
              <w:r w:rsidRPr="00617EC9" w:rsidDel="000F15D9">
                <w:rPr>
                  <w:rFonts w:ascii="Times New Roman" w:eastAsia="Times New Roman" w:hAnsi="Times New Roman" w:cs="Times New Roman"/>
                  <w:color w:val="000000"/>
                  <w:lang w:val="en-US"/>
                </w:rPr>
                <w:delText>741,400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09E20F03" w14:textId="77777777" w:rsidR="00761E44" w:rsidRPr="00617EC9" w:rsidDel="000F15D9" w:rsidRDefault="00761E44" w:rsidP="00761E44">
            <w:pPr>
              <w:spacing w:after="0" w:line="240" w:lineRule="auto"/>
              <w:jc w:val="right"/>
              <w:rPr>
                <w:del w:id="8527" w:author="Consultants" w:date="2017-08-17T12:15:00Z"/>
                <w:rFonts w:ascii="Times New Roman" w:eastAsia="Times New Roman" w:hAnsi="Times New Roman" w:cs="Times New Roman"/>
                <w:color w:val="000000"/>
                <w:lang w:val="en-US"/>
                <w:rPrChange w:id="8528" w:author="Liezyl Liton" w:date="2017-08-21T21:34:00Z">
                  <w:rPr>
                    <w:del w:id="8529" w:author="Consultants" w:date="2017-08-17T12:15:00Z"/>
                    <w:rFonts w:ascii="Times New Roman" w:eastAsia="Times New Roman" w:hAnsi="Times New Roman" w:cs="Times New Roman"/>
                    <w:b/>
                    <w:bCs/>
                    <w:color w:val="000000"/>
                    <w:sz w:val="18"/>
                    <w:szCs w:val="18"/>
                    <w:lang w:val="en-US"/>
                  </w:rPr>
                </w:rPrChange>
              </w:rPr>
            </w:pPr>
            <w:del w:id="8530" w:author="Consultants" w:date="2017-08-17T12:15:00Z">
              <w:r w:rsidRPr="00617EC9" w:rsidDel="000F15D9">
                <w:rPr>
                  <w:rFonts w:ascii="Times New Roman" w:eastAsia="Times New Roman" w:hAnsi="Times New Roman" w:cs="Times New Roman"/>
                  <w:color w:val="000000"/>
                  <w:lang w:val="en-US"/>
                </w:rPr>
                <w:delText>7,363,126</w:delText>
              </w:r>
            </w:del>
          </w:p>
        </w:tc>
      </w:tr>
      <w:tr w:rsidR="00761E44" w:rsidRPr="00617EC9" w:rsidDel="000F15D9" w14:paraId="3F0A3412" w14:textId="77777777" w:rsidTr="00274251">
        <w:trPr>
          <w:trHeight w:val="300"/>
          <w:jc w:val="center"/>
          <w:del w:id="8531"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AB6A601" w14:textId="77777777" w:rsidR="00761E44" w:rsidRPr="00617EC9" w:rsidDel="000F15D9" w:rsidRDefault="00761E44" w:rsidP="00761E44">
            <w:pPr>
              <w:spacing w:after="0" w:line="240" w:lineRule="auto"/>
              <w:jc w:val="center"/>
              <w:rPr>
                <w:del w:id="8532" w:author="Consultants" w:date="2017-08-17T12:15:00Z"/>
                <w:rFonts w:ascii="Times New Roman" w:eastAsia="Times New Roman" w:hAnsi="Times New Roman" w:cs="Times New Roman"/>
                <w:color w:val="000000"/>
                <w:sz w:val="20"/>
                <w:szCs w:val="20"/>
                <w:lang w:val="en-US"/>
                <w:rPrChange w:id="8533" w:author="Liezyl Liton" w:date="2017-08-21T21:34:00Z">
                  <w:rPr>
                    <w:del w:id="8534" w:author="Consultants" w:date="2017-08-17T12:15:00Z"/>
                    <w:rFonts w:ascii="Times New Roman" w:eastAsia="Times New Roman" w:hAnsi="Times New Roman" w:cs="Times New Roman"/>
                    <w:b/>
                    <w:bCs/>
                    <w:color w:val="000000"/>
                    <w:sz w:val="20"/>
                    <w:szCs w:val="20"/>
                    <w:lang w:val="en-US"/>
                  </w:rPr>
                </w:rPrChange>
              </w:rPr>
            </w:pPr>
            <w:del w:id="8535" w:author="Consultants" w:date="2017-08-17T12:15:00Z">
              <w:r w:rsidRPr="00617EC9" w:rsidDel="000F15D9">
                <w:rPr>
                  <w:rFonts w:ascii="Times New Roman" w:eastAsia="Times New Roman" w:hAnsi="Times New Roman" w:cs="Times New Roman"/>
                  <w:color w:val="000000"/>
                  <w:sz w:val="20"/>
                  <w:szCs w:val="20"/>
                  <w:lang w:val="en-US"/>
                </w:rPr>
                <w:delText>Guiguinto</w:delText>
              </w:r>
            </w:del>
          </w:p>
        </w:tc>
        <w:tc>
          <w:tcPr>
            <w:tcW w:w="1280" w:type="dxa"/>
            <w:tcBorders>
              <w:top w:val="nil"/>
              <w:left w:val="nil"/>
              <w:bottom w:val="single" w:sz="4" w:space="0" w:color="auto"/>
              <w:right w:val="single" w:sz="4" w:space="0" w:color="auto"/>
            </w:tcBorders>
            <w:shd w:val="clear" w:color="auto" w:fill="auto"/>
            <w:vAlign w:val="center"/>
            <w:hideMark/>
          </w:tcPr>
          <w:p w14:paraId="0C0B48A9" w14:textId="77777777" w:rsidR="00761E44" w:rsidRPr="00617EC9" w:rsidDel="000F15D9" w:rsidRDefault="00761E44" w:rsidP="00761E44">
            <w:pPr>
              <w:spacing w:after="0" w:line="240" w:lineRule="auto"/>
              <w:jc w:val="right"/>
              <w:rPr>
                <w:del w:id="8536" w:author="Consultants" w:date="2017-08-17T12:15:00Z"/>
                <w:rFonts w:ascii="Times New Roman" w:eastAsia="Times New Roman" w:hAnsi="Times New Roman" w:cs="Times New Roman"/>
                <w:color w:val="000000"/>
                <w:lang w:val="en-US"/>
                <w:rPrChange w:id="8537" w:author="Liezyl Liton" w:date="2017-08-21T21:34:00Z">
                  <w:rPr>
                    <w:del w:id="8538" w:author="Consultants" w:date="2017-08-17T12:15:00Z"/>
                    <w:rFonts w:ascii="Times New Roman" w:eastAsia="Times New Roman" w:hAnsi="Times New Roman" w:cs="Times New Roman"/>
                    <w:b/>
                    <w:bCs/>
                    <w:color w:val="000000"/>
                    <w:sz w:val="18"/>
                    <w:szCs w:val="18"/>
                    <w:lang w:val="en-US"/>
                  </w:rPr>
                </w:rPrChange>
              </w:rPr>
            </w:pPr>
            <w:del w:id="8539" w:author="Consultants" w:date="2017-08-17T12:15:00Z">
              <w:r w:rsidRPr="00617EC9" w:rsidDel="000F15D9">
                <w:rPr>
                  <w:rFonts w:ascii="Times New Roman" w:eastAsia="Times New Roman" w:hAnsi="Times New Roman" w:cs="Times New Roman"/>
                  <w:color w:val="000000"/>
                  <w:lang w:val="en-US"/>
                </w:rPr>
                <w:delText>377</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27EF3C22" w14:textId="77777777" w:rsidR="00761E44" w:rsidRPr="00617EC9" w:rsidDel="000F15D9" w:rsidRDefault="00761E44" w:rsidP="00761E44">
            <w:pPr>
              <w:spacing w:after="0" w:line="240" w:lineRule="auto"/>
              <w:jc w:val="right"/>
              <w:rPr>
                <w:del w:id="8540" w:author="Consultants" w:date="2017-08-17T12:15:00Z"/>
                <w:rFonts w:ascii="Times New Roman" w:eastAsia="Times New Roman" w:hAnsi="Times New Roman" w:cs="Times New Roman"/>
                <w:color w:val="000000"/>
                <w:lang w:val="en-US"/>
                <w:rPrChange w:id="8541" w:author="Liezyl Liton" w:date="2017-08-21T21:34:00Z">
                  <w:rPr>
                    <w:del w:id="8542" w:author="Consultants" w:date="2017-08-17T12:15:00Z"/>
                    <w:rFonts w:ascii="Times New Roman" w:eastAsia="Times New Roman" w:hAnsi="Times New Roman" w:cs="Times New Roman"/>
                    <w:b/>
                    <w:bCs/>
                    <w:color w:val="000000"/>
                    <w:sz w:val="18"/>
                    <w:szCs w:val="18"/>
                    <w:lang w:val="en-US"/>
                  </w:rPr>
                </w:rPrChange>
              </w:rPr>
            </w:pPr>
            <w:del w:id="8543" w:author="Consultants" w:date="2017-08-17T12:15:00Z">
              <w:r w:rsidRPr="00617EC9" w:rsidDel="000F15D9">
                <w:rPr>
                  <w:rFonts w:ascii="Times New Roman" w:eastAsia="Times New Roman" w:hAnsi="Times New Roman" w:cs="Times New Roman"/>
                  <w:color w:val="000000"/>
                  <w:lang w:val="en-US"/>
                </w:rPr>
                <w:delText>3,624,542</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1FE2BBCC" w14:textId="77777777" w:rsidR="00761E44" w:rsidRPr="00617EC9" w:rsidDel="000F15D9" w:rsidRDefault="00761E44" w:rsidP="00761E44">
            <w:pPr>
              <w:spacing w:after="0" w:line="240" w:lineRule="auto"/>
              <w:jc w:val="right"/>
              <w:rPr>
                <w:del w:id="8544" w:author="Consultants" w:date="2017-08-17T12:15:00Z"/>
                <w:rFonts w:ascii="Times New Roman" w:eastAsia="Times New Roman" w:hAnsi="Times New Roman" w:cs="Times New Roman"/>
                <w:color w:val="000000"/>
                <w:lang w:val="en-US"/>
                <w:rPrChange w:id="8545" w:author="Liezyl Liton" w:date="2017-08-21T21:34:00Z">
                  <w:rPr>
                    <w:del w:id="8546" w:author="Consultants" w:date="2017-08-17T12:15:00Z"/>
                    <w:rFonts w:ascii="Times New Roman" w:eastAsia="Times New Roman" w:hAnsi="Times New Roman" w:cs="Times New Roman"/>
                    <w:b/>
                    <w:bCs/>
                    <w:color w:val="000000"/>
                    <w:sz w:val="18"/>
                    <w:szCs w:val="18"/>
                    <w:lang w:val="en-US"/>
                  </w:rPr>
                </w:rPrChange>
              </w:rPr>
            </w:pPr>
            <w:del w:id="8547" w:author="Consultants" w:date="2017-08-17T12:15:00Z">
              <w:r w:rsidRPr="00617EC9" w:rsidDel="000F15D9">
                <w:rPr>
                  <w:rFonts w:ascii="Times New Roman" w:eastAsia="Times New Roman" w:hAnsi="Times New Roman" w:cs="Times New Roman"/>
                  <w:color w:val="000000"/>
                  <w:lang w:val="en-US"/>
                </w:rPr>
                <w:delText>291.47</w:delText>
              </w:r>
            </w:del>
          </w:p>
        </w:tc>
        <w:tc>
          <w:tcPr>
            <w:tcW w:w="1339" w:type="dxa"/>
            <w:tcBorders>
              <w:top w:val="nil"/>
              <w:left w:val="nil"/>
              <w:bottom w:val="single" w:sz="4" w:space="0" w:color="auto"/>
              <w:right w:val="single" w:sz="4" w:space="0" w:color="auto"/>
            </w:tcBorders>
            <w:shd w:val="clear" w:color="auto" w:fill="auto"/>
            <w:vAlign w:val="center"/>
            <w:hideMark/>
          </w:tcPr>
          <w:p w14:paraId="584B339C" w14:textId="77777777" w:rsidR="00761E44" w:rsidRPr="00617EC9" w:rsidDel="000F15D9" w:rsidRDefault="00761E44" w:rsidP="00761E44">
            <w:pPr>
              <w:spacing w:after="0" w:line="240" w:lineRule="auto"/>
              <w:jc w:val="right"/>
              <w:rPr>
                <w:del w:id="8548" w:author="Consultants" w:date="2017-08-17T12:15:00Z"/>
                <w:rFonts w:ascii="Times New Roman" w:eastAsia="Times New Roman" w:hAnsi="Times New Roman" w:cs="Times New Roman"/>
                <w:color w:val="000000"/>
                <w:lang w:val="en-US"/>
                <w:rPrChange w:id="8549" w:author="Liezyl Liton" w:date="2017-08-21T21:34:00Z">
                  <w:rPr>
                    <w:del w:id="8550" w:author="Consultants" w:date="2017-08-17T12:15:00Z"/>
                    <w:rFonts w:ascii="Times New Roman" w:eastAsia="Times New Roman" w:hAnsi="Times New Roman" w:cs="Times New Roman"/>
                    <w:b/>
                    <w:bCs/>
                    <w:color w:val="000000"/>
                    <w:sz w:val="18"/>
                    <w:szCs w:val="18"/>
                    <w:lang w:val="en-US"/>
                  </w:rPr>
                </w:rPrChange>
              </w:rPr>
            </w:pPr>
            <w:del w:id="8551" w:author="Consultants" w:date="2017-08-17T12:15:00Z">
              <w:r w:rsidRPr="00617EC9" w:rsidDel="000F15D9">
                <w:rPr>
                  <w:rFonts w:ascii="Times New Roman" w:eastAsia="Times New Roman" w:hAnsi="Times New Roman" w:cs="Times New Roman"/>
                  <w:color w:val="000000"/>
                  <w:lang w:val="en-US"/>
                </w:rPr>
                <w:delText>2,914,700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5807D1D8" w14:textId="77777777" w:rsidR="00761E44" w:rsidRPr="00617EC9" w:rsidDel="000F15D9" w:rsidRDefault="00761E44" w:rsidP="00761E44">
            <w:pPr>
              <w:spacing w:after="0" w:line="240" w:lineRule="auto"/>
              <w:jc w:val="right"/>
              <w:rPr>
                <w:del w:id="8552" w:author="Consultants" w:date="2017-08-17T12:15:00Z"/>
                <w:rFonts w:ascii="Times New Roman" w:eastAsia="Times New Roman" w:hAnsi="Times New Roman" w:cs="Times New Roman"/>
                <w:color w:val="000000"/>
                <w:lang w:val="en-US"/>
                <w:rPrChange w:id="8553" w:author="Liezyl Liton" w:date="2017-08-21T21:34:00Z">
                  <w:rPr>
                    <w:del w:id="8554" w:author="Consultants" w:date="2017-08-17T12:15:00Z"/>
                    <w:rFonts w:ascii="Times New Roman" w:eastAsia="Times New Roman" w:hAnsi="Times New Roman" w:cs="Times New Roman"/>
                    <w:b/>
                    <w:bCs/>
                    <w:color w:val="000000"/>
                    <w:sz w:val="18"/>
                    <w:szCs w:val="18"/>
                    <w:lang w:val="en-US"/>
                  </w:rPr>
                </w:rPrChange>
              </w:rPr>
            </w:pPr>
            <w:del w:id="8555" w:author="Consultants" w:date="2017-08-17T12:15:00Z">
              <w:r w:rsidRPr="00617EC9" w:rsidDel="000F15D9">
                <w:rPr>
                  <w:rFonts w:ascii="Times New Roman" w:eastAsia="Times New Roman" w:hAnsi="Times New Roman" w:cs="Times New Roman"/>
                  <w:color w:val="000000"/>
                  <w:lang w:val="en-US"/>
                </w:rPr>
                <w:delText>6,539,242</w:delText>
              </w:r>
            </w:del>
          </w:p>
        </w:tc>
      </w:tr>
      <w:tr w:rsidR="00761E44" w:rsidRPr="00617EC9" w:rsidDel="000F15D9" w14:paraId="38DB8F9C" w14:textId="77777777" w:rsidTr="00274251">
        <w:trPr>
          <w:trHeight w:val="300"/>
          <w:jc w:val="center"/>
          <w:del w:id="8556"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57C5FE6" w14:textId="77777777" w:rsidR="00761E44" w:rsidRPr="00617EC9" w:rsidDel="000F15D9" w:rsidRDefault="00761E44" w:rsidP="00761E44">
            <w:pPr>
              <w:spacing w:after="0" w:line="240" w:lineRule="auto"/>
              <w:jc w:val="center"/>
              <w:rPr>
                <w:del w:id="8557" w:author="Consultants" w:date="2017-08-17T12:15:00Z"/>
                <w:rFonts w:ascii="Times New Roman" w:eastAsia="Times New Roman" w:hAnsi="Times New Roman" w:cs="Times New Roman"/>
                <w:color w:val="000000"/>
                <w:sz w:val="20"/>
                <w:szCs w:val="20"/>
                <w:lang w:val="en-US"/>
                <w:rPrChange w:id="8558" w:author="Liezyl Liton" w:date="2017-08-21T21:34:00Z">
                  <w:rPr>
                    <w:del w:id="8559" w:author="Consultants" w:date="2017-08-17T12:15:00Z"/>
                    <w:rFonts w:ascii="Times New Roman" w:eastAsia="Times New Roman" w:hAnsi="Times New Roman" w:cs="Times New Roman"/>
                    <w:b/>
                    <w:bCs/>
                    <w:color w:val="000000"/>
                    <w:sz w:val="20"/>
                    <w:szCs w:val="20"/>
                    <w:lang w:val="en-US"/>
                  </w:rPr>
                </w:rPrChange>
              </w:rPr>
            </w:pPr>
            <w:del w:id="8560" w:author="Consultants" w:date="2017-08-17T12:15:00Z">
              <w:r w:rsidRPr="00617EC9" w:rsidDel="000F15D9">
                <w:rPr>
                  <w:rFonts w:ascii="Times New Roman" w:eastAsia="Times New Roman" w:hAnsi="Times New Roman" w:cs="Times New Roman"/>
                  <w:color w:val="000000"/>
                  <w:sz w:val="20"/>
                  <w:szCs w:val="20"/>
                  <w:lang w:val="en-US"/>
                </w:rPr>
                <w:delText>Balagtas</w:delText>
              </w:r>
            </w:del>
          </w:p>
        </w:tc>
        <w:tc>
          <w:tcPr>
            <w:tcW w:w="1280" w:type="dxa"/>
            <w:tcBorders>
              <w:top w:val="nil"/>
              <w:left w:val="nil"/>
              <w:bottom w:val="single" w:sz="4" w:space="0" w:color="auto"/>
              <w:right w:val="single" w:sz="4" w:space="0" w:color="auto"/>
            </w:tcBorders>
            <w:shd w:val="clear" w:color="auto" w:fill="auto"/>
            <w:vAlign w:val="center"/>
            <w:hideMark/>
          </w:tcPr>
          <w:p w14:paraId="0F77A75D" w14:textId="77777777" w:rsidR="00761E44" w:rsidRPr="00617EC9" w:rsidDel="000F15D9" w:rsidRDefault="00761E44" w:rsidP="00761E44">
            <w:pPr>
              <w:spacing w:after="0" w:line="240" w:lineRule="auto"/>
              <w:jc w:val="right"/>
              <w:rPr>
                <w:del w:id="8561" w:author="Consultants" w:date="2017-08-17T12:15:00Z"/>
                <w:rFonts w:ascii="Times New Roman" w:eastAsia="Times New Roman" w:hAnsi="Times New Roman" w:cs="Times New Roman"/>
                <w:color w:val="000000"/>
                <w:lang w:val="en-US"/>
                <w:rPrChange w:id="8562" w:author="Liezyl Liton" w:date="2017-08-21T21:34:00Z">
                  <w:rPr>
                    <w:del w:id="8563" w:author="Consultants" w:date="2017-08-17T12:15:00Z"/>
                    <w:rFonts w:ascii="Times New Roman" w:eastAsia="Times New Roman" w:hAnsi="Times New Roman" w:cs="Times New Roman"/>
                    <w:b/>
                    <w:bCs/>
                    <w:color w:val="000000"/>
                    <w:sz w:val="18"/>
                    <w:szCs w:val="18"/>
                    <w:lang w:val="en-US"/>
                  </w:rPr>
                </w:rPrChange>
              </w:rPr>
            </w:pPr>
            <w:del w:id="8564" w:author="Consultants" w:date="2017-08-17T12:15:00Z">
              <w:r w:rsidRPr="00617EC9" w:rsidDel="000F15D9">
                <w:rPr>
                  <w:rFonts w:ascii="Times New Roman" w:eastAsia="Times New Roman" w:hAnsi="Times New Roman" w:cs="Times New Roman"/>
                  <w:color w:val="000000"/>
                  <w:lang w:val="en-US"/>
                </w:rPr>
                <w:delText>34</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7C5C6616" w14:textId="77777777" w:rsidR="00761E44" w:rsidRPr="00617EC9" w:rsidDel="000F15D9" w:rsidRDefault="00761E44" w:rsidP="00761E44">
            <w:pPr>
              <w:spacing w:after="0" w:line="240" w:lineRule="auto"/>
              <w:jc w:val="right"/>
              <w:rPr>
                <w:del w:id="8565" w:author="Consultants" w:date="2017-08-17T12:15:00Z"/>
                <w:rFonts w:ascii="Times New Roman" w:eastAsia="Times New Roman" w:hAnsi="Times New Roman" w:cs="Times New Roman"/>
                <w:color w:val="000000"/>
                <w:lang w:val="en-US"/>
                <w:rPrChange w:id="8566" w:author="Liezyl Liton" w:date="2017-08-21T21:34:00Z">
                  <w:rPr>
                    <w:del w:id="8567" w:author="Consultants" w:date="2017-08-17T12:15:00Z"/>
                    <w:rFonts w:ascii="Times New Roman" w:eastAsia="Times New Roman" w:hAnsi="Times New Roman" w:cs="Times New Roman"/>
                    <w:b/>
                    <w:bCs/>
                    <w:color w:val="000000"/>
                    <w:sz w:val="18"/>
                    <w:szCs w:val="18"/>
                    <w:lang w:val="en-US"/>
                  </w:rPr>
                </w:rPrChange>
              </w:rPr>
            </w:pPr>
            <w:del w:id="8568" w:author="Consultants" w:date="2017-08-17T12:15:00Z">
              <w:r w:rsidRPr="00617EC9" w:rsidDel="000F15D9">
                <w:rPr>
                  <w:rFonts w:ascii="Times New Roman" w:eastAsia="Times New Roman" w:hAnsi="Times New Roman" w:cs="Times New Roman"/>
                  <w:color w:val="000000"/>
                  <w:lang w:val="en-US"/>
                </w:rPr>
                <w:delText>385,793</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7FC548E2" w14:textId="77777777" w:rsidR="00761E44" w:rsidRPr="00617EC9" w:rsidDel="000F15D9" w:rsidRDefault="00761E44" w:rsidP="00761E44">
            <w:pPr>
              <w:spacing w:after="0" w:line="240" w:lineRule="auto"/>
              <w:jc w:val="right"/>
              <w:rPr>
                <w:del w:id="8569" w:author="Consultants" w:date="2017-08-17T12:15:00Z"/>
                <w:rFonts w:ascii="Times New Roman" w:eastAsia="Times New Roman" w:hAnsi="Times New Roman" w:cs="Times New Roman"/>
                <w:color w:val="000000"/>
                <w:lang w:val="en-US"/>
                <w:rPrChange w:id="8570" w:author="Liezyl Liton" w:date="2017-08-21T21:34:00Z">
                  <w:rPr>
                    <w:del w:id="8571" w:author="Consultants" w:date="2017-08-17T12:15:00Z"/>
                    <w:rFonts w:ascii="Times New Roman" w:eastAsia="Times New Roman" w:hAnsi="Times New Roman" w:cs="Times New Roman"/>
                    <w:b/>
                    <w:bCs/>
                    <w:color w:val="000000"/>
                    <w:sz w:val="18"/>
                    <w:szCs w:val="18"/>
                    <w:lang w:val="en-US"/>
                  </w:rPr>
                </w:rPrChange>
              </w:rPr>
            </w:pPr>
            <w:del w:id="8572" w:author="Consultants" w:date="2017-08-17T12:15:00Z">
              <w:r w:rsidRPr="00617EC9" w:rsidDel="000F15D9">
                <w:rPr>
                  <w:rFonts w:ascii="Times New Roman" w:eastAsia="Times New Roman" w:hAnsi="Times New Roman" w:cs="Times New Roman"/>
                  <w:color w:val="000000"/>
                  <w:lang w:val="en-US"/>
                </w:rPr>
                <w:delText>0</w:delText>
              </w:r>
            </w:del>
          </w:p>
        </w:tc>
        <w:tc>
          <w:tcPr>
            <w:tcW w:w="1339" w:type="dxa"/>
            <w:tcBorders>
              <w:top w:val="nil"/>
              <w:left w:val="nil"/>
              <w:bottom w:val="single" w:sz="4" w:space="0" w:color="auto"/>
              <w:right w:val="single" w:sz="4" w:space="0" w:color="auto"/>
            </w:tcBorders>
            <w:shd w:val="clear" w:color="auto" w:fill="auto"/>
            <w:vAlign w:val="center"/>
            <w:hideMark/>
          </w:tcPr>
          <w:p w14:paraId="4E89FFB6" w14:textId="77777777" w:rsidR="00761E44" w:rsidRPr="00617EC9" w:rsidDel="000F15D9" w:rsidRDefault="00761E44" w:rsidP="00761E44">
            <w:pPr>
              <w:spacing w:after="0" w:line="240" w:lineRule="auto"/>
              <w:jc w:val="right"/>
              <w:rPr>
                <w:del w:id="8573" w:author="Consultants" w:date="2017-08-17T12:15:00Z"/>
                <w:rFonts w:ascii="Times New Roman" w:eastAsia="Times New Roman" w:hAnsi="Times New Roman" w:cs="Times New Roman"/>
                <w:color w:val="000000"/>
                <w:lang w:val="en-US"/>
              </w:rPr>
            </w:pPr>
            <w:del w:id="8574" w:author="Consultants" w:date="2017-08-17T12:15:00Z">
              <w:r w:rsidRPr="00617EC9" w:rsidDel="000F15D9">
                <w:rPr>
                  <w:rFonts w:ascii="Times New Roman" w:eastAsia="Times New Roman" w:hAnsi="Times New Roman" w:cs="Times New Roman"/>
                  <w:color w:val="000000"/>
                  <w:lang w:val="en-US"/>
                </w:rPr>
                <w:delText>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1F23BB77" w14:textId="77777777" w:rsidR="00761E44" w:rsidRPr="00617EC9" w:rsidDel="000F15D9" w:rsidRDefault="00761E44" w:rsidP="00761E44">
            <w:pPr>
              <w:spacing w:after="0" w:line="240" w:lineRule="auto"/>
              <w:jc w:val="right"/>
              <w:rPr>
                <w:del w:id="8575" w:author="Consultants" w:date="2017-08-17T12:15:00Z"/>
                <w:rFonts w:ascii="Times New Roman" w:eastAsia="Times New Roman" w:hAnsi="Times New Roman" w:cs="Times New Roman"/>
                <w:color w:val="000000"/>
                <w:lang w:val="en-US"/>
                <w:rPrChange w:id="8576" w:author="Liezyl Liton" w:date="2017-08-21T21:34:00Z">
                  <w:rPr>
                    <w:del w:id="8577" w:author="Consultants" w:date="2017-08-17T12:15:00Z"/>
                    <w:rFonts w:ascii="Times New Roman" w:eastAsia="Times New Roman" w:hAnsi="Times New Roman" w:cs="Times New Roman"/>
                    <w:b/>
                    <w:bCs/>
                    <w:color w:val="000000"/>
                    <w:sz w:val="18"/>
                    <w:szCs w:val="18"/>
                    <w:lang w:val="en-US"/>
                  </w:rPr>
                </w:rPrChange>
              </w:rPr>
            </w:pPr>
            <w:del w:id="8578" w:author="Consultants" w:date="2017-08-17T12:15:00Z">
              <w:r w:rsidRPr="00617EC9" w:rsidDel="000F15D9">
                <w:rPr>
                  <w:rFonts w:ascii="Times New Roman" w:eastAsia="Times New Roman" w:hAnsi="Times New Roman" w:cs="Times New Roman"/>
                  <w:color w:val="000000"/>
                  <w:lang w:val="en-US"/>
                </w:rPr>
                <w:delText>385,793</w:delText>
              </w:r>
            </w:del>
          </w:p>
        </w:tc>
      </w:tr>
      <w:tr w:rsidR="00761E44" w:rsidRPr="00617EC9" w:rsidDel="000F15D9" w14:paraId="1DEA54BA" w14:textId="77777777" w:rsidTr="00274251">
        <w:trPr>
          <w:trHeight w:val="300"/>
          <w:jc w:val="center"/>
          <w:del w:id="8579"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A21232B" w14:textId="77777777" w:rsidR="00761E44" w:rsidRPr="00617EC9" w:rsidDel="000F15D9" w:rsidRDefault="00761E44" w:rsidP="00761E44">
            <w:pPr>
              <w:spacing w:after="0" w:line="240" w:lineRule="auto"/>
              <w:jc w:val="center"/>
              <w:rPr>
                <w:del w:id="8580" w:author="Consultants" w:date="2017-08-17T12:15:00Z"/>
                <w:rFonts w:ascii="Times New Roman" w:eastAsia="Times New Roman" w:hAnsi="Times New Roman" w:cs="Times New Roman"/>
                <w:color w:val="000000"/>
                <w:sz w:val="20"/>
                <w:szCs w:val="20"/>
                <w:lang w:val="en-US"/>
                <w:rPrChange w:id="8581" w:author="Liezyl Liton" w:date="2017-08-21T21:34:00Z">
                  <w:rPr>
                    <w:del w:id="8582" w:author="Consultants" w:date="2017-08-17T12:15:00Z"/>
                    <w:rFonts w:ascii="Times New Roman" w:eastAsia="Times New Roman" w:hAnsi="Times New Roman" w:cs="Times New Roman"/>
                    <w:b/>
                    <w:bCs/>
                    <w:color w:val="000000"/>
                    <w:sz w:val="20"/>
                    <w:szCs w:val="20"/>
                    <w:lang w:val="en-US"/>
                  </w:rPr>
                </w:rPrChange>
              </w:rPr>
            </w:pPr>
            <w:del w:id="8583" w:author="Consultants" w:date="2017-08-17T12:15:00Z">
              <w:r w:rsidRPr="00617EC9" w:rsidDel="000F15D9">
                <w:rPr>
                  <w:rFonts w:ascii="Times New Roman" w:eastAsia="Times New Roman" w:hAnsi="Times New Roman" w:cs="Times New Roman"/>
                  <w:color w:val="000000"/>
                  <w:sz w:val="20"/>
                  <w:szCs w:val="20"/>
                  <w:lang w:val="en-US"/>
                </w:rPr>
                <w:delText>Bocaue</w:delText>
              </w:r>
            </w:del>
          </w:p>
        </w:tc>
        <w:tc>
          <w:tcPr>
            <w:tcW w:w="1280" w:type="dxa"/>
            <w:tcBorders>
              <w:top w:val="nil"/>
              <w:left w:val="nil"/>
              <w:bottom w:val="single" w:sz="4" w:space="0" w:color="auto"/>
              <w:right w:val="single" w:sz="4" w:space="0" w:color="auto"/>
            </w:tcBorders>
            <w:shd w:val="clear" w:color="auto" w:fill="auto"/>
            <w:vAlign w:val="center"/>
            <w:hideMark/>
          </w:tcPr>
          <w:p w14:paraId="444F1E1C" w14:textId="77777777" w:rsidR="00761E44" w:rsidRPr="00617EC9" w:rsidDel="000F15D9" w:rsidRDefault="00761E44" w:rsidP="00761E44">
            <w:pPr>
              <w:spacing w:after="0" w:line="240" w:lineRule="auto"/>
              <w:jc w:val="right"/>
              <w:rPr>
                <w:del w:id="8584" w:author="Consultants" w:date="2017-08-17T12:15:00Z"/>
                <w:rFonts w:ascii="Times New Roman" w:eastAsia="Times New Roman" w:hAnsi="Times New Roman" w:cs="Times New Roman"/>
                <w:color w:val="000000"/>
                <w:lang w:val="en-US"/>
                <w:rPrChange w:id="8585" w:author="Liezyl Liton" w:date="2017-08-21T21:34:00Z">
                  <w:rPr>
                    <w:del w:id="8586" w:author="Consultants" w:date="2017-08-17T12:15:00Z"/>
                    <w:rFonts w:ascii="Times New Roman" w:eastAsia="Times New Roman" w:hAnsi="Times New Roman" w:cs="Times New Roman"/>
                    <w:b/>
                    <w:bCs/>
                    <w:color w:val="000000"/>
                    <w:sz w:val="18"/>
                    <w:szCs w:val="18"/>
                    <w:lang w:val="en-US"/>
                  </w:rPr>
                </w:rPrChange>
              </w:rPr>
            </w:pPr>
            <w:del w:id="8587" w:author="Consultants" w:date="2017-08-17T12:15:00Z">
              <w:r w:rsidRPr="00617EC9" w:rsidDel="000F15D9">
                <w:rPr>
                  <w:rFonts w:ascii="Times New Roman" w:eastAsia="Times New Roman" w:hAnsi="Times New Roman" w:cs="Times New Roman"/>
                  <w:color w:val="000000"/>
                  <w:lang w:val="en-US"/>
                </w:rPr>
                <w:delText>12</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2A42EAD2" w14:textId="77777777" w:rsidR="00761E44" w:rsidRPr="00617EC9" w:rsidDel="000F15D9" w:rsidRDefault="00761E44" w:rsidP="00761E44">
            <w:pPr>
              <w:spacing w:after="0" w:line="240" w:lineRule="auto"/>
              <w:jc w:val="right"/>
              <w:rPr>
                <w:del w:id="8588" w:author="Consultants" w:date="2017-08-17T12:15:00Z"/>
                <w:rFonts w:ascii="Times New Roman" w:eastAsia="Times New Roman" w:hAnsi="Times New Roman" w:cs="Times New Roman"/>
                <w:color w:val="000000"/>
                <w:lang w:val="en-US"/>
                <w:rPrChange w:id="8589" w:author="Liezyl Liton" w:date="2017-08-21T21:34:00Z">
                  <w:rPr>
                    <w:del w:id="8590" w:author="Consultants" w:date="2017-08-17T12:15:00Z"/>
                    <w:rFonts w:ascii="Times New Roman" w:eastAsia="Times New Roman" w:hAnsi="Times New Roman" w:cs="Times New Roman"/>
                    <w:b/>
                    <w:bCs/>
                    <w:color w:val="000000"/>
                    <w:sz w:val="18"/>
                    <w:szCs w:val="18"/>
                    <w:lang w:val="en-US"/>
                  </w:rPr>
                </w:rPrChange>
              </w:rPr>
            </w:pPr>
            <w:del w:id="8591" w:author="Consultants" w:date="2017-08-17T12:15:00Z">
              <w:r w:rsidRPr="00617EC9" w:rsidDel="000F15D9">
                <w:rPr>
                  <w:rFonts w:ascii="Times New Roman" w:eastAsia="Times New Roman" w:hAnsi="Times New Roman" w:cs="Times New Roman"/>
                  <w:color w:val="000000"/>
                  <w:lang w:val="en-US"/>
                </w:rPr>
                <w:delText>30,462</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64373B2D" w14:textId="77777777" w:rsidR="00761E44" w:rsidRPr="00617EC9" w:rsidDel="000F15D9" w:rsidRDefault="00761E44" w:rsidP="00761E44">
            <w:pPr>
              <w:spacing w:after="0" w:line="240" w:lineRule="auto"/>
              <w:jc w:val="right"/>
              <w:rPr>
                <w:del w:id="8592" w:author="Consultants" w:date="2017-08-17T12:15:00Z"/>
                <w:rFonts w:ascii="Times New Roman" w:eastAsia="Times New Roman" w:hAnsi="Times New Roman" w:cs="Times New Roman"/>
                <w:color w:val="000000"/>
                <w:lang w:val="en-US"/>
                <w:rPrChange w:id="8593" w:author="Liezyl Liton" w:date="2017-08-21T21:34:00Z">
                  <w:rPr>
                    <w:del w:id="8594" w:author="Consultants" w:date="2017-08-17T12:15:00Z"/>
                    <w:rFonts w:ascii="Times New Roman" w:eastAsia="Times New Roman" w:hAnsi="Times New Roman" w:cs="Times New Roman"/>
                    <w:b/>
                    <w:bCs/>
                    <w:color w:val="000000"/>
                    <w:sz w:val="18"/>
                    <w:szCs w:val="18"/>
                    <w:lang w:val="en-US"/>
                  </w:rPr>
                </w:rPrChange>
              </w:rPr>
            </w:pPr>
            <w:del w:id="8595" w:author="Consultants" w:date="2017-08-17T12:15:00Z">
              <w:r w:rsidRPr="00617EC9" w:rsidDel="000F15D9">
                <w:rPr>
                  <w:rFonts w:ascii="Times New Roman" w:eastAsia="Times New Roman" w:hAnsi="Times New Roman" w:cs="Times New Roman"/>
                  <w:color w:val="000000"/>
                  <w:lang w:val="en-US"/>
                </w:rPr>
                <w:delText>0</w:delText>
              </w:r>
            </w:del>
          </w:p>
        </w:tc>
        <w:tc>
          <w:tcPr>
            <w:tcW w:w="1339" w:type="dxa"/>
            <w:tcBorders>
              <w:top w:val="nil"/>
              <w:left w:val="nil"/>
              <w:bottom w:val="single" w:sz="4" w:space="0" w:color="auto"/>
              <w:right w:val="single" w:sz="4" w:space="0" w:color="auto"/>
            </w:tcBorders>
            <w:shd w:val="clear" w:color="auto" w:fill="auto"/>
            <w:vAlign w:val="center"/>
            <w:hideMark/>
          </w:tcPr>
          <w:p w14:paraId="35E612BA" w14:textId="77777777" w:rsidR="00761E44" w:rsidRPr="00617EC9" w:rsidDel="000F15D9" w:rsidRDefault="00761E44" w:rsidP="00761E44">
            <w:pPr>
              <w:spacing w:after="0" w:line="240" w:lineRule="auto"/>
              <w:jc w:val="right"/>
              <w:rPr>
                <w:del w:id="8596" w:author="Consultants" w:date="2017-08-17T12:15:00Z"/>
                <w:rFonts w:ascii="Times New Roman" w:eastAsia="Times New Roman" w:hAnsi="Times New Roman" w:cs="Times New Roman"/>
                <w:color w:val="000000"/>
                <w:lang w:val="en-US"/>
                <w:rPrChange w:id="8597" w:author="Liezyl Liton" w:date="2017-08-21T21:34:00Z">
                  <w:rPr>
                    <w:del w:id="8598" w:author="Consultants" w:date="2017-08-17T12:15:00Z"/>
                    <w:rFonts w:ascii="Times New Roman" w:eastAsia="Times New Roman" w:hAnsi="Times New Roman" w:cs="Times New Roman"/>
                    <w:b/>
                    <w:bCs/>
                    <w:color w:val="000000"/>
                    <w:sz w:val="18"/>
                    <w:szCs w:val="18"/>
                    <w:lang w:val="en-US"/>
                  </w:rPr>
                </w:rPrChange>
              </w:rPr>
            </w:pPr>
            <w:del w:id="8599" w:author="Consultants" w:date="2017-08-17T12:15:00Z">
              <w:r w:rsidRPr="00617EC9" w:rsidDel="000F15D9">
                <w:rPr>
                  <w:rFonts w:ascii="Times New Roman" w:eastAsia="Times New Roman" w:hAnsi="Times New Roman" w:cs="Times New Roman"/>
                  <w:color w:val="000000"/>
                  <w:lang w:val="en-US"/>
                </w:rPr>
                <w:delText>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56693A31" w14:textId="77777777" w:rsidR="00761E44" w:rsidRPr="00617EC9" w:rsidDel="000F15D9" w:rsidRDefault="00761E44" w:rsidP="00761E44">
            <w:pPr>
              <w:spacing w:after="0" w:line="240" w:lineRule="auto"/>
              <w:jc w:val="right"/>
              <w:rPr>
                <w:del w:id="8600" w:author="Consultants" w:date="2017-08-17T12:15:00Z"/>
                <w:rFonts w:ascii="Times New Roman" w:eastAsia="Times New Roman" w:hAnsi="Times New Roman" w:cs="Times New Roman"/>
                <w:color w:val="000000"/>
                <w:lang w:val="en-US"/>
                <w:rPrChange w:id="8601" w:author="Liezyl Liton" w:date="2017-08-21T21:34:00Z">
                  <w:rPr>
                    <w:del w:id="8602" w:author="Consultants" w:date="2017-08-17T12:15:00Z"/>
                    <w:rFonts w:ascii="Times New Roman" w:eastAsia="Times New Roman" w:hAnsi="Times New Roman" w:cs="Times New Roman"/>
                    <w:b/>
                    <w:bCs/>
                    <w:color w:val="000000"/>
                    <w:sz w:val="18"/>
                    <w:szCs w:val="18"/>
                    <w:lang w:val="en-US"/>
                  </w:rPr>
                </w:rPrChange>
              </w:rPr>
            </w:pPr>
            <w:del w:id="8603" w:author="Consultants" w:date="2017-08-17T12:15:00Z">
              <w:r w:rsidRPr="00617EC9" w:rsidDel="000F15D9">
                <w:rPr>
                  <w:rFonts w:ascii="Times New Roman" w:eastAsia="Times New Roman" w:hAnsi="Times New Roman" w:cs="Times New Roman"/>
                  <w:color w:val="000000"/>
                  <w:lang w:val="en-US"/>
                </w:rPr>
                <w:delText>30,462</w:delText>
              </w:r>
            </w:del>
          </w:p>
        </w:tc>
      </w:tr>
      <w:tr w:rsidR="00761E44" w:rsidRPr="00617EC9" w:rsidDel="000F15D9" w14:paraId="08FD5855" w14:textId="77777777" w:rsidTr="00274251">
        <w:trPr>
          <w:trHeight w:val="300"/>
          <w:jc w:val="center"/>
          <w:del w:id="8604"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1C11EC4" w14:textId="77777777" w:rsidR="00761E44" w:rsidRPr="00617EC9" w:rsidDel="000F15D9" w:rsidRDefault="00761E44" w:rsidP="00761E44">
            <w:pPr>
              <w:spacing w:after="0" w:line="240" w:lineRule="auto"/>
              <w:jc w:val="center"/>
              <w:rPr>
                <w:del w:id="8605" w:author="Consultants" w:date="2017-08-17T12:15:00Z"/>
                <w:rFonts w:ascii="Times New Roman" w:eastAsia="Times New Roman" w:hAnsi="Times New Roman" w:cs="Times New Roman"/>
                <w:color w:val="000000"/>
                <w:sz w:val="20"/>
                <w:szCs w:val="20"/>
                <w:lang w:val="en-US"/>
                <w:rPrChange w:id="8606" w:author="Liezyl Liton" w:date="2017-08-21T21:34:00Z">
                  <w:rPr>
                    <w:del w:id="8607" w:author="Consultants" w:date="2017-08-17T12:15:00Z"/>
                    <w:rFonts w:ascii="Times New Roman" w:eastAsia="Times New Roman" w:hAnsi="Times New Roman" w:cs="Times New Roman"/>
                    <w:b/>
                    <w:bCs/>
                    <w:color w:val="000000"/>
                    <w:sz w:val="20"/>
                    <w:szCs w:val="20"/>
                    <w:lang w:val="en-US"/>
                  </w:rPr>
                </w:rPrChange>
              </w:rPr>
            </w:pPr>
            <w:del w:id="8608" w:author="Consultants" w:date="2017-08-17T12:15:00Z">
              <w:r w:rsidRPr="00617EC9" w:rsidDel="000F15D9">
                <w:rPr>
                  <w:rFonts w:ascii="Times New Roman" w:eastAsia="Times New Roman" w:hAnsi="Times New Roman" w:cs="Times New Roman"/>
                  <w:color w:val="000000"/>
                  <w:sz w:val="20"/>
                  <w:szCs w:val="20"/>
                  <w:lang w:val="en-US"/>
                </w:rPr>
                <w:delText>Marilao</w:delText>
              </w:r>
            </w:del>
          </w:p>
        </w:tc>
        <w:tc>
          <w:tcPr>
            <w:tcW w:w="1280" w:type="dxa"/>
            <w:tcBorders>
              <w:top w:val="nil"/>
              <w:left w:val="nil"/>
              <w:bottom w:val="single" w:sz="4" w:space="0" w:color="auto"/>
              <w:right w:val="single" w:sz="4" w:space="0" w:color="auto"/>
            </w:tcBorders>
            <w:shd w:val="clear" w:color="auto" w:fill="auto"/>
            <w:vAlign w:val="center"/>
            <w:hideMark/>
          </w:tcPr>
          <w:p w14:paraId="28C60BB6" w14:textId="77777777" w:rsidR="00761E44" w:rsidRPr="00617EC9" w:rsidDel="000F15D9" w:rsidRDefault="00761E44" w:rsidP="00761E44">
            <w:pPr>
              <w:spacing w:after="0" w:line="240" w:lineRule="auto"/>
              <w:jc w:val="right"/>
              <w:rPr>
                <w:del w:id="8609" w:author="Consultants" w:date="2017-08-17T12:15:00Z"/>
                <w:rFonts w:ascii="Times New Roman" w:eastAsia="Times New Roman" w:hAnsi="Times New Roman" w:cs="Times New Roman"/>
                <w:color w:val="000000"/>
                <w:lang w:val="en-US"/>
                <w:rPrChange w:id="8610" w:author="Liezyl Liton" w:date="2017-08-21T21:34:00Z">
                  <w:rPr>
                    <w:del w:id="8611" w:author="Consultants" w:date="2017-08-17T12:15:00Z"/>
                    <w:rFonts w:ascii="Times New Roman" w:eastAsia="Times New Roman" w:hAnsi="Times New Roman" w:cs="Times New Roman"/>
                    <w:b/>
                    <w:bCs/>
                    <w:color w:val="000000"/>
                    <w:sz w:val="18"/>
                    <w:szCs w:val="18"/>
                    <w:lang w:val="en-US"/>
                  </w:rPr>
                </w:rPrChange>
              </w:rPr>
            </w:pPr>
            <w:del w:id="8612" w:author="Consultants" w:date="2017-08-17T12:15:00Z">
              <w:r w:rsidRPr="00617EC9" w:rsidDel="000F15D9">
                <w:rPr>
                  <w:rFonts w:ascii="Times New Roman" w:eastAsia="Times New Roman" w:hAnsi="Times New Roman" w:cs="Times New Roman"/>
                  <w:color w:val="000000"/>
                  <w:lang w:val="en-US"/>
                </w:rPr>
                <w:delText>9</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50BC1C09" w14:textId="77777777" w:rsidR="00761E44" w:rsidRPr="00617EC9" w:rsidDel="000F15D9" w:rsidRDefault="00761E44" w:rsidP="00761E44">
            <w:pPr>
              <w:spacing w:after="0" w:line="240" w:lineRule="auto"/>
              <w:jc w:val="right"/>
              <w:rPr>
                <w:del w:id="8613" w:author="Consultants" w:date="2017-08-17T12:15:00Z"/>
                <w:rFonts w:ascii="Times New Roman" w:eastAsia="Times New Roman" w:hAnsi="Times New Roman" w:cs="Times New Roman"/>
                <w:color w:val="000000"/>
                <w:lang w:val="en-US"/>
                <w:rPrChange w:id="8614" w:author="Liezyl Liton" w:date="2017-08-21T21:34:00Z">
                  <w:rPr>
                    <w:del w:id="8615" w:author="Consultants" w:date="2017-08-17T12:15:00Z"/>
                    <w:rFonts w:ascii="Times New Roman" w:eastAsia="Times New Roman" w:hAnsi="Times New Roman" w:cs="Times New Roman"/>
                    <w:b/>
                    <w:bCs/>
                    <w:color w:val="000000"/>
                    <w:sz w:val="18"/>
                    <w:szCs w:val="18"/>
                    <w:lang w:val="en-US"/>
                  </w:rPr>
                </w:rPrChange>
              </w:rPr>
            </w:pPr>
            <w:del w:id="8616" w:author="Consultants" w:date="2017-08-17T12:15:00Z">
              <w:r w:rsidRPr="00617EC9" w:rsidDel="000F15D9">
                <w:rPr>
                  <w:rFonts w:ascii="Times New Roman" w:eastAsia="Times New Roman" w:hAnsi="Times New Roman" w:cs="Times New Roman"/>
                  <w:color w:val="000000"/>
                  <w:lang w:val="en-US"/>
                </w:rPr>
                <w:delText>26,265,133</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5B8C53B8" w14:textId="77777777" w:rsidR="00761E44" w:rsidRPr="00617EC9" w:rsidDel="000F15D9" w:rsidRDefault="00761E44" w:rsidP="00761E44">
            <w:pPr>
              <w:spacing w:after="0" w:line="240" w:lineRule="auto"/>
              <w:jc w:val="right"/>
              <w:rPr>
                <w:del w:id="8617" w:author="Consultants" w:date="2017-08-17T12:15:00Z"/>
                <w:rFonts w:ascii="Times New Roman" w:eastAsia="Times New Roman" w:hAnsi="Times New Roman" w:cs="Times New Roman"/>
                <w:color w:val="000000"/>
                <w:lang w:val="en-US"/>
                <w:rPrChange w:id="8618" w:author="Liezyl Liton" w:date="2017-08-21T21:34:00Z">
                  <w:rPr>
                    <w:del w:id="8619" w:author="Consultants" w:date="2017-08-17T12:15:00Z"/>
                    <w:rFonts w:ascii="Times New Roman" w:eastAsia="Times New Roman" w:hAnsi="Times New Roman" w:cs="Times New Roman"/>
                    <w:b/>
                    <w:bCs/>
                    <w:color w:val="000000"/>
                    <w:sz w:val="18"/>
                    <w:szCs w:val="18"/>
                    <w:lang w:val="en-US"/>
                  </w:rPr>
                </w:rPrChange>
              </w:rPr>
            </w:pPr>
            <w:del w:id="8620" w:author="Consultants" w:date="2017-08-17T12:15:00Z">
              <w:r w:rsidRPr="00617EC9" w:rsidDel="000F15D9">
                <w:rPr>
                  <w:rFonts w:ascii="Times New Roman" w:eastAsia="Times New Roman" w:hAnsi="Times New Roman" w:cs="Times New Roman"/>
                  <w:color w:val="000000"/>
                  <w:lang w:val="en-US"/>
                </w:rPr>
                <w:delText>0</w:delText>
              </w:r>
            </w:del>
          </w:p>
        </w:tc>
        <w:tc>
          <w:tcPr>
            <w:tcW w:w="1339" w:type="dxa"/>
            <w:tcBorders>
              <w:top w:val="nil"/>
              <w:left w:val="nil"/>
              <w:bottom w:val="single" w:sz="4" w:space="0" w:color="auto"/>
              <w:right w:val="single" w:sz="4" w:space="0" w:color="auto"/>
            </w:tcBorders>
            <w:shd w:val="clear" w:color="auto" w:fill="auto"/>
            <w:vAlign w:val="center"/>
            <w:hideMark/>
          </w:tcPr>
          <w:p w14:paraId="31749A81" w14:textId="77777777" w:rsidR="00761E44" w:rsidRPr="00617EC9" w:rsidDel="000F15D9" w:rsidRDefault="00761E44" w:rsidP="00761E44">
            <w:pPr>
              <w:spacing w:after="0" w:line="240" w:lineRule="auto"/>
              <w:jc w:val="right"/>
              <w:rPr>
                <w:del w:id="8621" w:author="Consultants" w:date="2017-08-17T12:15:00Z"/>
                <w:rFonts w:ascii="Times New Roman" w:eastAsia="Times New Roman" w:hAnsi="Times New Roman" w:cs="Times New Roman"/>
                <w:color w:val="000000"/>
                <w:lang w:val="en-US"/>
              </w:rPr>
            </w:pPr>
            <w:del w:id="8622" w:author="Consultants" w:date="2017-08-17T12:15:00Z">
              <w:r w:rsidRPr="00617EC9" w:rsidDel="000F15D9">
                <w:rPr>
                  <w:rFonts w:ascii="Times New Roman" w:eastAsia="Times New Roman" w:hAnsi="Times New Roman" w:cs="Times New Roman"/>
                  <w:color w:val="000000"/>
                  <w:lang w:val="en-US"/>
                </w:rPr>
                <w:delText>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6158067A" w14:textId="77777777" w:rsidR="00761E44" w:rsidRPr="00617EC9" w:rsidDel="000F15D9" w:rsidRDefault="00761E44" w:rsidP="00761E44">
            <w:pPr>
              <w:spacing w:after="0" w:line="240" w:lineRule="auto"/>
              <w:jc w:val="right"/>
              <w:rPr>
                <w:del w:id="8623" w:author="Consultants" w:date="2017-08-17T12:15:00Z"/>
                <w:rFonts w:ascii="Times New Roman" w:eastAsia="Times New Roman" w:hAnsi="Times New Roman" w:cs="Times New Roman"/>
                <w:color w:val="000000"/>
                <w:lang w:val="en-US"/>
                <w:rPrChange w:id="8624" w:author="Liezyl Liton" w:date="2017-08-21T21:34:00Z">
                  <w:rPr>
                    <w:del w:id="8625" w:author="Consultants" w:date="2017-08-17T12:15:00Z"/>
                    <w:rFonts w:ascii="Times New Roman" w:eastAsia="Times New Roman" w:hAnsi="Times New Roman" w:cs="Times New Roman"/>
                    <w:b/>
                    <w:bCs/>
                    <w:color w:val="000000"/>
                    <w:sz w:val="18"/>
                    <w:szCs w:val="18"/>
                    <w:lang w:val="en-US"/>
                  </w:rPr>
                </w:rPrChange>
              </w:rPr>
            </w:pPr>
            <w:del w:id="8626" w:author="Consultants" w:date="2017-08-17T12:15:00Z">
              <w:r w:rsidRPr="00617EC9" w:rsidDel="000F15D9">
                <w:rPr>
                  <w:rFonts w:ascii="Times New Roman" w:eastAsia="Times New Roman" w:hAnsi="Times New Roman" w:cs="Times New Roman"/>
                  <w:color w:val="000000"/>
                  <w:lang w:val="en-US"/>
                </w:rPr>
                <w:delText>26,265,133</w:delText>
              </w:r>
            </w:del>
          </w:p>
        </w:tc>
      </w:tr>
      <w:tr w:rsidR="00761E44" w:rsidRPr="00617EC9" w:rsidDel="000F15D9" w14:paraId="6E2F0753" w14:textId="77777777" w:rsidTr="00274251">
        <w:trPr>
          <w:trHeight w:val="50"/>
          <w:jc w:val="center"/>
          <w:del w:id="8627"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A325877" w14:textId="77777777" w:rsidR="00761E44" w:rsidRPr="00617EC9" w:rsidDel="000F15D9" w:rsidRDefault="00761E44" w:rsidP="00761E44">
            <w:pPr>
              <w:spacing w:after="0" w:line="240" w:lineRule="auto"/>
              <w:jc w:val="center"/>
              <w:rPr>
                <w:del w:id="8628" w:author="Consultants" w:date="2017-08-17T12:15:00Z"/>
                <w:rFonts w:ascii="Times New Roman" w:eastAsia="Times New Roman" w:hAnsi="Times New Roman" w:cs="Times New Roman"/>
                <w:color w:val="000000"/>
                <w:sz w:val="20"/>
                <w:szCs w:val="20"/>
                <w:lang w:val="en-US"/>
              </w:rPr>
            </w:pPr>
            <w:del w:id="8629" w:author="Consultants" w:date="2017-08-17T12:15:00Z">
              <w:r w:rsidRPr="00617EC9" w:rsidDel="000F15D9">
                <w:rPr>
                  <w:rFonts w:ascii="Times New Roman" w:eastAsia="Times New Roman" w:hAnsi="Times New Roman" w:cs="Times New Roman"/>
                  <w:color w:val="000000"/>
                  <w:sz w:val="20"/>
                  <w:szCs w:val="20"/>
                  <w:lang w:val="en-US"/>
                </w:rPr>
                <w:delText>Meycauayan</w:delText>
              </w:r>
            </w:del>
          </w:p>
        </w:tc>
        <w:tc>
          <w:tcPr>
            <w:tcW w:w="1280" w:type="dxa"/>
            <w:tcBorders>
              <w:top w:val="nil"/>
              <w:left w:val="nil"/>
              <w:bottom w:val="single" w:sz="4" w:space="0" w:color="auto"/>
              <w:right w:val="single" w:sz="4" w:space="0" w:color="auto"/>
            </w:tcBorders>
            <w:shd w:val="clear" w:color="auto" w:fill="auto"/>
            <w:vAlign w:val="center"/>
            <w:hideMark/>
          </w:tcPr>
          <w:p w14:paraId="7878D825" w14:textId="77777777" w:rsidR="00761E44" w:rsidRPr="00617EC9" w:rsidDel="000F15D9" w:rsidRDefault="00761E44" w:rsidP="00761E44">
            <w:pPr>
              <w:spacing w:after="0" w:line="240" w:lineRule="auto"/>
              <w:jc w:val="right"/>
              <w:rPr>
                <w:del w:id="8630" w:author="Consultants" w:date="2017-08-17T12:15:00Z"/>
                <w:rFonts w:ascii="Times New Roman" w:eastAsia="Times New Roman" w:hAnsi="Times New Roman" w:cs="Times New Roman"/>
                <w:color w:val="000000"/>
                <w:lang w:val="en-US"/>
                <w:rPrChange w:id="8631" w:author="Liezyl Liton" w:date="2017-08-21T21:34:00Z">
                  <w:rPr>
                    <w:del w:id="8632" w:author="Consultants" w:date="2017-08-17T12:15:00Z"/>
                    <w:rFonts w:ascii="Times New Roman" w:eastAsia="Times New Roman" w:hAnsi="Times New Roman" w:cs="Times New Roman"/>
                    <w:b/>
                    <w:bCs/>
                    <w:color w:val="000000"/>
                    <w:sz w:val="18"/>
                    <w:szCs w:val="18"/>
                    <w:lang w:val="en-US"/>
                  </w:rPr>
                </w:rPrChange>
              </w:rPr>
            </w:pPr>
            <w:del w:id="8633" w:author="Consultants" w:date="2017-08-17T12:15:00Z">
              <w:r w:rsidRPr="00617EC9" w:rsidDel="000F15D9">
                <w:rPr>
                  <w:rFonts w:ascii="Times New Roman" w:eastAsia="Times New Roman" w:hAnsi="Times New Roman" w:cs="Times New Roman"/>
                  <w:color w:val="000000"/>
                  <w:lang w:val="en-US"/>
                </w:rPr>
                <w:delText>1870.71</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4F08FAA7" w14:textId="77777777" w:rsidR="00761E44" w:rsidRPr="00617EC9" w:rsidDel="000F15D9" w:rsidRDefault="00761E44" w:rsidP="00761E44">
            <w:pPr>
              <w:spacing w:after="0" w:line="240" w:lineRule="auto"/>
              <w:jc w:val="right"/>
              <w:rPr>
                <w:del w:id="8634" w:author="Consultants" w:date="2017-08-17T12:15:00Z"/>
                <w:rFonts w:ascii="Times New Roman" w:eastAsia="Times New Roman" w:hAnsi="Times New Roman" w:cs="Times New Roman"/>
                <w:color w:val="000000"/>
                <w:lang w:val="en-US"/>
                <w:rPrChange w:id="8635" w:author="Liezyl Liton" w:date="2017-08-21T21:34:00Z">
                  <w:rPr>
                    <w:del w:id="8636" w:author="Consultants" w:date="2017-08-17T12:15:00Z"/>
                    <w:rFonts w:ascii="Times New Roman" w:eastAsia="Times New Roman" w:hAnsi="Times New Roman" w:cs="Times New Roman"/>
                    <w:b/>
                    <w:bCs/>
                    <w:color w:val="000000"/>
                    <w:sz w:val="18"/>
                    <w:szCs w:val="18"/>
                    <w:lang w:val="en-US"/>
                  </w:rPr>
                </w:rPrChange>
              </w:rPr>
            </w:pPr>
            <w:del w:id="8637" w:author="Consultants" w:date="2017-08-17T12:15:00Z">
              <w:r w:rsidRPr="00617EC9" w:rsidDel="000F15D9">
                <w:rPr>
                  <w:rFonts w:ascii="Times New Roman" w:eastAsia="Times New Roman" w:hAnsi="Times New Roman" w:cs="Times New Roman"/>
                  <w:color w:val="000000"/>
                  <w:lang w:val="en-US"/>
                </w:rPr>
                <w:delText>15,627,067</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2684B236" w14:textId="77777777" w:rsidR="00761E44" w:rsidRPr="00617EC9" w:rsidDel="000F15D9" w:rsidRDefault="00761E44" w:rsidP="00761E44">
            <w:pPr>
              <w:spacing w:after="0" w:line="240" w:lineRule="auto"/>
              <w:jc w:val="right"/>
              <w:rPr>
                <w:del w:id="8638" w:author="Consultants" w:date="2017-08-17T12:15:00Z"/>
                <w:rFonts w:ascii="Times New Roman" w:eastAsia="Times New Roman" w:hAnsi="Times New Roman" w:cs="Times New Roman"/>
                <w:color w:val="000000"/>
                <w:lang w:val="en-US"/>
                <w:rPrChange w:id="8639" w:author="Liezyl Liton" w:date="2017-08-21T21:34:00Z">
                  <w:rPr>
                    <w:del w:id="8640" w:author="Consultants" w:date="2017-08-17T12:15:00Z"/>
                    <w:rFonts w:ascii="Times New Roman" w:eastAsia="Times New Roman" w:hAnsi="Times New Roman" w:cs="Times New Roman"/>
                    <w:b/>
                    <w:bCs/>
                    <w:color w:val="000000"/>
                    <w:sz w:val="18"/>
                    <w:szCs w:val="18"/>
                    <w:lang w:val="en-US"/>
                  </w:rPr>
                </w:rPrChange>
              </w:rPr>
            </w:pPr>
            <w:del w:id="8641" w:author="Consultants" w:date="2017-08-17T12:15:00Z">
              <w:r w:rsidRPr="00617EC9" w:rsidDel="000F15D9">
                <w:rPr>
                  <w:rFonts w:ascii="Times New Roman" w:eastAsia="Times New Roman" w:hAnsi="Times New Roman" w:cs="Times New Roman"/>
                  <w:color w:val="000000"/>
                  <w:lang w:val="en-US"/>
                </w:rPr>
                <w:delText>0</w:delText>
              </w:r>
            </w:del>
          </w:p>
        </w:tc>
        <w:tc>
          <w:tcPr>
            <w:tcW w:w="1339" w:type="dxa"/>
            <w:tcBorders>
              <w:top w:val="nil"/>
              <w:left w:val="nil"/>
              <w:bottom w:val="single" w:sz="4" w:space="0" w:color="auto"/>
              <w:right w:val="single" w:sz="4" w:space="0" w:color="auto"/>
            </w:tcBorders>
            <w:shd w:val="clear" w:color="auto" w:fill="auto"/>
            <w:vAlign w:val="center"/>
            <w:hideMark/>
          </w:tcPr>
          <w:p w14:paraId="4BB5776A" w14:textId="77777777" w:rsidR="00761E44" w:rsidRPr="00617EC9" w:rsidDel="000F15D9" w:rsidRDefault="00761E44" w:rsidP="00761E44">
            <w:pPr>
              <w:spacing w:after="0" w:line="240" w:lineRule="auto"/>
              <w:jc w:val="right"/>
              <w:rPr>
                <w:del w:id="8642" w:author="Consultants" w:date="2017-08-17T12:15:00Z"/>
                <w:rFonts w:ascii="Times New Roman" w:eastAsia="Times New Roman" w:hAnsi="Times New Roman" w:cs="Times New Roman"/>
                <w:color w:val="000000"/>
                <w:lang w:val="en-US"/>
                <w:rPrChange w:id="8643" w:author="Liezyl Liton" w:date="2017-08-21T21:34:00Z">
                  <w:rPr>
                    <w:del w:id="8644" w:author="Consultants" w:date="2017-08-17T12:15:00Z"/>
                    <w:rFonts w:ascii="Times New Roman" w:eastAsia="Times New Roman" w:hAnsi="Times New Roman" w:cs="Times New Roman"/>
                    <w:b/>
                    <w:bCs/>
                    <w:color w:val="000000"/>
                    <w:sz w:val="18"/>
                    <w:szCs w:val="18"/>
                    <w:lang w:val="en-US"/>
                  </w:rPr>
                </w:rPrChange>
              </w:rPr>
            </w:pPr>
            <w:del w:id="8645" w:author="Consultants" w:date="2017-08-17T12:15:00Z">
              <w:r w:rsidRPr="00617EC9" w:rsidDel="000F15D9">
                <w:rPr>
                  <w:rFonts w:ascii="Times New Roman" w:eastAsia="Times New Roman" w:hAnsi="Times New Roman" w:cs="Times New Roman"/>
                  <w:color w:val="000000"/>
                  <w:lang w:val="en-US"/>
                </w:rPr>
                <w:delText>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0BB30763" w14:textId="77777777" w:rsidR="00761E44" w:rsidRPr="00617EC9" w:rsidDel="000F15D9" w:rsidRDefault="00761E44" w:rsidP="00761E44">
            <w:pPr>
              <w:spacing w:after="0" w:line="240" w:lineRule="auto"/>
              <w:jc w:val="right"/>
              <w:rPr>
                <w:del w:id="8646" w:author="Consultants" w:date="2017-08-17T12:15:00Z"/>
                <w:rFonts w:ascii="Times New Roman" w:eastAsia="Times New Roman" w:hAnsi="Times New Roman" w:cs="Times New Roman"/>
                <w:color w:val="000000"/>
                <w:lang w:val="en-US"/>
                <w:rPrChange w:id="8647" w:author="Liezyl Liton" w:date="2017-08-21T21:34:00Z">
                  <w:rPr>
                    <w:del w:id="8648" w:author="Consultants" w:date="2017-08-17T12:15:00Z"/>
                    <w:rFonts w:ascii="Times New Roman" w:eastAsia="Times New Roman" w:hAnsi="Times New Roman" w:cs="Times New Roman"/>
                    <w:b/>
                    <w:bCs/>
                    <w:color w:val="000000"/>
                    <w:sz w:val="18"/>
                    <w:szCs w:val="18"/>
                    <w:lang w:val="en-US"/>
                  </w:rPr>
                </w:rPrChange>
              </w:rPr>
            </w:pPr>
            <w:del w:id="8649" w:author="Consultants" w:date="2017-08-17T12:15:00Z">
              <w:r w:rsidRPr="00617EC9" w:rsidDel="000F15D9">
                <w:rPr>
                  <w:rFonts w:ascii="Times New Roman" w:eastAsia="Times New Roman" w:hAnsi="Times New Roman" w:cs="Times New Roman"/>
                  <w:color w:val="000000"/>
                  <w:lang w:val="en-US"/>
                </w:rPr>
                <w:delText>15,627,067</w:delText>
              </w:r>
            </w:del>
          </w:p>
        </w:tc>
      </w:tr>
      <w:tr w:rsidR="00761E44" w:rsidRPr="00617EC9" w:rsidDel="000F15D9" w14:paraId="354AC70A" w14:textId="77777777" w:rsidTr="00274251">
        <w:trPr>
          <w:trHeight w:val="300"/>
          <w:jc w:val="center"/>
          <w:del w:id="8650"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D38FB5B" w14:textId="77777777" w:rsidR="00761E44" w:rsidRPr="00617EC9" w:rsidDel="000F15D9" w:rsidRDefault="00761E44" w:rsidP="00761E44">
            <w:pPr>
              <w:spacing w:after="0" w:line="240" w:lineRule="auto"/>
              <w:jc w:val="center"/>
              <w:rPr>
                <w:del w:id="8651" w:author="Consultants" w:date="2017-08-17T12:15:00Z"/>
                <w:rFonts w:ascii="Times New Roman" w:eastAsia="Times New Roman" w:hAnsi="Times New Roman" w:cs="Times New Roman"/>
                <w:color w:val="000000"/>
                <w:sz w:val="20"/>
                <w:szCs w:val="20"/>
                <w:lang w:val="en-US"/>
                <w:rPrChange w:id="8652" w:author="Liezyl Liton" w:date="2017-08-21T21:34:00Z">
                  <w:rPr>
                    <w:del w:id="8653" w:author="Consultants" w:date="2017-08-17T12:15:00Z"/>
                    <w:rFonts w:ascii="Times New Roman" w:eastAsia="Times New Roman" w:hAnsi="Times New Roman" w:cs="Times New Roman"/>
                    <w:b/>
                    <w:bCs/>
                    <w:color w:val="000000"/>
                    <w:sz w:val="20"/>
                    <w:szCs w:val="20"/>
                    <w:lang w:val="en-US"/>
                  </w:rPr>
                </w:rPrChange>
              </w:rPr>
            </w:pPr>
            <w:del w:id="8654" w:author="Consultants" w:date="2017-08-17T12:15:00Z">
              <w:r w:rsidRPr="00617EC9" w:rsidDel="000F15D9">
                <w:rPr>
                  <w:rFonts w:ascii="Times New Roman" w:eastAsia="Times New Roman" w:hAnsi="Times New Roman" w:cs="Times New Roman"/>
                  <w:color w:val="000000"/>
                  <w:sz w:val="20"/>
                  <w:szCs w:val="20"/>
                  <w:lang w:val="en-US"/>
                </w:rPr>
                <w:delText>Valenzuela</w:delText>
              </w:r>
            </w:del>
          </w:p>
        </w:tc>
        <w:tc>
          <w:tcPr>
            <w:tcW w:w="1280" w:type="dxa"/>
            <w:tcBorders>
              <w:top w:val="nil"/>
              <w:left w:val="nil"/>
              <w:bottom w:val="single" w:sz="4" w:space="0" w:color="auto"/>
              <w:right w:val="single" w:sz="4" w:space="0" w:color="auto"/>
            </w:tcBorders>
            <w:shd w:val="clear" w:color="auto" w:fill="auto"/>
            <w:vAlign w:val="center"/>
            <w:hideMark/>
          </w:tcPr>
          <w:p w14:paraId="2E0FA3CF" w14:textId="77777777" w:rsidR="00761E44" w:rsidRPr="00617EC9" w:rsidDel="000F15D9" w:rsidRDefault="00761E44" w:rsidP="00761E44">
            <w:pPr>
              <w:spacing w:after="0" w:line="240" w:lineRule="auto"/>
              <w:jc w:val="right"/>
              <w:rPr>
                <w:del w:id="8655" w:author="Consultants" w:date="2017-08-17T12:15:00Z"/>
                <w:rFonts w:ascii="Times New Roman" w:eastAsia="Times New Roman" w:hAnsi="Times New Roman" w:cs="Times New Roman"/>
                <w:color w:val="000000"/>
                <w:lang w:val="en-US"/>
                <w:rPrChange w:id="8656" w:author="Liezyl Liton" w:date="2017-08-21T21:34:00Z">
                  <w:rPr>
                    <w:del w:id="8657" w:author="Consultants" w:date="2017-08-17T12:15:00Z"/>
                    <w:rFonts w:ascii="Times New Roman" w:eastAsia="Times New Roman" w:hAnsi="Times New Roman" w:cs="Times New Roman"/>
                    <w:b/>
                    <w:bCs/>
                    <w:color w:val="000000"/>
                    <w:sz w:val="18"/>
                    <w:szCs w:val="18"/>
                    <w:lang w:val="en-US"/>
                  </w:rPr>
                </w:rPrChange>
              </w:rPr>
            </w:pPr>
            <w:del w:id="8658" w:author="Consultants" w:date="2017-08-17T12:15:00Z">
              <w:r w:rsidRPr="00617EC9" w:rsidDel="000F15D9">
                <w:rPr>
                  <w:rFonts w:ascii="Times New Roman" w:eastAsia="Times New Roman" w:hAnsi="Times New Roman" w:cs="Times New Roman"/>
                  <w:color w:val="000000"/>
                  <w:lang w:val="en-US"/>
                </w:rPr>
                <w:delText>7</w:delText>
              </w:r>
              <w:r w:rsidR="00A72732" w:rsidRPr="00617EC9" w:rsidDel="000F15D9">
                <w:rPr>
                  <w:rFonts w:ascii="Times New Roman" w:eastAsia="Times New Roman" w:hAnsi="Times New Roman" w:cs="Times New Roman"/>
                  <w:color w:val="000000"/>
                  <w:lang w:val="en-US"/>
                </w:rPr>
                <w:delText>,</w:delText>
              </w:r>
              <w:r w:rsidRPr="00617EC9" w:rsidDel="000F15D9">
                <w:rPr>
                  <w:rFonts w:ascii="Times New Roman" w:eastAsia="Times New Roman" w:hAnsi="Times New Roman" w:cs="Times New Roman"/>
                  <w:color w:val="000000"/>
                  <w:lang w:val="en-US"/>
                </w:rPr>
                <w:delText>427</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290BF632" w14:textId="77777777" w:rsidR="00761E44" w:rsidRPr="00617EC9" w:rsidDel="000F15D9" w:rsidRDefault="00761E44" w:rsidP="00761E44">
            <w:pPr>
              <w:spacing w:after="0" w:line="240" w:lineRule="auto"/>
              <w:jc w:val="right"/>
              <w:rPr>
                <w:del w:id="8659" w:author="Consultants" w:date="2017-08-17T12:15:00Z"/>
                <w:rFonts w:ascii="Times New Roman" w:eastAsia="Times New Roman" w:hAnsi="Times New Roman" w:cs="Times New Roman"/>
                <w:color w:val="000000"/>
                <w:lang w:val="en-US"/>
                <w:rPrChange w:id="8660" w:author="Liezyl Liton" w:date="2017-08-21T21:34:00Z">
                  <w:rPr>
                    <w:del w:id="8661" w:author="Consultants" w:date="2017-08-17T12:15:00Z"/>
                    <w:rFonts w:ascii="Times New Roman" w:eastAsia="Times New Roman" w:hAnsi="Times New Roman" w:cs="Times New Roman"/>
                    <w:b/>
                    <w:bCs/>
                    <w:color w:val="000000"/>
                    <w:sz w:val="18"/>
                    <w:szCs w:val="18"/>
                    <w:lang w:val="en-US"/>
                  </w:rPr>
                </w:rPrChange>
              </w:rPr>
            </w:pPr>
            <w:del w:id="8662" w:author="Consultants" w:date="2017-08-17T12:15:00Z">
              <w:r w:rsidRPr="00617EC9" w:rsidDel="000F15D9">
                <w:rPr>
                  <w:rFonts w:ascii="Times New Roman" w:eastAsia="Times New Roman" w:hAnsi="Times New Roman" w:cs="Times New Roman"/>
                  <w:color w:val="000000"/>
                  <w:lang w:val="en-US"/>
                </w:rPr>
                <w:delText>28,417,420</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4AF0A645" w14:textId="77777777" w:rsidR="00761E44" w:rsidRPr="00617EC9" w:rsidDel="000F15D9" w:rsidRDefault="00761E44" w:rsidP="00761E44">
            <w:pPr>
              <w:spacing w:after="0" w:line="240" w:lineRule="auto"/>
              <w:jc w:val="right"/>
              <w:rPr>
                <w:del w:id="8663" w:author="Consultants" w:date="2017-08-17T12:15:00Z"/>
                <w:rFonts w:ascii="Times New Roman" w:eastAsia="Times New Roman" w:hAnsi="Times New Roman" w:cs="Times New Roman"/>
                <w:color w:val="000000"/>
                <w:lang w:val="en-US"/>
                <w:rPrChange w:id="8664" w:author="Liezyl Liton" w:date="2017-08-21T21:34:00Z">
                  <w:rPr>
                    <w:del w:id="8665" w:author="Consultants" w:date="2017-08-17T12:15:00Z"/>
                    <w:rFonts w:ascii="Times New Roman" w:eastAsia="Times New Roman" w:hAnsi="Times New Roman" w:cs="Times New Roman"/>
                    <w:b/>
                    <w:bCs/>
                    <w:color w:val="000000"/>
                    <w:sz w:val="18"/>
                    <w:szCs w:val="18"/>
                    <w:lang w:val="en-US"/>
                  </w:rPr>
                </w:rPrChange>
              </w:rPr>
            </w:pPr>
            <w:del w:id="8666" w:author="Consultants" w:date="2017-08-17T12:15:00Z">
              <w:r w:rsidRPr="00617EC9" w:rsidDel="000F15D9">
                <w:rPr>
                  <w:rFonts w:ascii="Times New Roman" w:eastAsia="Times New Roman" w:hAnsi="Times New Roman" w:cs="Times New Roman"/>
                  <w:color w:val="000000"/>
                  <w:lang w:val="en-US"/>
                </w:rPr>
                <w:delText>9</w:delText>
              </w:r>
            </w:del>
          </w:p>
        </w:tc>
        <w:tc>
          <w:tcPr>
            <w:tcW w:w="1339" w:type="dxa"/>
            <w:tcBorders>
              <w:top w:val="nil"/>
              <w:left w:val="nil"/>
              <w:bottom w:val="single" w:sz="4" w:space="0" w:color="auto"/>
              <w:right w:val="single" w:sz="4" w:space="0" w:color="auto"/>
            </w:tcBorders>
            <w:shd w:val="clear" w:color="auto" w:fill="auto"/>
            <w:vAlign w:val="center"/>
            <w:hideMark/>
          </w:tcPr>
          <w:p w14:paraId="0D277132" w14:textId="77777777" w:rsidR="00761E44" w:rsidRPr="00617EC9" w:rsidDel="000F15D9" w:rsidRDefault="00761E44" w:rsidP="00761E44">
            <w:pPr>
              <w:spacing w:after="0" w:line="240" w:lineRule="auto"/>
              <w:jc w:val="right"/>
              <w:rPr>
                <w:del w:id="8667" w:author="Consultants" w:date="2017-08-17T12:15:00Z"/>
                <w:rFonts w:ascii="Times New Roman" w:eastAsia="Times New Roman" w:hAnsi="Times New Roman" w:cs="Times New Roman"/>
                <w:color w:val="000000"/>
                <w:lang w:val="en-US"/>
                <w:rPrChange w:id="8668" w:author="Liezyl Liton" w:date="2017-08-21T21:34:00Z">
                  <w:rPr>
                    <w:del w:id="8669" w:author="Consultants" w:date="2017-08-17T12:15:00Z"/>
                    <w:rFonts w:ascii="Times New Roman" w:eastAsia="Times New Roman" w:hAnsi="Times New Roman" w:cs="Times New Roman"/>
                    <w:b/>
                    <w:bCs/>
                    <w:color w:val="000000"/>
                    <w:sz w:val="18"/>
                    <w:szCs w:val="18"/>
                    <w:lang w:val="en-US"/>
                  </w:rPr>
                </w:rPrChange>
              </w:rPr>
            </w:pPr>
            <w:del w:id="8670" w:author="Consultants" w:date="2017-08-17T12:15:00Z">
              <w:r w:rsidRPr="00617EC9" w:rsidDel="000F15D9">
                <w:rPr>
                  <w:rFonts w:ascii="Times New Roman" w:eastAsia="Times New Roman" w:hAnsi="Times New Roman" w:cs="Times New Roman"/>
                  <w:color w:val="000000"/>
                  <w:lang w:val="en-US"/>
                </w:rPr>
                <w:delText>90,000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3D2E539F" w14:textId="77777777" w:rsidR="00761E44" w:rsidRPr="00617EC9" w:rsidDel="000F15D9" w:rsidRDefault="00761E44" w:rsidP="00761E44">
            <w:pPr>
              <w:spacing w:after="0" w:line="240" w:lineRule="auto"/>
              <w:jc w:val="right"/>
              <w:rPr>
                <w:del w:id="8671" w:author="Consultants" w:date="2017-08-17T12:15:00Z"/>
                <w:rFonts w:ascii="Times New Roman" w:eastAsia="Times New Roman" w:hAnsi="Times New Roman" w:cs="Times New Roman"/>
                <w:color w:val="000000"/>
                <w:lang w:val="en-US"/>
                <w:rPrChange w:id="8672" w:author="Liezyl Liton" w:date="2017-08-21T21:34:00Z">
                  <w:rPr>
                    <w:del w:id="8673" w:author="Consultants" w:date="2017-08-17T12:15:00Z"/>
                    <w:rFonts w:ascii="Times New Roman" w:eastAsia="Times New Roman" w:hAnsi="Times New Roman" w:cs="Times New Roman"/>
                    <w:b/>
                    <w:bCs/>
                    <w:color w:val="000000"/>
                    <w:sz w:val="18"/>
                    <w:szCs w:val="18"/>
                    <w:lang w:val="en-US"/>
                  </w:rPr>
                </w:rPrChange>
              </w:rPr>
            </w:pPr>
            <w:del w:id="8674" w:author="Consultants" w:date="2017-08-17T12:15:00Z">
              <w:r w:rsidRPr="00617EC9" w:rsidDel="000F15D9">
                <w:rPr>
                  <w:rFonts w:ascii="Times New Roman" w:eastAsia="Times New Roman" w:hAnsi="Times New Roman" w:cs="Times New Roman"/>
                  <w:color w:val="000000"/>
                  <w:lang w:val="en-US"/>
                </w:rPr>
                <w:delText>28,507,420</w:delText>
              </w:r>
            </w:del>
          </w:p>
        </w:tc>
      </w:tr>
      <w:tr w:rsidR="00761E44" w:rsidRPr="00617EC9" w:rsidDel="000F15D9" w14:paraId="1226B4BE" w14:textId="77777777" w:rsidTr="00274251">
        <w:trPr>
          <w:trHeight w:val="300"/>
          <w:jc w:val="center"/>
          <w:del w:id="8675"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0C2A107" w14:textId="77777777" w:rsidR="00761E44" w:rsidRPr="00617EC9" w:rsidDel="000F15D9" w:rsidRDefault="00761E44" w:rsidP="00761E44">
            <w:pPr>
              <w:spacing w:after="0" w:line="240" w:lineRule="auto"/>
              <w:jc w:val="center"/>
              <w:rPr>
                <w:del w:id="8676" w:author="Consultants" w:date="2017-08-17T12:15:00Z"/>
                <w:rFonts w:ascii="Times New Roman" w:eastAsia="Times New Roman" w:hAnsi="Times New Roman" w:cs="Times New Roman"/>
                <w:color w:val="000000"/>
                <w:sz w:val="20"/>
                <w:szCs w:val="20"/>
                <w:lang w:val="en-US"/>
                <w:rPrChange w:id="8677" w:author="Liezyl Liton" w:date="2017-08-21T21:34:00Z">
                  <w:rPr>
                    <w:del w:id="8678" w:author="Consultants" w:date="2017-08-17T12:15:00Z"/>
                    <w:rFonts w:ascii="Times New Roman" w:eastAsia="Times New Roman" w:hAnsi="Times New Roman" w:cs="Times New Roman"/>
                    <w:b/>
                    <w:bCs/>
                    <w:color w:val="000000"/>
                    <w:sz w:val="20"/>
                    <w:szCs w:val="20"/>
                    <w:lang w:val="en-US"/>
                  </w:rPr>
                </w:rPrChange>
              </w:rPr>
            </w:pPr>
            <w:del w:id="8679" w:author="Consultants" w:date="2017-08-17T12:15:00Z">
              <w:r w:rsidRPr="00617EC9" w:rsidDel="000F15D9">
                <w:rPr>
                  <w:rFonts w:ascii="Times New Roman" w:eastAsia="Times New Roman" w:hAnsi="Times New Roman" w:cs="Times New Roman"/>
                  <w:color w:val="000000"/>
                  <w:sz w:val="20"/>
                  <w:szCs w:val="20"/>
                  <w:lang w:val="en-US"/>
                </w:rPr>
                <w:delText>Caloocan</w:delText>
              </w:r>
            </w:del>
          </w:p>
        </w:tc>
        <w:tc>
          <w:tcPr>
            <w:tcW w:w="1280" w:type="dxa"/>
            <w:tcBorders>
              <w:top w:val="nil"/>
              <w:left w:val="nil"/>
              <w:bottom w:val="single" w:sz="4" w:space="0" w:color="auto"/>
              <w:right w:val="single" w:sz="4" w:space="0" w:color="auto"/>
            </w:tcBorders>
            <w:shd w:val="clear" w:color="auto" w:fill="auto"/>
            <w:vAlign w:val="center"/>
            <w:hideMark/>
          </w:tcPr>
          <w:p w14:paraId="15A84D95" w14:textId="77777777" w:rsidR="00761E44" w:rsidRPr="00617EC9" w:rsidDel="000F15D9" w:rsidRDefault="00761E44" w:rsidP="00761E44">
            <w:pPr>
              <w:spacing w:after="0" w:line="240" w:lineRule="auto"/>
              <w:jc w:val="right"/>
              <w:rPr>
                <w:del w:id="8680" w:author="Consultants" w:date="2017-08-17T12:15:00Z"/>
                <w:rFonts w:ascii="Times New Roman" w:eastAsia="Times New Roman" w:hAnsi="Times New Roman" w:cs="Times New Roman"/>
                <w:color w:val="000000"/>
                <w:lang w:val="en-US"/>
                <w:rPrChange w:id="8681" w:author="Liezyl Liton" w:date="2017-08-21T21:34:00Z">
                  <w:rPr>
                    <w:del w:id="8682" w:author="Consultants" w:date="2017-08-17T12:15:00Z"/>
                    <w:rFonts w:ascii="Times New Roman" w:eastAsia="Times New Roman" w:hAnsi="Times New Roman" w:cs="Times New Roman"/>
                    <w:b/>
                    <w:bCs/>
                    <w:color w:val="000000"/>
                    <w:sz w:val="18"/>
                    <w:szCs w:val="18"/>
                    <w:lang w:val="en-US"/>
                  </w:rPr>
                </w:rPrChange>
              </w:rPr>
            </w:pPr>
            <w:del w:id="8683" w:author="Consultants" w:date="2017-08-17T12:15:00Z">
              <w:r w:rsidRPr="00617EC9" w:rsidDel="000F15D9">
                <w:rPr>
                  <w:rFonts w:ascii="Times New Roman" w:eastAsia="Times New Roman" w:hAnsi="Times New Roman" w:cs="Times New Roman"/>
                  <w:color w:val="000000"/>
                  <w:lang w:val="en-US"/>
                </w:rPr>
                <w:delText>2</w:delText>
              </w:r>
              <w:r w:rsidR="00A72732" w:rsidRPr="00617EC9" w:rsidDel="000F15D9">
                <w:rPr>
                  <w:rFonts w:ascii="Times New Roman" w:eastAsia="Times New Roman" w:hAnsi="Times New Roman" w:cs="Times New Roman"/>
                  <w:color w:val="000000"/>
                  <w:lang w:val="en-US"/>
                </w:rPr>
                <w:delText>,</w:delText>
              </w:r>
              <w:r w:rsidRPr="00617EC9" w:rsidDel="000F15D9">
                <w:rPr>
                  <w:rFonts w:ascii="Times New Roman" w:eastAsia="Times New Roman" w:hAnsi="Times New Roman" w:cs="Times New Roman"/>
                  <w:color w:val="000000"/>
                  <w:lang w:val="en-US"/>
                </w:rPr>
                <w:delText>250</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74B4FDE8" w14:textId="77777777" w:rsidR="00761E44" w:rsidRPr="00617EC9" w:rsidDel="000F15D9" w:rsidRDefault="00761E44" w:rsidP="00761E44">
            <w:pPr>
              <w:spacing w:after="0" w:line="240" w:lineRule="auto"/>
              <w:jc w:val="right"/>
              <w:rPr>
                <w:del w:id="8684" w:author="Consultants" w:date="2017-08-17T12:15:00Z"/>
                <w:rFonts w:ascii="Times New Roman" w:eastAsia="Times New Roman" w:hAnsi="Times New Roman" w:cs="Times New Roman"/>
                <w:color w:val="000000"/>
                <w:lang w:val="en-US"/>
                <w:rPrChange w:id="8685" w:author="Liezyl Liton" w:date="2017-08-21T21:34:00Z">
                  <w:rPr>
                    <w:del w:id="8686" w:author="Consultants" w:date="2017-08-17T12:15:00Z"/>
                    <w:rFonts w:ascii="Times New Roman" w:eastAsia="Times New Roman" w:hAnsi="Times New Roman" w:cs="Times New Roman"/>
                    <w:b/>
                    <w:bCs/>
                    <w:color w:val="000000"/>
                    <w:sz w:val="18"/>
                    <w:szCs w:val="18"/>
                    <w:lang w:val="en-US"/>
                  </w:rPr>
                </w:rPrChange>
              </w:rPr>
            </w:pPr>
            <w:del w:id="8687" w:author="Consultants" w:date="2017-08-17T12:15:00Z">
              <w:r w:rsidRPr="00617EC9" w:rsidDel="000F15D9">
                <w:rPr>
                  <w:rFonts w:ascii="Times New Roman" w:eastAsia="Times New Roman" w:hAnsi="Times New Roman" w:cs="Times New Roman"/>
                  <w:color w:val="000000"/>
                  <w:lang w:val="en-US"/>
                </w:rPr>
                <w:delText>29,082,778</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5E7D90A2" w14:textId="77777777" w:rsidR="00761E44" w:rsidRPr="00617EC9" w:rsidDel="000F15D9" w:rsidRDefault="00761E44" w:rsidP="00761E44">
            <w:pPr>
              <w:spacing w:after="0" w:line="240" w:lineRule="auto"/>
              <w:jc w:val="right"/>
              <w:rPr>
                <w:del w:id="8688" w:author="Consultants" w:date="2017-08-17T12:15:00Z"/>
                <w:rFonts w:ascii="Times New Roman" w:eastAsia="Times New Roman" w:hAnsi="Times New Roman" w:cs="Times New Roman"/>
                <w:color w:val="000000"/>
                <w:lang w:val="en-US"/>
                <w:rPrChange w:id="8689" w:author="Liezyl Liton" w:date="2017-08-21T21:34:00Z">
                  <w:rPr>
                    <w:del w:id="8690" w:author="Consultants" w:date="2017-08-17T12:15:00Z"/>
                    <w:rFonts w:ascii="Times New Roman" w:eastAsia="Times New Roman" w:hAnsi="Times New Roman" w:cs="Times New Roman"/>
                    <w:b/>
                    <w:bCs/>
                    <w:color w:val="000000"/>
                    <w:sz w:val="18"/>
                    <w:szCs w:val="18"/>
                    <w:lang w:val="en-US"/>
                  </w:rPr>
                </w:rPrChange>
              </w:rPr>
            </w:pPr>
            <w:del w:id="8691" w:author="Consultants" w:date="2017-08-17T12:15:00Z">
              <w:r w:rsidRPr="00617EC9" w:rsidDel="000F15D9">
                <w:rPr>
                  <w:rFonts w:ascii="Times New Roman" w:eastAsia="Times New Roman" w:hAnsi="Times New Roman" w:cs="Times New Roman"/>
                  <w:color w:val="000000"/>
                  <w:lang w:val="en-US"/>
                </w:rPr>
                <w:delText>228</w:delText>
              </w:r>
            </w:del>
          </w:p>
        </w:tc>
        <w:tc>
          <w:tcPr>
            <w:tcW w:w="1339" w:type="dxa"/>
            <w:tcBorders>
              <w:top w:val="nil"/>
              <w:left w:val="nil"/>
              <w:bottom w:val="single" w:sz="4" w:space="0" w:color="auto"/>
              <w:right w:val="single" w:sz="4" w:space="0" w:color="auto"/>
            </w:tcBorders>
            <w:shd w:val="clear" w:color="auto" w:fill="auto"/>
            <w:vAlign w:val="center"/>
            <w:hideMark/>
          </w:tcPr>
          <w:p w14:paraId="122291AA" w14:textId="77777777" w:rsidR="00761E44" w:rsidRPr="00617EC9" w:rsidDel="000F15D9" w:rsidRDefault="00761E44" w:rsidP="00761E44">
            <w:pPr>
              <w:spacing w:after="0" w:line="240" w:lineRule="auto"/>
              <w:jc w:val="right"/>
              <w:rPr>
                <w:del w:id="8692" w:author="Consultants" w:date="2017-08-17T12:15:00Z"/>
                <w:rFonts w:ascii="Times New Roman" w:eastAsia="Times New Roman" w:hAnsi="Times New Roman" w:cs="Times New Roman"/>
                <w:color w:val="000000"/>
                <w:lang w:val="en-US"/>
                <w:rPrChange w:id="8693" w:author="Liezyl Liton" w:date="2017-08-21T21:34:00Z">
                  <w:rPr>
                    <w:del w:id="8694" w:author="Consultants" w:date="2017-08-17T12:15:00Z"/>
                    <w:rFonts w:ascii="Times New Roman" w:eastAsia="Times New Roman" w:hAnsi="Times New Roman" w:cs="Times New Roman"/>
                    <w:b/>
                    <w:bCs/>
                    <w:color w:val="000000"/>
                    <w:sz w:val="18"/>
                    <w:szCs w:val="18"/>
                    <w:lang w:val="en-US"/>
                  </w:rPr>
                </w:rPrChange>
              </w:rPr>
            </w:pPr>
            <w:del w:id="8695" w:author="Consultants" w:date="2017-08-17T12:15:00Z">
              <w:r w:rsidRPr="00617EC9" w:rsidDel="000F15D9">
                <w:rPr>
                  <w:rFonts w:ascii="Times New Roman" w:eastAsia="Times New Roman" w:hAnsi="Times New Roman" w:cs="Times New Roman"/>
                  <w:color w:val="000000"/>
                  <w:lang w:val="en-US"/>
                </w:rPr>
                <w:delText>3,420,000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533ACF12" w14:textId="77777777" w:rsidR="00761E44" w:rsidRPr="00617EC9" w:rsidDel="000F15D9" w:rsidRDefault="00761E44" w:rsidP="00761E44">
            <w:pPr>
              <w:spacing w:after="0" w:line="240" w:lineRule="auto"/>
              <w:jc w:val="right"/>
              <w:rPr>
                <w:del w:id="8696" w:author="Consultants" w:date="2017-08-17T12:15:00Z"/>
                <w:rFonts w:ascii="Times New Roman" w:eastAsia="Times New Roman" w:hAnsi="Times New Roman" w:cs="Times New Roman"/>
                <w:color w:val="000000"/>
                <w:lang w:val="en-US"/>
                <w:rPrChange w:id="8697" w:author="Liezyl Liton" w:date="2017-08-21T21:34:00Z">
                  <w:rPr>
                    <w:del w:id="8698" w:author="Consultants" w:date="2017-08-17T12:15:00Z"/>
                    <w:rFonts w:ascii="Times New Roman" w:eastAsia="Times New Roman" w:hAnsi="Times New Roman" w:cs="Times New Roman"/>
                    <w:b/>
                    <w:bCs/>
                    <w:color w:val="000000"/>
                    <w:sz w:val="18"/>
                    <w:szCs w:val="18"/>
                    <w:lang w:val="en-US"/>
                  </w:rPr>
                </w:rPrChange>
              </w:rPr>
            </w:pPr>
            <w:del w:id="8699" w:author="Consultants" w:date="2017-08-17T12:15:00Z">
              <w:r w:rsidRPr="00617EC9" w:rsidDel="000F15D9">
                <w:rPr>
                  <w:rFonts w:ascii="Times New Roman" w:eastAsia="Times New Roman" w:hAnsi="Times New Roman" w:cs="Times New Roman"/>
                  <w:color w:val="000000"/>
                  <w:lang w:val="en-US"/>
                </w:rPr>
                <w:delText>32,502,778</w:delText>
              </w:r>
            </w:del>
          </w:p>
        </w:tc>
      </w:tr>
      <w:tr w:rsidR="00761E44" w:rsidRPr="00617EC9" w:rsidDel="000F15D9" w14:paraId="46288F6F" w14:textId="77777777" w:rsidTr="00274251">
        <w:trPr>
          <w:trHeight w:val="300"/>
          <w:jc w:val="center"/>
          <w:del w:id="8700"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1F09046" w14:textId="77777777" w:rsidR="00761E44" w:rsidRPr="00617EC9" w:rsidDel="000F15D9" w:rsidRDefault="00761E44" w:rsidP="00761E44">
            <w:pPr>
              <w:spacing w:after="0" w:line="240" w:lineRule="auto"/>
              <w:jc w:val="center"/>
              <w:rPr>
                <w:del w:id="8701" w:author="Consultants" w:date="2017-08-17T12:15:00Z"/>
                <w:rFonts w:ascii="Times New Roman" w:eastAsia="Times New Roman" w:hAnsi="Times New Roman" w:cs="Times New Roman"/>
                <w:color w:val="000000"/>
                <w:sz w:val="20"/>
                <w:szCs w:val="20"/>
                <w:lang w:val="en-US"/>
                <w:rPrChange w:id="8702" w:author="Liezyl Liton" w:date="2017-08-21T21:34:00Z">
                  <w:rPr>
                    <w:del w:id="8703" w:author="Consultants" w:date="2017-08-17T12:15:00Z"/>
                    <w:rFonts w:ascii="Times New Roman" w:eastAsia="Times New Roman" w:hAnsi="Times New Roman" w:cs="Times New Roman"/>
                    <w:b/>
                    <w:bCs/>
                    <w:color w:val="000000"/>
                    <w:sz w:val="20"/>
                    <w:szCs w:val="20"/>
                    <w:lang w:val="en-US"/>
                  </w:rPr>
                </w:rPrChange>
              </w:rPr>
            </w:pPr>
            <w:del w:id="8704" w:author="Consultants" w:date="2017-08-17T12:15:00Z">
              <w:r w:rsidRPr="00617EC9" w:rsidDel="000F15D9">
                <w:rPr>
                  <w:rFonts w:ascii="Times New Roman" w:eastAsia="Times New Roman" w:hAnsi="Times New Roman" w:cs="Times New Roman"/>
                  <w:color w:val="000000"/>
                  <w:sz w:val="20"/>
                  <w:szCs w:val="20"/>
                  <w:lang w:val="en-US"/>
                </w:rPr>
                <w:delText>Manila</w:delText>
              </w:r>
            </w:del>
          </w:p>
        </w:tc>
        <w:tc>
          <w:tcPr>
            <w:tcW w:w="1280" w:type="dxa"/>
            <w:tcBorders>
              <w:top w:val="nil"/>
              <w:left w:val="nil"/>
              <w:bottom w:val="single" w:sz="4" w:space="0" w:color="auto"/>
              <w:right w:val="single" w:sz="4" w:space="0" w:color="auto"/>
            </w:tcBorders>
            <w:shd w:val="clear" w:color="auto" w:fill="auto"/>
            <w:vAlign w:val="center"/>
            <w:hideMark/>
          </w:tcPr>
          <w:p w14:paraId="34DBB090" w14:textId="77777777" w:rsidR="00761E44" w:rsidRPr="00617EC9" w:rsidDel="000F15D9" w:rsidRDefault="00761E44" w:rsidP="00761E44">
            <w:pPr>
              <w:spacing w:after="0" w:line="240" w:lineRule="auto"/>
              <w:jc w:val="right"/>
              <w:rPr>
                <w:del w:id="8705" w:author="Consultants" w:date="2017-08-17T12:15:00Z"/>
                <w:rFonts w:ascii="Times New Roman" w:eastAsia="Times New Roman" w:hAnsi="Times New Roman" w:cs="Times New Roman"/>
                <w:color w:val="000000"/>
                <w:lang w:val="en-US"/>
                <w:rPrChange w:id="8706" w:author="Liezyl Liton" w:date="2017-08-21T21:34:00Z">
                  <w:rPr>
                    <w:del w:id="8707" w:author="Consultants" w:date="2017-08-17T12:15:00Z"/>
                    <w:rFonts w:ascii="Times New Roman" w:eastAsia="Times New Roman" w:hAnsi="Times New Roman" w:cs="Times New Roman"/>
                    <w:b/>
                    <w:bCs/>
                    <w:color w:val="000000"/>
                    <w:sz w:val="18"/>
                    <w:szCs w:val="18"/>
                    <w:lang w:val="en-US"/>
                  </w:rPr>
                </w:rPrChange>
              </w:rPr>
            </w:pPr>
            <w:del w:id="8708" w:author="Consultants" w:date="2017-08-17T12:15:00Z">
              <w:r w:rsidRPr="00617EC9" w:rsidDel="000F15D9">
                <w:rPr>
                  <w:rFonts w:ascii="Times New Roman" w:eastAsia="Times New Roman" w:hAnsi="Times New Roman" w:cs="Times New Roman"/>
                  <w:color w:val="000000"/>
                  <w:lang w:val="en-US"/>
                </w:rPr>
                <w:delText>10</w:delText>
              </w:r>
              <w:r w:rsidR="00A72732" w:rsidRPr="00617EC9" w:rsidDel="000F15D9">
                <w:rPr>
                  <w:rFonts w:ascii="Times New Roman" w:eastAsia="Times New Roman" w:hAnsi="Times New Roman" w:cs="Times New Roman"/>
                  <w:color w:val="000000"/>
                  <w:lang w:val="en-US"/>
                </w:rPr>
                <w:delText>,</w:delText>
              </w:r>
              <w:r w:rsidRPr="00617EC9" w:rsidDel="000F15D9">
                <w:rPr>
                  <w:rFonts w:ascii="Times New Roman" w:eastAsia="Times New Roman" w:hAnsi="Times New Roman" w:cs="Times New Roman"/>
                  <w:color w:val="000000"/>
                  <w:lang w:val="en-US"/>
                </w:rPr>
                <w:delText>944</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6B1143C6" w14:textId="77777777" w:rsidR="00761E44" w:rsidRPr="00617EC9" w:rsidDel="000F15D9" w:rsidRDefault="00761E44" w:rsidP="00761E44">
            <w:pPr>
              <w:spacing w:after="0" w:line="240" w:lineRule="auto"/>
              <w:jc w:val="right"/>
              <w:rPr>
                <w:del w:id="8709" w:author="Consultants" w:date="2017-08-17T12:15:00Z"/>
                <w:rFonts w:ascii="Times New Roman" w:eastAsia="Times New Roman" w:hAnsi="Times New Roman" w:cs="Times New Roman"/>
                <w:color w:val="000000"/>
                <w:lang w:val="en-US"/>
              </w:rPr>
            </w:pPr>
            <w:del w:id="8710" w:author="Consultants" w:date="2017-08-17T12:15:00Z">
              <w:r w:rsidRPr="00617EC9" w:rsidDel="000F15D9">
                <w:rPr>
                  <w:rFonts w:ascii="Times New Roman" w:eastAsia="Times New Roman" w:hAnsi="Times New Roman" w:cs="Times New Roman"/>
                  <w:color w:val="000000"/>
                  <w:lang w:val="en-US"/>
                </w:rPr>
                <w:delText>196,950,302</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1061FD5E" w14:textId="77777777" w:rsidR="00761E44" w:rsidRPr="00617EC9" w:rsidDel="000F15D9" w:rsidRDefault="00761E44" w:rsidP="00761E44">
            <w:pPr>
              <w:spacing w:after="0" w:line="240" w:lineRule="auto"/>
              <w:jc w:val="right"/>
              <w:rPr>
                <w:del w:id="8711" w:author="Consultants" w:date="2017-08-17T12:15:00Z"/>
                <w:rFonts w:ascii="Times New Roman" w:eastAsia="Times New Roman" w:hAnsi="Times New Roman" w:cs="Times New Roman"/>
                <w:color w:val="000000"/>
                <w:lang w:val="en-US"/>
                <w:rPrChange w:id="8712" w:author="Liezyl Liton" w:date="2017-08-21T21:34:00Z">
                  <w:rPr>
                    <w:del w:id="8713" w:author="Consultants" w:date="2017-08-17T12:15:00Z"/>
                    <w:rFonts w:ascii="Times New Roman" w:eastAsia="Times New Roman" w:hAnsi="Times New Roman" w:cs="Times New Roman"/>
                    <w:b/>
                    <w:bCs/>
                    <w:color w:val="000000"/>
                    <w:sz w:val="18"/>
                    <w:szCs w:val="18"/>
                    <w:lang w:val="en-US"/>
                  </w:rPr>
                </w:rPrChange>
              </w:rPr>
            </w:pPr>
            <w:del w:id="8714" w:author="Consultants" w:date="2017-08-17T12:15:00Z">
              <w:r w:rsidRPr="00617EC9" w:rsidDel="000F15D9">
                <w:rPr>
                  <w:rFonts w:ascii="Times New Roman" w:eastAsia="Times New Roman" w:hAnsi="Times New Roman" w:cs="Times New Roman"/>
                  <w:color w:val="000000"/>
                  <w:lang w:val="en-US"/>
                </w:rPr>
                <w:delText>10</w:delText>
              </w:r>
            </w:del>
          </w:p>
        </w:tc>
        <w:tc>
          <w:tcPr>
            <w:tcW w:w="1339" w:type="dxa"/>
            <w:tcBorders>
              <w:top w:val="nil"/>
              <w:left w:val="nil"/>
              <w:bottom w:val="single" w:sz="4" w:space="0" w:color="auto"/>
              <w:right w:val="single" w:sz="4" w:space="0" w:color="auto"/>
            </w:tcBorders>
            <w:shd w:val="clear" w:color="auto" w:fill="auto"/>
            <w:vAlign w:val="center"/>
            <w:hideMark/>
          </w:tcPr>
          <w:p w14:paraId="1A41AB22" w14:textId="77777777" w:rsidR="00761E44" w:rsidRPr="00617EC9" w:rsidDel="000F15D9" w:rsidRDefault="00761E44" w:rsidP="00761E44">
            <w:pPr>
              <w:spacing w:after="0" w:line="240" w:lineRule="auto"/>
              <w:jc w:val="right"/>
              <w:rPr>
                <w:del w:id="8715" w:author="Consultants" w:date="2017-08-17T12:15:00Z"/>
                <w:rFonts w:ascii="Times New Roman" w:eastAsia="Times New Roman" w:hAnsi="Times New Roman" w:cs="Times New Roman"/>
                <w:color w:val="000000"/>
                <w:lang w:val="en-US"/>
                <w:rPrChange w:id="8716" w:author="Liezyl Liton" w:date="2017-08-21T21:34:00Z">
                  <w:rPr>
                    <w:del w:id="8717" w:author="Consultants" w:date="2017-08-17T12:15:00Z"/>
                    <w:rFonts w:ascii="Times New Roman" w:eastAsia="Times New Roman" w:hAnsi="Times New Roman" w:cs="Times New Roman"/>
                    <w:b/>
                    <w:bCs/>
                    <w:color w:val="000000"/>
                    <w:sz w:val="18"/>
                    <w:szCs w:val="18"/>
                    <w:lang w:val="en-US"/>
                  </w:rPr>
                </w:rPrChange>
              </w:rPr>
            </w:pPr>
            <w:del w:id="8718" w:author="Consultants" w:date="2017-08-17T12:15:00Z">
              <w:r w:rsidRPr="00617EC9" w:rsidDel="000F15D9">
                <w:rPr>
                  <w:rFonts w:ascii="Times New Roman" w:eastAsia="Times New Roman" w:hAnsi="Times New Roman" w:cs="Times New Roman"/>
                  <w:color w:val="000000"/>
                  <w:lang w:val="en-US"/>
                </w:rPr>
                <w:delText>150,000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644F02BA" w14:textId="77777777" w:rsidR="00761E44" w:rsidRPr="00617EC9" w:rsidDel="000F15D9" w:rsidRDefault="00761E44" w:rsidP="00761E44">
            <w:pPr>
              <w:spacing w:after="0" w:line="240" w:lineRule="auto"/>
              <w:jc w:val="right"/>
              <w:rPr>
                <w:del w:id="8719" w:author="Consultants" w:date="2017-08-17T12:15:00Z"/>
                <w:rFonts w:ascii="Times New Roman" w:eastAsia="Times New Roman" w:hAnsi="Times New Roman" w:cs="Times New Roman"/>
                <w:color w:val="000000"/>
                <w:lang w:val="en-US"/>
                <w:rPrChange w:id="8720" w:author="Liezyl Liton" w:date="2017-08-21T21:34:00Z">
                  <w:rPr>
                    <w:del w:id="8721" w:author="Consultants" w:date="2017-08-17T12:15:00Z"/>
                    <w:rFonts w:ascii="Times New Roman" w:eastAsia="Times New Roman" w:hAnsi="Times New Roman" w:cs="Times New Roman"/>
                    <w:b/>
                    <w:bCs/>
                    <w:color w:val="000000"/>
                    <w:sz w:val="18"/>
                    <w:szCs w:val="18"/>
                    <w:lang w:val="en-US"/>
                  </w:rPr>
                </w:rPrChange>
              </w:rPr>
            </w:pPr>
            <w:del w:id="8722" w:author="Consultants" w:date="2017-08-17T12:15:00Z">
              <w:r w:rsidRPr="00617EC9" w:rsidDel="000F15D9">
                <w:rPr>
                  <w:rFonts w:ascii="Times New Roman" w:eastAsia="Times New Roman" w:hAnsi="Times New Roman" w:cs="Times New Roman"/>
                  <w:color w:val="000000"/>
                  <w:lang w:val="en-US"/>
                </w:rPr>
                <w:delText>197,100,302</w:delText>
              </w:r>
            </w:del>
          </w:p>
        </w:tc>
      </w:tr>
      <w:tr w:rsidR="00761E44" w:rsidRPr="00617EC9" w:rsidDel="000F15D9" w14:paraId="4545AD42" w14:textId="77777777" w:rsidTr="00274251">
        <w:trPr>
          <w:trHeight w:val="300"/>
          <w:jc w:val="center"/>
          <w:del w:id="8723" w:author="Consultants" w:date="2017-08-17T12:15: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D136473" w14:textId="77777777" w:rsidR="00761E44" w:rsidRPr="00617EC9" w:rsidDel="000F15D9" w:rsidRDefault="00761E44" w:rsidP="00761E44">
            <w:pPr>
              <w:spacing w:after="0" w:line="240" w:lineRule="auto"/>
              <w:jc w:val="center"/>
              <w:rPr>
                <w:del w:id="8724" w:author="Consultants" w:date="2017-08-17T12:15:00Z"/>
                <w:rFonts w:ascii="Times New Roman" w:eastAsia="Times New Roman" w:hAnsi="Times New Roman" w:cs="Times New Roman"/>
                <w:b/>
                <w:bCs/>
                <w:color w:val="000000"/>
                <w:sz w:val="20"/>
                <w:szCs w:val="20"/>
                <w:lang w:val="en-US"/>
              </w:rPr>
            </w:pPr>
            <w:del w:id="8725" w:author="Consultants" w:date="2017-08-17T12:15:00Z">
              <w:r w:rsidRPr="00617EC9" w:rsidDel="000F15D9">
                <w:rPr>
                  <w:rFonts w:ascii="Times New Roman" w:eastAsia="Times New Roman" w:hAnsi="Times New Roman" w:cs="Times New Roman"/>
                  <w:b/>
                  <w:bCs/>
                  <w:color w:val="000000"/>
                  <w:sz w:val="20"/>
                  <w:szCs w:val="20"/>
                  <w:lang w:val="en-US"/>
                </w:rPr>
                <w:delText>Total</w:delText>
              </w:r>
            </w:del>
          </w:p>
        </w:tc>
        <w:tc>
          <w:tcPr>
            <w:tcW w:w="1280" w:type="dxa"/>
            <w:tcBorders>
              <w:top w:val="nil"/>
              <w:left w:val="nil"/>
              <w:bottom w:val="single" w:sz="4" w:space="0" w:color="auto"/>
              <w:right w:val="single" w:sz="4" w:space="0" w:color="auto"/>
            </w:tcBorders>
            <w:shd w:val="clear" w:color="auto" w:fill="auto"/>
            <w:vAlign w:val="center"/>
            <w:hideMark/>
          </w:tcPr>
          <w:p w14:paraId="0C01626D" w14:textId="77777777" w:rsidR="00761E44" w:rsidRPr="00617EC9" w:rsidDel="000F15D9" w:rsidRDefault="00761E44" w:rsidP="00761E44">
            <w:pPr>
              <w:spacing w:after="0" w:line="240" w:lineRule="auto"/>
              <w:jc w:val="right"/>
              <w:rPr>
                <w:del w:id="8726" w:author="Consultants" w:date="2017-08-17T12:15:00Z"/>
                <w:rFonts w:ascii="Times New Roman" w:eastAsia="Times New Roman" w:hAnsi="Times New Roman" w:cs="Times New Roman"/>
                <w:b/>
                <w:bCs/>
                <w:color w:val="000000"/>
                <w:lang w:val="en-US"/>
                <w:rPrChange w:id="8727" w:author="Liezyl Liton" w:date="2017-08-21T21:34:00Z">
                  <w:rPr>
                    <w:del w:id="8728" w:author="Consultants" w:date="2017-08-17T12:15:00Z"/>
                    <w:rFonts w:ascii="Times New Roman" w:eastAsia="Times New Roman" w:hAnsi="Times New Roman" w:cs="Times New Roman"/>
                    <w:b/>
                    <w:bCs/>
                    <w:color w:val="000000"/>
                    <w:sz w:val="18"/>
                    <w:szCs w:val="18"/>
                    <w:lang w:val="en-US"/>
                  </w:rPr>
                </w:rPrChange>
              </w:rPr>
            </w:pPr>
            <w:del w:id="8729" w:author="Consultants" w:date="2017-08-17T12:15:00Z">
              <w:r w:rsidRPr="00617EC9" w:rsidDel="000F15D9">
                <w:rPr>
                  <w:rFonts w:ascii="Times New Roman" w:eastAsia="Times New Roman" w:hAnsi="Times New Roman" w:cs="Times New Roman"/>
                  <w:b/>
                  <w:bCs/>
                  <w:color w:val="000000"/>
                  <w:lang w:val="en-US"/>
                </w:rPr>
                <w:delText xml:space="preserve">   23,608.57 </w:delText>
              </w:r>
            </w:del>
          </w:p>
        </w:tc>
        <w:tc>
          <w:tcPr>
            <w:tcW w:w="1360" w:type="dxa"/>
            <w:tcBorders>
              <w:top w:val="nil"/>
              <w:left w:val="nil"/>
              <w:bottom w:val="single" w:sz="4" w:space="0" w:color="auto"/>
              <w:right w:val="single" w:sz="4" w:space="0" w:color="auto"/>
            </w:tcBorders>
            <w:shd w:val="clear" w:color="auto" w:fill="auto"/>
            <w:noWrap/>
            <w:vAlign w:val="center"/>
            <w:hideMark/>
          </w:tcPr>
          <w:p w14:paraId="2C29B07D" w14:textId="77777777" w:rsidR="00761E44" w:rsidRPr="00617EC9" w:rsidDel="000F15D9" w:rsidRDefault="00761E44" w:rsidP="00761E44">
            <w:pPr>
              <w:spacing w:after="0" w:line="240" w:lineRule="auto"/>
              <w:jc w:val="right"/>
              <w:rPr>
                <w:del w:id="8730" w:author="Consultants" w:date="2017-08-17T12:15:00Z"/>
                <w:rFonts w:ascii="Times New Roman" w:eastAsia="Times New Roman" w:hAnsi="Times New Roman" w:cs="Times New Roman"/>
                <w:b/>
                <w:bCs/>
                <w:color w:val="000000"/>
                <w:lang w:val="en-US"/>
                <w:rPrChange w:id="8731" w:author="Liezyl Liton" w:date="2017-08-21T21:34:00Z">
                  <w:rPr>
                    <w:del w:id="8732" w:author="Consultants" w:date="2017-08-17T12:15:00Z"/>
                    <w:rFonts w:ascii="Times New Roman" w:eastAsia="Times New Roman" w:hAnsi="Times New Roman" w:cs="Times New Roman"/>
                    <w:b/>
                    <w:bCs/>
                    <w:color w:val="000000"/>
                    <w:sz w:val="18"/>
                    <w:szCs w:val="18"/>
                    <w:lang w:val="en-US"/>
                  </w:rPr>
                </w:rPrChange>
              </w:rPr>
            </w:pPr>
            <w:del w:id="8733" w:author="Consultants" w:date="2017-08-17T12:15:00Z">
              <w:r w:rsidRPr="00617EC9" w:rsidDel="000F15D9">
                <w:rPr>
                  <w:rFonts w:ascii="Times New Roman" w:eastAsia="Times New Roman" w:hAnsi="Times New Roman" w:cs="Times New Roman"/>
                  <w:b/>
                  <w:bCs/>
                  <w:color w:val="000000"/>
                  <w:lang w:val="en-US"/>
                </w:rPr>
                <w:delText>307,005,223</w:delText>
              </w:r>
            </w:del>
          </w:p>
        </w:tc>
        <w:tc>
          <w:tcPr>
            <w:tcW w:w="1257" w:type="dxa"/>
            <w:tcBorders>
              <w:top w:val="nil"/>
              <w:left w:val="nil"/>
              <w:bottom w:val="single" w:sz="4" w:space="0" w:color="auto"/>
              <w:right w:val="single" w:sz="4" w:space="0" w:color="auto"/>
            </w:tcBorders>
            <w:shd w:val="clear" w:color="auto" w:fill="auto"/>
            <w:noWrap/>
            <w:vAlign w:val="center"/>
            <w:hideMark/>
          </w:tcPr>
          <w:p w14:paraId="56646A6C" w14:textId="77777777" w:rsidR="00761E44" w:rsidRPr="00617EC9" w:rsidDel="000F15D9" w:rsidRDefault="00761E44" w:rsidP="00761E44">
            <w:pPr>
              <w:spacing w:after="0" w:line="240" w:lineRule="auto"/>
              <w:jc w:val="right"/>
              <w:rPr>
                <w:del w:id="8734" w:author="Consultants" w:date="2017-08-17T12:15:00Z"/>
                <w:rFonts w:ascii="Times New Roman" w:eastAsia="Times New Roman" w:hAnsi="Times New Roman" w:cs="Times New Roman"/>
                <w:b/>
                <w:bCs/>
                <w:color w:val="000000"/>
                <w:lang w:val="en-US"/>
                <w:rPrChange w:id="8735" w:author="Liezyl Liton" w:date="2017-08-21T21:34:00Z">
                  <w:rPr>
                    <w:del w:id="8736" w:author="Consultants" w:date="2017-08-17T12:15:00Z"/>
                    <w:rFonts w:ascii="Times New Roman" w:eastAsia="Times New Roman" w:hAnsi="Times New Roman" w:cs="Times New Roman"/>
                    <w:b/>
                    <w:bCs/>
                    <w:color w:val="000000"/>
                    <w:sz w:val="18"/>
                    <w:szCs w:val="18"/>
                    <w:lang w:val="en-US"/>
                  </w:rPr>
                </w:rPrChange>
              </w:rPr>
            </w:pPr>
            <w:del w:id="8737" w:author="Consultants" w:date="2017-08-17T12:15:00Z">
              <w:r w:rsidRPr="00617EC9" w:rsidDel="000F15D9">
                <w:rPr>
                  <w:rFonts w:ascii="Times New Roman" w:eastAsia="Times New Roman" w:hAnsi="Times New Roman" w:cs="Times New Roman"/>
                  <w:b/>
                  <w:bCs/>
                  <w:color w:val="000000"/>
                  <w:lang w:val="en-US"/>
                </w:rPr>
                <w:delText>612.61</w:delText>
              </w:r>
            </w:del>
          </w:p>
        </w:tc>
        <w:tc>
          <w:tcPr>
            <w:tcW w:w="1339" w:type="dxa"/>
            <w:tcBorders>
              <w:top w:val="nil"/>
              <w:left w:val="nil"/>
              <w:bottom w:val="single" w:sz="4" w:space="0" w:color="auto"/>
              <w:right w:val="single" w:sz="4" w:space="0" w:color="auto"/>
            </w:tcBorders>
            <w:shd w:val="clear" w:color="auto" w:fill="auto"/>
            <w:vAlign w:val="center"/>
            <w:hideMark/>
          </w:tcPr>
          <w:p w14:paraId="6553A838" w14:textId="77777777" w:rsidR="00761E44" w:rsidRPr="00617EC9" w:rsidDel="000F15D9" w:rsidRDefault="00761E44" w:rsidP="00761E44">
            <w:pPr>
              <w:spacing w:after="0" w:line="240" w:lineRule="auto"/>
              <w:jc w:val="right"/>
              <w:rPr>
                <w:del w:id="8738" w:author="Consultants" w:date="2017-08-17T12:15:00Z"/>
                <w:rFonts w:ascii="Times New Roman" w:eastAsia="Times New Roman" w:hAnsi="Times New Roman" w:cs="Times New Roman"/>
                <w:b/>
                <w:bCs/>
                <w:color w:val="000000"/>
                <w:lang w:val="en-US"/>
                <w:rPrChange w:id="8739" w:author="Liezyl Liton" w:date="2017-08-21T21:34:00Z">
                  <w:rPr>
                    <w:del w:id="8740" w:author="Consultants" w:date="2017-08-17T12:15:00Z"/>
                    <w:rFonts w:ascii="Times New Roman" w:eastAsia="Times New Roman" w:hAnsi="Times New Roman" w:cs="Times New Roman"/>
                    <w:b/>
                    <w:bCs/>
                    <w:color w:val="000000"/>
                    <w:sz w:val="18"/>
                    <w:szCs w:val="18"/>
                    <w:lang w:val="en-US"/>
                  </w:rPr>
                </w:rPrChange>
              </w:rPr>
            </w:pPr>
            <w:del w:id="8741" w:author="Consultants" w:date="2017-08-17T12:15:00Z">
              <w:r w:rsidRPr="00617EC9" w:rsidDel="000F15D9">
                <w:rPr>
                  <w:rFonts w:ascii="Times New Roman" w:eastAsia="Times New Roman" w:hAnsi="Times New Roman" w:cs="Times New Roman"/>
                  <w:b/>
                  <w:bCs/>
                  <w:color w:val="000000"/>
                  <w:lang w:val="en-US"/>
                </w:rPr>
                <w:delText>7,316,100</w:delText>
              </w:r>
            </w:del>
          </w:p>
        </w:tc>
        <w:tc>
          <w:tcPr>
            <w:tcW w:w="1409" w:type="dxa"/>
            <w:tcBorders>
              <w:top w:val="nil"/>
              <w:left w:val="nil"/>
              <w:bottom w:val="single" w:sz="4" w:space="0" w:color="auto"/>
              <w:right w:val="single" w:sz="4" w:space="0" w:color="auto"/>
            </w:tcBorders>
            <w:shd w:val="clear" w:color="auto" w:fill="auto"/>
            <w:noWrap/>
            <w:vAlign w:val="center"/>
            <w:hideMark/>
          </w:tcPr>
          <w:p w14:paraId="55695744" w14:textId="77777777" w:rsidR="00761E44" w:rsidRPr="00617EC9" w:rsidDel="000F15D9" w:rsidRDefault="00761E44" w:rsidP="00761E44">
            <w:pPr>
              <w:spacing w:after="0" w:line="240" w:lineRule="auto"/>
              <w:jc w:val="right"/>
              <w:rPr>
                <w:del w:id="8742" w:author="Consultants" w:date="2017-08-17T12:15:00Z"/>
                <w:rFonts w:ascii="Times New Roman" w:eastAsia="Times New Roman" w:hAnsi="Times New Roman" w:cs="Times New Roman"/>
                <w:b/>
                <w:bCs/>
                <w:color w:val="000000"/>
                <w:lang w:val="en-US"/>
                <w:rPrChange w:id="8743" w:author="Liezyl Liton" w:date="2017-08-21T21:34:00Z">
                  <w:rPr>
                    <w:del w:id="8744" w:author="Consultants" w:date="2017-08-17T12:15:00Z"/>
                    <w:rFonts w:ascii="Times New Roman" w:eastAsia="Times New Roman" w:hAnsi="Times New Roman" w:cs="Times New Roman"/>
                    <w:b/>
                    <w:bCs/>
                    <w:color w:val="000000"/>
                    <w:sz w:val="18"/>
                    <w:szCs w:val="18"/>
                    <w:lang w:val="en-US"/>
                  </w:rPr>
                </w:rPrChange>
              </w:rPr>
            </w:pPr>
            <w:del w:id="8745" w:author="Consultants" w:date="2017-08-17T12:15:00Z">
              <w:r w:rsidRPr="00617EC9" w:rsidDel="000F15D9">
                <w:rPr>
                  <w:rFonts w:ascii="Times New Roman" w:eastAsia="Times New Roman" w:hAnsi="Times New Roman" w:cs="Times New Roman"/>
                  <w:b/>
                  <w:bCs/>
                  <w:color w:val="000000"/>
                  <w:lang w:val="en-US"/>
                </w:rPr>
                <w:delText>314,321,323</w:delText>
              </w:r>
            </w:del>
          </w:p>
        </w:tc>
      </w:tr>
    </w:tbl>
    <w:p w14:paraId="1D14A9DA" w14:textId="77777777" w:rsidR="00ED718D" w:rsidRPr="00617EC9" w:rsidDel="000F15D9" w:rsidRDefault="0079024E" w:rsidP="00ED718D">
      <w:pPr>
        <w:ind w:hanging="90"/>
        <w:rPr>
          <w:del w:id="8746" w:author="Consultants" w:date="2017-08-17T12:15:00Z"/>
          <w:rFonts w:ascii="Times New Roman" w:hAnsi="Times New Roman" w:cs="Times New Roman"/>
          <w:i/>
          <w:sz w:val="18"/>
          <w:szCs w:val="18"/>
        </w:rPr>
      </w:pPr>
      <w:del w:id="8747" w:author="Consultants" w:date="2017-08-17T12:15:00Z">
        <w:r w:rsidRPr="00617EC9" w:rsidDel="000F15D9">
          <w:rPr>
            <w:rFonts w:ascii="Times New Roman" w:hAnsi="Times New Roman" w:cs="Times New Roman"/>
            <w:b/>
            <w:sz w:val="24"/>
            <w:szCs w:val="24"/>
          </w:rPr>
          <w:delText xml:space="preserve"> </w:delText>
        </w:r>
        <w:r w:rsidR="000924DB" w:rsidRPr="00617EC9" w:rsidDel="000F15D9">
          <w:rPr>
            <w:rFonts w:ascii="Times New Roman" w:hAnsi="Times New Roman" w:cs="Times New Roman"/>
            <w:b/>
            <w:sz w:val="24"/>
            <w:szCs w:val="24"/>
          </w:rPr>
          <w:delText xml:space="preserve">  </w:delText>
        </w:r>
        <w:r w:rsidR="00761E44" w:rsidRPr="00617EC9" w:rsidDel="000F15D9">
          <w:rPr>
            <w:rFonts w:ascii="Times New Roman" w:hAnsi="Times New Roman" w:cs="Times New Roman"/>
            <w:b/>
            <w:sz w:val="24"/>
            <w:szCs w:val="24"/>
          </w:rPr>
          <w:tab/>
          <w:delText xml:space="preserve">     </w:delText>
        </w:r>
        <w:r w:rsidR="00ED718D" w:rsidRPr="00617EC9" w:rsidDel="000F15D9">
          <w:rPr>
            <w:rFonts w:ascii="Times New Roman" w:hAnsi="Times New Roman" w:cs="Times New Roman"/>
            <w:i/>
            <w:sz w:val="18"/>
            <w:szCs w:val="18"/>
          </w:rPr>
          <w:delText>Source: Bill of Quantities (BOQ) and Gaia DMS Team, July 2017</w:delText>
        </w:r>
      </w:del>
    </w:p>
    <w:p w14:paraId="3CC4C0C0" w14:textId="3ACEE446" w:rsidR="00BC6499" w:rsidRPr="00617EC9" w:rsidDel="00646640" w:rsidRDefault="00BC6499" w:rsidP="0079024E">
      <w:pPr>
        <w:ind w:left="360"/>
        <w:rPr>
          <w:del w:id="8748" w:author="Liezyl Liton" w:date="2017-08-19T17:14:00Z"/>
          <w:rFonts w:ascii="Times New Roman" w:hAnsi="Times New Roman" w:cs="Times New Roman"/>
          <w:sz w:val="24"/>
          <w:szCs w:val="24"/>
        </w:rPr>
      </w:pPr>
    </w:p>
    <w:p w14:paraId="63235433" w14:textId="77777777" w:rsidR="00BC6499" w:rsidRPr="00617EC9" w:rsidDel="006D0B8C" w:rsidRDefault="0079024E" w:rsidP="0079024E">
      <w:pPr>
        <w:ind w:left="360"/>
        <w:rPr>
          <w:del w:id="8749" w:author="Patricia Erika" w:date="2017-08-19T02:47:00Z"/>
          <w:rFonts w:ascii="Times New Roman" w:hAnsi="Times New Roman" w:cs="Times New Roman"/>
          <w:sz w:val="24"/>
          <w:szCs w:val="24"/>
        </w:rPr>
      </w:pPr>
      <w:del w:id="8750" w:author="Patricia Erika" w:date="2017-08-19T02:47:00Z">
        <w:r w:rsidRPr="00617EC9" w:rsidDel="006D0B8C">
          <w:rPr>
            <w:rFonts w:ascii="Times New Roman" w:hAnsi="Times New Roman" w:cs="Times New Roman"/>
            <w:sz w:val="24"/>
            <w:szCs w:val="24"/>
          </w:rPr>
          <w:delText xml:space="preserve">The summary of the total cost of affected structures made of concrete, semi-concrete and light material is shown in </w:delText>
        </w:r>
        <w:r w:rsidRPr="00617EC9" w:rsidDel="006D0B8C">
          <w:rPr>
            <w:rFonts w:ascii="Times New Roman" w:hAnsi="Times New Roman" w:cs="Times New Roman"/>
            <w:b/>
            <w:sz w:val="24"/>
            <w:szCs w:val="24"/>
          </w:rPr>
          <w:delText>Table 12.1-</w:delText>
        </w:r>
      </w:del>
      <w:ins w:id="8751" w:author="Jen" w:date="2017-08-19T02:09:00Z">
        <w:del w:id="8752" w:author="Patricia Erika" w:date="2017-08-19T02:47:00Z">
          <w:r w:rsidR="00567966" w:rsidRPr="00617EC9" w:rsidDel="006D0B8C">
            <w:rPr>
              <w:rFonts w:ascii="Times New Roman" w:hAnsi="Times New Roman" w:cs="Times New Roman"/>
              <w:b/>
              <w:sz w:val="24"/>
              <w:szCs w:val="24"/>
            </w:rPr>
            <w:delText>9</w:delText>
          </w:r>
        </w:del>
      </w:ins>
      <w:del w:id="8753" w:author="Patricia Erika" w:date="2017-08-19T02:47:00Z">
        <w:r w:rsidR="00BC6499" w:rsidRPr="00617EC9" w:rsidDel="006D0B8C">
          <w:rPr>
            <w:rFonts w:ascii="Times New Roman" w:hAnsi="Times New Roman" w:cs="Times New Roman"/>
            <w:b/>
            <w:sz w:val="24"/>
            <w:szCs w:val="24"/>
          </w:rPr>
          <w:delText xml:space="preserve">8 </w:delText>
        </w:r>
        <w:r w:rsidRPr="00617EC9" w:rsidDel="006D0B8C">
          <w:rPr>
            <w:rFonts w:ascii="Times New Roman" w:hAnsi="Times New Roman" w:cs="Times New Roman"/>
            <w:sz w:val="24"/>
            <w:szCs w:val="24"/>
          </w:rPr>
          <w:delText xml:space="preserve">amounting to </w:delText>
        </w:r>
        <w:r w:rsidR="00C9687E" w:rsidRPr="00617EC9" w:rsidDel="006D0B8C">
          <w:rPr>
            <w:rFonts w:ascii="Times New Roman" w:hAnsi="Times New Roman" w:cs="Times New Roman"/>
            <w:sz w:val="24"/>
            <w:szCs w:val="24"/>
          </w:rPr>
          <w:delText>PhP</w:delText>
        </w:r>
        <w:r w:rsidR="007A3F61" w:rsidRPr="00617EC9" w:rsidDel="006D0B8C">
          <w:rPr>
            <w:rFonts w:ascii="Times New Roman" w:hAnsi="Times New Roman" w:cs="Times New Roman"/>
            <w:sz w:val="24"/>
            <w:szCs w:val="24"/>
          </w:rPr>
          <w:delText xml:space="preserve"> </w:delText>
        </w:r>
        <w:r w:rsidR="00C9687E" w:rsidRPr="00617EC9" w:rsidDel="006D0B8C">
          <w:rPr>
            <w:rFonts w:ascii="Times New Roman" w:hAnsi="Times New Roman" w:cs="Times New Roman"/>
            <w:sz w:val="24"/>
            <w:szCs w:val="24"/>
          </w:rPr>
          <w:delText>3</w:delText>
        </w:r>
        <w:r w:rsidR="00AE5523" w:rsidRPr="00617EC9" w:rsidDel="006D0B8C">
          <w:rPr>
            <w:rFonts w:ascii="Times New Roman" w:hAnsi="Times New Roman" w:cs="Times New Roman"/>
            <w:sz w:val="24"/>
            <w:szCs w:val="24"/>
          </w:rPr>
          <w:delText>34,371,860.</w:delText>
        </w:r>
      </w:del>
    </w:p>
    <w:p w14:paraId="5D62092F" w14:textId="77777777" w:rsidR="00492783" w:rsidRPr="00617EC9" w:rsidDel="006D0B8C" w:rsidRDefault="00492783" w:rsidP="00274251">
      <w:pPr>
        <w:pStyle w:val="ListParagraph"/>
        <w:spacing w:after="0" w:line="240" w:lineRule="auto"/>
        <w:jc w:val="center"/>
        <w:rPr>
          <w:del w:id="8754" w:author="Patricia Erika" w:date="2017-08-19T02:47:00Z"/>
          <w:rFonts w:ascii="Times New Roman" w:hAnsi="Times New Roman" w:cs="Times New Roman"/>
          <w:b/>
        </w:rPr>
      </w:pPr>
      <w:del w:id="8755" w:author="Patricia Erika" w:date="2017-08-19T02:47:00Z">
        <w:r w:rsidRPr="00617EC9" w:rsidDel="006D0B8C">
          <w:rPr>
            <w:rFonts w:ascii="Times New Roman" w:hAnsi="Times New Roman" w:cs="Times New Roman"/>
            <w:b/>
          </w:rPr>
          <w:delText xml:space="preserve">                  Table 12.1-</w:delText>
        </w:r>
      </w:del>
      <w:ins w:id="8756" w:author="Jen" w:date="2017-08-19T02:09:00Z">
        <w:del w:id="8757" w:author="Patricia Erika" w:date="2017-08-19T02:47:00Z">
          <w:r w:rsidR="00567966" w:rsidRPr="00617EC9" w:rsidDel="006D0B8C">
            <w:rPr>
              <w:rFonts w:ascii="Times New Roman" w:hAnsi="Times New Roman" w:cs="Times New Roman"/>
              <w:b/>
            </w:rPr>
            <w:delText>9</w:delText>
          </w:r>
        </w:del>
      </w:ins>
      <w:del w:id="8758" w:author="Patricia Erika" w:date="2017-08-19T02:47:00Z">
        <w:r w:rsidR="00BC6499" w:rsidRPr="00617EC9" w:rsidDel="006D0B8C">
          <w:rPr>
            <w:rFonts w:ascii="Times New Roman" w:hAnsi="Times New Roman" w:cs="Times New Roman"/>
            <w:b/>
          </w:rPr>
          <w:delText>8</w:delText>
        </w:r>
        <w:r w:rsidRPr="00617EC9" w:rsidDel="006D0B8C">
          <w:rPr>
            <w:rFonts w:ascii="Times New Roman" w:hAnsi="Times New Roman" w:cs="Times New Roman"/>
            <w:b/>
          </w:rPr>
          <w:delText xml:space="preserve"> Summary of Estimated Costs of Structures</w:delText>
        </w:r>
      </w:del>
    </w:p>
    <w:tbl>
      <w:tblPr>
        <w:tblW w:w="9825" w:type="dxa"/>
        <w:tblInd w:w="93" w:type="dxa"/>
        <w:tblLook w:val="04A0" w:firstRow="1" w:lastRow="0" w:firstColumn="1" w:lastColumn="0" w:noHBand="0" w:noVBand="1"/>
      </w:tblPr>
      <w:tblGrid>
        <w:gridCol w:w="1317"/>
        <w:gridCol w:w="1038"/>
        <w:gridCol w:w="1350"/>
        <w:gridCol w:w="990"/>
        <w:gridCol w:w="1350"/>
        <w:gridCol w:w="1170"/>
        <w:gridCol w:w="1350"/>
        <w:gridCol w:w="1260"/>
      </w:tblGrid>
      <w:tr w:rsidR="00AE5523" w:rsidRPr="00617EC9" w:rsidDel="006D0B8C" w14:paraId="4F87F18E" w14:textId="77777777" w:rsidTr="00274251">
        <w:trPr>
          <w:trHeight w:val="300"/>
          <w:del w:id="8759" w:author="Patricia Erika" w:date="2017-08-19T02:47:00Z"/>
        </w:trPr>
        <w:tc>
          <w:tcPr>
            <w:tcW w:w="131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507360E" w14:textId="77777777" w:rsidR="00AE5523" w:rsidRPr="00617EC9" w:rsidDel="006D0B8C" w:rsidRDefault="00AE5523" w:rsidP="00AE5523">
            <w:pPr>
              <w:spacing w:after="0" w:line="240" w:lineRule="auto"/>
              <w:jc w:val="center"/>
              <w:rPr>
                <w:del w:id="8760" w:author="Patricia Erika" w:date="2017-08-19T02:47:00Z"/>
                <w:rFonts w:ascii="Times New Roman" w:eastAsia="Times New Roman" w:hAnsi="Times New Roman" w:cs="Times New Roman"/>
                <w:b/>
                <w:bCs/>
                <w:color w:val="000000"/>
                <w:sz w:val="20"/>
                <w:szCs w:val="20"/>
                <w:lang w:val="en-US"/>
              </w:rPr>
            </w:pPr>
            <w:del w:id="8761" w:author="Patricia Erika" w:date="2017-08-19T02:47:00Z">
              <w:r w:rsidRPr="00617EC9" w:rsidDel="006D0B8C">
                <w:rPr>
                  <w:rFonts w:ascii="Times New Roman" w:eastAsia="Times New Roman" w:hAnsi="Times New Roman" w:cs="Times New Roman"/>
                  <w:b/>
                  <w:bCs/>
                  <w:color w:val="000000"/>
                  <w:sz w:val="20"/>
                  <w:szCs w:val="20"/>
                </w:rPr>
                <w:delText>City/ Municipality</w:delText>
              </w:r>
            </w:del>
          </w:p>
        </w:tc>
        <w:tc>
          <w:tcPr>
            <w:tcW w:w="2388"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50B172BA" w14:textId="77777777" w:rsidR="00AE5523" w:rsidRPr="00617EC9" w:rsidDel="006D0B8C" w:rsidRDefault="00AE5523" w:rsidP="00AE5523">
            <w:pPr>
              <w:spacing w:after="0" w:line="240" w:lineRule="auto"/>
              <w:jc w:val="center"/>
              <w:rPr>
                <w:del w:id="8762" w:author="Patricia Erika" w:date="2017-08-19T02:47:00Z"/>
                <w:rFonts w:ascii="Times New Roman" w:eastAsia="Times New Roman" w:hAnsi="Times New Roman" w:cs="Times New Roman"/>
                <w:b/>
                <w:bCs/>
                <w:color w:val="000000"/>
                <w:sz w:val="20"/>
                <w:szCs w:val="20"/>
                <w:lang w:val="en-US"/>
              </w:rPr>
            </w:pPr>
            <w:del w:id="8763" w:author="Patricia Erika" w:date="2017-08-19T02:47:00Z">
              <w:r w:rsidRPr="00617EC9" w:rsidDel="006D0B8C">
                <w:rPr>
                  <w:rFonts w:ascii="Times New Roman" w:eastAsia="Times New Roman" w:hAnsi="Times New Roman" w:cs="Times New Roman"/>
                  <w:b/>
                  <w:bCs/>
                  <w:color w:val="000000"/>
                  <w:sz w:val="20"/>
                  <w:szCs w:val="20"/>
                </w:rPr>
                <w:delText>Light Material</w:delText>
              </w:r>
            </w:del>
          </w:p>
        </w:tc>
        <w:tc>
          <w:tcPr>
            <w:tcW w:w="2340"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428B39E3" w14:textId="77777777" w:rsidR="00AE5523" w:rsidRPr="00617EC9" w:rsidDel="006D0B8C" w:rsidRDefault="00AE5523" w:rsidP="00AE5523">
            <w:pPr>
              <w:spacing w:after="0" w:line="240" w:lineRule="auto"/>
              <w:jc w:val="center"/>
              <w:rPr>
                <w:del w:id="8764" w:author="Patricia Erika" w:date="2017-08-19T02:47:00Z"/>
                <w:rFonts w:ascii="Times New Roman" w:eastAsia="Times New Roman" w:hAnsi="Times New Roman" w:cs="Times New Roman"/>
                <w:b/>
                <w:bCs/>
                <w:color w:val="000000"/>
                <w:sz w:val="20"/>
                <w:szCs w:val="20"/>
                <w:lang w:val="en-US"/>
              </w:rPr>
            </w:pPr>
            <w:del w:id="8765" w:author="Patricia Erika" w:date="2017-08-19T02:47:00Z">
              <w:r w:rsidRPr="00617EC9" w:rsidDel="006D0B8C">
                <w:rPr>
                  <w:rFonts w:ascii="Times New Roman" w:eastAsia="Times New Roman" w:hAnsi="Times New Roman" w:cs="Times New Roman"/>
                  <w:b/>
                  <w:bCs/>
                  <w:color w:val="000000"/>
                  <w:sz w:val="20"/>
                  <w:szCs w:val="20"/>
                </w:rPr>
                <w:delText>Semi - Concrete</w:delText>
              </w:r>
            </w:del>
          </w:p>
        </w:tc>
        <w:tc>
          <w:tcPr>
            <w:tcW w:w="2520"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72389E04" w14:textId="77777777" w:rsidR="00AE5523" w:rsidRPr="00617EC9" w:rsidDel="006D0B8C" w:rsidRDefault="00AE5523" w:rsidP="00AE5523">
            <w:pPr>
              <w:spacing w:after="0" w:line="240" w:lineRule="auto"/>
              <w:jc w:val="center"/>
              <w:rPr>
                <w:del w:id="8766" w:author="Patricia Erika" w:date="2017-08-19T02:47:00Z"/>
                <w:rFonts w:ascii="Times New Roman" w:eastAsia="Times New Roman" w:hAnsi="Times New Roman" w:cs="Times New Roman"/>
                <w:b/>
                <w:bCs/>
                <w:color w:val="000000"/>
                <w:sz w:val="20"/>
                <w:szCs w:val="20"/>
                <w:lang w:val="en-US"/>
              </w:rPr>
            </w:pPr>
            <w:del w:id="8767" w:author="Patricia Erika" w:date="2017-08-19T02:47:00Z">
              <w:r w:rsidRPr="00617EC9" w:rsidDel="006D0B8C">
                <w:rPr>
                  <w:rFonts w:ascii="Times New Roman" w:eastAsia="Times New Roman" w:hAnsi="Times New Roman" w:cs="Times New Roman"/>
                  <w:b/>
                  <w:bCs/>
                  <w:color w:val="000000"/>
                  <w:sz w:val="20"/>
                  <w:szCs w:val="20"/>
                </w:rPr>
                <w:delText>Concrete</w:delText>
              </w:r>
            </w:del>
          </w:p>
        </w:tc>
        <w:tc>
          <w:tcPr>
            <w:tcW w:w="12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112F685" w14:textId="77777777" w:rsidR="00AE5523" w:rsidRPr="00617EC9" w:rsidDel="006D0B8C" w:rsidRDefault="00AE5523" w:rsidP="00AE5523">
            <w:pPr>
              <w:spacing w:after="0" w:line="240" w:lineRule="auto"/>
              <w:jc w:val="center"/>
              <w:rPr>
                <w:del w:id="8768" w:author="Patricia Erika" w:date="2017-08-19T02:47:00Z"/>
                <w:rFonts w:ascii="Times New Roman" w:eastAsia="Times New Roman" w:hAnsi="Times New Roman" w:cs="Times New Roman"/>
                <w:b/>
                <w:bCs/>
                <w:color w:val="000000"/>
                <w:sz w:val="20"/>
                <w:szCs w:val="20"/>
                <w:lang w:val="en-US"/>
              </w:rPr>
            </w:pPr>
            <w:del w:id="8769" w:author="Patricia Erika" w:date="2017-08-19T02:47:00Z">
              <w:r w:rsidRPr="00617EC9" w:rsidDel="006D0B8C">
                <w:rPr>
                  <w:rFonts w:ascii="Times New Roman" w:eastAsia="Times New Roman" w:hAnsi="Times New Roman" w:cs="Times New Roman"/>
                  <w:b/>
                  <w:bCs/>
                  <w:color w:val="000000"/>
                  <w:sz w:val="20"/>
                  <w:szCs w:val="20"/>
                </w:rPr>
                <w:delText>Total, PhP</w:delText>
              </w:r>
            </w:del>
          </w:p>
        </w:tc>
      </w:tr>
      <w:tr w:rsidR="00AE5523" w:rsidRPr="00617EC9" w:rsidDel="006D0B8C" w14:paraId="0F0ED201" w14:textId="77777777" w:rsidTr="00274251">
        <w:trPr>
          <w:trHeight w:val="765"/>
          <w:del w:id="8770" w:author="Patricia Erika" w:date="2017-08-19T02:47:00Z"/>
        </w:trPr>
        <w:tc>
          <w:tcPr>
            <w:tcW w:w="1317" w:type="dxa"/>
            <w:vMerge/>
            <w:tcBorders>
              <w:top w:val="single" w:sz="4" w:space="0" w:color="auto"/>
              <w:left w:val="single" w:sz="4" w:space="0" w:color="auto"/>
              <w:bottom w:val="single" w:sz="4" w:space="0" w:color="auto"/>
              <w:right w:val="single" w:sz="4" w:space="0" w:color="auto"/>
            </w:tcBorders>
            <w:vAlign w:val="center"/>
            <w:hideMark/>
          </w:tcPr>
          <w:p w14:paraId="2D4AB8FE" w14:textId="77777777" w:rsidR="00AE5523" w:rsidRPr="00617EC9" w:rsidDel="006D0B8C" w:rsidRDefault="00AE5523" w:rsidP="00AE5523">
            <w:pPr>
              <w:spacing w:after="0" w:line="240" w:lineRule="auto"/>
              <w:rPr>
                <w:del w:id="8771" w:author="Patricia Erika" w:date="2017-08-19T02:47:00Z"/>
                <w:rFonts w:ascii="Times New Roman" w:eastAsia="Times New Roman" w:hAnsi="Times New Roman" w:cs="Times New Roman"/>
                <w:b/>
                <w:bCs/>
                <w:color w:val="000000"/>
                <w:sz w:val="20"/>
                <w:szCs w:val="20"/>
                <w:lang w:val="en-US"/>
              </w:rPr>
            </w:pPr>
          </w:p>
        </w:tc>
        <w:tc>
          <w:tcPr>
            <w:tcW w:w="1038" w:type="dxa"/>
            <w:tcBorders>
              <w:top w:val="nil"/>
              <w:left w:val="nil"/>
              <w:bottom w:val="single" w:sz="4" w:space="0" w:color="auto"/>
              <w:right w:val="single" w:sz="4" w:space="0" w:color="auto"/>
            </w:tcBorders>
            <w:shd w:val="clear" w:color="000000" w:fill="D9D9D9"/>
            <w:vAlign w:val="center"/>
            <w:hideMark/>
          </w:tcPr>
          <w:p w14:paraId="26A7B680" w14:textId="77777777" w:rsidR="00AE5523" w:rsidRPr="00617EC9" w:rsidDel="006D0B8C" w:rsidRDefault="00AE5523" w:rsidP="00AE5523">
            <w:pPr>
              <w:spacing w:after="0" w:line="240" w:lineRule="auto"/>
              <w:jc w:val="center"/>
              <w:rPr>
                <w:del w:id="8772" w:author="Patricia Erika" w:date="2017-08-19T02:47:00Z"/>
                <w:rFonts w:ascii="Times New Roman" w:eastAsia="Times New Roman" w:hAnsi="Times New Roman" w:cs="Times New Roman"/>
                <w:b/>
                <w:bCs/>
                <w:color w:val="000000"/>
                <w:sz w:val="20"/>
                <w:szCs w:val="20"/>
                <w:lang w:val="en-US"/>
              </w:rPr>
            </w:pPr>
            <w:del w:id="8773" w:author="Patricia Erika" w:date="2017-08-19T02:47:00Z">
              <w:r w:rsidRPr="00617EC9" w:rsidDel="006D0B8C">
                <w:rPr>
                  <w:rFonts w:ascii="Times New Roman" w:eastAsia="Times New Roman" w:hAnsi="Times New Roman" w:cs="Times New Roman"/>
                  <w:b/>
                  <w:bCs/>
                  <w:color w:val="000000"/>
                  <w:sz w:val="20"/>
                  <w:szCs w:val="20"/>
                </w:rPr>
                <w:delText>Total Area (sq.m)</w:delText>
              </w:r>
            </w:del>
          </w:p>
        </w:tc>
        <w:tc>
          <w:tcPr>
            <w:tcW w:w="1350" w:type="dxa"/>
            <w:tcBorders>
              <w:top w:val="nil"/>
              <w:left w:val="nil"/>
              <w:bottom w:val="single" w:sz="4" w:space="0" w:color="auto"/>
              <w:right w:val="single" w:sz="4" w:space="0" w:color="auto"/>
            </w:tcBorders>
            <w:shd w:val="clear" w:color="000000" w:fill="D9D9D9"/>
            <w:vAlign w:val="center"/>
            <w:hideMark/>
          </w:tcPr>
          <w:p w14:paraId="0B111842" w14:textId="77777777" w:rsidR="00AE5523" w:rsidRPr="00617EC9" w:rsidDel="006D0B8C" w:rsidRDefault="00AE5523" w:rsidP="00AE5523">
            <w:pPr>
              <w:spacing w:after="0" w:line="240" w:lineRule="auto"/>
              <w:jc w:val="center"/>
              <w:rPr>
                <w:del w:id="8774" w:author="Patricia Erika" w:date="2017-08-19T02:47:00Z"/>
                <w:rFonts w:ascii="Times New Roman" w:eastAsia="Times New Roman" w:hAnsi="Times New Roman" w:cs="Times New Roman"/>
                <w:b/>
                <w:bCs/>
                <w:color w:val="000000"/>
                <w:sz w:val="20"/>
                <w:szCs w:val="20"/>
                <w:lang w:val="en-US"/>
              </w:rPr>
            </w:pPr>
            <w:del w:id="8775" w:author="Patricia Erika" w:date="2017-08-19T02:47:00Z">
              <w:r w:rsidRPr="00617EC9" w:rsidDel="006D0B8C">
                <w:rPr>
                  <w:rFonts w:ascii="Times New Roman" w:eastAsia="Times New Roman" w:hAnsi="Times New Roman" w:cs="Times New Roman"/>
                  <w:b/>
                  <w:bCs/>
                  <w:color w:val="000000"/>
                  <w:sz w:val="20"/>
                  <w:szCs w:val="20"/>
                </w:rPr>
                <w:delText>Construction Cost</w:delText>
              </w:r>
            </w:del>
          </w:p>
        </w:tc>
        <w:tc>
          <w:tcPr>
            <w:tcW w:w="990" w:type="dxa"/>
            <w:tcBorders>
              <w:top w:val="nil"/>
              <w:left w:val="nil"/>
              <w:bottom w:val="single" w:sz="4" w:space="0" w:color="auto"/>
              <w:right w:val="single" w:sz="4" w:space="0" w:color="auto"/>
            </w:tcBorders>
            <w:shd w:val="clear" w:color="000000" w:fill="D9D9D9"/>
            <w:vAlign w:val="center"/>
            <w:hideMark/>
          </w:tcPr>
          <w:p w14:paraId="29DC4198" w14:textId="77777777" w:rsidR="00AE5523" w:rsidRPr="00617EC9" w:rsidDel="006D0B8C" w:rsidRDefault="00AE5523" w:rsidP="00AE5523">
            <w:pPr>
              <w:spacing w:after="0" w:line="240" w:lineRule="auto"/>
              <w:jc w:val="center"/>
              <w:rPr>
                <w:del w:id="8776" w:author="Patricia Erika" w:date="2017-08-19T02:47:00Z"/>
                <w:rFonts w:ascii="Times New Roman" w:eastAsia="Times New Roman" w:hAnsi="Times New Roman" w:cs="Times New Roman"/>
                <w:b/>
                <w:bCs/>
                <w:color w:val="000000"/>
                <w:sz w:val="20"/>
                <w:szCs w:val="20"/>
                <w:lang w:val="en-US"/>
              </w:rPr>
            </w:pPr>
            <w:del w:id="8777" w:author="Patricia Erika" w:date="2017-08-19T02:47:00Z">
              <w:r w:rsidRPr="00617EC9" w:rsidDel="006D0B8C">
                <w:rPr>
                  <w:rFonts w:ascii="Times New Roman" w:eastAsia="Times New Roman" w:hAnsi="Times New Roman" w:cs="Times New Roman"/>
                  <w:b/>
                  <w:bCs/>
                  <w:color w:val="000000"/>
                  <w:sz w:val="20"/>
                  <w:szCs w:val="20"/>
                </w:rPr>
                <w:delText>Total Area (sq.m)</w:delText>
              </w:r>
            </w:del>
          </w:p>
        </w:tc>
        <w:tc>
          <w:tcPr>
            <w:tcW w:w="1350" w:type="dxa"/>
            <w:tcBorders>
              <w:top w:val="nil"/>
              <w:left w:val="nil"/>
              <w:bottom w:val="single" w:sz="4" w:space="0" w:color="auto"/>
              <w:right w:val="single" w:sz="4" w:space="0" w:color="auto"/>
            </w:tcBorders>
            <w:shd w:val="clear" w:color="000000" w:fill="D9D9D9"/>
            <w:vAlign w:val="center"/>
            <w:hideMark/>
          </w:tcPr>
          <w:p w14:paraId="01CD1EBE" w14:textId="77777777" w:rsidR="00AE5523" w:rsidRPr="00617EC9" w:rsidDel="006D0B8C" w:rsidRDefault="00AE5523" w:rsidP="00AE5523">
            <w:pPr>
              <w:spacing w:after="0" w:line="240" w:lineRule="auto"/>
              <w:jc w:val="center"/>
              <w:rPr>
                <w:del w:id="8778" w:author="Patricia Erika" w:date="2017-08-19T02:47:00Z"/>
                <w:rFonts w:ascii="Times New Roman" w:eastAsia="Times New Roman" w:hAnsi="Times New Roman" w:cs="Times New Roman"/>
                <w:b/>
                <w:bCs/>
                <w:color w:val="000000"/>
                <w:sz w:val="20"/>
                <w:szCs w:val="20"/>
                <w:lang w:val="en-US"/>
              </w:rPr>
            </w:pPr>
            <w:del w:id="8779" w:author="Patricia Erika" w:date="2017-08-19T02:47:00Z">
              <w:r w:rsidRPr="00617EC9" w:rsidDel="006D0B8C">
                <w:rPr>
                  <w:rFonts w:ascii="Times New Roman" w:eastAsia="Times New Roman" w:hAnsi="Times New Roman" w:cs="Times New Roman"/>
                  <w:b/>
                  <w:bCs/>
                  <w:color w:val="000000"/>
                  <w:sz w:val="20"/>
                  <w:szCs w:val="20"/>
                </w:rPr>
                <w:delText>Construction Cost</w:delText>
              </w:r>
            </w:del>
          </w:p>
        </w:tc>
        <w:tc>
          <w:tcPr>
            <w:tcW w:w="1170" w:type="dxa"/>
            <w:tcBorders>
              <w:top w:val="nil"/>
              <w:left w:val="nil"/>
              <w:bottom w:val="single" w:sz="4" w:space="0" w:color="auto"/>
              <w:right w:val="single" w:sz="4" w:space="0" w:color="auto"/>
            </w:tcBorders>
            <w:shd w:val="clear" w:color="000000" w:fill="D9D9D9"/>
            <w:vAlign w:val="center"/>
            <w:hideMark/>
          </w:tcPr>
          <w:p w14:paraId="35210D2E" w14:textId="77777777" w:rsidR="00AE5523" w:rsidRPr="00617EC9" w:rsidDel="006D0B8C" w:rsidRDefault="00AE5523" w:rsidP="00AE5523">
            <w:pPr>
              <w:spacing w:after="0" w:line="240" w:lineRule="auto"/>
              <w:jc w:val="center"/>
              <w:rPr>
                <w:del w:id="8780" w:author="Patricia Erika" w:date="2017-08-19T02:47:00Z"/>
                <w:rFonts w:ascii="Times New Roman" w:eastAsia="Times New Roman" w:hAnsi="Times New Roman" w:cs="Times New Roman"/>
                <w:b/>
                <w:bCs/>
                <w:color w:val="000000"/>
                <w:sz w:val="20"/>
                <w:szCs w:val="20"/>
                <w:lang w:val="en-US"/>
              </w:rPr>
            </w:pPr>
            <w:del w:id="8781" w:author="Patricia Erika" w:date="2017-08-19T02:47:00Z">
              <w:r w:rsidRPr="00617EC9" w:rsidDel="006D0B8C">
                <w:rPr>
                  <w:rFonts w:ascii="Times New Roman" w:eastAsia="Times New Roman" w:hAnsi="Times New Roman" w:cs="Times New Roman"/>
                  <w:b/>
                  <w:bCs/>
                  <w:color w:val="000000"/>
                  <w:sz w:val="20"/>
                  <w:szCs w:val="20"/>
                </w:rPr>
                <w:delText>Total Area (sq.m)</w:delText>
              </w:r>
            </w:del>
          </w:p>
        </w:tc>
        <w:tc>
          <w:tcPr>
            <w:tcW w:w="1350" w:type="dxa"/>
            <w:tcBorders>
              <w:top w:val="nil"/>
              <w:left w:val="nil"/>
              <w:bottom w:val="single" w:sz="4" w:space="0" w:color="auto"/>
              <w:right w:val="single" w:sz="4" w:space="0" w:color="auto"/>
            </w:tcBorders>
            <w:shd w:val="clear" w:color="000000" w:fill="D9D9D9"/>
            <w:vAlign w:val="center"/>
            <w:hideMark/>
          </w:tcPr>
          <w:p w14:paraId="5003735B" w14:textId="77777777" w:rsidR="00AE5523" w:rsidRPr="00617EC9" w:rsidDel="006D0B8C" w:rsidRDefault="00AE5523" w:rsidP="00AE5523">
            <w:pPr>
              <w:spacing w:after="0" w:line="240" w:lineRule="auto"/>
              <w:jc w:val="center"/>
              <w:rPr>
                <w:del w:id="8782" w:author="Patricia Erika" w:date="2017-08-19T02:47:00Z"/>
                <w:rFonts w:ascii="Times New Roman" w:eastAsia="Times New Roman" w:hAnsi="Times New Roman" w:cs="Times New Roman"/>
                <w:b/>
                <w:bCs/>
                <w:color w:val="000000"/>
                <w:sz w:val="20"/>
                <w:szCs w:val="20"/>
                <w:lang w:val="en-US"/>
              </w:rPr>
            </w:pPr>
            <w:del w:id="8783" w:author="Patricia Erika" w:date="2017-08-19T02:47:00Z">
              <w:r w:rsidRPr="00617EC9" w:rsidDel="006D0B8C">
                <w:rPr>
                  <w:rFonts w:ascii="Times New Roman" w:eastAsia="Times New Roman" w:hAnsi="Times New Roman" w:cs="Times New Roman"/>
                  <w:b/>
                  <w:bCs/>
                  <w:color w:val="000000"/>
                  <w:sz w:val="20"/>
                  <w:szCs w:val="20"/>
                </w:rPr>
                <w:delText>Construction Cost</w:delText>
              </w:r>
            </w:del>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F6D4C24" w14:textId="77777777" w:rsidR="00AE5523" w:rsidRPr="00617EC9" w:rsidDel="006D0B8C" w:rsidRDefault="00AE5523" w:rsidP="00AE5523">
            <w:pPr>
              <w:spacing w:after="0" w:line="240" w:lineRule="auto"/>
              <w:rPr>
                <w:del w:id="8784" w:author="Patricia Erika" w:date="2017-08-19T02:47:00Z"/>
                <w:rFonts w:ascii="Times New Roman" w:eastAsia="Times New Roman" w:hAnsi="Times New Roman" w:cs="Times New Roman"/>
                <w:b/>
                <w:bCs/>
                <w:color w:val="000000"/>
                <w:sz w:val="20"/>
                <w:szCs w:val="20"/>
                <w:lang w:val="en-US"/>
              </w:rPr>
            </w:pPr>
          </w:p>
        </w:tc>
      </w:tr>
      <w:tr w:rsidR="00AE5523" w:rsidRPr="00617EC9" w:rsidDel="006D0B8C" w14:paraId="1A8A94B9" w14:textId="77777777" w:rsidTr="00274251">
        <w:trPr>
          <w:trHeight w:val="300"/>
          <w:del w:id="8785"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69B2A6F" w14:textId="77777777" w:rsidR="00AE5523" w:rsidRPr="00617EC9" w:rsidDel="006D0B8C" w:rsidRDefault="00AE5523" w:rsidP="00AE5523">
            <w:pPr>
              <w:spacing w:after="0" w:line="240" w:lineRule="auto"/>
              <w:jc w:val="center"/>
              <w:rPr>
                <w:del w:id="8786" w:author="Patricia Erika" w:date="2017-08-19T02:47:00Z"/>
                <w:rFonts w:ascii="Times New Roman" w:eastAsia="Times New Roman" w:hAnsi="Times New Roman" w:cs="Times New Roman"/>
                <w:color w:val="000000"/>
                <w:sz w:val="20"/>
                <w:szCs w:val="20"/>
                <w:lang w:val="en-US"/>
                <w:rPrChange w:id="8787" w:author="Liezyl Liton" w:date="2017-08-21T21:34:00Z">
                  <w:rPr>
                    <w:del w:id="8788" w:author="Patricia Erika" w:date="2017-08-19T02:47:00Z"/>
                    <w:rFonts w:ascii="Times New Roman" w:eastAsia="Times New Roman" w:hAnsi="Times New Roman" w:cs="Times New Roman"/>
                    <w:b/>
                    <w:bCs/>
                    <w:color w:val="000000"/>
                    <w:sz w:val="20"/>
                    <w:szCs w:val="20"/>
                    <w:lang w:val="en-US"/>
                  </w:rPr>
                </w:rPrChange>
              </w:rPr>
            </w:pPr>
            <w:del w:id="8789" w:author="Patricia Erika" w:date="2017-08-19T02:47:00Z">
              <w:r w:rsidRPr="00617EC9" w:rsidDel="006D0B8C">
                <w:rPr>
                  <w:rFonts w:ascii="Times New Roman" w:eastAsia="Times New Roman" w:hAnsi="Times New Roman" w:cs="Times New Roman"/>
                  <w:color w:val="000000"/>
                  <w:sz w:val="20"/>
                  <w:szCs w:val="20"/>
                </w:rPr>
                <w:delText>Malolos</w:delText>
              </w:r>
            </w:del>
          </w:p>
        </w:tc>
        <w:tc>
          <w:tcPr>
            <w:tcW w:w="1038" w:type="dxa"/>
            <w:tcBorders>
              <w:top w:val="nil"/>
              <w:left w:val="nil"/>
              <w:bottom w:val="single" w:sz="4" w:space="0" w:color="auto"/>
              <w:right w:val="single" w:sz="4" w:space="0" w:color="auto"/>
            </w:tcBorders>
            <w:shd w:val="clear" w:color="auto" w:fill="auto"/>
            <w:vAlign w:val="center"/>
            <w:hideMark/>
          </w:tcPr>
          <w:p w14:paraId="49B7B565" w14:textId="77777777" w:rsidR="00AE5523" w:rsidRPr="00617EC9" w:rsidDel="006D0B8C" w:rsidRDefault="00AE5523" w:rsidP="00AE5523">
            <w:pPr>
              <w:spacing w:after="0" w:line="240" w:lineRule="auto"/>
              <w:jc w:val="right"/>
              <w:rPr>
                <w:del w:id="8790" w:author="Patricia Erika" w:date="2017-08-19T02:47:00Z"/>
                <w:rFonts w:ascii="Times New Roman" w:eastAsia="Times New Roman" w:hAnsi="Times New Roman" w:cs="Times New Roman"/>
                <w:color w:val="000000"/>
                <w:sz w:val="20"/>
                <w:szCs w:val="20"/>
                <w:lang w:val="en-US"/>
                <w:rPrChange w:id="8791" w:author="Liezyl Liton" w:date="2017-08-21T21:34:00Z">
                  <w:rPr>
                    <w:del w:id="8792" w:author="Patricia Erika" w:date="2017-08-19T02:47:00Z"/>
                    <w:rFonts w:ascii="Times New Roman" w:eastAsia="Times New Roman" w:hAnsi="Times New Roman" w:cs="Times New Roman"/>
                    <w:b/>
                    <w:bCs/>
                    <w:color w:val="000000"/>
                    <w:sz w:val="20"/>
                    <w:szCs w:val="20"/>
                    <w:lang w:val="en-US"/>
                  </w:rPr>
                </w:rPrChange>
              </w:rPr>
            </w:pPr>
            <w:del w:id="8793" w:author="Patricia Erika" w:date="2017-08-19T02:47:00Z">
              <w:r w:rsidRPr="00617EC9" w:rsidDel="006D0B8C">
                <w:rPr>
                  <w:rFonts w:ascii="Times New Roman" w:eastAsia="Times New Roman" w:hAnsi="Times New Roman" w:cs="Times New Roman"/>
                  <w:color w:val="000000"/>
                  <w:sz w:val="20"/>
                  <w:szCs w:val="20"/>
                  <w:lang w:val="en-US"/>
                </w:rPr>
                <w:delText>98</w:delText>
              </w:r>
            </w:del>
          </w:p>
        </w:tc>
        <w:tc>
          <w:tcPr>
            <w:tcW w:w="1350" w:type="dxa"/>
            <w:tcBorders>
              <w:top w:val="nil"/>
              <w:left w:val="nil"/>
              <w:bottom w:val="single" w:sz="4" w:space="0" w:color="auto"/>
              <w:right w:val="single" w:sz="4" w:space="0" w:color="auto"/>
            </w:tcBorders>
            <w:shd w:val="clear" w:color="auto" w:fill="auto"/>
            <w:vAlign w:val="center"/>
            <w:hideMark/>
          </w:tcPr>
          <w:p w14:paraId="27B6D210" w14:textId="77777777" w:rsidR="00AE5523" w:rsidRPr="00617EC9" w:rsidDel="006D0B8C" w:rsidRDefault="00AE5523" w:rsidP="00AE5523">
            <w:pPr>
              <w:spacing w:after="0" w:line="240" w:lineRule="auto"/>
              <w:jc w:val="right"/>
              <w:rPr>
                <w:del w:id="8794" w:author="Patricia Erika" w:date="2017-08-19T02:47:00Z"/>
                <w:rFonts w:ascii="Times New Roman" w:eastAsia="Times New Roman" w:hAnsi="Times New Roman" w:cs="Times New Roman"/>
                <w:color w:val="000000"/>
                <w:sz w:val="20"/>
                <w:szCs w:val="20"/>
                <w:lang w:val="en-US"/>
                <w:rPrChange w:id="8795" w:author="Liezyl Liton" w:date="2017-08-21T21:34:00Z">
                  <w:rPr>
                    <w:del w:id="8796" w:author="Patricia Erika" w:date="2017-08-19T02:47:00Z"/>
                    <w:rFonts w:ascii="Times New Roman" w:eastAsia="Times New Roman" w:hAnsi="Times New Roman" w:cs="Times New Roman"/>
                    <w:b/>
                    <w:bCs/>
                    <w:color w:val="000000"/>
                    <w:sz w:val="20"/>
                    <w:szCs w:val="20"/>
                    <w:lang w:val="en-US"/>
                  </w:rPr>
                </w:rPrChange>
              </w:rPr>
            </w:pPr>
            <w:del w:id="8797" w:author="Patricia Erika" w:date="2017-08-19T02:47:00Z">
              <w:r w:rsidRPr="00617EC9" w:rsidDel="006D0B8C">
                <w:rPr>
                  <w:rFonts w:ascii="Times New Roman" w:eastAsia="Times New Roman" w:hAnsi="Times New Roman" w:cs="Times New Roman"/>
                  <w:color w:val="000000"/>
                  <w:sz w:val="20"/>
                  <w:szCs w:val="20"/>
                  <w:lang w:val="en-US"/>
                </w:rPr>
                <w:delText>444,281</w:delText>
              </w:r>
            </w:del>
          </w:p>
        </w:tc>
        <w:tc>
          <w:tcPr>
            <w:tcW w:w="990" w:type="dxa"/>
            <w:tcBorders>
              <w:top w:val="nil"/>
              <w:left w:val="nil"/>
              <w:bottom w:val="single" w:sz="4" w:space="0" w:color="auto"/>
              <w:right w:val="single" w:sz="4" w:space="0" w:color="auto"/>
            </w:tcBorders>
            <w:shd w:val="clear" w:color="auto" w:fill="auto"/>
            <w:vAlign w:val="center"/>
            <w:hideMark/>
          </w:tcPr>
          <w:p w14:paraId="2BA578A5" w14:textId="77777777" w:rsidR="00AE5523" w:rsidRPr="00617EC9" w:rsidDel="006D0B8C" w:rsidRDefault="00AE5523" w:rsidP="00AE5523">
            <w:pPr>
              <w:spacing w:after="0" w:line="240" w:lineRule="auto"/>
              <w:jc w:val="right"/>
              <w:rPr>
                <w:del w:id="8798" w:author="Patricia Erika" w:date="2017-08-19T02:47:00Z"/>
                <w:rFonts w:ascii="Times New Roman" w:eastAsia="Times New Roman" w:hAnsi="Times New Roman" w:cs="Times New Roman"/>
                <w:color w:val="000000"/>
                <w:sz w:val="20"/>
                <w:szCs w:val="20"/>
                <w:lang w:val="en-US"/>
                <w:rPrChange w:id="8799" w:author="Liezyl Liton" w:date="2017-08-21T21:34:00Z">
                  <w:rPr>
                    <w:del w:id="8800" w:author="Patricia Erika" w:date="2017-08-19T02:47:00Z"/>
                    <w:rFonts w:ascii="Times New Roman" w:eastAsia="Times New Roman" w:hAnsi="Times New Roman" w:cs="Times New Roman"/>
                    <w:b/>
                    <w:bCs/>
                    <w:color w:val="000000"/>
                    <w:sz w:val="20"/>
                    <w:szCs w:val="20"/>
                    <w:lang w:val="en-US"/>
                  </w:rPr>
                </w:rPrChange>
              </w:rPr>
            </w:pPr>
            <w:del w:id="8801" w:author="Patricia Erika" w:date="2017-08-19T02:47:00Z">
              <w:r w:rsidRPr="00617EC9" w:rsidDel="006D0B8C">
                <w:rPr>
                  <w:rFonts w:ascii="Times New Roman" w:eastAsia="Times New Roman" w:hAnsi="Times New Roman" w:cs="Times New Roman"/>
                  <w:color w:val="000000"/>
                  <w:sz w:val="20"/>
                  <w:szCs w:val="20"/>
                  <w:lang w:val="en-US"/>
                </w:rPr>
                <w:delText>72</w:delText>
              </w:r>
            </w:del>
          </w:p>
        </w:tc>
        <w:tc>
          <w:tcPr>
            <w:tcW w:w="1350" w:type="dxa"/>
            <w:tcBorders>
              <w:top w:val="nil"/>
              <w:left w:val="nil"/>
              <w:bottom w:val="single" w:sz="4" w:space="0" w:color="auto"/>
              <w:right w:val="single" w:sz="4" w:space="0" w:color="auto"/>
            </w:tcBorders>
            <w:shd w:val="clear" w:color="auto" w:fill="auto"/>
            <w:vAlign w:val="center"/>
            <w:hideMark/>
          </w:tcPr>
          <w:p w14:paraId="06121AB3" w14:textId="77777777" w:rsidR="00AE5523" w:rsidRPr="00617EC9" w:rsidDel="006D0B8C" w:rsidRDefault="00AE5523" w:rsidP="00AE5523">
            <w:pPr>
              <w:spacing w:after="0" w:line="240" w:lineRule="auto"/>
              <w:jc w:val="right"/>
              <w:rPr>
                <w:del w:id="8802" w:author="Patricia Erika" w:date="2017-08-19T02:47:00Z"/>
                <w:rFonts w:ascii="Times New Roman" w:eastAsia="Times New Roman" w:hAnsi="Times New Roman" w:cs="Times New Roman"/>
                <w:color w:val="000000"/>
                <w:sz w:val="20"/>
                <w:szCs w:val="20"/>
                <w:lang w:val="en-US"/>
                <w:rPrChange w:id="8803" w:author="Liezyl Liton" w:date="2017-08-21T21:34:00Z">
                  <w:rPr>
                    <w:del w:id="8804" w:author="Patricia Erika" w:date="2017-08-19T02:47:00Z"/>
                    <w:rFonts w:ascii="Times New Roman" w:eastAsia="Times New Roman" w:hAnsi="Times New Roman" w:cs="Times New Roman"/>
                    <w:b/>
                    <w:bCs/>
                    <w:color w:val="000000"/>
                    <w:sz w:val="20"/>
                    <w:szCs w:val="20"/>
                    <w:lang w:val="en-US"/>
                  </w:rPr>
                </w:rPrChange>
              </w:rPr>
            </w:pPr>
            <w:del w:id="8805" w:author="Patricia Erika" w:date="2017-08-19T02:47:00Z">
              <w:r w:rsidRPr="00617EC9" w:rsidDel="006D0B8C">
                <w:rPr>
                  <w:rFonts w:ascii="Times New Roman" w:eastAsia="Times New Roman" w:hAnsi="Times New Roman" w:cs="Times New Roman"/>
                  <w:color w:val="000000"/>
                  <w:sz w:val="20"/>
                  <w:szCs w:val="20"/>
                  <w:lang w:val="en-US"/>
                </w:rPr>
                <w:delText>644,496</w:delText>
              </w:r>
            </w:del>
          </w:p>
        </w:tc>
        <w:tc>
          <w:tcPr>
            <w:tcW w:w="1170" w:type="dxa"/>
            <w:tcBorders>
              <w:top w:val="nil"/>
              <w:left w:val="nil"/>
              <w:bottom w:val="single" w:sz="4" w:space="0" w:color="auto"/>
              <w:right w:val="single" w:sz="4" w:space="0" w:color="auto"/>
            </w:tcBorders>
            <w:shd w:val="clear" w:color="auto" w:fill="auto"/>
            <w:vAlign w:val="center"/>
            <w:hideMark/>
          </w:tcPr>
          <w:p w14:paraId="7F9706D0" w14:textId="77777777" w:rsidR="00AE5523" w:rsidRPr="00617EC9" w:rsidDel="006D0B8C" w:rsidRDefault="00AE5523" w:rsidP="00AE5523">
            <w:pPr>
              <w:spacing w:after="0" w:line="240" w:lineRule="auto"/>
              <w:jc w:val="right"/>
              <w:rPr>
                <w:del w:id="8806" w:author="Patricia Erika" w:date="2017-08-19T02:47:00Z"/>
                <w:rFonts w:ascii="Times New Roman" w:eastAsia="Times New Roman" w:hAnsi="Times New Roman" w:cs="Times New Roman"/>
                <w:color w:val="000000"/>
                <w:sz w:val="20"/>
                <w:szCs w:val="20"/>
                <w:lang w:val="en-US"/>
                <w:rPrChange w:id="8807" w:author="Liezyl Liton" w:date="2017-08-21T21:34:00Z">
                  <w:rPr>
                    <w:del w:id="8808" w:author="Patricia Erika" w:date="2017-08-19T02:47:00Z"/>
                    <w:rFonts w:ascii="Times New Roman" w:eastAsia="Times New Roman" w:hAnsi="Times New Roman" w:cs="Times New Roman"/>
                    <w:b/>
                    <w:bCs/>
                    <w:color w:val="000000"/>
                    <w:sz w:val="20"/>
                    <w:szCs w:val="20"/>
                    <w:lang w:val="en-US"/>
                  </w:rPr>
                </w:rPrChange>
              </w:rPr>
            </w:pPr>
            <w:del w:id="8809" w:author="Patricia Erika" w:date="2017-08-19T02:47:00Z">
              <w:r w:rsidRPr="00617EC9" w:rsidDel="006D0B8C">
                <w:rPr>
                  <w:rFonts w:ascii="Times New Roman" w:eastAsia="Times New Roman" w:hAnsi="Times New Roman" w:cs="Times New Roman"/>
                  <w:color w:val="000000"/>
                  <w:sz w:val="20"/>
                  <w:szCs w:val="20"/>
                  <w:lang w:val="en-US"/>
                </w:rPr>
                <w:delText>759</w:delText>
              </w:r>
            </w:del>
          </w:p>
        </w:tc>
        <w:tc>
          <w:tcPr>
            <w:tcW w:w="1350" w:type="dxa"/>
            <w:tcBorders>
              <w:top w:val="nil"/>
              <w:left w:val="nil"/>
              <w:bottom w:val="single" w:sz="4" w:space="0" w:color="auto"/>
              <w:right w:val="single" w:sz="4" w:space="0" w:color="auto"/>
            </w:tcBorders>
            <w:shd w:val="clear" w:color="auto" w:fill="auto"/>
            <w:vAlign w:val="center"/>
            <w:hideMark/>
          </w:tcPr>
          <w:p w14:paraId="5FED45D5" w14:textId="77777777" w:rsidR="00AE5523" w:rsidRPr="00617EC9" w:rsidDel="006D0B8C" w:rsidRDefault="00AE5523" w:rsidP="00AE5523">
            <w:pPr>
              <w:spacing w:after="0" w:line="240" w:lineRule="auto"/>
              <w:jc w:val="right"/>
              <w:rPr>
                <w:del w:id="8810" w:author="Patricia Erika" w:date="2017-08-19T02:47:00Z"/>
                <w:rFonts w:ascii="Times New Roman" w:eastAsia="Times New Roman" w:hAnsi="Times New Roman" w:cs="Times New Roman"/>
                <w:color w:val="000000"/>
                <w:sz w:val="20"/>
                <w:szCs w:val="20"/>
                <w:lang w:val="en-US"/>
                <w:rPrChange w:id="8811" w:author="Liezyl Liton" w:date="2017-08-21T21:34:00Z">
                  <w:rPr>
                    <w:del w:id="8812" w:author="Patricia Erika" w:date="2017-08-19T02:47:00Z"/>
                    <w:rFonts w:ascii="Times New Roman" w:eastAsia="Times New Roman" w:hAnsi="Times New Roman" w:cs="Times New Roman"/>
                    <w:b/>
                    <w:bCs/>
                    <w:color w:val="000000"/>
                    <w:sz w:val="20"/>
                    <w:szCs w:val="20"/>
                    <w:lang w:val="en-US"/>
                  </w:rPr>
                </w:rPrChange>
              </w:rPr>
            </w:pPr>
            <w:del w:id="8813" w:author="Patricia Erika" w:date="2017-08-19T02:47:00Z">
              <w:r w:rsidRPr="00617EC9" w:rsidDel="006D0B8C">
                <w:rPr>
                  <w:rFonts w:ascii="Times New Roman" w:eastAsia="Times New Roman" w:hAnsi="Times New Roman" w:cs="Times New Roman"/>
                  <w:color w:val="000000"/>
                  <w:sz w:val="20"/>
                  <w:szCs w:val="20"/>
                  <w:lang w:val="en-US"/>
                </w:rPr>
                <w:delText>7,363,126</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2C9CE85A" w14:textId="77777777" w:rsidR="00AE5523" w:rsidRPr="00617EC9" w:rsidDel="006D0B8C" w:rsidRDefault="00AE5523" w:rsidP="00AE5523">
            <w:pPr>
              <w:spacing w:after="0" w:line="240" w:lineRule="auto"/>
              <w:jc w:val="right"/>
              <w:rPr>
                <w:del w:id="8814" w:author="Patricia Erika" w:date="2017-08-19T02:47:00Z"/>
                <w:rFonts w:ascii="Times New Roman" w:eastAsia="Times New Roman" w:hAnsi="Times New Roman" w:cs="Times New Roman"/>
                <w:color w:val="000000"/>
                <w:sz w:val="20"/>
                <w:szCs w:val="20"/>
                <w:lang w:val="en-US"/>
                <w:rPrChange w:id="8815" w:author="Liezyl Liton" w:date="2017-08-21T21:34:00Z">
                  <w:rPr>
                    <w:del w:id="8816" w:author="Patricia Erika" w:date="2017-08-19T02:47:00Z"/>
                    <w:rFonts w:ascii="Times New Roman" w:eastAsia="Times New Roman" w:hAnsi="Times New Roman" w:cs="Times New Roman"/>
                    <w:b/>
                    <w:bCs/>
                    <w:color w:val="000000"/>
                    <w:sz w:val="20"/>
                    <w:szCs w:val="20"/>
                    <w:lang w:val="en-US"/>
                  </w:rPr>
                </w:rPrChange>
              </w:rPr>
            </w:pPr>
            <w:del w:id="8817" w:author="Patricia Erika" w:date="2017-08-19T02:47:00Z">
              <w:r w:rsidRPr="00617EC9" w:rsidDel="006D0B8C">
                <w:rPr>
                  <w:rFonts w:ascii="Times New Roman" w:eastAsia="Times New Roman" w:hAnsi="Times New Roman" w:cs="Times New Roman"/>
                  <w:color w:val="000000"/>
                  <w:sz w:val="20"/>
                  <w:szCs w:val="20"/>
                  <w:lang w:val="en-US"/>
                </w:rPr>
                <w:delText>8,451,903</w:delText>
              </w:r>
            </w:del>
          </w:p>
        </w:tc>
      </w:tr>
      <w:tr w:rsidR="00AE5523" w:rsidRPr="00617EC9" w:rsidDel="006D0B8C" w14:paraId="501B5329" w14:textId="77777777" w:rsidTr="00274251">
        <w:trPr>
          <w:trHeight w:val="300"/>
          <w:del w:id="8818"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1783062" w14:textId="77777777" w:rsidR="00AE5523" w:rsidRPr="00617EC9" w:rsidDel="006D0B8C" w:rsidRDefault="00AE5523" w:rsidP="00AE5523">
            <w:pPr>
              <w:spacing w:after="0" w:line="240" w:lineRule="auto"/>
              <w:jc w:val="center"/>
              <w:rPr>
                <w:del w:id="8819" w:author="Patricia Erika" w:date="2017-08-19T02:47:00Z"/>
                <w:rFonts w:ascii="Times New Roman" w:eastAsia="Times New Roman" w:hAnsi="Times New Roman" w:cs="Times New Roman"/>
                <w:color w:val="000000"/>
                <w:sz w:val="20"/>
                <w:szCs w:val="20"/>
                <w:lang w:val="en-US"/>
                <w:rPrChange w:id="8820" w:author="Liezyl Liton" w:date="2017-08-21T21:34:00Z">
                  <w:rPr>
                    <w:del w:id="8821" w:author="Patricia Erika" w:date="2017-08-19T02:47:00Z"/>
                    <w:rFonts w:ascii="Times New Roman" w:eastAsia="Times New Roman" w:hAnsi="Times New Roman" w:cs="Times New Roman"/>
                    <w:b/>
                    <w:bCs/>
                    <w:color w:val="000000"/>
                    <w:sz w:val="20"/>
                    <w:szCs w:val="20"/>
                    <w:lang w:val="en-US"/>
                  </w:rPr>
                </w:rPrChange>
              </w:rPr>
            </w:pPr>
            <w:del w:id="8822" w:author="Patricia Erika" w:date="2017-08-19T02:47:00Z">
              <w:r w:rsidRPr="00617EC9" w:rsidDel="006D0B8C">
                <w:rPr>
                  <w:rFonts w:ascii="Times New Roman" w:eastAsia="Times New Roman" w:hAnsi="Times New Roman" w:cs="Times New Roman"/>
                  <w:color w:val="000000"/>
                  <w:sz w:val="20"/>
                  <w:szCs w:val="20"/>
                </w:rPr>
                <w:delText>Guiguinto</w:delText>
              </w:r>
            </w:del>
          </w:p>
        </w:tc>
        <w:tc>
          <w:tcPr>
            <w:tcW w:w="1038" w:type="dxa"/>
            <w:tcBorders>
              <w:top w:val="nil"/>
              <w:left w:val="nil"/>
              <w:bottom w:val="single" w:sz="4" w:space="0" w:color="auto"/>
              <w:right w:val="single" w:sz="4" w:space="0" w:color="auto"/>
            </w:tcBorders>
            <w:shd w:val="clear" w:color="auto" w:fill="auto"/>
            <w:vAlign w:val="center"/>
            <w:hideMark/>
          </w:tcPr>
          <w:p w14:paraId="0AE4FBC4" w14:textId="77777777" w:rsidR="00AE5523" w:rsidRPr="00617EC9" w:rsidDel="006D0B8C" w:rsidRDefault="00AE5523" w:rsidP="00AE5523">
            <w:pPr>
              <w:spacing w:after="0" w:line="240" w:lineRule="auto"/>
              <w:jc w:val="right"/>
              <w:rPr>
                <w:del w:id="8823" w:author="Patricia Erika" w:date="2017-08-19T02:47:00Z"/>
                <w:rFonts w:ascii="Times New Roman" w:eastAsia="Times New Roman" w:hAnsi="Times New Roman" w:cs="Times New Roman"/>
                <w:color w:val="000000"/>
                <w:sz w:val="20"/>
                <w:szCs w:val="20"/>
                <w:lang w:val="en-US"/>
                <w:rPrChange w:id="8824" w:author="Liezyl Liton" w:date="2017-08-21T21:34:00Z">
                  <w:rPr>
                    <w:del w:id="8825" w:author="Patricia Erika" w:date="2017-08-19T02:47:00Z"/>
                    <w:rFonts w:ascii="Times New Roman" w:eastAsia="Times New Roman" w:hAnsi="Times New Roman" w:cs="Times New Roman"/>
                    <w:b/>
                    <w:bCs/>
                    <w:color w:val="000000"/>
                    <w:sz w:val="20"/>
                    <w:szCs w:val="20"/>
                    <w:lang w:val="en-US"/>
                  </w:rPr>
                </w:rPrChange>
              </w:rPr>
            </w:pPr>
            <w:del w:id="8826" w:author="Patricia Erika" w:date="2017-08-19T02:47:00Z">
              <w:r w:rsidRPr="00617EC9" w:rsidDel="006D0B8C">
                <w:rPr>
                  <w:rFonts w:ascii="Times New Roman" w:eastAsia="Times New Roman" w:hAnsi="Times New Roman" w:cs="Times New Roman"/>
                  <w:color w:val="000000"/>
                  <w:sz w:val="20"/>
                  <w:szCs w:val="20"/>
                  <w:lang w:val="en-US"/>
                </w:rPr>
                <w:delText>411</w:delText>
              </w:r>
            </w:del>
          </w:p>
        </w:tc>
        <w:tc>
          <w:tcPr>
            <w:tcW w:w="1350" w:type="dxa"/>
            <w:tcBorders>
              <w:top w:val="nil"/>
              <w:left w:val="nil"/>
              <w:bottom w:val="single" w:sz="4" w:space="0" w:color="auto"/>
              <w:right w:val="single" w:sz="4" w:space="0" w:color="auto"/>
            </w:tcBorders>
            <w:shd w:val="clear" w:color="auto" w:fill="auto"/>
            <w:vAlign w:val="center"/>
            <w:hideMark/>
          </w:tcPr>
          <w:p w14:paraId="0D9B51B8" w14:textId="77777777" w:rsidR="00AE5523" w:rsidRPr="00617EC9" w:rsidDel="006D0B8C" w:rsidRDefault="00AE5523" w:rsidP="00AE5523">
            <w:pPr>
              <w:spacing w:after="0" w:line="240" w:lineRule="auto"/>
              <w:jc w:val="right"/>
              <w:rPr>
                <w:del w:id="8827" w:author="Patricia Erika" w:date="2017-08-19T02:47:00Z"/>
                <w:rFonts w:ascii="Times New Roman" w:eastAsia="Times New Roman" w:hAnsi="Times New Roman" w:cs="Times New Roman"/>
                <w:color w:val="000000"/>
                <w:sz w:val="20"/>
                <w:szCs w:val="20"/>
                <w:lang w:val="en-US"/>
                <w:rPrChange w:id="8828" w:author="Liezyl Liton" w:date="2017-08-21T21:34:00Z">
                  <w:rPr>
                    <w:del w:id="8829" w:author="Patricia Erika" w:date="2017-08-19T02:47:00Z"/>
                    <w:rFonts w:ascii="Times New Roman" w:eastAsia="Times New Roman" w:hAnsi="Times New Roman" w:cs="Times New Roman"/>
                    <w:b/>
                    <w:bCs/>
                    <w:color w:val="000000"/>
                    <w:sz w:val="20"/>
                    <w:szCs w:val="20"/>
                    <w:lang w:val="en-US"/>
                  </w:rPr>
                </w:rPrChange>
              </w:rPr>
            </w:pPr>
            <w:del w:id="8830"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990" w:type="dxa"/>
            <w:tcBorders>
              <w:top w:val="nil"/>
              <w:left w:val="nil"/>
              <w:bottom w:val="single" w:sz="4" w:space="0" w:color="auto"/>
              <w:right w:val="single" w:sz="4" w:space="0" w:color="auto"/>
            </w:tcBorders>
            <w:shd w:val="clear" w:color="auto" w:fill="auto"/>
            <w:vAlign w:val="center"/>
            <w:hideMark/>
          </w:tcPr>
          <w:p w14:paraId="1A9AA636" w14:textId="77777777" w:rsidR="00AE5523" w:rsidRPr="00617EC9" w:rsidDel="006D0B8C" w:rsidRDefault="00AE5523" w:rsidP="00AE5523">
            <w:pPr>
              <w:spacing w:after="0" w:line="240" w:lineRule="auto"/>
              <w:jc w:val="right"/>
              <w:rPr>
                <w:del w:id="8831" w:author="Patricia Erika" w:date="2017-08-19T02:47:00Z"/>
                <w:rFonts w:ascii="Times New Roman" w:eastAsia="Times New Roman" w:hAnsi="Times New Roman" w:cs="Times New Roman"/>
                <w:color w:val="000000"/>
                <w:sz w:val="20"/>
                <w:szCs w:val="20"/>
                <w:lang w:val="en-US"/>
                <w:rPrChange w:id="8832" w:author="Liezyl Liton" w:date="2017-08-21T21:34:00Z">
                  <w:rPr>
                    <w:del w:id="8833" w:author="Patricia Erika" w:date="2017-08-19T02:47:00Z"/>
                    <w:rFonts w:ascii="Times New Roman" w:eastAsia="Times New Roman" w:hAnsi="Times New Roman" w:cs="Times New Roman"/>
                    <w:b/>
                    <w:bCs/>
                    <w:color w:val="000000"/>
                    <w:sz w:val="20"/>
                    <w:szCs w:val="20"/>
                    <w:lang w:val="en-US"/>
                  </w:rPr>
                </w:rPrChange>
              </w:rPr>
            </w:pPr>
            <w:del w:id="8834" w:author="Patricia Erika" w:date="2017-08-19T02:47:00Z">
              <w:r w:rsidRPr="00617EC9" w:rsidDel="006D0B8C">
                <w:rPr>
                  <w:rFonts w:ascii="Times New Roman" w:eastAsia="Times New Roman" w:hAnsi="Times New Roman" w:cs="Times New Roman"/>
                  <w:color w:val="000000"/>
                  <w:sz w:val="20"/>
                  <w:szCs w:val="20"/>
                  <w:lang w:val="en-US"/>
                </w:rPr>
                <w:delText>306</w:delText>
              </w:r>
            </w:del>
          </w:p>
        </w:tc>
        <w:tc>
          <w:tcPr>
            <w:tcW w:w="1350" w:type="dxa"/>
            <w:tcBorders>
              <w:top w:val="nil"/>
              <w:left w:val="nil"/>
              <w:bottom w:val="single" w:sz="4" w:space="0" w:color="auto"/>
              <w:right w:val="single" w:sz="4" w:space="0" w:color="auto"/>
            </w:tcBorders>
            <w:shd w:val="clear" w:color="auto" w:fill="auto"/>
            <w:vAlign w:val="center"/>
            <w:hideMark/>
          </w:tcPr>
          <w:p w14:paraId="39E71918" w14:textId="77777777" w:rsidR="00AE5523" w:rsidRPr="00617EC9" w:rsidDel="006D0B8C" w:rsidRDefault="00AE5523" w:rsidP="00AE5523">
            <w:pPr>
              <w:spacing w:after="0" w:line="240" w:lineRule="auto"/>
              <w:jc w:val="right"/>
              <w:rPr>
                <w:del w:id="8835" w:author="Patricia Erika" w:date="2017-08-19T02:47:00Z"/>
                <w:rFonts w:ascii="Times New Roman" w:eastAsia="Times New Roman" w:hAnsi="Times New Roman" w:cs="Times New Roman"/>
                <w:color w:val="000000"/>
                <w:sz w:val="20"/>
                <w:szCs w:val="20"/>
                <w:lang w:val="en-US"/>
                <w:rPrChange w:id="8836" w:author="Liezyl Liton" w:date="2017-08-21T21:34:00Z">
                  <w:rPr>
                    <w:del w:id="8837" w:author="Patricia Erika" w:date="2017-08-19T02:47:00Z"/>
                    <w:rFonts w:ascii="Times New Roman" w:eastAsia="Times New Roman" w:hAnsi="Times New Roman" w:cs="Times New Roman"/>
                    <w:b/>
                    <w:bCs/>
                    <w:color w:val="000000"/>
                    <w:sz w:val="20"/>
                    <w:szCs w:val="20"/>
                    <w:lang w:val="en-US"/>
                  </w:rPr>
                </w:rPrChange>
              </w:rPr>
            </w:pPr>
            <w:del w:id="8838" w:author="Patricia Erika" w:date="2017-08-19T02:47:00Z">
              <w:r w:rsidRPr="00617EC9" w:rsidDel="006D0B8C">
                <w:rPr>
                  <w:rFonts w:ascii="Times New Roman" w:eastAsia="Times New Roman" w:hAnsi="Times New Roman" w:cs="Times New Roman"/>
                  <w:color w:val="000000"/>
                  <w:sz w:val="20"/>
                  <w:szCs w:val="20"/>
                  <w:lang w:val="en-US"/>
                </w:rPr>
                <w:delText>1,117,282</w:delText>
              </w:r>
            </w:del>
          </w:p>
        </w:tc>
        <w:tc>
          <w:tcPr>
            <w:tcW w:w="1170" w:type="dxa"/>
            <w:tcBorders>
              <w:top w:val="nil"/>
              <w:left w:val="nil"/>
              <w:bottom w:val="single" w:sz="4" w:space="0" w:color="auto"/>
              <w:right w:val="single" w:sz="4" w:space="0" w:color="auto"/>
            </w:tcBorders>
            <w:shd w:val="clear" w:color="auto" w:fill="auto"/>
            <w:vAlign w:val="center"/>
            <w:hideMark/>
          </w:tcPr>
          <w:p w14:paraId="71BA7F63" w14:textId="77777777" w:rsidR="00AE5523" w:rsidRPr="00617EC9" w:rsidDel="006D0B8C" w:rsidRDefault="00AE5523" w:rsidP="00AE5523">
            <w:pPr>
              <w:spacing w:after="0" w:line="240" w:lineRule="auto"/>
              <w:jc w:val="right"/>
              <w:rPr>
                <w:del w:id="8839" w:author="Patricia Erika" w:date="2017-08-19T02:47:00Z"/>
                <w:rFonts w:ascii="Times New Roman" w:eastAsia="Times New Roman" w:hAnsi="Times New Roman" w:cs="Times New Roman"/>
                <w:color w:val="000000"/>
                <w:sz w:val="20"/>
                <w:szCs w:val="20"/>
                <w:lang w:val="en-US"/>
                <w:rPrChange w:id="8840" w:author="Liezyl Liton" w:date="2017-08-21T21:34:00Z">
                  <w:rPr>
                    <w:del w:id="8841" w:author="Patricia Erika" w:date="2017-08-19T02:47:00Z"/>
                    <w:rFonts w:ascii="Times New Roman" w:eastAsia="Times New Roman" w:hAnsi="Times New Roman" w:cs="Times New Roman"/>
                    <w:b/>
                    <w:bCs/>
                    <w:color w:val="000000"/>
                    <w:sz w:val="20"/>
                    <w:szCs w:val="20"/>
                    <w:lang w:val="en-US"/>
                  </w:rPr>
                </w:rPrChange>
              </w:rPr>
            </w:pPr>
            <w:del w:id="8842" w:author="Patricia Erika" w:date="2017-08-19T02:47:00Z">
              <w:r w:rsidRPr="00617EC9" w:rsidDel="006D0B8C">
                <w:rPr>
                  <w:rFonts w:ascii="Times New Roman" w:eastAsia="Times New Roman" w:hAnsi="Times New Roman" w:cs="Times New Roman"/>
                  <w:color w:val="000000"/>
                  <w:sz w:val="20"/>
                  <w:szCs w:val="20"/>
                  <w:lang w:val="en-US"/>
                </w:rPr>
                <w:delText>668.47</w:delText>
              </w:r>
            </w:del>
          </w:p>
        </w:tc>
        <w:tc>
          <w:tcPr>
            <w:tcW w:w="1350" w:type="dxa"/>
            <w:tcBorders>
              <w:top w:val="nil"/>
              <w:left w:val="nil"/>
              <w:bottom w:val="single" w:sz="4" w:space="0" w:color="auto"/>
              <w:right w:val="single" w:sz="4" w:space="0" w:color="auto"/>
            </w:tcBorders>
            <w:shd w:val="clear" w:color="auto" w:fill="auto"/>
            <w:vAlign w:val="center"/>
            <w:hideMark/>
          </w:tcPr>
          <w:p w14:paraId="1AB5F8B8" w14:textId="77777777" w:rsidR="00AE5523" w:rsidRPr="00617EC9" w:rsidDel="006D0B8C" w:rsidRDefault="00AE5523" w:rsidP="00AE5523">
            <w:pPr>
              <w:spacing w:after="0" w:line="240" w:lineRule="auto"/>
              <w:jc w:val="right"/>
              <w:rPr>
                <w:del w:id="8843" w:author="Patricia Erika" w:date="2017-08-19T02:47:00Z"/>
                <w:rFonts w:ascii="Times New Roman" w:eastAsia="Times New Roman" w:hAnsi="Times New Roman" w:cs="Times New Roman"/>
                <w:color w:val="000000"/>
                <w:sz w:val="20"/>
                <w:szCs w:val="20"/>
                <w:lang w:val="en-US"/>
                <w:rPrChange w:id="8844" w:author="Liezyl Liton" w:date="2017-08-21T21:34:00Z">
                  <w:rPr>
                    <w:del w:id="8845" w:author="Patricia Erika" w:date="2017-08-19T02:47:00Z"/>
                    <w:rFonts w:ascii="Times New Roman" w:eastAsia="Times New Roman" w:hAnsi="Times New Roman" w:cs="Times New Roman"/>
                    <w:b/>
                    <w:bCs/>
                    <w:color w:val="000000"/>
                    <w:sz w:val="20"/>
                    <w:szCs w:val="20"/>
                    <w:lang w:val="en-US"/>
                  </w:rPr>
                </w:rPrChange>
              </w:rPr>
            </w:pPr>
            <w:del w:id="8846" w:author="Patricia Erika" w:date="2017-08-19T02:47:00Z">
              <w:r w:rsidRPr="00617EC9" w:rsidDel="006D0B8C">
                <w:rPr>
                  <w:rFonts w:ascii="Times New Roman" w:eastAsia="Times New Roman" w:hAnsi="Times New Roman" w:cs="Times New Roman"/>
                  <w:color w:val="000000"/>
                  <w:sz w:val="20"/>
                  <w:szCs w:val="20"/>
                  <w:lang w:val="en-US"/>
                </w:rPr>
                <w:delText>6,539,242</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52137925" w14:textId="77777777" w:rsidR="00AE5523" w:rsidRPr="00617EC9" w:rsidDel="006D0B8C" w:rsidRDefault="00AE5523" w:rsidP="00AE5523">
            <w:pPr>
              <w:spacing w:after="0" w:line="240" w:lineRule="auto"/>
              <w:jc w:val="right"/>
              <w:rPr>
                <w:del w:id="8847" w:author="Patricia Erika" w:date="2017-08-19T02:47:00Z"/>
                <w:rFonts w:ascii="Times New Roman" w:eastAsia="Times New Roman" w:hAnsi="Times New Roman" w:cs="Times New Roman"/>
                <w:color w:val="000000"/>
                <w:sz w:val="20"/>
                <w:szCs w:val="20"/>
                <w:lang w:val="en-US"/>
                <w:rPrChange w:id="8848" w:author="Liezyl Liton" w:date="2017-08-21T21:34:00Z">
                  <w:rPr>
                    <w:del w:id="8849" w:author="Patricia Erika" w:date="2017-08-19T02:47:00Z"/>
                    <w:rFonts w:ascii="Times New Roman" w:eastAsia="Times New Roman" w:hAnsi="Times New Roman" w:cs="Times New Roman"/>
                    <w:b/>
                    <w:bCs/>
                    <w:color w:val="000000"/>
                    <w:sz w:val="20"/>
                    <w:szCs w:val="20"/>
                    <w:lang w:val="en-US"/>
                  </w:rPr>
                </w:rPrChange>
              </w:rPr>
            </w:pPr>
            <w:del w:id="8850" w:author="Patricia Erika" w:date="2017-08-19T02:47:00Z">
              <w:r w:rsidRPr="00617EC9" w:rsidDel="006D0B8C">
                <w:rPr>
                  <w:rFonts w:ascii="Times New Roman" w:eastAsia="Times New Roman" w:hAnsi="Times New Roman" w:cs="Times New Roman"/>
                  <w:color w:val="000000"/>
                  <w:sz w:val="20"/>
                  <w:szCs w:val="20"/>
                  <w:lang w:val="en-US"/>
                </w:rPr>
                <w:delText>7,656,524</w:delText>
              </w:r>
            </w:del>
          </w:p>
        </w:tc>
      </w:tr>
      <w:tr w:rsidR="00AE5523" w:rsidRPr="00617EC9" w:rsidDel="006D0B8C" w14:paraId="599B48AB" w14:textId="77777777" w:rsidTr="00274251">
        <w:trPr>
          <w:trHeight w:val="300"/>
          <w:del w:id="8851"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3523A1D" w14:textId="77777777" w:rsidR="00AE5523" w:rsidRPr="00617EC9" w:rsidDel="006D0B8C" w:rsidRDefault="00AE5523" w:rsidP="00AE5523">
            <w:pPr>
              <w:spacing w:after="0" w:line="240" w:lineRule="auto"/>
              <w:jc w:val="center"/>
              <w:rPr>
                <w:del w:id="8852" w:author="Patricia Erika" w:date="2017-08-19T02:47:00Z"/>
                <w:rFonts w:ascii="Times New Roman" w:eastAsia="Times New Roman" w:hAnsi="Times New Roman" w:cs="Times New Roman"/>
                <w:color w:val="000000"/>
                <w:sz w:val="20"/>
                <w:szCs w:val="20"/>
                <w:lang w:val="en-US"/>
                <w:rPrChange w:id="8853" w:author="Liezyl Liton" w:date="2017-08-21T21:34:00Z">
                  <w:rPr>
                    <w:del w:id="8854" w:author="Patricia Erika" w:date="2017-08-19T02:47:00Z"/>
                    <w:rFonts w:ascii="Times New Roman" w:eastAsia="Times New Roman" w:hAnsi="Times New Roman" w:cs="Times New Roman"/>
                    <w:b/>
                    <w:bCs/>
                    <w:color w:val="000000"/>
                    <w:sz w:val="20"/>
                    <w:szCs w:val="20"/>
                    <w:lang w:val="en-US"/>
                  </w:rPr>
                </w:rPrChange>
              </w:rPr>
            </w:pPr>
            <w:del w:id="8855" w:author="Patricia Erika" w:date="2017-08-19T02:47:00Z">
              <w:r w:rsidRPr="00617EC9" w:rsidDel="006D0B8C">
                <w:rPr>
                  <w:rFonts w:ascii="Times New Roman" w:eastAsia="Times New Roman" w:hAnsi="Times New Roman" w:cs="Times New Roman"/>
                  <w:color w:val="000000"/>
                  <w:sz w:val="20"/>
                  <w:szCs w:val="20"/>
                </w:rPr>
                <w:delText>Balagtas</w:delText>
              </w:r>
            </w:del>
          </w:p>
        </w:tc>
        <w:tc>
          <w:tcPr>
            <w:tcW w:w="1038" w:type="dxa"/>
            <w:tcBorders>
              <w:top w:val="nil"/>
              <w:left w:val="nil"/>
              <w:bottom w:val="single" w:sz="4" w:space="0" w:color="auto"/>
              <w:right w:val="single" w:sz="4" w:space="0" w:color="auto"/>
            </w:tcBorders>
            <w:shd w:val="clear" w:color="auto" w:fill="auto"/>
            <w:vAlign w:val="center"/>
            <w:hideMark/>
          </w:tcPr>
          <w:p w14:paraId="448C4BCB" w14:textId="77777777" w:rsidR="00AE5523" w:rsidRPr="00617EC9" w:rsidDel="006D0B8C" w:rsidRDefault="00AE5523" w:rsidP="00AE5523">
            <w:pPr>
              <w:spacing w:after="0" w:line="240" w:lineRule="auto"/>
              <w:jc w:val="right"/>
              <w:rPr>
                <w:del w:id="8856" w:author="Patricia Erika" w:date="2017-08-19T02:47:00Z"/>
                <w:rFonts w:ascii="Times New Roman" w:eastAsia="Times New Roman" w:hAnsi="Times New Roman" w:cs="Times New Roman"/>
                <w:color w:val="000000"/>
                <w:sz w:val="20"/>
                <w:szCs w:val="20"/>
                <w:lang w:val="en-US"/>
                <w:rPrChange w:id="8857" w:author="Liezyl Liton" w:date="2017-08-21T21:34:00Z">
                  <w:rPr>
                    <w:del w:id="8858" w:author="Patricia Erika" w:date="2017-08-19T02:47:00Z"/>
                    <w:rFonts w:ascii="Times New Roman" w:eastAsia="Times New Roman" w:hAnsi="Times New Roman" w:cs="Times New Roman"/>
                    <w:b/>
                    <w:bCs/>
                    <w:color w:val="000000"/>
                    <w:sz w:val="20"/>
                    <w:szCs w:val="20"/>
                    <w:lang w:val="en-US"/>
                  </w:rPr>
                </w:rPrChange>
              </w:rPr>
            </w:pPr>
            <w:del w:id="8859"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1350" w:type="dxa"/>
            <w:tcBorders>
              <w:top w:val="nil"/>
              <w:left w:val="nil"/>
              <w:bottom w:val="single" w:sz="4" w:space="0" w:color="auto"/>
              <w:right w:val="single" w:sz="4" w:space="0" w:color="auto"/>
            </w:tcBorders>
            <w:shd w:val="clear" w:color="auto" w:fill="auto"/>
            <w:vAlign w:val="center"/>
            <w:hideMark/>
          </w:tcPr>
          <w:p w14:paraId="55447BBE" w14:textId="77777777" w:rsidR="00AE5523" w:rsidRPr="00617EC9" w:rsidDel="006D0B8C" w:rsidRDefault="00AE5523" w:rsidP="00AE5523">
            <w:pPr>
              <w:spacing w:after="0" w:line="240" w:lineRule="auto"/>
              <w:jc w:val="right"/>
              <w:rPr>
                <w:del w:id="8860" w:author="Patricia Erika" w:date="2017-08-19T02:47:00Z"/>
                <w:rFonts w:ascii="Times New Roman" w:eastAsia="Times New Roman" w:hAnsi="Times New Roman" w:cs="Times New Roman"/>
                <w:color w:val="000000"/>
                <w:sz w:val="20"/>
                <w:szCs w:val="20"/>
                <w:lang w:val="en-US"/>
                <w:rPrChange w:id="8861" w:author="Liezyl Liton" w:date="2017-08-21T21:34:00Z">
                  <w:rPr>
                    <w:del w:id="8862" w:author="Patricia Erika" w:date="2017-08-19T02:47:00Z"/>
                    <w:rFonts w:ascii="Times New Roman" w:eastAsia="Times New Roman" w:hAnsi="Times New Roman" w:cs="Times New Roman"/>
                    <w:b/>
                    <w:bCs/>
                    <w:color w:val="000000"/>
                    <w:sz w:val="20"/>
                    <w:szCs w:val="20"/>
                    <w:lang w:val="en-US"/>
                  </w:rPr>
                </w:rPrChange>
              </w:rPr>
            </w:pPr>
            <w:del w:id="8863"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990" w:type="dxa"/>
            <w:tcBorders>
              <w:top w:val="nil"/>
              <w:left w:val="nil"/>
              <w:bottom w:val="single" w:sz="4" w:space="0" w:color="auto"/>
              <w:right w:val="single" w:sz="4" w:space="0" w:color="auto"/>
            </w:tcBorders>
            <w:shd w:val="clear" w:color="auto" w:fill="auto"/>
            <w:vAlign w:val="center"/>
            <w:hideMark/>
          </w:tcPr>
          <w:p w14:paraId="3F4C0F6D" w14:textId="77777777" w:rsidR="00AE5523" w:rsidRPr="00617EC9" w:rsidDel="006D0B8C" w:rsidRDefault="00AE5523" w:rsidP="00AE5523">
            <w:pPr>
              <w:spacing w:after="0" w:line="240" w:lineRule="auto"/>
              <w:jc w:val="right"/>
              <w:rPr>
                <w:del w:id="8864" w:author="Patricia Erika" w:date="2017-08-19T02:47:00Z"/>
                <w:rFonts w:ascii="Times New Roman" w:eastAsia="Times New Roman" w:hAnsi="Times New Roman" w:cs="Times New Roman"/>
                <w:color w:val="000000"/>
                <w:sz w:val="20"/>
                <w:szCs w:val="20"/>
                <w:lang w:val="en-US"/>
                <w:rPrChange w:id="8865" w:author="Liezyl Liton" w:date="2017-08-21T21:34:00Z">
                  <w:rPr>
                    <w:del w:id="8866" w:author="Patricia Erika" w:date="2017-08-19T02:47:00Z"/>
                    <w:rFonts w:ascii="Times New Roman" w:eastAsia="Times New Roman" w:hAnsi="Times New Roman" w:cs="Times New Roman"/>
                    <w:b/>
                    <w:bCs/>
                    <w:color w:val="000000"/>
                    <w:sz w:val="20"/>
                    <w:szCs w:val="20"/>
                    <w:lang w:val="en-US"/>
                  </w:rPr>
                </w:rPrChange>
              </w:rPr>
            </w:pPr>
            <w:del w:id="8867"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1350" w:type="dxa"/>
            <w:tcBorders>
              <w:top w:val="nil"/>
              <w:left w:val="nil"/>
              <w:bottom w:val="single" w:sz="4" w:space="0" w:color="auto"/>
              <w:right w:val="single" w:sz="4" w:space="0" w:color="auto"/>
            </w:tcBorders>
            <w:shd w:val="clear" w:color="auto" w:fill="auto"/>
            <w:vAlign w:val="center"/>
            <w:hideMark/>
          </w:tcPr>
          <w:p w14:paraId="63F8958C" w14:textId="77777777" w:rsidR="00AE5523" w:rsidRPr="00617EC9" w:rsidDel="006D0B8C" w:rsidRDefault="00AE5523" w:rsidP="00AE5523">
            <w:pPr>
              <w:spacing w:after="0" w:line="240" w:lineRule="auto"/>
              <w:jc w:val="right"/>
              <w:rPr>
                <w:del w:id="8868" w:author="Patricia Erika" w:date="2017-08-19T02:47:00Z"/>
                <w:rFonts w:ascii="Times New Roman" w:eastAsia="Times New Roman" w:hAnsi="Times New Roman" w:cs="Times New Roman"/>
                <w:color w:val="000000"/>
                <w:sz w:val="20"/>
                <w:szCs w:val="20"/>
                <w:lang w:val="en-US"/>
                <w:rPrChange w:id="8869" w:author="Liezyl Liton" w:date="2017-08-21T21:34:00Z">
                  <w:rPr>
                    <w:del w:id="8870" w:author="Patricia Erika" w:date="2017-08-19T02:47:00Z"/>
                    <w:rFonts w:ascii="Times New Roman" w:eastAsia="Times New Roman" w:hAnsi="Times New Roman" w:cs="Times New Roman"/>
                    <w:b/>
                    <w:bCs/>
                    <w:color w:val="000000"/>
                    <w:sz w:val="20"/>
                    <w:szCs w:val="20"/>
                    <w:lang w:val="en-US"/>
                  </w:rPr>
                </w:rPrChange>
              </w:rPr>
            </w:pPr>
            <w:del w:id="8871"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1170" w:type="dxa"/>
            <w:tcBorders>
              <w:top w:val="nil"/>
              <w:left w:val="nil"/>
              <w:bottom w:val="single" w:sz="4" w:space="0" w:color="auto"/>
              <w:right w:val="single" w:sz="4" w:space="0" w:color="auto"/>
            </w:tcBorders>
            <w:shd w:val="clear" w:color="auto" w:fill="auto"/>
            <w:vAlign w:val="center"/>
            <w:hideMark/>
          </w:tcPr>
          <w:p w14:paraId="528E0A9A" w14:textId="77777777" w:rsidR="00AE5523" w:rsidRPr="00617EC9" w:rsidDel="006D0B8C" w:rsidRDefault="00AE5523" w:rsidP="00AE5523">
            <w:pPr>
              <w:spacing w:after="0" w:line="240" w:lineRule="auto"/>
              <w:jc w:val="right"/>
              <w:rPr>
                <w:del w:id="8872" w:author="Patricia Erika" w:date="2017-08-19T02:47:00Z"/>
                <w:rFonts w:ascii="Times New Roman" w:eastAsia="Times New Roman" w:hAnsi="Times New Roman" w:cs="Times New Roman"/>
                <w:color w:val="000000"/>
                <w:sz w:val="20"/>
                <w:szCs w:val="20"/>
                <w:lang w:val="en-US"/>
                <w:rPrChange w:id="8873" w:author="Liezyl Liton" w:date="2017-08-21T21:34:00Z">
                  <w:rPr>
                    <w:del w:id="8874" w:author="Patricia Erika" w:date="2017-08-19T02:47:00Z"/>
                    <w:rFonts w:ascii="Times New Roman" w:eastAsia="Times New Roman" w:hAnsi="Times New Roman" w:cs="Times New Roman"/>
                    <w:b/>
                    <w:bCs/>
                    <w:color w:val="000000"/>
                    <w:sz w:val="20"/>
                    <w:szCs w:val="20"/>
                    <w:lang w:val="en-US"/>
                  </w:rPr>
                </w:rPrChange>
              </w:rPr>
            </w:pPr>
            <w:del w:id="8875" w:author="Patricia Erika" w:date="2017-08-19T02:47:00Z">
              <w:r w:rsidRPr="00617EC9" w:rsidDel="006D0B8C">
                <w:rPr>
                  <w:rFonts w:ascii="Times New Roman" w:eastAsia="Times New Roman" w:hAnsi="Times New Roman" w:cs="Times New Roman"/>
                  <w:color w:val="000000"/>
                  <w:sz w:val="20"/>
                  <w:szCs w:val="20"/>
                  <w:lang w:val="en-US"/>
                </w:rPr>
                <w:delText>34</w:delText>
              </w:r>
            </w:del>
          </w:p>
        </w:tc>
        <w:tc>
          <w:tcPr>
            <w:tcW w:w="1350" w:type="dxa"/>
            <w:tcBorders>
              <w:top w:val="nil"/>
              <w:left w:val="nil"/>
              <w:bottom w:val="single" w:sz="4" w:space="0" w:color="auto"/>
              <w:right w:val="single" w:sz="4" w:space="0" w:color="auto"/>
            </w:tcBorders>
            <w:shd w:val="clear" w:color="auto" w:fill="auto"/>
            <w:vAlign w:val="center"/>
            <w:hideMark/>
          </w:tcPr>
          <w:p w14:paraId="2E39A19E" w14:textId="77777777" w:rsidR="00AE5523" w:rsidRPr="00617EC9" w:rsidDel="006D0B8C" w:rsidRDefault="00AE5523" w:rsidP="00AE5523">
            <w:pPr>
              <w:spacing w:after="0" w:line="240" w:lineRule="auto"/>
              <w:jc w:val="right"/>
              <w:rPr>
                <w:del w:id="8876" w:author="Patricia Erika" w:date="2017-08-19T02:47:00Z"/>
                <w:rFonts w:ascii="Times New Roman" w:eastAsia="Times New Roman" w:hAnsi="Times New Roman" w:cs="Times New Roman"/>
                <w:color w:val="000000"/>
                <w:sz w:val="20"/>
                <w:szCs w:val="20"/>
                <w:lang w:val="en-US"/>
                <w:rPrChange w:id="8877" w:author="Liezyl Liton" w:date="2017-08-21T21:34:00Z">
                  <w:rPr>
                    <w:del w:id="8878" w:author="Patricia Erika" w:date="2017-08-19T02:47:00Z"/>
                    <w:rFonts w:ascii="Times New Roman" w:eastAsia="Times New Roman" w:hAnsi="Times New Roman" w:cs="Times New Roman"/>
                    <w:b/>
                    <w:bCs/>
                    <w:color w:val="000000"/>
                    <w:sz w:val="20"/>
                    <w:szCs w:val="20"/>
                    <w:lang w:val="en-US"/>
                  </w:rPr>
                </w:rPrChange>
              </w:rPr>
            </w:pPr>
            <w:del w:id="8879" w:author="Patricia Erika" w:date="2017-08-19T02:47:00Z">
              <w:r w:rsidRPr="00617EC9" w:rsidDel="006D0B8C">
                <w:rPr>
                  <w:rFonts w:ascii="Times New Roman" w:eastAsia="Times New Roman" w:hAnsi="Times New Roman" w:cs="Times New Roman"/>
                  <w:color w:val="000000"/>
                  <w:sz w:val="20"/>
                  <w:szCs w:val="20"/>
                  <w:lang w:val="en-US"/>
                </w:rPr>
                <w:delText>385,793</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73FA04E9" w14:textId="77777777" w:rsidR="00AE5523" w:rsidRPr="00617EC9" w:rsidDel="006D0B8C" w:rsidRDefault="00AE5523" w:rsidP="00AE5523">
            <w:pPr>
              <w:spacing w:after="0" w:line="240" w:lineRule="auto"/>
              <w:jc w:val="right"/>
              <w:rPr>
                <w:del w:id="8880" w:author="Patricia Erika" w:date="2017-08-19T02:47:00Z"/>
                <w:rFonts w:ascii="Times New Roman" w:eastAsia="Times New Roman" w:hAnsi="Times New Roman" w:cs="Times New Roman"/>
                <w:color w:val="000000"/>
                <w:sz w:val="20"/>
                <w:szCs w:val="20"/>
                <w:lang w:val="en-US"/>
                <w:rPrChange w:id="8881" w:author="Liezyl Liton" w:date="2017-08-21T21:34:00Z">
                  <w:rPr>
                    <w:del w:id="8882" w:author="Patricia Erika" w:date="2017-08-19T02:47:00Z"/>
                    <w:rFonts w:ascii="Times New Roman" w:eastAsia="Times New Roman" w:hAnsi="Times New Roman" w:cs="Times New Roman"/>
                    <w:b/>
                    <w:bCs/>
                    <w:color w:val="000000"/>
                    <w:sz w:val="20"/>
                    <w:szCs w:val="20"/>
                    <w:lang w:val="en-US"/>
                  </w:rPr>
                </w:rPrChange>
              </w:rPr>
            </w:pPr>
            <w:del w:id="8883" w:author="Patricia Erika" w:date="2017-08-19T02:47:00Z">
              <w:r w:rsidRPr="00617EC9" w:rsidDel="006D0B8C">
                <w:rPr>
                  <w:rFonts w:ascii="Times New Roman" w:eastAsia="Times New Roman" w:hAnsi="Times New Roman" w:cs="Times New Roman"/>
                  <w:color w:val="000000"/>
                  <w:sz w:val="20"/>
                  <w:szCs w:val="20"/>
                  <w:lang w:val="en-US"/>
                </w:rPr>
                <w:delText>385,793</w:delText>
              </w:r>
            </w:del>
          </w:p>
        </w:tc>
      </w:tr>
      <w:tr w:rsidR="00AE5523" w:rsidRPr="00617EC9" w:rsidDel="006D0B8C" w14:paraId="5897F5B5" w14:textId="77777777" w:rsidTr="00274251">
        <w:trPr>
          <w:trHeight w:val="300"/>
          <w:del w:id="8884"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53FA2DC" w14:textId="77777777" w:rsidR="00AE5523" w:rsidRPr="00617EC9" w:rsidDel="006D0B8C" w:rsidRDefault="00AE5523" w:rsidP="00AE5523">
            <w:pPr>
              <w:spacing w:after="0" w:line="240" w:lineRule="auto"/>
              <w:jc w:val="center"/>
              <w:rPr>
                <w:del w:id="8885" w:author="Patricia Erika" w:date="2017-08-19T02:47:00Z"/>
                <w:rFonts w:ascii="Times New Roman" w:eastAsia="Times New Roman" w:hAnsi="Times New Roman" w:cs="Times New Roman"/>
                <w:color w:val="000000"/>
                <w:sz w:val="20"/>
                <w:szCs w:val="20"/>
                <w:lang w:val="en-US"/>
                <w:rPrChange w:id="8886" w:author="Liezyl Liton" w:date="2017-08-21T21:34:00Z">
                  <w:rPr>
                    <w:del w:id="8887" w:author="Patricia Erika" w:date="2017-08-19T02:47:00Z"/>
                    <w:rFonts w:ascii="Times New Roman" w:eastAsia="Times New Roman" w:hAnsi="Times New Roman" w:cs="Times New Roman"/>
                    <w:b/>
                    <w:bCs/>
                    <w:color w:val="000000"/>
                    <w:sz w:val="20"/>
                    <w:szCs w:val="20"/>
                    <w:lang w:val="en-US"/>
                  </w:rPr>
                </w:rPrChange>
              </w:rPr>
            </w:pPr>
            <w:del w:id="8888" w:author="Patricia Erika" w:date="2017-08-19T02:47:00Z">
              <w:r w:rsidRPr="00617EC9" w:rsidDel="006D0B8C">
                <w:rPr>
                  <w:rFonts w:ascii="Times New Roman" w:eastAsia="Times New Roman" w:hAnsi="Times New Roman" w:cs="Times New Roman"/>
                  <w:color w:val="000000"/>
                  <w:sz w:val="20"/>
                  <w:szCs w:val="20"/>
                </w:rPr>
                <w:delText>Bocaue</w:delText>
              </w:r>
            </w:del>
          </w:p>
        </w:tc>
        <w:tc>
          <w:tcPr>
            <w:tcW w:w="1038" w:type="dxa"/>
            <w:tcBorders>
              <w:top w:val="nil"/>
              <w:left w:val="nil"/>
              <w:bottom w:val="single" w:sz="4" w:space="0" w:color="auto"/>
              <w:right w:val="single" w:sz="4" w:space="0" w:color="auto"/>
            </w:tcBorders>
            <w:shd w:val="clear" w:color="auto" w:fill="auto"/>
            <w:vAlign w:val="center"/>
            <w:hideMark/>
          </w:tcPr>
          <w:p w14:paraId="6557AA7C" w14:textId="77777777" w:rsidR="00AE5523" w:rsidRPr="00617EC9" w:rsidDel="006D0B8C" w:rsidRDefault="00AE5523" w:rsidP="00AE5523">
            <w:pPr>
              <w:spacing w:after="0" w:line="240" w:lineRule="auto"/>
              <w:jc w:val="right"/>
              <w:rPr>
                <w:del w:id="8889" w:author="Patricia Erika" w:date="2017-08-19T02:47:00Z"/>
                <w:rFonts w:ascii="Times New Roman" w:eastAsia="Times New Roman" w:hAnsi="Times New Roman" w:cs="Times New Roman"/>
                <w:color w:val="000000"/>
                <w:sz w:val="20"/>
                <w:szCs w:val="20"/>
                <w:lang w:val="en-US"/>
                <w:rPrChange w:id="8890" w:author="Liezyl Liton" w:date="2017-08-21T21:34:00Z">
                  <w:rPr>
                    <w:del w:id="8891" w:author="Patricia Erika" w:date="2017-08-19T02:47:00Z"/>
                    <w:rFonts w:ascii="Times New Roman" w:eastAsia="Times New Roman" w:hAnsi="Times New Roman" w:cs="Times New Roman"/>
                    <w:b/>
                    <w:bCs/>
                    <w:color w:val="000000"/>
                    <w:sz w:val="20"/>
                    <w:szCs w:val="20"/>
                    <w:lang w:val="en-US"/>
                  </w:rPr>
                </w:rPrChange>
              </w:rPr>
            </w:pPr>
            <w:del w:id="8892" w:author="Patricia Erika" w:date="2017-08-19T02:47:00Z">
              <w:r w:rsidRPr="00617EC9" w:rsidDel="006D0B8C">
                <w:rPr>
                  <w:rFonts w:ascii="Times New Roman" w:eastAsia="Times New Roman" w:hAnsi="Times New Roman" w:cs="Times New Roman"/>
                  <w:color w:val="000000"/>
                  <w:sz w:val="20"/>
                  <w:szCs w:val="20"/>
                  <w:lang w:val="en-US"/>
                </w:rPr>
                <w:delText>50</w:delText>
              </w:r>
            </w:del>
          </w:p>
        </w:tc>
        <w:tc>
          <w:tcPr>
            <w:tcW w:w="1350" w:type="dxa"/>
            <w:tcBorders>
              <w:top w:val="nil"/>
              <w:left w:val="nil"/>
              <w:bottom w:val="single" w:sz="4" w:space="0" w:color="auto"/>
              <w:right w:val="single" w:sz="4" w:space="0" w:color="auto"/>
            </w:tcBorders>
            <w:shd w:val="clear" w:color="auto" w:fill="auto"/>
            <w:vAlign w:val="center"/>
            <w:hideMark/>
          </w:tcPr>
          <w:p w14:paraId="6F344BB5" w14:textId="77777777" w:rsidR="00AE5523" w:rsidRPr="00617EC9" w:rsidDel="006D0B8C" w:rsidRDefault="00AE5523" w:rsidP="00AE5523">
            <w:pPr>
              <w:spacing w:after="0" w:line="240" w:lineRule="auto"/>
              <w:jc w:val="right"/>
              <w:rPr>
                <w:del w:id="8893" w:author="Patricia Erika" w:date="2017-08-19T02:47:00Z"/>
                <w:rFonts w:ascii="Times New Roman" w:eastAsia="Times New Roman" w:hAnsi="Times New Roman" w:cs="Times New Roman"/>
                <w:color w:val="000000"/>
                <w:sz w:val="20"/>
                <w:szCs w:val="20"/>
                <w:lang w:val="en-US"/>
                <w:rPrChange w:id="8894" w:author="Liezyl Liton" w:date="2017-08-21T21:34:00Z">
                  <w:rPr>
                    <w:del w:id="8895" w:author="Patricia Erika" w:date="2017-08-19T02:47:00Z"/>
                    <w:rFonts w:ascii="Times New Roman" w:eastAsia="Times New Roman" w:hAnsi="Times New Roman" w:cs="Times New Roman"/>
                    <w:b/>
                    <w:bCs/>
                    <w:color w:val="000000"/>
                    <w:sz w:val="20"/>
                    <w:szCs w:val="20"/>
                    <w:lang w:val="en-US"/>
                  </w:rPr>
                </w:rPrChange>
              </w:rPr>
            </w:pPr>
            <w:del w:id="8896" w:author="Patricia Erika" w:date="2017-08-19T02:47:00Z">
              <w:r w:rsidRPr="00617EC9" w:rsidDel="006D0B8C">
                <w:rPr>
                  <w:rFonts w:ascii="Times New Roman" w:eastAsia="Times New Roman" w:hAnsi="Times New Roman" w:cs="Times New Roman"/>
                  <w:color w:val="000000"/>
                  <w:sz w:val="20"/>
                  <w:szCs w:val="20"/>
                  <w:lang w:val="en-US"/>
                </w:rPr>
                <w:delText>100,000</w:delText>
              </w:r>
            </w:del>
          </w:p>
        </w:tc>
        <w:tc>
          <w:tcPr>
            <w:tcW w:w="990" w:type="dxa"/>
            <w:tcBorders>
              <w:top w:val="nil"/>
              <w:left w:val="nil"/>
              <w:bottom w:val="single" w:sz="4" w:space="0" w:color="auto"/>
              <w:right w:val="single" w:sz="4" w:space="0" w:color="auto"/>
            </w:tcBorders>
            <w:shd w:val="clear" w:color="auto" w:fill="auto"/>
            <w:vAlign w:val="center"/>
            <w:hideMark/>
          </w:tcPr>
          <w:p w14:paraId="444957D7" w14:textId="77777777" w:rsidR="00AE5523" w:rsidRPr="00617EC9" w:rsidDel="006D0B8C" w:rsidRDefault="00AE5523" w:rsidP="00AE5523">
            <w:pPr>
              <w:spacing w:after="0" w:line="240" w:lineRule="auto"/>
              <w:jc w:val="right"/>
              <w:rPr>
                <w:del w:id="8897" w:author="Patricia Erika" w:date="2017-08-19T02:47:00Z"/>
                <w:rFonts w:ascii="Times New Roman" w:eastAsia="Times New Roman" w:hAnsi="Times New Roman" w:cs="Times New Roman"/>
                <w:color w:val="000000"/>
                <w:sz w:val="20"/>
                <w:szCs w:val="20"/>
                <w:lang w:val="en-US"/>
                <w:rPrChange w:id="8898" w:author="Liezyl Liton" w:date="2017-08-21T21:34:00Z">
                  <w:rPr>
                    <w:del w:id="8899" w:author="Patricia Erika" w:date="2017-08-19T02:47:00Z"/>
                    <w:rFonts w:ascii="Times New Roman" w:eastAsia="Times New Roman" w:hAnsi="Times New Roman" w:cs="Times New Roman"/>
                    <w:b/>
                    <w:bCs/>
                    <w:color w:val="000000"/>
                    <w:sz w:val="20"/>
                    <w:szCs w:val="20"/>
                    <w:lang w:val="en-US"/>
                  </w:rPr>
                </w:rPrChange>
              </w:rPr>
            </w:pPr>
            <w:del w:id="8900"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1350" w:type="dxa"/>
            <w:tcBorders>
              <w:top w:val="nil"/>
              <w:left w:val="nil"/>
              <w:bottom w:val="single" w:sz="4" w:space="0" w:color="auto"/>
              <w:right w:val="single" w:sz="4" w:space="0" w:color="auto"/>
            </w:tcBorders>
            <w:shd w:val="clear" w:color="auto" w:fill="auto"/>
            <w:vAlign w:val="center"/>
            <w:hideMark/>
          </w:tcPr>
          <w:p w14:paraId="4CBB9AF6" w14:textId="77777777" w:rsidR="00AE5523" w:rsidRPr="00617EC9" w:rsidDel="006D0B8C" w:rsidRDefault="00AE5523" w:rsidP="00AE5523">
            <w:pPr>
              <w:spacing w:after="0" w:line="240" w:lineRule="auto"/>
              <w:jc w:val="right"/>
              <w:rPr>
                <w:del w:id="8901" w:author="Patricia Erika" w:date="2017-08-19T02:47:00Z"/>
                <w:rFonts w:ascii="Times New Roman" w:eastAsia="Times New Roman" w:hAnsi="Times New Roman" w:cs="Times New Roman"/>
                <w:color w:val="000000"/>
                <w:sz w:val="20"/>
                <w:szCs w:val="20"/>
                <w:lang w:val="en-US"/>
                <w:rPrChange w:id="8902" w:author="Liezyl Liton" w:date="2017-08-21T21:34:00Z">
                  <w:rPr>
                    <w:del w:id="8903" w:author="Patricia Erika" w:date="2017-08-19T02:47:00Z"/>
                    <w:rFonts w:ascii="Times New Roman" w:eastAsia="Times New Roman" w:hAnsi="Times New Roman" w:cs="Times New Roman"/>
                    <w:b/>
                    <w:bCs/>
                    <w:color w:val="000000"/>
                    <w:sz w:val="20"/>
                    <w:szCs w:val="20"/>
                    <w:lang w:val="en-US"/>
                  </w:rPr>
                </w:rPrChange>
              </w:rPr>
            </w:pPr>
            <w:del w:id="8904" w:author="Patricia Erika" w:date="2017-08-19T02:47:00Z">
              <w:r w:rsidRPr="00617EC9" w:rsidDel="006D0B8C">
                <w:rPr>
                  <w:rFonts w:ascii="Times New Roman" w:eastAsia="Times New Roman" w:hAnsi="Times New Roman" w:cs="Times New Roman"/>
                  <w:color w:val="000000"/>
                  <w:sz w:val="20"/>
                  <w:szCs w:val="20"/>
                  <w:lang w:val="en-US"/>
                </w:rPr>
                <w:delText>0</w:delText>
              </w:r>
            </w:del>
          </w:p>
        </w:tc>
        <w:tc>
          <w:tcPr>
            <w:tcW w:w="1170" w:type="dxa"/>
            <w:tcBorders>
              <w:top w:val="nil"/>
              <w:left w:val="nil"/>
              <w:bottom w:val="single" w:sz="4" w:space="0" w:color="auto"/>
              <w:right w:val="single" w:sz="4" w:space="0" w:color="auto"/>
            </w:tcBorders>
            <w:shd w:val="clear" w:color="auto" w:fill="auto"/>
            <w:vAlign w:val="center"/>
            <w:hideMark/>
          </w:tcPr>
          <w:p w14:paraId="5434B0A0" w14:textId="77777777" w:rsidR="00AE5523" w:rsidRPr="00617EC9" w:rsidDel="006D0B8C" w:rsidRDefault="00AE5523" w:rsidP="00AE5523">
            <w:pPr>
              <w:spacing w:after="0" w:line="240" w:lineRule="auto"/>
              <w:jc w:val="right"/>
              <w:rPr>
                <w:del w:id="8905" w:author="Patricia Erika" w:date="2017-08-19T02:47:00Z"/>
                <w:rFonts w:ascii="Times New Roman" w:eastAsia="Times New Roman" w:hAnsi="Times New Roman" w:cs="Times New Roman"/>
                <w:color w:val="000000"/>
                <w:sz w:val="20"/>
                <w:szCs w:val="20"/>
                <w:lang w:val="en-US"/>
              </w:rPr>
            </w:pPr>
            <w:del w:id="8906" w:author="Patricia Erika" w:date="2017-08-19T02:47:00Z">
              <w:r w:rsidRPr="00617EC9" w:rsidDel="006D0B8C">
                <w:rPr>
                  <w:rFonts w:ascii="Times New Roman" w:eastAsia="Times New Roman" w:hAnsi="Times New Roman" w:cs="Times New Roman"/>
                  <w:color w:val="000000"/>
                  <w:sz w:val="20"/>
                  <w:szCs w:val="20"/>
                  <w:lang w:val="en-US"/>
                </w:rPr>
                <w:delText>12</w:delText>
              </w:r>
            </w:del>
          </w:p>
        </w:tc>
        <w:tc>
          <w:tcPr>
            <w:tcW w:w="1350" w:type="dxa"/>
            <w:tcBorders>
              <w:top w:val="nil"/>
              <w:left w:val="nil"/>
              <w:bottom w:val="single" w:sz="4" w:space="0" w:color="auto"/>
              <w:right w:val="single" w:sz="4" w:space="0" w:color="auto"/>
            </w:tcBorders>
            <w:shd w:val="clear" w:color="auto" w:fill="auto"/>
            <w:vAlign w:val="center"/>
            <w:hideMark/>
          </w:tcPr>
          <w:p w14:paraId="0468BB20" w14:textId="77777777" w:rsidR="00AE5523" w:rsidRPr="00617EC9" w:rsidDel="006D0B8C" w:rsidRDefault="00AE5523" w:rsidP="00AE5523">
            <w:pPr>
              <w:spacing w:after="0" w:line="240" w:lineRule="auto"/>
              <w:jc w:val="right"/>
              <w:rPr>
                <w:del w:id="8907" w:author="Patricia Erika" w:date="2017-08-19T02:47:00Z"/>
                <w:rFonts w:ascii="Times New Roman" w:eastAsia="Times New Roman" w:hAnsi="Times New Roman" w:cs="Times New Roman"/>
                <w:color w:val="000000"/>
                <w:sz w:val="20"/>
                <w:szCs w:val="20"/>
                <w:lang w:val="en-US"/>
              </w:rPr>
            </w:pPr>
            <w:del w:id="8908" w:author="Patricia Erika" w:date="2017-08-19T02:47:00Z">
              <w:r w:rsidRPr="00617EC9" w:rsidDel="006D0B8C">
                <w:rPr>
                  <w:rFonts w:ascii="Times New Roman" w:eastAsia="Times New Roman" w:hAnsi="Times New Roman" w:cs="Times New Roman"/>
                  <w:color w:val="000000"/>
                  <w:sz w:val="20"/>
                  <w:szCs w:val="20"/>
                  <w:lang w:val="en-US"/>
                </w:rPr>
                <w:delText>30,462</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40DF7BAA" w14:textId="77777777" w:rsidR="00AE5523" w:rsidRPr="00617EC9" w:rsidDel="006D0B8C" w:rsidRDefault="00AE5523" w:rsidP="00AE5523">
            <w:pPr>
              <w:spacing w:after="0" w:line="240" w:lineRule="auto"/>
              <w:jc w:val="right"/>
              <w:rPr>
                <w:del w:id="8909" w:author="Patricia Erika" w:date="2017-08-19T02:47:00Z"/>
                <w:rFonts w:ascii="Times New Roman" w:eastAsia="Times New Roman" w:hAnsi="Times New Roman" w:cs="Times New Roman"/>
                <w:color w:val="000000"/>
                <w:sz w:val="20"/>
                <w:szCs w:val="20"/>
                <w:lang w:val="en-US"/>
                <w:rPrChange w:id="8910" w:author="Liezyl Liton" w:date="2017-08-21T21:34:00Z">
                  <w:rPr>
                    <w:del w:id="8911" w:author="Patricia Erika" w:date="2017-08-19T02:47:00Z"/>
                    <w:rFonts w:ascii="Times New Roman" w:eastAsia="Times New Roman" w:hAnsi="Times New Roman" w:cs="Times New Roman"/>
                    <w:b/>
                    <w:bCs/>
                    <w:color w:val="000000"/>
                    <w:sz w:val="20"/>
                    <w:szCs w:val="20"/>
                    <w:lang w:val="en-US"/>
                  </w:rPr>
                </w:rPrChange>
              </w:rPr>
            </w:pPr>
            <w:del w:id="8912" w:author="Patricia Erika" w:date="2017-08-19T02:47:00Z">
              <w:r w:rsidRPr="00617EC9" w:rsidDel="006D0B8C">
                <w:rPr>
                  <w:rFonts w:ascii="Times New Roman" w:eastAsia="Times New Roman" w:hAnsi="Times New Roman" w:cs="Times New Roman"/>
                  <w:color w:val="000000"/>
                  <w:sz w:val="20"/>
                  <w:szCs w:val="20"/>
                  <w:lang w:val="en-US"/>
                </w:rPr>
                <w:delText>130,462</w:delText>
              </w:r>
            </w:del>
          </w:p>
        </w:tc>
      </w:tr>
      <w:tr w:rsidR="00AE5523" w:rsidRPr="00617EC9" w:rsidDel="006D0B8C" w14:paraId="1DB5BAC4" w14:textId="77777777" w:rsidTr="00274251">
        <w:trPr>
          <w:trHeight w:val="300"/>
          <w:del w:id="8913"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8BA0F7F" w14:textId="77777777" w:rsidR="00AE5523" w:rsidRPr="00617EC9" w:rsidDel="006D0B8C" w:rsidRDefault="00AE5523" w:rsidP="00AE5523">
            <w:pPr>
              <w:spacing w:after="0" w:line="240" w:lineRule="auto"/>
              <w:jc w:val="center"/>
              <w:rPr>
                <w:del w:id="8914" w:author="Patricia Erika" w:date="2017-08-19T02:47:00Z"/>
                <w:rFonts w:ascii="Times New Roman" w:eastAsia="Times New Roman" w:hAnsi="Times New Roman" w:cs="Times New Roman"/>
                <w:color w:val="000000"/>
                <w:sz w:val="20"/>
                <w:szCs w:val="20"/>
                <w:lang w:val="en-US"/>
                <w:rPrChange w:id="8915" w:author="Liezyl Liton" w:date="2017-08-21T21:34:00Z">
                  <w:rPr>
                    <w:del w:id="8916" w:author="Patricia Erika" w:date="2017-08-19T02:47:00Z"/>
                    <w:rFonts w:ascii="Times New Roman" w:eastAsia="Times New Roman" w:hAnsi="Times New Roman" w:cs="Times New Roman"/>
                    <w:b/>
                    <w:bCs/>
                    <w:color w:val="000000"/>
                    <w:sz w:val="20"/>
                    <w:szCs w:val="20"/>
                    <w:lang w:val="en-US"/>
                  </w:rPr>
                </w:rPrChange>
              </w:rPr>
            </w:pPr>
            <w:del w:id="8917" w:author="Patricia Erika" w:date="2017-08-19T02:47:00Z">
              <w:r w:rsidRPr="00617EC9" w:rsidDel="006D0B8C">
                <w:rPr>
                  <w:rFonts w:ascii="Times New Roman" w:eastAsia="Times New Roman" w:hAnsi="Times New Roman" w:cs="Times New Roman"/>
                  <w:color w:val="000000"/>
                  <w:sz w:val="20"/>
                  <w:szCs w:val="20"/>
                </w:rPr>
                <w:delText>Marilao</w:delText>
              </w:r>
            </w:del>
          </w:p>
        </w:tc>
        <w:tc>
          <w:tcPr>
            <w:tcW w:w="1038" w:type="dxa"/>
            <w:tcBorders>
              <w:top w:val="nil"/>
              <w:left w:val="nil"/>
              <w:bottom w:val="single" w:sz="4" w:space="0" w:color="auto"/>
              <w:right w:val="single" w:sz="4" w:space="0" w:color="auto"/>
            </w:tcBorders>
            <w:shd w:val="clear" w:color="auto" w:fill="auto"/>
            <w:vAlign w:val="center"/>
            <w:hideMark/>
          </w:tcPr>
          <w:p w14:paraId="74F166CE" w14:textId="77777777" w:rsidR="00AE5523" w:rsidRPr="00617EC9" w:rsidDel="006D0B8C" w:rsidRDefault="00AE5523" w:rsidP="00AE5523">
            <w:pPr>
              <w:spacing w:after="0" w:line="240" w:lineRule="auto"/>
              <w:jc w:val="right"/>
              <w:rPr>
                <w:del w:id="8918" w:author="Patricia Erika" w:date="2017-08-19T02:47:00Z"/>
                <w:rFonts w:ascii="Times New Roman" w:eastAsia="Times New Roman" w:hAnsi="Times New Roman" w:cs="Times New Roman"/>
                <w:color w:val="000000"/>
                <w:sz w:val="20"/>
                <w:szCs w:val="20"/>
                <w:lang w:val="en-US"/>
              </w:rPr>
            </w:pPr>
            <w:del w:id="8919" w:author="Patricia Erika" w:date="2017-08-19T02:47:00Z">
              <w:r w:rsidRPr="00617EC9" w:rsidDel="006D0B8C">
                <w:rPr>
                  <w:rFonts w:ascii="Times New Roman" w:eastAsia="Times New Roman" w:hAnsi="Times New Roman" w:cs="Times New Roman"/>
                  <w:color w:val="000000"/>
                  <w:sz w:val="20"/>
                  <w:szCs w:val="20"/>
                  <w:lang w:val="en-US"/>
                </w:rPr>
                <w:delText>45</w:delText>
              </w:r>
            </w:del>
          </w:p>
        </w:tc>
        <w:tc>
          <w:tcPr>
            <w:tcW w:w="1350" w:type="dxa"/>
            <w:tcBorders>
              <w:top w:val="nil"/>
              <w:left w:val="nil"/>
              <w:bottom w:val="single" w:sz="4" w:space="0" w:color="auto"/>
              <w:right w:val="single" w:sz="4" w:space="0" w:color="auto"/>
            </w:tcBorders>
            <w:shd w:val="clear" w:color="auto" w:fill="auto"/>
            <w:vAlign w:val="center"/>
            <w:hideMark/>
          </w:tcPr>
          <w:p w14:paraId="6C01EDB6" w14:textId="77777777" w:rsidR="00AE5523" w:rsidRPr="00617EC9" w:rsidDel="006D0B8C" w:rsidRDefault="00AE5523" w:rsidP="00AE5523">
            <w:pPr>
              <w:spacing w:after="0" w:line="240" w:lineRule="auto"/>
              <w:jc w:val="right"/>
              <w:rPr>
                <w:del w:id="8920" w:author="Patricia Erika" w:date="2017-08-19T02:47:00Z"/>
                <w:rFonts w:ascii="Times New Roman" w:eastAsia="Times New Roman" w:hAnsi="Times New Roman" w:cs="Times New Roman"/>
                <w:color w:val="000000"/>
                <w:sz w:val="20"/>
                <w:szCs w:val="20"/>
                <w:lang w:val="en-US"/>
              </w:rPr>
            </w:pPr>
            <w:del w:id="8921" w:author="Patricia Erika" w:date="2017-08-19T02:47:00Z">
              <w:r w:rsidRPr="00617EC9" w:rsidDel="006D0B8C">
                <w:rPr>
                  <w:rFonts w:ascii="Times New Roman" w:eastAsia="Times New Roman" w:hAnsi="Times New Roman" w:cs="Times New Roman"/>
                  <w:color w:val="000000"/>
                  <w:sz w:val="20"/>
                  <w:szCs w:val="20"/>
                  <w:lang w:val="en-US"/>
                </w:rPr>
                <w:delText>90,000</w:delText>
              </w:r>
            </w:del>
          </w:p>
        </w:tc>
        <w:tc>
          <w:tcPr>
            <w:tcW w:w="990" w:type="dxa"/>
            <w:tcBorders>
              <w:top w:val="nil"/>
              <w:left w:val="nil"/>
              <w:bottom w:val="single" w:sz="4" w:space="0" w:color="auto"/>
              <w:right w:val="single" w:sz="4" w:space="0" w:color="auto"/>
            </w:tcBorders>
            <w:shd w:val="clear" w:color="auto" w:fill="auto"/>
            <w:vAlign w:val="center"/>
            <w:hideMark/>
          </w:tcPr>
          <w:p w14:paraId="21094925" w14:textId="77777777" w:rsidR="00AE5523" w:rsidRPr="00617EC9" w:rsidDel="006D0B8C" w:rsidRDefault="00AE5523" w:rsidP="00AE5523">
            <w:pPr>
              <w:spacing w:after="0" w:line="240" w:lineRule="auto"/>
              <w:jc w:val="right"/>
              <w:rPr>
                <w:del w:id="8922" w:author="Patricia Erika" w:date="2017-08-19T02:47:00Z"/>
                <w:rFonts w:ascii="Times New Roman" w:eastAsia="Times New Roman" w:hAnsi="Times New Roman" w:cs="Times New Roman"/>
                <w:color w:val="000000"/>
                <w:sz w:val="20"/>
                <w:szCs w:val="20"/>
                <w:lang w:val="en-US"/>
                <w:rPrChange w:id="8923" w:author="Liezyl Liton" w:date="2017-08-21T21:34:00Z">
                  <w:rPr>
                    <w:del w:id="8924" w:author="Patricia Erika" w:date="2017-08-19T02:47:00Z"/>
                    <w:rFonts w:ascii="Times New Roman" w:eastAsia="Times New Roman" w:hAnsi="Times New Roman" w:cs="Times New Roman"/>
                    <w:b/>
                    <w:bCs/>
                    <w:color w:val="000000"/>
                    <w:sz w:val="20"/>
                    <w:szCs w:val="20"/>
                    <w:lang w:val="en-US"/>
                  </w:rPr>
                </w:rPrChange>
              </w:rPr>
            </w:pPr>
            <w:del w:id="8925" w:author="Patricia Erika" w:date="2017-08-19T02:47:00Z">
              <w:r w:rsidRPr="00617EC9" w:rsidDel="006D0B8C">
                <w:rPr>
                  <w:rFonts w:ascii="Times New Roman" w:eastAsia="Times New Roman" w:hAnsi="Times New Roman" w:cs="Times New Roman"/>
                  <w:color w:val="000000"/>
                  <w:sz w:val="20"/>
                  <w:szCs w:val="20"/>
                  <w:lang w:val="en-US"/>
                </w:rPr>
                <w:delText>8</w:delText>
              </w:r>
            </w:del>
          </w:p>
        </w:tc>
        <w:tc>
          <w:tcPr>
            <w:tcW w:w="1350" w:type="dxa"/>
            <w:tcBorders>
              <w:top w:val="nil"/>
              <w:left w:val="nil"/>
              <w:bottom w:val="single" w:sz="4" w:space="0" w:color="auto"/>
              <w:right w:val="single" w:sz="4" w:space="0" w:color="auto"/>
            </w:tcBorders>
            <w:shd w:val="clear" w:color="auto" w:fill="auto"/>
            <w:vAlign w:val="center"/>
            <w:hideMark/>
          </w:tcPr>
          <w:p w14:paraId="7C47C4D0" w14:textId="77777777" w:rsidR="00AE5523" w:rsidRPr="00617EC9" w:rsidDel="006D0B8C" w:rsidRDefault="00AE5523" w:rsidP="00AE5523">
            <w:pPr>
              <w:spacing w:after="0" w:line="240" w:lineRule="auto"/>
              <w:jc w:val="right"/>
              <w:rPr>
                <w:del w:id="8926" w:author="Patricia Erika" w:date="2017-08-19T02:47:00Z"/>
                <w:rFonts w:ascii="Times New Roman" w:eastAsia="Times New Roman" w:hAnsi="Times New Roman" w:cs="Times New Roman"/>
                <w:color w:val="000000"/>
                <w:sz w:val="20"/>
                <w:szCs w:val="20"/>
                <w:lang w:val="en-US"/>
                <w:rPrChange w:id="8927" w:author="Liezyl Liton" w:date="2017-08-21T21:34:00Z">
                  <w:rPr>
                    <w:del w:id="8928" w:author="Patricia Erika" w:date="2017-08-19T02:47:00Z"/>
                    <w:rFonts w:ascii="Times New Roman" w:eastAsia="Times New Roman" w:hAnsi="Times New Roman" w:cs="Times New Roman"/>
                    <w:b/>
                    <w:bCs/>
                    <w:color w:val="000000"/>
                    <w:sz w:val="20"/>
                    <w:szCs w:val="20"/>
                    <w:lang w:val="en-US"/>
                  </w:rPr>
                </w:rPrChange>
              </w:rPr>
            </w:pPr>
            <w:del w:id="8929" w:author="Patricia Erika" w:date="2017-08-19T02:47:00Z">
              <w:r w:rsidRPr="00617EC9" w:rsidDel="006D0B8C">
                <w:rPr>
                  <w:rFonts w:ascii="Times New Roman" w:eastAsia="Times New Roman" w:hAnsi="Times New Roman" w:cs="Times New Roman"/>
                  <w:color w:val="000000"/>
                  <w:sz w:val="20"/>
                  <w:szCs w:val="20"/>
                  <w:lang w:val="en-US"/>
                </w:rPr>
                <w:delText>121,254</w:delText>
              </w:r>
            </w:del>
          </w:p>
        </w:tc>
        <w:tc>
          <w:tcPr>
            <w:tcW w:w="1170" w:type="dxa"/>
            <w:tcBorders>
              <w:top w:val="nil"/>
              <w:left w:val="nil"/>
              <w:bottom w:val="single" w:sz="4" w:space="0" w:color="auto"/>
              <w:right w:val="single" w:sz="4" w:space="0" w:color="auto"/>
            </w:tcBorders>
            <w:shd w:val="clear" w:color="auto" w:fill="auto"/>
            <w:vAlign w:val="center"/>
            <w:hideMark/>
          </w:tcPr>
          <w:p w14:paraId="68565E7D" w14:textId="77777777" w:rsidR="00AE5523" w:rsidRPr="00617EC9" w:rsidDel="006D0B8C" w:rsidRDefault="00AE5523" w:rsidP="00AE5523">
            <w:pPr>
              <w:spacing w:after="0" w:line="240" w:lineRule="auto"/>
              <w:jc w:val="right"/>
              <w:rPr>
                <w:del w:id="8930" w:author="Patricia Erika" w:date="2017-08-19T02:47:00Z"/>
                <w:rFonts w:ascii="Times New Roman" w:eastAsia="Times New Roman" w:hAnsi="Times New Roman" w:cs="Times New Roman"/>
                <w:color w:val="000000"/>
                <w:sz w:val="20"/>
                <w:szCs w:val="20"/>
                <w:lang w:val="en-US"/>
                <w:rPrChange w:id="8931" w:author="Liezyl Liton" w:date="2017-08-21T21:34:00Z">
                  <w:rPr>
                    <w:del w:id="8932" w:author="Patricia Erika" w:date="2017-08-19T02:47:00Z"/>
                    <w:rFonts w:ascii="Times New Roman" w:eastAsia="Times New Roman" w:hAnsi="Times New Roman" w:cs="Times New Roman"/>
                    <w:b/>
                    <w:bCs/>
                    <w:color w:val="000000"/>
                    <w:sz w:val="20"/>
                    <w:szCs w:val="20"/>
                    <w:lang w:val="en-US"/>
                  </w:rPr>
                </w:rPrChange>
              </w:rPr>
            </w:pPr>
            <w:del w:id="8933" w:author="Patricia Erika" w:date="2017-08-19T02:47:00Z">
              <w:r w:rsidRPr="00617EC9" w:rsidDel="006D0B8C">
                <w:rPr>
                  <w:rFonts w:ascii="Times New Roman" w:eastAsia="Times New Roman" w:hAnsi="Times New Roman" w:cs="Times New Roman"/>
                  <w:color w:val="000000"/>
                  <w:sz w:val="20"/>
                  <w:szCs w:val="20"/>
                  <w:lang w:val="en-US"/>
                </w:rPr>
                <w:delText>9</w:delText>
              </w:r>
            </w:del>
          </w:p>
        </w:tc>
        <w:tc>
          <w:tcPr>
            <w:tcW w:w="1350" w:type="dxa"/>
            <w:tcBorders>
              <w:top w:val="nil"/>
              <w:left w:val="nil"/>
              <w:bottom w:val="single" w:sz="4" w:space="0" w:color="auto"/>
              <w:right w:val="single" w:sz="4" w:space="0" w:color="auto"/>
            </w:tcBorders>
            <w:shd w:val="clear" w:color="auto" w:fill="auto"/>
            <w:vAlign w:val="center"/>
            <w:hideMark/>
          </w:tcPr>
          <w:p w14:paraId="5473D639" w14:textId="77777777" w:rsidR="00AE5523" w:rsidRPr="00617EC9" w:rsidDel="006D0B8C" w:rsidRDefault="00AE5523" w:rsidP="00AE5523">
            <w:pPr>
              <w:spacing w:after="0" w:line="240" w:lineRule="auto"/>
              <w:jc w:val="right"/>
              <w:rPr>
                <w:del w:id="8934" w:author="Patricia Erika" w:date="2017-08-19T02:47:00Z"/>
                <w:rFonts w:ascii="Times New Roman" w:eastAsia="Times New Roman" w:hAnsi="Times New Roman" w:cs="Times New Roman"/>
                <w:color w:val="000000"/>
                <w:sz w:val="20"/>
                <w:szCs w:val="20"/>
                <w:lang w:val="en-US"/>
                <w:rPrChange w:id="8935" w:author="Liezyl Liton" w:date="2017-08-21T21:34:00Z">
                  <w:rPr>
                    <w:del w:id="8936" w:author="Patricia Erika" w:date="2017-08-19T02:47:00Z"/>
                    <w:rFonts w:ascii="Times New Roman" w:eastAsia="Times New Roman" w:hAnsi="Times New Roman" w:cs="Times New Roman"/>
                    <w:b/>
                    <w:bCs/>
                    <w:color w:val="000000"/>
                    <w:sz w:val="20"/>
                    <w:szCs w:val="20"/>
                    <w:lang w:val="en-US"/>
                  </w:rPr>
                </w:rPrChange>
              </w:rPr>
            </w:pPr>
            <w:del w:id="8937" w:author="Patricia Erika" w:date="2017-08-19T02:47:00Z">
              <w:r w:rsidRPr="00617EC9" w:rsidDel="006D0B8C">
                <w:rPr>
                  <w:rFonts w:ascii="Times New Roman" w:eastAsia="Times New Roman" w:hAnsi="Times New Roman" w:cs="Times New Roman"/>
                  <w:color w:val="000000"/>
                  <w:sz w:val="20"/>
                  <w:szCs w:val="20"/>
                  <w:lang w:val="en-US"/>
                </w:rPr>
                <w:delText>26,265,133</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7AEE295C" w14:textId="77777777" w:rsidR="00AE5523" w:rsidRPr="00617EC9" w:rsidDel="006D0B8C" w:rsidRDefault="00AE5523" w:rsidP="00AE5523">
            <w:pPr>
              <w:spacing w:after="0" w:line="240" w:lineRule="auto"/>
              <w:jc w:val="right"/>
              <w:rPr>
                <w:del w:id="8938" w:author="Patricia Erika" w:date="2017-08-19T02:47:00Z"/>
                <w:rFonts w:ascii="Times New Roman" w:eastAsia="Times New Roman" w:hAnsi="Times New Roman" w:cs="Times New Roman"/>
                <w:color w:val="000000"/>
                <w:sz w:val="20"/>
                <w:szCs w:val="20"/>
                <w:lang w:val="en-US"/>
                <w:rPrChange w:id="8939" w:author="Liezyl Liton" w:date="2017-08-21T21:34:00Z">
                  <w:rPr>
                    <w:del w:id="8940" w:author="Patricia Erika" w:date="2017-08-19T02:47:00Z"/>
                    <w:rFonts w:ascii="Times New Roman" w:eastAsia="Times New Roman" w:hAnsi="Times New Roman" w:cs="Times New Roman"/>
                    <w:b/>
                    <w:bCs/>
                    <w:color w:val="000000"/>
                    <w:sz w:val="20"/>
                    <w:szCs w:val="20"/>
                    <w:lang w:val="en-US"/>
                  </w:rPr>
                </w:rPrChange>
              </w:rPr>
            </w:pPr>
            <w:del w:id="8941" w:author="Patricia Erika" w:date="2017-08-19T02:47:00Z">
              <w:r w:rsidRPr="00617EC9" w:rsidDel="006D0B8C">
                <w:rPr>
                  <w:rFonts w:ascii="Times New Roman" w:eastAsia="Times New Roman" w:hAnsi="Times New Roman" w:cs="Times New Roman"/>
                  <w:color w:val="000000"/>
                  <w:sz w:val="20"/>
                  <w:szCs w:val="20"/>
                  <w:lang w:val="en-US"/>
                </w:rPr>
                <w:delText>26,476,387</w:delText>
              </w:r>
            </w:del>
          </w:p>
        </w:tc>
      </w:tr>
      <w:tr w:rsidR="00AE5523" w:rsidRPr="00617EC9" w:rsidDel="006D0B8C" w14:paraId="2884906A" w14:textId="77777777" w:rsidTr="00274251">
        <w:trPr>
          <w:trHeight w:val="300"/>
          <w:del w:id="8942"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FCAACEB" w14:textId="77777777" w:rsidR="00AE5523" w:rsidRPr="00617EC9" w:rsidDel="006D0B8C" w:rsidRDefault="00AE5523" w:rsidP="00AE5523">
            <w:pPr>
              <w:spacing w:after="0" w:line="240" w:lineRule="auto"/>
              <w:jc w:val="center"/>
              <w:rPr>
                <w:del w:id="8943" w:author="Patricia Erika" w:date="2017-08-19T02:47:00Z"/>
                <w:rFonts w:ascii="Times New Roman" w:eastAsia="Times New Roman" w:hAnsi="Times New Roman" w:cs="Times New Roman"/>
                <w:color w:val="000000"/>
                <w:sz w:val="20"/>
                <w:szCs w:val="20"/>
                <w:lang w:val="en-US"/>
                <w:rPrChange w:id="8944" w:author="Liezyl Liton" w:date="2017-08-21T21:34:00Z">
                  <w:rPr>
                    <w:del w:id="8945" w:author="Patricia Erika" w:date="2017-08-19T02:47:00Z"/>
                    <w:rFonts w:ascii="Times New Roman" w:eastAsia="Times New Roman" w:hAnsi="Times New Roman" w:cs="Times New Roman"/>
                    <w:b/>
                    <w:bCs/>
                    <w:color w:val="000000"/>
                    <w:sz w:val="20"/>
                    <w:szCs w:val="20"/>
                    <w:lang w:val="en-US"/>
                  </w:rPr>
                </w:rPrChange>
              </w:rPr>
            </w:pPr>
            <w:del w:id="8946" w:author="Patricia Erika" w:date="2017-08-19T02:47:00Z">
              <w:r w:rsidRPr="00617EC9" w:rsidDel="006D0B8C">
                <w:rPr>
                  <w:rFonts w:ascii="Times New Roman" w:eastAsia="Times New Roman" w:hAnsi="Times New Roman" w:cs="Times New Roman"/>
                  <w:color w:val="000000"/>
                  <w:sz w:val="20"/>
                  <w:szCs w:val="20"/>
                </w:rPr>
                <w:delText>Meycauayan</w:delText>
              </w:r>
            </w:del>
          </w:p>
        </w:tc>
        <w:tc>
          <w:tcPr>
            <w:tcW w:w="1038" w:type="dxa"/>
            <w:tcBorders>
              <w:top w:val="nil"/>
              <w:left w:val="nil"/>
              <w:bottom w:val="single" w:sz="4" w:space="0" w:color="auto"/>
              <w:right w:val="single" w:sz="4" w:space="0" w:color="auto"/>
            </w:tcBorders>
            <w:shd w:val="clear" w:color="auto" w:fill="auto"/>
            <w:vAlign w:val="center"/>
            <w:hideMark/>
          </w:tcPr>
          <w:p w14:paraId="7D58AAA7" w14:textId="77777777" w:rsidR="00AE5523" w:rsidRPr="00617EC9" w:rsidDel="006D0B8C" w:rsidRDefault="00AE5523" w:rsidP="00AE5523">
            <w:pPr>
              <w:spacing w:after="0" w:line="240" w:lineRule="auto"/>
              <w:jc w:val="right"/>
              <w:rPr>
                <w:del w:id="8947" w:author="Patricia Erika" w:date="2017-08-19T02:47:00Z"/>
                <w:rFonts w:ascii="Times New Roman" w:eastAsia="Times New Roman" w:hAnsi="Times New Roman" w:cs="Times New Roman"/>
                <w:color w:val="000000"/>
                <w:sz w:val="20"/>
                <w:szCs w:val="20"/>
                <w:lang w:val="en-US"/>
                <w:rPrChange w:id="8948" w:author="Liezyl Liton" w:date="2017-08-21T21:34:00Z">
                  <w:rPr>
                    <w:del w:id="8949" w:author="Patricia Erika" w:date="2017-08-19T02:47:00Z"/>
                    <w:rFonts w:ascii="Times New Roman" w:eastAsia="Times New Roman" w:hAnsi="Times New Roman" w:cs="Times New Roman"/>
                    <w:b/>
                    <w:bCs/>
                    <w:color w:val="000000"/>
                    <w:sz w:val="20"/>
                    <w:szCs w:val="20"/>
                    <w:lang w:val="en-US"/>
                  </w:rPr>
                </w:rPrChange>
              </w:rPr>
            </w:pPr>
            <w:del w:id="8950" w:author="Patricia Erika" w:date="2017-08-19T02:47:00Z">
              <w:r w:rsidRPr="00617EC9" w:rsidDel="006D0B8C">
                <w:rPr>
                  <w:rFonts w:ascii="Times New Roman" w:eastAsia="Times New Roman" w:hAnsi="Times New Roman" w:cs="Times New Roman"/>
                  <w:color w:val="000000"/>
                  <w:sz w:val="20"/>
                  <w:szCs w:val="20"/>
                  <w:lang w:val="en-US"/>
                </w:rPr>
                <w:delText>42.34</w:delText>
              </w:r>
            </w:del>
          </w:p>
        </w:tc>
        <w:tc>
          <w:tcPr>
            <w:tcW w:w="1350" w:type="dxa"/>
            <w:tcBorders>
              <w:top w:val="nil"/>
              <w:left w:val="nil"/>
              <w:bottom w:val="single" w:sz="4" w:space="0" w:color="auto"/>
              <w:right w:val="single" w:sz="4" w:space="0" w:color="auto"/>
            </w:tcBorders>
            <w:shd w:val="clear" w:color="auto" w:fill="auto"/>
            <w:vAlign w:val="center"/>
            <w:hideMark/>
          </w:tcPr>
          <w:p w14:paraId="4D97CF77" w14:textId="77777777" w:rsidR="00AE5523" w:rsidRPr="00617EC9" w:rsidDel="006D0B8C" w:rsidRDefault="00AE5523" w:rsidP="00AE5523">
            <w:pPr>
              <w:spacing w:after="0" w:line="240" w:lineRule="auto"/>
              <w:jc w:val="right"/>
              <w:rPr>
                <w:del w:id="8951" w:author="Patricia Erika" w:date="2017-08-19T02:47:00Z"/>
                <w:rFonts w:ascii="Times New Roman" w:eastAsia="Times New Roman" w:hAnsi="Times New Roman" w:cs="Times New Roman"/>
                <w:color w:val="000000"/>
                <w:sz w:val="20"/>
                <w:szCs w:val="20"/>
                <w:lang w:val="en-US"/>
                <w:rPrChange w:id="8952" w:author="Liezyl Liton" w:date="2017-08-21T21:34:00Z">
                  <w:rPr>
                    <w:del w:id="8953" w:author="Patricia Erika" w:date="2017-08-19T02:47:00Z"/>
                    <w:rFonts w:ascii="Times New Roman" w:eastAsia="Times New Roman" w:hAnsi="Times New Roman" w:cs="Times New Roman"/>
                    <w:b/>
                    <w:bCs/>
                    <w:color w:val="000000"/>
                    <w:sz w:val="20"/>
                    <w:szCs w:val="20"/>
                    <w:lang w:val="en-US"/>
                  </w:rPr>
                </w:rPrChange>
              </w:rPr>
            </w:pPr>
            <w:del w:id="8954" w:author="Patricia Erika" w:date="2017-08-19T02:47:00Z">
              <w:r w:rsidRPr="00617EC9" w:rsidDel="006D0B8C">
                <w:rPr>
                  <w:rFonts w:ascii="Times New Roman" w:eastAsia="Times New Roman" w:hAnsi="Times New Roman" w:cs="Times New Roman"/>
                  <w:color w:val="000000"/>
                  <w:sz w:val="20"/>
                  <w:szCs w:val="20"/>
                  <w:lang w:val="en-US"/>
                </w:rPr>
                <w:delText>137,157</w:delText>
              </w:r>
            </w:del>
          </w:p>
        </w:tc>
        <w:tc>
          <w:tcPr>
            <w:tcW w:w="990" w:type="dxa"/>
            <w:tcBorders>
              <w:top w:val="nil"/>
              <w:left w:val="nil"/>
              <w:bottom w:val="single" w:sz="4" w:space="0" w:color="auto"/>
              <w:right w:val="single" w:sz="4" w:space="0" w:color="auto"/>
            </w:tcBorders>
            <w:shd w:val="clear" w:color="auto" w:fill="auto"/>
            <w:vAlign w:val="center"/>
            <w:hideMark/>
          </w:tcPr>
          <w:p w14:paraId="53FED960" w14:textId="77777777" w:rsidR="00AE5523" w:rsidRPr="00617EC9" w:rsidDel="006D0B8C" w:rsidRDefault="00AE5523" w:rsidP="00AE5523">
            <w:pPr>
              <w:spacing w:after="0" w:line="240" w:lineRule="auto"/>
              <w:jc w:val="right"/>
              <w:rPr>
                <w:del w:id="8955" w:author="Patricia Erika" w:date="2017-08-19T02:47:00Z"/>
                <w:rFonts w:ascii="Times New Roman" w:eastAsia="Times New Roman" w:hAnsi="Times New Roman" w:cs="Times New Roman"/>
                <w:color w:val="000000"/>
                <w:sz w:val="20"/>
                <w:szCs w:val="20"/>
                <w:lang w:val="en-US"/>
                <w:rPrChange w:id="8956" w:author="Liezyl Liton" w:date="2017-08-21T21:34:00Z">
                  <w:rPr>
                    <w:del w:id="8957" w:author="Patricia Erika" w:date="2017-08-19T02:47:00Z"/>
                    <w:rFonts w:ascii="Times New Roman" w:eastAsia="Times New Roman" w:hAnsi="Times New Roman" w:cs="Times New Roman"/>
                    <w:b/>
                    <w:bCs/>
                    <w:color w:val="000000"/>
                    <w:sz w:val="20"/>
                    <w:szCs w:val="20"/>
                    <w:lang w:val="en-US"/>
                  </w:rPr>
                </w:rPrChange>
              </w:rPr>
            </w:pPr>
            <w:del w:id="8958" w:author="Patricia Erika" w:date="2017-08-19T02:47:00Z">
              <w:r w:rsidRPr="00617EC9" w:rsidDel="006D0B8C">
                <w:rPr>
                  <w:rFonts w:ascii="Times New Roman" w:eastAsia="Times New Roman" w:hAnsi="Times New Roman" w:cs="Times New Roman"/>
                  <w:color w:val="000000"/>
                  <w:sz w:val="20"/>
                  <w:szCs w:val="20"/>
                  <w:lang w:val="en-US"/>
                </w:rPr>
                <w:delText>308.95</w:delText>
              </w:r>
            </w:del>
          </w:p>
        </w:tc>
        <w:tc>
          <w:tcPr>
            <w:tcW w:w="1350" w:type="dxa"/>
            <w:tcBorders>
              <w:top w:val="nil"/>
              <w:left w:val="nil"/>
              <w:bottom w:val="single" w:sz="4" w:space="0" w:color="auto"/>
              <w:right w:val="single" w:sz="4" w:space="0" w:color="auto"/>
            </w:tcBorders>
            <w:shd w:val="clear" w:color="auto" w:fill="auto"/>
            <w:vAlign w:val="center"/>
            <w:hideMark/>
          </w:tcPr>
          <w:p w14:paraId="72E62D36" w14:textId="77777777" w:rsidR="00AE5523" w:rsidRPr="00617EC9" w:rsidDel="006D0B8C" w:rsidRDefault="00AE5523" w:rsidP="00AE5523">
            <w:pPr>
              <w:spacing w:after="0" w:line="240" w:lineRule="auto"/>
              <w:jc w:val="right"/>
              <w:rPr>
                <w:del w:id="8959" w:author="Patricia Erika" w:date="2017-08-19T02:47:00Z"/>
                <w:rFonts w:ascii="Times New Roman" w:eastAsia="Times New Roman" w:hAnsi="Times New Roman" w:cs="Times New Roman"/>
                <w:color w:val="000000"/>
                <w:sz w:val="20"/>
                <w:szCs w:val="20"/>
                <w:lang w:val="en-US"/>
                <w:rPrChange w:id="8960" w:author="Liezyl Liton" w:date="2017-08-21T21:34:00Z">
                  <w:rPr>
                    <w:del w:id="8961" w:author="Patricia Erika" w:date="2017-08-19T02:47:00Z"/>
                    <w:rFonts w:ascii="Times New Roman" w:eastAsia="Times New Roman" w:hAnsi="Times New Roman" w:cs="Times New Roman"/>
                    <w:b/>
                    <w:bCs/>
                    <w:color w:val="000000"/>
                    <w:sz w:val="20"/>
                    <w:szCs w:val="20"/>
                    <w:lang w:val="en-US"/>
                  </w:rPr>
                </w:rPrChange>
              </w:rPr>
            </w:pPr>
            <w:del w:id="8962" w:author="Patricia Erika" w:date="2017-08-19T02:47:00Z">
              <w:r w:rsidRPr="00617EC9" w:rsidDel="006D0B8C">
                <w:rPr>
                  <w:rFonts w:ascii="Times New Roman" w:eastAsia="Times New Roman" w:hAnsi="Times New Roman" w:cs="Times New Roman"/>
                  <w:color w:val="000000"/>
                  <w:sz w:val="20"/>
                  <w:szCs w:val="20"/>
                  <w:lang w:val="en-US"/>
                </w:rPr>
                <w:delText>1,686,232</w:delText>
              </w:r>
            </w:del>
          </w:p>
        </w:tc>
        <w:tc>
          <w:tcPr>
            <w:tcW w:w="1170" w:type="dxa"/>
            <w:tcBorders>
              <w:top w:val="nil"/>
              <w:left w:val="nil"/>
              <w:bottom w:val="single" w:sz="4" w:space="0" w:color="auto"/>
              <w:right w:val="single" w:sz="4" w:space="0" w:color="auto"/>
            </w:tcBorders>
            <w:shd w:val="clear" w:color="auto" w:fill="auto"/>
            <w:vAlign w:val="center"/>
            <w:hideMark/>
          </w:tcPr>
          <w:p w14:paraId="03615BB2" w14:textId="77777777" w:rsidR="00AE5523" w:rsidRPr="00617EC9" w:rsidDel="006D0B8C" w:rsidRDefault="00AE5523" w:rsidP="00AE5523">
            <w:pPr>
              <w:spacing w:after="0" w:line="240" w:lineRule="auto"/>
              <w:jc w:val="right"/>
              <w:rPr>
                <w:del w:id="8963" w:author="Patricia Erika" w:date="2017-08-19T02:47:00Z"/>
                <w:rFonts w:ascii="Times New Roman" w:eastAsia="Times New Roman" w:hAnsi="Times New Roman" w:cs="Times New Roman"/>
                <w:color w:val="000000"/>
                <w:sz w:val="20"/>
                <w:szCs w:val="20"/>
                <w:lang w:val="en-US"/>
                <w:rPrChange w:id="8964" w:author="Liezyl Liton" w:date="2017-08-21T21:34:00Z">
                  <w:rPr>
                    <w:del w:id="8965" w:author="Patricia Erika" w:date="2017-08-19T02:47:00Z"/>
                    <w:rFonts w:ascii="Times New Roman" w:eastAsia="Times New Roman" w:hAnsi="Times New Roman" w:cs="Times New Roman"/>
                    <w:b/>
                    <w:bCs/>
                    <w:color w:val="000000"/>
                    <w:sz w:val="20"/>
                    <w:szCs w:val="20"/>
                    <w:lang w:val="en-US"/>
                  </w:rPr>
                </w:rPrChange>
              </w:rPr>
            </w:pPr>
            <w:del w:id="8966" w:author="Patricia Erika" w:date="2017-08-19T02:47:00Z">
              <w:r w:rsidRPr="00617EC9" w:rsidDel="006D0B8C">
                <w:rPr>
                  <w:rFonts w:ascii="Times New Roman" w:eastAsia="Times New Roman" w:hAnsi="Times New Roman" w:cs="Times New Roman"/>
                  <w:color w:val="000000"/>
                  <w:sz w:val="20"/>
                  <w:szCs w:val="20"/>
                  <w:lang w:val="en-US"/>
                </w:rPr>
                <w:delText>1,870.71</w:delText>
              </w:r>
            </w:del>
          </w:p>
        </w:tc>
        <w:tc>
          <w:tcPr>
            <w:tcW w:w="1350" w:type="dxa"/>
            <w:tcBorders>
              <w:top w:val="nil"/>
              <w:left w:val="nil"/>
              <w:bottom w:val="single" w:sz="4" w:space="0" w:color="auto"/>
              <w:right w:val="single" w:sz="4" w:space="0" w:color="auto"/>
            </w:tcBorders>
            <w:shd w:val="clear" w:color="auto" w:fill="auto"/>
            <w:vAlign w:val="center"/>
            <w:hideMark/>
          </w:tcPr>
          <w:p w14:paraId="49075E81" w14:textId="77777777" w:rsidR="00AE5523" w:rsidRPr="00617EC9" w:rsidDel="006D0B8C" w:rsidRDefault="00AE5523" w:rsidP="00AE5523">
            <w:pPr>
              <w:spacing w:after="0" w:line="240" w:lineRule="auto"/>
              <w:jc w:val="right"/>
              <w:rPr>
                <w:del w:id="8967" w:author="Patricia Erika" w:date="2017-08-19T02:47:00Z"/>
                <w:rFonts w:ascii="Times New Roman" w:eastAsia="Times New Roman" w:hAnsi="Times New Roman" w:cs="Times New Roman"/>
                <w:color w:val="000000"/>
                <w:sz w:val="20"/>
                <w:szCs w:val="20"/>
                <w:lang w:val="en-US"/>
                <w:rPrChange w:id="8968" w:author="Liezyl Liton" w:date="2017-08-21T21:34:00Z">
                  <w:rPr>
                    <w:del w:id="8969" w:author="Patricia Erika" w:date="2017-08-19T02:47:00Z"/>
                    <w:rFonts w:ascii="Times New Roman" w:eastAsia="Times New Roman" w:hAnsi="Times New Roman" w:cs="Times New Roman"/>
                    <w:b/>
                    <w:bCs/>
                    <w:color w:val="000000"/>
                    <w:sz w:val="20"/>
                    <w:szCs w:val="20"/>
                    <w:lang w:val="en-US"/>
                  </w:rPr>
                </w:rPrChange>
              </w:rPr>
            </w:pPr>
            <w:del w:id="8970" w:author="Patricia Erika" w:date="2017-08-19T02:47:00Z">
              <w:r w:rsidRPr="00617EC9" w:rsidDel="006D0B8C">
                <w:rPr>
                  <w:rFonts w:ascii="Times New Roman" w:eastAsia="Times New Roman" w:hAnsi="Times New Roman" w:cs="Times New Roman"/>
                  <w:color w:val="000000"/>
                  <w:sz w:val="20"/>
                  <w:szCs w:val="20"/>
                  <w:lang w:val="en-US"/>
                </w:rPr>
                <w:delText>15,627,067</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3AC16676" w14:textId="77777777" w:rsidR="00AE5523" w:rsidRPr="00617EC9" w:rsidDel="006D0B8C" w:rsidRDefault="00AE5523" w:rsidP="00AE5523">
            <w:pPr>
              <w:spacing w:after="0" w:line="240" w:lineRule="auto"/>
              <w:jc w:val="right"/>
              <w:rPr>
                <w:del w:id="8971" w:author="Patricia Erika" w:date="2017-08-19T02:47:00Z"/>
                <w:rFonts w:ascii="Times New Roman" w:eastAsia="Times New Roman" w:hAnsi="Times New Roman" w:cs="Times New Roman"/>
                <w:color w:val="000000"/>
                <w:sz w:val="20"/>
                <w:szCs w:val="20"/>
                <w:lang w:val="en-US"/>
                <w:rPrChange w:id="8972" w:author="Liezyl Liton" w:date="2017-08-21T21:34:00Z">
                  <w:rPr>
                    <w:del w:id="8973" w:author="Patricia Erika" w:date="2017-08-19T02:47:00Z"/>
                    <w:rFonts w:ascii="Times New Roman" w:eastAsia="Times New Roman" w:hAnsi="Times New Roman" w:cs="Times New Roman"/>
                    <w:b/>
                    <w:bCs/>
                    <w:color w:val="000000"/>
                    <w:sz w:val="20"/>
                    <w:szCs w:val="20"/>
                    <w:lang w:val="en-US"/>
                  </w:rPr>
                </w:rPrChange>
              </w:rPr>
            </w:pPr>
            <w:del w:id="8974" w:author="Patricia Erika" w:date="2017-08-19T02:47:00Z">
              <w:r w:rsidRPr="00617EC9" w:rsidDel="006D0B8C">
                <w:rPr>
                  <w:rFonts w:ascii="Times New Roman" w:eastAsia="Times New Roman" w:hAnsi="Times New Roman" w:cs="Times New Roman"/>
                  <w:color w:val="000000"/>
                  <w:sz w:val="20"/>
                  <w:szCs w:val="20"/>
                  <w:lang w:val="en-US"/>
                </w:rPr>
                <w:delText>17,450,456</w:delText>
              </w:r>
            </w:del>
          </w:p>
        </w:tc>
      </w:tr>
      <w:tr w:rsidR="00AE5523" w:rsidRPr="00617EC9" w:rsidDel="006D0B8C" w14:paraId="7FDD47CD" w14:textId="77777777" w:rsidTr="00274251">
        <w:trPr>
          <w:trHeight w:val="300"/>
          <w:del w:id="8975"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0A4FA4B" w14:textId="77777777" w:rsidR="00AE5523" w:rsidRPr="00617EC9" w:rsidDel="006D0B8C" w:rsidRDefault="00AE5523" w:rsidP="00AE5523">
            <w:pPr>
              <w:spacing w:after="0" w:line="240" w:lineRule="auto"/>
              <w:jc w:val="center"/>
              <w:rPr>
                <w:del w:id="8976" w:author="Patricia Erika" w:date="2017-08-19T02:47:00Z"/>
                <w:rFonts w:ascii="Times New Roman" w:eastAsia="Times New Roman" w:hAnsi="Times New Roman" w:cs="Times New Roman"/>
                <w:color w:val="000000"/>
                <w:sz w:val="20"/>
                <w:szCs w:val="20"/>
                <w:lang w:val="en-US"/>
                <w:rPrChange w:id="8977" w:author="Liezyl Liton" w:date="2017-08-21T21:34:00Z">
                  <w:rPr>
                    <w:del w:id="8978" w:author="Patricia Erika" w:date="2017-08-19T02:47:00Z"/>
                    <w:rFonts w:ascii="Times New Roman" w:eastAsia="Times New Roman" w:hAnsi="Times New Roman" w:cs="Times New Roman"/>
                    <w:b/>
                    <w:bCs/>
                    <w:color w:val="000000"/>
                    <w:sz w:val="20"/>
                    <w:szCs w:val="20"/>
                    <w:lang w:val="en-US"/>
                  </w:rPr>
                </w:rPrChange>
              </w:rPr>
            </w:pPr>
            <w:del w:id="8979" w:author="Patricia Erika" w:date="2017-08-19T02:47:00Z">
              <w:r w:rsidRPr="00617EC9" w:rsidDel="006D0B8C">
                <w:rPr>
                  <w:rFonts w:ascii="Times New Roman" w:eastAsia="Times New Roman" w:hAnsi="Times New Roman" w:cs="Times New Roman"/>
                  <w:color w:val="000000"/>
                  <w:sz w:val="20"/>
                  <w:szCs w:val="20"/>
                </w:rPr>
                <w:delText>Valenzuela</w:delText>
              </w:r>
            </w:del>
          </w:p>
        </w:tc>
        <w:tc>
          <w:tcPr>
            <w:tcW w:w="1038" w:type="dxa"/>
            <w:tcBorders>
              <w:top w:val="nil"/>
              <w:left w:val="nil"/>
              <w:bottom w:val="single" w:sz="4" w:space="0" w:color="auto"/>
              <w:right w:val="single" w:sz="4" w:space="0" w:color="auto"/>
            </w:tcBorders>
            <w:shd w:val="clear" w:color="auto" w:fill="auto"/>
            <w:vAlign w:val="center"/>
            <w:hideMark/>
          </w:tcPr>
          <w:p w14:paraId="5422C32C" w14:textId="77777777" w:rsidR="00AE5523" w:rsidRPr="00617EC9" w:rsidDel="006D0B8C" w:rsidRDefault="00AE5523" w:rsidP="00AE5523">
            <w:pPr>
              <w:spacing w:after="0" w:line="240" w:lineRule="auto"/>
              <w:jc w:val="right"/>
              <w:rPr>
                <w:del w:id="8980" w:author="Patricia Erika" w:date="2017-08-19T02:47:00Z"/>
                <w:rFonts w:ascii="Times New Roman" w:eastAsia="Times New Roman" w:hAnsi="Times New Roman" w:cs="Times New Roman"/>
                <w:color w:val="000000"/>
                <w:sz w:val="20"/>
                <w:szCs w:val="20"/>
                <w:lang w:val="en-US"/>
                <w:rPrChange w:id="8981" w:author="Liezyl Liton" w:date="2017-08-21T21:34:00Z">
                  <w:rPr>
                    <w:del w:id="8982" w:author="Patricia Erika" w:date="2017-08-19T02:47:00Z"/>
                    <w:rFonts w:ascii="Times New Roman" w:eastAsia="Times New Roman" w:hAnsi="Times New Roman" w:cs="Times New Roman"/>
                    <w:b/>
                    <w:bCs/>
                    <w:color w:val="000000"/>
                    <w:sz w:val="20"/>
                    <w:szCs w:val="20"/>
                    <w:lang w:val="en-US"/>
                  </w:rPr>
                </w:rPrChange>
              </w:rPr>
            </w:pPr>
            <w:del w:id="8983" w:author="Patricia Erika" w:date="2017-08-19T02:47:00Z">
              <w:r w:rsidRPr="00617EC9" w:rsidDel="006D0B8C">
                <w:rPr>
                  <w:rFonts w:ascii="Times New Roman" w:eastAsia="Times New Roman" w:hAnsi="Times New Roman" w:cs="Times New Roman"/>
                  <w:color w:val="000000"/>
                  <w:sz w:val="20"/>
                  <w:szCs w:val="20"/>
                  <w:lang w:val="en-US"/>
                </w:rPr>
                <w:delText>343</w:delText>
              </w:r>
            </w:del>
          </w:p>
        </w:tc>
        <w:tc>
          <w:tcPr>
            <w:tcW w:w="1350" w:type="dxa"/>
            <w:tcBorders>
              <w:top w:val="nil"/>
              <w:left w:val="nil"/>
              <w:bottom w:val="single" w:sz="4" w:space="0" w:color="auto"/>
              <w:right w:val="single" w:sz="4" w:space="0" w:color="auto"/>
            </w:tcBorders>
            <w:shd w:val="clear" w:color="auto" w:fill="auto"/>
            <w:vAlign w:val="center"/>
            <w:hideMark/>
          </w:tcPr>
          <w:p w14:paraId="54A6441A" w14:textId="77777777" w:rsidR="00AE5523" w:rsidRPr="00617EC9" w:rsidDel="006D0B8C" w:rsidRDefault="00AE5523" w:rsidP="00AE5523">
            <w:pPr>
              <w:spacing w:after="0" w:line="240" w:lineRule="auto"/>
              <w:jc w:val="right"/>
              <w:rPr>
                <w:del w:id="8984" w:author="Patricia Erika" w:date="2017-08-19T02:47:00Z"/>
                <w:rFonts w:ascii="Times New Roman" w:eastAsia="Times New Roman" w:hAnsi="Times New Roman" w:cs="Times New Roman"/>
                <w:color w:val="000000"/>
                <w:sz w:val="20"/>
                <w:szCs w:val="20"/>
                <w:lang w:val="en-US"/>
                <w:rPrChange w:id="8985" w:author="Liezyl Liton" w:date="2017-08-21T21:34:00Z">
                  <w:rPr>
                    <w:del w:id="8986" w:author="Patricia Erika" w:date="2017-08-19T02:47:00Z"/>
                    <w:rFonts w:ascii="Times New Roman" w:eastAsia="Times New Roman" w:hAnsi="Times New Roman" w:cs="Times New Roman"/>
                    <w:b/>
                    <w:bCs/>
                    <w:color w:val="000000"/>
                    <w:sz w:val="20"/>
                    <w:szCs w:val="20"/>
                    <w:lang w:val="en-US"/>
                  </w:rPr>
                </w:rPrChange>
              </w:rPr>
            </w:pPr>
            <w:del w:id="8987" w:author="Patricia Erika" w:date="2017-08-19T02:47:00Z">
              <w:r w:rsidRPr="00617EC9" w:rsidDel="006D0B8C">
                <w:rPr>
                  <w:rFonts w:ascii="Times New Roman" w:eastAsia="Times New Roman" w:hAnsi="Times New Roman" w:cs="Times New Roman"/>
                  <w:color w:val="000000"/>
                  <w:sz w:val="20"/>
                  <w:szCs w:val="20"/>
                  <w:lang w:val="en-US"/>
                </w:rPr>
                <w:delText>552,929</w:delText>
              </w:r>
            </w:del>
          </w:p>
        </w:tc>
        <w:tc>
          <w:tcPr>
            <w:tcW w:w="990" w:type="dxa"/>
            <w:tcBorders>
              <w:top w:val="nil"/>
              <w:left w:val="nil"/>
              <w:bottom w:val="single" w:sz="4" w:space="0" w:color="auto"/>
              <w:right w:val="single" w:sz="4" w:space="0" w:color="auto"/>
            </w:tcBorders>
            <w:shd w:val="clear" w:color="auto" w:fill="auto"/>
            <w:vAlign w:val="center"/>
            <w:hideMark/>
          </w:tcPr>
          <w:p w14:paraId="098F8BF0" w14:textId="77777777" w:rsidR="00AE5523" w:rsidRPr="00617EC9" w:rsidDel="006D0B8C" w:rsidRDefault="00AE5523" w:rsidP="00AE5523">
            <w:pPr>
              <w:spacing w:after="0" w:line="240" w:lineRule="auto"/>
              <w:jc w:val="right"/>
              <w:rPr>
                <w:del w:id="8988" w:author="Patricia Erika" w:date="2017-08-19T02:47:00Z"/>
                <w:rFonts w:ascii="Times New Roman" w:eastAsia="Times New Roman" w:hAnsi="Times New Roman" w:cs="Times New Roman"/>
                <w:color w:val="000000"/>
                <w:sz w:val="20"/>
                <w:szCs w:val="20"/>
                <w:lang w:val="en-US"/>
                <w:rPrChange w:id="8989" w:author="Liezyl Liton" w:date="2017-08-21T21:34:00Z">
                  <w:rPr>
                    <w:del w:id="8990" w:author="Patricia Erika" w:date="2017-08-19T02:47:00Z"/>
                    <w:rFonts w:ascii="Times New Roman" w:eastAsia="Times New Roman" w:hAnsi="Times New Roman" w:cs="Times New Roman"/>
                    <w:b/>
                    <w:bCs/>
                    <w:color w:val="000000"/>
                    <w:sz w:val="20"/>
                    <w:szCs w:val="20"/>
                    <w:lang w:val="en-US"/>
                  </w:rPr>
                </w:rPrChange>
              </w:rPr>
            </w:pPr>
            <w:del w:id="8991" w:author="Patricia Erika" w:date="2017-08-19T02:47:00Z">
              <w:r w:rsidRPr="00617EC9" w:rsidDel="006D0B8C">
                <w:rPr>
                  <w:rFonts w:ascii="Times New Roman" w:eastAsia="Times New Roman" w:hAnsi="Times New Roman" w:cs="Times New Roman"/>
                  <w:color w:val="000000"/>
                  <w:sz w:val="20"/>
                  <w:szCs w:val="20"/>
                  <w:lang w:val="en-US"/>
                </w:rPr>
                <w:delText>279</w:delText>
              </w:r>
            </w:del>
          </w:p>
        </w:tc>
        <w:tc>
          <w:tcPr>
            <w:tcW w:w="1350" w:type="dxa"/>
            <w:tcBorders>
              <w:top w:val="nil"/>
              <w:left w:val="nil"/>
              <w:bottom w:val="single" w:sz="4" w:space="0" w:color="auto"/>
              <w:right w:val="single" w:sz="4" w:space="0" w:color="auto"/>
            </w:tcBorders>
            <w:shd w:val="clear" w:color="auto" w:fill="auto"/>
            <w:vAlign w:val="center"/>
            <w:hideMark/>
          </w:tcPr>
          <w:p w14:paraId="62F83EA4" w14:textId="77777777" w:rsidR="00AE5523" w:rsidRPr="00617EC9" w:rsidDel="006D0B8C" w:rsidRDefault="00AE5523" w:rsidP="00AE5523">
            <w:pPr>
              <w:spacing w:after="0" w:line="240" w:lineRule="auto"/>
              <w:jc w:val="right"/>
              <w:rPr>
                <w:del w:id="8992" w:author="Patricia Erika" w:date="2017-08-19T02:47:00Z"/>
                <w:rFonts w:ascii="Times New Roman" w:eastAsia="Times New Roman" w:hAnsi="Times New Roman" w:cs="Times New Roman"/>
                <w:color w:val="000000"/>
                <w:sz w:val="20"/>
                <w:szCs w:val="20"/>
                <w:lang w:val="en-US"/>
                <w:rPrChange w:id="8993" w:author="Liezyl Liton" w:date="2017-08-21T21:34:00Z">
                  <w:rPr>
                    <w:del w:id="8994" w:author="Patricia Erika" w:date="2017-08-19T02:47:00Z"/>
                    <w:rFonts w:ascii="Times New Roman" w:eastAsia="Times New Roman" w:hAnsi="Times New Roman" w:cs="Times New Roman"/>
                    <w:b/>
                    <w:bCs/>
                    <w:color w:val="000000"/>
                    <w:sz w:val="20"/>
                    <w:szCs w:val="20"/>
                    <w:lang w:val="en-US"/>
                  </w:rPr>
                </w:rPrChange>
              </w:rPr>
            </w:pPr>
            <w:del w:id="8995" w:author="Patricia Erika" w:date="2017-08-19T02:47:00Z">
              <w:r w:rsidRPr="00617EC9" w:rsidDel="006D0B8C">
                <w:rPr>
                  <w:rFonts w:ascii="Times New Roman" w:eastAsia="Times New Roman" w:hAnsi="Times New Roman" w:cs="Times New Roman"/>
                  <w:color w:val="000000"/>
                  <w:sz w:val="20"/>
                  <w:szCs w:val="20"/>
                  <w:lang w:val="en-US"/>
                </w:rPr>
                <w:delText>1,953,000</w:delText>
              </w:r>
            </w:del>
          </w:p>
        </w:tc>
        <w:tc>
          <w:tcPr>
            <w:tcW w:w="1170" w:type="dxa"/>
            <w:tcBorders>
              <w:top w:val="nil"/>
              <w:left w:val="nil"/>
              <w:bottom w:val="single" w:sz="4" w:space="0" w:color="auto"/>
              <w:right w:val="single" w:sz="4" w:space="0" w:color="auto"/>
            </w:tcBorders>
            <w:shd w:val="clear" w:color="auto" w:fill="auto"/>
            <w:vAlign w:val="center"/>
            <w:hideMark/>
          </w:tcPr>
          <w:p w14:paraId="68880C37" w14:textId="77777777" w:rsidR="00AE5523" w:rsidRPr="00617EC9" w:rsidDel="006D0B8C" w:rsidRDefault="00AE5523" w:rsidP="00AE5523">
            <w:pPr>
              <w:spacing w:after="0" w:line="240" w:lineRule="auto"/>
              <w:jc w:val="right"/>
              <w:rPr>
                <w:del w:id="8996" w:author="Patricia Erika" w:date="2017-08-19T02:47:00Z"/>
                <w:rFonts w:ascii="Times New Roman" w:eastAsia="Times New Roman" w:hAnsi="Times New Roman" w:cs="Times New Roman"/>
                <w:color w:val="000000"/>
                <w:sz w:val="20"/>
                <w:szCs w:val="20"/>
                <w:lang w:val="en-US"/>
                <w:rPrChange w:id="8997" w:author="Liezyl Liton" w:date="2017-08-21T21:34:00Z">
                  <w:rPr>
                    <w:del w:id="8998" w:author="Patricia Erika" w:date="2017-08-19T02:47:00Z"/>
                    <w:rFonts w:ascii="Times New Roman" w:eastAsia="Times New Roman" w:hAnsi="Times New Roman" w:cs="Times New Roman"/>
                    <w:b/>
                    <w:bCs/>
                    <w:color w:val="000000"/>
                    <w:sz w:val="20"/>
                    <w:szCs w:val="20"/>
                    <w:lang w:val="en-US"/>
                  </w:rPr>
                </w:rPrChange>
              </w:rPr>
            </w:pPr>
            <w:del w:id="8999" w:author="Patricia Erika" w:date="2017-08-19T02:47:00Z">
              <w:r w:rsidRPr="00617EC9" w:rsidDel="006D0B8C">
                <w:rPr>
                  <w:rFonts w:ascii="Times New Roman" w:eastAsia="Times New Roman" w:hAnsi="Times New Roman" w:cs="Times New Roman"/>
                  <w:color w:val="000000"/>
                  <w:sz w:val="20"/>
                  <w:szCs w:val="20"/>
                  <w:lang w:val="en-US"/>
                </w:rPr>
                <w:delText>7,436.00</w:delText>
              </w:r>
            </w:del>
          </w:p>
        </w:tc>
        <w:tc>
          <w:tcPr>
            <w:tcW w:w="1350" w:type="dxa"/>
            <w:tcBorders>
              <w:top w:val="nil"/>
              <w:left w:val="nil"/>
              <w:bottom w:val="single" w:sz="4" w:space="0" w:color="auto"/>
              <w:right w:val="single" w:sz="4" w:space="0" w:color="auto"/>
            </w:tcBorders>
            <w:shd w:val="clear" w:color="auto" w:fill="auto"/>
            <w:vAlign w:val="center"/>
            <w:hideMark/>
          </w:tcPr>
          <w:p w14:paraId="464996BC" w14:textId="77777777" w:rsidR="00AE5523" w:rsidRPr="00617EC9" w:rsidDel="006D0B8C" w:rsidRDefault="00AE5523" w:rsidP="00AE5523">
            <w:pPr>
              <w:spacing w:after="0" w:line="240" w:lineRule="auto"/>
              <w:jc w:val="right"/>
              <w:rPr>
                <w:del w:id="9000" w:author="Patricia Erika" w:date="2017-08-19T02:47:00Z"/>
                <w:rFonts w:ascii="Times New Roman" w:eastAsia="Times New Roman" w:hAnsi="Times New Roman" w:cs="Times New Roman"/>
                <w:color w:val="000000"/>
                <w:sz w:val="20"/>
                <w:szCs w:val="20"/>
                <w:lang w:val="en-US"/>
                <w:rPrChange w:id="9001" w:author="Liezyl Liton" w:date="2017-08-21T21:34:00Z">
                  <w:rPr>
                    <w:del w:id="9002" w:author="Patricia Erika" w:date="2017-08-19T02:47:00Z"/>
                    <w:rFonts w:ascii="Times New Roman" w:eastAsia="Times New Roman" w:hAnsi="Times New Roman" w:cs="Times New Roman"/>
                    <w:b/>
                    <w:bCs/>
                    <w:color w:val="000000"/>
                    <w:sz w:val="20"/>
                    <w:szCs w:val="20"/>
                    <w:lang w:val="en-US"/>
                  </w:rPr>
                </w:rPrChange>
              </w:rPr>
            </w:pPr>
            <w:del w:id="9003" w:author="Patricia Erika" w:date="2017-08-19T02:47:00Z">
              <w:r w:rsidRPr="00617EC9" w:rsidDel="006D0B8C">
                <w:rPr>
                  <w:rFonts w:ascii="Times New Roman" w:eastAsia="Times New Roman" w:hAnsi="Times New Roman" w:cs="Times New Roman"/>
                  <w:color w:val="000000"/>
                  <w:sz w:val="20"/>
                  <w:szCs w:val="20"/>
                  <w:lang w:val="en-US"/>
                </w:rPr>
                <w:delText>28,507,420</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102894B3" w14:textId="77777777" w:rsidR="00AE5523" w:rsidRPr="00617EC9" w:rsidDel="006D0B8C" w:rsidRDefault="00AE5523" w:rsidP="00AE5523">
            <w:pPr>
              <w:spacing w:after="0" w:line="240" w:lineRule="auto"/>
              <w:jc w:val="right"/>
              <w:rPr>
                <w:del w:id="9004" w:author="Patricia Erika" w:date="2017-08-19T02:47:00Z"/>
                <w:rFonts w:ascii="Times New Roman" w:eastAsia="Times New Roman" w:hAnsi="Times New Roman" w:cs="Times New Roman"/>
                <w:color w:val="000000"/>
                <w:sz w:val="20"/>
                <w:szCs w:val="20"/>
                <w:lang w:val="en-US"/>
                <w:rPrChange w:id="9005" w:author="Liezyl Liton" w:date="2017-08-21T21:34:00Z">
                  <w:rPr>
                    <w:del w:id="9006" w:author="Patricia Erika" w:date="2017-08-19T02:47:00Z"/>
                    <w:rFonts w:ascii="Times New Roman" w:eastAsia="Times New Roman" w:hAnsi="Times New Roman" w:cs="Times New Roman"/>
                    <w:b/>
                    <w:bCs/>
                    <w:color w:val="000000"/>
                    <w:sz w:val="20"/>
                    <w:szCs w:val="20"/>
                    <w:lang w:val="en-US"/>
                  </w:rPr>
                </w:rPrChange>
              </w:rPr>
            </w:pPr>
            <w:del w:id="9007" w:author="Patricia Erika" w:date="2017-08-19T02:47:00Z">
              <w:r w:rsidRPr="00617EC9" w:rsidDel="006D0B8C">
                <w:rPr>
                  <w:rFonts w:ascii="Times New Roman" w:eastAsia="Times New Roman" w:hAnsi="Times New Roman" w:cs="Times New Roman"/>
                  <w:color w:val="000000"/>
                  <w:sz w:val="20"/>
                  <w:szCs w:val="20"/>
                  <w:lang w:val="en-US"/>
                </w:rPr>
                <w:delText>31,013,349</w:delText>
              </w:r>
            </w:del>
          </w:p>
        </w:tc>
      </w:tr>
      <w:tr w:rsidR="00AE5523" w:rsidRPr="00617EC9" w:rsidDel="006D0B8C" w14:paraId="48305049" w14:textId="77777777" w:rsidTr="00274251">
        <w:trPr>
          <w:trHeight w:val="300"/>
          <w:del w:id="9008"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7188D30" w14:textId="77777777" w:rsidR="00AE5523" w:rsidRPr="00617EC9" w:rsidDel="006D0B8C" w:rsidRDefault="00AE5523" w:rsidP="00AE5523">
            <w:pPr>
              <w:spacing w:after="0" w:line="240" w:lineRule="auto"/>
              <w:jc w:val="center"/>
              <w:rPr>
                <w:del w:id="9009" w:author="Patricia Erika" w:date="2017-08-19T02:47:00Z"/>
                <w:rFonts w:ascii="Times New Roman" w:eastAsia="Times New Roman" w:hAnsi="Times New Roman" w:cs="Times New Roman"/>
                <w:color w:val="000000"/>
                <w:sz w:val="20"/>
                <w:szCs w:val="20"/>
                <w:lang w:val="en-US"/>
                <w:rPrChange w:id="9010" w:author="Liezyl Liton" w:date="2017-08-21T21:34:00Z">
                  <w:rPr>
                    <w:del w:id="9011" w:author="Patricia Erika" w:date="2017-08-19T02:47:00Z"/>
                    <w:rFonts w:ascii="Times New Roman" w:eastAsia="Times New Roman" w:hAnsi="Times New Roman" w:cs="Times New Roman"/>
                    <w:b/>
                    <w:bCs/>
                    <w:color w:val="000000"/>
                    <w:sz w:val="20"/>
                    <w:szCs w:val="20"/>
                    <w:lang w:val="en-US"/>
                  </w:rPr>
                </w:rPrChange>
              </w:rPr>
            </w:pPr>
            <w:del w:id="9012" w:author="Patricia Erika" w:date="2017-08-19T02:47:00Z">
              <w:r w:rsidRPr="00617EC9" w:rsidDel="006D0B8C">
                <w:rPr>
                  <w:rFonts w:ascii="Times New Roman" w:eastAsia="Times New Roman" w:hAnsi="Times New Roman" w:cs="Times New Roman"/>
                  <w:color w:val="000000"/>
                  <w:sz w:val="20"/>
                  <w:szCs w:val="20"/>
                </w:rPr>
                <w:delText>Caloocan</w:delText>
              </w:r>
            </w:del>
          </w:p>
        </w:tc>
        <w:tc>
          <w:tcPr>
            <w:tcW w:w="1038" w:type="dxa"/>
            <w:tcBorders>
              <w:top w:val="nil"/>
              <w:left w:val="nil"/>
              <w:bottom w:val="single" w:sz="4" w:space="0" w:color="auto"/>
              <w:right w:val="single" w:sz="4" w:space="0" w:color="auto"/>
            </w:tcBorders>
            <w:shd w:val="clear" w:color="auto" w:fill="auto"/>
            <w:vAlign w:val="center"/>
            <w:hideMark/>
          </w:tcPr>
          <w:p w14:paraId="33ED653F" w14:textId="77777777" w:rsidR="00AE5523" w:rsidRPr="00617EC9" w:rsidDel="006D0B8C" w:rsidRDefault="00AE5523" w:rsidP="00AE5523">
            <w:pPr>
              <w:spacing w:after="0" w:line="240" w:lineRule="auto"/>
              <w:jc w:val="right"/>
              <w:rPr>
                <w:del w:id="9013" w:author="Patricia Erika" w:date="2017-08-19T02:47:00Z"/>
                <w:rFonts w:ascii="Times New Roman" w:eastAsia="Times New Roman" w:hAnsi="Times New Roman" w:cs="Times New Roman"/>
                <w:color w:val="000000"/>
                <w:sz w:val="20"/>
                <w:szCs w:val="20"/>
                <w:lang w:val="en-US"/>
                <w:rPrChange w:id="9014" w:author="Liezyl Liton" w:date="2017-08-21T21:34:00Z">
                  <w:rPr>
                    <w:del w:id="9015" w:author="Patricia Erika" w:date="2017-08-19T02:47:00Z"/>
                    <w:rFonts w:ascii="Times New Roman" w:eastAsia="Times New Roman" w:hAnsi="Times New Roman" w:cs="Times New Roman"/>
                    <w:b/>
                    <w:bCs/>
                    <w:color w:val="000000"/>
                    <w:sz w:val="20"/>
                    <w:szCs w:val="20"/>
                    <w:lang w:val="en-US"/>
                  </w:rPr>
                </w:rPrChange>
              </w:rPr>
            </w:pPr>
            <w:del w:id="9016" w:author="Patricia Erika" w:date="2017-08-19T02:47:00Z">
              <w:r w:rsidRPr="00617EC9" w:rsidDel="006D0B8C">
                <w:rPr>
                  <w:rFonts w:ascii="Times New Roman" w:eastAsia="Times New Roman" w:hAnsi="Times New Roman" w:cs="Times New Roman"/>
                  <w:color w:val="000000"/>
                  <w:sz w:val="20"/>
                  <w:szCs w:val="20"/>
                  <w:lang w:val="en-US"/>
                </w:rPr>
                <w:delText>334.71</w:delText>
              </w:r>
            </w:del>
          </w:p>
        </w:tc>
        <w:tc>
          <w:tcPr>
            <w:tcW w:w="1350" w:type="dxa"/>
            <w:tcBorders>
              <w:top w:val="nil"/>
              <w:left w:val="nil"/>
              <w:bottom w:val="single" w:sz="4" w:space="0" w:color="auto"/>
              <w:right w:val="single" w:sz="4" w:space="0" w:color="auto"/>
            </w:tcBorders>
            <w:shd w:val="clear" w:color="auto" w:fill="auto"/>
            <w:vAlign w:val="center"/>
            <w:hideMark/>
          </w:tcPr>
          <w:p w14:paraId="3551F090" w14:textId="77777777" w:rsidR="00AE5523" w:rsidRPr="00617EC9" w:rsidDel="006D0B8C" w:rsidRDefault="00AE5523" w:rsidP="00AE5523">
            <w:pPr>
              <w:spacing w:after="0" w:line="240" w:lineRule="auto"/>
              <w:jc w:val="right"/>
              <w:rPr>
                <w:del w:id="9017" w:author="Patricia Erika" w:date="2017-08-19T02:47:00Z"/>
                <w:rFonts w:ascii="Times New Roman" w:eastAsia="Times New Roman" w:hAnsi="Times New Roman" w:cs="Times New Roman"/>
                <w:color w:val="000000"/>
                <w:sz w:val="20"/>
                <w:szCs w:val="20"/>
                <w:lang w:val="en-US"/>
                <w:rPrChange w:id="9018" w:author="Liezyl Liton" w:date="2017-08-21T21:34:00Z">
                  <w:rPr>
                    <w:del w:id="9019" w:author="Patricia Erika" w:date="2017-08-19T02:47:00Z"/>
                    <w:rFonts w:ascii="Times New Roman" w:eastAsia="Times New Roman" w:hAnsi="Times New Roman" w:cs="Times New Roman"/>
                    <w:b/>
                    <w:bCs/>
                    <w:color w:val="000000"/>
                    <w:sz w:val="20"/>
                    <w:szCs w:val="20"/>
                    <w:lang w:val="en-US"/>
                  </w:rPr>
                </w:rPrChange>
              </w:rPr>
            </w:pPr>
            <w:del w:id="9020" w:author="Patricia Erika" w:date="2017-08-19T02:47:00Z">
              <w:r w:rsidRPr="00617EC9" w:rsidDel="006D0B8C">
                <w:rPr>
                  <w:rFonts w:ascii="Times New Roman" w:eastAsia="Times New Roman" w:hAnsi="Times New Roman" w:cs="Times New Roman"/>
                  <w:color w:val="000000"/>
                  <w:sz w:val="20"/>
                  <w:szCs w:val="20"/>
                  <w:lang w:val="en-US"/>
                </w:rPr>
                <w:delText>1,620,869</w:delText>
              </w:r>
            </w:del>
          </w:p>
        </w:tc>
        <w:tc>
          <w:tcPr>
            <w:tcW w:w="990" w:type="dxa"/>
            <w:tcBorders>
              <w:top w:val="nil"/>
              <w:left w:val="nil"/>
              <w:bottom w:val="single" w:sz="4" w:space="0" w:color="auto"/>
              <w:right w:val="single" w:sz="4" w:space="0" w:color="auto"/>
            </w:tcBorders>
            <w:shd w:val="clear" w:color="auto" w:fill="auto"/>
            <w:vAlign w:val="center"/>
            <w:hideMark/>
          </w:tcPr>
          <w:p w14:paraId="23869384" w14:textId="77777777" w:rsidR="00AE5523" w:rsidRPr="00617EC9" w:rsidDel="006D0B8C" w:rsidRDefault="00AE5523" w:rsidP="00AE5523">
            <w:pPr>
              <w:spacing w:after="0" w:line="240" w:lineRule="auto"/>
              <w:jc w:val="right"/>
              <w:rPr>
                <w:del w:id="9021" w:author="Patricia Erika" w:date="2017-08-19T02:47:00Z"/>
                <w:rFonts w:ascii="Times New Roman" w:eastAsia="Times New Roman" w:hAnsi="Times New Roman" w:cs="Times New Roman"/>
                <w:color w:val="000000"/>
                <w:sz w:val="20"/>
                <w:szCs w:val="20"/>
                <w:lang w:val="en-US"/>
                <w:rPrChange w:id="9022" w:author="Liezyl Liton" w:date="2017-08-21T21:34:00Z">
                  <w:rPr>
                    <w:del w:id="9023" w:author="Patricia Erika" w:date="2017-08-19T02:47:00Z"/>
                    <w:rFonts w:ascii="Times New Roman" w:eastAsia="Times New Roman" w:hAnsi="Times New Roman" w:cs="Times New Roman"/>
                    <w:b/>
                    <w:bCs/>
                    <w:color w:val="000000"/>
                    <w:sz w:val="20"/>
                    <w:szCs w:val="20"/>
                    <w:lang w:val="en-US"/>
                  </w:rPr>
                </w:rPrChange>
              </w:rPr>
            </w:pPr>
            <w:del w:id="9024" w:author="Patricia Erika" w:date="2017-08-19T02:47:00Z">
              <w:r w:rsidRPr="00617EC9" w:rsidDel="006D0B8C">
                <w:rPr>
                  <w:rFonts w:ascii="Times New Roman" w:eastAsia="Times New Roman" w:hAnsi="Times New Roman" w:cs="Times New Roman"/>
                  <w:color w:val="000000"/>
                  <w:sz w:val="20"/>
                  <w:szCs w:val="20"/>
                  <w:lang w:val="en-US"/>
                </w:rPr>
                <w:delText>1508</w:delText>
              </w:r>
            </w:del>
          </w:p>
        </w:tc>
        <w:tc>
          <w:tcPr>
            <w:tcW w:w="1350" w:type="dxa"/>
            <w:tcBorders>
              <w:top w:val="nil"/>
              <w:left w:val="nil"/>
              <w:bottom w:val="single" w:sz="4" w:space="0" w:color="auto"/>
              <w:right w:val="single" w:sz="4" w:space="0" w:color="auto"/>
            </w:tcBorders>
            <w:shd w:val="clear" w:color="auto" w:fill="auto"/>
            <w:vAlign w:val="center"/>
            <w:hideMark/>
          </w:tcPr>
          <w:p w14:paraId="7CD5E233" w14:textId="77777777" w:rsidR="00AE5523" w:rsidRPr="00617EC9" w:rsidDel="006D0B8C" w:rsidRDefault="00AE5523" w:rsidP="00AE5523">
            <w:pPr>
              <w:spacing w:after="0" w:line="240" w:lineRule="auto"/>
              <w:jc w:val="right"/>
              <w:rPr>
                <w:del w:id="9025" w:author="Patricia Erika" w:date="2017-08-19T02:47:00Z"/>
                <w:rFonts w:ascii="Times New Roman" w:eastAsia="Times New Roman" w:hAnsi="Times New Roman" w:cs="Times New Roman"/>
                <w:color w:val="000000"/>
                <w:sz w:val="20"/>
                <w:szCs w:val="20"/>
                <w:lang w:val="en-US"/>
                <w:rPrChange w:id="9026" w:author="Liezyl Liton" w:date="2017-08-21T21:34:00Z">
                  <w:rPr>
                    <w:del w:id="9027" w:author="Patricia Erika" w:date="2017-08-19T02:47:00Z"/>
                    <w:rFonts w:ascii="Times New Roman" w:eastAsia="Times New Roman" w:hAnsi="Times New Roman" w:cs="Times New Roman"/>
                    <w:b/>
                    <w:bCs/>
                    <w:color w:val="000000"/>
                    <w:sz w:val="20"/>
                    <w:szCs w:val="20"/>
                    <w:lang w:val="en-US"/>
                  </w:rPr>
                </w:rPrChange>
              </w:rPr>
            </w:pPr>
            <w:del w:id="9028" w:author="Patricia Erika" w:date="2017-08-19T02:47:00Z">
              <w:r w:rsidRPr="00617EC9" w:rsidDel="006D0B8C">
                <w:rPr>
                  <w:rFonts w:ascii="Times New Roman" w:eastAsia="Times New Roman" w:hAnsi="Times New Roman" w:cs="Times New Roman"/>
                  <w:color w:val="000000"/>
                  <w:sz w:val="20"/>
                  <w:szCs w:val="20"/>
                  <w:lang w:val="en-US"/>
                </w:rPr>
                <w:delText>8,386,972</w:delText>
              </w:r>
            </w:del>
          </w:p>
        </w:tc>
        <w:tc>
          <w:tcPr>
            <w:tcW w:w="1170" w:type="dxa"/>
            <w:tcBorders>
              <w:top w:val="nil"/>
              <w:left w:val="nil"/>
              <w:bottom w:val="single" w:sz="4" w:space="0" w:color="auto"/>
              <w:right w:val="single" w:sz="4" w:space="0" w:color="auto"/>
            </w:tcBorders>
            <w:shd w:val="clear" w:color="auto" w:fill="auto"/>
            <w:vAlign w:val="center"/>
            <w:hideMark/>
          </w:tcPr>
          <w:p w14:paraId="3453C806" w14:textId="77777777" w:rsidR="00AE5523" w:rsidRPr="00617EC9" w:rsidDel="006D0B8C" w:rsidRDefault="00AE5523" w:rsidP="00AE5523">
            <w:pPr>
              <w:spacing w:after="0" w:line="240" w:lineRule="auto"/>
              <w:jc w:val="right"/>
              <w:rPr>
                <w:del w:id="9029" w:author="Patricia Erika" w:date="2017-08-19T02:47:00Z"/>
                <w:rFonts w:ascii="Times New Roman" w:eastAsia="Times New Roman" w:hAnsi="Times New Roman" w:cs="Times New Roman"/>
                <w:color w:val="000000"/>
                <w:sz w:val="20"/>
                <w:szCs w:val="20"/>
                <w:lang w:val="en-US"/>
                <w:rPrChange w:id="9030" w:author="Liezyl Liton" w:date="2017-08-21T21:34:00Z">
                  <w:rPr>
                    <w:del w:id="9031" w:author="Patricia Erika" w:date="2017-08-19T02:47:00Z"/>
                    <w:rFonts w:ascii="Times New Roman" w:eastAsia="Times New Roman" w:hAnsi="Times New Roman" w:cs="Times New Roman"/>
                    <w:b/>
                    <w:bCs/>
                    <w:color w:val="000000"/>
                    <w:sz w:val="20"/>
                    <w:szCs w:val="20"/>
                    <w:lang w:val="en-US"/>
                  </w:rPr>
                </w:rPrChange>
              </w:rPr>
            </w:pPr>
            <w:del w:id="9032" w:author="Patricia Erika" w:date="2017-08-19T02:47:00Z">
              <w:r w:rsidRPr="00617EC9" w:rsidDel="006D0B8C">
                <w:rPr>
                  <w:rFonts w:ascii="Times New Roman" w:eastAsia="Times New Roman" w:hAnsi="Times New Roman" w:cs="Times New Roman"/>
                  <w:color w:val="000000"/>
                  <w:sz w:val="20"/>
                  <w:szCs w:val="20"/>
                  <w:lang w:val="en-US"/>
                </w:rPr>
                <w:delText>2,478.00</w:delText>
              </w:r>
            </w:del>
          </w:p>
        </w:tc>
        <w:tc>
          <w:tcPr>
            <w:tcW w:w="1350" w:type="dxa"/>
            <w:tcBorders>
              <w:top w:val="nil"/>
              <w:left w:val="nil"/>
              <w:bottom w:val="single" w:sz="4" w:space="0" w:color="auto"/>
              <w:right w:val="single" w:sz="4" w:space="0" w:color="auto"/>
            </w:tcBorders>
            <w:shd w:val="clear" w:color="auto" w:fill="auto"/>
            <w:vAlign w:val="center"/>
            <w:hideMark/>
          </w:tcPr>
          <w:p w14:paraId="0D2D4DA6" w14:textId="77777777" w:rsidR="00AE5523" w:rsidRPr="00617EC9" w:rsidDel="006D0B8C" w:rsidRDefault="00AE5523" w:rsidP="00AE5523">
            <w:pPr>
              <w:spacing w:after="0" w:line="240" w:lineRule="auto"/>
              <w:jc w:val="right"/>
              <w:rPr>
                <w:del w:id="9033" w:author="Patricia Erika" w:date="2017-08-19T02:47:00Z"/>
                <w:rFonts w:ascii="Times New Roman" w:eastAsia="Times New Roman" w:hAnsi="Times New Roman" w:cs="Times New Roman"/>
                <w:color w:val="000000"/>
                <w:sz w:val="20"/>
                <w:szCs w:val="20"/>
                <w:lang w:val="en-US"/>
                <w:rPrChange w:id="9034" w:author="Liezyl Liton" w:date="2017-08-21T21:34:00Z">
                  <w:rPr>
                    <w:del w:id="9035" w:author="Patricia Erika" w:date="2017-08-19T02:47:00Z"/>
                    <w:rFonts w:ascii="Times New Roman" w:eastAsia="Times New Roman" w:hAnsi="Times New Roman" w:cs="Times New Roman"/>
                    <w:b/>
                    <w:bCs/>
                    <w:color w:val="000000"/>
                    <w:sz w:val="20"/>
                    <w:szCs w:val="20"/>
                    <w:lang w:val="en-US"/>
                  </w:rPr>
                </w:rPrChange>
              </w:rPr>
            </w:pPr>
            <w:del w:id="9036" w:author="Patricia Erika" w:date="2017-08-19T02:47:00Z">
              <w:r w:rsidRPr="00617EC9" w:rsidDel="006D0B8C">
                <w:rPr>
                  <w:rFonts w:ascii="Times New Roman" w:eastAsia="Times New Roman" w:hAnsi="Times New Roman" w:cs="Times New Roman"/>
                  <w:color w:val="000000"/>
                  <w:sz w:val="20"/>
                  <w:szCs w:val="20"/>
                  <w:lang w:val="en-US"/>
                </w:rPr>
                <w:delText>32,502,778</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1E088703" w14:textId="77777777" w:rsidR="00AE5523" w:rsidRPr="00617EC9" w:rsidDel="006D0B8C" w:rsidRDefault="00AE5523" w:rsidP="00AE5523">
            <w:pPr>
              <w:spacing w:after="0" w:line="240" w:lineRule="auto"/>
              <w:jc w:val="right"/>
              <w:rPr>
                <w:del w:id="9037" w:author="Patricia Erika" w:date="2017-08-19T02:47:00Z"/>
                <w:rFonts w:ascii="Times New Roman" w:eastAsia="Times New Roman" w:hAnsi="Times New Roman" w:cs="Times New Roman"/>
                <w:color w:val="000000"/>
                <w:sz w:val="20"/>
                <w:szCs w:val="20"/>
                <w:lang w:val="en-US"/>
                <w:rPrChange w:id="9038" w:author="Liezyl Liton" w:date="2017-08-21T21:34:00Z">
                  <w:rPr>
                    <w:del w:id="9039" w:author="Patricia Erika" w:date="2017-08-19T02:47:00Z"/>
                    <w:rFonts w:ascii="Times New Roman" w:eastAsia="Times New Roman" w:hAnsi="Times New Roman" w:cs="Times New Roman"/>
                    <w:b/>
                    <w:bCs/>
                    <w:color w:val="000000"/>
                    <w:sz w:val="20"/>
                    <w:szCs w:val="20"/>
                    <w:lang w:val="en-US"/>
                  </w:rPr>
                </w:rPrChange>
              </w:rPr>
            </w:pPr>
            <w:del w:id="9040" w:author="Patricia Erika" w:date="2017-08-19T02:47:00Z">
              <w:r w:rsidRPr="00617EC9" w:rsidDel="006D0B8C">
                <w:rPr>
                  <w:rFonts w:ascii="Times New Roman" w:eastAsia="Times New Roman" w:hAnsi="Times New Roman" w:cs="Times New Roman"/>
                  <w:color w:val="000000"/>
                  <w:sz w:val="20"/>
                  <w:szCs w:val="20"/>
                  <w:lang w:val="en-US"/>
                </w:rPr>
                <w:delText>42,510,619</w:delText>
              </w:r>
            </w:del>
          </w:p>
        </w:tc>
      </w:tr>
      <w:tr w:rsidR="00AE5523" w:rsidRPr="00617EC9" w:rsidDel="006D0B8C" w14:paraId="16F218A8" w14:textId="77777777" w:rsidTr="00274251">
        <w:trPr>
          <w:trHeight w:val="300"/>
          <w:del w:id="9041"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084E454" w14:textId="77777777" w:rsidR="00AE5523" w:rsidRPr="00617EC9" w:rsidDel="006D0B8C" w:rsidRDefault="00AE5523" w:rsidP="00AE5523">
            <w:pPr>
              <w:spacing w:after="0" w:line="240" w:lineRule="auto"/>
              <w:jc w:val="center"/>
              <w:rPr>
                <w:del w:id="9042" w:author="Patricia Erika" w:date="2017-08-19T02:47:00Z"/>
                <w:rFonts w:ascii="Times New Roman" w:eastAsia="Times New Roman" w:hAnsi="Times New Roman" w:cs="Times New Roman"/>
                <w:color w:val="000000"/>
                <w:sz w:val="20"/>
                <w:szCs w:val="20"/>
                <w:lang w:val="en-US"/>
                <w:rPrChange w:id="9043" w:author="Liezyl Liton" w:date="2017-08-21T21:34:00Z">
                  <w:rPr>
                    <w:del w:id="9044" w:author="Patricia Erika" w:date="2017-08-19T02:47:00Z"/>
                    <w:rFonts w:ascii="Times New Roman" w:eastAsia="Times New Roman" w:hAnsi="Times New Roman" w:cs="Times New Roman"/>
                    <w:b/>
                    <w:bCs/>
                    <w:color w:val="000000"/>
                    <w:sz w:val="20"/>
                    <w:szCs w:val="20"/>
                    <w:lang w:val="en-US"/>
                  </w:rPr>
                </w:rPrChange>
              </w:rPr>
            </w:pPr>
            <w:del w:id="9045" w:author="Patricia Erika" w:date="2017-08-19T02:47:00Z">
              <w:r w:rsidRPr="00617EC9" w:rsidDel="006D0B8C">
                <w:rPr>
                  <w:rFonts w:ascii="Times New Roman" w:eastAsia="Times New Roman" w:hAnsi="Times New Roman" w:cs="Times New Roman"/>
                  <w:color w:val="000000"/>
                  <w:sz w:val="20"/>
                  <w:szCs w:val="20"/>
                </w:rPr>
                <w:delText>Manila</w:delText>
              </w:r>
            </w:del>
          </w:p>
        </w:tc>
        <w:tc>
          <w:tcPr>
            <w:tcW w:w="1038" w:type="dxa"/>
            <w:tcBorders>
              <w:top w:val="nil"/>
              <w:left w:val="nil"/>
              <w:bottom w:val="single" w:sz="4" w:space="0" w:color="auto"/>
              <w:right w:val="single" w:sz="4" w:space="0" w:color="auto"/>
            </w:tcBorders>
            <w:shd w:val="clear" w:color="auto" w:fill="auto"/>
            <w:vAlign w:val="center"/>
            <w:hideMark/>
          </w:tcPr>
          <w:p w14:paraId="05381BE6" w14:textId="77777777" w:rsidR="00AE5523" w:rsidRPr="00617EC9" w:rsidDel="006D0B8C" w:rsidRDefault="00AE5523" w:rsidP="00AE5523">
            <w:pPr>
              <w:spacing w:after="0" w:line="240" w:lineRule="auto"/>
              <w:jc w:val="right"/>
              <w:rPr>
                <w:del w:id="9046" w:author="Patricia Erika" w:date="2017-08-19T02:47:00Z"/>
                <w:rFonts w:ascii="Times New Roman" w:eastAsia="Times New Roman" w:hAnsi="Times New Roman" w:cs="Times New Roman"/>
                <w:color w:val="000000"/>
                <w:sz w:val="20"/>
                <w:szCs w:val="20"/>
                <w:lang w:val="en-US"/>
                <w:rPrChange w:id="9047" w:author="Liezyl Liton" w:date="2017-08-21T21:34:00Z">
                  <w:rPr>
                    <w:del w:id="9048" w:author="Patricia Erika" w:date="2017-08-19T02:47:00Z"/>
                    <w:rFonts w:ascii="Times New Roman" w:eastAsia="Times New Roman" w:hAnsi="Times New Roman" w:cs="Times New Roman"/>
                    <w:b/>
                    <w:bCs/>
                    <w:color w:val="000000"/>
                    <w:sz w:val="20"/>
                    <w:szCs w:val="20"/>
                    <w:lang w:val="en-US"/>
                  </w:rPr>
                </w:rPrChange>
              </w:rPr>
            </w:pPr>
            <w:del w:id="9049" w:author="Patricia Erika" w:date="2017-08-19T02:47:00Z">
              <w:r w:rsidRPr="00617EC9" w:rsidDel="006D0B8C">
                <w:rPr>
                  <w:rFonts w:ascii="Times New Roman" w:eastAsia="Times New Roman" w:hAnsi="Times New Roman" w:cs="Times New Roman"/>
                  <w:color w:val="000000"/>
                  <w:sz w:val="20"/>
                  <w:szCs w:val="20"/>
                  <w:lang w:val="en-US"/>
                </w:rPr>
                <w:delText>62.05</w:delText>
              </w:r>
            </w:del>
          </w:p>
        </w:tc>
        <w:tc>
          <w:tcPr>
            <w:tcW w:w="1350" w:type="dxa"/>
            <w:tcBorders>
              <w:top w:val="nil"/>
              <w:left w:val="nil"/>
              <w:bottom w:val="single" w:sz="4" w:space="0" w:color="auto"/>
              <w:right w:val="single" w:sz="4" w:space="0" w:color="auto"/>
            </w:tcBorders>
            <w:shd w:val="clear" w:color="auto" w:fill="auto"/>
            <w:vAlign w:val="center"/>
            <w:hideMark/>
          </w:tcPr>
          <w:p w14:paraId="5492EE91" w14:textId="77777777" w:rsidR="00AE5523" w:rsidRPr="00617EC9" w:rsidDel="006D0B8C" w:rsidRDefault="00AE5523" w:rsidP="00AE5523">
            <w:pPr>
              <w:spacing w:after="0" w:line="240" w:lineRule="auto"/>
              <w:jc w:val="right"/>
              <w:rPr>
                <w:del w:id="9050" w:author="Patricia Erika" w:date="2017-08-19T02:47:00Z"/>
                <w:rFonts w:ascii="Times New Roman" w:eastAsia="Times New Roman" w:hAnsi="Times New Roman" w:cs="Times New Roman"/>
                <w:color w:val="000000"/>
                <w:sz w:val="20"/>
                <w:szCs w:val="20"/>
                <w:lang w:val="en-US"/>
                <w:rPrChange w:id="9051" w:author="Liezyl Liton" w:date="2017-08-21T21:34:00Z">
                  <w:rPr>
                    <w:del w:id="9052" w:author="Patricia Erika" w:date="2017-08-19T02:47:00Z"/>
                    <w:rFonts w:ascii="Times New Roman" w:eastAsia="Times New Roman" w:hAnsi="Times New Roman" w:cs="Times New Roman"/>
                    <w:b/>
                    <w:bCs/>
                    <w:color w:val="000000"/>
                    <w:sz w:val="20"/>
                    <w:szCs w:val="20"/>
                    <w:lang w:val="en-US"/>
                  </w:rPr>
                </w:rPrChange>
              </w:rPr>
            </w:pPr>
            <w:del w:id="9053" w:author="Patricia Erika" w:date="2017-08-19T02:47:00Z">
              <w:r w:rsidRPr="00617EC9" w:rsidDel="006D0B8C">
                <w:rPr>
                  <w:rFonts w:ascii="Times New Roman" w:eastAsia="Times New Roman" w:hAnsi="Times New Roman" w:cs="Times New Roman"/>
                  <w:color w:val="000000"/>
                  <w:sz w:val="20"/>
                  <w:szCs w:val="20"/>
                  <w:lang w:val="en-US"/>
                </w:rPr>
                <w:delText>321,425</w:delText>
              </w:r>
            </w:del>
          </w:p>
        </w:tc>
        <w:tc>
          <w:tcPr>
            <w:tcW w:w="990" w:type="dxa"/>
            <w:tcBorders>
              <w:top w:val="nil"/>
              <w:left w:val="nil"/>
              <w:bottom w:val="single" w:sz="4" w:space="0" w:color="auto"/>
              <w:right w:val="single" w:sz="4" w:space="0" w:color="auto"/>
            </w:tcBorders>
            <w:shd w:val="clear" w:color="auto" w:fill="auto"/>
            <w:vAlign w:val="center"/>
            <w:hideMark/>
          </w:tcPr>
          <w:p w14:paraId="23D715DD" w14:textId="77777777" w:rsidR="00AE5523" w:rsidRPr="00617EC9" w:rsidDel="006D0B8C" w:rsidRDefault="00AE5523" w:rsidP="00AE5523">
            <w:pPr>
              <w:spacing w:after="0" w:line="240" w:lineRule="auto"/>
              <w:jc w:val="right"/>
              <w:rPr>
                <w:del w:id="9054" w:author="Patricia Erika" w:date="2017-08-19T02:47:00Z"/>
                <w:rFonts w:ascii="Times New Roman" w:eastAsia="Times New Roman" w:hAnsi="Times New Roman" w:cs="Times New Roman"/>
                <w:color w:val="000000"/>
                <w:sz w:val="20"/>
                <w:szCs w:val="20"/>
                <w:lang w:val="en-US"/>
                <w:rPrChange w:id="9055" w:author="Liezyl Liton" w:date="2017-08-21T21:34:00Z">
                  <w:rPr>
                    <w:del w:id="9056" w:author="Patricia Erika" w:date="2017-08-19T02:47:00Z"/>
                    <w:rFonts w:ascii="Times New Roman" w:eastAsia="Times New Roman" w:hAnsi="Times New Roman" w:cs="Times New Roman"/>
                    <w:b/>
                    <w:bCs/>
                    <w:color w:val="000000"/>
                    <w:sz w:val="20"/>
                    <w:szCs w:val="20"/>
                    <w:lang w:val="en-US"/>
                  </w:rPr>
                </w:rPrChange>
              </w:rPr>
            </w:pPr>
            <w:del w:id="9057" w:author="Patricia Erika" w:date="2017-08-19T02:47:00Z">
              <w:r w:rsidRPr="00617EC9" w:rsidDel="006D0B8C">
                <w:rPr>
                  <w:rFonts w:ascii="Times New Roman" w:eastAsia="Times New Roman" w:hAnsi="Times New Roman" w:cs="Times New Roman"/>
                  <w:color w:val="000000"/>
                  <w:sz w:val="20"/>
                  <w:szCs w:val="20"/>
                  <w:lang w:val="en-US"/>
                </w:rPr>
                <w:delText>688.55</w:delText>
              </w:r>
            </w:del>
          </w:p>
        </w:tc>
        <w:tc>
          <w:tcPr>
            <w:tcW w:w="1350" w:type="dxa"/>
            <w:tcBorders>
              <w:top w:val="nil"/>
              <w:left w:val="nil"/>
              <w:bottom w:val="single" w:sz="4" w:space="0" w:color="auto"/>
              <w:right w:val="single" w:sz="4" w:space="0" w:color="auto"/>
            </w:tcBorders>
            <w:shd w:val="clear" w:color="auto" w:fill="auto"/>
            <w:vAlign w:val="center"/>
            <w:hideMark/>
          </w:tcPr>
          <w:p w14:paraId="0D6E8A11" w14:textId="77777777" w:rsidR="00AE5523" w:rsidRPr="00617EC9" w:rsidDel="006D0B8C" w:rsidRDefault="00AE5523" w:rsidP="00AE5523">
            <w:pPr>
              <w:spacing w:after="0" w:line="240" w:lineRule="auto"/>
              <w:jc w:val="right"/>
              <w:rPr>
                <w:del w:id="9058" w:author="Patricia Erika" w:date="2017-08-19T02:47:00Z"/>
                <w:rFonts w:ascii="Times New Roman" w:eastAsia="Times New Roman" w:hAnsi="Times New Roman" w:cs="Times New Roman"/>
                <w:color w:val="000000"/>
                <w:sz w:val="20"/>
                <w:szCs w:val="20"/>
                <w:lang w:val="en-US"/>
                <w:rPrChange w:id="9059" w:author="Liezyl Liton" w:date="2017-08-21T21:34:00Z">
                  <w:rPr>
                    <w:del w:id="9060" w:author="Patricia Erika" w:date="2017-08-19T02:47:00Z"/>
                    <w:rFonts w:ascii="Times New Roman" w:eastAsia="Times New Roman" w:hAnsi="Times New Roman" w:cs="Times New Roman"/>
                    <w:b/>
                    <w:bCs/>
                    <w:color w:val="000000"/>
                    <w:sz w:val="20"/>
                    <w:szCs w:val="20"/>
                    <w:lang w:val="en-US"/>
                  </w:rPr>
                </w:rPrChange>
              </w:rPr>
            </w:pPr>
            <w:del w:id="9061" w:author="Patricia Erika" w:date="2017-08-19T02:47:00Z">
              <w:r w:rsidRPr="00617EC9" w:rsidDel="006D0B8C">
                <w:rPr>
                  <w:rFonts w:ascii="Times New Roman" w:eastAsia="Times New Roman" w:hAnsi="Times New Roman" w:cs="Times New Roman"/>
                  <w:color w:val="000000"/>
                  <w:sz w:val="20"/>
                  <w:szCs w:val="20"/>
                  <w:lang w:val="en-US"/>
                </w:rPr>
                <w:delText>2,874,640</w:delText>
              </w:r>
            </w:del>
          </w:p>
        </w:tc>
        <w:tc>
          <w:tcPr>
            <w:tcW w:w="1170" w:type="dxa"/>
            <w:tcBorders>
              <w:top w:val="nil"/>
              <w:left w:val="nil"/>
              <w:bottom w:val="single" w:sz="4" w:space="0" w:color="auto"/>
              <w:right w:val="single" w:sz="4" w:space="0" w:color="auto"/>
            </w:tcBorders>
            <w:shd w:val="clear" w:color="auto" w:fill="auto"/>
            <w:vAlign w:val="center"/>
            <w:hideMark/>
          </w:tcPr>
          <w:p w14:paraId="64B36C4A" w14:textId="77777777" w:rsidR="00AE5523" w:rsidRPr="00617EC9" w:rsidDel="006D0B8C" w:rsidRDefault="00AE5523" w:rsidP="00AE5523">
            <w:pPr>
              <w:spacing w:after="0" w:line="240" w:lineRule="auto"/>
              <w:jc w:val="right"/>
              <w:rPr>
                <w:del w:id="9062" w:author="Patricia Erika" w:date="2017-08-19T02:47:00Z"/>
                <w:rFonts w:ascii="Times New Roman" w:eastAsia="Times New Roman" w:hAnsi="Times New Roman" w:cs="Times New Roman"/>
                <w:color w:val="000000"/>
                <w:sz w:val="20"/>
                <w:szCs w:val="20"/>
                <w:lang w:val="en-US"/>
                <w:rPrChange w:id="9063" w:author="Liezyl Liton" w:date="2017-08-21T21:34:00Z">
                  <w:rPr>
                    <w:del w:id="9064" w:author="Patricia Erika" w:date="2017-08-19T02:47:00Z"/>
                    <w:rFonts w:ascii="Times New Roman" w:eastAsia="Times New Roman" w:hAnsi="Times New Roman" w:cs="Times New Roman"/>
                    <w:b/>
                    <w:bCs/>
                    <w:color w:val="000000"/>
                    <w:sz w:val="20"/>
                    <w:szCs w:val="20"/>
                    <w:lang w:val="en-US"/>
                  </w:rPr>
                </w:rPrChange>
              </w:rPr>
            </w:pPr>
            <w:del w:id="9065" w:author="Patricia Erika" w:date="2017-08-19T02:47:00Z">
              <w:r w:rsidRPr="00617EC9" w:rsidDel="006D0B8C">
                <w:rPr>
                  <w:rFonts w:ascii="Times New Roman" w:eastAsia="Times New Roman" w:hAnsi="Times New Roman" w:cs="Times New Roman"/>
                  <w:color w:val="000000"/>
                  <w:sz w:val="20"/>
                  <w:szCs w:val="20"/>
                  <w:lang w:val="en-US"/>
                </w:rPr>
                <w:delText>10,954.00</w:delText>
              </w:r>
            </w:del>
          </w:p>
        </w:tc>
        <w:tc>
          <w:tcPr>
            <w:tcW w:w="1350" w:type="dxa"/>
            <w:tcBorders>
              <w:top w:val="nil"/>
              <w:left w:val="nil"/>
              <w:bottom w:val="single" w:sz="4" w:space="0" w:color="auto"/>
              <w:right w:val="single" w:sz="4" w:space="0" w:color="auto"/>
            </w:tcBorders>
            <w:shd w:val="clear" w:color="auto" w:fill="auto"/>
            <w:vAlign w:val="center"/>
            <w:hideMark/>
          </w:tcPr>
          <w:p w14:paraId="524E42FA" w14:textId="77777777" w:rsidR="00AE5523" w:rsidRPr="00617EC9" w:rsidDel="006D0B8C" w:rsidRDefault="00AE5523" w:rsidP="00AE5523">
            <w:pPr>
              <w:spacing w:after="0" w:line="240" w:lineRule="auto"/>
              <w:jc w:val="right"/>
              <w:rPr>
                <w:del w:id="9066" w:author="Patricia Erika" w:date="2017-08-19T02:47:00Z"/>
                <w:rFonts w:ascii="Times New Roman" w:eastAsia="Times New Roman" w:hAnsi="Times New Roman" w:cs="Times New Roman"/>
                <w:color w:val="000000"/>
                <w:sz w:val="20"/>
                <w:szCs w:val="20"/>
                <w:lang w:val="en-US"/>
                <w:rPrChange w:id="9067" w:author="Liezyl Liton" w:date="2017-08-21T21:34:00Z">
                  <w:rPr>
                    <w:del w:id="9068" w:author="Patricia Erika" w:date="2017-08-19T02:47:00Z"/>
                    <w:rFonts w:ascii="Times New Roman" w:eastAsia="Times New Roman" w:hAnsi="Times New Roman" w:cs="Times New Roman"/>
                    <w:b/>
                    <w:bCs/>
                    <w:color w:val="000000"/>
                    <w:sz w:val="20"/>
                    <w:szCs w:val="20"/>
                    <w:lang w:val="en-US"/>
                  </w:rPr>
                </w:rPrChange>
              </w:rPr>
            </w:pPr>
            <w:del w:id="9069" w:author="Patricia Erika" w:date="2017-08-19T02:47:00Z">
              <w:r w:rsidRPr="00617EC9" w:rsidDel="006D0B8C">
                <w:rPr>
                  <w:rFonts w:ascii="Times New Roman" w:eastAsia="Times New Roman" w:hAnsi="Times New Roman" w:cs="Times New Roman"/>
                  <w:color w:val="000000"/>
                  <w:sz w:val="20"/>
                  <w:szCs w:val="20"/>
                  <w:lang w:val="en-US"/>
                </w:rPr>
                <w:delText>197,100,302</w:delText>
              </w:r>
            </w:del>
          </w:p>
        </w:tc>
        <w:tc>
          <w:tcPr>
            <w:tcW w:w="1260" w:type="dxa"/>
            <w:tcBorders>
              <w:top w:val="nil"/>
              <w:left w:val="nil"/>
              <w:bottom w:val="single" w:sz="4" w:space="0" w:color="auto"/>
              <w:right w:val="single" w:sz="4" w:space="0" w:color="auto"/>
            </w:tcBorders>
            <w:shd w:val="clear" w:color="auto" w:fill="auto"/>
            <w:noWrap/>
            <w:vAlign w:val="center"/>
            <w:hideMark/>
          </w:tcPr>
          <w:p w14:paraId="1F6C4079" w14:textId="77777777" w:rsidR="00AE5523" w:rsidRPr="00617EC9" w:rsidDel="006D0B8C" w:rsidRDefault="00AE5523" w:rsidP="00AE5523">
            <w:pPr>
              <w:spacing w:after="0" w:line="240" w:lineRule="auto"/>
              <w:jc w:val="right"/>
              <w:rPr>
                <w:del w:id="9070" w:author="Patricia Erika" w:date="2017-08-19T02:47:00Z"/>
                <w:rFonts w:ascii="Times New Roman" w:eastAsia="Times New Roman" w:hAnsi="Times New Roman" w:cs="Times New Roman"/>
                <w:color w:val="000000"/>
                <w:sz w:val="20"/>
                <w:szCs w:val="20"/>
                <w:lang w:val="en-US"/>
              </w:rPr>
            </w:pPr>
            <w:del w:id="9071" w:author="Patricia Erika" w:date="2017-08-19T02:47:00Z">
              <w:r w:rsidRPr="00617EC9" w:rsidDel="006D0B8C">
                <w:rPr>
                  <w:rFonts w:ascii="Times New Roman" w:eastAsia="Times New Roman" w:hAnsi="Times New Roman" w:cs="Times New Roman"/>
                  <w:color w:val="000000"/>
                  <w:sz w:val="20"/>
                  <w:szCs w:val="20"/>
                  <w:lang w:val="en-US"/>
                </w:rPr>
                <w:delText>200,296,367</w:delText>
              </w:r>
            </w:del>
          </w:p>
        </w:tc>
      </w:tr>
      <w:tr w:rsidR="00AE5523" w:rsidRPr="00617EC9" w:rsidDel="006D0B8C" w14:paraId="5AFD0C51" w14:textId="77777777" w:rsidTr="00274251">
        <w:trPr>
          <w:trHeight w:val="300"/>
          <w:del w:id="9072" w:author="Patricia Erika" w:date="2017-08-19T02:47: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0A8AF6F" w14:textId="77777777" w:rsidR="00AE5523" w:rsidRPr="00617EC9" w:rsidDel="006D0B8C" w:rsidRDefault="00AE5523" w:rsidP="00AE5523">
            <w:pPr>
              <w:spacing w:after="0" w:line="240" w:lineRule="auto"/>
              <w:jc w:val="center"/>
              <w:rPr>
                <w:del w:id="9073" w:author="Patricia Erika" w:date="2017-08-19T02:47:00Z"/>
                <w:rFonts w:ascii="Times New Roman" w:eastAsia="Times New Roman" w:hAnsi="Times New Roman" w:cs="Times New Roman"/>
                <w:b/>
                <w:bCs/>
                <w:color w:val="000000"/>
                <w:sz w:val="20"/>
                <w:szCs w:val="20"/>
                <w:lang w:val="en-US"/>
              </w:rPr>
            </w:pPr>
            <w:del w:id="9074" w:author="Patricia Erika" w:date="2017-08-19T02:47:00Z">
              <w:r w:rsidRPr="00617EC9" w:rsidDel="006D0B8C">
                <w:rPr>
                  <w:rFonts w:ascii="Times New Roman" w:eastAsia="Times New Roman" w:hAnsi="Times New Roman" w:cs="Times New Roman"/>
                  <w:b/>
                  <w:bCs/>
                  <w:color w:val="000000"/>
                  <w:sz w:val="20"/>
                  <w:szCs w:val="20"/>
                </w:rPr>
                <w:delText>Total</w:delText>
              </w:r>
            </w:del>
          </w:p>
        </w:tc>
        <w:tc>
          <w:tcPr>
            <w:tcW w:w="1038" w:type="dxa"/>
            <w:tcBorders>
              <w:top w:val="nil"/>
              <w:left w:val="nil"/>
              <w:bottom w:val="single" w:sz="4" w:space="0" w:color="auto"/>
              <w:right w:val="single" w:sz="4" w:space="0" w:color="auto"/>
            </w:tcBorders>
            <w:shd w:val="clear" w:color="auto" w:fill="auto"/>
            <w:vAlign w:val="center"/>
            <w:hideMark/>
          </w:tcPr>
          <w:p w14:paraId="425F1D53" w14:textId="77777777" w:rsidR="00AE5523" w:rsidRPr="00617EC9" w:rsidDel="006D0B8C" w:rsidRDefault="00AE5523" w:rsidP="00AE5523">
            <w:pPr>
              <w:spacing w:after="0" w:line="240" w:lineRule="auto"/>
              <w:jc w:val="right"/>
              <w:rPr>
                <w:del w:id="9075" w:author="Patricia Erika" w:date="2017-08-19T02:47:00Z"/>
                <w:rFonts w:ascii="Times New Roman" w:eastAsia="Times New Roman" w:hAnsi="Times New Roman" w:cs="Times New Roman"/>
                <w:b/>
                <w:bCs/>
                <w:color w:val="000000"/>
                <w:sz w:val="20"/>
                <w:szCs w:val="20"/>
                <w:lang w:val="en-US"/>
              </w:rPr>
            </w:pPr>
            <w:del w:id="9076" w:author="Patricia Erika" w:date="2017-08-19T02:47:00Z">
              <w:r w:rsidRPr="00617EC9" w:rsidDel="006D0B8C">
                <w:rPr>
                  <w:rFonts w:ascii="Times New Roman" w:eastAsia="Times New Roman" w:hAnsi="Times New Roman" w:cs="Times New Roman"/>
                  <w:b/>
                  <w:bCs/>
                  <w:color w:val="000000"/>
                  <w:sz w:val="20"/>
                  <w:szCs w:val="20"/>
                  <w:lang w:val="en-US"/>
                </w:rPr>
                <w:delText>1</w:delText>
              </w:r>
              <w:r w:rsidR="00A72732" w:rsidRPr="00617EC9" w:rsidDel="006D0B8C">
                <w:rPr>
                  <w:rFonts w:ascii="Times New Roman" w:eastAsia="Times New Roman" w:hAnsi="Times New Roman" w:cs="Times New Roman"/>
                  <w:b/>
                  <w:bCs/>
                  <w:color w:val="000000"/>
                  <w:sz w:val="20"/>
                  <w:szCs w:val="20"/>
                  <w:lang w:val="en-US"/>
                </w:rPr>
                <w:delText>,</w:delText>
              </w:r>
              <w:r w:rsidRPr="00617EC9" w:rsidDel="006D0B8C">
                <w:rPr>
                  <w:rFonts w:ascii="Times New Roman" w:eastAsia="Times New Roman" w:hAnsi="Times New Roman" w:cs="Times New Roman"/>
                  <w:b/>
                  <w:bCs/>
                  <w:color w:val="000000"/>
                  <w:sz w:val="20"/>
                  <w:szCs w:val="20"/>
                  <w:lang w:val="en-US"/>
                </w:rPr>
                <w:delText>386.1</w:delText>
              </w:r>
            </w:del>
          </w:p>
        </w:tc>
        <w:tc>
          <w:tcPr>
            <w:tcW w:w="1350" w:type="dxa"/>
            <w:tcBorders>
              <w:top w:val="nil"/>
              <w:left w:val="nil"/>
              <w:bottom w:val="single" w:sz="4" w:space="0" w:color="auto"/>
              <w:right w:val="single" w:sz="4" w:space="0" w:color="auto"/>
            </w:tcBorders>
            <w:shd w:val="clear" w:color="auto" w:fill="auto"/>
            <w:vAlign w:val="center"/>
            <w:hideMark/>
          </w:tcPr>
          <w:p w14:paraId="55F4D77C" w14:textId="77777777" w:rsidR="00AE5523" w:rsidRPr="00617EC9" w:rsidDel="006D0B8C" w:rsidRDefault="00AE5523" w:rsidP="00AE5523">
            <w:pPr>
              <w:spacing w:after="0" w:line="240" w:lineRule="auto"/>
              <w:jc w:val="right"/>
              <w:rPr>
                <w:del w:id="9077" w:author="Patricia Erika" w:date="2017-08-19T02:47:00Z"/>
                <w:rFonts w:ascii="Times New Roman" w:eastAsia="Times New Roman" w:hAnsi="Times New Roman" w:cs="Times New Roman"/>
                <w:b/>
                <w:bCs/>
                <w:color w:val="000000"/>
                <w:sz w:val="20"/>
                <w:szCs w:val="20"/>
                <w:lang w:val="en-US"/>
              </w:rPr>
            </w:pPr>
            <w:del w:id="9078" w:author="Patricia Erika" w:date="2017-08-19T02:47:00Z">
              <w:r w:rsidRPr="00617EC9" w:rsidDel="006D0B8C">
                <w:rPr>
                  <w:rFonts w:ascii="Times New Roman" w:eastAsia="Times New Roman" w:hAnsi="Times New Roman" w:cs="Times New Roman"/>
                  <w:b/>
                  <w:bCs/>
                  <w:color w:val="000000"/>
                  <w:sz w:val="20"/>
                  <w:szCs w:val="20"/>
                  <w:lang w:val="en-US"/>
                </w:rPr>
                <w:delText>8,550,390</w:delText>
              </w:r>
            </w:del>
          </w:p>
        </w:tc>
        <w:tc>
          <w:tcPr>
            <w:tcW w:w="990" w:type="dxa"/>
            <w:tcBorders>
              <w:top w:val="nil"/>
              <w:left w:val="nil"/>
              <w:bottom w:val="single" w:sz="4" w:space="0" w:color="auto"/>
              <w:right w:val="single" w:sz="4" w:space="0" w:color="auto"/>
            </w:tcBorders>
            <w:shd w:val="clear" w:color="auto" w:fill="auto"/>
            <w:vAlign w:val="center"/>
            <w:hideMark/>
          </w:tcPr>
          <w:p w14:paraId="2CFBA430" w14:textId="77777777" w:rsidR="00AE5523" w:rsidRPr="00617EC9" w:rsidDel="006D0B8C" w:rsidRDefault="00AE5523" w:rsidP="00AE5523">
            <w:pPr>
              <w:spacing w:after="0" w:line="240" w:lineRule="auto"/>
              <w:jc w:val="right"/>
              <w:rPr>
                <w:del w:id="9079" w:author="Patricia Erika" w:date="2017-08-19T02:47:00Z"/>
                <w:rFonts w:ascii="Times New Roman" w:eastAsia="Times New Roman" w:hAnsi="Times New Roman" w:cs="Times New Roman"/>
                <w:b/>
                <w:bCs/>
                <w:color w:val="000000"/>
                <w:sz w:val="20"/>
                <w:szCs w:val="20"/>
                <w:lang w:val="en-US"/>
              </w:rPr>
            </w:pPr>
            <w:del w:id="9080" w:author="Patricia Erika" w:date="2017-08-19T02:47:00Z">
              <w:r w:rsidRPr="00617EC9" w:rsidDel="006D0B8C">
                <w:rPr>
                  <w:rFonts w:ascii="Times New Roman" w:eastAsia="Times New Roman" w:hAnsi="Times New Roman" w:cs="Times New Roman"/>
                  <w:b/>
                  <w:bCs/>
                  <w:color w:val="000000"/>
                  <w:sz w:val="20"/>
                  <w:szCs w:val="20"/>
                  <w:lang w:val="en-US"/>
                </w:rPr>
                <w:delText>3170.5</w:delText>
              </w:r>
            </w:del>
          </w:p>
        </w:tc>
        <w:tc>
          <w:tcPr>
            <w:tcW w:w="1350" w:type="dxa"/>
            <w:tcBorders>
              <w:top w:val="nil"/>
              <w:left w:val="nil"/>
              <w:bottom w:val="single" w:sz="4" w:space="0" w:color="auto"/>
              <w:right w:val="single" w:sz="4" w:space="0" w:color="auto"/>
            </w:tcBorders>
            <w:shd w:val="clear" w:color="auto" w:fill="auto"/>
            <w:vAlign w:val="center"/>
            <w:hideMark/>
          </w:tcPr>
          <w:p w14:paraId="4CD68DBE" w14:textId="77777777" w:rsidR="00AE5523" w:rsidRPr="00617EC9" w:rsidDel="006D0B8C" w:rsidRDefault="00AE5523" w:rsidP="00AE5523">
            <w:pPr>
              <w:spacing w:after="0" w:line="240" w:lineRule="auto"/>
              <w:jc w:val="right"/>
              <w:rPr>
                <w:del w:id="9081" w:author="Patricia Erika" w:date="2017-08-19T02:47:00Z"/>
                <w:rFonts w:ascii="Times New Roman" w:eastAsia="Times New Roman" w:hAnsi="Times New Roman" w:cs="Times New Roman"/>
                <w:b/>
                <w:bCs/>
                <w:color w:val="000000"/>
                <w:sz w:val="20"/>
                <w:szCs w:val="20"/>
                <w:lang w:val="en-US"/>
              </w:rPr>
            </w:pPr>
            <w:del w:id="9082" w:author="Patricia Erika" w:date="2017-08-19T02:47:00Z">
              <w:r w:rsidRPr="00617EC9" w:rsidDel="006D0B8C">
                <w:rPr>
                  <w:rFonts w:ascii="Times New Roman" w:eastAsia="Times New Roman" w:hAnsi="Times New Roman" w:cs="Times New Roman"/>
                  <w:b/>
                  <w:bCs/>
                  <w:color w:val="000000"/>
                  <w:sz w:val="20"/>
                  <w:szCs w:val="20"/>
                  <w:lang w:val="en-US"/>
                </w:rPr>
                <w:delText>16,783,876</w:delText>
              </w:r>
            </w:del>
          </w:p>
        </w:tc>
        <w:tc>
          <w:tcPr>
            <w:tcW w:w="1170" w:type="dxa"/>
            <w:tcBorders>
              <w:top w:val="nil"/>
              <w:left w:val="nil"/>
              <w:bottom w:val="single" w:sz="4" w:space="0" w:color="auto"/>
              <w:right w:val="single" w:sz="4" w:space="0" w:color="auto"/>
            </w:tcBorders>
            <w:shd w:val="clear" w:color="auto" w:fill="auto"/>
            <w:vAlign w:val="center"/>
            <w:hideMark/>
          </w:tcPr>
          <w:p w14:paraId="5E0896BA" w14:textId="77777777" w:rsidR="00AE5523" w:rsidRPr="00617EC9" w:rsidDel="006D0B8C" w:rsidRDefault="00AE5523" w:rsidP="00AE5523">
            <w:pPr>
              <w:spacing w:after="0" w:line="240" w:lineRule="auto"/>
              <w:jc w:val="right"/>
              <w:rPr>
                <w:del w:id="9083" w:author="Patricia Erika" w:date="2017-08-19T02:47:00Z"/>
                <w:rFonts w:ascii="Times New Roman" w:eastAsia="Times New Roman" w:hAnsi="Times New Roman" w:cs="Times New Roman"/>
                <w:b/>
                <w:bCs/>
                <w:color w:val="000000"/>
                <w:sz w:val="20"/>
                <w:szCs w:val="20"/>
                <w:lang w:val="en-US"/>
              </w:rPr>
            </w:pPr>
            <w:del w:id="9084" w:author="Patricia Erika" w:date="2017-08-19T02:47:00Z">
              <w:r w:rsidRPr="00617EC9" w:rsidDel="006D0B8C">
                <w:rPr>
                  <w:rFonts w:ascii="Times New Roman" w:eastAsia="Times New Roman" w:hAnsi="Times New Roman" w:cs="Times New Roman"/>
                  <w:b/>
                  <w:bCs/>
                  <w:color w:val="000000"/>
                  <w:sz w:val="20"/>
                  <w:szCs w:val="20"/>
                  <w:lang w:val="en-US"/>
                </w:rPr>
                <w:delText>24,221.18</w:delText>
              </w:r>
            </w:del>
          </w:p>
        </w:tc>
        <w:tc>
          <w:tcPr>
            <w:tcW w:w="1350" w:type="dxa"/>
            <w:tcBorders>
              <w:top w:val="nil"/>
              <w:left w:val="nil"/>
              <w:bottom w:val="single" w:sz="4" w:space="0" w:color="auto"/>
              <w:right w:val="single" w:sz="4" w:space="0" w:color="auto"/>
            </w:tcBorders>
            <w:shd w:val="clear" w:color="auto" w:fill="auto"/>
            <w:vAlign w:val="center"/>
            <w:hideMark/>
          </w:tcPr>
          <w:p w14:paraId="0A8B3C35" w14:textId="77777777" w:rsidR="00AE5523" w:rsidRPr="00617EC9" w:rsidDel="006D0B8C" w:rsidRDefault="00AE5523" w:rsidP="00AE5523">
            <w:pPr>
              <w:spacing w:after="0" w:line="240" w:lineRule="auto"/>
              <w:jc w:val="right"/>
              <w:rPr>
                <w:del w:id="9085" w:author="Patricia Erika" w:date="2017-08-19T02:47:00Z"/>
                <w:rFonts w:ascii="Times New Roman" w:eastAsia="Times New Roman" w:hAnsi="Times New Roman" w:cs="Times New Roman"/>
                <w:b/>
                <w:bCs/>
                <w:color w:val="000000"/>
                <w:sz w:val="20"/>
                <w:szCs w:val="20"/>
                <w:lang w:val="en-US"/>
              </w:rPr>
            </w:pPr>
            <w:del w:id="9086" w:author="Patricia Erika" w:date="2017-08-19T02:47:00Z">
              <w:r w:rsidRPr="00617EC9" w:rsidDel="006D0B8C">
                <w:rPr>
                  <w:rFonts w:ascii="Times New Roman" w:eastAsia="Times New Roman" w:hAnsi="Times New Roman" w:cs="Times New Roman"/>
                  <w:b/>
                  <w:bCs/>
                  <w:color w:val="000000"/>
                  <w:sz w:val="20"/>
                  <w:szCs w:val="20"/>
                  <w:lang w:val="en-US"/>
                </w:rPr>
                <w:delText>314,321,323</w:delText>
              </w:r>
            </w:del>
          </w:p>
        </w:tc>
        <w:tc>
          <w:tcPr>
            <w:tcW w:w="1260" w:type="dxa"/>
            <w:tcBorders>
              <w:top w:val="nil"/>
              <w:left w:val="nil"/>
              <w:bottom w:val="single" w:sz="4" w:space="0" w:color="auto"/>
              <w:right w:val="single" w:sz="4" w:space="0" w:color="auto"/>
            </w:tcBorders>
            <w:shd w:val="clear" w:color="auto" w:fill="auto"/>
            <w:vAlign w:val="center"/>
            <w:hideMark/>
          </w:tcPr>
          <w:p w14:paraId="1A91808B" w14:textId="77777777" w:rsidR="00AE5523" w:rsidRPr="00617EC9" w:rsidDel="006D0B8C" w:rsidRDefault="00AE5523" w:rsidP="00AE5523">
            <w:pPr>
              <w:spacing w:after="0" w:line="240" w:lineRule="auto"/>
              <w:jc w:val="right"/>
              <w:rPr>
                <w:del w:id="9087" w:author="Patricia Erika" w:date="2017-08-19T02:47:00Z"/>
                <w:rFonts w:ascii="Times New Roman" w:eastAsia="Times New Roman" w:hAnsi="Times New Roman" w:cs="Times New Roman"/>
                <w:b/>
                <w:bCs/>
                <w:sz w:val="20"/>
                <w:szCs w:val="20"/>
                <w:lang w:val="en-US"/>
                <w:rPrChange w:id="9088" w:author="Liezyl Liton" w:date="2017-08-21T21:34:00Z">
                  <w:rPr>
                    <w:del w:id="9089" w:author="Patricia Erika" w:date="2017-08-19T02:47:00Z"/>
                    <w:rFonts w:ascii="Times New Roman" w:eastAsia="Times New Roman" w:hAnsi="Times New Roman" w:cs="Times New Roman"/>
                    <w:b/>
                    <w:bCs/>
                    <w:color w:val="4F81BD" w:themeColor="accent1"/>
                    <w:sz w:val="20"/>
                    <w:szCs w:val="20"/>
                    <w:lang w:val="en-US"/>
                  </w:rPr>
                </w:rPrChange>
              </w:rPr>
            </w:pPr>
            <w:del w:id="9090" w:author="Patricia Erika" w:date="2017-08-19T02:47:00Z">
              <w:r w:rsidRPr="00617EC9" w:rsidDel="006D0B8C">
                <w:rPr>
                  <w:rFonts w:ascii="Times New Roman" w:eastAsia="Times New Roman" w:hAnsi="Times New Roman" w:cs="Times New Roman"/>
                  <w:b/>
                  <w:bCs/>
                  <w:sz w:val="20"/>
                  <w:szCs w:val="20"/>
                  <w:lang w:val="en-US"/>
                </w:rPr>
                <w:delText>334,371,860</w:delText>
              </w:r>
            </w:del>
          </w:p>
        </w:tc>
      </w:tr>
    </w:tbl>
    <w:p w14:paraId="38CE65A1" w14:textId="77777777" w:rsidR="00701041" w:rsidRPr="00617EC9" w:rsidDel="006D0B8C" w:rsidRDefault="00701041">
      <w:pPr>
        <w:spacing w:after="0" w:line="240" w:lineRule="auto"/>
        <w:rPr>
          <w:ins w:id="9091" w:author="John Junico Bernados" w:date="2017-08-18T20:55:00Z"/>
          <w:del w:id="9092" w:author="Patricia Erika" w:date="2017-08-19T02:47:00Z"/>
          <w:rFonts w:ascii="Times New Roman" w:hAnsi="Times New Roman" w:cs="Times New Roman"/>
          <w:i/>
          <w:sz w:val="18"/>
          <w:szCs w:val="18"/>
        </w:rPr>
        <w:pPrChange w:id="9093" w:author="John Junico Bernados" w:date="2017-08-18T20:54:00Z">
          <w:pPr>
            <w:pStyle w:val="ListParagraph"/>
            <w:spacing w:after="0" w:line="240" w:lineRule="auto"/>
            <w:jc w:val="center"/>
          </w:pPr>
        </w:pPrChange>
      </w:pPr>
      <w:ins w:id="9094" w:author="John Junico Bernados" w:date="2017-08-18T20:55:00Z">
        <w:del w:id="9095" w:author="Patricia Erika" w:date="2017-08-19T02:47:00Z">
          <w:r w:rsidRPr="00617EC9" w:rsidDel="006D0B8C">
            <w:rPr>
              <w:rFonts w:ascii="Times New Roman" w:hAnsi="Times New Roman" w:cs="Times New Roman"/>
              <w:i/>
              <w:sz w:val="18"/>
              <w:szCs w:val="18"/>
            </w:rPr>
            <w:delText>Source: JICA Study Team</w:delText>
          </w:r>
        </w:del>
      </w:ins>
    </w:p>
    <w:p w14:paraId="611DA209" w14:textId="77777777" w:rsidR="00701041" w:rsidRPr="00617EC9" w:rsidDel="006D0B8C" w:rsidRDefault="00701041">
      <w:pPr>
        <w:spacing w:after="0" w:line="240" w:lineRule="auto"/>
        <w:rPr>
          <w:del w:id="9096" w:author="Patricia Erika" w:date="2017-08-19T02:47:00Z"/>
          <w:rFonts w:ascii="Times New Roman" w:hAnsi="Times New Roman" w:cs="Times New Roman"/>
          <w:b/>
          <w:rPrChange w:id="9097" w:author="Liezyl Liton" w:date="2017-08-21T21:34:00Z">
            <w:rPr>
              <w:del w:id="9098" w:author="Patricia Erika" w:date="2017-08-19T02:47:00Z"/>
            </w:rPr>
          </w:rPrChange>
        </w:rPr>
        <w:pPrChange w:id="9099" w:author="John Junico Bernados" w:date="2017-08-18T20:54:00Z">
          <w:pPr>
            <w:pStyle w:val="ListParagraph"/>
            <w:spacing w:after="0" w:line="240" w:lineRule="auto"/>
            <w:jc w:val="center"/>
          </w:pPr>
        </w:pPrChange>
      </w:pPr>
    </w:p>
    <w:p w14:paraId="48DE1739" w14:textId="77777777" w:rsidR="000C6B2E" w:rsidRPr="00617EC9" w:rsidRDefault="000C6B2E" w:rsidP="000C6B2E">
      <w:pPr>
        <w:rPr>
          <w:rFonts w:ascii="Times New Roman" w:hAnsi="Times New Roman" w:cs="Times New Roman"/>
          <w:b/>
          <w:sz w:val="24"/>
          <w:szCs w:val="24"/>
        </w:rPr>
      </w:pPr>
      <w:r w:rsidRPr="00617EC9">
        <w:rPr>
          <w:rFonts w:ascii="Times New Roman" w:hAnsi="Times New Roman" w:cs="Times New Roman"/>
          <w:b/>
          <w:sz w:val="24"/>
          <w:szCs w:val="24"/>
        </w:rPr>
        <w:t>12.1.4</w:t>
      </w:r>
      <w:r w:rsidRPr="00617EC9">
        <w:rPr>
          <w:rFonts w:ascii="Times New Roman" w:hAnsi="Times New Roman" w:cs="Times New Roman"/>
          <w:b/>
          <w:sz w:val="24"/>
          <w:szCs w:val="24"/>
        </w:rPr>
        <w:tab/>
        <w:t>Cost of Improvements</w:t>
      </w:r>
    </w:p>
    <w:p w14:paraId="0B2DCB63" w14:textId="77777777" w:rsidR="00AC7B64" w:rsidRPr="00617EC9" w:rsidRDefault="00AC7B64" w:rsidP="00227D2E">
      <w:pPr>
        <w:ind w:firstLine="720"/>
        <w:jc w:val="both"/>
        <w:rPr>
          <w:rFonts w:ascii="Times New Roman" w:hAnsi="Times New Roman" w:cs="Times New Roman"/>
          <w:sz w:val="24"/>
          <w:szCs w:val="24"/>
        </w:rPr>
        <w:pPrChange w:id="9100" w:author="Jen" w:date="2017-08-31T02:42:00Z">
          <w:pPr>
            <w:jc w:val="both"/>
          </w:pPr>
        </w:pPrChange>
      </w:pPr>
      <w:r w:rsidRPr="00617EC9">
        <w:rPr>
          <w:rFonts w:ascii="Times New Roman" w:hAnsi="Times New Roman" w:cs="Times New Roman"/>
          <w:sz w:val="24"/>
          <w:szCs w:val="24"/>
        </w:rPr>
        <w:t xml:space="preserve">The replacement costs of the improvements were estimated based on current market price. The </w:t>
      </w:r>
      <w:r w:rsidR="000D4980" w:rsidRPr="00617EC9">
        <w:rPr>
          <w:rFonts w:ascii="Times New Roman" w:hAnsi="Times New Roman" w:cs="Times New Roman"/>
          <w:sz w:val="24"/>
          <w:szCs w:val="24"/>
        </w:rPr>
        <w:t>c</w:t>
      </w:r>
      <w:r w:rsidRPr="00617EC9">
        <w:rPr>
          <w:rFonts w:ascii="Times New Roman" w:hAnsi="Times New Roman" w:cs="Times New Roman"/>
          <w:sz w:val="24"/>
          <w:szCs w:val="24"/>
        </w:rPr>
        <w:t xml:space="preserve">ost for fence (computed per </w:t>
      </w:r>
      <w:proofErr w:type="spellStart"/>
      <w:r w:rsidRPr="00617EC9">
        <w:rPr>
          <w:rFonts w:ascii="Times New Roman" w:hAnsi="Times New Roman" w:cs="Times New Roman"/>
          <w:sz w:val="24"/>
          <w:szCs w:val="24"/>
        </w:rPr>
        <w:t>sq.m</w:t>
      </w:r>
      <w:proofErr w:type="spellEnd"/>
      <w:r w:rsidRPr="00617EC9">
        <w:rPr>
          <w:rFonts w:ascii="Times New Roman" w:hAnsi="Times New Roman" w:cs="Times New Roman"/>
          <w:sz w:val="24"/>
          <w:szCs w:val="24"/>
        </w:rPr>
        <w:t xml:space="preserve">. to cover total area) is </w:t>
      </w:r>
      <w:proofErr w:type="spellStart"/>
      <w:r w:rsidRPr="00617EC9">
        <w:rPr>
          <w:rFonts w:ascii="Times New Roman" w:hAnsi="Times New Roman" w:cs="Times New Roman"/>
          <w:sz w:val="24"/>
          <w:szCs w:val="24"/>
        </w:rPr>
        <w:t>PhP</w:t>
      </w:r>
      <w:proofErr w:type="spellEnd"/>
      <w:r w:rsidR="00B71732" w:rsidRPr="00617EC9">
        <w:rPr>
          <w:rFonts w:ascii="Times New Roman" w:hAnsi="Times New Roman" w:cs="Times New Roman"/>
          <w:sz w:val="24"/>
          <w:szCs w:val="24"/>
        </w:rPr>
        <w:t xml:space="preserve"> </w:t>
      </w:r>
      <w:r w:rsidRPr="00617EC9">
        <w:rPr>
          <w:rFonts w:ascii="Times New Roman" w:hAnsi="Times New Roman" w:cs="Times New Roman"/>
          <w:sz w:val="24"/>
          <w:szCs w:val="24"/>
        </w:rPr>
        <w:t xml:space="preserve">7,216, while average cost per gate is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6,682. </w:t>
      </w:r>
    </w:p>
    <w:p w14:paraId="76E05B18" w14:textId="47FF08DC" w:rsidR="00AC7B64" w:rsidRPr="00617EC9" w:rsidDel="00220541" w:rsidRDefault="00AC7B64">
      <w:pPr>
        <w:ind w:firstLine="720"/>
        <w:jc w:val="both"/>
        <w:rPr>
          <w:del w:id="9101" w:author="John Junico Bernados" w:date="2017-08-23T21:39:00Z"/>
          <w:rFonts w:ascii="Times New Roman" w:hAnsi="Times New Roman" w:cs="Times New Roman"/>
          <w:sz w:val="24"/>
          <w:szCs w:val="24"/>
        </w:rPr>
        <w:pPrChange w:id="9102" w:author="Liezyl Liton" w:date="2017-08-21T21:56:00Z">
          <w:pPr>
            <w:jc w:val="both"/>
          </w:pPr>
        </w:pPrChange>
      </w:pPr>
      <w:r w:rsidRPr="00617EC9">
        <w:rPr>
          <w:rFonts w:ascii="Times New Roman" w:hAnsi="Times New Roman" w:cs="Times New Roman"/>
          <w:sz w:val="24"/>
          <w:szCs w:val="24"/>
        </w:rPr>
        <w:t xml:space="preserve">The summary of the affected improvements is shown in </w:t>
      </w:r>
      <w:r w:rsidR="00153EE4" w:rsidRPr="00617EC9">
        <w:rPr>
          <w:rFonts w:ascii="Times New Roman" w:hAnsi="Times New Roman" w:cs="Times New Roman"/>
          <w:b/>
          <w:sz w:val="24"/>
          <w:szCs w:val="24"/>
        </w:rPr>
        <w:t>Table 12.1-</w:t>
      </w:r>
      <w:ins w:id="9103" w:author="Liezyl Liton" w:date="2017-08-19T21:37:00Z">
        <w:r w:rsidR="00103306" w:rsidRPr="00617EC9">
          <w:rPr>
            <w:rFonts w:ascii="Times New Roman" w:hAnsi="Times New Roman" w:cs="Times New Roman"/>
            <w:b/>
            <w:sz w:val="24"/>
            <w:szCs w:val="24"/>
          </w:rPr>
          <w:t>7</w:t>
        </w:r>
      </w:ins>
      <w:ins w:id="9104" w:author="Jen" w:date="2017-08-19T02:09:00Z">
        <w:del w:id="9105" w:author="Liezyl Liton" w:date="2017-08-19T21:37:00Z">
          <w:r w:rsidR="00567966" w:rsidRPr="00617EC9" w:rsidDel="00103306">
            <w:rPr>
              <w:rFonts w:ascii="Times New Roman" w:hAnsi="Times New Roman" w:cs="Times New Roman"/>
              <w:b/>
              <w:sz w:val="24"/>
              <w:szCs w:val="24"/>
            </w:rPr>
            <w:delText>10</w:delText>
          </w:r>
        </w:del>
      </w:ins>
      <w:del w:id="9106" w:author="Jen" w:date="2017-08-19T02:09:00Z">
        <w:r w:rsidR="00BC6499" w:rsidRPr="00617EC9" w:rsidDel="00567966">
          <w:rPr>
            <w:rFonts w:ascii="Times New Roman" w:hAnsi="Times New Roman" w:cs="Times New Roman"/>
            <w:b/>
            <w:sz w:val="24"/>
            <w:szCs w:val="24"/>
          </w:rPr>
          <w:delText>9</w:delText>
        </w:r>
      </w:del>
      <w:r w:rsidR="00153EE4" w:rsidRPr="00617EC9">
        <w:rPr>
          <w:rFonts w:ascii="Times New Roman" w:hAnsi="Times New Roman" w:cs="Times New Roman"/>
          <w:b/>
          <w:sz w:val="24"/>
          <w:szCs w:val="24"/>
        </w:rPr>
        <w:t xml:space="preserve"> </w:t>
      </w:r>
      <w:r w:rsidR="00153EE4" w:rsidRPr="00617EC9">
        <w:rPr>
          <w:rFonts w:ascii="Times New Roman" w:hAnsi="Times New Roman" w:cs="Times New Roman"/>
          <w:sz w:val="24"/>
          <w:szCs w:val="24"/>
        </w:rPr>
        <w:t xml:space="preserve">amounting to </w:t>
      </w:r>
      <w:proofErr w:type="spellStart"/>
      <w:r w:rsidR="00153EE4" w:rsidRPr="00617EC9">
        <w:rPr>
          <w:rFonts w:ascii="Times New Roman" w:hAnsi="Times New Roman" w:cs="Times New Roman"/>
          <w:sz w:val="24"/>
          <w:szCs w:val="24"/>
        </w:rPr>
        <w:t>PhP</w:t>
      </w:r>
      <w:proofErr w:type="spellEnd"/>
      <w:r w:rsidR="007A3F61" w:rsidRPr="00617EC9">
        <w:rPr>
          <w:rFonts w:ascii="Times New Roman" w:hAnsi="Times New Roman" w:cs="Times New Roman"/>
          <w:sz w:val="24"/>
          <w:szCs w:val="24"/>
        </w:rPr>
        <w:t xml:space="preserve"> </w:t>
      </w:r>
      <w:del w:id="9107" w:author="Jen" w:date="2017-08-25T13:42:00Z">
        <w:r w:rsidR="00153EE4" w:rsidRPr="00617EC9" w:rsidDel="00E934FF">
          <w:rPr>
            <w:rFonts w:ascii="Times New Roman" w:hAnsi="Times New Roman" w:cs="Times New Roman"/>
            <w:sz w:val="24"/>
            <w:szCs w:val="24"/>
          </w:rPr>
          <w:delText>18,718,878</w:delText>
        </w:r>
      </w:del>
      <w:ins w:id="9108" w:author="Jen" w:date="2017-08-25T13:42:00Z">
        <w:r w:rsidR="00E934FF">
          <w:rPr>
            <w:rFonts w:ascii="Times New Roman" w:hAnsi="Times New Roman" w:cs="Times New Roman"/>
            <w:sz w:val="24"/>
            <w:szCs w:val="24"/>
          </w:rPr>
          <w:t>19,191,678</w:t>
        </w:r>
      </w:ins>
      <w:r w:rsidR="00153EE4" w:rsidRPr="00617EC9">
        <w:rPr>
          <w:rFonts w:ascii="Times New Roman" w:hAnsi="Times New Roman" w:cs="Times New Roman"/>
          <w:sz w:val="24"/>
          <w:szCs w:val="24"/>
        </w:rPr>
        <w:t>.</w:t>
      </w:r>
    </w:p>
    <w:p w14:paraId="4598AD05" w14:textId="3A9DD7A1" w:rsidR="003378F4" w:rsidDel="00220541" w:rsidRDefault="003378F4">
      <w:pPr>
        <w:spacing w:after="0" w:line="240" w:lineRule="auto"/>
        <w:rPr>
          <w:ins w:id="9109" w:author="Liezyl Liton" w:date="2017-08-21T21:52:00Z"/>
          <w:del w:id="9110" w:author="John Junico Bernados" w:date="2017-08-23T21:39:00Z"/>
          <w:rFonts w:ascii="Times New Roman" w:hAnsi="Times New Roman" w:cs="Times New Roman"/>
          <w:b/>
        </w:rPr>
        <w:pPrChange w:id="9111" w:author="John Junico Bernados" w:date="2017-08-23T21:39:00Z">
          <w:pPr>
            <w:spacing w:after="0" w:line="240" w:lineRule="auto"/>
            <w:ind w:left="360"/>
            <w:jc w:val="center"/>
          </w:pPr>
        </w:pPrChange>
      </w:pPr>
    </w:p>
    <w:p w14:paraId="0D325FED" w14:textId="54661CD2" w:rsidR="003378F4" w:rsidDel="00220541" w:rsidRDefault="003378F4">
      <w:pPr>
        <w:spacing w:after="0" w:line="240" w:lineRule="auto"/>
        <w:rPr>
          <w:ins w:id="9112" w:author="Liezyl Liton" w:date="2017-08-21T21:52:00Z"/>
          <w:del w:id="9113" w:author="John Junico Bernados" w:date="2017-08-23T21:39:00Z"/>
          <w:rFonts w:ascii="Times New Roman" w:hAnsi="Times New Roman" w:cs="Times New Roman"/>
          <w:b/>
        </w:rPr>
        <w:pPrChange w:id="9114" w:author="John Junico Bernados" w:date="2017-08-23T21:39:00Z">
          <w:pPr>
            <w:spacing w:after="0" w:line="240" w:lineRule="auto"/>
            <w:ind w:left="360"/>
            <w:jc w:val="center"/>
          </w:pPr>
        </w:pPrChange>
      </w:pPr>
    </w:p>
    <w:p w14:paraId="6096C908" w14:textId="6C6C7C41" w:rsidR="003378F4" w:rsidDel="00220541" w:rsidRDefault="003378F4">
      <w:pPr>
        <w:spacing w:after="0" w:line="240" w:lineRule="auto"/>
        <w:rPr>
          <w:ins w:id="9115" w:author="Liezyl Liton" w:date="2017-08-21T21:52:00Z"/>
          <w:del w:id="9116" w:author="John Junico Bernados" w:date="2017-08-23T21:39:00Z"/>
          <w:rFonts w:ascii="Times New Roman" w:hAnsi="Times New Roman" w:cs="Times New Roman"/>
          <w:b/>
        </w:rPr>
        <w:pPrChange w:id="9117" w:author="John Junico Bernados" w:date="2017-08-23T21:39:00Z">
          <w:pPr>
            <w:spacing w:after="0" w:line="240" w:lineRule="auto"/>
            <w:ind w:left="360"/>
            <w:jc w:val="center"/>
          </w:pPr>
        </w:pPrChange>
      </w:pPr>
    </w:p>
    <w:p w14:paraId="13AB321E" w14:textId="18E7ACE5" w:rsidR="003378F4" w:rsidDel="00220541" w:rsidRDefault="003378F4">
      <w:pPr>
        <w:spacing w:after="0" w:line="240" w:lineRule="auto"/>
        <w:rPr>
          <w:ins w:id="9118" w:author="Liezyl Liton" w:date="2017-08-21T21:52:00Z"/>
          <w:del w:id="9119" w:author="John Junico Bernados" w:date="2017-08-23T21:39:00Z"/>
          <w:rFonts w:ascii="Times New Roman" w:hAnsi="Times New Roman" w:cs="Times New Roman"/>
          <w:b/>
        </w:rPr>
        <w:pPrChange w:id="9120" w:author="John Junico Bernados" w:date="2017-08-23T21:39:00Z">
          <w:pPr>
            <w:spacing w:after="0" w:line="240" w:lineRule="auto"/>
            <w:ind w:left="360"/>
            <w:jc w:val="center"/>
          </w:pPr>
        </w:pPrChange>
      </w:pPr>
    </w:p>
    <w:p w14:paraId="29AE6631" w14:textId="0AE09A99" w:rsidR="003378F4" w:rsidDel="00220541" w:rsidRDefault="003378F4">
      <w:pPr>
        <w:spacing w:after="0" w:line="240" w:lineRule="auto"/>
        <w:rPr>
          <w:ins w:id="9121" w:author="Liezyl Liton" w:date="2017-08-21T21:52:00Z"/>
          <w:del w:id="9122" w:author="John Junico Bernados" w:date="2017-08-23T21:39:00Z"/>
          <w:rFonts w:ascii="Times New Roman" w:hAnsi="Times New Roman" w:cs="Times New Roman"/>
          <w:b/>
        </w:rPr>
        <w:pPrChange w:id="9123" w:author="John Junico Bernados" w:date="2017-08-23T21:39:00Z">
          <w:pPr>
            <w:spacing w:after="0" w:line="240" w:lineRule="auto"/>
            <w:ind w:left="360"/>
            <w:jc w:val="center"/>
          </w:pPr>
        </w:pPrChange>
      </w:pPr>
    </w:p>
    <w:p w14:paraId="22932F9B" w14:textId="77777777" w:rsidR="003378F4" w:rsidDel="00220541" w:rsidRDefault="003378F4">
      <w:pPr>
        <w:ind w:firstLine="720"/>
        <w:jc w:val="both"/>
        <w:rPr>
          <w:ins w:id="9124" w:author="Liezyl Liton" w:date="2017-08-21T21:59:00Z"/>
          <w:del w:id="9125" w:author="John Junico Bernados" w:date="2017-08-23T21:39:00Z"/>
          <w:rFonts w:ascii="Times New Roman" w:hAnsi="Times New Roman" w:cs="Times New Roman"/>
          <w:b/>
        </w:rPr>
        <w:pPrChange w:id="9126" w:author="John Junico Bernados" w:date="2017-08-23T21:39:00Z">
          <w:pPr>
            <w:spacing w:after="0" w:line="240" w:lineRule="auto"/>
            <w:ind w:left="360"/>
            <w:jc w:val="center"/>
          </w:pPr>
        </w:pPrChange>
      </w:pPr>
    </w:p>
    <w:p w14:paraId="120B3E50" w14:textId="77777777" w:rsidR="000603C0" w:rsidRDefault="000603C0">
      <w:pPr>
        <w:spacing w:after="0" w:line="240" w:lineRule="auto"/>
        <w:rPr>
          <w:ins w:id="9127" w:author="Liezyl Liton" w:date="2017-08-21T21:52:00Z"/>
          <w:rFonts w:ascii="Times New Roman" w:hAnsi="Times New Roman" w:cs="Times New Roman"/>
          <w:b/>
        </w:rPr>
        <w:pPrChange w:id="9128" w:author="John Junico Bernados" w:date="2017-08-23T21:39:00Z">
          <w:pPr>
            <w:spacing w:after="0" w:line="240" w:lineRule="auto"/>
            <w:ind w:left="360"/>
            <w:jc w:val="center"/>
          </w:pPr>
        </w:pPrChange>
      </w:pPr>
    </w:p>
    <w:p w14:paraId="039623EE" w14:textId="77777777" w:rsidR="003378F4" w:rsidRDefault="003378F4" w:rsidP="00AC7B64">
      <w:pPr>
        <w:spacing w:after="0" w:line="240" w:lineRule="auto"/>
        <w:ind w:left="360"/>
        <w:jc w:val="center"/>
        <w:rPr>
          <w:ins w:id="9129" w:author="Jen" w:date="2017-08-25T13:40:00Z"/>
          <w:rFonts w:ascii="Times New Roman" w:hAnsi="Times New Roman" w:cs="Times New Roman"/>
          <w:b/>
        </w:rPr>
      </w:pPr>
    </w:p>
    <w:p w14:paraId="49B2251F" w14:textId="77777777" w:rsidR="0067162C" w:rsidRDefault="0067162C" w:rsidP="00AC7B64">
      <w:pPr>
        <w:spacing w:after="0" w:line="240" w:lineRule="auto"/>
        <w:ind w:left="360"/>
        <w:jc w:val="center"/>
        <w:rPr>
          <w:ins w:id="9130" w:author="Jen" w:date="2017-08-31T05:53:00Z"/>
          <w:rFonts w:ascii="Times New Roman" w:hAnsi="Times New Roman" w:cs="Times New Roman"/>
          <w:b/>
        </w:rPr>
      </w:pPr>
    </w:p>
    <w:p w14:paraId="65B30C8C" w14:textId="77777777" w:rsidR="00031728" w:rsidRDefault="00031728" w:rsidP="00AC7B64">
      <w:pPr>
        <w:spacing w:after="0" w:line="240" w:lineRule="auto"/>
        <w:ind w:left="360"/>
        <w:jc w:val="center"/>
        <w:rPr>
          <w:ins w:id="9131" w:author="Jen" w:date="2017-08-31T05:53:00Z"/>
          <w:rFonts w:ascii="Times New Roman" w:hAnsi="Times New Roman" w:cs="Times New Roman"/>
          <w:b/>
        </w:rPr>
      </w:pPr>
    </w:p>
    <w:p w14:paraId="20F5515F" w14:textId="77777777" w:rsidR="00031728" w:rsidRDefault="00031728" w:rsidP="00AC7B64">
      <w:pPr>
        <w:spacing w:after="0" w:line="240" w:lineRule="auto"/>
        <w:ind w:left="360"/>
        <w:jc w:val="center"/>
        <w:rPr>
          <w:ins w:id="9132" w:author="Jen" w:date="2017-08-31T05:53:00Z"/>
          <w:rFonts w:ascii="Times New Roman" w:hAnsi="Times New Roman" w:cs="Times New Roman"/>
          <w:b/>
        </w:rPr>
      </w:pPr>
    </w:p>
    <w:p w14:paraId="7E3F5C4F" w14:textId="77777777" w:rsidR="00031728" w:rsidRDefault="00031728" w:rsidP="00AC7B64">
      <w:pPr>
        <w:spacing w:after="0" w:line="240" w:lineRule="auto"/>
        <w:ind w:left="360"/>
        <w:jc w:val="center"/>
        <w:rPr>
          <w:ins w:id="9133" w:author="Jen" w:date="2017-08-31T05:53:00Z"/>
          <w:rFonts w:ascii="Times New Roman" w:hAnsi="Times New Roman" w:cs="Times New Roman"/>
          <w:b/>
        </w:rPr>
      </w:pPr>
    </w:p>
    <w:p w14:paraId="5FC548BF" w14:textId="77777777" w:rsidR="00031728" w:rsidRDefault="00031728" w:rsidP="00AC7B64">
      <w:pPr>
        <w:spacing w:after="0" w:line="240" w:lineRule="auto"/>
        <w:ind w:left="360"/>
        <w:jc w:val="center"/>
        <w:rPr>
          <w:ins w:id="9134" w:author="Jen" w:date="2017-08-31T05:53:00Z"/>
          <w:rFonts w:ascii="Times New Roman" w:hAnsi="Times New Roman" w:cs="Times New Roman"/>
          <w:b/>
        </w:rPr>
      </w:pPr>
    </w:p>
    <w:p w14:paraId="2E849F94" w14:textId="77777777" w:rsidR="00031728" w:rsidRDefault="00031728" w:rsidP="00AC7B64">
      <w:pPr>
        <w:spacing w:after="0" w:line="240" w:lineRule="auto"/>
        <w:ind w:left="360"/>
        <w:jc w:val="center"/>
        <w:rPr>
          <w:ins w:id="9135" w:author="Jen" w:date="2017-08-31T05:53:00Z"/>
          <w:rFonts w:ascii="Times New Roman" w:hAnsi="Times New Roman" w:cs="Times New Roman"/>
          <w:b/>
        </w:rPr>
      </w:pPr>
    </w:p>
    <w:p w14:paraId="30EAC297" w14:textId="77777777" w:rsidR="00031728" w:rsidRDefault="00031728" w:rsidP="00AC7B64">
      <w:pPr>
        <w:spacing w:after="0" w:line="240" w:lineRule="auto"/>
        <w:ind w:left="360"/>
        <w:jc w:val="center"/>
        <w:rPr>
          <w:ins w:id="9136" w:author="John Junico Bernados" w:date="2017-08-23T22:07:00Z"/>
          <w:rFonts w:ascii="Times New Roman" w:hAnsi="Times New Roman" w:cs="Times New Roman"/>
          <w:b/>
        </w:rPr>
      </w:pPr>
    </w:p>
    <w:p w14:paraId="1C763633" w14:textId="179C93CA" w:rsidR="00CA3F03" w:rsidRPr="00617EC9" w:rsidDel="00E934FF" w:rsidRDefault="00CA3F03" w:rsidP="00CA3F03">
      <w:pPr>
        <w:spacing w:after="0" w:line="240" w:lineRule="auto"/>
        <w:ind w:left="360"/>
        <w:jc w:val="center"/>
        <w:rPr>
          <w:ins w:id="9137" w:author="John Junico Bernados" w:date="2017-08-23T22:07:00Z"/>
          <w:del w:id="9138" w:author="Jen" w:date="2017-08-25T13:43:00Z"/>
          <w:rFonts w:ascii="Times New Roman" w:hAnsi="Times New Roman" w:cs="Times New Roman"/>
          <w:b/>
        </w:rPr>
      </w:pPr>
      <w:ins w:id="9139" w:author="John Junico Bernados" w:date="2017-08-23T22:07:00Z">
        <w:del w:id="9140" w:author="Jen" w:date="2017-08-25T13:43:00Z">
          <w:r w:rsidRPr="00617EC9" w:rsidDel="00E934FF">
            <w:rPr>
              <w:rFonts w:ascii="Times New Roman" w:hAnsi="Times New Roman" w:cs="Times New Roman"/>
              <w:b/>
            </w:rPr>
            <w:delText>Table 12.1-</w:delText>
          </w:r>
          <w:r w:rsidDel="00E934FF">
            <w:rPr>
              <w:rFonts w:ascii="Times New Roman" w:hAnsi="Times New Roman" w:cs="Times New Roman"/>
              <w:b/>
            </w:rPr>
            <w:delText>8</w:delText>
          </w:r>
          <w:r w:rsidRPr="00617EC9" w:rsidDel="00E934FF">
            <w:rPr>
              <w:rFonts w:ascii="Times New Roman" w:hAnsi="Times New Roman" w:cs="Times New Roman"/>
              <w:b/>
            </w:rPr>
            <w:delText xml:space="preserve"> Summary of Affected Improvements</w:delText>
          </w:r>
          <w:r w:rsidDel="00E934FF">
            <w:rPr>
              <w:rFonts w:ascii="Times New Roman" w:hAnsi="Times New Roman" w:cs="Times New Roman"/>
              <w:b/>
            </w:rPr>
            <w:delText xml:space="preserve"> </w:delText>
          </w:r>
        </w:del>
        <w:del w:id="9141" w:author="Jen" w:date="2017-08-25T11:31:00Z">
          <w:r w:rsidRPr="00CA3F03" w:rsidDel="007D2C32">
            <w:rPr>
              <w:rFonts w:ascii="Times New Roman" w:hAnsi="Times New Roman" w:cs="Times New Roman"/>
              <w:b/>
              <w:color w:val="FF0000"/>
              <w:shd w:val="clear" w:color="auto" w:fill="FFFF00"/>
              <w:rPrChange w:id="9142" w:author="John Junico Bernados" w:date="2017-08-23T22:08:00Z">
                <w:rPr>
                  <w:rFonts w:ascii="Times New Roman" w:hAnsi="Times New Roman" w:cs="Times New Roman"/>
                  <w:b/>
                </w:rPr>
              </w:rPrChange>
            </w:rPr>
            <w:delText>should we retain this table or just have</w:delText>
          </w:r>
        </w:del>
      </w:ins>
      <w:ins w:id="9143" w:author="John Junico Bernados" w:date="2017-08-23T22:08:00Z">
        <w:del w:id="9144" w:author="Jen" w:date="2017-08-25T11:31:00Z">
          <w:r w:rsidRPr="00CA3F03" w:rsidDel="007D2C32">
            <w:rPr>
              <w:rFonts w:ascii="Times New Roman" w:hAnsi="Times New Roman" w:cs="Times New Roman"/>
              <w:b/>
              <w:color w:val="FF0000"/>
              <w:shd w:val="clear" w:color="auto" w:fill="FFFF00"/>
              <w:rPrChange w:id="9145" w:author="John Junico Bernados" w:date="2017-08-23T22:08:00Z">
                <w:rPr>
                  <w:rFonts w:ascii="Times New Roman" w:hAnsi="Times New Roman" w:cs="Times New Roman"/>
                  <w:b/>
                </w:rPr>
              </w:rPrChange>
            </w:rPr>
            <w:delText xml:space="preserve"> </w:delText>
          </w:r>
        </w:del>
      </w:ins>
      <w:ins w:id="9146" w:author="John Junico Bernados" w:date="2017-08-23T22:07:00Z">
        <w:del w:id="9147" w:author="Jen" w:date="2017-08-25T11:31:00Z">
          <w:r w:rsidRPr="00CA3F03" w:rsidDel="007D2C32">
            <w:rPr>
              <w:rFonts w:ascii="Times New Roman" w:hAnsi="Times New Roman" w:cs="Times New Roman"/>
              <w:b/>
              <w:color w:val="FF0000"/>
              <w:shd w:val="clear" w:color="auto" w:fill="FFFF00"/>
              <w:rPrChange w:id="9148" w:author="John Junico Bernados" w:date="2017-08-23T22:08:00Z">
                <w:rPr>
                  <w:rFonts w:ascii="Times New Roman" w:hAnsi="Times New Roman" w:cs="Times New Roman"/>
                  <w:b/>
                </w:rPr>
              </w:rPrChange>
            </w:rPr>
            <w:delText xml:space="preserve">separate tables </w:delText>
          </w:r>
        </w:del>
      </w:ins>
      <w:ins w:id="9149" w:author="John Junico Bernados" w:date="2017-08-23T22:08:00Z">
        <w:del w:id="9150" w:author="Jen" w:date="2017-08-25T11:31:00Z">
          <w:r w:rsidRPr="00CA3F03" w:rsidDel="007D2C32">
            <w:rPr>
              <w:rFonts w:ascii="Times New Roman" w:hAnsi="Times New Roman" w:cs="Times New Roman"/>
              <w:b/>
              <w:color w:val="FF0000"/>
              <w:shd w:val="clear" w:color="auto" w:fill="FFFF00"/>
              <w:rPrChange w:id="9151" w:author="John Junico Bernados" w:date="2017-08-23T22:08:00Z">
                <w:rPr>
                  <w:rFonts w:ascii="Times New Roman" w:hAnsi="Times New Roman" w:cs="Times New Roman"/>
                  <w:b/>
                </w:rPr>
              </w:rPrChange>
            </w:rPr>
            <w:delText>for legal &amp;ISF?</w:delText>
          </w:r>
        </w:del>
      </w:ins>
    </w:p>
    <w:tbl>
      <w:tblPr>
        <w:tblW w:w="8368" w:type="dxa"/>
        <w:jc w:val="center"/>
        <w:tblLook w:val="04A0" w:firstRow="1" w:lastRow="0" w:firstColumn="1" w:lastColumn="0" w:noHBand="0" w:noVBand="1"/>
      </w:tblPr>
      <w:tblGrid>
        <w:gridCol w:w="1317"/>
        <w:gridCol w:w="666"/>
        <w:gridCol w:w="1104"/>
        <w:gridCol w:w="928"/>
        <w:gridCol w:w="1016"/>
        <w:gridCol w:w="928"/>
        <w:gridCol w:w="1016"/>
        <w:gridCol w:w="1511"/>
      </w:tblGrid>
      <w:tr w:rsidR="00CA3F03" w:rsidRPr="00617EC9" w:rsidDel="00E934FF" w14:paraId="7D9A1A93" w14:textId="5AC6A337" w:rsidTr="00225D19">
        <w:trPr>
          <w:trHeight w:val="300"/>
          <w:jc w:val="center"/>
          <w:ins w:id="9152" w:author="John Junico Bernados" w:date="2017-08-23T22:07:00Z"/>
          <w:del w:id="9153" w:author="Jen" w:date="2017-08-25T13:43:00Z"/>
        </w:trPr>
        <w:tc>
          <w:tcPr>
            <w:tcW w:w="131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7E0A0523" w14:textId="2E06FEF1" w:rsidR="00CA3F03" w:rsidRPr="00617EC9" w:rsidDel="00E934FF" w:rsidRDefault="00CA3F03" w:rsidP="00225D19">
            <w:pPr>
              <w:spacing w:after="0" w:line="240" w:lineRule="auto"/>
              <w:jc w:val="center"/>
              <w:rPr>
                <w:ins w:id="9154" w:author="John Junico Bernados" w:date="2017-08-23T22:07:00Z"/>
                <w:del w:id="9155" w:author="Jen" w:date="2017-08-25T13:43:00Z"/>
                <w:rFonts w:ascii="Times New Roman" w:eastAsia="Times New Roman" w:hAnsi="Times New Roman" w:cs="Times New Roman"/>
                <w:b/>
                <w:bCs/>
                <w:color w:val="000000"/>
                <w:sz w:val="20"/>
                <w:szCs w:val="20"/>
                <w:lang w:val="en-US"/>
              </w:rPr>
            </w:pPr>
            <w:ins w:id="9156" w:author="John Junico Bernados" w:date="2017-08-23T22:07:00Z">
              <w:del w:id="9157" w:author="Jen" w:date="2017-08-25T13:43:00Z">
                <w:r w:rsidRPr="00617EC9" w:rsidDel="00E934FF">
                  <w:rPr>
                    <w:rFonts w:ascii="Times New Roman" w:eastAsia="Times New Roman" w:hAnsi="Times New Roman" w:cs="Times New Roman"/>
                    <w:b/>
                    <w:bCs/>
                    <w:color w:val="000000"/>
                    <w:sz w:val="20"/>
                    <w:szCs w:val="20"/>
                  </w:rPr>
                  <w:delText>City / Municipality</w:delText>
                </w:r>
              </w:del>
            </w:ins>
          </w:p>
        </w:tc>
        <w:tc>
          <w:tcPr>
            <w:tcW w:w="5540" w:type="dxa"/>
            <w:gridSpan w:val="6"/>
            <w:tcBorders>
              <w:top w:val="single" w:sz="4" w:space="0" w:color="auto"/>
              <w:left w:val="nil"/>
              <w:bottom w:val="single" w:sz="4" w:space="0" w:color="auto"/>
              <w:right w:val="single" w:sz="4" w:space="0" w:color="000000"/>
            </w:tcBorders>
            <w:shd w:val="clear" w:color="000000" w:fill="BFBFBF"/>
            <w:vAlign w:val="center"/>
            <w:hideMark/>
          </w:tcPr>
          <w:p w14:paraId="6173FBE9" w14:textId="0FFA7259" w:rsidR="00CA3F03" w:rsidRPr="00617EC9" w:rsidDel="00E934FF" w:rsidRDefault="00CA3F03" w:rsidP="00225D19">
            <w:pPr>
              <w:spacing w:after="0" w:line="240" w:lineRule="auto"/>
              <w:jc w:val="center"/>
              <w:rPr>
                <w:ins w:id="9158" w:author="John Junico Bernados" w:date="2017-08-23T22:07:00Z"/>
                <w:del w:id="9159" w:author="Jen" w:date="2017-08-25T13:43:00Z"/>
                <w:rFonts w:ascii="Times New Roman" w:eastAsia="Times New Roman" w:hAnsi="Times New Roman" w:cs="Times New Roman"/>
                <w:b/>
                <w:bCs/>
                <w:color w:val="000000"/>
                <w:sz w:val="20"/>
                <w:szCs w:val="20"/>
                <w:lang w:val="en-US"/>
              </w:rPr>
            </w:pPr>
            <w:ins w:id="9160" w:author="John Junico Bernados" w:date="2017-08-23T22:07:00Z">
              <w:del w:id="9161" w:author="Jen" w:date="2017-08-25T13:43:00Z">
                <w:r w:rsidRPr="00617EC9" w:rsidDel="00E934FF">
                  <w:rPr>
                    <w:rFonts w:ascii="Times New Roman" w:eastAsia="Times New Roman" w:hAnsi="Times New Roman" w:cs="Times New Roman"/>
                    <w:b/>
                    <w:bCs/>
                    <w:color w:val="000000"/>
                    <w:sz w:val="20"/>
                    <w:szCs w:val="20"/>
                  </w:rPr>
                  <w:delText>Improvements</w:delText>
                </w:r>
              </w:del>
            </w:ins>
          </w:p>
        </w:tc>
        <w:tc>
          <w:tcPr>
            <w:tcW w:w="151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993FE93" w14:textId="56F6F29F" w:rsidR="00CA3F03" w:rsidRPr="00617EC9" w:rsidDel="00E934FF" w:rsidRDefault="00CA3F03" w:rsidP="00225D19">
            <w:pPr>
              <w:spacing w:after="0" w:line="240" w:lineRule="auto"/>
              <w:jc w:val="center"/>
              <w:rPr>
                <w:ins w:id="9162" w:author="John Junico Bernados" w:date="2017-08-23T22:07:00Z"/>
                <w:del w:id="9163" w:author="Jen" w:date="2017-08-25T13:43:00Z"/>
                <w:rFonts w:ascii="Times New Roman" w:eastAsia="Times New Roman" w:hAnsi="Times New Roman" w:cs="Times New Roman"/>
                <w:b/>
                <w:bCs/>
                <w:color w:val="000000"/>
                <w:sz w:val="20"/>
                <w:szCs w:val="20"/>
                <w:lang w:val="en-US"/>
              </w:rPr>
            </w:pPr>
            <w:ins w:id="9164" w:author="John Junico Bernados" w:date="2017-08-23T22:07:00Z">
              <w:del w:id="9165" w:author="Jen" w:date="2017-08-25T13:43:00Z">
                <w:r w:rsidRPr="00617EC9" w:rsidDel="00E934FF">
                  <w:rPr>
                    <w:rFonts w:ascii="Times New Roman" w:eastAsia="Times New Roman" w:hAnsi="Times New Roman" w:cs="Times New Roman"/>
                    <w:b/>
                    <w:bCs/>
                    <w:color w:val="000000"/>
                    <w:sz w:val="20"/>
                    <w:szCs w:val="20"/>
                  </w:rPr>
                  <w:delText>Total Cost Improvements, PhP</w:delText>
                </w:r>
              </w:del>
            </w:ins>
          </w:p>
        </w:tc>
      </w:tr>
      <w:tr w:rsidR="00CA3F03" w:rsidRPr="00617EC9" w:rsidDel="00E934FF" w14:paraId="40E73A91" w14:textId="005210C5" w:rsidTr="00225D19">
        <w:trPr>
          <w:trHeight w:val="300"/>
          <w:jc w:val="center"/>
          <w:ins w:id="9166" w:author="John Junico Bernados" w:date="2017-08-23T22:07:00Z"/>
          <w:del w:id="9167" w:author="Jen" w:date="2017-08-25T13:43: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1BFA7D0E" w14:textId="11704C93" w:rsidR="00CA3F03" w:rsidRPr="00617EC9" w:rsidDel="00E934FF" w:rsidRDefault="00CA3F03" w:rsidP="00225D19">
            <w:pPr>
              <w:spacing w:after="0" w:line="240" w:lineRule="auto"/>
              <w:rPr>
                <w:ins w:id="9168" w:author="John Junico Bernados" w:date="2017-08-23T22:07:00Z"/>
                <w:del w:id="9169" w:author="Jen" w:date="2017-08-25T13:43:00Z"/>
                <w:rFonts w:ascii="Times New Roman" w:eastAsia="Times New Roman" w:hAnsi="Times New Roman" w:cs="Times New Roman"/>
                <w:b/>
                <w:bCs/>
                <w:color w:val="000000"/>
                <w:sz w:val="20"/>
                <w:szCs w:val="20"/>
                <w:lang w:val="en-US"/>
              </w:rPr>
            </w:pPr>
          </w:p>
        </w:tc>
        <w:tc>
          <w:tcPr>
            <w:tcW w:w="1802" w:type="dxa"/>
            <w:gridSpan w:val="2"/>
            <w:tcBorders>
              <w:top w:val="single" w:sz="4" w:space="0" w:color="auto"/>
              <w:left w:val="nil"/>
              <w:bottom w:val="single" w:sz="4" w:space="0" w:color="auto"/>
              <w:right w:val="single" w:sz="4" w:space="0" w:color="000000"/>
            </w:tcBorders>
            <w:shd w:val="clear" w:color="000000" w:fill="BFBFBF"/>
            <w:vAlign w:val="center"/>
            <w:hideMark/>
          </w:tcPr>
          <w:p w14:paraId="739C3B1B" w14:textId="6DA11109" w:rsidR="00CA3F03" w:rsidRPr="00617EC9" w:rsidDel="00E934FF" w:rsidRDefault="00CA3F03" w:rsidP="00225D19">
            <w:pPr>
              <w:spacing w:after="0" w:line="240" w:lineRule="auto"/>
              <w:jc w:val="center"/>
              <w:rPr>
                <w:ins w:id="9170" w:author="John Junico Bernados" w:date="2017-08-23T22:07:00Z"/>
                <w:del w:id="9171" w:author="Jen" w:date="2017-08-25T13:43:00Z"/>
                <w:rFonts w:ascii="Times New Roman" w:eastAsia="Times New Roman" w:hAnsi="Times New Roman" w:cs="Times New Roman"/>
                <w:b/>
                <w:bCs/>
                <w:color w:val="000000"/>
                <w:sz w:val="20"/>
                <w:szCs w:val="20"/>
                <w:lang w:val="en-US"/>
              </w:rPr>
            </w:pPr>
            <w:ins w:id="9172" w:author="John Junico Bernados" w:date="2017-08-23T22:07:00Z">
              <w:del w:id="9173" w:author="Jen" w:date="2017-08-25T13:43:00Z">
                <w:r w:rsidRPr="00617EC9" w:rsidDel="00E934FF">
                  <w:rPr>
                    <w:rFonts w:ascii="Times New Roman" w:eastAsia="Times New Roman" w:hAnsi="Times New Roman" w:cs="Times New Roman"/>
                    <w:b/>
                    <w:bCs/>
                    <w:color w:val="000000"/>
                    <w:sz w:val="20"/>
                    <w:szCs w:val="20"/>
                  </w:rPr>
                  <w:delText>Fence</w:delText>
                </w:r>
              </w:del>
            </w:ins>
          </w:p>
        </w:tc>
        <w:tc>
          <w:tcPr>
            <w:tcW w:w="1794" w:type="dxa"/>
            <w:gridSpan w:val="2"/>
            <w:tcBorders>
              <w:top w:val="single" w:sz="4" w:space="0" w:color="auto"/>
              <w:left w:val="nil"/>
              <w:bottom w:val="single" w:sz="4" w:space="0" w:color="auto"/>
              <w:right w:val="single" w:sz="4" w:space="0" w:color="000000"/>
            </w:tcBorders>
            <w:shd w:val="clear" w:color="000000" w:fill="BFBFBF"/>
            <w:vAlign w:val="center"/>
            <w:hideMark/>
          </w:tcPr>
          <w:p w14:paraId="4B945D6A" w14:textId="3921E939" w:rsidR="00CA3F03" w:rsidRPr="00617EC9" w:rsidDel="00E934FF" w:rsidRDefault="00CA3F03" w:rsidP="00225D19">
            <w:pPr>
              <w:spacing w:after="0" w:line="240" w:lineRule="auto"/>
              <w:jc w:val="center"/>
              <w:rPr>
                <w:ins w:id="9174" w:author="John Junico Bernados" w:date="2017-08-23T22:07:00Z"/>
                <w:del w:id="9175" w:author="Jen" w:date="2017-08-25T13:43:00Z"/>
                <w:rFonts w:ascii="Times New Roman" w:eastAsia="Times New Roman" w:hAnsi="Times New Roman" w:cs="Times New Roman"/>
                <w:b/>
                <w:bCs/>
                <w:color w:val="000000"/>
                <w:sz w:val="20"/>
                <w:szCs w:val="20"/>
                <w:lang w:val="en-US"/>
              </w:rPr>
            </w:pPr>
            <w:ins w:id="9176" w:author="John Junico Bernados" w:date="2017-08-23T22:07:00Z">
              <w:del w:id="9177" w:author="Jen" w:date="2017-08-25T13:43:00Z">
                <w:r w:rsidRPr="00617EC9" w:rsidDel="00E934FF">
                  <w:rPr>
                    <w:rFonts w:ascii="Times New Roman" w:eastAsia="Times New Roman" w:hAnsi="Times New Roman" w:cs="Times New Roman"/>
                    <w:b/>
                    <w:bCs/>
                    <w:color w:val="000000"/>
                    <w:sz w:val="20"/>
                    <w:szCs w:val="20"/>
                  </w:rPr>
                  <w:delText>Gate</w:delText>
                </w:r>
              </w:del>
            </w:ins>
          </w:p>
        </w:tc>
        <w:tc>
          <w:tcPr>
            <w:tcW w:w="1944" w:type="dxa"/>
            <w:gridSpan w:val="2"/>
            <w:tcBorders>
              <w:top w:val="single" w:sz="4" w:space="0" w:color="auto"/>
              <w:left w:val="nil"/>
              <w:bottom w:val="single" w:sz="4" w:space="0" w:color="auto"/>
              <w:right w:val="single" w:sz="4" w:space="0" w:color="000000"/>
            </w:tcBorders>
            <w:shd w:val="clear" w:color="000000" w:fill="BFBFBF"/>
            <w:vAlign w:val="center"/>
            <w:hideMark/>
          </w:tcPr>
          <w:p w14:paraId="15D086D9" w14:textId="363BCF59" w:rsidR="00CA3F03" w:rsidRPr="00617EC9" w:rsidDel="00E934FF" w:rsidRDefault="00CA3F03" w:rsidP="00225D19">
            <w:pPr>
              <w:spacing w:after="0" w:line="240" w:lineRule="auto"/>
              <w:jc w:val="center"/>
              <w:rPr>
                <w:ins w:id="9178" w:author="John Junico Bernados" w:date="2017-08-23T22:07:00Z"/>
                <w:del w:id="9179" w:author="Jen" w:date="2017-08-25T13:43:00Z"/>
                <w:rFonts w:ascii="Times New Roman" w:eastAsia="Times New Roman" w:hAnsi="Times New Roman" w:cs="Times New Roman"/>
                <w:b/>
                <w:bCs/>
                <w:color w:val="000000"/>
                <w:sz w:val="20"/>
                <w:szCs w:val="20"/>
                <w:lang w:val="en-US"/>
              </w:rPr>
            </w:pPr>
            <w:ins w:id="9180" w:author="John Junico Bernados" w:date="2017-08-23T22:07:00Z">
              <w:del w:id="9181" w:author="Jen" w:date="2017-08-25T13:43:00Z">
                <w:r w:rsidRPr="00617EC9" w:rsidDel="00E934FF">
                  <w:rPr>
                    <w:rFonts w:ascii="Times New Roman" w:eastAsia="Times New Roman" w:hAnsi="Times New Roman" w:cs="Times New Roman"/>
                    <w:b/>
                    <w:bCs/>
                    <w:color w:val="000000"/>
                    <w:sz w:val="20"/>
                    <w:szCs w:val="20"/>
                  </w:rPr>
                  <w:delText>Others</w:delText>
                </w:r>
                <w:r w:rsidRPr="000A5352" w:rsidDel="00E934FF">
                  <w:rPr>
                    <w:rFonts w:ascii="Times New Roman" w:eastAsia="Times New Roman" w:hAnsi="Times New Roman" w:cs="Times New Roman"/>
                    <w:bCs/>
                    <w:color w:val="000000"/>
                    <w:sz w:val="20"/>
                    <w:szCs w:val="20"/>
                    <w:vertAlign w:val="superscript"/>
                  </w:rPr>
                  <w:delText>1</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7BD1F66A" w14:textId="2F8E474D" w:rsidR="00CA3F03" w:rsidRPr="00617EC9" w:rsidDel="00E934FF" w:rsidRDefault="00CA3F03" w:rsidP="00225D19">
            <w:pPr>
              <w:spacing w:after="0" w:line="240" w:lineRule="auto"/>
              <w:rPr>
                <w:ins w:id="9182" w:author="John Junico Bernados" w:date="2017-08-23T22:07:00Z"/>
                <w:del w:id="9183" w:author="Jen" w:date="2017-08-25T13:43:00Z"/>
                <w:rFonts w:ascii="Times New Roman" w:eastAsia="Times New Roman" w:hAnsi="Times New Roman" w:cs="Times New Roman"/>
                <w:b/>
                <w:bCs/>
                <w:color w:val="000000"/>
                <w:sz w:val="20"/>
                <w:szCs w:val="20"/>
                <w:lang w:val="en-US"/>
              </w:rPr>
            </w:pPr>
          </w:p>
        </w:tc>
      </w:tr>
      <w:tr w:rsidR="00CA3F03" w:rsidRPr="00617EC9" w:rsidDel="00E934FF" w14:paraId="7718302D" w14:textId="3DAF05CE" w:rsidTr="00225D19">
        <w:trPr>
          <w:trHeight w:val="300"/>
          <w:jc w:val="center"/>
          <w:ins w:id="9184" w:author="John Junico Bernados" w:date="2017-08-23T22:07:00Z"/>
          <w:del w:id="9185" w:author="Jen" w:date="2017-08-25T13:43: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01BEA279" w14:textId="675A0718" w:rsidR="00CA3F03" w:rsidRPr="00617EC9" w:rsidDel="00E934FF" w:rsidRDefault="00CA3F03" w:rsidP="00225D19">
            <w:pPr>
              <w:spacing w:after="0" w:line="240" w:lineRule="auto"/>
              <w:rPr>
                <w:ins w:id="9186" w:author="John Junico Bernados" w:date="2017-08-23T22:07:00Z"/>
                <w:del w:id="9187" w:author="Jen" w:date="2017-08-25T13:43: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096BAE9D" w14:textId="374112BE" w:rsidR="00CA3F03" w:rsidRPr="00617EC9" w:rsidDel="00E934FF" w:rsidRDefault="00CA3F03" w:rsidP="00225D19">
            <w:pPr>
              <w:spacing w:after="0" w:line="240" w:lineRule="auto"/>
              <w:jc w:val="center"/>
              <w:rPr>
                <w:ins w:id="9188" w:author="John Junico Bernados" w:date="2017-08-23T22:07:00Z"/>
                <w:del w:id="9189" w:author="Jen" w:date="2017-08-25T13:43:00Z"/>
                <w:rFonts w:ascii="Times New Roman" w:eastAsia="Times New Roman" w:hAnsi="Times New Roman" w:cs="Times New Roman"/>
                <w:b/>
                <w:bCs/>
                <w:color w:val="000000"/>
                <w:sz w:val="20"/>
                <w:szCs w:val="20"/>
                <w:lang w:val="en-US"/>
              </w:rPr>
            </w:pPr>
            <w:ins w:id="9190" w:author="John Junico Bernados" w:date="2017-08-23T22:07:00Z">
              <w:del w:id="9191" w:author="Jen" w:date="2017-08-25T13:43:00Z">
                <w:r w:rsidRPr="00617EC9" w:rsidDel="00E934FF">
                  <w:rPr>
                    <w:rFonts w:ascii="Times New Roman" w:eastAsia="Times New Roman" w:hAnsi="Times New Roman" w:cs="Times New Roman"/>
                    <w:b/>
                    <w:bCs/>
                    <w:color w:val="000000"/>
                    <w:sz w:val="20"/>
                    <w:szCs w:val="20"/>
                  </w:rPr>
                  <w:delText xml:space="preserve">Area </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0316686D" w14:textId="71D2A917" w:rsidR="00CA3F03" w:rsidRPr="00617EC9" w:rsidDel="00E934FF" w:rsidRDefault="00CA3F03" w:rsidP="00225D19">
            <w:pPr>
              <w:spacing w:after="0" w:line="240" w:lineRule="auto"/>
              <w:jc w:val="center"/>
              <w:rPr>
                <w:ins w:id="9192" w:author="John Junico Bernados" w:date="2017-08-23T22:07:00Z"/>
                <w:del w:id="9193" w:author="Jen" w:date="2017-08-25T13:43:00Z"/>
                <w:rFonts w:ascii="Times New Roman" w:eastAsia="Times New Roman" w:hAnsi="Times New Roman" w:cs="Times New Roman"/>
                <w:b/>
                <w:bCs/>
                <w:color w:val="000000"/>
                <w:sz w:val="20"/>
                <w:szCs w:val="20"/>
                <w:lang w:val="en-US"/>
              </w:rPr>
            </w:pPr>
            <w:ins w:id="9194" w:author="John Junico Bernados" w:date="2017-08-23T22:07:00Z">
              <w:del w:id="9195" w:author="Jen" w:date="2017-08-25T13:43:00Z">
                <w:r w:rsidRPr="00617EC9" w:rsidDel="00E934FF">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0DB0C83A" w14:textId="5A33DD26" w:rsidR="00CA3F03" w:rsidRPr="00617EC9" w:rsidDel="00E934FF" w:rsidRDefault="00CA3F03" w:rsidP="00225D19">
            <w:pPr>
              <w:spacing w:after="0" w:line="240" w:lineRule="auto"/>
              <w:jc w:val="center"/>
              <w:rPr>
                <w:ins w:id="9196" w:author="John Junico Bernados" w:date="2017-08-23T22:07:00Z"/>
                <w:del w:id="9197" w:author="Jen" w:date="2017-08-25T13:43:00Z"/>
                <w:rFonts w:ascii="Times New Roman" w:eastAsia="Times New Roman" w:hAnsi="Times New Roman" w:cs="Times New Roman"/>
                <w:b/>
                <w:bCs/>
                <w:color w:val="000000"/>
                <w:sz w:val="20"/>
                <w:szCs w:val="20"/>
                <w:lang w:val="en-US"/>
              </w:rPr>
            </w:pPr>
            <w:ins w:id="9198" w:author="John Junico Bernados" w:date="2017-08-23T22:07:00Z">
              <w:del w:id="9199" w:author="Jen" w:date="2017-08-25T13:43:00Z">
                <w:r w:rsidRPr="00617EC9" w:rsidDel="00E934FF">
                  <w:rPr>
                    <w:rFonts w:ascii="Times New Roman" w:eastAsia="Times New Roman" w:hAnsi="Times New Roman" w:cs="Times New Roman"/>
                    <w:b/>
                    <w:bCs/>
                    <w:color w:val="000000"/>
                    <w:sz w:val="20"/>
                    <w:szCs w:val="20"/>
                  </w:rPr>
                  <w:delText>Number</w:delText>
                </w:r>
              </w:del>
            </w:ins>
          </w:p>
          <w:p w14:paraId="51FE0ADA" w14:textId="353F8341" w:rsidR="00CA3F03" w:rsidRPr="00617EC9" w:rsidDel="00E934FF" w:rsidRDefault="00CA3F03" w:rsidP="00225D19">
            <w:pPr>
              <w:spacing w:after="0" w:line="240" w:lineRule="auto"/>
              <w:jc w:val="center"/>
              <w:rPr>
                <w:ins w:id="9200" w:author="John Junico Bernados" w:date="2017-08-23T22:07:00Z"/>
                <w:del w:id="9201" w:author="Jen" w:date="2017-08-25T13:43:00Z"/>
                <w:rFonts w:ascii="Times New Roman" w:eastAsia="Times New Roman" w:hAnsi="Times New Roman" w:cs="Times New Roman"/>
                <w:b/>
                <w:bCs/>
                <w:color w:val="000000"/>
                <w:sz w:val="20"/>
                <w:szCs w:val="20"/>
                <w:lang w:val="en-US"/>
              </w:rPr>
            </w:pPr>
            <w:ins w:id="9202" w:author="John Junico Bernados" w:date="2017-08-23T22:07:00Z">
              <w:del w:id="9203" w:author="Jen" w:date="2017-08-25T13:43:00Z">
                <w:r w:rsidRPr="00617EC9" w:rsidDel="00E934FF">
                  <w:rPr>
                    <w:rFonts w:ascii="Times New Roman" w:eastAsia="Times New Roman" w:hAnsi="Times New Roman" w:cs="Times New Roman"/>
                    <w:b/>
                    <w:bCs/>
                    <w:color w:val="000000"/>
                    <w:sz w:val="20"/>
                    <w:szCs w:val="20"/>
                  </w:rPr>
                  <w:delText> </w:delText>
                </w:r>
              </w:del>
            </w:ins>
          </w:p>
        </w:tc>
        <w:tc>
          <w:tcPr>
            <w:tcW w:w="866" w:type="dxa"/>
            <w:tcBorders>
              <w:top w:val="nil"/>
              <w:left w:val="nil"/>
              <w:bottom w:val="single" w:sz="4" w:space="0" w:color="auto"/>
              <w:right w:val="single" w:sz="4" w:space="0" w:color="auto"/>
            </w:tcBorders>
            <w:shd w:val="clear" w:color="000000" w:fill="BFBFBF"/>
            <w:vAlign w:val="center"/>
            <w:hideMark/>
          </w:tcPr>
          <w:p w14:paraId="19F33674" w14:textId="3D23C05F" w:rsidR="00CA3F03" w:rsidRPr="00617EC9" w:rsidDel="00E934FF" w:rsidRDefault="00CA3F03" w:rsidP="00225D19">
            <w:pPr>
              <w:spacing w:after="0" w:line="240" w:lineRule="auto"/>
              <w:jc w:val="center"/>
              <w:rPr>
                <w:ins w:id="9204" w:author="John Junico Bernados" w:date="2017-08-23T22:07:00Z"/>
                <w:del w:id="9205" w:author="Jen" w:date="2017-08-25T13:43:00Z"/>
                <w:rFonts w:ascii="Times New Roman" w:eastAsia="Times New Roman" w:hAnsi="Times New Roman" w:cs="Times New Roman"/>
                <w:b/>
                <w:bCs/>
                <w:color w:val="000000"/>
                <w:sz w:val="20"/>
                <w:szCs w:val="20"/>
                <w:lang w:val="en-US"/>
              </w:rPr>
            </w:pPr>
            <w:ins w:id="9206" w:author="John Junico Bernados" w:date="2017-08-23T22:07:00Z">
              <w:del w:id="9207" w:author="Jen" w:date="2017-08-25T13:43:00Z">
                <w:r w:rsidRPr="00617EC9" w:rsidDel="00E934FF">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227CC35A" w14:textId="1FDEA2AC" w:rsidR="00CA3F03" w:rsidRPr="00617EC9" w:rsidDel="00E934FF" w:rsidRDefault="00CA3F03" w:rsidP="00225D19">
            <w:pPr>
              <w:spacing w:after="0" w:line="240" w:lineRule="auto"/>
              <w:jc w:val="center"/>
              <w:rPr>
                <w:ins w:id="9208" w:author="John Junico Bernados" w:date="2017-08-23T22:07:00Z"/>
                <w:del w:id="9209" w:author="Jen" w:date="2017-08-25T13:43:00Z"/>
                <w:rFonts w:ascii="Times New Roman" w:eastAsia="Times New Roman" w:hAnsi="Times New Roman" w:cs="Times New Roman"/>
                <w:b/>
                <w:bCs/>
                <w:color w:val="000000"/>
                <w:sz w:val="20"/>
                <w:szCs w:val="20"/>
                <w:lang w:val="en-US"/>
              </w:rPr>
            </w:pPr>
            <w:ins w:id="9210" w:author="John Junico Bernados" w:date="2017-08-23T22:07:00Z">
              <w:del w:id="9211" w:author="Jen" w:date="2017-08-25T13:43:00Z">
                <w:r w:rsidRPr="00617EC9" w:rsidDel="00E934FF">
                  <w:rPr>
                    <w:rFonts w:ascii="Times New Roman" w:eastAsia="Times New Roman" w:hAnsi="Times New Roman" w:cs="Times New Roman"/>
                    <w:b/>
                    <w:bCs/>
                    <w:color w:val="000000"/>
                    <w:sz w:val="20"/>
                    <w:szCs w:val="20"/>
                  </w:rPr>
                  <w:delText>Number</w:delText>
                </w:r>
              </w:del>
            </w:ins>
          </w:p>
          <w:p w14:paraId="275F2AEA" w14:textId="6F243A90" w:rsidR="00CA3F03" w:rsidRPr="00617EC9" w:rsidDel="00E934FF" w:rsidRDefault="00CA3F03" w:rsidP="00225D19">
            <w:pPr>
              <w:spacing w:after="0" w:line="240" w:lineRule="auto"/>
              <w:jc w:val="center"/>
              <w:rPr>
                <w:ins w:id="9212" w:author="John Junico Bernados" w:date="2017-08-23T22:07:00Z"/>
                <w:del w:id="9213" w:author="Jen" w:date="2017-08-25T13:43:00Z"/>
                <w:rFonts w:ascii="Times New Roman" w:eastAsia="Times New Roman" w:hAnsi="Times New Roman" w:cs="Times New Roman"/>
                <w:b/>
                <w:bCs/>
                <w:color w:val="000000"/>
                <w:sz w:val="20"/>
                <w:szCs w:val="20"/>
                <w:lang w:val="en-US"/>
              </w:rPr>
            </w:pPr>
            <w:ins w:id="9214" w:author="John Junico Bernados" w:date="2017-08-23T22:07:00Z">
              <w:del w:id="9215" w:author="Jen" w:date="2017-08-25T13:43:00Z">
                <w:r w:rsidRPr="00617EC9" w:rsidDel="00E934FF">
                  <w:rPr>
                    <w:rFonts w:ascii="Times New Roman" w:eastAsia="Times New Roman" w:hAnsi="Times New Roman" w:cs="Times New Roman"/>
                    <w:b/>
                    <w:bCs/>
                    <w:color w:val="000000"/>
                    <w:sz w:val="20"/>
                    <w:szCs w:val="20"/>
                  </w:rPr>
                  <w:delText> </w:delText>
                </w:r>
              </w:del>
            </w:ins>
          </w:p>
        </w:tc>
        <w:tc>
          <w:tcPr>
            <w:tcW w:w="1016" w:type="dxa"/>
            <w:tcBorders>
              <w:top w:val="nil"/>
              <w:left w:val="nil"/>
              <w:bottom w:val="single" w:sz="4" w:space="0" w:color="auto"/>
              <w:right w:val="single" w:sz="4" w:space="0" w:color="auto"/>
            </w:tcBorders>
            <w:shd w:val="clear" w:color="000000" w:fill="BFBFBF"/>
            <w:vAlign w:val="center"/>
            <w:hideMark/>
          </w:tcPr>
          <w:p w14:paraId="08FE16F9" w14:textId="5F791875" w:rsidR="00CA3F03" w:rsidRPr="00617EC9" w:rsidDel="00E934FF" w:rsidRDefault="00CA3F03" w:rsidP="00225D19">
            <w:pPr>
              <w:spacing w:after="0" w:line="240" w:lineRule="auto"/>
              <w:jc w:val="center"/>
              <w:rPr>
                <w:ins w:id="9216" w:author="John Junico Bernados" w:date="2017-08-23T22:07:00Z"/>
                <w:del w:id="9217" w:author="Jen" w:date="2017-08-25T13:43:00Z"/>
                <w:rFonts w:ascii="Times New Roman" w:eastAsia="Times New Roman" w:hAnsi="Times New Roman" w:cs="Times New Roman"/>
                <w:b/>
                <w:bCs/>
                <w:color w:val="000000"/>
                <w:sz w:val="20"/>
                <w:szCs w:val="20"/>
                <w:lang w:val="en-US"/>
              </w:rPr>
            </w:pPr>
            <w:ins w:id="9218" w:author="John Junico Bernados" w:date="2017-08-23T22:07:00Z">
              <w:del w:id="9219" w:author="Jen" w:date="2017-08-25T13:43:00Z">
                <w:r w:rsidRPr="00617EC9" w:rsidDel="00E934FF">
                  <w:rPr>
                    <w:rFonts w:ascii="Times New Roman" w:eastAsia="Times New Roman" w:hAnsi="Times New Roman" w:cs="Times New Roman"/>
                    <w:b/>
                    <w:bCs/>
                    <w:color w:val="000000"/>
                    <w:sz w:val="20"/>
                    <w:szCs w:val="20"/>
                  </w:rPr>
                  <w:delText>Cost</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16C3F845" w14:textId="43AC225C" w:rsidR="00CA3F03" w:rsidRPr="00617EC9" w:rsidDel="00E934FF" w:rsidRDefault="00CA3F03" w:rsidP="00225D19">
            <w:pPr>
              <w:spacing w:after="0" w:line="240" w:lineRule="auto"/>
              <w:rPr>
                <w:ins w:id="9220" w:author="John Junico Bernados" w:date="2017-08-23T22:07:00Z"/>
                <w:del w:id="9221" w:author="Jen" w:date="2017-08-25T13:43:00Z"/>
                <w:rFonts w:ascii="Times New Roman" w:eastAsia="Times New Roman" w:hAnsi="Times New Roman" w:cs="Times New Roman"/>
                <w:b/>
                <w:bCs/>
                <w:color w:val="000000"/>
                <w:sz w:val="20"/>
                <w:szCs w:val="20"/>
                <w:lang w:val="en-US"/>
              </w:rPr>
            </w:pPr>
          </w:p>
        </w:tc>
      </w:tr>
      <w:tr w:rsidR="00CA3F03" w:rsidRPr="00617EC9" w:rsidDel="00E934FF" w14:paraId="79FAD939" w14:textId="6E2A1E02" w:rsidTr="00225D19">
        <w:trPr>
          <w:trHeight w:val="300"/>
          <w:jc w:val="center"/>
          <w:ins w:id="9222" w:author="John Junico Bernados" w:date="2017-08-23T22:07:00Z"/>
          <w:del w:id="9223" w:author="Jen" w:date="2017-08-25T13:43: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75FD28A1" w14:textId="7E7E7644" w:rsidR="00CA3F03" w:rsidRPr="00617EC9" w:rsidDel="00E934FF" w:rsidRDefault="00CA3F03" w:rsidP="00225D19">
            <w:pPr>
              <w:spacing w:after="0" w:line="240" w:lineRule="auto"/>
              <w:rPr>
                <w:ins w:id="9224" w:author="John Junico Bernados" w:date="2017-08-23T22:07:00Z"/>
                <w:del w:id="9225" w:author="Jen" w:date="2017-08-25T13:43: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0C0C931D" w14:textId="1AA93D1A" w:rsidR="00CA3F03" w:rsidRPr="00617EC9" w:rsidDel="00E934FF" w:rsidRDefault="00CA3F03" w:rsidP="00225D19">
            <w:pPr>
              <w:spacing w:after="0" w:line="240" w:lineRule="auto"/>
              <w:jc w:val="center"/>
              <w:rPr>
                <w:ins w:id="9226" w:author="John Junico Bernados" w:date="2017-08-23T22:07:00Z"/>
                <w:del w:id="9227" w:author="Jen" w:date="2017-08-25T13:43:00Z"/>
                <w:rFonts w:ascii="Times New Roman" w:eastAsia="Times New Roman" w:hAnsi="Times New Roman" w:cs="Times New Roman"/>
                <w:b/>
                <w:bCs/>
                <w:color w:val="000000"/>
                <w:sz w:val="20"/>
                <w:szCs w:val="20"/>
                <w:lang w:val="en-US"/>
              </w:rPr>
            </w:pPr>
            <w:ins w:id="9228" w:author="John Junico Bernados" w:date="2017-08-23T22:07:00Z">
              <w:del w:id="9229" w:author="Jen" w:date="2017-08-25T13:43:00Z">
                <w:r w:rsidRPr="00617EC9" w:rsidDel="00E934FF">
                  <w:rPr>
                    <w:rFonts w:ascii="Times New Roman" w:eastAsia="Times New Roman" w:hAnsi="Times New Roman" w:cs="Times New Roman"/>
                    <w:b/>
                    <w:bCs/>
                    <w:color w:val="000000"/>
                    <w:sz w:val="20"/>
                    <w:szCs w:val="20"/>
                  </w:rPr>
                  <w:delText>(lm)</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5974854B" w14:textId="4CB3D542" w:rsidR="00CA3F03" w:rsidRPr="00617EC9" w:rsidDel="00E934FF" w:rsidRDefault="00CA3F03" w:rsidP="00225D19">
            <w:pPr>
              <w:spacing w:after="0" w:line="240" w:lineRule="auto"/>
              <w:jc w:val="center"/>
              <w:rPr>
                <w:ins w:id="9230" w:author="John Junico Bernados" w:date="2017-08-23T22:07:00Z"/>
                <w:del w:id="9231" w:author="Jen" w:date="2017-08-25T13:43:00Z"/>
                <w:rFonts w:ascii="Times New Roman" w:eastAsia="Times New Roman" w:hAnsi="Times New Roman" w:cs="Times New Roman"/>
                <w:b/>
                <w:bCs/>
                <w:color w:val="000000"/>
                <w:sz w:val="20"/>
                <w:szCs w:val="20"/>
                <w:lang w:val="en-US"/>
              </w:rPr>
            </w:pPr>
            <w:ins w:id="9232" w:author="John Junico Bernados" w:date="2017-08-23T22:07:00Z">
              <w:del w:id="9233" w:author="Jen" w:date="2017-08-25T13:43:00Z">
                <w:r w:rsidRPr="00617EC9" w:rsidDel="00E934FF">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662A6C34" w14:textId="2A09159A" w:rsidR="00CA3F03" w:rsidRPr="00617EC9" w:rsidDel="00E934FF" w:rsidRDefault="00CA3F03" w:rsidP="00225D19">
            <w:pPr>
              <w:spacing w:after="0" w:line="240" w:lineRule="auto"/>
              <w:jc w:val="center"/>
              <w:rPr>
                <w:ins w:id="9234" w:author="John Junico Bernados" w:date="2017-08-23T22:07:00Z"/>
                <w:del w:id="9235" w:author="Jen" w:date="2017-08-25T13:43:00Z"/>
                <w:rFonts w:ascii="Times New Roman" w:eastAsia="Times New Roman" w:hAnsi="Times New Roman" w:cs="Times New Roman"/>
                <w:b/>
                <w:bCs/>
                <w:color w:val="000000"/>
                <w:sz w:val="20"/>
                <w:szCs w:val="20"/>
                <w:lang w:val="en-US"/>
              </w:rPr>
            </w:pPr>
          </w:p>
        </w:tc>
        <w:tc>
          <w:tcPr>
            <w:tcW w:w="866" w:type="dxa"/>
            <w:tcBorders>
              <w:top w:val="nil"/>
              <w:left w:val="nil"/>
              <w:bottom w:val="single" w:sz="4" w:space="0" w:color="auto"/>
              <w:right w:val="single" w:sz="4" w:space="0" w:color="auto"/>
            </w:tcBorders>
            <w:shd w:val="clear" w:color="000000" w:fill="BFBFBF"/>
            <w:vAlign w:val="center"/>
            <w:hideMark/>
          </w:tcPr>
          <w:p w14:paraId="0485FE8E" w14:textId="29D82B6C" w:rsidR="00CA3F03" w:rsidRPr="00617EC9" w:rsidDel="00E934FF" w:rsidRDefault="00CA3F03" w:rsidP="00225D19">
            <w:pPr>
              <w:spacing w:after="0" w:line="240" w:lineRule="auto"/>
              <w:jc w:val="center"/>
              <w:rPr>
                <w:ins w:id="9236" w:author="John Junico Bernados" w:date="2017-08-23T22:07:00Z"/>
                <w:del w:id="9237" w:author="Jen" w:date="2017-08-25T13:43:00Z"/>
                <w:rFonts w:ascii="Times New Roman" w:eastAsia="Times New Roman" w:hAnsi="Times New Roman" w:cs="Times New Roman"/>
                <w:b/>
                <w:bCs/>
                <w:color w:val="000000"/>
                <w:sz w:val="20"/>
                <w:szCs w:val="20"/>
                <w:lang w:val="en-US"/>
              </w:rPr>
            </w:pPr>
            <w:ins w:id="9238" w:author="John Junico Bernados" w:date="2017-08-23T22:07:00Z">
              <w:del w:id="9239" w:author="Jen" w:date="2017-08-25T13:43:00Z">
                <w:r w:rsidRPr="00617EC9" w:rsidDel="00E934FF">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23834423" w14:textId="650694BD" w:rsidR="00CA3F03" w:rsidRPr="00617EC9" w:rsidDel="00E934FF" w:rsidRDefault="00CA3F03" w:rsidP="00225D19">
            <w:pPr>
              <w:spacing w:after="0" w:line="240" w:lineRule="auto"/>
              <w:jc w:val="center"/>
              <w:rPr>
                <w:ins w:id="9240" w:author="John Junico Bernados" w:date="2017-08-23T22:07:00Z"/>
                <w:del w:id="9241" w:author="Jen" w:date="2017-08-25T13:43:00Z"/>
                <w:rFonts w:ascii="Times New Roman" w:eastAsia="Times New Roman" w:hAnsi="Times New Roman" w:cs="Times New Roman"/>
                <w:b/>
                <w:bCs/>
                <w:color w:val="000000"/>
                <w:sz w:val="20"/>
                <w:szCs w:val="20"/>
                <w:lang w:val="en-US"/>
              </w:rPr>
            </w:pPr>
          </w:p>
        </w:tc>
        <w:tc>
          <w:tcPr>
            <w:tcW w:w="1016" w:type="dxa"/>
            <w:tcBorders>
              <w:top w:val="nil"/>
              <w:left w:val="nil"/>
              <w:bottom w:val="single" w:sz="4" w:space="0" w:color="auto"/>
              <w:right w:val="single" w:sz="4" w:space="0" w:color="auto"/>
            </w:tcBorders>
            <w:shd w:val="clear" w:color="000000" w:fill="BFBFBF"/>
            <w:vAlign w:val="center"/>
            <w:hideMark/>
          </w:tcPr>
          <w:p w14:paraId="7DD9AF2E" w14:textId="345AD300" w:rsidR="00CA3F03" w:rsidRPr="00617EC9" w:rsidDel="00E934FF" w:rsidRDefault="00CA3F03" w:rsidP="00225D19">
            <w:pPr>
              <w:spacing w:after="0" w:line="240" w:lineRule="auto"/>
              <w:jc w:val="center"/>
              <w:rPr>
                <w:ins w:id="9242" w:author="John Junico Bernados" w:date="2017-08-23T22:07:00Z"/>
                <w:del w:id="9243" w:author="Jen" w:date="2017-08-25T13:43:00Z"/>
                <w:rFonts w:ascii="Times New Roman" w:eastAsia="Times New Roman" w:hAnsi="Times New Roman" w:cs="Times New Roman"/>
                <w:b/>
                <w:bCs/>
                <w:color w:val="000000"/>
                <w:sz w:val="20"/>
                <w:szCs w:val="20"/>
                <w:lang w:val="en-US"/>
              </w:rPr>
            </w:pPr>
            <w:ins w:id="9244" w:author="John Junico Bernados" w:date="2017-08-23T22:07:00Z">
              <w:del w:id="9245" w:author="Jen" w:date="2017-08-25T13:43:00Z">
                <w:r w:rsidRPr="00617EC9" w:rsidDel="00E934FF">
                  <w:rPr>
                    <w:rFonts w:ascii="Times New Roman" w:eastAsia="Times New Roman" w:hAnsi="Times New Roman" w:cs="Times New Roman"/>
                    <w:b/>
                    <w:bCs/>
                    <w:color w:val="000000"/>
                    <w:sz w:val="20"/>
                    <w:szCs w:val="20"/>
                  </w:rPr>
                  <w:delText>(PhP)</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232267F5" w14:textId="1B5D87A9" w:rsidR="00CA3F03" w:rsidRPr="00617EC9" w:rsidDel="00E934FF" w:rsidRDefault="00CA3F03" w:rsidP="00225D19">
            <w:pPr>
              <w:spacing w:after="0" w:line="240" w:lineRule="auto"/>
              <w:rPr>
                <w:ins w:id="9246" w:author="John Junico Bernados" w:date="2017-08-23T22:07:00Z"/>
                <w:del w:id="9247" w:author="Jen" w:date="2017-08-25T13:43:00Z"/>
                <w:rFonts w:ascii="Times New Roman" w:eastAsia="Times New Roman" w:hAnsi="Times New Roman" w:cs="Times New Roman"/>
                <w:b/>
                <w:bCs/>
                <w:color w:val="000000"/>
                <w:sz w:val="20"/>
                <w:szCs w:val="20"/>
                <w:lang w:val="en-US"/>
              </w:rPr>
            </w:pPr>
          </w:p>
        </w:tc>
      </w:tr>
      <w:tr w:rsidR="00CA3F03" w:rsidRPr="00617EC9" w:rsidDel="00E934FF" w14:paraId="79A216C9" w14:textId="298930CE" w:rsidTr="00225D19">
        <w:trPr>
          <w:trHeight w:val="300"/>
          <w:jc w:val="center"/>
          <w:ins w:id="9248" w:author="John Junico Bernados" w:date="2017-08-23T22:07:00Z"/>
          <w:del w:id="9249"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76C5AE4" w14:textId="5CFE3A40" w:rsidR="00CA3F03" w:rsidRPr="00CA3F03" w:rsidDel="00E934FF" w:rsidRDefault="00CA3F03" w:rsidP="00225D19">
            <w:pPr>
              <w:spacing w:after="0" w:line="240" w:lineRule="auto"/>
              <w:jc w:val="both"/>
              <w:rPr>
                <w:ins w:id="9250" w:author="John Junico Bernados" w:date="2017-08-23T22:07:00Z"/>
                <w:del w:id="9251" w:author="Jen" w:date="2017-08-25T13:43:00Z"/>
                <w:rFonts w:ascii="Times New Roman" w:eastAsia="Times New Roman" w:hAnsi="Times New Roman" w:cs="Times New Roman"/>
                <w:color w:val="000000"/>
                <w:sz w:val="20"/>
                <w:szCs w:val="20"/>
                <w:lang w:val="en-US"/>
                <w:rPrChange w:id="9252" w:author="John Junico Bernados" w:date="2017-08-23T22:07:00Z">
                  <w:rPr>
                    <w:ins w:id="9253" w:author="John Junico Bernados" w:date="2017-08-23T22:07:00Z"/>
                    <w:del w:id="9254" w:author="Jen" w:date="2017-08-25T13:43:00Z"/>
                    <w:rFonts w:ascii="Times New Roman" w:eastAsia="Times New Roman" w:hAnsi="Times New Roman" w:cs="Times New Roman"/>
                    <w:color w:val="000000"/>
                    <w:sz w:val="20"/>
                    <w:szCs w:val="20"/>
                    <w:highlight w:val="yellow"/>
                    <w:lang w:val="en-US"/>
                  </w:rPr>
                </w:rPrChange>
              </w:rPr>
            </w:pPr>
            <w:ins w:id="9255" w:author="John Junico Bernados" w:date="2017-08-23T22:07:00Z">
              <w:del w:id="9256" w:author="Jen" w:date="2017-08-25T13:43:00Z">
                <w:r w:rsidRPr="00CA3F03" w:rsidDel="00E934FF">
                  <w:rPr>
                    <w:rFonts w:ascii="Times New Roman" w:eastAsia="Times New Roman" w:hAnsi="Times New Roman" w:cs="Times New Roman"/>
                    <w:color w:val="000000"/>
                    <w:sz w:val="20"/>
                    <w:szCs w:val="20"/>
                    <w:rPrChange w:id="9257" w:author="John Junico Bernados" w:date="2017-08-23T22:07:00Z">
                      <w:rPr>
                        <w:rFonts w:ascii="Times New Roman" w:eastAsia="Times New Roman" w:hAnsi="Times New Roman" w:cs="Times New Roman"/>
                        <w:color w:val="000000"/>
                        <w:sz w:val="20"/>
                        <w:szCs w:val="20"/>
                        <w:highlight w:val="yellow"/>
                      </w:rPr>
                    </w:rPrChange>
                  </w:rPr>
                  <w:delText>Malolos</w:delText>
                </w:r>
              </w:del>
            </w:ins>
          </w:p>
        </w:tc>
        <w:tc>
          <w:tcPr>
            <w:tcW w:w="698" w:type="dxa"/>
            <w:tcBorders>
              <w:top w:val="nil"/>
              <w:left w:val="nil"/>
              <w:bottom w:val="single" w:sz="4" w:space="0" w:color="auto"/>
              <w:right w:val="single" w:sz="4" w:space="0" w:color="auto"/>
            </w:tcBorders>
            <w:shd w:val="clear" w:color="auto" w:fill="auto"/>
            <w:vAlign w:val="center"/>
            <w:hideMark/>
          </w:tcPr>
          <w:p w14:paraId="02E7A7FC" w14:textId="4305E889" w:rsidR="00CA3F03" w:rsidRPr="00CA3F03" w:rsidDel="00E934FF" w:rsidRDefault="00CA3F03" w:rsidP="00225D19">
            <w:pPr>
              <w:spacing w:after="0" w:line="240" w:lineRule="auto"/>
              <w:jc w:val="right"/>
              <w:rPr>
                <w:ins w:id="9258" w:author="John Junico Bernados" w:date="2017-08-23T22:07:00Z"/>
                <w:del w:id="9259" w:author="Jen" w:date="2017-08-25T13:43:00Z"/>
                <w:rFonts w:ascii="Times New Roman" w:eastAsia="Times New Roman" w:hAnsi="Times New Roman" w:cs="Times New Roman"/>
                <w:color w:val="000000"/>
                <w:sz w:val="20"/>
                <w:szCs w:val="20"/>
                <w:lang w:val="en-US"/>
                <w:rPrChange w:id="9260" w:author="John Junico Bernados" w:date="2017-08-23T22:07:00Z">
                  <w:rPr>
                    <w:ins w:id="9261" w:author="John Junico Bernados" w:date="2017-08-23T22:07:00Z"/>
                    <w:del w:id="9262" w:author="Jen" w:date="2017-08-25T13:43:00Z"/>
                    <w:rFonts w:ascii="Times New Roman" w:eastAsia="Times New Roman" w:hAnsi="Times New Roman" w:cs="Times New Roman"/>
                    <w:color w:val="000000"/>
                    <w:sz w:val="20"/>
                    <w:szCs w:val="20"/>
                    <w:highlight w:val="yellow"/>
                    <w:lang w:val="en-US"/>
                  </w:rPr>
                </w:rPrChange>
              </w:rPr>
            </w:pPr>
            <w:ins w:id="9263" w:author="John Junico Bernados" w:date="2017-08-23T22:07:00Z">
              <w:del w:id="9264" w:author="Jen" w:date="2017-08-25T13:43:00Z">
                <w:r w:rsidRPr="00CA3F03" w:rsidDel="00E934FF">
                  <w:rPr>
                    <w:rFonts w:ascii="Times New Roman" w:eastAsia="Times New Roman" w:hAnsi="Times New Roman" w:cs="Times New Roman"/>
                    <w:color w:val="000000"/>
                    <w:sz w:val="20"/>
                    <w:szCs w:val="20"/>
                    <w:rPrChange w:id="9265" w:author="John Junico Bernados" w:date="2017-08-23T22:07:00Z">
                      <w:rPr>
                        <w:rFonts w:ascii="Times New Roman" w:eastAsia="Times New Roman" w:hAnsi="Times New Roman" w:cs="Times New Roman"/>
                        <w:color w:val="000000"/>
                        <w:sz w:val="20"/>
                        <w:szCs w:val="20"/>
                        <w:highlight w:val="yellow"/>
                      </w:rPr>
                    </w:rPrChange>
                  </w:rPr>
                  <w:delText>848</w:delText>
                </w:r>
              </w:del>
            </w:ins>
          </w:p>
        </w:tc>
        <w:tc>
          <w:tcPr>
            <w:tcW w:w="1104" w:type="dxa"/>
            <w:tcBorders>
              <w:top w:val="nil"/>
              <w:left w:val="nil"/>
              <w:bottom w:val="single" w:sz="4" w:space="0" w:color="auto"/>
              <w:right w:val="single" w:sz="4" w:space="0" w:color="auto"/>
            </w:tcBorders>
            <w:shd w:val="clear" w:color="000000" w:fill="FFFFFF"/>
            <w:noWrap/>
            <w:vAlign w:val="center"/>
            <w:hideMark/>
          </w:tcPr>
          <w:p w14:paraId="0C242925" w14:textId="7C70900B" w:rsidR="00CA3F03" w:rsidRPr="00CA3F03" w:rsidDel="00E934FF" w:rsidRDefault="00CA3F03" w:rsidP="00225D19">
            <w:pPr>
              <w:spacing w:after="0" w:line="240" w:lineRule="auto"/>
              <w:jc w:val="right"/>
              <w:rPr>
                <w:ins w:id="9266" w:author="John Junico Bernados" w:date="2017-08-23T22:07:00Z"/>
                <w:del w:id="9267" w:author="Jen" w:date="2017-08-25T13:43:00Z"/>
                <w:rFonts w:ascii="Times New Roman" w:eastAsia="Times New Roman" w:hAnsi="Times New Roman" w:cs="Times New Roman"/>
                <w:color w:val="000000"/>
                <w:sz w:val="20"/>
                <w:szCs w:val="20"/>
                <w:lang w:val="en-US"/>
                <w:rPrChange w:id="9268" w:author="John Junico Bernados" w:date="2017-08-23T22:07:00Z">
                  <w:rPr>
                    <w:ins w:id="9269" w:author="John Junico Bernados" w:date="2017-08-23T22:07:00Z"/>
                    <w:del w:id="9270" w:author="Jen" w:date="2017-08-25T13:43:00Z"/>
                    <w:rFonts w:ascii="Times New Roman" w:eastAsia="Times New Roman" w:hAnsi="Times New Roman" w:cs="Times New Roman"/>
                    <w:color w:val="000000"/>
                    <w:sz w:val="20"/>
                    <w:szCs w:val="20"/>
                    <w:highlight w:val="yellow"/>
                    <w:lang w:val="en-US"/>
                  </w:rPr>
                </w:rPrChange>
              </w:rPr>
            </w:pPr>
            <w:ins w:id="9271" w:author="John Junico Bernados" w:date="2017-08-23T22:07:00Z">
              <w:del w:id="9272" w:author="Jen" w:date="2017-08-25T13:43:00Z">
                <w:r w:rsidRPr="00CA3F03" w:rsidDel="00E934FF">
                  <w:rPr>
                    <w:rFonts w:ascii="Times New Roman" w:eastAsia="Times New Roman" w:hAnsi="Times New Roman" w:cs="Times New Roman"/>
                    <w:color w:val="000000"/>
                    <w:sz w:val="20"/>
                    <w:szCs w:val="20"/>
                    <w:rPrChange w:id="9273" w:author="John Junico Bernados" w:date="2017-08-23T22:07:00Z">
                      <w:rPr>
                        <w:rFonts w:ascii="Times New Roman" w:eastAsia="Times New Roman" w:hAnsi="Times New Roman" w:cs="Times New Roman"/>
                        <w:color w:val="000000"/>
                        <w:sz w:val="20"/>
                        <w:szCs w:val="20"/>
                        <w:highlight w:val="yellow"/>
                      </w:rPr>
                    </w:rPrChange>
                  </w:rPr>
                  <w:delText>1,866,040</w:delText>
                </w:r>
              </w:del>
            </w:ins>
          </w:p>
        </w:tc>
        <w:tc>
          <w:tcPr>
            <w:tcW w:w="928" w:type="dxa"/>
            <w:tcBorders>
              <w:top w:val="nil"/>
              <w:left w:val="nil"/>
              <w:bottom w:val="single" w:sz="4" w:space="0" w:color="auto"/>
              <w:right w:val="single" w:sz="4" w:space="0" w:color="auto"/>
            </w:tcBorders>
            <w:shd w:val="clear" w:color="auto" w:fill="auto"/>
            <w:vAlign w:val="center"/>
            <w:hideMark/>
          </w:tcPr>
          <w:p w14:paraId="624B2591" w14:textId="57E49511" w:rsidR="00CA3F03" w:rsidRPr="00CA3F03" w:rsidDel="00E934FF" w:rsidRDefault="00CA3F03" w:rsidP="00225D19">
            <w:pPr>
              <w:spacing w:after="0" w:line="240" w:lineRule="auto"/>
              <w:jc w:val="right"/>
              <w:rPr>
                <w:ins w:id="9274" w:author="John Junico Bernados" w:date="2017-08-23T22:07:00Z"/>
                <w:del w:id="9275" w:author="Jen" w:date="2017-08-25T13:43:00Z"/>
                <w:rFonts w:ascii="Times New Roman" w:eastAsia="Times New Roman" w:hAnsi="Times New Roman" w:cs="Times New Roman"/>
                <w:color w:val="000000"/>
                <w:sz w:val="20"/>
                <w:szCs w:val="20"/>
                <w:lang w:val="en-US"/>
                <w:rPrChange w:id="9276" w:author="John Junico Bernados" w:date="2017-08-23T22:07:00Z">
                  <w:rPr>
                    <w:ins w:id="9277" w:author="John Junico Bernados" w:date="2017-08-23T22:07:00Z"/>
                    <w:del w:id="9278" w:author="Jen" w:date="2017-08-25T13:43:00Z"/>
                    <w:rFonts w:ascii="Times New Roman" w:eastAsia="Times New Roman" w:hAnsi="Times New Roman" w:cs="Times New Roman"/>
                    <w:color w:val="000000"/>
                    <w:sz w:val="20"/>
                    <w:szCs w:val="20"/>
                    <w:highlight w:val="yellow"/>
                    <w:lang w:val="en-US"/>
                  </w:rPr>
                </w:rPrChange>
              </w:rPr>
            </w:pPr>
            <w:ins w:id="9279" w:author="John Junico Bernados" w:date="2017-08-23T22:07:00Z">
              <w:del w:id="9280" w:author="Jen" w:date="2017-08-25T13:43:00Z">
                <w:r w:rsidRPr="00CA3F03" w:rsidDel="00E934FF">
                  <w:rPr>
                    <w:rFonts w:ascii="Times New Roman" w:eastAsia="Times New Roman" w:hAnsi="Times New Roman" w:cs="Times New Roman"/>
                    <w:color w:val="000000"/>
                    <w:sz w:val="20"/>
                    <w:szCs w:val="20"/>
                    <w:rPrChange w:id="9281" w:author="John Junico Bernados" w:date="2017-08-23T22:07:00Z">
                      <w:rPr>
                        <w:rFonts w:ascii="Times New Roman" w:eastAsia="Times New Roman" w:hAnsi="Times New Roman" w:cs="Times New Roman"/>
                        <w:color w:val="000000"/>
                        <w:sz w:val="20"/>
                        <w:szCs w:val="20"/>
                        <w:highlight w:val="yellow"/>
                      </w:rPr>
                    </w:rPrChange>
                  </w:rPr>
                  <w:delText>8</w:delText>
                </w:r>
              </w:del>
            </w:ins>
          </w:p>
        </w:tc>
        <w:tc>
          <w:tcPr>
            <w:tcW w:w="866" w:type="dxa"/>
            <w:tcBorders>
              <w:top w:val="nil"/>
              <w:left w:val="nil"/>
              <w:bottom w:val="single" w:sz="4" w:space="0" w:color="auto"/>
              <w:right w:val="single" w:sz="4" w:space="0" w:color="auto"/>
            </w:tcBorders>
            <w:shd w:val="clear" w:color="auto" w:fill="auto"/>
            <w:vAlign w:val="center"/>
            <w:hideMark/>
          </w:tcPr>
          <w:p w14:paraId="77ED1430" w14:textId="2B4E7314" w:rsidR="00CA3F03" w:rsidRPr="00CA3F03" w:rsidDel="00E934FF" w:rsidRDefault="00CA3F03" w:rsidP="00225D19">
            <w:pPr>
              <w:spacing w:after="0" w:line="240" w:lineRule="auto"/>
              <w:jc w:val="right"/>
              <w:rPr>
                <w:ins w:id="9282" w:author="John Junico Bernados" w:date="2017-08-23T22:07:00Z"/>
                <w:del w:id="9283" w:author="Jen" w:date="2017-08-25T13:43:00Z"/>
                <w:rFonts w:ascii="Times New Roman" w:eastAsia="Times New Roman" w:hAnsi="Times New Roman" w:cs="Times New Roman"/>
                <w:color w:val="000000"/>
                <w:sz w:val="20"/>
                <w:szCs w:val="20"/>
                <w:lang w:val="en-US"/>
                <w:rPrChange w:id="9284" w:author="John Junico Bernados" w:date="2017-08-23T22:07:00Z">
                  <w:rPr>
                    <w:ins w:id="9285" w:author="John Junico Bernados" w:date="2017-08-23T22:07:00Z"/>
                    <w:del w:id="9286" w:author="Jen" w:date="2017-08-25T13:43:00Z"/>
                    <w:rFonts w:ascii="Times New Roman" w:eastAsia="Times New Roman" w:hAnsi="Times New Roman" w:cs="Times New Roman"/>
                    <w:color w:val="000000"/>
                    <w:sz w:val="20"/>
                    <w:szCs w:val="20"/>
                    <w:highlight w:val="yellow"/>
                    <w:lang w:val="en-US"/>
                  </w:rPr>
                </w:rPrChange>
              </w:rPr>
            </w:pPr>
            <w:ins w:id="9287" w:author="John Junico Bernados" w:date="2017-08-23T22:07:00Z">
              <w:del w:id="9288" w:author="Jen" w:date="2017-08-25T13:43:00Z">
                <w:r w:rsidRPr="00CA3F03" w:rsidDel="00E934FF">
                  <w:rPr>
                    <w:rFonts w:ascii="Times New Roman" w:eastAsia="Times New Roman" w:hAnsi="Times New Roman" w:cs="Times New Roman"/>
                    <w:color w:val="000000"/>
                    <w:sz w:val="20"/>
                    <w:szCs w:val="20"/>
                    <w:rPrChange w:id="9289" w:author="John Junico Bernados" w:date="2017-08-23T22:07:00Z">
                      <w:rPr>
                        <w:rFonts w:ascii="Times New Roman" w:eastAsia="Times New Roman" w:hAnsi="Times New Roman" w:cs="Times New Roman"/>
                        <w:color w:val="000000"/>
                        <w:sz w:val="20"/>
                        <w:szCs w:val="20"/>
                        <w:highlight w:val="yellow"/>
                      </w:rPr>
                    </w:rPrChange>
                  </w:rPr>
                  <w:delText>52,500</w:delText>
                </w:r>
              </w:del>
            </w:ins>
          </w:p>
        </w:tc>
        <w:tc>
          <w:tcPr>
            <w:tcW w:w="928" w:type="dxa"/>
            <w:tcBorders>
              <w:top w:val="nil"/>
              <w:left w:val="nil"/>
              <w:bottom w:val="single" w:sz="4" w:space="0" w:color="auto"/>
              <w:right w:val="single" w:sz="4" w:space="0" w:color="auto"/>
            </w:tcBorders>
            <w:shd w:val="clear" w:color="auto" w:fill="auto"/>
            <w:vAlign w:val="center"/>
            <w:hideMark/>
          </w:tcPr>
          <w:p w14:paraId="5D2C7544" w14:textId="01D5C581" w:rsidR="00CA3F03" w:rsidRPr="00CA3F03" w:rsidDel="00E934FF" w:rsidRDefault="00CA3F03" w:rsidP="00225D19">
            <w:pPr>
              <w:spacing w:after="0" w:line="240" w:lineRule="auto"/>
              <w:jc w:val="right"/>
              <w:rPr>
                <w:ins w:id="9290" w:author="John Junico Bernados" w:date="2017-08-23T22:07:00Z"/>
                <w:del w:id="9291" w:author="Jen" w:date="2017-08-25T13:43:00Z"/>
                <w:rFonts w:ascii="Times New Roman" w:eastAsia="Times New Roman" w:hAnsi="Times New Roman" w:cs="Times New Roman"/>
                <w:color w:val="000000"/>
                <w:sz w:val="20"/>
                <w:szCs w:val="20"/>
                <w:lang w:val="en-US"/>
                <w:rPrChange w:id="9292" w:author="John Junico Bernados" w:date="2017-08-23T22:07:00Z">
                  <w:rPr>
                    <w:ins w:id="9293" w:author="John Junico Bernados" w:date="2017-08-23T22:07:00Z"/>
                    <w:del w:id="9294" w:author="Jen" w:date="2017-08-25T13:43:00Z"/>
                    <w:rFonts w:ascii="Times New Roman" w:eastAsia="Times New Roman" w:hAnsi="Times New Roman" w:cs="Times New Roman"/>
                    <w:color w:val="000000"/>
                    <w:sz w:val="20"/>
                    <w:szCs w:val="20"/>
                    <w:highlight w:val="yellow"/>
                    <w:lang w:val="en-US"/>
                  </w:rPr>
                </w:rPrChange>
              </w:rPr>
            </w:pPr>
            <w:ins w:id="9295" w:author="John Junico Bernados" w:date="2017-08-23T22:07:00Z">
              <w:del w:id="9296" w:author="Jen" w:date="2017-08-25T13:43:00Z">
                <w:r w:rsidRPr="00CA3F03" w:rsidDel="00E934FF">
                  <w:rPr>
                    <w:rFonts w:ascii="Times New Roman" w:eastAsia="Times New Roman" w:hAnsi="Times New Roman" w:cs="Times New Roman"/>
                    <w:color w:val="000000"/>
                    <w:sz w:val="20"/>
                    <w:szCs w:val="20"/>
                    <w:rPrChange w:id="9297" w:author="John Junico Bernados" w:date="2017-08-23T22:07:00Z">
                      <w:rPr>
                        <w:rFonts w:ascii="Times New Roman" w:eastAsia="Times New Roman" w:hAnsi="Times New Roman" w:cs="Times New Roman"/>
                        <w:color w:val="000000"/>
                        <w:sz w:val="20"/>
                        <w:szCs w:val="20"/>
                        <w:highlight w:val="yellow"/>
                      </w:rPr>
                    </w:rPrChange>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0D9B86E6" w14:textId="7330078E" w:rsidR="00CA3F03" w:rsidRPr="00CA3F03" w:rsidDel="00E934FF" w:rsidRDefault="00CA3F03" w:rsidP="00225D19">
            <w:pPr>
              <w:spacing w:after="0" w:line="240" w:lineRule="auto"/>
              <w:jc w:val="right"/>
              <w:rPr>
                <w:ins w:id="9298" w:author="John Junico Bernados" w:date="2017-08-23T22:07:00Z"/>
                <w:del w:id="9299" w:author="Jen" w:date="2017-08-25T13:43:00Z"/>
                <w:rFonts w:ascii="Times New Roman" w:eastAsia="Times New Roman" w:hAnsi="Times New Roman" w:cs="Times New Roman"/>
                <w:color w:val="000000"/>
                <w:sz w:val="20"/>
                <w:szCs w:val="20"/>
                <w:lang w:val="en-US"/>
                <w:rPrChange w:id="9300" w:author="John Junico Bernados" w:date="2017-08-23T22:07:00Z">
                  <w:rPr>
                    <w:ins w:id="9301" w:author="John Junico Bernados" w:date="2017-08-23T22:07:00Z"/>
                    <w:del w:id="9302" w:author="Jen" w:date="2017-08-25T13:43:00Z"/>
                    <w:rFonts w:ascii="Times New Roman" w:eastAsia="Times New Roman" w:hAnsi="Times New Roman" w:cs="Times New Roman"/>
                    <w:color w:val="000000"/>
                    <w:sz w:val="20"/>
                    <w:szCs w:val="20"/>
                    <w:highlight w:val="yellow"/>
                    <w:lang w:val="en-US"/>
                  </w:rPr>
                </w:rPrChange>
              </w:rPr>
            </w:pPr>
            <w:ins w:id="9303" w:author="John Junico Bernados" w:date="2017-08-23T22:07:00Z">
              <w:del w:id="9304" w:author="Jen" w:date="2017-08-25T13:43:00Z">
                <w:r w:rsidRPr="00CA3F03" w:rsidDel="00E934FF">
                  <w:rPr>
                    <w:rFonts w:ascii="Times New Roman" w:eastAsia="Times New Roman" w:hAnsi="Times New Roman" w:cs="Times New Roman"/>
                    <w:color w:val="000000"/>
                    <w:sz w:val="20"/>
                    <w:szCs w:val="20"/>
                    <w:rPrChange w:id="9305" w:author="John Junico Bernados" w:date="2017-08-23T22:07:00Z">
                      <w:rPr>
                        <w:rFonts w:ascii="Times New Roman" w:eastAsia="Times New Roman" w:hAnsi="Times New Roman" w:cs="Times New Roman"/>
                        <w:color w:val="000000"/>
                        <w:sz w:val="20"/>
                        <w:szCs w:val="20"/>
                        <w:highlight w:val="yellow"/>
                      </w:rPr>
                    </w:rPrChange>
                  </w:rPr>
                  <w:delText>733,896</w:delText>
                </w:r>
              </w:del>
            </w:ins>
          </w:p>
        </w:tc>
        <w:tc>
          <w:tcPr>
            <w:tcW w:w="1511" w:type="dxa"/>
            <w:tcBorders>
              <w:top w:val="nil"/>
              <w:left w:val="nil"/>
              <w:bottom w:val="single" w:sz="4" w:space="0" w:color="auto"/>
              <w:right w:val="single" w:sz="4" w:space="0" w:color="auto"/>
            </w:tcBorders>
            <w:shd w:val="clear" w:color="auto" w:fill="auto"/>
            <w:vAlign w:val="center"/>
            <w:hideMark/>
          </w:tcPr>
          <w:p w14:paraId="2292ED30" w14:textId="2B990CB4" w:rsidR="00CA3F03" w:rsidRPr="00E934FF" w:rsidDel="00E934FF" w:rsidRDefault="00CA3F03" w:rsidP="00225D19">
            <w:pPr>
              <w:spacing w:after="0" w:line="240" w:lineRule="auto"/>
              <w:jc w:val="right"/>
              <w:rPr>
                <w:ins w:id="9306" w:author="John Junico Bernados" w:date="2017-08-23T22:07:00Z"/>
                <w:del w:id="9307" w:author="Jen" w:date="2017-08-25T13:43:00Z"/>
                <w:rFonts w:ascii="Times New Roman" w:eastAsia="Times New Roman" w:hAnsi="Times New Roman" w:cs="Times New Roman"/>
                <w:color w:val="000000"/>
                <w:sz w:val="20"/>
                <w:szCs w:val="20"/>
                <w:lang w:val="en-US"/>
                <w:rPrChange w:id="9308" w:author="Jen" w:date="2017-08-25T13:42:00Z">
                  <w:rPr>
                    <w:ins w:id="9309" w:author="John Junico Bernados" w:date="2017-08-23T22:07:00Z"/>
                    <w:del w:id="9310" w:author="Jen" w:date="2017-08-25T13:43:00Z"/>
                    <w:rFonts w:ascii="Times New Roman" w:eastAsia="Times New Roman" w:hAnsi="Times New Roman" w:cs="Times New Roman"/>
                    <w:b/>
                    <w:color w:val="000000"/>
                    <w:sz w:val="20"/>
                    <w:szCs w:val="20"/>
                    <w:highlight w:val="yellow"/>
                    <w:lang w:val="en-US"/>
                  </w:rPr>
                </w:rPrChange>
              </w:rPr>
            </w:pPr>
            <w:ins w:id="9311" w:author="John Junico Bernados" w:date="2017-08-23T22:07:00Z">
              <w:del w:id="9312" w:author="Jen" w:date="2017-08-25T13:43:00Z">
                <w:r w:rsidRPr="00E934FF" w:rsidDel="00E934FF">
                  <w:rPr>
                    <w:rFonts w:ascii="Times New Roman" w:eastAsia="Times New Roman" w:hAnsi="Times New Roman" w:cs="Times New Roman"/>
                    <w:color w:val="000000"/>
                    <w:sz w:val="20"/>
                    <w:szCs w:val="20"/>
                    <w:rPrChange w:id="9313" w:author="Jen" w:date="2017-08-25T13:42:00Z">
                      <w:rPr>
                        <w:rFonts w:ascii="Times New Roman" w:eastAsia="Times New Roman" w:hAnsi="Times New Roman" w:cs="Times New Roman"/>
                        <w:b/>
                        <w:color w:val="000000"/>
                        <w:sz w:val="20"/>
                        <w:szCs w:val="20"/>
                        <w:highlight w:val="yellow"/>
                      </w:rPr>
                    </w:rPrChange>
                  </w:rPr>
                  <w:delText>2,652,436</w:delText>
                </w:r>
              </w:del>
            </w:ins>
          </w:p>
        </w:tc>
      </w:tr>
      <w:tr w:rsidR="00CA3F03" w:rsidRPr="00617EC9" w:rsidDel="00E934FF" w14:paraId="34956DC5" w14:textId="63135D47" w:rsidTr="00225D19">
        <w:trPr>
          <w:trHeight w:val="300"/>
          <w:jc w:val="center"/>
          <w:ins w:id="9314" w:author="John Junico Bernados" w:date="2017-08-23T22:07:00Z"/>
          <w:del w:id="9315"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A5120BE" w14:textId="2A34E0E7" w:rsidR="00CA3F03" w:rsidRPr="00CA3F03" w:rsidDel="00E934FF" w:rsidRDefault="00CA3F03" w:rsidP="00225D19">
            <w:pPr>
              <w:spacing w:after="0" w:line="240" w:lineRule="auto"/>
              <w:jc w:val="both"/>
              <w:rPr>
                <w:ins w:id="9316" w:author="John Junico Bernados" w:date="2017-08-23T22:07:00Z"/>
                <w:del w:id="9317" w:author="Jen" w:date="2017-08-25T13:43:00Z"/>
                <w:rFonts w:ascii="Times New Roman" w:eastAsia="Times New Roman" w:hAnsi="Times New Roman" w:cs="Times New Roman"/>
                <w:color w:val="000000"/>
                <w:sz w:val="20"/>
                <w:szCs w:val="20"/>
                <w:lang w:val="en-US"/>
                <w:rPrChange w:id="9318" w:author="John Junico Bernados" w:date="2017-08-23T22:07:00Z">
                  <w:rPr>
                    <w:ins w:id="9319" w:author="John Junico Bernados" w:date="2017-08-23T22:07:00Z"/>
                    <w:del w:id="9320" w:author="Jen" w:date="2017-08-25T13:43:00Z"/>
                    <w:rFonts w:ascii="Times New Roman" w:eastAsia="Times New Roman" w:hAnsi="Times New Roman" w:cs="Times New Roman"/>
                    <w:color w:val="000000"/>
                    <w:sz w:val="20"/>
                    <w:szCs w:val="20"/>
                    <w:highlight w:val="yellow"/>
                    <w:lang w:val="en-US"/>
                  </w:rPr>
                </w:rPrChange>
              </w:rPr>
            </w:pPr>
            <w:ins w:id="9321" w:author="John Junico Bernados" w:date="2017-08-23T22:07:00Z">
              <w:del w:id="9322" w:author="Jen" w:date="2017-08-25T13:43:00Z">
                <w:r w:rsidRPr="00CA3F03" w:rsidDel="00E934FF">
                  <w:rPr>
                    <w:rFonts w:ascii="Times New Roman" w:eastAsia="Times New Roman" w:hAnsi="Times New Roman" w:cs="Times New Roman"/>
                    <w:color w:val="000000"/>
                    <w:sz w:val="20"/>
                    <w:szCs w:val="20"/>
                    <w:rPrChange w:id="9323" w:author="John Junico Bernados" w:date="2017-08-23T22:07:00Z">
                      <w:rPr>
                        <w:rFonts w:ascii="Times New Roman" w:eastAsia="Times New Roman" w:hAnsi="Times New Roman" w:cs="Times New Roman"/>
                        <w:color w:val="000000"/>
                        <w:sz w:val="20"/>
                        <w:szCs w:val="20"/>
                        <w:highlight w:val="yellow"/>
                      </w:rPr>
                    </w:rPrChange>
                  </w:rPr>
                  <w:delText>Guiguinto</w:delText>
                </w:r>
              </w:del>
            </w:ins>
          </w:p>
        </w:tc>
        <w:tc>
          <w:tcPr>
            <w:tcW w:w="698" w:type="dxa"/>
            <w:tcBorders>
              <w:top w:val="nil"/>
              <w:left w:val="nil"/>
              <w:bottom w:val="single" w:sz="4" w:space="0" w:color="auto"/>
              <w:right w:val="single" w:sz="4" w:space="0" w:color="auto"/>
            </w:tcBorders>
            <w:shd w:val="clear" w:color="auto" w:fill="auto"/>
            <w:vAlign w:val="center"/>
            <w:hideMark/>
          </w:tcPr>
          <w:p w14:paraId="7561FF4C" w14:textId="5366459D" w:rsidR="00CA3F03" w:rsidRPr="00CA3F03" w:rsidDel="00E934FF" w:rsidRDefault="00CA3F03" w:rsidP="00225D19">
            <w:pPr>
              <w:spacing w:after="0" w:line="240" w:lineRule="auto"/>
              <w:jc w:val="right"/>
              <w:rPr>
                <w:ins w:id="9324" w:author="John Junico Bernados" w:date="2017-08-23T22:07:00Z"/>
                <w:del w:id="9325" w:author="Jen" w:date="2017-08-25T13:43:00Z"/>
                <w:rFonts w:ascii="Times New Roman" w:eastAsia="Times New Roman" w:hAnsi="Times New Roman" w:cs="Times New Roman"/>
                <w:color w:val="000000"/>
                <w:sz w:val="20"/>
                <w:szCs w:val="20"/>
                <w:lang w:val="en-US"/>
                <w:rPrChange w:id="9326" w:author="John Junico Bernados" w:date="2017-08-23T22:07:00Z">
                  <w:rPr>
                    <w:ins w:id="9327" w:author="John Junico Bernados" w:date="2017-08-23T22:07:00Z"/>
                    <w:del w:id="9328" w:author="Jen" w:date="2017-08-25T13:43:00Z"/>
                    <w:rFonts w:ascii="Times New Roman" w:eastAsia="Times New Roman" w:hAnsi="Times New Roman" w:cs="Times New Roman"/>
                    <w:color w:val="000000"/>
                    <w:sz w:val="20"/>
                    <w:szCs w:val="20"/>
                    <w:highlight w:val="yellow"/>
                    <w:lang w:val="en-US"/>
                  </w:rPr>
                </w:rPrChange>
              </w:rPr>
            </w:pPr>
            <w:ins w:id="9329" w:author="John Junico Bernados" w:date="2017-08-23T22:07:00Z">
              <w:del w:id="9330" w:author="Jen" w:date="2017-08-25T13:43:00Z">
                <w:r w:rsidRPr="00CA3F03" w:rsidDel="00E934FF">
                  <w:rPr>
                    <w:rFonts w:ascii="Times New Roman" w:eastAsia="Times New Roman" w:hAnsi="Times New Roman" w:cs="Times New Roman"/>
                    <w:color w:val="000000"/>
                    <w:sz w:val="20"/>
                    <w:szCs w:val="20"/>
                    <w:rPrChange w:id="9331" w:author="John Junico Bernados" w:date="2017-08-23T22:07:00Z">
                      <w:rPr>
                        <w:rFonts w:ascii="Times New Roman" w:eastAsia="Times New Roman" w:hAnsi="Times New Roman" w:cs="Times New Roman"/>
                        <w:color w:val="000000"/>
                        <w:sz w:val="20"/>
                        <w:szCs w:val="20"/>
                        <w:highlight w:val="yellow"/>
                      </w:rPr>
                    </w:rPrChange>
                  </w:rPr>
                  <w:delText>1,400</w:delText>
                </w:r>
              </w:del>
            </w:ins>
          </w:p>
        </w:tc>
        <w:tc>
          <w:tcPr>
            <w:tcW w:w="1104" w:type="dxa"/>
            <w:tcBorders>
              <w:top w:val="nil"/>
              <w:left w:val="nil"/>
              <w:bottom w:val="single" w:sz="4" w:space="0" w:color="auto"/>
              <w:right w:val="single" w:sz="4" w:space="0" w:color="auto"/>
            </w:tcBorders>
            <w:shd w:val="clear" w:color="auto" w:fill="auto"/>
            <w:vAlign w:val="center"/>
            <w:hideMark/>
          </w:tcPr>
          <w:p w14:paraId="4B8C047D" w14:textId="56F35840" w:rsidR="00CA3F03" w:rsidRPr="00CA3F03" w:rsidDel="00E934FF" w:rsidRDefault="00CA3F03" w:rsidP="00225D19">
            <w:pPr>
              <w:spacing w:after="0" w:line="240" w:lineRule="auto"/>
              <w:jc w:val="right"/>
              <w:rPr>
                <w:ins w:id="9332" w:author="John Junico Bernados" w:date="2017-08-23T22:07:00Z"/>
                <w:del w:id="9333" w:author="Jen" w:date="2017-08-25T13:43:00Z"/>
                <w:rFonts w:ascii="Times New Roman" w:eastAsia="Times New Roman" w:hAnsi="Times New Roman" w:cs="Times New Roman"/>
                <w:color w:val="000000"/>
                <w:sz w:val="20"/>
                <w:szCs w:val="20"/>
                <w:lang w:val="en-US"/>
                <w:rPrChange w:id="9334" w:author="John Junico Bernados" w:date="2017-08-23T22:07:00Z">
                  <w:rPr>
                    <w:ins w:id="9335" w:author="John Junico Bernados" w:date="2017-08-23T22:07:00Z"/>
                    <w:del w:id="9336" w:author="Jen" w:date="2017-08-25T13:43:00Z"/>
                    <w:rFonts w:ascii="Times New Roman" w:eastAsia="Times New Roman" w:hAnsi="Times New Roman" w:cs="Times New Roman"/>
                    <w:color w:val="000000"/>
                    <w:sz w:val="20"/>
                    <w:szCs w:val="20"/>
                    <w:highlight w:val="yellow"/>
                    <w:lang w:val="en-US"/>
                  </w:rPr>
                </w:rPrChange>
              </w:rPr>
            </w:pPr>
            <w:ins w:id="9337" w:author="John Junico Bernados" w:date="2017-08-23T22:07:00Z">
              <w:del w:id="9338" w:author="Jen" w:date="2017-08-25T13:43:00Z">
                <w:r w:rsidRPr="00CA3F03" w:rsidDel="00E934FF">
                  <w:rPr>
                    <w:rFonts w:ascii="Times New Roman" w:eastAsia="Times New Roman" w:hAnsi="Times New Roman" w:cs="Times New Roman"/>
                    <w:color w:val="000000"/>
                    <w:sz w:val="20"/>
                    <w:szCs w:val="20"/>
                    <w:rPrChange w:id="9339" w:author="John Junico Bernados" w:date="2017-08-23T22:07:00Z">
                      <w:rPr>
                        <w:rFonts w:ascii="Times New Roman" w:eastAsia="Times New Roman" w:hAnsi="Times New Roman" w:cs="Times New Roman"/>
                        <w:color w:val="000000"/>
                        <w:sz w:val="20"/>
                        <w:szCs w:val="20"/>
                        <w:highlight w:val="yellow"/>
                      </w:rPr>
                    </w:rPrChange>
                  </w:rPr>
                  <w:delText>3,080,616</w:delText>
                </w:r>
              </w:del>
            </w:ins>
          </w:p>
        </w:tc>
        <w:tc>
          <w:tcPr>
            <w:tcW w:w="928" w:type="dxa"/>
            <w:tcBorders>
              <w:top w:val="nil"/>
              <w:left w:val="nil"/>
              <w:bottom w:val="single" w:sz="4" w:space="0" w:color="auto"/>
              <w:right w:val="single" w:sz="4" w:space="0" w:color="auto"/>
            </w:tcBorders>
            <w:shd w:val="clear" w:color="auto" w:fill="auto"/>
            <w:vAlign w:val="center"/>
            <w:hideMark/>
          </w:tcPr>
          <w:p w14:paraId="55950F3E" w14:textId="5D4D1A48" w:rsidR="00CA3F03" w:rsidRPr="00CA3F03" w:rsidDel="00E934FF" w:rsidRDefault="00CA3F03" w:rsidP="00225D19">
            <w:pPr>
              <w:spacing w:after="0" w:line="240" w:lineRule="auto"/>
              <w:jc w:val="right"/>
              <w:rPr>
                <w:ins w:id="9340" w:author="John Junico Bernados" w:date="2017-08-23T22:07:00Z"/>
                <w:del w:id="9341" w:author="Jen" w:date="2017-08-25T13:43:00Z"/>
                <w:rFonts w:ascii="Times New Roman" w:eastAsia="Times New Roman" w:hAnsi="Times New Roman" w:cs="Times New Roman"/>
                <w:color w:val="000000"/>
                <w:sz w:val="20"/>
                <w:szCs w:val="20"/>
                <w:lang w:val="en-US"/>
                <w:rPrChange w:id="9342" w:author="John Junico Bernados" w:date="2017-08-23T22:07:00Z">
                  <w:rPr>
                    <w:ins w:id="9343" w:author="John Junico Bernados" w:date="2017-08-23T22:07:00Z"/>
                    <w:del w:id="9344" w:author="Jen" w:date="2017-08-25T13:43:00Z"/>
                    <w:rFonts w:ascii="Times New Roman" w:eastAsia="Times New Roman" w:hAnsi="Times New Roman" w:cs="Times New Roman"/>
                    <w:color w:val="000000"/>
                    <w:sz w:val="20"/>
                    <w:szCs w:val="20"/>
                    <w:highlight w:val="yellow"/>
                    <w:lang w:val="en-US"/>
                  </w:rPr>
                </w:rPrChange>
              </w:rPr>
            </w:pPr>
            <w:ins w:id="9345" w:author="John Junico Bernados" w:date="2017-08-23T22:07:00Z">
              <w:del w:id="9346" w:author="Jen" w:date="2017-08-25T13:43:00Z">
                <w:r w:rsidRPr="00CA3F03" w:rsidDel="00E934FF">
                  <w:rPr>
                    <w:rFonts w:ascii="Times New Roman" w:eastAsia="Times New Roman" w:hAnsi="Times New Roman" w:cs="Times New Roman"/>
                    <w:color w:val="000000"/>
                    <w:sz w:val="20"/>
                    <w:szCs w:val="20"/>
                    <w:rPrChange w:id="9347" w:author="John Junico Bernados" w:date="2017-08-23T22:07:00Z">
                      <w:rPr>
                        <w:rFonts w:ascii="Times New Roman" w:eastAsia="Times New Roman" w:hAnsi="Times New Roman" w:cs="Times New Roman"/>
                        <w:color w:val="000000"/>
                        <w:sz w:val="20"/>
                        <w:szCs w:val="20"/>
                        <w:highlight w:val="yellow"/>
                      </w:rPr>
                    </w:rPrChange>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5276A393" w14:textId="0CFAF82B" w:rsidR="00CA3F03" w:rsidRPr="00CA3F03" w:rsidDel="00E934FF" w:rsidRDefault="00CA3F03" w:rsidP="00225D19">
            <w:pPr>
              <w:spacing w:after="0" w:line="240" w:lineRule="auto"/>
              <w:jc w:val="right"/>
              <w:rPr>
                <w:ins w:id="9348" w:author="John Junico Bernados" w:date="2017-08-23T22:07:00Z"/>
                <w:del w:id="9349" w:author="Jen" w:date="2017-08-25T13:43:00Z"/>
                <w:rFonts w:ascii="Times New Roman" w:eastAsia="Times New Roman" w:hAnsi="Times New Roman" w:cs="Times New Roman"/>
                <w:color w:val="000000"/>
                <w:sz w:val="20"/>
                <w:szCs w:val="20"/>
                <w:lang w:val="en-US"/>
                <w:rPrChange w:id="9350" w:author="John Junico Bernados" w:date="2017-08-23T22:07:00Z">
                  <w:rPr>
                    <w:ins w:id="9351" w:author="John Junico Bernados" w:date="2017-08-23T22:07:00Z"/>
                    <w:del w:id="9352" w:author="Jen" w:date="2017-08-25T13:43:00Z"/>
                    <w:rFonts w:ascii="Times New Roman" w:eastAsia="Times New Roman" w:hAnsi="Times New Roman" w:cs="Times New Roman"/>
                    <w:color w:val="000000"/>
                    <w:sz w:val="20"/>
                    <w:szCs w:val="20"/>
                    <w:highlight w:val="yellow"/>
                    <w:lang w:val="en-US"/>
                  </w:rPr>
                </w:rPrChange>
              </w:rPr>
            </w:pPr>
            <w:ins w:id="9353" w:author="John Junico Bernados" w:date="2017-08-23T22:07:00Z">
              <w:del w:id="9354" w:author="Jen" w:date="2017-08-25T13:43:00Z">
                <w:r w:rsidRPr="00CA3F03" w:rsidDel="00E934FF">
                  <w:rPr>
                    <w:rFonts w:ascii="Times New Roman" w:eastAsia="Times New Roman" w:hAnsi="Times New Roman" w:cs="Times New Roman"/>
                    <w:color w:val="000000"/>
                    <w:sz w:val="20"/>
                    <w:szCs w:val="20"/>
                    <w:rPrChange w:id="9355" w:author="John Junico Bernados" w:date="2017-08-23T22:07:00Z">
                      <w:rPr>
                        <w:rFonts w:ascii="Times New Roman" w:eastAsia="Times New Roman" w:hAnsi="Times New Roman" w:cs="Times New Roman"/>
                        <w:color w:val="000000"/>
                        <w:sz w:val="20"/>
                        <w:szCs w:val="20"/>
                        <w:highlight w:val="yellow"/>
                      </w:rPr>
                    </w:rPrChange>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2C6E2761" w14:textId="4BA4AE5F" w:rsidR="00CA3F03" w:rsidRPr="00CA3F03" w:rsidDel="00E934FF" w:rsidRDefault="00CA3F03" w:rsidP="00225D19">
            <w:pPr>
              <w:spacing w:after="0" w:line="240" w:lineRule="auto"/>
              <w:jc w:val="right"/>
              <w:rPr>
                <w:ins w:id="9356" w:author="John Junico Bernados" w:date="2017-08-23T22:07:00Z"/>
                <w:del w:id="9357" w:author="Jen" w:date="2017-08-25T13:43:00Z"/>
                <w:rFonts w:ascii="Times New Roman" w:eastAsia="Times New Roman" w:hAnsi="Times New Roman" w:cs="Times New Roman"/>
                <w:color w:val="000000"/>
                <w:sz w:val="20"/>
                <w:szCs w:val="20"/>
                <w:lang w:val="en-US"/>
                <w:rPrChange w:id="9358" w:author="John Junico Bernados" w:date="2017-08-23T22:07:00Z">
                  <w:rPr>
                    <w:ins w:id="9359" w:author="John Junico Bernados" w:date="2017-08-23T22:07:00Z"/>
                    <w:del w:id="9360" w:author="Jen" w:date="2017-08-25T13:43:00Z"/>
                    <w:rFonts w:ascii="Times New Roman" w:eastAsia="Times New Roman" w:hAnsi="Times New Roman" w:cs="Times New Roman"/>
                    <w:color w:val="000000"/>
                    <w:sz w:val="20"/>
                    <w:szCs w:val="20"/>
                    <w:highlight w:val="yellow"/>
                    <w:lang w:val="en-US"/>
                  </w:rPr>
                </w:rPrChange>
              </w:rPr>
            </w:pPr>
            <w:ins w:id="9361" w:author="John Junico Bernados" w:date="2017-08-23T22:07:00Z">
              <w:del w:id="9362" w:author="Jen" w:date="2017-08-25T13:43:00Z">
                <w:r w:rsidRPr="00CA3F03" w:rsidDel="00E934FF">
                  <w:rPr>
                    <w:rFonts w:ascii="Times New Roman" w:eastAsia="Times New Roman" w:hAnsi="Times New Roman" w:cs="Times New Roman"/>
                    <w:color w:val="000000"/>
                    <w:sz w:val="20"/>
                    <w:szCs w:val="20"/>
                    <w:rPrChange w:id="9363" w:author="John Junico Bernados" w:date="2017-08-23T22:07:00Z">
                      <w:rPr>
                        <w:rFonts w:ascii="Times New Roman" w:eastAsia="Times New Roman" w:hAnsi="Times New Roman" w:cs="Times New Roman"/>
                        <w:color w:val="000000"/>
                        <w:sz w:val="20"/>
                        <w:szCs w:val="20"/>
                        <w:highlight w:val="yellow"/>
                      </w:rPr>
                    </w:rPrChange>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18E97A13" w14:textId="470B86EF" w:rsidR="00CA3F03" w:rsidRPr="00CA3F03" w:rsidDel="00E934FF" w:rsidRDefault="00CA3F03" w:rsidP="00225D19">
            <w:pPr>
              <w:spacing w:after="0" w:line="240" w:lineRule="auto"/>
              <w:jc w:val="right"/>
              <w:rPr>
                <w:ins w:id="9364" w:author="John Junico Bernados" w:date="2017-08-23T22:07:00Z"/>
                <w:del w:id="9365" w:author="Jen" w:date="2017-08-25T13:43:00Z"/>
                <w:rFonts w:ascii="Times New Roman" w:eastAsia="Times New Roman" w:hAnsi="Times New Roman" w:cs="Times New Roman"/>
                <w:color w:val="000000"/>
                <w:sz w:val="20"/>
                <w:szCs w:val="20"/>
                <w:lang w:val="en-US"/>
                <w:rPrChange w:id="9366" w:author="John Junico Bernados" w:date="2017-08-23T22:07:00Z">
                  <w:rPr>
                    <w:ins w:id="9367" w:author="John Junico Bernados" w:date="2017-08-23T22:07:00Z"/>
                    <w:del w:id="9368" w:author="Jen" w:date="2017-08-25T13:43:00Z"/>
                    <w:rFonts w:ascii="Times New Roman" w:eastAsia="Times New Roman" w:hAnsi="Times New Roman" w:cs="Times New Roman"/>
                    <w:color w:val="000000"/>
                    <w:sz w:val="20"/>
                    <w:szCs w:val="20"/>
                    <w:highlight w:val="yellow"/>
                    <w:lang w:val="en-US"/>
                  </w:rPr>
                </w:rPrChange>
              </w:rPr>
            </w:pPr>
            <w:ins w:id="9369" w:author="John Junico Bernados" w:date="2017-08-23T22:07:00Z">
              <w:del w:id="9370" w:author="Jen" w:date="2017-08-25T13:43:00Z">
                <w:r w:rsidRPr="00CA3F03" w:rsidDel="00E934FF">
                  <w:rPr>
                    <w:rFonts w:ascii="Times New Roman" w:eastAsia="Times New Roman" w:hAnsi="Times New Roman" w:cs="Times New Roman"/>
                    <w:color w:val="000000"/>
                    <w:sz w:val="20"/>
                    <w:szCs w:val="20"/>
                    <w:rPrChange w:id="9371" w:author="John Junico Bernados" w:date="2017-08-23T22:07:00Z">
                      <w:rPr>
                        <w:rFonts w:ascii="Times New Roman" w:eastAsia="Times New Roman" w:hAnsi="Times New Roman" w:cs="Times New Roman"/>
                        <w:color w:val="000000"/>
                        <w:sz w:val="20"/>
                        <w:szCs w:val="20"/>
                        <w:highlight w:val="yellow"/>
                      </w:rPr>
                    </w:rPrChange>
                  </w:rPr>
                  <w:delText>205,000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4FFCE978" w14:textId="767AE0EA" w:rsidR="00CA3F03" w:rsidRPr="00E934FF" w:rsidDel="00E934FF" w:rsidRDefault="00CA3F03" w:rsidP="00225D19">
            <w:pPr>
              <w:spacing w:after="0" w:line="240" w:lineRule="auto"/>
              <w:jc w:val="right"/>
              <w:rPr>
                <w:ins w:id="9372" w:author="John Junico Bernados" w:date="2017-08-23T22:07:00Z"/>
                <w:del w:id="9373" w:author="Jen" w:date="2017-08-25T13:43:00Z"/>
                <w:rFonts w:ascii="Times New Roman" w:eastAsia="Times New Roman" w:hAnsi="Times New Roman" w:cs="Times New Roman"/>
                <w:color w:val="000000"/>
                <w:sz w:val="20"/>
                <w:szCs w:val="20"/>
                <w:lang w:val="en-US"/>
                <w:rPrChange w:id="9374" w:author="Jen" w:date="2017-08-25T13:42:00Z">
                  <w:rPr>
                    <w:ins w:id="9375" w:author="John Junico Bernados" w:date="2017-08-23T22:07:00Z"/>
                    <w:del w:id="9376" w:author="Jen" w:date="2017-08-25T13:43:00Z"/>
                    <w:rFonts w:ascii="Times New Roman" w:eastAsia="Times New Roman" w:hAnsi="Times New Roman" w:cs="Times New Roman"/>
                    <w:b/>
                    <w:color w:val="000000"/>
                    <w:sz w:val="20"/>
                    <w:szCs w:val="20"/>
                    <w:highlight w:val="yellow"/>
                    <w:lang w:val="en-US"/>
                  </w:rPr>
                </w:rPrChange>
              </w:rPr>
            </w:pPr>
            <w:ins w:id="9377" w:author="John Junico Bernados" w:date="2017-08-23T22:07:00Z">
              <w:del w:id="9378" w:author="Jen" w:date="2017-08-25T13:43:00Z">
                <w:r w:rsidRPr="00E934FF" w:rsidDel="00E934FF">
                  <w:rPr>
                    <w:rFonts w:ascii="Times New Roman" w:eastAsia="Times New Roman" w:hAnsi="Times New Roman" w:cs="Times New Roman"/>
                    <w:color w:val="000000"/>
                    <w:sz w:val="20"/>
                    <w:szCs w:val="20"/>
                    <w:rPrChange w:id="9379" w:author="Jen" w:date="2017-08-25T13:42:00Z">
                      <w:rPr>
                        <w:rFonts w:ascii="Times New Roman" w:eastAsia="Times New Roman" w:hAnsi="Times New Roman" w:cs="Times New Roman"/>
                        <w:b/>
                        <w:color w:val="000000"/>
                        <w:sz w:val="20"/>
                        <w:szCs w:val="20"/>
                        <w:highlight w:val="yellow"/>
                      </w:rPr>
                    </w:rPrChange>
                  </w:rPr>
                  <w:delText>3,285,616</w:delText>
                </w:r>
              </w:del>
            </w:ins>
          </w:p>
        </w:tc>
      </w:tr>
      <w:tr w:rsidR="00CA3F03" w:rsidRPr="00617EC9" w:rsidDel="00E934FF" w14:paraId="3CB80888" w14:textId="31F2BB78" w:rsidTr="00225D19">
        <w:trPr>
          <w:trHeight w:val="300"/>
          <w:jc w:val="center"/>
          <w:ins w:id="9380" w:author="John Junico Bernados" w:date="2017-08-23T22:07:00Z"/>
          <w:del w:id="9381"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3A0FBDA" w14:textId="6AD02739" w:rsidR="00CA3F03" w:rsidRPr="00CA3F03" w:rsidDel="00E934FF" w:rsidRDefault="00CA3F03" w:rsidP="00225D19">
            <w:pPr>
              <w:spacing w:after="0" w:line="240" w:lineRule="auto"/>
              <w:jc w:val="both"/>
              <w:rPr>
                <w:ins w:id="9382" w:author="John Junico Bernados" w:date="2017-08-23T22:07:00Z"/>
                <w:del w:id="9383" w:author="Jen" w:date="2017-08-25T13:43:00Z"/>
                <w:rFonts w:ascii="Times New Roman" w:eastAsia="Times New Roman" w:hAnsi="Times New Roman" w:cs="Times New Roman"/>
                <w:color w:val="000000"/>
                <w:sz w:val="20"/>
                <w:szCs w:val="20"/>
                <w:lang w:val="en-US"/>
                <w:rPrChange w:id="9384" w:author="John Junico Bernados" w:date="2017-08-23T22:07:00Z">
                  <w:rPr>
                    <w:ins w:id="9385" w:author="John Junico Bernados" w:date="2017-08-23T22:07:00Z"/>
                    <w:del w:id="9386" w:author="Jen" w:date="2017-08-25T13:43:00Z"/>
                    <w:rFonts w:ascii="Times New Roman" w:eastAsia="Times New Roman" w:hAnsi="Times New Roman" w:cs="Times New Roman"/>
                    <w:color w:val="000000"/>
                    <w:sz w:val="20"/>
                    <w:szCs w:val="20"/>
                    <w:highlight w:val="yellow"/>
                    <w:lang w:val="en-US"/>
                  </w:rPr>
                </w:rPrChange>
              </w:rPr>
            </w:pPr>
            <w:ins w:id="9387" w:author="John Junico Bernados" w:date="2017-08-23T22:07:00Z">
              <w:del w:id="9388" w:author="Jen" w:date="2017-08-25T13:43:00Z">
                <w:r w:rsidRPr="00CA3F03" w:rsidDel="00E934FF">
                  <w:rPr>
                    <w:rFonts w:ascii="Times New Roman" w:eastAsia="Times New Roman" w:hAnsi="Times New Roman" w:cs="Times New Roman"/>
                    <w:color w:val="000000"/>
                    <w:sz w:val="20"/>
                    <w:szCs w:val="20"/>
                    <w:rPrChange w:id="9389" w:author="John Junico Bernados" w:date="2017-08-23T22:07:00Z">
                      <w:rPr>
                        <w:rFonts w:ascii="Times New Roman" w:eastAsia="Times New Roman" w:hAnsi="Times New Roman" w:cs="Times New Roman"/>
                        <w:color w:val="000000"/>
                        <w:sz w:val="20"/>
                        <w:szCs w:val="20"/>
                        <w:highlight w:val="yellow"/>
                      </w:rPr>
                    </w:rPrChange>
                  </w:rPr>
                  <w:delText>Balagtas</w:delText>
                </w:r>
              </w:del>
            </w:ins>
          </w:p>
        </w:tc>
        <w:tc>
          <w:tcPr>
            <w:tcW w:w="698" w:type="dxa"/>
            <w:tcBorders>
              <w:top w:val="nil"/>
              <w:left w:val="nil"/>
              <w:bottom w:val="single" w:sz="4" w:space="0" w:color="auto"/>
              <w:right w:val="single" w:sz="4" w:space="0" w:color="auto"/>
            </w:tcBorders>
            <w:shd w:val="clear" w:color="auto" w:fill="auto"/>
            <w:vAlign w:val="center"/>
            <w:hideMark/>
          </w:tcPr>
          <w:p w14:paraId="31EAB981" w14:textId="47ACFDE9" w:rsidR="00CA3F03" w:rsidRPr="00CA3F03" w:rsidDel="00E934FF" w:rsidRDefault="00CA3F03" w:rsidP="00225D19">
            <w:pPr>
              <w:spacing w:after="0" w:line="240" w:lineRule="auto"/>
              <w:jc w:val="right"/>
              <w:rPr>
                <w:ins w:id="9390" w:author="John Junico Bernados" w:date="2017-08-23T22:07:00Z"/>
                <w:del w:id="9391" w:author="Jen" w:date="2017-08-25T13:43:00Z"/>
                <w:rFonts w:ascii="Times New Roman" w:eastAsia="Times New Roman" w:hAnsi="Times New Roman" w:cs="Times New Roman"/>
                <w:color w:val="000000"/>
                <w:sz w:val="20"/>
                <w:szCs w:val="20"/>
                <w:lang w:val="en-US"/>
                <w:rPrChange w:id="9392" w:author="John Junico Bernados" w:date="2017-08-23T22:07:00Z">
                  <w:rPr>
                    <w:ins w:id="9393" w:author="John Junico Bernados" w:date="2017-08-23T22:07:00Z"/>
                    <w:del w:id="9394" w:author="Jen" w:date="2017-08-25T13:43:00Z"/>
                    <w:rFonts w:ascii="Times New Roman" w:eastAsia="Times New Roman" w:hAnsi="Times New Roman" w:cs="Times New Roman"/>
                    <w:color w:val="000000"/>
                    <w:sz w:val="20"/>
                    <w:szCs w:val="20"/>
                    <w:highlight w:val="yellow"/>
                    <w:lang w:val="en-US"/>
                  </w:rPr>
                </w:rPrChange>
              </w:rPr>
            </w:pPr>
            <w:ins w:id="9395" w:author="John Junico Bernados" w:date="2017-08-23T22:07:00Z">
              <w:del w:id="9396" w:author="Jen" w:date="2017-08-25T13:43:00Z">
                <w:r w:rsidRPr="00CA3F03" w:rsidDel="00E934FF">
                  <w:rPr>
                    <w:rFonts w:ascii="Times New Roman" w:eastAsia="Times New Roman" w:hAnsi="Times New Roman" w:cs="Times New Roman"/>
                    <w:color w:val="000000"/>
                    <w:sz w:val="20"/>
                    <w:szCs w:val="20"/>
                    <w:rPrChange w:id="9397" w:author="John Junico Bernados" w:date="2017-08-23T22:07:00Z">
                      <w:rPr>
                        <w:rFonts w:ascii="Times New Roman" w:eastAsia="Times New Roman" w:hAnsi="Times New Roman" w:cs="Times New Roman"/>
                        <w:color w:val="000000"/>
                        <w:sz w:val="20"/>
                        <w:szCs w:val="20"/>
                        <w:highlight w:val="yellow"/>
                      </w:rPr>
                    </w:rPrChange>
                  </w:rPr>
                  <w:delText>159</w:delText>
                </w:r>
              </w:del>
            </w:ins>
          </w:p>
        </w:tc>
        <w:tc>
          <w:tcPr>
            <w:tcW w:w="1104" w:type="dxa"/>
            <w:tcBorders>
              <w:top w:val="nil"/>
              <w:left w:val="nil"/>
              <w:bottom w:val="single" w:sz="4" w:space="0" w:color="auto"/>
              <w:right w:val="single" w:sz="4" w:space="0" w:color="auto"/>
            </w:tcBorders>
            <w:shd w:val="clear" w:color="auto" w:fill="auto"/>
            <w:noWrap/>
            <w:vAlign w:val="center"/>
            <w:hideMark/>
          </w:tcPr>
          <w:p w14:paraId="14DB6581" w14:textId="50DFFA3B" w:rsidR="00CA3F03" w:rsidRPr="00CA3F03" w:rsidDel="00E934FF" w:rsidRDefault="00CA3F03" w:rsidP="00225D19">
            <w:pPr>
              <w:spacing w:after="0" w:line="240" w:lineRule="auto"/>
              <w:jc w:val="right"/>
              <w:rPr>
                <w:ins w:id="9398" w:author="John Junico Bernados" w:date="2017-08-23T22:07:00Z"/>
                <w:del w:id="9399" w:author="Jen" w:date="2017-08-25T13:43:00Z"/>
                <w:rFonts w:ascii="Times New Roman" w:eastAsia="Times New Roman" w:hAnsi="Times New Roman" w:cs="Times New Roman"/>
                <w:color w:val="000000"/>
                <w:sz w:val="20"/>
                <w:szCs w:val="20"/>
                <w:lang w:val="en-US"/>
                <w:rPrChange w:id="9400" w:author="John Junico Bernados" w:date="2017-08-23T22:07:00Z">
                  <w:rPr>
                    <w:ins w:id="9401" w:author="John Junico Bernados" w:date="2017-08-23T22:07:00Z"/>
                    <w:del w:id="9402" w:author="Jen" w:date="2017-08-25T13:43:00Z"/>
                    <w:rFonts w:ascii="Times New Roman" w:eastAsia="Times New Roman" w:hAnsi="Times New Roman" w:cs="Times New Roman"/>
                    <w:color w:val="000000"/>
                    <w:sz w:val="20"/>
                    <w:szCs w:val="20"/>
                    <w:highlight w:val="yellow"/>
                    <w:lang w:val="en-US"/>
                  </w:rPr>
                </w:rPrChange>
              </w:rPr>
            </w:pPr>
            <w:ins w:id="9403" w:author="John Junico Bernados" w:date="2017-08-23T22:07:00Z">
              <w:del w:id="9404" w:author="Jen" w:date="2017-08-25T13:43:00Z">
                <w:r w:rsidRPr="00CA3F03" w:rsidDel="00E934FF">
                  <w:rPr>
                    <w:rFonts w:ascii="Times New Roman" w:eastAsia="Times New Roman" w:hAnsi="Times New Roman" w:cs="Times New Roman"/>
                    <w:color w:val="000000"/>
                    <w:sz w:val="20"/>
                    <w:szCs w:val="20"/>
                    <w:rPrChange w:id="9405" w:author="John Junico Bernados" w:date="2017-08-23T22:07:00Z">
                      <w:rPr>
                        <w:rFonts w:ascii="Times New Roman" w:eastAsia="Times New Roman" w:hAnsi="Times New Roman" w:cs="Times New Roman"/>
                        <w:color w:val="000000"/>
                        <w:sz w:val="20"/>
                        <w:szCs w:val="20"/>
                        <w:highlight w:val="yellow"/>
                      </w:rPr>
                    </w:rPrChange>
                  </w:rPr>
                  <w:delText>349,800</w:delText>
                </w:r>
              </w:del>
            </w:ins>
          </w:p>
        </w:tc>
        <w:tc>
          <w:tcPr>
            <w:tcW w:w="928" w:type="dxa"/>
            <w:tcBorders>
              <w:top w:val="nil"/>
              <w:left w:val="nil"/>
              <w:bottom w:val="single" w:sz="4" w:space="0" w:color="auto"/>
              <w:right w:val="single" w:sz="4" w:space="0" w:color="auto"/>
            </w:tcBorders>
            <w:shd w:val="clear" w:color="auto" w:fill="auto"/>
            <w:vAlign w:val="center"/>
            <w:hideMark/>
          </w:tcPr>
          <w:p w14:paraId="3FD1BEF5" w14:textId="0BBA4575" w:rsidR="00CA3F03" w:rsidRPr="00CA3F03" w:rsidDel="00E934FF" w:rsidRDefault="00CA3F03" w:rsidP="00225D19">
            <w:pPr>
              <w:spacing w:after="0" w:line="240" w:lineRule="auto"/>
              <w:jc w:val="right"/>
              <w:rPr>
                <w:ins w:id="9406" w:author="John Junico Bernados" w:date="2017-08-23T22:07:00Z"/>
                <w:del w:id="9407" w:author="Jen" w:date="2017-08-25T13:43:00Z"/>
                <w:rFonts w:ascii="Times New Roman" w:eastAsia="Times New Roman" w:hAnsi="Times New Roman" w:cs="Times New Roman"/>
                <w:color w:val="000000"/>
                <w:sz w:val="20"/>
                <w:szCs w:val="20"/>
                <w:lang w:val="en-US"/>
                <w:rPrChange w:id="9408" w:author="John Junico Bernados" w:date="2017-08-23T22:07:00Z">
                  <w:rPr>
                    <w:ins w:id="9409" w:author="John Junico Bernados" w:date="2017-08-23T22:07:00Z"/>
                    <w:del w:id="9410" w:author="Jen" w:date="2017-08-25T13:43:00Z"/>
                    <w:rFonts w:ascii="Times New Roman" w:eastAsia="Times New Roman" w:hAnsi="Times New Roman" w:cs="Times New Roman"/>
                    <w:color w:val="000000"/>
                    <w:sz w:val="20"/>
                    <w:szCs w:val="20"/>
                    <w:highlight w:val="yellow"/>
                    <w:lang w:val="en-US"/>
                  </w:rPr>
                </w:rPrChange>
              </w:rPr>
            </w:pPr>
            <w:ins w:id="9411" w:author="John Junico Bernados" w:date="2017-08-23T22:07:00Z">
              <w:del w:id="9412" w:author="Jen" w:date="2017-08-25T13:43:00Z">
                <w:r w:rsidRPr="00CA3F03" w:rsidDel="00E934FF">
                  <w:rPr>
                    <w:rFonts w:ascii="Times New Roman" w:eastAsia="Times New Roman" w:hAnsi="Times New Roman" w:cs="Times New Roman"/>
                    <w:color w:val="000000"/>
                    <w:sz w:val="20"/>
                    <w:szCs w:val="20"/>
                    <w:rPrChange w:id="9413" w:author="John Junico Bernados" w:date="2017-08-23T22:07:00Z">
                      <w:rPr>
                        <w:rFonts w:ascii="Times New Roman" w:eastAsia="Times New Roman" w:hAnsi="Times New Roman" w:cs="Times New Roman"/>
                        <w:color w:val="000000"/>
                        <w:sz w:val="20"/>
                        <w:szCs w:val="20"/>
                        <w:highlight w:val="yellow"/>
                      </w:rPr>
                    </w:rPrChange>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6C97A693" w14:textId="29B90CFC" w:rsidR="00CA3F03" w:rsidRPr="00CA3F03" w:rsidDel="00E934FF" w:rsidRDefault="00CA3F03" w:rsidP="00225D19">
            <w:pPr>
              <w:spacing w:after="0" w:line="240" w:lineRule="auto"/>
              <w:jc w:val="right"/>
              <w:rPr>
                <w:ins w:id="9414" w:author="John Junico Bernados" w:date="2017-08-23T22:07:00Z"/>
                <w:del w:id="9415" w:author="Jen" w:date="2017-08-25T13:43:00Z"/>
                <w:rFonts w:ascii="Times New Roman" w:eastAsia="Times New Roman" w:hAnsi="Times New Roman" w:cs="Times New Roman"/>
                <w:color w:val="000000"/>
                <w:sz w:val="20"/>
                <w:szCs w:val="20"/>
                <w:lang w:val="en-US"/>
                <w:rPrChange w:id="9416" w:author="John Junico Bernados" w:date="2017-08-23T22:07:00Z">
                  <w:rPr>
                    <w:ins w:id="9417" w:author="John Junico Bernados" w:date="2017-08-23T22:07:00Z"/>
                    <w:del w:id="9418" w:author="Jen" w:date="2017-08-25T13:43:00Z"/>
                    <w:rFonts w:ascii="Times New Roman" w:eastAsia="Times New Roman" w:hAnsi="Times New Roman" w:cs="Times New Roman"/>
                    <w:color w:val="000000"/>
                    <w:sz w:val="20"/>
                    <w:szCs w:val="20"/>
                    <w:highlight w:val="yellow"/>
                    <w:lang w:val="en-US"/>
                  </w:rPr>
                </w:rPrChange>
              </w:rPr>
            </w:pPr>
            <w:ins w:id="9419" w:author="John Junico Bernados" w:date="2017-08-23T22:07:00Z">
              <w:del w:id="9420" w:author="Jen" w:date="2017-08-25T13:43:00Z">
                <w:r w:rsidRPr="00CA3F03" w:rsidDel="00E934FF">
                  <w:rPr>
                    <w:rFonts w:ascii="Times New Roman" w:eastAsia="Times New Roman" w:hAnsi="Times New Roman" w:cs="Times New Roman"/>
                    <w:color w:val="000000"/>
                    <w:sz w:val="20"/>
                    <w:szCs w:val="20"/>
                    <w:rPrChange w:id="9421" w:author="John Junico Bernados" w:date="2017-08-23T22:07:00Z">
                      <w:rPr>
                        <w:rFonts w:ascii="Times New Roman" w:eastAsia="Times New Roman" w:hAnsi="Times New Roman" w:cs="Times New Roman"/>
                        <w:color w:val="000000"/>
                        <w:sz w:val="20"/>
                        <w:szCs w:val="20"/>
                        <w:highlight w:val="yellow"/>
                      </w:rPr>
                    </w:rPrChange>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10DE52FC" w14:textId="4F333357" w:rsidR="00CA3F03" w:rsidRPr="00CA3F03" w:rsidDel="00E934FF" w:rsidRDefault="00CA3F03" w:rsidP="00225D19">
            <w:pPr>
              <w:spacing w:after="0" w:line="240" w:lineRule="auto"/>
              <w:jc w:val="right"/>
              <w:rPr>
                <w:ins w:id="9422" w:author="John Junico Bernados" w:date="2017-08-23T22:07:00Z"/>
                <w:del w:id="9423" w:author="Jen" w:date="2017-08-25T13:43:00Z"/>
                <w:rFonts w:ascii="Times New Roman" w:eastAsia="Times New Roman" w:hAnsi="Times New Roman" w:cs="Times New Roman"/>
                <w:color w:val="000000"/>
                <w:sz w:val="20"/>
                <w:szCs w:val="20"/>
                <w:lang w:val="en-US"/>
                <w:rPrChange w:id="9424" w:author="John Junico Bernados" w:date="2017-08-23T22:07:00Z">
                  <w:rPr>
                    <w:ins w:id="9425" w:author="John Junico Bernados" w:date="2017-08-23T22:07:00Z"/>
                    <w:del w:id="9426" w:author="Jen" w:date="2017-08-25T13:43:00Z"/>
                    <w:rFonts w:ascii="Times New Roman" w:eastAsia="Times New Roman" w:hAnsi="Times New Roman" w:cs="Times New Roman"/>
                    <w:color w:val="000000"/>
                    <w:sz w:val="20"/>
                    <w:szCs w:val="20"/>
                    <w:highlight w:val="yellow"/>
                    <w:lang w:val="en-US"/>
                  </w:rPr>
                </w:rPrChange>
              </w:rPr>
            </w:pPr>
            <w:ins w:id="9427" w:author="John Junico Bernados" w:date="2017-08-23T22:07:00Z">
              <w:del w:id="9428" w:author="Jen" w:date="2017-08-25T13:43:00Z">
                <w:r w:rsidRPr="00CA3F03" w:rsidDel="00E934FF">
                  <w:rPr>
                    <w:rFonts w:ascii="Times New Roman" w:eastAsia="Times New Roman" w:hAnsi="Times New Roman" w:cs="Times New Roman"/>
                    <w:color w:val="000000"/>
                    <w:sz w:val="20"/>
                    <w:szCs w:val="20"/>
                    <w:rPrChange w:id="9429" w:author="John Junico Bernados" w:date="2017-08-23T22:07:00Z">
                      <w:rPr>
                        <w:rFonts w:ascii="Times New Roman" w:eastAsia="Times New Roman" w:hAnsi="Times New Roman" w:cs="Times New Roman"/>
                        <w:color w:val="000000"/>
                        <w:sz w:val="20"/>
                        <w:szCs w:val="20"/>
                        <w:highlight w:val="yellow"/>
                      </w:rPr>
                    </w:rPrChange>
                  </w:rPr>
                  <w:delText>0</w:delText>
                </w:r>
              </w:del>
            </w:ins>
          </w:p>
        </w:tc>
        <w:tc>
          <w:tcPr>
            <w:tcW w:w="1016" w:type="dxa"/>
            <w:tcBorders>
              <w:top w:val="nil"/>
              <w:left w:val="nil"/>
              <w:bottom w:val="single" w:sz="4" w:space="0" w:color="auto"/>
              <w:right w:val="single" w:sz="4" w:space="0" w:color="auto"/>
            </w:tcBorders>
            <w:shd w:val="clear" w:color="auto" w:fill="auto"/>
            <w:vAlign w:val="center"/>
            <w:hideMark/>
          </w:tcPr>
          <w:p w14:paraId="3C225182" w14:textId="5686ECC3" w:rsidR="00CA3F03" w:rsidRPr="00CA3F03" w:rsidDel="00E934FF" w:rsidRDefault="00CA3F03" w:rsidP="00225D19">
            <w:pPr>
              <w:spacing w:after="0" w:line="240" w:lineRule="auto"/>
              <w:jc w:val="right"/>
              <w:rPr>
                <w:ins w:id="9430" w:author="John Junico Bernados" w:date="2017-08-23T22:07:00Z"/>
                <w:del w:id="9431" w:author="Jen" w:date="2017-08-25T13:43:00Z"/>
                <w:rFonts w:ascii="Times New Roman" w:eastAsia="Times New Roman" w:hAnsi="Times New Roman" w:cs="Times New Roman"/>
                <w:color w:val="000000"/>
                <w:sz w:val="20"/>
                <w:szCs w:val="20"/>
                <w:lang w:val="en-US"/>
                <w:rPrChange w:id="9432" w:author="John Junico Bernados" w:date="2017-08-23T22:07:00Z">
                  <w:rPr>
                    <w:ins w:id="9433" w:author="John Junico Bernados" w:date="2017-08-23T22:07:00Z"/>
                    <w:del w:id="9434" w:author="Jen" w:date="2017-08-25T13:43:00Z"/>
                    <w:rFonts w:ascii="Times New Roman" w:eastAsia="Times New Roman" w:hAnsi="Times New Roman" w:cs="Times New Roman"/>
                    <w:color w:val="000000"/>
                    <w:sz w:val="20"/>
                    <w:szCs w:val="20"/>
                    <w:highlight w:val="yellow"/>
                    <w:lang w:val="en-US"/>
                  </w:rPr>
                </w:rPrChange>
              </w:rPr>
            </w:pPr>
            <w:ins w:id="9435" w:author="John Junico Bernados" w:date="2017-08-23T22:07:00Z">
              <w:del w:id="9436" w:author="Jen" w:date="2017-08-25T13:43:00Z">
                <w:r w:rsidRPr="00CA3F03" w:rsidDel="00E934FF">
                  <w:rPr>
                    <w:rFonts w:ascii="Times New Roman" w:eastAsia="Times New Roman" w:hAnsi="Times New Roman" w:cs="Times New Roman"/>
                    <w:color w:val="000000"/>
                    <w:sz w:val="20"/>
                    <w:szCs w:val="20"/>
                    <w:rPrChange w:id="9437" w:author="John Junico Bernados" w:date="2017-08-23T22:07:00Z">
                      <w:rPr>
                        <w:rFonts w:ascii="Times New Roman" w:eastAsia="Times New Roman" w:hAnsi="Times New Roman" w:cs="Times New Roman"/>
                        <w:color w:val="000000"/>
                        <w:sz w:val="20"/>
                        <w:szCs w:val="20"/>
                        <w:highlight w:val="yellow"/>
                      </w:rPr>
                    </w:rPrChange>
                  </w:rPr>
                  <w:delText>0</w:delText>
                </w:r>
              </w:del>
            </w:ins>
          </w:p>
        </w:tc>
        <w:tc>
          <w:tcPr>
            <w:tcW w:w="1511" w:type="dxa"/>
            <w:tcBorders>
              <w:top w:val="nil"/>
              <w:left w:val="nil"/>
              <w:bottom w:val="single" w:sz="4" w:space="0" w:color="auto"/>
              <w:right w:val="single" w:sz="4" w:space="0" w:color="auto"/>
            </w:tcBorders>
            <w:shd w:val="clear" w:color="auto" w:fill="auto"/>
            <w:vAlign w:val="center"/>
            <w:hideMark/>
          </w:tcPr>
          <w:p w14:paraId="0B9DB867" w14:textId="5AF2DC1A" w:rsidR="00CA3F03" w:rsidRPr="00E934FF" w:rsidDel="00E934FF" w:rsidRDefault="00CA3F03" w:rsidP="00225D19">
            <w:pPr>
              <w:spacing w:after="0" w:line="240" w:lineRule="auto"/>
              <w:jc w:val="right"/>
              <w:rPr>
                <w:ins w:id="9438" w:author="John Junico Bernados" w:date="2017-08-23T22:07:00Z"/>
                <w:del w:id="9439" w:author="Jen" w:date="2017-08-25T13:43:00Z"/>
                <w:rFonts w:ascii="Times New Roman" w:eastAsia="Times New Roman" w:hAnsi="Times New Roman" w:cs="Times New Roman"/>
                <w:color w:val="000000"/>
                <w:sz w:val="20"/>
                <w:szCs w:val="20"/>
                <w:lang w:val="en-US"/>
                <w:rPrChange w:id="9440" w:author="Jen" w:date="2017-08-25T13:42:00Z">
                  <w:rPr>
                    <w:ins w:id="9441" w:author="John Junico Bernados" w:date="2017-08-23T22:07:00Z"/>
                    <w:del w:id="9442" w:author="Jen" w:date="2017-08-25T13:43:00Z"/>
                    <w:rFonts w:ascii="Times New Roman" w:eastAsia="Times New Roman" w:hAnsi="Times New Roman" w:cs="Times New Roman"/>
                    <w:b/>
                    <w:color w:val="000000"/>
                    <w:sz w:val="20"/>
                    <w:szCs w:val="20"/>
                    <w:highlight w:val="yellow"/>
                    <w:lang w:val="en-US"/>
                  </w:rPr>
                </w:rPrChange>
              </w:rPr>
            </w:pPr>
            <w:ins w:id="9443" w:author="John Junico Bernados" w:date="2017-08-23T22:07:00Z">
              <w:del w:id="9444" w:author="Jen" w:date="2017-08-25T13:43:00Z">
                <w:r w:rsidRPr="00E934FF" w:rsidDel="00E934FF">
                  <w:rPr>
                    <w:rFonts w:ascii="Times New Roman" w:eastAsia="Times New Roman" w:hAnsi="Times New Roman" w:cs="Times New Roman"/>
                    <w:color w:val="000000"/>
                    <w:sz w:val="20"/>
                    <w:szCs w:val="20"/>
                    <w:rPrChange w:id="9445" w:author="Jen" w:date="2017-08-25T13:42:00Z">
                      <w:rPr>
                        <w:rFonts w:ascii="Times New Roman" w:eastAsia="Times New Roman" w:hAnsi="Times New Roman" w:cs="Times New Roman"/>
                        <w:b/>
                        <w:color w:val="000000"/>
                        <w:sz w:val="20"/>
                        <w:szCs w:val="20"/>
                        <w:highlight w:val="yellow"/>
                      </w:rPr>
                    </w:rPrChange>
                  </w:rPr>
                  <w:delText>349,000</w:delText>
                </w:r>
              </w:del>
            </w:ins>
          </w:p>
        </w:tc>
      </w:tr>
      <w:tr w:rsidR="00CA3F03" w:rsidRPr="00617EC9" w:rsidDel="00E934FF" w14:paraId="7ADDCD0A" w14:textId="124BFED3" w:rsidTr="00225D19">
        <w:trPr>
          <w:trHeight w:val="300"/>
          <w:jc w:val="center"/>
          <w:ins w:id="9446" w:author="John Junico Bernados" w:date="2017-08-23T22:07:00Z"/>
          <w:del w:id="9447"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B2C1D53" w14:textId="79B24692" w:rsidR="00CA3F03" w:rsidRPr="00CA3F03" w:rsidDel="00E934FF" w:rsidRDefault="00CA3F03" w:rsidP="00225D19">
            <w:pPr>
              <w:spacing w:after="0" w:line="240" w:lineRule="auto"/>
              <w:jc w:val="both"/>
              <w:rPr>
                <w:ins w:id="9448" w:author="John Junico Bernados" w:date="2017-08-23T22:07:00Z"/>
                <w:del w:id="9449" w:author="Jen" w:date="2017-08-25T13:43:00Z"/>
                <w:rFonts w:ascii="Times New Roman" w:eastAsia="Times New Roman" w:hAnsi="Times New Roman" w:cs="Times New Roman"/>
                <w:color w:val="000000"/>
                <w:sz w:val="20"/>
                <w:szCs w:val="20"/>
                <w:lang w:val="en-US"/>
                <w:rPrChange w:id="9450" w:author="John Junico Bernados" w:date="2017-08-23T22:07:00Z">
                  <w:rPr>
                    <w:ins w:id="9451" w:author="John Junico Bernados" w:date="2017-08-23T22:07:00Z"/>
                    <w:del w:id="9452" w:author="Jen" w:date="2017-08-25T13:43:00Z"/>
                    <w:rFonts w:ascii="Times New Roman" w:eastAsia="Times New Roman" w:hAnsi="Times New Roman" w:cs="Times New Roman"/>
                    <w:color w:val="000000"/>
                    <w:sz w:val="20"/>
                    <w:szCs w:val="20"/>
                    <w:highlight w:val="yellow"/>
                    <w:lang w:val="en-US"/>
                  </w:rPr>
                </w:rPrChange>
              </w:rPr>
            </w:pPr>
            <w:ins w:id="9453" w:author="John Junico Bernados" w:date="2017-08-23T22:07:00Z">
              <w:del w:id="9454" w:author="Jen" w:date="2017-08-25T13:43:00Z">
                <w:r w:rsidRPr="00CA3F03" w:rsidDel="00E934FF">
                  <w:rPr>
                    <w:rFonts w:ascii="Times New Roman" w:eastAsia="Times New Roman" w:hAnsi="Times New Roman" w:cs="Times New Roman"/>
                    <w:color w:val="000000"/>
                    <w:sz w:val="20"/>
                    <w:szCs w:val="20"/>
                    <w:rPrChange w:id="9455" w:author="John Junico Bernados" w:date="2017-08-23T22:07:00Z">
                      <w:rPr>
                        <w:rFonts w:ascii="Times New Roman" w:eastAsia="Times New Roman" w:hAnsi="Times New Roman" w:cs="Times New Roman"/>
                        <w:color w:val="000000"/>
                        <w:sz w:val="20"/>
                        <w:szCs w:val="20"/>
                        <w:highlight w:val="yellow"/>
                      </w:rPr>
                    </w:rPrChange>
                  </w:rPr>
                  <w:delText>Bocaue</w:delText>
                </w:r>
              </w:del>
            </w:ins>
          </w:p>
        </w:tc>
        <w:tc>
          <w:tcPr>
            <w:tcW w:w="698" w:type="dxa"/>
            <w:tcBorders>
              <w:top w:val="nil"/>
              <w:left w:val="nil"/>
              <w:bottom w:val="single" w:sz="4" w:space="0" w:color="auto"/>
              <w:right w:val="single" w:sz="4" w:space="0" w:color="auto"/>
            </w:tcBorders>
            <w:shd w:val="clear" w:color="auto" w:fill="auto"/>
            <w:vAlign w:val="center"/>
            <w:hideMark/>
          </w:tcPr>
          <w:p w14:paraId="666DE3C6" w14:textId="07B23C01" w:rsidR="00CA3F03" w:rsidRPr="00CA3F03" w:rsidDel="00E934FF" w:rsidRDefault="00CA3F03" w:rsidP="00225D19">
            <w:pPr>
              <w:spacing w:after="0" w:line="240" w:lineRule="auto"/>
              <w:jc w:val="right"/>
              <w:rPr>
                <w:ins w:id="9456" w:author="John Junico Bernados" w:date="2017-08-23T22:07:00Z"/>
                <w:del w:id="9457" w:author="Jen" w:date="2017-08-25T13:43:00Z"/>
                <w:rFonts w:ascii="Times New Roman" w:eastAsia="Times New Roman" w:hAnsi="Times New Roman" w:cs="Times New Roman"/>
                <w:color w:val="000000"/>
                <w:sz w:val="20"/>
                <w:szCs w:val="20"/>
                <w:lang w:val="en-US"/>
                <w:rPrChange w:id="9458" w:author="John Junico Bernados" w:date="2017-08-23T22:07:00Z">
                  <w:rPr>
                    <w:ins w:id="9459" w:author="John Junico Bernados" w:date="2017-08-23T22:07:00Z"/>
                    <w:del w:id="9460" w:author="Jen" w:date="2017-08-25T13:43:00Z"/>
                    <w:rFonts w:ascii="Times New Roman" w:eastAsia="Times New Roman" w:hAnsi="Times New Roman" w:cs="Times New Roman"/>
                    <w:color w:val="000000"/>
                    <w:sz w:val="20"/>
                    <w:szCs w:val="20"/>
                    <w:highlight w:val="yellow"/>
                    <w:lang w:val="en-US"/>
                  </w:rPr>
                </w:rPrChange>
              </w:rPr>
            </w:pPr>
            <w:ins w:id="9461" w:author="John Junico Bernados" w:date="2017-08-23T22:07:00Z">
              <w:del w:id="9462" w:author="Jen" w:date="2017-08-25T13:43:00Z">
                <w:r w:rsidRPr="00CA3F03" w:rsidDel="00E934FF">
                  <w:rPr>
                    <w:rFonts w:ascii="Times New Roman" w:eastAsia="Times New Roman" w:hAnsi="Times New Roman" w:cs="Times New Roman"/>
                    <w:color w:val="000000"/>
                    <w:sz w:val="20"/>
                    <w:szCs w:val="20"/>
                    <w:rPrChange w:id="9463" w:author="John Junico Bernados" w:date="2017-08-23T22:07:00Z">
                      <w:rPr>
                        <w:rFonts w:ascii="Times New Roman" w:eastAsia="Times New Roman" w:hAnsi="Times New Roman" w:cs="Times New Roman"/>
                        <w:color w:val="000000"/>
                        <w:sz w:val="20"/>
                        <w:szCs w:val="20"/>
                        <w:highlight w:val="yellow"/>
                      </w:rPr>
                    </w:rPrChange>
                  </w:rPr>
                  <w:delText>95</w:delText>
                </w:r>
              </w:del>
            </w:ins>
          </w:p>
        </w:tc>
        <w:tc>
          <w:tcPr>
            <w:tcW w:w="1104" w:type="dxa"/>
            <w:tcBorders>
              <w:top w:val="nil"/>
              <w:left w:val="nil"/>
              <w:bottom w:val="single" w:sz="4" w:space="0" w:color="auto"/>
              <w:right w:val="single" w:sz="4" w:space="0" w:color="auto"/>
            </w:tcBorders>
            <w:shd w:val="clear" w:color="auto" w:fill="auto"/>
            <w:vAlign w:val="center"/>
            <w:hideMark/>
          </w:tcPr>
          <w:p w14:paraId="20C80F0E" w14:textId="3A2033BD" w:rsidR="00CA3F03" w:rsidRPr="00CA3F03" w:rsidDel="00E934FF" w:rsidRDefault="00CA3F03" w:rsidP="00225D19">
            <w:pPr>
              <w:spacing w:after="0" w:line="240" w:lineRule="auto"/>
              <w:jc w:val="right"/>
              <w:rPr>
                <w:ins w:id="9464" w:author="John Junico Bernados" w:date="2017-08-23T22:07:00Z"/>
                <w:del w:id="9465" w:author="Jen" w:date="2017-08-25T13:43:00Z"/>
                <w:rFonts w:ascii="Times New Roman" w:eastAsia="Times New Roman" w:hAnsi="Times New Roman" w:cs="Times New Roman"/>
                <w:color w:val="000000"/>
                <w:sz w:val="20"/>
                <w:szCs w:val="20"/>
                <w:lang w:val="en-US"/>
                <w:rPrChange w:id="9466" w:author="John Junico Bernados" w:date="2017-08-23T22:07:00Z">
                  <w:rPr>
                    <w:ins w:id="9467" w:author="John Junico Bernados" w:date="2017-08-23T22:07:00Z"/>
                    <w:del w:id="9468" w:author="Jen" w:date="2017-08-25T13:43:00Z"/>
                    <w:rFonts w:ascii="Times New Roman" w:eastAsia="Times New Roman" w:hAnsi="Times New Roman" w:cs="Times New Roman"/>
                    <w:color w:val="000000"/>
                    <w:sz w:val="20"/>
                    <w:szCs w:val="20"/>
                    <w:highlight w:val="yellow"/>
                    <w:lang w:val="en-US"/>
                  </w:rPr>
                </w:rPrChange>
              </w:rPr>
            </w:pPr>
            <w:ins w:id="9469" w:author="John Junico Bernados" w:date="2017-08-23T22:07:00Z">
              <w:del w:id="9470" w:author="Jen" w:date="2017-08-25T13:43:00Z">
                <w:r w:rsidRPr="00CA3F03" w:rsidDel="00E934FF">
                  <w:rPr>
                    <w:rFonts w:ascii="Times New Roman" w:eastAsia="Times New Roman" w:hAnsi="Times New Roman" w:cs="Times New Roman"/>
                    <w:color w:val="000000"/>
                    <w:sz w:val="20"/>
                    <w:szCs w:val="20"/>
                    <w:rPrChange w:id="9471" w:author="John Junico Bernados" w:date="2017-08-23T22:07:00Z">
                      <w:rPr>
                        <w:rFonts w:ascii="Times New Roman" w:eastAsia="Times New Roman" w:hAnsi="Times New Roman" w:cs="Times New Roman"/>
                        <w:color w:val="000000"/>
                        <w:sz w:val="20"/>
                        <w:szCs w:val="20"/>
                        <w:highlight w:val="yellow"/>
                      </w:rPr>
                    </w:rPrChange>
                  </w:rPr>
                  <w:delText>208,560</w:delText>
                </w:r>
              </w:del>
            </w:ins>
          </w:p>
        </w:tc>
        <w:tc>
          <w:tcPr>
            <w:tcW w:w="928" w:type="dxa"/>
            <w:tcBorders>
              <w:top w:val="nil"/>
              <w:left w:val="nil"/>
              <w:bottom w:val="single" w:sz="4" w:space="0" w:color="auto"/>
              <w:right w:val="single" w:sz="4" w:space="0" w:color="auto"/>
            </w:tcBorders>
            <w:shd w:val="clear" w:color="auto" w:fill="auto"/>
            <w:vAlign w:val="center"/>
            <w:hideMark/>
          </w:tcPr>
          <w:p w14:paraId="35F643AF" w14:textId="09F0F9AB" w:rsidR="00CA3F03" w:rsidRPr="00CA3F03" w:rsidDel="00E934FF" w:rsidRDefault="00CA3F03" w:rsidP="00225D19">
            <w:pPr>
              <w:spacing w:after="0" w:line="240" w:lineRule="auto"/>
              <w:jc w:val="right"/>
              <w:rPr>
                <w:ins w:id="9472" w:author="John Junico Bernados" w:date="2017-08-23T22:07:00Z"/>
                <w:del w:id="9473" w:author="Jen" w:date="2017-08-25T13:43:00Z"/>
                <w:rFonts w:ascii="Times New Roman" w:eastAsia="Times New Roman" w:hAnsi="Times New Roman" w:cs="Times New Roman"/>
                <w:color w:val="000000"/>
                <w:sz w:val="20"/>
                <w:szCs w:val="20"/>
                <w:lang w:val="en-US"/>
                <w:rPrChange w:id="9474" w:author="John Junico Bernados" w:date="2017-08-23T22:07:00Z">
                  <w:rPr>
                    <w:ins w:id="9475" w:author="John Junico Bernados" w:date="2017-08-23T22:07:00Z"/>
                    <w:del w:id="9476" w:author="Jen" w:date="2017-08-25T13:43:00Z"/>
                    <w:rFonts w:ascii="Times New Roman" w:eastAsia="Times New Roman" w:hAnsi="Times New Roman" w:cs="Times New Roman"/>
                    <w:color w:val="000000"/>
                    <w:sz w:val="20"/>
                    <w:szCs w:val="20"/>
                    <w:highlight w:val="yellow"/>
                    <w:lang w:val="en-US"/>
                  </w:rPr>
                </w:rPrChange>
              </w:rPr>
            </w:pPr>
            <w:ins w:id="9477" w:author="John Junico Bernados" w:date="2017-08-23T22:07:00Z">
              <w:del w:id="9478" w:author="Jen" w:date="2017-08-25T13:43:00Z">
                <w:r w:rsidRPr="00CA3F03" w:rsidDel="00E934FF">
                  <w:rPr>
                    <w:rFonts w:ascii="Times New Roman" w:eastAsia="Times New Roman" w:hAnsi="Times New Roman" w:cs="Times New Roman"/>
                    <w:color w:val="000000"/>
                    <w:sz w:val="20"/>
                    <w:szCs w:val="20"/>
                    <w:rPrChange w:id="9479" w:author="John Junico Bernados" w:date="2017-08-23T22:07:00Z">
                      <w:rPr>
                        <w:rFonts w:ascii="Times New Roman" w:eastAsia="Times New Roman" w:hAnsi="Times New Roman" w:cs="Times New Roman"/>
                        <w:color w:val="000000"/>
                        <w:sz w:val="20"/>
                        <w:szCs w:val="20"/>
                        <w:highlight w:val="yellow"/>
                      </w:rPr>
                    </w:rPrChange>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438F61DF" w14:textId="276CFB9C" w:rsidR="00CA3F03" w:rsidRPr="00CA3F03" w:rsidDel="00E934FF" w:rsidRDefault="00CA3F03" w:rsidP="00225D19">
            <w:pPr>
              <w:spacing w:after="0" w:line="240" w:lineRule="auto"/>
              <w:jc w:val="right"/>
              <w:rPr>
                <w:ins w:id="9480" w:author="John Junico Bernados" w:date="2017-08-23T22:07:00Z"/>
                <w:del w:id="9481" w:author="Jen" w:date="2017-08-25T13:43:00Z"/>
                <w:rFonts w:ascii="Times New Roman" w:eastAsia="Times New Roman" w:hAnsi="Times New Roman" w:cs="Times New Roman"/>
                <w:color w:val="000000"/>
                <w:sz w:val="20"/>
                <w:szCs w:val="20"/>
                <w:lang w:val="en-US"/>
                <w:rPrChange w:id="9482" w:author="John Junico Bernados" w:date="2017-08-23T22:07:00Z">
                  <w:rPr>
                    <w:ins w:id="9483" w:author="John Junico Bernados" w:date="2017-08-23T22:07:00Z"/>
                    <w:del w:id="9484" w:author="Jen" w:date="2017-08-25T13:43:00Z"/>
                    <w:rFonts w:ascii="Times New Roman" w:eastAsia="Times New Roman" w:hAnsi="Times New Roman" w:cs="Times New Roman"/>
                    <w:color w:val="000000"/>
                    <w:sz w:val="20"/>
                    <w:szCs w:val="20"/>
                    <w:highlight w:val="yellow"/>
                    <w:lang w:val="en-US"/>
                  </w:rPr>
                </w:rPrChange>
              </w:rPr>
            </w:pPr>
            <w:ins w:id="9485" w:author="John Junico Bernados" w:date="2017-08-23T22:07:00Z">
              <w:del w:id="9486" w:author="Jen" w:date="2017-08-25T13:43:00Z">
                <w:r w:rsidRPr="00CA3F03" w:rsidDel="00E934FF">
                  <w:rPr>
                    <w:rFonts w:ascii="Times New Roman" w:eastAsia="Times New Roman" w:hAnsi="Times New Roman" w:cs="Times New Roman"/>
                    <w:color w:val="000000"/>
                    <w:sz w:val="20"/>
                    <w:szCs w:val="20"/>
                    <w:rPrChange w:id="9487" w:author="John Junico Bernados" w:date="2017-08-23T22:07:00Z">
                      <w:rPr>
                        <w:rFonts w:ascii="Times New Roman" w:eastAsia="Times New Roman" w:hAnsi="Times New Roman" w:cs="Times New Roman"/>
                        <w:color w:val="000000"/>
                        <w:sz w:val="20"/>
                        <w:szCs w:val="20"/>
                        <w:highlight w:val="yellow"/>
                      </w:rPr>
                    </w:rPrChange>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6EAA84EC" w14:textId="01DA90E9" w:rsidR="00CA3F03" w:rsidRPr="00CA3F03" w:rsidDel="00E934FF" w:rsidRDefault="00CA3F03" w:rsidP="00225D19">
            <w:pPr>
              <w:spacing w:after="0" w:line="240" w:lineRule="auto"/>
              <w:jc w:val="right"/>
              <w:rPr>
                <w:ins w:id="9488" w:author="John Junico Bernados" w:date="2017-08-23T22:07:00Z"/>
                <w:del w:id="9489" w:author="Jen" w:date="2017-08-25T13:43:00Z"/>
                <w:rFonts w:ascii="Times New Roman" w:eastAsia="Times New Roman" w:hAnsi="Times New Roman" w:cs="Times New Roman"/>
                <w:color w:val="000000"/>
                <w:sz w:val="20"/>
                <w:szCs w:val="20"/>
                <w:lang w:val="en-US"/>
                <w:rPrChange w:id="9490" w:author="John Junico Bernados" w:date="2017-08-23T22:07:00Z">
                  <w:rPr>
                    <w:ins w:id="9491" w:author="John Junico Bernados" w:date="2017-08-23T22:07:00Z"/>
                    <w:del w:id="9492" w:author="Jen" w:date="2017-08-25T13:43:00Z"/>
                    <w:rFonts w:ascii="Times New Roman" w:eastAsia="Times New Roman" w:hAnsi="Times New Roman" w:cs="Times New Roman"/>
                    <w:color w:val="000000"/>
                    <w:sz w:val="20"/>
                    <w:szCs w:val="20"/>
                    <w:highlight w:val="yellow"/>
                    <w:lang w:val="en-US"/>
                  </w:rPr>
                </w:rPrChange>
              </w:rPr>
            </w:pPr>
            <w:ins w:id="9493" w:author="John Junico Bernados" w:date="2017-08-23T22:07:00Z">
              <w:del w:id="9494" w:author="Jen" w:date="2017-08-25T13:43:00Z">
                <w:r w:rsidRPr="00CA3F03" w:rsidDel="00E934FF">
                  <w:rPr>
                    <w:rFonts w:ascii="Times New Roman" w:eastAsia="Times New Roman" w:hAnsi="Times New Roman" w:cs="Times New Roman"/>
                    <w:color w:val="000000"/>
                    <w:sz w:val="20"/>
                    <w:szCs w:val="20"/>
                    <w:rPrChange w:id="9495" w:author="John Junico Bernados" w:date="2017-08-23T22:07:00Z">
                      <w:rPr>
                        <w:rFonts w:ascii="Times New Roman" w:eastAsia="Times New Roman" w:hAnsi="Times New Roman" w:cs="Times New Roman"/>
                        <w:color w:val="000000"/>
                        <w:sz w:val="20"/>
                        <w:szCs w:val="20"/>
                        <w:highlight w:val="yellow"/>
                      </w:rPr>
                    </w:rPrChange>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1EBA3491" w14:textId="4DF66A59" w:rsidR="00CA3F03" w:rsidRPr="00CA3F03" w:rsidDel="00E934FF" w:rsidRDefault="00CA3F03" w:rsidP="00225D19">
            <w:pPr>
              <w:spacing w:after="0" w:line="240" w:lineRule="auto"/>
              <w:jc w:val="right"/>
              <w:rPr>
                <w:ins w:id="9496" w:author="John Junico Bernados" w:date="2017-08-23T22:07:00Z"/>
                <w:del w:id="9497" w:author="Jen" w:date="2017-08-25T13:43:00Z"/>
                <w:rFonts w:ascii="Times New Roman" w:eastAsia="Times New Roman" w:hAnsi="Times New Roman" w:cs="Times New Roman"/>
                <w:color w:val="000000"/>
                <w:sz w:val="20"/>
                <w:szCs w:val="20"/>
                <w:lang w:val="en-US"/>
                <w:rPrChange w:id="9498" w:author="John Junico Bernados" w:date="2017-08-23T22:07:00Z">
                  <w:rPr>
                    <w:ins w:id="9499" w:author="John Junico Bernados" w:date="2017-08-23T22:07:00Z"/>
                    <w:del w:id="9500" w:author="Jen" w:date="2017-08-25T13:43:00Z"/>
                    <w:rFonts w:ascii="Times New Roman" w:eastAsia="Times New Roman" w:hAnsi="Times New Roman" w:cs="Times New Roman"/>
                    <w:color w:val="000000"/>
                    <w:sz w:val="20"/>
                    <w:szCs w:val="20"/>
                    <w:highlight w:val="yellow"/>
                    <w:lang w:val="en-US"/>
                  </w:rPr>
                </w:rPrChange>
              </w:rPr>
            </w:pPr>
            <w:ins w:id="9501" w:author="John Junico Bernados" w:date="2017-08-23T22:07:00Z">
              <w:del w:id="9502" w:author="Jen" w:date="2017-08-25T13:43:00Z">
                <w:r w:rsidRPr="00CA3F03" w:rsidDel="00E934FF">
                  <w:rPr>
                    <w:rFonts w:ascii="Times New Roman" w:eastAsia="Times New Roman" w:hAnsi="Times New Roman" w:cs="Times New Roman"/>
                    <w:color w:val="000000"/>
                    <w:sz w:val="20"/>
                    <w:szCs w:val="20"/>
                    <w:rPrChange w:id="9503" w:author="John Junico Bernados" w:date="2017-08-23T22:07:00Z">
                      <w:rPr>
                        <w:rFonts w:ascii="Times New Roman" w:eastAsia="Times New Roman" w:hAnsi="Times New Roman" w:cs="Times New Roman"/>
                        <w:color w:val="000000"/>
                        <w:sz w:val="20"/>
                        <w:szCs w:val="20"/>
                        <w:highlight w:val="yellow"/>
                      </w:rPr>
                    </w:rPrChange>
                  </w:rPr>
                  <w:delText>315,000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687F68A1" w14:textId="11F8D690" w:rsidR="00CA3F03" w:rsidRPr="00E934FF" w:rsidDel="00E934FF" w:rsidRDefault="00CA3F03" w:rsidP="00225D19">
            <w:pPr>
              <w:spacing w:after="0" w:line="240" w:lineRule="auto"/>
              <w:jc w:val="right"/>
              <w:rPr>
                <w:ins w:id="9504" w:author="John Junico Bernados" w:date="2017-08-23T22:07:00Z"/>
                <w:del w:id="9505" w:author="Jen" w:date="2017-08-25T13:43:00Z"/>
                <w:rFonts w:ascii="Times New Roman" w:eastAsia="Times New Roman" w:hAnsi="Times New Roman" w:cs="Times New Roman"/>
                <w:color w:val="000000"/>
                <w:sz w:val="20"/>
                <w:szCs w:val="20"/>
                <w:lang w:val="en-US"/>
                <w:rPrChange w:id="9506" w:author="Jen" w:date="2017-08-25T13:42:00Z">
                  <w:rPr>
                    <w:ins w:id="9507" w:author="John Junico Bernados" w:date="2017-08-23T22:07:00Z"/>
                    <w:del w:id="9508" w:author="Jen" w:date="2017-08-25T13:43:00Z"/>
                    <w:rFonts w:ascii="Times New Roman" w:eastAsia="Times New Roman" w:hAnsi="Times New Roman" w:cs="Times New Roman"/>
                    <w:b/>
                    <w:color w:val="000000"/>
                    <w:sz w:val="20"/>
                    <w:szCs w:val="20"/>
                    <w:highlight w:val="yellow"/>
                    <w:lang w:val="en-US"/>
                  </w:rPr>
                </w:rPrChange>
              </w:rPr>
            </w:pPr>
            <w:ins w:id="9509" w:author="John Junico Bernados" w:date="2017-08-23T22:07:00Z">
              <w:del w:id="9510" w:author="Jen" w:date="2017-08-25T13:43:00Z">
                <w:r w:rsidRPr="00E934FF" w:rsidDel="00E934FF">
                  <w:rPr>
                    <w:rFonts w:ascii="Times New Roman" w:eastAsia="Times New Roman" w:hAnsi="Times New Roman" w:cs="Times New Roman"/>
                    <w:color w:val="000000"/>
                    <w:sz w:val="20"/>
                    <w:szCs w:val="20"/>
                    <w:rPrChange w:id="9511" w:author="Jen" w:date="2017-08-25T13:42:00Z">
                      <w:rPr>
                        <w:rFonts w:ascii="Times New Roman" w:eastAsia="Times New Roman" w:hAnsi="Times New Roman" w:cs="Times New Roman"/>
                        <w:b/>
                        <w:color w:val="000000"/>
                        <w:sz w:val="20"/>
                        <w:szCs w:val="20"/>
                        <w:highlight w:val="yellow"/>
                      </w:rPr>
                    </w:rPrChange>
                  </w:rPr>
                  <w:delText>530,000</w:delText>
                </w:r>
              </w:del>
            </w:ins>
          </w:p>
        </w:tc>
      </w:tr>
      <w:tr w:rsidR="00CA3F03" w:rsidRPr="00617EC9" w:rsidDel="00E934FF" w14:paraId="7DDBD3F7" w14:textId="780A46CF" w:rsidTr="00225D19">
        <w:trPr>
          <w:trHeight w:val="300"/>
          <w:jc w:val="center"/>
          <w:ins w:id="9512" w:author="John Junico Bernados" w:date="2017-08-23T22:07:00Z"/>
          <w:del w:id="9513"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A0FEFB2" w14:textId="09A5FECC" w:rsidR="00CA3F03" w:rsidRPr="00CA3F03" w:rsidDel="00E934FF" w:rsidRDefault="00CA3F03" w:rsidP="00225D19">
            <w:pPr>
              <w:spacing w:after="0" w:line="240" w:lineRule="auto"/>
              <w:jc w:val="both"/>
              <w:rPr>
                <w:ins w:id="9514" w:author="John Junico Bernados" w:date="2017-08-23T22:07:00Z"/>
                <w:del w:id="9515" w:author="Jen" w:date="2017-08-25T13:43:00Z"/>
                <w:rFonts w:ascii="Times New Roman" w:eastAsia="Times New Roman" w:hAnsi="Times New Roman" w:cs="Times New Roman"/>
                <w:color w:val="000000"/>
                <w:sz w:val="20"/>
                <w:szCs w:val="20"/>
                <w:lang w:val="en-US"/>
                <w:rPrChange w:id="9516" w:author="John Junico Bernados" w:date="2017-08-23T22:07:00Z">
                  <w:rPr>
                    <w:ins w:id="9517" w:author="John Junico Bernados" w:date="2017-08-23T22:07:00Z"/>
                    <w:del w:id="9518" w:author="Jen" w:date="2017-08-25T13:43:00Z"/>
                    <w:rFonts w:ascii="Times New Roman" w:eastAsia="Times New Roman" w:hAnsi="Times New Roman" w:cs="Times New Roman"/>
                    <w:color w:val="000000"/>
                    <w:sz w:val="20"/>
                    <w:szCs w:val="20"/>
                    <w:highlight w:val="yellow"/>
                    <w:lang w:val="en-US"/>
                  </w:rPr>
                </w:rPrChange>
              </w:rPr>
            </w:pPr>
            <w:ins w:id="9519" w:author="John Junico Bernados" w:date="2017-08-23T22:07:00Z">
              <w:del w:id="9520" w:author="Jen" w:date="2017-08-25T13:43:00Z">
                <w:r w:rsidRPr="00CA3F03" w:rsidDel="00E934FF">
                  <w:rPr>
                    <w:rFonts w:ascii="Times New Roman" w:eastAsia="Times New Roman" w:hAnsi="Times New Roman" w:cs="Times New Roman"/>
                    <w:color w:val="000000"/>
                    <w:sz w:val="20"/>
                    <w:szCs w:val="20"/>
                    <w:rPrChange w:id="9521" w:author="John Junico Bernados" w:date="2017-08-23T22:07:00Z">
                      <w:rPr>
                        <w:rFonts w:ascii="Times New Roman" w:eastAsia="Times New Roman" w:hAnsi="Times New Roman" w:cs="Times New Roman"/>
                        <w:color w:val="000000"/>
                        <w:sz w:val="20"/>
                        <w:szCs w:val="20"/>
                        <w:highlight w:val="yellow"/>
                      </w:rPr>
                    </w:rPrChange>
                  </w:rPr>
                  <w:delText>Marilao</w:delText>
                </w:r>
              </w:del>
            </w:ins>
          </w:p>
        </w:tc>
        <w:tc>
          <w:tcPr>
            <w:tcW w:w="698" w:type="dxa"/>
            <w:tcBorders>
              <w:top w:val="nil"/>
              <w:left w:val="nil"/>
              <w:bottom w:val="single" w:sz="4" w:space="0" w:color="auto"/>
              <w:right w:val="single" w:sz="4" w:space="0" w:color="auto"/>
            </w:tcBorders>
            <w:shd w:val="clear" w:color="auto" w:fill="auto"/>
            <w:vAlign w:val="center"/>
            <w:hideMark/>
          </w:tcPr>
          <w:p w14:paraId="406B4B44" w14:textId="06CD286C" w:rsidR="00CA3F03" w:rsidRPr="00CA3F03" w:rsidDel="00E934FF" w:rsidRDefault="00CA3F03" w:rsidP="00225D19">
            <w:pPr>
              <w:spacing w:after="0" w:line="240" w:lineRule="auto"/>
              <w:jc w:val="right"/>
              <w:rPr>
                <w:ins w:id="9522" w:author="John Junico Bernados" w:date="2017-08-23T22:07:00Z"/>
                <w:del w:id="9523" w:author="Jen" w:date="2017-08-25T13:43:00Z"/>
                <w:rFonts w:ascii="Times New Roman" w:eastAsia="Times New Roman" w:hAnsi="Times New Roman" w:cs="Times New Roman"/>
                <w:color w:val="000000"/>
                <w:sz w:val="20"/>
                <w:szCs w:val="20"/>
                <w:lang w:val="en-US"/>
                <w:rPrChange w:id="9524" w:author="John Junico Bernados" w:date="2017-08-23T22:07:00Z">
                  <w:rPr>
                    <w:ins w:id="9525" w:author="John Junico Bernados" w:date="2017-08-23T22:07:00Z"/>
                    <w:del w:id="9526" w:author="Jen" w:date="2017-08-25T13:43:00Z"/>
                    <w:rFonts w:ascii="Times New Roman" w:eastAsia="Times New Roman" w:hAnsi="Times New Roman" w:cs="Times New Roman"/>
                    <w:color w:val="000000"/>
                    <w:sz w:val="20"/>
                    <w:szCs w:val="20"/>
                    <w:highlight w:val="yellow"/>
                    <w:lang w:val="en-US"/>
                  </w:rPr>
                </w:rPrChange>
              </w:rPr>
            </w:pPr>
            <w:ins w:id="9527" w:author="John Junico Bernados" w:date="2017-08-23T22:07:00Z">
              <w:del w:id="9528" w:author="Jen" w:date="2017-08-25T13:43:00Z">
                <w:r w:rsidRPr="00CA3F03" w:rsidDel="00E934FF">
                  <w:rPr>
                    <w:rFonts w:ascii="Times New Roman" w:eastAsia="Times New Roman" w:hAnsi="Times New Roman" w:cs="Times New Roman"/>
                    <w:color w:val="000000"/>
                    <w:sz w:val="20"/>
                    <w:szCs w:val="20"/>
                    <w:rPrChange w:id="9529" w:author="John Junico Bernados" w:date="2017-08-23T22:07:00Z">
                      <w:rPr>
                        <w:rFonts w:ascii="Times New Roman" w:eastAsia="Times New Roman" w:hAnsi="Times New Roman" w:cs="Times New Roman"/>
                        <w:color w:val="000000"/>
                        <w:sz w:val="20"/>
                        <w:szCs w:val="20"/>
                        <w:highlight w:val="yellow"/>
                      </w:rPr>
                    </w:rPrChange>
                  </w:rPr>
                  <w:delText>64</w:delText>
                </w:r>
              </w:del>
            </w:ins>
          </w:p>
        </w:tc>
        <w:tc>
          <w:tcPr>
            <w:tcW w:w="1104" w:type="dxa"/>
            <w:tcBorders>
              <w:top w:val="nil"/>
              <w:left w:val="nil"/>
              <w:bottom w:val="single" w:sz="4" w:space="0" w:color="auto"/>
              <w:right w:val="single" w:sz="4" w:space="0" w:color="auto"/>
            </w:tcBorders>
            <w:shd w:val="clear" w:color="auto" w:fill="auto"/>
            <w:vAlign w:val="center"/>
            <w:hideMark/>
          </w:tcPr>
          <w:p w14:paraId="6F33541B" w14:textId="66AB98CF" w:rsidR="00CA3F03" w:rsidRPr="00CA3F03" w:rsidDel="00E934FF" w:rsidRDefault="00CA3F03" w:rsidP="00225D19">
            <w:pPr>
              <w:spacing w:after="0" w:line="240" w:lineRule="auto"/>
              <w:jc w:val="right"/>
              <w:rPr>
                <w:ins w:id="9530" w:author="John Junico Bernados" w:date="2017-08-23T22:07:00Z"/>
                <w:del w:id="9531" w:author="Jen" w:date="2017-08-25T13:43:00Z"/>
                <w:rFonts w:ascii="Times New Roman" w:eastAsia="Times New Roman" w:hAnsi="Times New Roman" w:cs="Times New Roman"/>
                <w:color w:val="000000"/>
                <w:sz w:val="20"/>
                <w:szCs w:val="20"/>
                <w:lang w:val="en-US"/>
                <w:rPrChange w:id="9532" w:author="John Junico Bernados" w:date="2017-08-23T22:07:00Z">
                  <w:rPr>
                    <w:ins w:id="9533" w:author="John Junico Bernados" w:date="2017-08-23T22:07:00Z"/>
                    <w:del w:id="9534" w:author="Jen" w:date="2017-08-25T13:43:00Z"/>
                    <w:rFonts w:ascii="Times New Roman" w:eastAsia="Times New Roman" w:hAnsi="Times New Roman" w:cs="Times New Roman"/>
                    <w:color w:val="000000"/>
                    <w:sz w:val="20"/>
                    <w:szCs w:val="20"/>
                    <w:highlight w:val="yellow"/>
                    <w:lang w:val="en-US"/>
                  </w:rPr>
                </w:rPrChange>
              </w:rPr>
            </w:pPr>
            <w:ins w:id="9535" w:author="John Junico Bernados" w:date="2017-08-23T22:07:00Z">
              <w:del w:id="9536" w:author="Jen" w:date="2017-08-25T13:43:00Z">
                <w:r w:rsidRPr="00CA3F03" w:rsidDel="00E934FF">
                  <w:rPr>
                    <w:rFonts w:ascii="Times New Roman" w:eastAsia="Times New Roman" w:hAnsi="Times New Roman" w:cs="Times New Roman"/>
                    <w:color w:val="000000"/>
                    <w:sz w:val="20"/>
                    <w:szCs w:val="20"/>
                    <w:rPrChange w:id="9537" w:author="John Junico Bernados" w:date="2017-08-23T22:07:00Z">
                      <w:rPr>
                        <w:rFonts w:ascii="Times New Roman" w:eastAsia="Times New Roman" w:hAnsi="Times New Roman" w:cs="Times New Roman"/>
                        <w:color w:val="000000"/>
                        <w:sz w:val="20"/>
                        <w:szCs w:val="20"/>
                        <w:highlight w:val="yellow"/>
                      </w:rPr>
                    </w:rPrChange>
                  </w:rPr>
                  <w:delText>141,240</w:delText>
                </w:r>
              </w:del>
            </w:ins>
          </w:p>
        </w:tc>
        <w:tc>
          <w:tcPr>
            <w:tcW w:w="928" w:type="dxa"/>
            <w:tcBorders>
              <w:top w:val="nil"/>
              <w:left w:val="nil"/>
              <w:bottom w:val="single" w:sz="4" w:space="0" w:color="auto"/>
              <w:right w:val="single" w:sz="4" w:space="0" w:color="auto"/>
            </w:tcBorders>
            <w:shd w:val="clear" w:color="auto" w:fill="auto"/>
            <w:vAlign w:val="center"/>
            <w:hideMark/>
          </w:tcPr>
          <w:p w14:paraId="1F2E78EF" w14:textId="347764DC" w:rsidR="00CA3F03" w:rsidRPr="00CA3F03" w:rsidDel="00E934FF" w:rsidRDefault="00CA3F03" w:rsidP="00225D19">
            <w:pPr>
              <w:spacing w:after="0" w:line="240" w:lineRule="auto"/>
              <w:jc w:val="right"/>
              <w:rPr>
                <w:ins w:id="9538" w:author="John Junico Bernados" w:date="2017-08-23T22:07:00Z"/>
                <w:del w:id="9539" w:author="Jen" w:date="2017-08-25T13:43:00Z"/>
                <w:rFonts w:ascii="Times New Roman" w:eastAsia="Times New Roman" w:hAnsi="Times New Roman" w:cs="Times New Roman"/>
                <w:color w:val="000000"/>
                <w:sz w:val="20"/>
                <w:szCs w:val="20"/>
                <w:lang w:val="en-US"/>
                <w:rPrChange w:id="9540" w:author="John Junico Bernados" w:date="2017-08-23T22:07:00Z">
                  <w:rPr>
                    <w:ins w:id="9541" w:author="John Junico Bernados" w:date="2017-08-23T22:07:00Z"/>
                    <w:del w:id="9542" w:author="Jen" w:date="2017-08-25T13:43:00Z"/>
                    <w:rFonts w:ascii="Times New Roman" w:eastAsia="Times New Roman" w:hAnsi="Times New Roman" w:cs="Times New Roman"/>
                    <w:color w:val="000000"/>
                    <w:sz w:val="20"/>
                    <w:szCs w:val="20"/>
                    <w:highlight w:val="yellow"/>
                    <w:lang w:val="en-US"/>
                  </w:rPr>
                </w:rPrChange>
              </w:rPr>
            </w:pPr>
            <w:ins w:id="9543" w:author="John Junico Bernados" w:date="2017-08-23T22:07:00Z">
              <w:del w:id="9544" w:author="Jen" w:date="2017-08-25T13:43:00Z">
                <w:r w:rsidRPr="00CA3F03" w:rsidDel="00E934FF">
                  <w:rPr>
                    <w:rFonts w:ascii="Times New Roman" w:eastAsia="Times New Roman" w:hAnsi="Times New Roman" w:cs="Times New Roman"/>
                    <w:color w:val="000000"/>
                    <w:sz w:val="20"/>
                    <w:szCs w:val="20"/>
                    <w:rPrChange w:id="9545" w:author="John Junico Bernados" w:date="2017-08-23T22:07:00Z">
                      <w:rPr>
                        <w:rFonts w:ascii="Times New Roman" w:eastAsia="Times New Roman" w:hAnsi="Times New Roman" w:cs="Times New Roman"/>
                        <w:color w:val="000000"/>
                        <w:sz w:val="20"/>
                        <w:szCs w:val="20"/>
                        <w:highlight w:val="yellow"/>
                      </w:rPr>
                    </w:rPrChange>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54E23CAB" w14:textId="3BB10CA4" w:rsidR="00CA3F03" w:rsidRPr="00CA3F03" w:rsidDel="00E934FF" w:rsidRDefault="00CA3F03" w:rsidP="00225D19">
            <w:pPr>
              <w:spacing w:after="0" w:line="240" w:lineRule="auto"/>
              <w:jc w:val="right"/>
              <w:rPr>
                <w:ins w:id="9546" w:author="John Junico Bernados" w:date="2017-08-23T22:07:00Z"/>
                <w:del w:id="9547" w:author="Jen" w:date="2017-08-25T13:43:00Z"/>
                <w:rFonts w:ascii="Times New Roman" w:eastAsia="Times New Roman" w:hAnsi="Times New Roman" w:cs="Times New Roman"/>
                <w:color w:val="000000"/>
                <w:sz w:val="20"/>
                <w:szCs w:val="20"/>
                <w:lang w:val="en-US"/>
                <w:rPrChange w:id="9548" w:author="John Junico Bernados" w:date="2017-08-23T22:07:00Z">
                  <w:rPr>
                    <w:ins w:id="9549" w:author="John Junico Bernados" w:date="2017-08-23T22:07:00Z"/>
                    <w:del w:id="9550" w:author="Jen" w:date="2017-08-25T13:43:00Z"/>
                    <w:rFonts w:ascii="Times New Roman" w:eastAsia="Times New Roman" w:hAnsi="Times New Roman" w:cs="Times New Roman"/>
                    <w:color w:val="000000"/>
                    <w:sz w:val="20"/>
                    <w:szCs w:val="20"/>
                    <w:highlight w:val="yellow"/>
                    <w:lang w:val="en-US"/>
                  </w:rPr>
                </w:rPrChange>
              </w:rPr>
            </w:pPr>
            <w:ins w:id="9551" w:author="John Junico Bernados" w:date="2017-08-23T22:07:00Z">
              <w:del w:id="9552" w:author="Jen" w:date="2017-08-25T13:43:00Z">
                <w:r w:rsidRPr="00CA3F03" w:rsidDel="00E934FF">
                  <w:rPr>
                    <w:rFonts w:ascii="Times New Roman" w:eastAsia="Times New Roman" w:hAnsi="Times New Roman" w:cs="Times New Roman"/>
                    <w:color w:val="000000"/>
                    <w:sz w:val="20"/>
                    <w:szCs w:val="20"/>
                    <w:rPrChange w:id="9553" w:author="John Junico Bernados" w:date="2017-08-23T22:07:00Z">
                      <w:rPr>
                        <w:rFonts w:ascii="Times New Roman" w:eastAsia="Times New Roman" w:hAnsi="Times New Roman" w:cs="Times New Roman"/>
                        <w:color w:val="000000"/>
                        <w:sz w:val="20"/>
                        <w:szCs w:val="20"/>
                        <w:highlight w:val="yellow"/>
                      </w:rPr>
                    </w:rPrChange>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063E4FC8" w14:textId="0BA857BB" w:rsidR="00CA3F03" w:rsidRPr="00CA3F03" w:rsidDel="00E934FF" w:rsidRDefault="00CA3F03" w:rsidP="00225D19">
            <w:pPr>
              <w:spacing w:after="0" w:line="240" w:lineRule="auto"/>
              <w:jc w:val="right"/>
              <w:rPr>
                <w:ins w:id="9554" w:author="John Junico Bernados" w:date="2017-08-23T22:07:00Z"/>
                <w:del w:id="9555" w:author="Jen" w:date="2017-08-25T13:43:00Z"/>
                <w:rFonts w:ascii="Times New Roman" w:eastAsia="Times New Roman" w:hAnsi="Times New Roman" w:cs="Times New Roman"/>
                <w:color w:val="000000"/>
                <w:sz w:val="20"/>
                <w:szCs w:val="20"/>
                <w:lang w:val="en-US"/>
                <w:rPrChange w:id="9556" w:author="John Junico Bernados" w:date="2017-08-23T22:07:00Z">
                  <w:rPr>
                    <w:ins w:id="9557" w:author="John Junico Bernados" w:date="2017-08-23T22:07:00Z"/>
                    <w:del w:id="9558" w:author="Jen" w:date="2017-08-25T13:43:00Z"/>
                    <w:rFonts w:ascii="Times New Roman" w:eastAsia="Times New Roman" w:hAnsi="Times New Roman" w:cs="Times New Roman"/>
                    <w:color w:val="000000"/>
                    <w:sz w:val="20"/>
                    <w:szCs w:val="20"/>
                    <w:highlight w:val="yellow"/>
                    <w:lang w:val="en-US"/>
                  </w:rPr>
                </w:rPrChange>
              </w:rPr>
            </w:pPr>
            <w:ins w:id="9559" w:author="John Junico Bernados" w:date="2017-08-23T22:07:00Z">
              <w:del w:id="9560" w:author="Jen" w:date="2017-08-25T13:43:00Z">
                <w:r w:rsidRPr="00CA3F03" w:rsidDel="00E934FF">
                  <w:rPr>
                    <w:rFonts w:ascii="Times New Roman" w:eastAsia="Times New Roman" w:hAnsi="Times New Roman" w:cs="Times New Roman"/>
                    <w:color w:val="000000"/>
                    <w:sz w:val="20"/>
                    <w:szCs w:val="20"/>
                    <w:rPrChange w:id="9561" w:author="John Junico Bernados" w:date="2017-08-23T22:07:00Z">
                      <w:rPr>
                        <w:rFonts w:ascii="Times New Roman" w:eastAsia="Times New Roman" w:hAnsi="Times New Roman" w:cs="Times New Roman"/>
                        <w:color w:val="000000"/>
                        <w:sz w:val="20"/>
                        <w:szCs w:val="20"/>
                        <w:highlight w:val="yellow"/>
                      </w:rPr>
                    </w:rPrChange>
                  </w:rPr>
                  <w:delText>4</w:delText>
                </w:r>
              </w:del>
            </w:ins>
          </w:p>
        </w:tc>
        <w:tc>
          <w:tcPr>
            <w:tcW w:w="1016" w:type="dxa"/>
            <w:tcBorders>
              <w:top w:val="nil"/>
              <w:left w:val="nil"/>
              <w:bottom w:val="single" w:sz="4" w:space="0" w:color="auto"/>
              <w:right w:val="single" w:sz="4" w:space="0" w:color="auto"/>
            </w:tcBorders>
            <w:shd w:val="clear" w:color="auto" w:fill="auto"/>
            <w:vAlign w:val="center"/>
            <w:hideMark/>
          </w:tcPr>
          <w:p w14:paraId="1F874F1A" w14:textId="5D352CC5" w:rsidR="00CA3F03" w:rsidRPr="00CA3F03" w:rsidDel="00E934FF" w:rsidRDefault="00CA3F03" w:rsidP="00225D19">
            <w:pPr>
              <w:spacing w:after="0" w:line="240" w:lineRule="auto"/>
              <w:jc w:val="right"/>
              <w:rPr>
                <w:ins w:id="9562" w:author="John Junico Bernados" w:date="2017-08-23T22:07:00Z"/>
                <w:del w:id="9563" w:author="Jen" w:date="2017-08-25T13:43:00Z"/>
                <w:rFonts w:ascii="Times New Roman" w:eastAsia="Times New Roman" w:hAnsi="Times New Roman" w:cs="Times New Roman"/>
                <w:color w:val="000000"/>
                <w:sz w:val="20"/>
                <w:szCs w:val="20"/>
                <w:lang w:val="en-US"/>
                <w:rPrChange w:id="9564" w:author="John Junico Bernados" w:date="2017-08-23T22:07:00Z">
                  <w:rPr>
                    <w:ins w:id="9565" w:author="John Junico Bernados" w:date="2017-08-23T22:07:00Z"/>
                    <w:del w:id="9566" w:author="Jen" w:date="2017-08-25T13:43:00Z"/>
                    <w:rFonts w:ascii="Times New Roman" w:eastAsia="Times New Roman" w:hAnsi="Times New Roman" w:cs="Times New Roman"/>
                    <w:color w:val="000000"/>
                    <w:sz w:val="20"/>
                    <w:szCs w:val="20"/>
                    <w:highlight w:val="yellow"/>
                    <w:lang w:val="en-US"/>
                  </w:rPr>
                </w:rPrChange>
              </w:rPr>
            </w:pPr>
            <w:ins w:id="9567" w:author="John Junico Bernados" w:date="2017-08-23T22:07:00Z">
              <w:del w:id="9568" w:author="Jen" w:date="2017-08-25T13:43:00Z">
                <w:r w:rsidRPr="00CA3F03" w:rsidDel="00E934FF">
                  <w:rPr>
                    <w:rFonts w:ascii="Times New Roman" w:eastAsia="Times New Roman" w:hAnsi="Times New Roman" w:cs="Times New Roman"/>
                    <w:color w:val="000000"/>
                    <w:sz w:val="20"/>
                    <w:szCs w:val="20"/>
                    <w:rPrChange w:id="9569" w:author="John Junico Bernados" w:date="2017-08-23T22:07:00Z">
                      <w:rPr>
                        <w:rFonts w:ascii="Times New Roman" w:eastAsia="Times New Roman" w:hAnsi="Times New Roman" w:cs="Times New Roman"/>
                        <w:color w:val="000000"/>
                        <w:sz w:val="20"/>
                        <w:szCs w:val="20"/>
                        <w:highlight w:val="yellow"/>
                      </w:rPr>
                    </w:rPrChange>
                  </w:rPr>
                  <w:delText>279,900</w:delText>
                </w:r>
              </w:del>
            </w:ins>
          </w:p>
        </w:tc>
        <w:tc>
          <w:tcPr>
            <w:tcW w:w="1511" w:type="dxa"/>
            <w:tcBorders>
              <w:top w:val="nil"/>
              <w:left w:val="nil"/>
              <w:bottom w:val="single" w:sz="4" w:space="0" w:color="auto"/>
              <w:right w:val="single" w:sz="4" w:space="0" w:color="auto"/>
            </w:tcBorders>
            <w:shd w:val="clear" w:color="auto" w:fill="auto"/>
            <w:vAlign w:val="center"/>
            <w:hideMark/>
          </w:tcPr>
          <w:p w14:paraId="24F248B3" w14:textId="0C6E2190" w:rsidR="00CA3F03" w:rsidRPr="00E934FF" w:rsidDel="00E934FF" w:rsidRDefault="00CA3F03" w:rsidP="00225D19">
            <w:pPr>
              <w:spacing w:after="0" w:line="240" w:lineRule="auto"/>
              <w:jc w:val="right"/>
              <w:rPr>
                <w:ins w:id="9570" w:author="John Junico Bernados" w:date="2017-08-23T22:07:00Z"/>
                <w:del w:id="9571" w:author="Jen" w:date="2017-08-25T13:43:00Z"/>
                <w:rFonts w:ascii="Times New Roman" w:eastAsia="Times New Roman" w:hAnsi="Times New Roman" w:cs="Times New Roman"/>
                <w:color w:val="000000"/>
                <w:sz w:val="20"/>
                <w:szCs w:val="20"/>
                <w:lang w:val="en-US"/>
                <w:rPrChange w:id="9572" w:author="Jen" w:date="2017-08-25T13:42:00Z">
                  <w:rPr>
                    <w:ins w:id="9573" w:author="John Junico Bernados" w:date="2017-08-23T22:07:00Z"/>
                    <w:del w:id="9574" w:author="Jen" w:date="2017-08-25T13:43:00Z"/>
                    <w:rFonts w:ascii="Times New Roman" w:eastAsia="Times New Roman" w:hAnsi="Times New Roman" w:cs="Times New Roman"/>
                    <w:b/>
                    <w:color w:val="000000"/>
                    <w:sz w:val="20"/>
                    <w:szCs w:val="20"/>
                    <w:highlight w:val="yellow"/>
                    <w:lang w:val="en-US"/>
                  </w:rPr>
                </w:rPrChange>
              </w:rPr>
            </w:pPr>
            <w:ins w:id="9575" w:author="John Junico Bernados" w:date="2017-08-23T22:07:00Z">
              <w:del w:id="9576" w:author="Jen" w:date="2017-08-25T13:43:00Z">
                <w:r w:rsidRPr="00E934FF" w:rsidDel="00E934FF">
                  <w:rPr>
                    <w:rFonts w:ascii="Times New Roman" w:eastAsia="Times New Roman" w:hAnsi="Times New Roman" w:cs="Times New Roman"/>
                    <w:color w:val="000000"/>
                    <w:sz w:val="20"/>
                    <w:szCs w:val="20"/>
                    <w:rPrChange w:id="9577" w:author="Jen" w:date="2017-08-25T13:42:00Z">
                      <w:rPr>
                        <w:rFonts w:ascii="Times New Roman" w:eastAsia="Times New Roman" w:hAnsi="Times New Roman" w:cs="Times New Roman"/>
                        <w:b/>
                        <w:color w:val="000000"/>
                        <w:sz w:val="20"/>
                        <w:szCs w:val="20"/>
                        <w:highlight w:val="yellow"/>
                      </w:rPr>
                    </w:rPrChange>
                  </w:rPr>
                  <w:delText>427,000</w:delText>
                </w:r>
              </w:del>
            </w:ins>
          </w:p>
        </w:tc>
      </w:tr>
      <w:tr w:rsidR="00CA3F03" w:rsidRPr="00617EC9" w:rsidDel="00E934FF" w14:paraId="7810826D" w14:textId="043630E6" w:rsidTr="00225D19">
        <w:trPr>
          <w:trHeight w:val="510"/>
          <w:jc w:val="center"/>
          <w:ins w:id="9578" w:author="John Junico Bernados" w:date="2017-08-23T22:07:00Z"/>
          <w:del w:id="9579"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55F9BDF" w14:textId="10D0DC9A" w:rsidR="00CA3F03" w:rsidRPr="00CA3F03" w:rsidDel="00E934FF" w:rsidRDefault="00CA3F03" w:rsidP="00225D19">
            <w:pPr>
              <w:spacing w:after="0" w:line="240" w:lineRule="auto"/>
              <w:jc w:val="both"/>
              <w:rPr>
                <w:ins w:id="9580" w:author="John Junico Bernados" w:date="2017-08-23T22:07:00Z"/>
                <w:del w:id="9581" w:author="Jen" w:date="2017-08-25T13:43:00Z"/>
                <w:rFonts w:ascii="Times New Roman" w:eastAsia="Times New Roman" w:hAnsi="Times New Roman" w:cs="Times New Roman"/>
                <w:color w:val="000000"/>
                <w:sz w:val="20"/>
                <w:szCs w:val="20"/>
                <w:lang w:val="en-US"/>
                <w:rPrChange w:id="9582" w:author="John Junico Bernados" w:date="2017-08-23T22:07:00Z">
                  <w:rPr>
                    <w:ins w:id="9583" w:author="John Junico Bernados" w:date="2017-08-23T22:07:00Z"/>
                    <w:del w:id="9584" w:author="Jen" w:date="2017-08-25T13:43:00Z"/>
                    <w:rFonts w:ascii="Times New Roman" w:eastAsia="Times New Roman" w:hAnsi="Times New Roman" w:cs="Times New Roman"/>
                    <w:color w:val="000000"/>
                    <w:sz w:val="20"/>
                    <w:szCs w:val="20"/>
                    <w:highlight w:val="yellow"/>
                    <w:lang w:val="en-US"/>
                  </w:rPr>
                </w:rPrChange>
              </w:rPr>
            </w:pPr>
            <w:ins w:id="9585" w:author="John Junico Bernados" w:date="2017-08-23T22:07:00Z">
              <w:del w:id="9586" w:author="Jen" w:date="2017-08-25T13:43:00Z">
                <w:r w:rsidRPr="00CA3F03" w:rsidDel="00E934FF">
                  <w:rPr>
                    <w:rFonts w:ascii="Times New Roman" w:eastAsia="Times New Roman" w:hAnsi="Times New Roman" w:cs="Times New Roman"/>
                    <w:color w:val="000000"/>
                    <w:sz w:val="20"/>
                    <w:szCs w:val="20"/>
                    <w:rPrChange w:id="9587" w:author="John Junico Bernados" w:date="2017-08-23T22:07:00Z">
                      <w:rPr>
                        <w:rFonts w:ascii="Times New Roman" w:eastAsia="Times New Roman" w:hAnsi="Times New Roman" w:cs="Times New Roman"/>
                        <w:color w:val="000000"/>
                        <w:sz w:val="20"/>
                        <w:szCs w:val="20"/>
                        <w:highlight w:val="yellow"/>
                      </w:rPr>
                    </w:rPrChange>
                  </w:rPr>
                  <w:delText>Meycauayan</w:delText>
                </w:r>
              </w:del>
            </w:ins>
          </w:p>
        </w:tc>
        <w:tc>
          <w:tcPr>
            <w:tcW w:w="698" w:type="dxa"/>
            <w:tcBorders>
              <w:top w:val="nil"/>
              <w:left w:val="nil"/>
              <w:bottom w:val="single" w:sz="4" w:space="0" w:color="auto"/>
              <w:right w:val="single" w:sz="4" w:space="0" w:color="auto"/>
            </w:tcBorders>
            <w:shd w:val="clear" w:color="auto" w:fill="auto"/>
            <w:vAlign w:val="center"/>
            <w:hideMark/>
          </w:tcPr>
          <w:p w14:paraId="6FEB9E7D" w14:textId="51E0DE77" w:rsidR="00CA3F03" w:rsidRPr="00CA3F03" w:rsidDel="00E934FF" w:rsidRDefault="00CA3F03" w:rsidP="00225D19">
            <w:pPr>
              <w:spacing w:after="0" w:line="240" w:lineRule="auto"/>
              <w:jc w:val="right"/>
              <w:rPr>
                <w:ins w:id="9588" w:author="John Junico Bernados" w:date="2017-08-23T22:07:00Z"/>
                <w:del w:id="9589" w:author="Jen" w:date="2017-08-25T13:43:00Z"/>
                <w:rFonts w:ascii="Times New Roman" w:eastAsia="Times New Roman" w:hAnsi="Times New Roman" w:cs="Times New Roman"/>
                <w:color w:val="000000"/>
                <w:sz w:val="20"/>
                <w:szCs w:val="20"/>
                <w:lang w:val="en-US"/>
                <w:rPrChange w:id="9590" w:author="John Junico Bernados" w:date="2017-08-23T22:07:00Z">
                  <w:rPr>
                    <w:ins w:id="9591" w:author="John Junico Bernados" w:date="2017-08-23T22:07:00Z"/>
                    <w:del w:id="9592" w:author="Jen" w:date="2017-08-25T13:43:00Z"/>
                    <w:rFonts w:ascii="Times New Roman" w:eastAsia="Times New Roman" w:hAnsi="Times New Roman" w:cs="Times New Roman"/>
                    <w:color w:val="000000"/>
                    <w:sz w:val="20"/>
                    <w:szCs w:val="20"/>
                    <w:highlight w:val="yellow"/>
                    <w:lang w:val="en-US"/>
                  </w:rPr>
                </w:rPrChange>
              </w:rPr>
            </w:pPr>
            <w:ins w:id="9593" w:author="John Junico Bernados" w:date="2017-08-23T22:07:00Z">
              <w:del w:id="9594" w:author="Jen" w:date="2017-08-25T13:43:00Z">
                <w:r w:rsidRPr="00CA3F03" w:rsidDel="00E934FF">
                  <w:rPr>
                    <w:rFonts w:ascii="Times New Roman" w:eastAsia="Times New Roman" w:hAnsi="Times New Roman" w:cs="Times New Roman"/>
                    <w:color w:val="000000"/>
                    <w:sz w:val="20"/>
                    <w:szCs w:val="20"/>
                    <w:rPrChange w:id="9595" w:author="John Junico Bernados" w:date="2017-08-23T22:07:00Z">
                      <w:rPr>
                        <w:rFonts w:ascii="Times New Roman" w:eastAsia="Times New Roman" w:hAnsi="Times New Roman" w:cs="Times New Roman"/>
                        <w:color w:val="000000"/>
                        <w:sz w:val="20"/>
                        <w:szCs w:val="20"/>
                        <w:highlight w:val="yellow"/>
                      </w:rPr>
                    </w:rPrChange>
                  </w:rPr>
                  <w:delText>600</w:delText>
                </w:r>
              </w:del>
            </w:ins>
          </w:p>
        </w:tc>
        <w:tc>
          <w:tcPr>
            <w:tcW w:w="1104" w:type="dxa"/>
            <w:tcBorders>
              <w:top w:val="nil"/>
              <w:left w:val="nil"/>
              <w:bottom w:val="single" w:sz="4" w:space="0" w:color="auto"/>
              <w:right w:val="single" w:sz="4" w:space="0" w:color="auto"/>
            </w:tcBorders>
            <w:shd w:val="clear" w:color="auto" w:fill="auto"/>
            <w:vAlign w:val="center"/>
            <w:hideMark/>
          </w:tcPr>
          <w:p w14:paraId="3D2C1194" w14:textId="737AFB82" w:rsidR="00CA3F03" w:rsidRPr="00CA3F03" w:rsidDel="00E934FF" w:rsidRDefault="00CA3F03" w:rsidP="00225D19">
            <w:pPr>
              <w:spacing w:after="0" w:line="240" w:lineRule="auto"/>
              <w:jc w:val="right"/>
              <w:rPr>
                <w:ins w:id="9596" w:author="John Junico Bernados" w:date="2017-08-23T22:07:00Z"/>
                <w:del w:id="9597" w:author="Jen" w:date="2017-08-25T13:43:00Z"/>
                <w:rFonts w:ascii="Times New Roman" w:eastAsia="Times New Roman" w:hAnsi="Times New Roman" w:cs="Times New Roman"/>
                <w:color w:val="000000"/>
                <w:sz w:val="20"/>
                <w:szCs w:val="20"/>
                <w:lang w:val="en-US"/>
                <w:rPrChange w:id="9598" w:author="John Junico Bernados" w:date="2017-08-23T22:07:00Z">
                  <w:rPr>
                    <w:ins w:id="9599" w:author="John Junico Bernados" w:date="2017-08-23T22:07:00Z"/>
                    <w:del w:id="9600" w:author="Jen" w:date="2017-08-25T13:43:00Z"/>
                    <w:rFonts w:ascii="Times New Roman" w:eastAsia="Times New Roman" w:hAnsi="Times New Roman" w:cs="Times New Roman"/>
                    <w:color w:val="000000"/>
                    <w:sz w:val="20"/>
                    <w:szCs w:val="20"/>
                    <w:highlight w:val="yellow"/>
                    <w:lang w:val="en-US"/>
                  </w:rPr>
                </w:rPrChange>
              </w:rPr>
            </w:pPr>
            <w:ins w:id="9601" w:author="John Junico Bernados" w:date="2017-08-23T22:07:00Z">
              <w:del w:id="9602" w:author="Jen" w:date="2017-08-25T13:43:00Z">
                <w:r w:rsidRPr="00CA3F03" w:rsidDel="00E934FF">
                  <w:rPr>
                    <w:rFonts w:ascii="Times New Roman" w:eastAsia="Times New Roman" w:hAnsi="Times New Roman" w:cs="Times New Roman"/>
                    <w:color w:val="000000"/>
                    <w:sz w:val="20"/>
                    <w:szCs w:val="20"/>
                    <w:rPrChange w:id="9603" w:author="John Junico Bernados" w:date="2017-08-23T22:07:00Z">
                      <w:rPr>
                        <w:rFonts w:ascii="Times New Roman" w:eastAsia="Times New Roman" w:hAnsi="Times New Roman" w:cs="Times New Roman"/>
                        <w:color w:val="000000"/>
                        <w:sz w:val="20"/>
                        <w:szCs w:val="20"/>
                        <w:highlight w:val="yellow"/>
                      </w:rPr>
                    </w:rPrChange>
                  </w:rPr>
                  <w:delText>1,318,900</w:delText>
                </w:r>
              </w:del>
            </w:ins>
          </w:p>
        </w:tc>
        <w:tc>
          <w:tcPr>
            <w:tcW w:w="928" w:type="dxa"/>
            <w:tcBorders>
              <w:top w:val="nil"/>
              <w:left w:val="nil"/>
              <w:bottom w:val="single" w:sz="4" w:space="0" w:color="auto"/>
              <w:right w:val="single" w:sz="4" w:space="0" w:color="auto"/>
            </w:tcBorders>
            <w:shd w:val="clear" w:color="auto" w:fill="auto"/>
            <w:vAlign w:val="center"/>
            <w:hideMark/>
          </w:tcPr>
          <w:p w14:paraId="5EAB3175" w14:textId="03A5742A" w:rsidR="00CA3F03" w:rsidRPr="00CA3F03" w:rsidDel="00E934FF" w:rsidRDefault="00CA3F03" w:rsidP="00225D19">
            <w:pPr>
              <w:spacing w:after="0" w:line="240" w:lineRule="auto"/>
              <w:jc w:val="right"/>
              <w:rPr>
                <w:ins w:id="9604" w:author="John Junico Bernados" w:date="2017-08-23T22:07:00Z"/>
                <w:del w:id="9605" w:author="Jen" w:date="2017-08-25T13:43:00Z"/>
                <w:rFonts w:ascii="Times New Roman" w:eastAsia="Times New Roman" w:hAnsi="Times New Roman" w:cs="Times New Roman"/>
                <w:color w:val="000000"/>
                <w:sz w:val="20"/>
                <w:szCs w:val="20"/>
                <w:lang w:val="en-US"/>
                <w:rPrChange w:id="9606" w:author="John Junico Bernados" w:date="2017-08-23T22:07:00Z">
                  <w:rPr>
                    <w:ins w:id="9607" w:author="John Junico Bernados" w:date="2017-08-23T22:07:00Z"/>
                    <w:del w:id="9608" w:author="Jen" w:date="2017-08-25T13:43:00Z"/>
                    <w:rFonts w:ascii="Times New Roman" w:eastAsia="Times New Roman" w:hAnsi="Times New Roman" w:cs="Times New Roman"/>
                    <w:color w:val="000000"/>
                    <w:sz w:val="20"/>
                    <w:szCs w:val="20"/>
                    <w:highlight w:val="yellow"/>
                    <w:lang w:val="en-US"/>
                  </w:rPr>
                </w:rPrChange>
              </w:rPr>
            </w:pPr>
            <w:ins w:id="9609" w:author="John Junico Bernados" w:date="2017-08-23T22:07:00Z">
              <w:del w:id="9610" w:author="Jen" w:date="2017-08-25T13:43:00Z">
                <w:r w:rsidRPr="00CA3F03" w:rsidDel="00E934FF">
                  <w:rPr>
                    <w:rFonts w:ascii="Times New Roman" w:eastAsia="Times New Roman" w:hAnsi="Times New Roman" w:cs="Times New Roman"/>
                    <w:color w:val="000000"/>
                    <w:sz w:val="20"/>
                    <w:szCs w:val="20"/>
                    <w:rPrChange w:id="9611" w:author="John Junico Bernados" w:date="2017-08-23T22:07:00Z">
                      <w:rPr>
                        <w:rFonts w:ascii="Times New Roman" w:eastAsia="Times New Roman" w:hAnsi="Times New Roman" w:cs="Times New Roman"/>
                        <w:color w:val="000000"/>
                        <w:sz w:val="20"/>
                        <w:szCs w:val="20"/>
                        <w:highlight w:val="yellow"/>
                      </w:rPr>
                    </w:rPrChange>
                  </w:rPr>
                  <w:delText>3</w:delText>
                </w:r>
              </w:del>
            </w:ins>
          </w:p>
        </w:tc>
        <w:tc>
          <w:tcPr>
            <w:tcW w:w="866" w:type="dxa"/>
            <w:tcBorders>
              <w:top w:val="nil"/>
              <w:left w:val="nil"/>
              <w:bottom w:val="single" w:sz="4" w:space="0" w:color="auto"/>
              <w:right w:val="single" w:sz="4" w:space="0" w:color="auto"/>
            </w:tcBorders>
            <w:shd w:val="clear" w:color="auto" w:fill="auto"/>
            <w:vAlign w:val="center"/>
            <w:hideMark/>
          </w:tcPr>
          <w:p w14:paraId="68953569" w14:textId="50DC88A7" w:rsidR="00CA3F03" w:rsidRPr="00CA3F03" w:rsidDel="00E934FF" w:rsidRDefault="00CA3F03" w:rsidP="00225D19">
            <w:pPr>
              <w:spacing w:after="0" w:line="240" w:lineRule="auto"/>
              <w:jc w:val="right"/>
              <w:rPr>
                <w:ins w:id="9612" w:author="John Junico Bernados" w:date="2017-08-23T22:07:00Z"/>
                <w:del w:id="9613" w:author="Jen" w:date="2017-08-25T13:43:00Z"/>
                <w:rFonts w:ascii="Times New Roman" w:eastAsia="Times New Roman" w:hAnsi="Times New Roman" w:cs="Times New Roman"/>
                <w:color w:val="000000"/>
                <w:sz w:val="20"/>
                <w:szCs w:val="20"/>
                <w:lang w:val="en-US"/>
                <w:rPrChange w:id="9614" w:author="John Junico Bernados" w:date="2017-08-23T22:07:00Z">
                  <w:rPr>
                    <w:ins w:id="9615" w:author="John Junico Bernados" w:date="2017-08-23T22:07:00Z"/>
                    <w:del w:id="9616" w:author="Jen" w:date="2017-08-25T13:43:00Z"/>
                    <w:rFonts w:ascii="Times New Roman" w:eastAsia="Times New Roman" w:hAnsi="Times New Roman" w:cs="Times New Roman"/>
                    <w:color w:val="000000"/>
                    <w:sz w:val="20"/>
                    <w:szCs w:val="20"/>
                    <w:highlight w:val="yellow"/>
                    <w:lang w:val="en-US"/>
                  </w:rPr>
                </w:rPrChange>
              </w:rPr>
            </w:pPr>
            <w:ins w:id="9617" w:author="John Junico Bernados" w:date="2017-08-23T22:07:00Z">
              <w:del w:id="9618" w:author="Jen" w:date="2017-08-25T13:43:00Z">
                <w:r w:rsidRPr="00CA3F03" w:rsidDel="00E934FF">
                  <w:rPr>
                    <w:rFonts w:ascii="Times New Roman" w:eastAsia="Times New Roman" w:hAnsi="Times New Roman" w:cs="Times New Roman"/>
                    <w:color w:val="000000"/>
                    <w:sz w:val="20"/>
                    <w:szCs w:val="20"/>
                    <w:rPrChange w:id="9619" w:author="John Junico Bernados" w:date="2017-08-23T22:07:00Z">
                      <w:rPr>
                        <w:rFonts w:ascii="Times New Roman" w:eastAsia="Times New Roman" w:hAnsi="Times New Roman" w:cs="Times New Roman"/>
                        <w:color w:val="000000"/>
                        <w:sz w:val="20"/>
                        <w:szCs w:val="20"/>
                        <w:highlight w:val="yellow"/>
                      </w:rPr>
                    </w:rPrChange>
                  </w:rPr>
                  <w:delText>19,500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3F2EEA2A" w14:textId="5BD13EFC" w:rsidR="00CA3F03" w:rsidRPr="00CA3F03" w:rsidDel="00E934FF" w:rsidRDefault="00CA3F03" w:rsidP="00225D19">
            <w:pPr>
              <w:spacing w:after="0" w:line="240" w:lineRule="auto"/>
              <w:jc w:val="right"/>
              <w:rPr>
                <w:ins w:id="9620" w:author="John Junico Bernados" w:date="2017-08-23T22:07:00Z"/>
                <w:del w:id="9621" w:author="Jen" w:date="2017-08-25T13:43:00Z"/>
                <w:rFonts w:ascii="Times New Roman" w:eastAsia="Times New Roman" w:hAnsi="Times New Roman" w:cs="Times New Roman"/>
                <w:color w:val="000000"/>
                <w:sz w:val="20"/>
                <w:szCs w:val="20"/>
                <w:lang w:val="en-US"/>
                <w:rPrChange w:id="9622" w:author="John Junico Bernados" w:date="2017-08-23T22:07:00Z">
                  <w:rPr>
                    <w:ins w:id="9623" w:author="John Junico Bernados" w:date="2017-08-23T22:07:00Z"/>
                    <w:del w:id="9624" w:author="Jen" w:date="2017-08-25T13:43:00Z"/>
                    <w:rFonts w:ascii="Times New Roman" w:eastAsia="Times New Roman" w:hAnsi="Times New Roman" w:cs="Times New Roman"/>
                    <w:color w:val="000000"/>
                    <w:sz w:val="20"/>
                    <w:szCs w:val="20"/>
                    <w:highlight w:val="yellow"/>
                    <w:lang w:val="en-US"/>
                  </w:rPr>
                </w:rPrChange>
              </w:rPr>
            </w:pPr>
            <w:ins w:id="9625" w:author="John Junico Bernados" w:date="2017-08-23T22:07:00Z">
              <w:del w:id="9626" w:author="Jen" w:date="2017-08-25T13:43:00Z">
                <w:r w:rsidRPr="00CA3F03" w:rsidDel="00E934FF">
                  <w:rPr>
                    <w:rFonts w:ascii="Times New Roman" w:eastAsia="Times New Roman" w:hAnsi="Times New Roman" w:cs="Times New Roman"/>
                    <w:color w:val="000000"/>
                    <w:sz w:val="20"/>
                    <w:szCs w:val="20"/>
                    <w:rPrChange w:id="9627" w:author="John Junico Bernados" w:date="2017-08-23T22:07:00Z">
                      <w:rPr>
                        <w:rFonts w:ascii="Times New Roman" w:eastAsia="Times New Roman" w:hAnsi="Times New Roman" w:cs="Times New Roman"/>
                        <w:color w:val="000000"/>
                        <w:sz w:val="20"/>
                        <w:szCs w:val="20"/>
                        <w:highlight w:val="yellow"/>
                      </w:rPr>
                    </w:rPrChange>
                  </w:rPr>
                  <w:delText>6</w:delText>
                </w:r>
              </w:del>
            </w:ins>
          </w:p>
        </w:tc>
        <w:tc>
          <w:tcPr>
            <w:tcW w:w="1016" w:type="dxa"/>
            <w:tcBorders>
              <w:top w:val="nil"/>
              <w:left w:val="nil"/>
              <w:bottom w:val="single" w:sz="4" w:space="0" w:color="auto"/>
              <w:right w:val="single" w:sz="4" w:space="0" w:color="auto"/>
            </w:tcBorders>
            <w:shd w:val="clear" w:color="auto" w:fill="auto"/>
            <w:vAlign w:val="center"/>
            <w:hideMark/>
          </w:tcPr>
          <w:p w14:paraId="05DA321D" w14:textId="55F8C653" w:rsidR="00CA3F03" w:rsidRPr="00CA3F03" w:rsidDel="00E934FF" w:rsidRDefault="00CA3F03" w:rsidP="00225D19">
            <w:pPr>
              <w:spacing w:after="0" w:line="240" w:lineRule="auto"/>
              <w:jc w:val="right"/>
              <w:rPr>
                <w:ins w:id="9628" w:author="John Junico Bernados" w:date="2017-08-23T22:07:00Z"/>
                <w:del w:id="9629" w:author="Jen" w:date="2017-08-25T13:43:00Z"/>
                <w:rFonts w:ascii="Times New Roman" w:eastAsia="Times New Roman" w:hAnsi="Times New Roman" w:cs="Times New Roman"/>
                <w:color w:val="000000"/>
                <w:sz w:val="20"/>
                <w:szCs w:val="20"/>
                <w:lang w:val="en-US"/>
                <w:rPrChange w:id="9630" w:author="John Junico Bernados" w:date="2017-08-23T22:07:00Z">
                  <w:rPr>
                    <w:ins w:id="9631" w:author="John Junico Bernados" w:date="2017-08-23T22:07:00Z"/>
                    <w:del w:id="9632" w:author="Jen" w:date="2017-08-25T13:43:00Z"/>
                    <w:rFonts w:ascii="Times New Roman" w:eastAsia="Times New Roman" w:hAnsi="Times New Roman" w:cs="Times New Roman"/>
                    <w:color w:val="000000"/>
                    <w:sz w:val="20"/>
                    <w:szCs w:val="20"/>
                    <w:highlight w:val="yellow"/>
                    <w:lang w:val="en-US"/>
                  </w:rPr>
                </w:rPrChange>
              </w:rPr>
            </w:pPr>
            <w:ins w:id="9633" w:author="John Junico Bernados" w:date="2017-08-23T22:07:00Z">
              <w:del w:id="9634" w:author="Jen" w:date="2017-08-25T13:43:00Z">
                <w:r w:rsidRPr="00CA3F03" w:rsidDel="00E934FF">
                  <w:rPr>
                    <w:rFonts w:ascii="Times New Roman" w:eastAsia="Times New Roman" w:hAnsi="Times New Roman" w:cs="Times New Roman"/>
                    <w:color w:val="000000"/>
                    <w:sz w:val="20"/>
                    <w:szCs w:val="20"/>
                    <w:rPrChange w:id="9635" w:author="John Junico Bernados" w:date="2017-08-23T22:07:00Z">
                      <w:rPr>
                        <w:rFonts w:ascii="Times New Roman" w:eastAsia="Times New Roman" w:hAnsi="Times New Roman" w:cs="Times New Roman"/>
                        <w:color w:val="000000"/>
                        <w:sz w:val="20"/>
                        <w:szCs w:val="20"/>
                        <w:highlight w:val="yellow"/>
                      </w:rPr>
                    </w:rPrChange>
                  </w:rPr>
                  <w:delText>1,854,809</w:delText>
                </w:r>
              </w:del>
            </w:ins>
          </w:p>
        </w:tc>
        <w:tc>
          <w:tcPr>
            <w:tcW w:w="1511" w:type="dxa"/>
            <w:tcBorders>
              <w:top w:val="nil"/>
              <w:left w:val="nil"/>
              <w:bottom w:val="single" w:sz="4" w:space="0" w:color="auto"/>
              <w:right w:val="single" w:sz="4" w:space="0" w:color="auto"/>
            </w:tcBorders>
            <w:shd w:val="clear" w:color="auto" w:fill="auto"/>
            <w:vAlign w:val="center"/>
            <w:hideMark/>
          </w:tcPr>
          <w:p w14:paraId="1EC148BF" w14:textId="17892AA8" w:rsidR="00CA3F03" w:rsidRPr="00E934FF" w:rsidDel="00E934FF" w:rsidRDefault="00CA3F03" w:rsidP="00225D19">
            <w:pPr>
              <w:spacing w:after="0" w:line="240" w:lineRule="auto"/>
              <w:jc w:val="right"/>
              <w:rPr>
                <w:ins w:id="9636" w:author="John Junico Bernados" w:date="2017-08-23T22:07:00Z"/>
                <w:del w:id="9637" w:author="Jen" w:date="2017-08-25T13:43:00Z"/>
                <w:rFonts w:ascii="Times New Roman" w:eastAsia="Times New Roman" w:hAnsi="Times New Roman" w:cs="Times New Roman"/>
                <w:color w:val="000000"/>
                <w:sz w:val="20"/>
                <w:szCs w:val="20"/>
                <w:lang w:val="en-US"/>
                <w:rPrChange w:id="9638" w:author="Jen" w:date="2017-08-25T13:42:00Z">
                  <w:rPr>
                    <w:ins w:id="9639" w:author="John Junico Bernados" w:date="2017-08-23T22:07:00Z"/>
                    <w:del w:id="9640" w:author="Jen" w:date="2017-08-25T13:43:00Z"/>
                    <w:rFonts w:ascii="Times New Roman" w:eastAsia="Times New Roman" w:hAnsi="Times New Roman" w:cs="Times New Roman"/>
                    <w:b/>
                    <w:color w:val="000000"/>
                    <w:sz w:val="20"/>
                    <w:szCs w:val="20"/>
                    <w:highlight w:val="yellow"/>
                    <w:lang w:val="en-US"/>
                  </w:rPr>
                </w:rPrChange>
              </w:rPr>
            </w:pPr>
            <w:ins w:id="9641" w:author="John Junico Bernados" w:date="2017-08-23T22:07:00Z">
              <w:del w:id="9642" w:author="Jen" w:date="2017-08-25T13:43:00Z">
                <w:r w:rsidRPr="00E934FF" w:rsidDel="00E934FF">
                  <w:rPr>
                    <w:rFonts w:ascii="Times New Roman" w:eastAsia="Times New Roman" w:hAnsi="Times New Roman" w:cs="Times New Roman"/>
                    <w:color w:val="000000"/>
                    <w:sz w:val="20"/>
                    <w:szCs w:val="20"/>
                    <w:rPrChange w:id="9643" w:author="Jen" w:date="2017-08-25T13:42:00Z">
                      <w:rPr>
                        <w:rFonts w:ascii="Times New Roman" w:eastAsia="Times New Roman" w:hAnsi="Times New Roman" w:cs="Times New Roman"/>
                        <w:b/>
                        <w:color w:val="000000"/>
                        <w:sz w:val="20"/>
                        <w:szCs w:val="20"/>
                        <w:highlight w:val="yellow"/>
                      </w:rPr>
                    </w:rPrChange>
                  </w:rPr>
                  <w:delText>3,193,209</w:delText>
                </w:r>
              </w:del>
            </w:ins>
          </w:p>
        </w:tc>
      </w:tr>
      <w:tr w:rsidR="00CA3F03" w:rsidRPr="00617EC9" w:rsidDel="00E934FF" w14:paraId="30C4BAE5" w14:textId="10552C22" w:rsidTr="00225D19">
        <w:trPr>
          <w:trHeight w:val="300"/>
          <w:jc w:val="center"/>
          <w:ins w:id="9644" w:author="John Junico Bernados" w:date="2017-08-23T22:07:00Z"/>
          <w:del w:id="9645"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C6894E6" w14:textId="199D09F4" w:rsidR="00CA3F03" w:rsidRPr="00CA3F03" w:rsidDel="00E934FF" w:rsidRDefault="00CA3F03" w:rsidP="00225D19">
            <w:pPr>
              <w:spacing w:after="0" w:line="240" w:lineRule="auto"/>
              <w:jc w:val="both"/>
              <w:rPr>
                <w:ins w:id="9646" w:author="John Junico Bernados" w:date="2017-08-23T22:07:00Z"/>
                <w:del w:id="9647" w:author="Jen" w:date="2017-08-25T13:43:00Z"/>
                <w:rFonts w:ascii="Times New Roman" w:eastAsia="Times New Roman" w:hAnsi="Times New Roman" w:cs="Times New Roman"/>
                <w:color w:val="000000"/>
                <w:sz w:val="20"/>
                <w:szCs w:val="20"/>
                <w:lang w:val="en-US"/>
                <w:rPrChange w:id="9648" w:author="John Junico Bernados" w:date="2017-08-23T22:07:00Z">
                  <w:rPr>
                    <w:ins w:id="9649" w:author="John Junico Bernados" w:date="2017-08-23T22:07:00Z"/>
                    <w:del w:id="9650" w:author="Jen" w:date="2017-08-25T13:43:00Z"/>
                    <w:rFonts w:ascii="Times New Roman" w:eastAsia="Times New Roman" w:hAnsi="Times New Roman" w:cs="Times New Roman"/>
                    <w:color w:val="000000"/>
                    <w:sz w:val="20"/>
                    <w:szCs w:val="20"/>
                    <w:highlight w:val="yellow"/>
                    <w:lang w:val="en-US"/>
                  </w:rPr>
                </w:rPrChange>
              </w:rPr>
            </w:pPr>
            <w:ins w:id="9651" w:author="John Junico Bernados" w:date="2017-08-23T22:07:00Z">
              <w:del w:id="9652" w:author="Jen" w:date="2017-08-25T13:43:00Z">
                <w:r w:rsidRPr="00CA3F03" w:rsidDel="00E934FF">
                  <w:rPr>
                    <w:rFonts w:ascii="Times New Roman" w:eastAsia="Times New Roman" w:hAnsi="Times New Roman" w:cs="Times New Roman"/>
                    <w:color w:val="000000"/>
                    <w:sz w:val="20"/>
                    <w:szCs w:val="20"/>
                    <w:rPrChange w:id="9653" w:author="John Junico Bernados" w:date="2017-08-23T22:07:00Z">
                      <w:rPr>
                        <w:rFonts w:ascii="Times New Roman" w:eastAsia="Times New Roman" w:hAnsi="Times New Roman" w:cs="Times New Roman"/>
                        <w:color w:val="000000"/>
                        <w:sz w:val="20"/>
                        <w:szCs w:val="20"/>
                        <w:highlight w:val="yellow"/>
                      </w:rPr>
                    </w:rPrChange>
                  </w:rPr>
                  <w:delText>Valenzuela</w:delText>
                </w:r>
              </w:del>
            </w:ins>
          </w:p>
        </w:tc>
        <w:tc>
          <w:tcPr>
            <w:tcW w:w="698" w:type="dxa"/>
            <w:tcBorders>
              <w:top w:val="nil"/>
              <w:left w:val="nil"/>
              <w:bottom w:val="single" w:sz="4" w:space="0" w:color="auto"/>
              <w:right w:val="single" w:sz="4" w:space="0" w:color="auto"/>
            </w:tcBorders>
            <w:shd w:val="clear" w:color="auto" w:fill="auto"/>
            <w:vAlign w:val="center"/>
            <w:hideMark/>
          </w:tcPr>
          <w:p w14:paraId="4324F46D" w14:textId="124A4FAE" w:rsidR="00CA3F03" w:rsidRPr="00CA3F03" w:rsidDel="00E934FF" w:rsidRDefault="00CA3F03" w:rsidP="00225D19">
            <w:pPr>
              <w:spacing w:after="0" w:line="240" w:lineRule="auto"/>
              <w:jc w:val="right"/>
              <w:rPr>
                <w:ins w:id="9654" w:author="John Junico Bernados" w:date="2017-08-23T22:07:00Z"/>
                <w:del w:id="9655" w:author="Jen" w:date="2017-08-25T13:43:00Z"/>
                <w:rFonts w:ascii="Times New Roman" w:eastAsia="Times New Roman" w:hAnsi="Times New Roman" w:cs="Times New Roman"/>
                <w:color w:val="000000"/>
                <w:sz w:val="20"/>
                <w:szCs w:val="20"/>
                <w:lang w:val="en-US"/>
                <w:rPrChange w:id="9656" w:author="John Junico Bernados" w:date="2017-08-23T22:07:00Z">
                  <w:rPr>
                    <w:ins w:id="9657" w:author="John Junico Bernados" w:date="2017-08-23T22:07:00Z"/>
                    <w:del w:id="9658" w:author="Jen" w:date="2017-08-25T13:43:00Z"/>
                    <w:rFonts w:ascii="Times New Roman" w:eastAsia="Times New Roman" w:hAnsi="Times New Roman" w:cs="Times New Roman"/>
                    <w:color w:val="000000"/>
                    <w:sz w:val="20"/>
                    <w:szCs w:val="20"/>
                    <w:highlight w:val="yellow"/>
                    <w:lang w:val="en-US"/>
                  </w:rPr>
                </w:rPrChange>
              </w:rPr>
            </w:pPr>
            <w:ins w:id="9659" w:author="John Junico Bernados" w:date="2017-08-23T22:07:00Z">
              <w:del w:id="9660" w:author="Jen" w:date="2017-08-25T13:43:00Z">
                <w:r w:rsidRPr="00CA3F03" w:rsidDel="00E934FF">
                  <w:rPr>
                    <w:rFonts w:ascii="Times New Roman" w:eastAsia="Times New Roman" w:hAnsi="Times New Roman" w:cs="Times New Roman"/>
                    <w:color w:val="000000"/>
                    <w:sz w:val="20"/>
                    <w:szCs w:val="20"/>
                    <w:rPrChange w:id="9661" w:author="John Junico Bernados" w:date="2017-08-23T22:07:00Z">
                      <w:rPr>
                        <w:rFonts w:ascii="Times New Roman" w:eastAsia="Times New Roman" w:hAnsi="Times New Roman" w:cs="Times New Roman"/>
                        <w:color w:val="000000"/>
                        <w:sz w:val="20"/>
                        <w:szCs w:val="20"/>
                        <w:highlight w:val="yellow"/>
                      </w:rPr>
                    </w:rPrChange>
                  </w:rPr>
                  <w:delText>823</w:delText>
                </w:r>
              </w:del>
            </w:ins>
          </w:p>
        </w:tc>
        <w:tc>
          <w:tcPr>
            <w:tcW w:w="1104" w:type="dxa"/>
            <w:tcBorders>
              <w:top w:val="nil"/>
              <w:left w:val="nil"/>
              <w:bottom w:val="single" w:sz="4" w:space="0" w:color="auto"/>
              <w:right w:val="single" w:sz="4" w:space="0" w:color="auto"/>
            </w:tcBorders>
            <w:shd w:val="clear" w:color="auto" w:fill="auto"/>
            <w:vAlign w:val="center"/>
            <w:hideMark/>
          </w:tcPr>
          <w:p w14:paraId="7BC1CE43" w14:textId="66402498" w:rsidR="00CA3F03" w:rsidRPr="00CA3F03" w:rsidDel="00E934FF" w:rsidRDefault="00CA3F03" w:rsidP="00225D19">
            <w:pPr>
              <w:spacing w:after="0" w:line="240" w:lineRule="auto"/>
              <w:jc w:val="right"/>
              <w:rPr>
                <w:ins w:id="9662" w:author="John Junico Bernados" w:date="2017-08-23T22:07:00Z"/>
                <w:del w:id="9663" w:author="Jen" w:date="2017-08-25T13:43:00Z"/>
                <w:rFonts w:ascii="Times New Roman" w:eastAsia="Times New Roman" w:hAnsi="Times New Roman" w:cs="Times New Roman"/>
                <w:color w:val="000000"/>
                <w:sz w:val="20"/>
                <w:szCs w:val="20"/>
                <w:lang w:val="en-US"/>
                <w:rPrChange w:id="9664" w:author="John Junico Bernados" w:date="2017-08-23T22:07:00Z">
                  <w:rPr>
                    <w:ins w:id="9665" w:author="John Junico Bernados" w:date="2017-08-23T22:07:00Z"/>
                    <w:del w:id="9666" w:author="Jen" w:date="2017-08-25T13:43:00Z"/>
                    <w:rFonts w:ascii="Times New Roman" w:eastAsia="Times New Roman" w:hAnsi="Times New Roman" w:cs="Times New Roman"/>
                    <w:color w:val="000000"/>
                    <w:sz w:val="20"/>
                    <w:szCs w:val="20"/>
                    <w:highlight w:val="yellow"/>
                    <w:lang w:val="en-US"/>
                  </w:rPr>
                </w:rPrChange>
              </w:rPr>
            </w:pPr>
            <w:ins w:id="9667" w:author="John Junico Bernados" w:date="2017-08-23T22:07:00Z">
              <w:del w:id="9668" w:author="Jen" w:date="2017-08-25T13:43:00Z">
                <w:r w:rsidRPr="00CA3F03" w:rsidDel="00E934FF">
                  <w:rPr>
                    <w:rFonts w:ascii="Times New Roman" w:eastAsia="Times New Roman" w:hAnsi="Times New Roman" w:cs="Times New Roman"/>
                    <w:color w:val="000000"/>
                    <w:sz w:val="20"/>
                    <w:szCs w:val="20"/>
                    <w:rPrChange w:id="9669" w:author="John Junico Bernados" w:date="2017-08-23T22:07:00Z">
                      <w:rPr>
                        <w:rFonts w:ascii="Times New Roman" w:eastAsia="Times New Roman" w:hAnsi="Times New Roman" w:cs="Times New Roman"/>
                        <w:color w:val="000000"/>
                        <w:sz w:val="20"/>
                        <w:szCs w:val="20"/>
                        <w:highlight w:val="yellow"/>
                      </w:rPr>
                    </w:rPrChange>
                  </w:rPr>
                  <w:delText>1,809,500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5512EA48" w14:textId="4412815E" w:rsidR="00CA3F03" w:rsidRPr="00CA3F03" w:rsidDel="00E934FF" w:rsidRDefault="00CA3F03" w:rsidP="00225D19">
            <w:pPr>
              <w:spacing w:after="0" w:line="240" w:lineRule="auto"/>
              <w:jc w:val="right"/>
              <w:rPr>
                <w:ins w:id="9670" w:author="John Junico Bernados" w:date="2017-08-23T22:07:00Z"/>
                <w:del w:id="9671" w:author="Jen" w:date="2017-08-25T13:43:00Z"/>
                <w:rFonts w:ascii="Times New Roman" w:eastAsia="Times New Roman" w:hAnsi="Times New Roman" w:cs="Times New Roman"/>
                <w:color w:val="000000"/>
                <w:sz w:val="20"/>
                <w:szCs w:val="20"/>
                <w:lang w:val="en-US"/>
                <w:rPrChange w:id="9672" w:author="John Junico Bernados" w:date="2017-08-23T22:07:00Z">
                  <w:rPr>
                    <w:ins w:id="9673" w:author="John Junico Bernados" w:date="2017-08-23T22:07:00Z"/>
                    <w:del w:id="9674" w:author="Jen" w:date="2017-08-25T13:43:00Z"/>
                    <w:rFonts w:ascii="Times New Roman" w:eastAsia="Times New Roman" w:hAnsi="Times New Roman" w:cs="Times New Roman"/>
                    <w:color w:val="000000"/>
                    <w:sz w:val="20"/>
                    <w:szCs w:val="20"/>
                    <w:highlight w:val="yellow"/>
                    <w:lang w:val="en-US"/>
                  </w:rPr>
                </w:rPrChange>
              </w:rPr>
            </w:pPr>
            <w:ins w:id="9675" w:author="John Junico Bernados" w:date="2017-08-23T22:07:00Z">
              <w:del w:id="9676" w:author="Jen" w:date="2017-08-25T13:43:00Z">
                <w:r w:rsidRPr="00CA3F03" w:rsidDel="00E934FF">
                  <w:rPr>
                    <w:rFonts w:ascii="Times New Roman" w:eastAsia="Times New Roman" w:hAnsi="Times New Roman" w:cs="Times New Roman"/>
                    <w:color w:val="000000"/>
                    <w:sz w:val="20"/>
                    <w:szCs w:val="20"/>
                    <w:rPrChange w:id="9677" w:author="John Junico Bernados" w:date="2017-08-23T22:07:00Z">
                      <w:rPr>
                        <w:rFonts w:ascii="Times New Roman" w:eastAsia="Times New Roman" w:hAnsi="Times New Roman" w:cs="Times New Roman"/>
                        <w:color w:val="000000"/>
                        <w:sz w:val="20"/>
                        <w:szCs w:val="20"/>
                        <w:highlight w:val="yellow"/>
                      </w:rPr>
                    </w:rPrChange>
                  </w:rPr>
                  <w:delText>12</w:delText>
                </w:r>
              </w:del>
            </w:ins>
          </w:p>
        </w:tc>
        <w:tc>
          <w:tcPr>
            <w:tcW w:w="866" w:type="dxa"/>
            <w:tcBorders>
              <w:top w:val="nil"/>
              <w:left w:val="nil"/>
              <w:bottom w:val="single" w:sz="4" w:space="0" w:color="auto"/>
              <w:right w:val="single" w:sz="4" w:space="0" w:color="auto"/>
            </w:tcBorders>
            <w:shd w:val="clear" w:color="auto" w:fill="auto"/>
            <w:vAlign w:val="center"/>
            <w:hideMark/>
          </w:tcPr>
          <w:p w14:paraId="51B2B56E" w14:textId="4B4B9956" w:rsidR="00CA3F03" w:rsidRPr="00CA3F03" w:rsidDel="00E934FF" w:rsidRDefault="00CA3F03" w:rsidP="00225D19">
            <w:pPr>
              <w:spacing w:after="0" w:line="240" w:lineRule="auto"/>
              <w:jc w:val="right"/>
              <w:rPr>
                <w:ins w:id="9678" w:author="John Junico Bernados" w:date="2017-08-23T22:07:00Z"/>
                <w:del w:id="9679" w:author="Jen" w:date="2017-08-25T13:43:00Z"/>
                <w:rFonts w:ascii="Times New Roman" w:eastAsia="Times New Roman" w:hAnsi="Times New Roman" w:cs="Times New Roman"/>
                <w:color w:val="000000"/>
                <w:sz w:val="20"/>
                <w:szCs w:val="20"/>
                <w:lang w:val="en-US"/>
                <w:rPrChange w:id="9680" w:author="John Junico Bernados" w:date="2017-08-23T22:07:00Z">
                  <w:rPr>
                    <w:ins w:id="9681" w:author="John Junico Bernados" w:date="2017-08-23T22:07:00Z"/>
                    <w:del w:id="9682" w:author="Jen" w:date="2017-08-25T13:43:00Z"/>
                    <w:rFonts w:ascii="Times New Roman" w:eastAsia="Times New Roman" w:hAnsi="Times New Roman" w:cs="Times New Roman"/>
                    <w:color w:val="000000"/>
                    <w:sz w:val="20"/>
                    <w:szCs w:val="20"/>
                    <w:highlight w:val="yellow"/>
                    <w:lang w:val="en-US"/>
                  </w:rPr>
                </w:rPrChange>
              </w:rPr>
            </w:pPr>
            <w:ins w:id="9683" w:author="John Junico Bernados" w:date="2017-08-23T22:07:00Z">
              <w:del w:id="9684" w:author="Jen" w:date="2017-08-25T13:43:00Z">
                <w:r w:rsidRPr="00CA3F03" w:rsidDel="00E934FF">
                  <w:rPr>
                    <w:rFonts w:ascii="Times New Roman" w:eastAsia="Times New Roman" w:hAnsi="Times New Roman" w:cs="Times New Roman"/>
                    <w:color w:val="000000"/>
                    <w:sz w:val="20"/>
                    <w:szCs w:val="20"/>
                    <w:rPrChange w:id="9685" w:author="John Junico Bernados" w:date="2017-08-23T22:07:00Z">
                      <w:rPr>
                        <w:rFonts w:ascii="Times New Roman" w:eastAsia="Times New Roman" w:hAnsi="Times New Roman" w:cs="Times New Roman"/>
                        <w:color w:val="000000"/>
                        <w:sz w:val="20"/>
                        <w:szCs w:val="20"/>
                        <w:highlight w:val="yellow"/>
                      </w:rPr>
                    </w:rPrChange>
                  </w:rPr>
                  <w:delText>78,000</w:delText>
                </w:r>
              </w:del>
            </w:ins>
          </w:p>
        </w:tc>
        <w:tc>
          <w:tcPr>
            <w:tcW w:w="928" w:type="dxa"/>
            <w:tcBorders>
              <w:top w:val="nil"/>
              <w:left w:val="nil"/>
              <w:bottom w:val="single" w:sz="4" w:space="0" w:color="auto"/>
              <w:right w:val="single" w:sz="4" w:space="0" w:color="auto"/>
            </w:tcBorders>
            <w:shd w:val="clear" w:color="auto" w:fill="auto"/>
            <w:vAlign w:val="center"/>
            <w:hideMark/>
          </w:tcPr>
          <w:p w14:paraId="4FE71EAB" w14:textId="5AED1F9E" w:rsidR="00CA3F03" w:rsidRPr="00CA3F03" w:rsidDel="00E934FF" w:rsidRDefault="00CA3F03" w:rsidP="00225D19">
            <w:pPr>
              <w:spacing w:after="0" w:line="240" w:lineRule="auto"/>
              <w:jc w:val="right"/>
              <w:rPr>
                <w:ins w:id="9686" w:author="John Junico Bernados" w:date="2017-08-23T22:07:00Z"/>
                <w:del w:id="9687" w:author="Jen" w:date="2017-08-25T13:43:00Z"/>
                <w:rFonts w:ascii="Times New Roman" w:eastAsia="Times New Roman" w:hAnsi="Times New Roman" w:cs="Times New Roman"/>
                <w:color w:val="000000"/>
                <w:sz w:val="20"/>
                <w:szCs w:val="20"/>
                <w:lang w:val="en-US"/>
                <w:rPrChange w:id="9688" w:author="John Junico Bernados" w:date="2017-08-23T22:07:00Z">
                  <w:rPr>
                    <w:ins w:id="9689" w:author="John Junico Bernados" w:date="2017-08-23T22:07:00Z"/>
                    <w:del w:id="9690" w:author="Jen" w:date="2017-08-25T13:43:00Z"/>
                    <w:rFonts w:ascii="Times New Roman" w:eastAsia="Times New Roman" w:hAnsi="Times New Roman" w:cs="Times New Roman"/>
                    <w:color w:val="000000"/>
                    <w:sz w:val="20"/>
                    <w:szCs w:val="20"/>
                    <w:highlight w:val="yellow"/>
                    <w:lang w:val="en-US"/>
                  </w:rPr>
                </w:rPrChange>
              </w:rPr>
            </w:pPr>
            <w:ins w:id="9691" w:author="John Junico Bernados" w:date="2017-08-23T22:07:00Z">
              <w:del w:id="9692" w:author="Jen" w:date="2017-08-25T13:43:00Z">
                <w:r w:rsidRPr="00CA3F03" w:rsidDel="00E934FF">
                  <w:rPr>
                    <w:rFonts w:ascii="Times New Roman" w:eastAsia="Times New Roman" w:hAnsi="Times New Roman" w:cs="Times New Roman"/>
                    <w:color w:val="000000"/>
                    <w:sz w:val="20"/>
                    <w:szCs w:val="20"/>
                    <w:rPrChange w:id="9693" w:author="John Junico Bernados" w:date="2017-08-23T22:07:00Z">
                      <w:rPr>
                        <w:rFonts w:ascii="Times New Roman" w:eastAsia="Times New Roman" w:hAnsi="Times New Roman" w:cs="Times New Roman"/>
                        <w:color w:val="000000"/>
                        <w:sz w:val="20"/>
                        <w:szCs w:val="20"/>
                        <w:highlight w:val="yellow"/>
                      </w:rPr>
                    </w:rPrChange>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70905A90" w14:textId="7BDC50A5" w:rsidR="00CA3F03" w:rsidRPr="00CA3F03" w:rsidDel="00E934FF" w:rsidRDefault="00CA3F03" w:rsidP="00225D19">
            <w:pPr>
              <w:spacing w:after="0" w:line="240" w:lineRule="auto"/>
              <w:jc w:val="right"/>
              <w:rPr>
                <w:ins w:id="9694" w:author="John Junico Bernados" w:date="2017-08-23T22:07:00Z"/>
                <w:del w:id="9695" w:author="Jen" w:date="2017-08-25T13:43:00Z"/>
                <w:rFonts w:ascii="Times New Roman" w:eastAsia="Times New Roman" w:hAnsi="Times New Roman" w:cs="Times New Roman"/>
                <w:color w:val="000000"/>
                <w:sz w:val="20"/>
                <w:szCs w:val="20"/>
                <w:lang w:val="en-US"/>
                <w:rPrChange w:id="9696" w:author="John Junico Bernados" w:date="2017-08-23T22:07:00Z">
                  <w:rPr>
                    <w:ins w:id="9697" w:author="John Junico Bernados" w:date="2017-08-23T22:07:00Z"/>
                    <w:del w:id="9698" w:author="Jen" w:date="2017-08-25T13:43:00Z"/>
                    <w:rFonts w:ascii="Times New Roman" w:eastAsia="Times New Roman" w:hAnsi="Times New Roman" w:cs="Times New Roman"/>
                    <w:color w:val="000000"/>
                    <w:sz w:val="20"/>
                    <w:szCs w:val="20"/>
                    <w:highlight w:val="yellow"/>
                    <w:lang w:val="en-US"/>
                  </w:rPr>
                </w:rPrChange>
              </w:rPr>
            </w:pPr>
            <w:ins w:id="9699" w:author="John Junico Bernados" w:date="2017-08-23T22:07:00Z">
              <w:del w:id="9700" w:author="Jen" w:date="2017-08-25T13:43:00Z">
                <w:r w:rsidRPr="00CA3F03" w:rsidDel="00E934FF">
                  <w:rPr>
                    <w:rFonts w:ascii="Times New Roman" w:eastAsia="Times New Roman" w:hAnsi="Times New Roman" w:cs="Times New Roman"/>
                    <w:color w:val="000000"/>
                    <w:sz w:val="20"/>
                    <w:szCs w:val="20"/>
                    <w:rPrChange w:id="9701" w:author="John Junico Bernados" w:date="2017-08-23T22:07:00Z">
                      <w:rPr>
                        <w:rFonts w:ascii="Times New Roman" w:eastAsia="Times New Roman" w:hAnsi="Times New Roman" w:cs="Times New Roman"/>
                        <w:color w:val="000000"/>
                        <w:sz w:val="20"/>
                        <w:szCs w:val="20"/>
                        <w:highlight w:val="yellow"/>
                      </w:rPr>
                    </w:rPrChange>
                  </w:rPr>
                  <w:delText>1,034,970</w:delText>
                </w:r>
              </w:del>
            </w:ins>
          </w:p>
        </w:tc>
        <w:tc>
          <w:tcPr>
            <w:tcW w:w="1511" w:type="dxa"/>
            <w:tcBorders>
              <w:top w:val="nil"/>
              <w:left w:val="nil"/>
              <w:bottom w:val="single" w:sz="4" w:space="0" w:color="auto"/>
              <w:right w:val="single" w:sz="4" w:space="0" w:color="auto"/>
            </w:tcBorders>
            <w:shd w:val="clear" w:color="auto" w:fill="auto"/>
            <w:vAlign w:val="center"/>
            <w:hideMark/>
          </w:tcPr>
          <w:p w14:paraId="6CEF3B59" w14:textId="7458DE4D" w:rsidR="00CA3F03" w:rsidRPr="00E934FF" w:rsidDel="00E934FF" w:rsidRDefault="00CA3F03" w:rsidP="00225D19">
            <w:pPr>
              <w:spacing w:after="0" w:line="240" w:lineRule="auto"/>
              <w:jc w:val="right"/>
              <w:rPr>
                <w:ins w:id="9702" w:author="John Junico Bernados" w:date="2017-08-23T22:07:00Z"/>
                <w:del w:id="9703" w:author="Jen" w:date="2017-08-25T13:43:00Z"/>
                <w:rFonts w:ascii="Times New Roman" w:eastAsia="Times New Roman" w:hAnsi="Times New Roman" w:cs="Times New Roman"/>
                <w:color w:val="000000"/>
                <w:sz w:val="20"/>
                <w:szCs w:val="20"/>
                <w:lang w:val="en-US"/>
                <w:rPrChange w:id="9704" w:author="Jen" w:date="2017-08-25T13:42:00Z">
                  <w:rPr>
                    <w:ins w:id="9705" w:author="John Junico Bernados" w:date="2017-08-23T22:07:00Z"/>
                    <w:del w:id="9706" w:author="Jen" w:date="2017-08-25T13:43:00Z"/>
                    <w:rFonts w:ascii="Times New Roman" w:eastAsia="Times New Roman" w:hAnsi="Times New Roman" w:cs="Times New Roman"/>
                    <w:b/>
                    <w:color w:val="000000"/>
                    <w:sz w:val="20"/>
                    <w:szCs w:val="20"/>
                    <w:highlight w:val="yellow"/>
                    <w:lang w:val="en-US"/>
                  </w:rPr>
                </w:rPrChange>
              </w:rPr>
            </w:pPr>
            <w:ins w:id="9707" w:author="John Junico Bernados" w:date="2017-08-23T22:07:00Z">
              <w:del w:id="9708" w:author="Jen" w:date="2017-08-25T13:43:00Z">
                <w:r w:rsidRPr="00E934FF" w:rsidDel="00E934FF">
                  <w:rPr>
                    <w:rFonts w:ascii="Times New Roman" w:eastAsia="Times New Roman" w:hAnsi="Times New Roman" w:cs="Times New Roman"/>
                    <w:color w:val="000000"/>
                    <w:sz w:val="20"/>
                    <w:szCs w:val="20"/>
                    <w:lang w:val="en-US"/>
                    <w:rPrChange w:id="9709" w:author="Jen" w:date="2017-08-25T13:42:00Z">
                      <w:rPr>
                        <w:rFonts w:ascii="Times New Roman" w:eastAsia="Times New Roman" w:hAnsi="Times New Roman" w:cs="Times New Roman"/>
                        <w:b/>
                        <w:color w:val="000000"/>
                        <w:sz w:val="20"/>
                        <w:szCs w:val="20"/>
                        <w:highlight w:val="yellow"/>
                        <w:lang w:val="en-US"/>
                      </w:rPr>
                    </w:rPrChange>
                  </w:rPr>
                  <w:delText>2</w:delText>
                </w:r>
                <w:r w:rsidRPr="00E934FF" w:rsidDel="00E934FF">
                  <w:rPr>
                    <w:rFonts w:ascii="Times New Roman" w:eastAsia="Times New Roman" w:hAnsi="Times New Roman" w:cs="Times New Roman"/>
                    <w:color w:val="000000"/>
                    <w:sz w:val="20"/>
                    <w:szCs w:val="20"/>
                    <w:rPrChange w:id="9710" w:author="Jen" w:date="2017-08-25T13:42:00Z">
                      <w:rPr>
                        <w:rFonts w:ascii="Times New Roman" w:eastAsia="Times New Roman" w:hAnsi="Times New Roman" w:cs="Times New Roman"/>
                        <w:b/>
                        <w:color w:val="000000"/>
                        <w:sz w:val="20"/>
                        <w:szCs w:val="20"/>
                        <w:highlight w:val="yellow"/>
                      </w:rPr>
                    </w:rPrChange>
                  </w:rPr>
                  <w:delText>,922,470</w:delText>
                </w:r>
              </w:del>
            </w:ins>
          </w:p>
        </w:tc>
      </w:tr>
      <w:tr w:rsidR="00CA3F03" w:rsidRPr="00617EC9" w:rsidDel="00E934FF" w14:paraId="2C909ADD" w14:textId="52CE2AFF" w:rsidTr="00225D19">
        <w:trPr>
          <w:trHeight w:val="300"/>
          <w:jc w:val="center"/>
          <w:ins w:id="9711" w:author="John Junico Bernados" w:date="2017-08-23T22:07:00Z"/>
          <w:del w:id="9712"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642BCE2" w14:textId="1D0422FC" w:rsidR="00CA3F03" w:rsidRPr="00CA3F03" w:rsidDel="00E934FF" w:rsidRDefault="00CA3F03" w:rsidP="00225D19">
            <w:pPr>
              <w:spacing w:after="0" w:line="240" w:lineRule="auto"/>
              <w:jc w:val="both"/>
              <w:rPr>
                <w:ins w:id="9713" w:author="John Junico Bernados" w:date="2017-08-23T22:07:00Z"/>
                <w:del w:id="9714" w:author="Jen" w:date="2017-08-25T13:43:00Z"/>
                <w:rFonts w:ascii="Times New Roman" w:eastAsia="Times New Roman" w:hAnsi="Times New Roman" w:cs="Times New Roman"/>
                <w:color w:val="000000"/>
                <w:sz w:val="20"/>
                <w:szCs w:val="20"/>
                <w:lang w:val="en-US"/>
                <w:rPrChange w:id="9715" w:author="John Junico Bernados" w:date="2017-08-23T22:07:00Z">
                  <w:rPr>
                    <w:ins w:id="9716" w:author="John Junico Bernados" w:date="2017-08-23T22:07:00Z"/>
                    <w:del w:id="9717" w:author="Jen" w:date="2017-08-25T13:43:00Z"/>
                    <w:rFonts w:ascii="Times New Roman" w:eastAsia="Times New Roman" w:hAnsi="Times New Roman" w:cs="Times New Roman"/>
                    <w:color w:val="000000"/>
                    <w:sz w:val="20"/>
                    <w:szCs w:val="20"/>
                    <w:highlight w:val="yellow"/>
                    <w:lang w:val="en-US"/>
                  </w:rPr>
                </w:rPrChange>
              </w:rPr>
            </w:pPr>
            <w:ins w:id="9718" w:author="John Junico Bernados" w:date="2017-08-23T22:07:00Z">
              <w:del w:id="9719" w:author="Jen" w:date="2017-08-25T13:43:00Z">
                <w:r w:rsidRPr="00CA3F03" w:rsidDel="00E934FF">
                  <w:rPr>
                    <w:rFonts w:ascii="Times New Roman" w:eastAsia="Times New Roman" w:hAnsi="Times New Roman" w:cs="Times New Roman"/>
                    <w:color w:val="000000"/>
                    <w:sz w:val="20"/>
                    <w:szCs w:val="20"/>
                    <w:rPrChange w:id="9720" w:author="John Junico Bernados" w:date="2017-08-23T22:07:00Z">
                      <w:rPr>
                        <w:rFonts w:ascii="Times New Roman" w:eastAsia="Times New Roman" w:hAnsi="Times New Roman" w:cs="Times New Roman"/>
                        <w:color w:val="000000"/>
                        <w:sz w:val="20"/>
                        <w:szCs w:val="20"/>
                        <w:highlight w:val="yellow"/>
                      </w:rPr>
                    </w:rPrChange>
                  </w:rPr>
                  <w:delText>Caloocan</w:delText>
                </w:r>
              </w:del>
            </w:ins>
          </w:p>
        </w:tc>
        <w:tc>
          <w:tcPr>
            <w:tcW w:w="698" w:type="dxa"/>
            <w:tcBorders>
              <w:top w:val="nil"/>
              <w:left w:val="nil"/>
              <w:bottom w:val="single" w:sz="4" w:space="0" w:color="auto"/>
              <w:right w:val="single" w:sz="4" w:space="0" w:color="auto"/>
            </w:tcBorders>
            <w:shd w:val="clear" w:color="auto" w:fill="auto"/>
            <w:vAlign w:val="center"/>
            <w:hideMark/>
          </w:tcPr>
          <w:p w14:paraId="4954EDD6" w14:textId="2DC1A0B7" w:rsidR="00CA3F03" w:rsidRPr="00CA3F03" w:rsidDel="00E934FF" w:rsidRDefault="00CA3F03" w:rsidP="00225D19">
            <w:pPr>
              <w:spacing w:after="0" w:line="240" w:lineRule="auto"/>
              <w:jc w:val="right"/>
              <w:rPr>
                <w:ins w:id="9721" w:author="John Junico Bernados" w:date="2017-08-23T22:07:00Z"/>
                <w:del w:id="9722" w:author="Jen" w:date="2017-08-25T13:43:00Z"/>
                <w:rFonts w:ascii="Times New Roman" w:eastAsia="Times New Roman" w:hAnsi="Times New Roman" w:cs="Times New Roman"/>
                <w:color w:val="000000"/>
                <w:sz w:val="20"/>
                <w:szCs w:val="20"/>
                <w:lang w:val="en-US"/>
                <w:rPrChange w:id="9723" w:author="John Junico Bernados" w:date="2017-08-23T22:07:00Z">
                  <w:rPr>
                    <w:ins w:id="9724" w:author="John Junico Bernados" w:date="2017-08-23T22:07:00Z"/>
                    <w:del w:id="9725" w:author="Jen" w:date="2017-08-25T13:43:00Z"/>
                    <w:rFonts w:ascii="Times New Roman" w:eastAsia="Times New Roman" w:hAnsi="Times New Roman" w:cs="Times New Roman"/>
                    <w:color w:val="000000"/>
                    <w:sz w:val="20"/>
                    <w:szCs w:val="20"/>
                    <w:highlight w:val="yellow"/>
                    <w:lang w:val="en-US"/>
                  </w:rPr>
                </w:rPrChange>
              </w:rPr>
            </w:pPr>
            <w:ins w:id="9726" w:author="John Junico Bernados" w:date="2017-08-23T22:07:00Z">
              <w:del w:id="9727" w:author="Jen" w:date="2017-08-25T13:43:00Z">
                <w:r w:rsidRPr="00CA3F03" w:rsidDel="00E934FF">
                  <w:rPr>
                    <w:rFonts w:ascii="Times New Roman" w:eastAsia="Times New Roman" w:hAnsi="Times New Roman" w:cs="Times New Roman"/>
                    <w:color w:val="000000"/>
                    <w:sz w:val="20"/>
                    <w:szCs w:val="20"/>
                    <w:rPrChange w:id="9728" w:author="John Junico Bernados" w:date="2017-08-23T22:07:00Z">
                      <w:rPr>
                        <w:rFonts w:ascii="Times New Roman" w:eastAsia="Times New Roman" w:hAnsi="Times New Roman" w:cs="Times New Roman"/>
                        <w:color w:val="000000"/>
                        <w:sz w:val="20"/>
                        <w:szCs w:val="20"/>
                        <w:highlight w:val="yellow"/>
                      </w:rPr>
                    </w:rPrChange>
                  </w:rPr>
                  <w:delText>834</w:delText>
                </w:r>
              </w:del>
            </w:ins>
          </w:p>
        </w:tc>
        <w:tc>
          <w:tcPr>
            <w:tcW w:w="1104" w:type="dxa"/>
            <w:tcBorders>
              <w:top w:val="nil"/>
              <w:left w:val="nil"/>
              <w:bottom w:val="single" w:sz="4" w:space="0" w:color="auto"/>
              <w:right w:val="single" w:sz="4" w:space="0" w:color="auto"/>
            </w:tcBorders>
            <w:shd w:val="clear" w:color="auto" w:fill="auto"/>
            <w:vAlign w:val="center"/>
            <w:hideMark/>
          </w:tcPr>
          <w:p w14:paraId="5A350C5F" w14:textId="30B00735" w:rsidR="00CA3F03" w:rsidRPr="00CA3F03" w:rsidDel="00E934FF" w:rsidRDefault="00CA3F03" w:rsidP="00225D19">
            <w:pPr>
              <w:spacing w:after="0" w:line="240" w:lineRule="auto"/>
              <w:jc w:val="right"/>
              <w:rPr>
                <w:ins w:id="9729" w:author="John Junico Bernados" w:date="2017-08-23T22:07:00Z"/>
                <w:del w:id="9730" w:author="Jen" w:date="2017-08-25T13:43:00Z"/>
                <w:rFonts w:ascii="Times New Roman" w:eastAsia="Times New Roman" w:hAnsi="Times New Roman" w:cs="Times New Roman"/>
                <w:color w:val="000000"/>
                <w:sz w:val="20"/>
                <w:szCs w:val="20"/>
                <w:lang w:val="en-US"/>
                <w:rPrChange w:id="9731" w:author="John Junico Bernados" w:date="2017-08-23T22:07:00Z">
                  <w:rPr>
                    <w:ins w:id="9732" w:author="John Junico Bernados" w:date="2017-08-23T22:07:00Z"/>
                    <w:del w:id="9733" w:author="Jen" w:date="2017-08-25T13:43:00Z"/>
                    <w:rFonts w:ascii="Times New Roman" w:eastAsia="Times New Roman" w:hAnsi="Times New Roman" w:cs="Times New Roman"/>
                    <w:color w:val="000000"/>
                    <w:sz w:val="20"/>
                    <w:szCs w:val="20"/>
                    <w:highlight w:val="yellow"/>
                    <w:lang w:val="en-US"/>
                  </w:rPr>
                </w:rPrChange>
              </w:rPr>
            </w:pPr>
            <w:ins w:id="9734" w:author="John Junico Bernados" w:date="2017-08-23T22:07:00Z">
              <w:del w:id="9735" w:author="Jen" w:date="2017-08-25T13:43:00Z">
                <w:r w:rsidRPr="00CA3F03" w:rsidDel="00E934FF">
                  <w:rPr>
                    <w:rFonts w:ascii="Times New Roman" w:eastAsia="Times New Roman" w:hAnsi="Times New Roman" w:cs="Times New Roman"/>
                    <w:color w:val="000000"/>
                    <w:sz w:val="20"/>
                    <w:szCs w:val="20"/>
                    <w:rPrChange w:id="9736" w:author="John Junico Bernados" w:date="2017-08-23T22:07:00Z">
                      <w:rPr>
                        <w:rFonts w:ascii="Times New Roman" w:eastAsia="Times New Roman" w:hAnsi="Times New Roman" w:cs="Times New Roman"/>
                        <w:color w:val="000000"/>
                        <w:sz w:val="20"/>
                        <w:szCs w:val="20"/>
                        <w:highlight w:val="yellow"/>
                      </w:rPr>
                    </w:rPrChange>
                  </w:rPr>
                  <w:delText>1,918,039</w:delText>
                </w:r>
              </w:del>
            </w:ins>
          </w:p>
        </w:tc>
        <w:tc>
          <w:tcPr>
            <w:tcW w:w="928" w:type="dxa"/>
            <w:tcBorders>
              <w:top w:val="nil"/>
              <w:left w:val="nil"/>
              <w:bottom w:val="single" w:sz="4" w:space="0" w:color="auto"/>
              <w:right w:val="single" w:sz="4" w:space="0" w:color="auto"/>
            </w:tcBorders>
            <w:shd w:val="clear" w:color="auto" w:fill="auto"/>
            <w:vAlign w:val="center"/>
            <w:hideMark/>
          </w:tcPr>
          <w:p w14:paraId="40288C5A" w14:textId="6E603C90" w:rsidR="00CA3F03" w:rsidRPr="00CA3F03" w:rsidDel="00E934FF" w:rsidRDefault="00CA3F03" w:rsidP="00225D19">
            <w:pPr>
              <w:spacing w:after="0" w:line="240" w:lineRule="auto"/>
              <w:jc w:val="right"/>
              <w:rPr>
                <w:ins w:id="9737" w:author="John Junico Bernados" w:date="2017-08-23T22:07:00Z"/>
                <w:del w:id="9738" w:author="Jen" w:date="2017-08-25T13:43:00Z"/>
                <w:rFonts w:ascii="Times New Roman" w:eastAsia="Times New Roman" w:hAnsi="Times New Roman" w:cs="Times New Roman"/>
                <w:color w:val="000000"/>
                <w:sz w:val="20"/>
                <w:szCs w:val="20"/>
                <w:lang w:val="en-US"/>
                <w:rPrChange w:id="9739" w:author="John Junico Bernados" w:date="2017-08-23T22:07:00Z">
                  <w:rPr>
                    <w:ins w:id="9740" w:author="John Junico Bernados" w:date="2017-08-23T22:07:00Z"/>
                    <w:del w:id="9741" w:author="Jen" w:date="2017-08-25T13:43:00Z"/>
                    <w:rFonts w:ascii="Times New Roman" w:eastAsia="Times New Roman" w:hAnsi="Times New Roman" w:cs="Times New Roman"/>
                    <w:color w:val="000000"/>
                    <w:sz w:val="20"/>
                    <w:szCs w:val="20"/>
                    <w:highlight w:val="yellow"/>
                    <w:lang w:val="en-US"/>
                  </w:rPr>
                </w:rPrChange>
              </w:rPr>
            </w:pPr>
            <w:ins w:id="9742" w:author="John Junico Bernados" w:date="2017-08-23T22:07:00Z">
              <w:del w:id="9743" w:author="Jen" w:date="2017-08-25T13:43:00Z">
                <w:r w:rsidRPr="00CA3F03" w:rsidDel="00E934FF">
                  <w:rPr>
                    <w:rFonts w:ascii="Times New Roman" w:eastAsia="Times New Roman" w:hAnsi="Times New Roman" w:cs="Times New Roman"/>
                    <w:color w:val="000000"/>
                    <w:sz w:val="20"/>
                    <w:szCs w:val="20"/>
                    <w:rPrChange w:id="9744" w:author="John Junico Bernados" w:date="2017-08-23T22:07:00Z">
                      <w:rPr>
                        <w:rFonts w:ascii="Times New Roman" w:eastAsia="Times New Roman" w:hAnsi="Times New Roman" w:cs="Times New Roman"/>
                        <w:color w:val="000000"/>
                        <w:sz w:val="20"/>
                        <w:szCs w:val="20"/>
                        <w:highlight w:val="yellow"/>
                      </w:rPr>
                    </w:rPrChange>
                  </w:rPr>
                  <w:delText>20</w:delText>
                </w:r>
              </w:del>
            </w:ins>
          </w:p>
        </w:tc>
        <w:tc>
          <w:tcPr>
            <w:tcW w:w="866" w:type="dxa"/>
            <w:tcBorders>
              <w:top w:val="nil"/>
              <w:left w:val="nil"/>
              <w:bottom w:val="single" w:sz="4" w:space="0" w:color="auto"/>
              <w:right w:val="single" w:sz="4" w:space="0" w:color="auto"/>
            </w:tcBorders>
            <w:shd w:val="clear" w:color="auto" w:fill="auto"/>
            <w:vAlign w:val="center"/>
            <w:hideMark/>
          </w:tcPr>
          <w:p w14:paraId="6E9D2B7D" w14:textId="11138A42" w:rsidR="00CA3F03" w:rsidRPr="00CA3F03" w:rsidDel="00E934FF" w:rsidRDefault="00CA3F03" w:rsidP="00225D19">
            <w:pPr>
              <w:spacing w:after="0" w:line="240" w:lineRule="auto"/>
              <w:jc w:val="right"/>
              <w:rPr>
                <w:ins w:id="9745" w:author="John Junico Bernados" w:date="2017-08-23T22:07:00Z"/>
                <w:del w:id="9746" w:author="Jen" w:date="2017-08-25T13:43:00Z"/>
                <w:rFonts w:ascii="Times New Roman" w:eastAsia="Times New Roman" w:hAnsi="Times New Roman" w:cs="Times New Roman"/>
                <w:color w:val="000000"/>
                <w:sz w:val="20"/>
                <w:szCs w:val="20"/>
                <w:lang w:val="en-US"/>
                <w:rPrChange w:id="9747" w:author="John Junico Bernados" w:date="2017-08-23T22:07:00Z">
                  <w:rPr>
                    <w:ins w:id="9748" w:author="John Junico Bernados" w:date="2017-08-23T22:07:00Z"/>
                    <w:del w:id="9749" w:author="Jen" w:date="2017-08-25T13:43:00Z"/>
                    <w:rFonts w:ascii="Times New Roman" w:eastAsia="Times New Roman" w:hAnsi="Times New Roman" w:cs="Times New Roman"/>
                    <w:color w:val="000000"/>
                    <w:sz w:val="20"/>
                    <w:szCs w:val="20"/>
                    <w:highlight w:val="yellow"/>
                    <w:lang w:val="en-US"/>
                  </w:rPr>
                </w:rPrChange>
              </w:rPr>
            </w:pPr>
            <w:ins w:id="9750" w:author="John Junico Bernados" w:date="2017-08-23T22:07:00Z">
              <w:del w:id="9751" w:author="Jen" w:date="2017-08-25T13:43:00Z">
                <w:r w:rsidRPr="00CA3F03" w:rsidDel="00E934FF">
                  <w:rPr>
                    <w:rFonts w:ascii="Times New Roman" w:eastAsia="Times New Roman" w:hAnsi="Times New Roman" w:cs="Times New Roman"/>
                    <w:color w:val="000000"/>
                    <w:sz w:val="20"/>
                    <w:szCs w:val="20"/>
                    <w:rPrChange w:id="9752" w:author="John Junico Bernados" w:date="2017-08-23T22:07:00Z">
                      <w:rPr>
                        <w:rFonts w:ascii="Times New Roman" w:eastAsia="Times New Roman" w:hAnsi="Times New Roman" w:cs="Times New Roman"/>
                        <w:color w:val="000000"/>
                        <w:sz w:val="20"/>
                        <w:szCs w:val="20"/>
                        <w:highlight w:val="yellow"/>
                      </w:rPr>
                    </w:rPrChange>
                  </w:rPr>
                  <w:delText>1,064,200</w:delText>
                </w:r>
              </w:del>
            </w:ins>
          </w:p>
        </w:tc>
        <w:tc>
          <w:tcPr>
            <w:tcW w:w="928" w:type="dxa"/>
            <w:tcBorders>
              <w:top w:val="nil"/>
              <w:left w:val="nil"/>
              <w:bottom w:val="single" w:sz="4" w:space="0" w:color="auto"/>
              <w:right w:val="single" w:sz="4" w:space="0" w:color="auto"/>
            </w:tcBorders>
            <w:shd w:val="clear" w:color="auto" w:fill="auto"/>
            <w:vAlign w:val="center"/>
            <w:hideMark/>
          </w:tcPr>
          <w:p w14:paraId="1E9A4F9A" w14:textId="17836DFD" w:rsidR="00CA3F03" w:rsidRPr="00CA3F03" w:rsidDel="00E934FF" w:rsidRDefault="00CA3F03" w:rsidP="00225D19">
            <w:pPr>
              <w:spacing w:after="0" w:line="240" w:lineRule="auto"/>
              <w:jc w:val="right"/>
              <w:rPr>
                <w:ins w:id="9753" w:author="John Junico Bernados" w:date="2017-08-23T22:07:00Z"/>
                <w:del w:id="9754" w:author="Jen" w:date="2017-08-25T13:43:00Z"/>
                <w:rFonts w:ascii="Times New Roman" w:eastAsia="Times New Roman" w:hAnsi="Times New Roman" w:cs="Times New Roman"/>
                <w:color w:val="000000"/>
                <w:sz w:val="20"/>
                <w:szCs w:val="20"/>
                <w:lang w:val="en-US"/>
                <w:rPrChange w:id="9755" w:author="John Junico Bernados" w:date="2017-08-23T22:07:00Z">
                  <w:rPr>
                    <w:ins w:id="9756" w:author="John Junico Bernados" w:date="2017-08-23T22:07:00Z"/>
                    <w:del w:id="9757" w:author="Jen" w:date="2017-08-25T13:43:00Z"/>
                    <w:rFonts w:ascii="Times New Roman" w:eastAsia="Times New Roman" w:hAnsi="Times New Roman" w:cs="Times New Roman"/>
                    <w:color w:val="000000"/>
                    <w:sz w:val="20"/>
                    <w:szCs w:val="20"/>
                    <w:highlight w:val="yellow"/>
                    <w:lang w:val="en-US"/>
                  </w:rPr>
                </w:rPrChange>
              </w:rPr>
            </w:pPr>
            <w:ins w:id="9758" w:author="John Junico Bernados" w:date="2017-08-23T22:07:00Z">
              <w:del w:id="9759" w:author="Jen" w:date="2017-08-25T13:43:00Z">
                <w:r w:rsidRPr="00CA3F03" w:rsidDel="00E934FF">
                  <w:rPr>
                    <w:rFonts w:ascii="Times New Roman" w:eastAsia="Times New Roman" w:hAnsi="Times New Roman" w:cs="Times New Roman"/>
                    <w:color w:val="000000"/>
                    <w:sz w:val="20"/>
                    <w:szCs w:val="20"/>
                    <w:rPrChange w:id="9760" w:author="John Junico Bernados" w:date="2017-08-23T22:07:00Z">
                      <w:rPr>
                        <w:rFonts w:ascii="Times New Roman" w:eastAsia="Times New Roman" w:hAnsi="Times New Roman" w:cs="Times New Roman"/>
                        <w:color w:val="000000"/>
                        <w:sz w:val="20"/>
                        <w:szCs w:val="20"/>
                        <w:highlight w:val="yellow"/>
                      </w:rPr>
                    </w:rPrChange>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20EC7DB8" w14:textId="5219F2C1" w:rsidR="00CA3F03" w:rsidRPr="00CA3F03" w:rsidDel="00E934FF" w:rsidRDefault="00CA3F03" w:rsidP="00225D19">
            <w:pPr>
              <w:spacing w:after="0" w:line="240" w:lineRule="auto"/>
              <w:jc w:val="right"/>
              <w:rPr>
                <w:ins w:id="9761" w:author="John Junico Bernados" w:date="2017-08-23T22:07:00Z"/>
                <w:del w:id="9762" w:author="Jen" w:date="2017-08-25T13:43:00Z"/>
                <w:rFonts w:ascii="Times New Roman" w:eastAsia="Times New Roman" w:hAnsi="Times New Roman" w:cs="Times New Roman"/>
                <w:color w:val="000000"/>
                <w:sz w:val="20"/>
                <w:szCs w:val="20"/>
                <w:lang w:val="en-US"/>
                <w:rPrChange w:id="9763" w:author="John Junico Bernados" w:date="2017-08-23T22:07:00Z">
                  <w:rPr>
                    <w:ins w:id="9764" w:author="John Junico Bernados" w:date="2017-08-23T22:07:00Z"/>
                    <w:del w:id="9765" w:author="Jen" w:date="2017-08-25T13:43:00Z"/>
                    <w:rFonts w:ascii="Times New Roman" w:eastAsia="Times New Roman" w:hAnsi="Times New Roman" w:cs="Times New Roman"/>
                    <w:color w:val="000000"/>
                    <w:sz w:val="20"/>
                    <w:szCs w:val="20"/>
                    <w:highlight w:val="yellow"/>
                    <w:lang w:val="en-US"/>
                  </w:rPr>
                </w:rPrChange>
              </w:rPr>
            </w:pPr>
            <w:ins w:id="9766" w:author="John Junico Bernados" w:date="2017-08-23T22:07:00Z">
              <w:del w:id="9767" w:author="Jen" w:date="2017-08-25T13:43:00Z">
                <w:r w:rsidRPr="00CA3F03" w:rsidDel="00E934FF">
                  <w:rPr>
                    <w:rFonts w:ascii="Times New Roman" w:eastAsia="Times New Roman" w:hAnsi="Times New Roman" w:cs="Times New Roman"/>
                    <w:color w:val="000000"/>
                    <w:sz w:val="20"/>
                    <w:szCs w:val="20"/>
                    <w:rPrChange w:id="9768" w:author="John Junico Bernados" w:date="2017-08-23T22:07:00Z">
                      <w:rPr>
                        <w:rFonts w:ascii="Times New Roman" w:eastAsia="Times New Roman" w:hAnsi="Times New Roman" w:cs="Times New Roman"/>
                        <w:color w:val="000000"/>
                        <w:sz w:val="20"/>
                        <w:szCs w:val="20"/>
                        <w:highlight w:val="yellow"/>
                      </w:rPr>
                    </w:rPrChange>
                  </w:rPr>
                  <w:delText>1,239,207</w:delText>
                </w:r>
              </w:del>
            </w:ins>
          </w:p>
        </w:tc>
        <w:tc>
          <w:tcPr>
            <w:tcW w:w="1511" w:type="dxa"/>
            <w:tcBorders>
              <w:top w:val="nil"/>
              <w:left w:val="nil"/>
              <w:bottom w:val="single" w:sz="4" w:space="0" w:color="auto"/>
              <w:right w:val="single" w:sz="4" w:space="0" w:color="auto"/>
            </w:tcBorders>
            <w:shd w:val="clear" w:color="auto" w:fill="auto"/>
            <w:vAlign w:val="center"/>
            <w:hideMark/>
          </w:tcPr>
          <w:p w14:paraId="2B9FCD38" w14:textId="7E4C5E64" w:rsidR="00CA3F03" w:rsidRPr="00E934FF" w:rsidDel="00E934FF" w:rsidRDefault="00CA3F03" w:rsidP="00225D19">
            <w:pPr>
              <w:spacing w:after="0" w:line="240" w:lineRule="auto"/>
              <w:jc w:val="right"/>
              <w:rPr>
                <w:ins w:id="9769" w:author="John Junico Bernados" w:date="2017-08-23T22:07:00Z"/>
                <w:del w:id="9770" w:author="Jen" w:date="2017-08-25T13:43:00Z"/>
                <w:rFonts w:ascii="Times New Roman" w:eastAsia="Times New Roman" w:hAnsi="Times New Roman" w:cs="Times New Roman"/>
                <w:color w:val="000000"/>
                <w:sz w:val="20"/>
                <w:szCs w:val="20"/>
                <w:lang w:val="en-US"/>
                <w:rPrChange w:id="9771" w:author="Jen" w:date="2017-08-25T13:42:00Z">
                  <w:rPr>
                    <w:ins w:id="9772" w:author="John Junico Bernados" w:date="2017-08-23T22:07:00Z"/>
                    <w:del w:id="9773" w:author="Jen" w:date="2017-08-25T13:43:00Z"/>
                    <w:rFonts w:ascii="Times New Roman" w:eastAsia="Times New Roman" w:hAnsi="Times New Roman" w:cs="Times New Roman"/>
                    <w:b/>
                    <w:color w:val="000000"/>
                    <w:sz w:val="20"/>
                    <w:szCs w:val="20"/>
                    <w:highlight w:val="yellow"/>
                    <w:lang w:val="en-US"/>
                  </w:rPr>
                </w:rPrChange>
              </w:rPr>
            </w:pPr>
            <w:ins w:id="9774" w:author="John Junico Bernados" w:date="2017-08-23T22:07:00Z">
              <w:del w:id="9775" w:author="Jen" w:date="2017-08-25T13:43:00Z">
                <w:r w:rsidRPr="00E934FF" w:rsidDel="00E934FF">
                  <w:rPr>
                    <w:rFonts w:ascii="Times New Roman" w:eastAsia="Times New Roman" w:hAnsi="Times New Roman" w:cs="Times New Roman"/>
                    <w:color w:val="000000"/>
                    <w:sz w:val="20"/>
                    <w:szCs w:val="20"/>
                    <w:lang w:val="en-US"/>
                    <w:rPrChange w:id="9776" w:author="Jen" w:date="2017-08-25T13:42:00Z">
                      <w:rPr>
                        <w:rFonts w:ascii="Times New Roman" w:eastAsia="Times New Roman" w:hAnsi="Times New Roman" w:cs="Times New Roman"/>
                        <w:b/>
                        <w:color w:val="000000"/>
                        <w:sz w:val="20"/>
                        <w:szCs w:val="20"/>
                        <w:highlight w:val="yellow"/>
                        <w:lang w:val="en-US"/>
                      </w:rPr>
                    </w:rPrChange>
                  </w:rPr>
                  <w:delText>4</w:delText>
                </w:r>
                <w:r w:rsidRPr="00E934FF" w:rsidDel="00E934FF">
                  <w:rPr>
                    <w:rFonts w:ascii="Times New Roman" w:eastAsia="Times New Roman" w:hAnsi="Times New Roman" w:cs="Times New Roman"/>
                    <w:color w:val="000000"/>
                    <w:sz w:val="20"/>
                    <w:szCs w:val="20"/>
                    <w:rPrChange w:id="9777" w:author="Jen" w:date="2017-08-25T13:42:00Z">
                      <w:rPr>
                        <w:rFonts w:ascii="Times New Roman" w:eastAsia="Times New Roman" w:hAnsi="Times New Roman" w:cs="Times New Roman"/>
                        <w:b/>
                        <w:color w:val="000000"/>
                        <w:sz w:val="20"/>
                        <w:szCs w:val="20"/>
                        <w:highlight w:val="yellow"/>
                      </w:rPr>
                    </w:rPrChange>
                  </w:rPr>
                  <w:delText>,221,246</w:delText>
                </w:r>
              </w:del>
            </w:ins>
          </w:p>
        </w:tc>
      </w:tr>
      <w:tr w:rsidR="00CA3F03" w:rsidRPr="00617EC9" w:rsidDel="00E934FF" w14:paraId="128E0CC2" w14:textId="0EC83222" w:rsidTr="00225D19">
        <w:trPr>
          <w:trHeight w:val="300"/>
          <w:jc w:val="center"/>
          <w:ins w:id="9778" w:author="John Junico Bernados" w:date="2017-08-23T22:07:00Z"/>
          <w:del w:id="9779"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291C8A2" w14:textId="21B8CF4D" w:rsidR="00CA3F03" w:rsidRPr="00CA3F03" w:rsidDel="00E934FF" w:rsidRDefault="00CA3F03" w:rsidP="00225D19">
            <w:pPr>
              <w:spacing w:after="0" w:line="240" w:lineRule="auto"/>
              <w:jc w:val="both"/>
              <w:rPr>
                <w:ins w:id="9780" w:author="John Junico Bernados" w:date="2017-08-23T22:07:00Z"/>
                <w:del w:id="9781" w:author="Jen" w:date="2017-08-25T13:43:00Z"/>
                <w:rFonts w:ascii="Times New Roman" w:eastAsia="Times New Roman" w:hAnsi="Times New Roman" w:cs="Times New Roman"/>
                <w:color w:val="000000"/>
                <w:sz w:val="20"/>
                <w:szCs w:val="20"/>
                <w:lang w:val="en-US"/>
                <w:rPrChange w:id="9782" w:author="John Junico Bernados" w:date="2017-08-23T22:07:00Z">
                  <w:rPr>
                    <w:ins w:id="9783" w:author="John Junico Bernados" w:date="2017-08-23T22:07:00Z"/>
                    <w:del w:id="9784" w:author="Jen" w:date="2017-08-25T13:43:00Z"/>
                    <w:rFonts w:ascii="Times New Roman" w:eastAsia="Times New Roman" w:hAnsi="Times New Roman" w:cs="Times New Roman"/>
                    <w:color w:val="000000"/>
                    <w:sz w:val="20"/>
                    <w:szCs w:val="20"/>
                    <w:highlight w:val="yellow"/>
                    <w:lang w:val="en-US"/>
                  </w:rPr>
                </w:rPrChange>
              </w:rPr>
            </w:pPr>
            <w:ins w:id="9785" w:author="John Junico Bernados" w:date="2017-08-23T22:07:00Z">
              <w:del w:id="9786" w:author="Jen" w:date="2017-08-25T13:43:00Z">
                <w:r w:rsidRPr="00CA3F03" w:rsidDel="00E934FF">
                  <w:rPr>
                    <w:rFonts w:ascii="Times New Roman" w:eastAsia="Times New Roman" w:hAnsi="Times New Roman" w:cs="Times New Roman"/>
                    <w:color w:val="000000"/>
                    <w:sz w:val="20"/>
                    <w:szCs w:val="20"/>
                    <w:rPrChange w:id="9787" w:author="John Junico Bernados" w:date="2017-08-23T22:07:00Z">
                      <w:rPr>
                        <w:rFonts w:ascii="Times New Roman" w:eastAsia="Times New Roman" w:hAnsi="Times New Roman" w:cs="Times New Roman"/>
                        <w:color w:val="000000"/>
                        <w:sz w:val="20"/>
                        <w:szCs w:val="20"/>
                        <w:highlight w:val="yellow"/>
                      </w:rPr>
                    </w:rPrChange>
                  </w:rPr>
                  <w:delText>Manila</w:delText>
                </w:r>
              </w:del>
            </w:ins>
          </w:p>
        </w:tc>
        <w:tc>
          <w:tcPr>
            <w:tcW w:w="698" w:type="dxa"/>
            <w:tcBorders>
              <w:top w:val="nil"/>
              <w:left w:val="nil"/>
              <w:bottom w:val="single" w:sz="4" w:space="0" w:color="auto"/>
              <w:right w:val="single" w:sz="4" w:space="0" w:color="auto"/>
            </w:tcBorders>
            <w:shd w:val="clear" w:color="auto" w:fill="auto"/>
            <w:vAlign w:val="center"/>
            <w:hideMark/>
          </w:tcPr>
          <w:p w14:paraId="6DCAB91A" w14:textId="6C82486C" w:rsidR="00CA3F03" w:rsidRPr="00CA3F03" w:rsidDel="00E934FF" w:rsidRDefault="00CA3F03" w:rsidP="00225D19">
            <w:pPr>
              <w:spacing w:after="0" w:line="240" w:lineRule="auto"/>
              <w:jc w:val="right"/>
              <w:rPr>
                <w:ins w:id="9788" w:author="John Junico Bernados" w:date="2017-08-23T22:07:00Z"/>
                <w:del w:id="9789" w:author="Jen" w:date="2017-08-25T13:43:00Z"/>
                <w:rFonts w:ascii="Times New Roman" w:eastAsia="Times New Roman" w:hAnsi="Times New Roman" w:cs="Times New Roman"/>
                <w:color w:val="000000"/>
                <w:sz w:val="20"/>
                <w:szCs w:val="20"/>
                <w:lang w:val="en-US"/>
                <w:rPrChange w:id="9790" w:author="John Junico Bernados" w:date="2017-08-23T22:07:00Z">
                  <w:rPr>
                    <w:ins w:id="9791" w:author="John Junico Bernados" w:date="2017-08-23T22:07:00Z"/>
                    <w:del w:id="9792" w:author="Jen" w:date="2017-08-25T13:43:00Z"/>
                    <w:rFonts w:ascii="Times New Roman" w:eastAsia="Times New Roman" w:hAnsi="Times New Roman" w:cs="Times New Roman"/>
                    <w:color w:val="000000"/>
                    <w:sz w:val="20"/>
                    <w:szCs w:val="20"/>
                    <w:highlight w:val="yellow"/>
                    <w:lang w:val="en-US"/>
                  </w:rPr>
                </w:rPrChange>
              </w:rPr>
            </w:pPr>
            <w:ins w:id="9793" w:author="John Junico Bernados" w:date="2017-08-23T22:07:00Z">
              <w:del w:id="9794" w:author="Jen" w:date="2017-08-25T13:43:00Z">
                <w:r w:rsidRPr="00CA3F03" w:rsidDel="00E934FF">
                  <w:rPr>
                    <w:rFonts w:ascii="Times New Roman" w:eastAsia="Times New Roman" w:hAnsi="Times New Roman" w:cs="Times New Roman"/>
                    <w:color w:val="000000"/>
                    <w:sz w:val="20"/>
                    <w:szCs w:val="20"/>
                    <w:rPrChange w:id="9795" w:author="John Junico Bernados" w:date="2017-08-23T22:07:00Z">
                      <w:rPr>
                        <w:rFonts w:ascii="Times New Roman" w:eastAsia="Times New Roman" w:hAnsi="Times New Roman" w:cs="Times New Roman"/>
                        <w:color w:val="000000"/>
                        <w:sz w:val="20"/>
                        <w:szCs w:val="20"/>
                        <w:highlight w:val="yellow"/>
                      </w:rPr>
                    </w:rPrChange>
                  </w:rPr>
                  <w:delText>432</w:delText>
                </w:r>
              </w:del>
            </w:ins>
          </w:p>
        </w:tc>
        <w:tc>
          <w:tcPr>
            <w:tcW w:w="1104" w:type="dxa"/>
            <w:tcBorders>
              <w:top w:val="nil"/>
              <w:left w:val="nil"/>
              <w:bottom w:val="single" w:sz="4" w:space="0" w:color="auto"/>
              <w:right w:val="single" w:sz="4" w:space="0" w:color="auto"/>
            </w:tcBorders>
            <w:shd w:val="clear" w:color="auto" w:fill="auto"/>
            <w:vAlign w:val="center"/>
            <w:hideMark/>
          </w:tcPr>
          <w:p w14:paraId="152C1AE0" w14:textId="62D3B90E" w:rsidR="00CA3F03" w:rsidRPr="00CA3F03" w:rsidDel="00E934FF" w:rsidRDefault="00CA3F03" w:rsidP="00225D19">
            <w:pPr>
              <w:spacing w:after="0" w:line="240" w:lineRule="auto"/>
              <w:jc w:val="right"/>
              <w:rPr>
                <w:ins w:id="9796" w:author="John Junico Bernados" w:date="2017-08-23T22:07:00Z"/>
                <w:del w:id="9797" w:author="Jen" w:date="2017-08-25T13:43:00Z"/>
                <w:rFonts w:ascii="Times New Roman" w:eastAsia="Times New Roman" w:hAnsi="Times New Roman" w:cs="Times New Roman"/>
                <w:color w:val="000000"/>
                <w:sz w:val="20"/>
                <w:szCs w:val="20"/>
                <w:lang w:val="en-US"/>
                <w:rPrChange w:id="9798" w:author="John Junico Bernados" w:date="2017-08-23T22:07:00Z">
                  <w:rPr>
                    <w:ins w:id="9799" w:author="John Junico Bernados" w:date="2017-08-23T22:07:00Z"/>
                    <w:del w:id="9800" w:author="Jen" w:date="2017-08-25T13:43:00Z"/>
                    <w:rFonts w:ascii="Times New Roman" w:eastAsia="Times New Roman" w:hAnsi="Times New Roman" w:cs="Times New Roman"/>
                    <w:color w:val="000000"/>
                    <w:sz w:val="20"/>
                    <w:szCs w:val="20"/>
                    <w:highlight w:val="yellow"/>
                    <w:lang w:val="en-US"/>
                  </w:rPr>
                </w:rPrChange>
              </w:rPr>
            </w:pPr>
            <w:ins w:id="9801" w:author="John Junico Bernados" w:date="2017-08-23T22:07:00Z">
              <w:del w:id="9802" w:author="Jen" w:date="2017-08-25T13:43:00Z">
                <w:r w:rsidRPr="00CA3F03" w:rsidDel="00E934FF">
                  <w:rPr>
                    <w:rFonts w:ascii="Times New Roman" w:eastAsia="Times New Roman" w:hAnsi="Times New Roman" w:cs="Times New Roman"/>
                    <w:color w:val="000000"/>
                    <w:sz w:val="20"/>
                    <w:szCs w:val="20"/>
                    <w:rPrChange w:id="9803" w:author="John Junico Bernados" w:date="2017-08-23T22:07:00Z">
                      <w:rPr>
                        <w:rFonts w:ascii="Times New Roman" w:eastAsia="Times New Roman" w:hAnsi="Times New Roman" w:cs="Times New Roman"/>
                        <w:color w:val="000000"/>
                        <w:sz w:val="20"/>
                        <w:szCs w:val="20"/>
                        <w:highlight w:val="yellow"/>
                      </w:rPr>
                    </w:rPrChange>
                  </w:rPr>
                  <w:delText>993,738</w:delText>
                </w:r>
              </w:del>
            </w:ins>
          </w:p>
        </w:tc>
        <w:tc>
          <w:tcPr>
            <w:tcW w:w="928" w:type="dxa"/>
            <w:tcBorders>
              <w:top w:val="nil"/>
              <w:left w:val="nil"/>
              <w:bottom w:val="single" w:sz="4" w:space="0" w:color="auto"/>
              <w:right w:val="single" w:sz="4" w:space="0" w:color="auto"/>
            </w:tcBorders>
            <w:shd w:val="clear" w:color="auto" w:fill="auto"/>
            <w:vAlign w:val="center"/>
            <w:hideMark/>
          </w:tcPr>
          <w:p w14:paraId="580FC396" w14:textId="17611501" w:rsidR="00CA3F03" w:rsidRPr="00CA3F03" w:rsidDel="00E934FF" w:rsidRDefault="00CA3F03" w:rsidP="00225D19">
            <w:pPr>
              <w:spacing w:after="0" w:line="240" w:lineRule="auto"/>
              <w:jc w:val="right"/>
              <w:rPr>
                <w:ins w:id="9804" w:author="John Junico Bernados" w:date="2017-08-23T22:07:00Z"/>
                <w:del w:id="9805" w:author="Jen" w:date="2017-08-25T13:43:00Z"/>
                <w:rFonts w:ascii="Times New Roman" w:eastAsia="Times New Roman" w:hAnsi="Times New Roman" w:cs="Times New Roman"/>
                <w:color w:val="000000"/>
                <w:sz w:val="20"/>
                <w:szCs w:val="20"/>
                <w:lang w:val="en-US"/>
                <w:rPrChange w:id="9806" w:author="John Junico Bernados" w:date="2017-08-23T22:07:00Z">
                  <w:rPr>
                    <w:ins w:id="9807" w:author="John Junico Bernados" w:date="2017-08-23T22:07:00Z"/>
                    <w:del w:id="9808" w:author="Jen" w:date="2017-08-25T13:43:00Z"/>
                    <w:rFonts w:ascii="Times New Roman" w:eastAsia="Times New Roman" w:hAnsi="Times New Roman" w:cs="Times New Roman"/>
                    <w:color w:val="000000"/>
                    <w:sz w:val="20"/>
                    <w:szCs w:val="20"/>
                    <w:highlight w:val="yellow"/>
                    <w:lang w:val="en-US"/>
                  </w:rPr>
                </w:rPrChange>
              </w:rPr>
            </w:pPr>
            <w:ins w:id="9809" w:author="John Junico Bernados" w:date="2017-08-23T22:07:00Z">
              <w:del w:id="9810" w:author="Jen" w:date="2017-08-25T13:43:00Z">
                <w:r w:rsidRPr="00CA3F03" w:rsidDel="00E934FF">
                  <w:rPr>
                    <w:rFonts w:ascii="Times New Roman" w:eastAsia="Times New Roman" w:hAnsi="Times New Roman" w:cs="Times New Roman"/>
                    <w:color w:val="000000"/>
                    <w:sz w:val="20"/>
                    <w:szCs w:val="20"/>
                    <w:rPrChange w:id="9811" w:author="John Junico Bernados" w:date="2017-08-23T22:07:00Z">
                      <w:rPr>
                        <w:rFonts w:ascii="Times New Roman" w:eastAsia="Times New Roman" w:hAnsi="Times New Roman" w:cs="Times New Roman"/>
                        <w:color w:val="000000"/>
                        <w:sz w:val="20"/>
                        <w:szCs w:val="20"/>
                        <w:highlight w:val="yellow"/>
                      </w:rPr>
                    </w:rPrChange>
                  </w:rPr>
                  <w:delText>16</w:delText>
                </w:r>
              </w:del>
            </w:ins>
          </w:p>
        </w:tc>
        <w:tc>
          <w:tcPr>
            <w:tcW w:w="866" w:type="dxa"/>
            <w:tcBorders>
              <w:top w:val="nil"/>
              <w:left w:val="nil"/>
              <w:bottom w:val="single" w:sz="4" w:space="0" w:color="auto"/>
              <w:right w:val="single" w:sz="4" w:space="0" w:color="auto"/>
            </w:tcBorders>
            <w:shd w:val="clear" w:color="auto" w:fill="auto"/>
            <w:vAlign w:val="center"/>
            <w:hideMark/>
          </w:tcPr>
          <w:p w14:paraId="6FCF44E1" w14:textId="0B048D8E" w:rsidR="00CA3F03" w:rsidRPr="00CA3F03" w:rsidDel="00E934FF" w:rsidRDefault="00CA3F03" w:rsidP="00225D19">
            <w:pPr>
              <w:spacing w:after="0" w:line="240" w:lineRule="auto"/>
              <w:jc w:val="right"/>
              <w:rPr>
                <w:ins w:id="9812" w:author="John Junico Bernados" w:date="2017-08-23T22:07:00Z"/>
                <w:del w:id="9813" w:author="Jen" w:date="2017-08-25T13:43:00Z"/>
                <w:rFonts w:ascii="Times New Roman" w:eastAsia="Times New Roman" w:hAnsi="Times New Roman" w:cs="Times New Roman"/>
                <w:color w:val="000000"/>
                <w:sz w:val="20"/>
                <w:szCs w:val="20"/>
                <w:lang w:val="en-US"/>
                <w:rPrChange w:id="9814" w:author="John Junico Bernados" w:date="2017-08-23T22:07:00Z">
                  <w:rPr>
                    <w:ins w:id="9815" w:author="John Junico Bernados" w:date="2017-08-23T22:07:00Z"/>
                    <w:del w:id="9816" w:author="Jen" w:date="2017-08-25T13:43:00Z"/>
                    <w:rFonts w:ascii="Times New Roman" w:eastAsia="Times New Roman" w:hAnsi="Times New Roman" w:cs="Times New Roman"/>
                    <w:color w:val="000000"/>
                    <w:sz w:val="20"/>
                    <w:szCs w:val="20"/>
                    <w:highlight w:val="yellow"/>
                    <w:lang w:val="en-US"/>
                  </w:rPr>
                </w:rPrChange>
              </w:rPr>
            </w:pPr>
            <w:ins w:id="9817" w:author="John Junico Bernados" w:date="2017-08-23T22:07:00Z">
              <w:del w:id="9818" w:author="Jen" w:date="2017-08-25T13:43:00Z">
                <w:r w:rsidRPr="00CA3F03" w:rsidDel="00E934FF">
                  <w:rPr>
                    <w:rFonts w:ascii="Times New Roman" w:eastAsia="Times New Roman" w:hAnsi="Times New Roman" w:cs="Times New Roman"/>
                    <w:color w:val="000000"/>
                    <w:sz w:val="20"/>
                    <w:szCs w:val="20"/>
                    <w:rPrChange w:id="9819" w:author="John Junico Bernados" w:date="2017-08-23T22:07:00Z">
                      <w:rPr>
                        <w:rFonts w:ascii="Times New Roman" w:eastAsia="Times New Roman" w:hAnsi="Times New Roman" w:cs="Times New Roman"/>
                        <w:color w:val="000000"/>
                        <w:sz w:val="20"/>
                        <w:szCs w:val="20"/>
                        <w:highlight w:val="yellow"/>
                      </w:rPr>
                    </w:rPrChange>
                  </w:rPr>
                  <w:delText>121,600</w:delText>
                </w:r>
              </w:del>
            </w:ins>
          </w:p>
        </w:tc>
        <w:tc>
          <w:tcPr>
            <w:tcW w:w="928" w:type="dxa"/>
            <w:tcBorders>
              <w:top w:val="nil"/>
              <w:left w:val="nil"/>
              <w:bottom w:val="single" w:sz="4" w:space="0" w:color="auto"/>
              <w:right w:val="single" w:sz="4" w:space="0" w:color="auto"/>
            </w:tcBorders>
            <w:shd w:val="clear" w:color="auto" w:fill="auto"/>
            <w:vAlign w:val="center"/>
            <w:hideMark/>
          </w:tcPr>
          <w:p w14:paraId="7D926172" w14:textId="38522719" w:rsidR="00CA3F03" w:rsidRPr="00CA3F03" w:rsidDel="00E934FF" w:rsidRDefault="00CA3F03" w:rsidP="00225D19">
            <w:pPr>
              <w:spacing w:after="0" w:line="240" w:lineRule="auto"/>
              <w:jc w:val="right"/>
              <w:rPr>
                <w:ins w:id="9820" w:author="John Junico Bernados" w:date="2017-08-23T22:07:00Z"/>
                <w:del w:id="9821" w:author="Jen" w:date="2017-08-25T13:43:00Z"/>
                <w:rFonts w:ascii="Times New Roman" w:eastAsia="Times New Roman" w:hAnsi="Times New Roman" w:cs="Times New Roman"/>
                <w:color w:val="000000"/>
                <w:sz w:val="20"/>
                <w:szCs w:val="20"/>
                <w:lang w:val="en-US"/>
                <w:rPrChange w:id="9822" w:author="John Junico Bernados" w:date="2017-08-23T22:07:00Z">
                  <w:rPr>
                    <w:ins w:id="9823" w:author="John Junico Bernados" w:date="2017-08-23T22:07:00Z"/>
                    <w:del w:id="9824" w:author="Jen" w:date="2017-08-25T13:43:00Z"/>
                    <w:rFonts w:ascii="Times New Roman" w:eastAsia="Times New Roman" w:hAnsi="Times New Roman" w:cs="Times New Roman"/>
                    <w:color w:val="000000"/>
                    <w:sz w:val="20"/>
                    <w:szCs w:val="20"/>
                    <w:highlight w:val="yellow"/>
                    <w:lang w:val="en-US"/>
                  </w:rPr>
                </w:rPrChange>
              </w:rPr>
            </w:pPr>
            <w:ins w:id="9825" w:author="John Junico Bernados" w:date="2017-08-23T22:07:00Z">
              <w:del w:id="9826" w:author="Jen" w:date="2017-08-25T13:43:00Z">
                <w:r w:rsidRPr="00CA3F03" w:rsidDel="00E934FF">
                  <w:rPr>
                    <w:rFonts w:ascii="Times New Roman" w:eastAsia="Times New Roman" w:hAnsi="Times New Roman" w:cs="Times New Roman"/>
                    <w:color w:val="000000"/>
                    <w:sz w:val="20"/>
                    <w:szCs w:val="20"/>
                    <w:rPrChange w:id="9827" w:author="John Junico Bernados" w:date="2017-08-23T22:07:00Z">
                      <w:rPr>
                        <w:rFonts w:ascii="Times New Roman" w:eastAsia="Times New Roman" w:hAnsi="Times New Roman" w:cs="Times New Roman"/>
                        <w:color w:val="000000"/>
                        <w:sz w:val="20"/>
                        <w:szCs w:val="20"/>
                        <w:highlight w:val="yellow"/>
                      </w:rPr>
                    </w:rPrChange>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73B16066" w14:textId="5E806D00" w:rsidR="00CA3F03" w:rsidRPr="00CA3F03" w:rsidDel="00E934FF" w:rsidRDefault="00CA3F03" w:rsidP="00225D19">
            <w:pPr>
              <w:spacing w:after="0" w:line="240" w:lineRule="auto"/>
              <w:jc w:val="right"/>
              <w:rPr>
                <w:ins w:id="9828" w:author="John Junico Bernados" w:date="2017-08-23T22:07:00Z"/>
                <w:del w:id="9829" w:author="Jen" w:date="2017-08-25T13:43:00Z"/>
                <w:rFonts w:ascii="Times New Roman" w:eastAsia="Times New Roman" w:hAnsi="Times New Roman" w:cs="Times New Roman"/>
                <w:color w:val="000000"/>
                <w:sz w:val="20"/>
                <w:szCs w:val="20"/>
                <w:lang w:val="en-US"/>
                <w:rPrChange w:id="9830" w:author="John Junico Bernados" w:date="2017-08-23T22:07:00Z">
                  <w:rPr>
                    <w:ins w:id="9831" w:author="John Junico Bernados" w:date="2017-08-23T22:07:00Z"/>
                    <w:del w:id="9832" w:author="Jen" w:date="2017-08-25T13:43:00Z"/>
                    <w:rFonts w:ascii="Times New Roman" w:eastAsia="Times New Roman" w:hAnsi="Times New Roman" w:cs="Times New Roman"/>
                    <w:color w:val="000000"/>
                    <w:sz w:val="20"/>
                    <w:szCs w:val="20"/>
                    <w:highlight w:val="yellow"/>
                    <w:lang w:val="en-US"/>
                  </w:rPr>
                </w:rPrChange>
              </w:rPr>
            </w:pPr>
            <w:ins w:id="9833" w:author="John Junico Bernados" w:date="2017-08-23T22:07:00Z">
              <w:del w:id="9834" w:author="Jen" w:date="2017-08-25T13:43:00Z">
                <w:r w:rsidRPr="00CA3F03" w:rsidDel="00E934FF">
                  <w:rPr>
                    <w:rFonts w:ascii="Times New Roman" w:eastAsia="Times New Roman" w:hAnsi="Times New Roman" w:cs="Times New Roman"/>
                    <w:color w:val="000000"/>
                    <w:sz w:val="20"/>
                    <w:szCs w:val="20"/>
                    <w:rPrChange w:id="9835" w:author="John Junico Bernados" w:date="2017-08-23T22:07:00Z">
                      <w:rPr>
                        <w:rFonts w:ascii="Times New Roman" w:eastAsia="Times New Roman" w:hAnsi="Times New Roman" w:cs="Times New Roman"/>
                        <w:color w:val="000000"/>
                        <w:sz w:val="20"/>
                        <w:szCs w:val="20"/>
                        <w:highlight w:val="yellow"/>
                      </w:rPr>
                    </w:rPrChange>
                  </w:rPr>
                  <w:delText>493,863</w:delText>
                </w:r>
              </w:del>
            </w:ins>
          </w:p>
        </w:tc>
        <w:tc>
          <w:tcPr>
            <w:tcW w:w="1511" w:type="dxa"/>
            <w:tcBorders>
              <w:top w:val="nil"/>
              <w:left w:val="nil"/>
              <w:bottom w:val="single" w:sz="4" w:space="0" w:color="auto"/>
              <w:right w:val="single" w:sz="4" w:space="0" w:color="auto"/>
            </w:tcBorders>
            <w:shd w:val="clear" w:color="auto" w:fill="auto"/>
            <w:vAlign w:val="center"/>
            <w:hideMark/>
          </w:tcPr>
          <w:p w14:paraId="76CC3159" w14:textId="428F4EA0" w:rsidR="00CA3F03" w:rsidRPr="00E934FF" w:rsidDel="00E934FF" w:rsidRDefault="00CA3F03" w:rsidP="00225D19">
            <w:pPr>
              <w:spacing w:after="0" w:line="240" w:lineRule="auto"/>
              <w:jc w:val="right"/>
              <w:rPr>
                <w:ins w:id="9836" w:author="John Junico Bernados" w:date="2017-08-23T22:07:00Z"/>
                <w:del w:id="9837" w:author="Jen" w:date="2017-08-25T13:43:00Z"/>
                <w:rFonts w:ascii="Times New Roman" w:eastAsia="Times New Roman" w:hAnsi="Times New Roman" w:cs="Times New Roman"/>
                <w:color w:val="000000"/>
                <w:sz w:val="20"/>
                <w:szCs w:val="20"/>
                <w:lang w:val="en-US"/>
                <w:rPrChange w:id="9838" w:author="Jen" w:date="2017-08-25T13:42:00Z">
                  <w:rPr>
                    <w:ins w:id="9839" w:author="John Junico Bernados" w:date="2017-08-23T22:07:00Z"/>
                    <w:del w:id="9840" w:author="Jen" w:date="2017-08-25T13:43:00Z"/>
                    <w:rFonts w:ascii="Times New Roman" w:eastAsia="Times New Roman" w:hAnsi="Times New Roman" w:cs="Times New Roman"/>
                    <w:b/>
                    <w:color w:val="000000"/>
                    <w:sz w:val="20"/>
                    <w:szCs w:val="20"/>
                    <w:highlight w:val="yellow"/>
                    <w:lang w:val="en-US"/>
                  </w:rPr>
                </w:rPrChange>
              </w:rPr>
            </w:pPr>
            <w:ins w:id="9841" w:author="John Junico Bernados" w:date="2017-08-23T22:07:00Z">
              <w:del w:id="9842" w:author="Jen" w:date="2017-08-25T13:43:00Z">
                <w:r w:rsidRPr="00E934FF" w:rsidDel="00E934FF">
                  <w:rPr>
                    <w:rFonts w:ascii="Times New Roman" w:eastAsia="Times New Roman" w:hAnsi="Times New Roman" w:cs="Times New Roman"/>
                    <w:color w:val="000000"/>
                    <w:sz w:val="20"/>
                    <w:szCs w:val="20"/>
                    <w:lang w:val="en-US"/>
                    <w:rPrChange w:id="9843" w:author="Jen" w:date="2017-08-25T13:42:00Z">
                      <w:rPr>
                        <w:rFonts w:ascii="Times New Roman" w:eastAsia="Times New Roman" w:hAnsi="Times New Roman" w:cs="Times New Roman"/>
                        <w:b/>
                        <w:color w:val="000000"/>
                        <w:sz w:val="20"/>
                        <w:szCs w:val="20"/>
                        <w:highlight w:val="yellow"/>
                        <w:lang w:val="en-US"/>
                      </w:rPr>
                    </w:rPrChange>
                  </w:rPr>
                  <w:delText>1</w:delText>
                </w:r>
                <w:r w:rsidRPr="00E934FF" w:rsidDel="00E934FF">
                  <w:rPr>
                    <w:rFonts w:ascii="Times New Roman" w:eastAsia="Times New Roman" w:hAnsi="Times New Roman" w:cs="Times New Roman"/>
                    <w:color w:val="000000"/>
                    <w:sz w:val="20"/>
                    <w:szCs w:val="20"/>
                    <w:rPrChange w:id="9844" w:author="Jen" w:date="2017-08-25T13:42:00Z">
                      <w:rPr>
                        <w:rFonts w:ascii="Times New Roman" w:eastAsia="Times New Roman" w:hAnsi="Times New Roman" w:cs="Times New Roman"/>
                        <w:b/>
                        <w:color w:val="000000"/>
                        <w:sz w:val="20"/>
                        <w:szCs w:val="20"/>
                        <w:highlight w:val="yellow"/>
                      </w:rPr>
                    </w:rPrChange>
                  </w:rPr>
                  <w:delText>,609,201</w:delText>
                </w:r>
              </w:del>
            </w:ins>
          </w:p>
        </w:tc>
      </w:tr>
      <w:tr w:rsidR="00CA3F03" w:rsidRPr="00617EC9" w:rsidDel="00E934FF" w14:paraId="549C1BD8" w14:textId="6561EB89" w:rsidTr="00225D19">
        <w:trPr>
          <w:trHeight w:val="300"/>
          <w:jc w:val="center"/>
          <w:ins w:id="9845" w:author="John Junico Bernados" w:date="2017-08-23T22:07:00Z"/>
          <w:del w:id="9846" w:author="Jen" w:date="2017-08-25T13:43: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E8C37D4" w14:textId="4E3CF0E4" w:rsidR="00CA3F03" w:rsidRPr="00CA3F03" w:rsidDel="00E934FF" w:rsidRDefault="00CA3F03" w:rsidP="00225D19">
            <w:pPr>
              <w:spacing w:after="0" w:line="240" w:lineRule="auto"/>
              <w:jc w:val="both"/>
              <w:rPr>
                <w:ins w:id="9847" w:author="John Junico Bernados" w:date="2017-08-23T22:07:00Z"/>
                <w:del w:id="9848" w:author="Jen" w:date="2017-08-25T13:43:00Z"/>
                <w:rFonts w:ascii="Times New Roman" w:eastAsia="Times New Roman" w:hAnsi="Times New Roman" w:cs="Times New Roman"/>
                <w:b/>
                <w:bCs/>
                <w:color w:val="000000"/>
                <w:sz w:val="18"/>
                <w:szCs w:val="18"/>
                <w:lang w:val="en-US"/>
                <w:rPrChange w:id="9849" w:author="John Junico Bernados" w:date="2017-08-23T22:07:00Z">
                  <w:rPr>
                    <w:ins w:id="9850" w:author="John Junico Bernados" w:date="2017-08-23T22:07:00Z"/>
                    <w:del w:id="9851" w:author="Jen" w:date="2017-08-25T13:43:00Z"/>
                    <w:rFonts w:ascii="Times New Roman" w:eastAsia="Times New Roman" w:hAnsi="Times New Roman" w:cs="Times New Roman"/>
                    <w:b/>
                    <w:bCs/>
                    <w:color w:val="000000"/>
                    <w:sz w:val="18"/>
                    <w:szCs w:val="18"/>
                    <w:highlight w:val="yellow"/>
                    <w:lang w:val="en-US"/>
                  </w:rPr>
                </w:rPrChange>
              </w:rPr>
            </w:pPr>
            <w:ins w:id="9852" w:author="John Junico Bernados" w:date="2017-08-23T22:07:00Z">
              <w:del w:id="9853" w:author="Jen" w:date="2017-08-25T13:43:00Z">
                <w:r w:rsidRPr="00CA3F03" w:rsidDel="00E934FF">
                  <w:rPr>
                    <w:rFonts w:ascii="Times New Roman" w:eastAsia="Times New Roman" w:hAnsi="Times New Roman" w:cs="Times New Roman"/>
                    <w:b/>
                    <w:bCs/>
                    <w:color w:val="000000"/>
                    <w:sz w:val="18"/>
                    <w:szCs w:val="18"/>
                    <w:rPrChange w:id="9854" w:author="John Junico Bernados" w:date="2017-08-23T22:07:00Z">
                      <w:rPr>
                        <w:rFonts w:ascii="Times New Roman" w:eastAsia="Times New Roman" w:hAnsi="Times New Roman" w:cs="Times New Roman"/>
                        <w:b/>
                        <w:bCs/>
                        <w:color w:val="000000"/>
                        <w:sz w:val="18"/>
                        <w:szCs w:val="18"/>
                        <w:highlight w:val="yellow"/>
                      </w:rPr>
                    </w:rPrChange>
                  </w:rPr>
                  <w:delText xml:space="preserve">Total </w:delText>
                </w:r>
              </w:del>
            </w:ins>
          </w:p>
        </w:tc>
        <w:tc>
          <w:tcPr>
            <w:tcW w:w="698" w:type="dxa"/>
            <w:tcBorders>
              <w:top w:val="nil"/>
              <w:left w:val="nil"/>
              <w:bottom w:val="single" w:sz="4" w:space="0" w:color="auto"/>
              <w:right w:val="single" w:sz="4" w:space="0" w:color="auto"/>
            </w:tcBorders>
            <w:shd w:val="clear" w:color="auto" w:fill="auto"/>
            <w:vAlign w:val="center"/>
            <w:hideMark/>
          </w:tcPr>
          <w:p w14:paraId="1446B98D" w14:textId="12F22B87" w:rsidR="00CA3F03" w:rsidRPr="00CA3F03" w:rsidDel="00E934FF" w:rsidRDefault="00CA3F03" w:rsidP="00225D19">
            <w:pPr>
              <w:spacing w:after="0" w:line="240" w:lineRule="auto"/>
              <w:jc w:val="right"/>
              <w:rPr>
                <w:ins w:id="9855" w:author="John Junico Bernados" w:date="2017-08-23T22:07:00Z"/>
                <w:del w:id="9856" w:author="Jen" w:date="2017-08-25T13:43:00Z"/>
                <w:rFonts w:ascii="Times New Roman" w:eastAsia="Times New Roman" w:hAnsi="Times New Roman" w:cs="Times New Roman"/>
                <w:b/>
                <w:bCs/>
                <w:color w:val="000000"/>
                <w:sz w:val="18"/>
                <w:szCs w:val="18"/>
                <w:lang w:val="en-US"/>
                <w:rPrChange w:id="9857" w:author="John Junico Bernados" w:date="2017-08-23T22:07:00Z">
                  <w:rPr>
                    <w:ins w:id="9858" w:author="John Junico Bernados" w:date="2017-08-23T22:07:00Z"/>
                    <w:del w:id="9859" w:author="Jen" w:date="2017-08-25T13:43:00Z"/>
                    <w:rFonts w:ascii="Times New Roman" w:eastAsia="Times New Roman" w:hAnsi="Times New Roman" w:cs="Times New Roman"/>
                    <w:b/>
                    <w:bCs/>
                    <w:color w:val="000000"/>
                    <w:sz w:val="18"/>
                    <w:szCs w:val="18"/>
                    <w:highlight w:val="yellow"/>
                    <w:lang w:val="en-US"/>
                  </w:rPr>
                </w:rPrChange>
              </w:rPr>
            </w:pPr>
            <w:ins w:id="9860" w:author="John Junico Bernados" w:date="2017-08-23T22:07:00Z">
              <w:del w:id="9861" w:author="Jen" w:date="2017-08-25T13:43:00Z">
                <w:r w:rsidRPr="00CA3F03" w:rsidDel="00E934FF">
                  <w:rPr>
                    <w:rFonts w:ascii="Times New Roman" w:eastAsia="Times New Roman" w:hAnsi="Times New Roman" w:cs="Times New Roman"/>
                    <w:b/>
                    <w:bCs/>
                    <w:color w:val="000000"/>
                    <w:sz w:val="18"/>
                    <w:szCs w:val="18"/>
                    <w:lang w:val="en-US"/>
                    <w:rPrChange w:id="9862" w:author="John Junico Bernados" w:date="2017-08-23T22:07:00Z">
                      <w:rPr>
                        <w:rFonts w:ascii="Times New Roman" w:eastAsia="Times New Roman" w:hAnsi="Times New Roman" w:cs="Times New Roman"/>
                        <w:b/>
                        <w:bCs/>
                        <w:color w:val="000000"/>
                        <w:sz w:val="18"/>
                        <w:szCs w:val="18"/>
                        <w:highlight w:val="yellow"/>
                        <w:lang w:val="en-US"/>
                      </w:rPr>
                    </w:rPrChange>
                  </w:rPr>
                  <w:delText>5,255</w:delText>
                </w:r>
              </w:del>
            </w:ins>
          </w:p>
        </w:tc>
        <w:tc>
          <w:tcPr>
            <w:tcW w:w="1104" w:type="dxa"/>
            <w:tcBorders>
              <w:top w:val="nil"/>
              <w:left w:val="nil"/>
              <w:bottom w:val="single" w:sz="4" w:space="0" w:color="auto"/>
              <w:right w:val="single" w:sz="4" w:space="0" w:color="auto"/>
            </w:tcBorders>
            <w:shd w:val="clear" w:color="auto" w:fill="auto"/>
            <w:vAlign w:val="center"/>
            <w:hideMark/>
          </w:tcPr>
          <w:p w14:paraId="78492186" w14:textId="6F7CA591" w:rsidR="00CA3F03" w:rsidRPr="00CA3F03" w:rsidDel="00E934FF" w:rsidRDefault="00CA3F03" w:rsidP="00225D19">
            <w:pPr>
              <w:spacing w:after="0" w:line="240" w:lineRule="auto"/>
              <w:jc w:val="right"/>
              <w:rPr>
                <w:ins w:id="9863" w:author="John Junico Bernados" w:date="2017-08-23T22:07:00Z"/>
                <w:del w:id="9864" w:author="Jen" w:date="2017-08-25T13:43:00Z"/>
                <w:rFonts w:ascii="Times New Roman" w:eastAsia="Times New Roman" w:hAnsi="Times New Roman" w:cs="Times New Roman"/>
                <w:b/>
                <w:bCs/>
                <w:color w:val="000000"/>
                <w:sz w:val="18"/>
                <w:szCs w:val="18"/>
                <w:lang w:val="en-US"/>
                <w:rPrChange w:id="9865" w:author="John Junico Bernados" w:date="2017-08-23T22:07:00Z">
                  <w:rPr>
                    <w:ins w:id="9866" w:author="John Junico Bernados" w:date="2017-08-23T22:07:00Z"/>
                    <w:del w:id="9867" w:author="Jen" w:date="2017-08-25T13:43:00Z"/>
                    <w:rFonts w:ascii="Times New Roman" w:eastAsia="Times New Roman" w:hAnsi="Times New Roman" w:cs="Times New Roman"/>
                    <w:b/>
                    <w:bCs/>
                    <w:color w:val="000000"/>
                    <w:sz w:val="18"/>
                    <w:szCs w:val="18"/>
                    <w:highlight w:val="yellow"/>
                    <w:lang w:val="en-US"/>
                  </w:rPr>
                </w:rPrChange>
              </w:rPr>
            </w:pPr>
            <w:ins w:id="9868" w:author="John Junico Bernados" w:date="2017-08-23T22:07:00Z">
              <w:del w:id="9869" w:author="Jen" w:date="2017-08-25T13:43:00Z">
                <w:r w:rsidRPr="00CA3F03" w:rsidDel="00E934FF">
                  <w:rPr>
                    <w:rFonts w:ascii="Times New Roman" w:eastAsia="Times New Roman" w:hAnsi="Times New Roman" w:cs="Times New Roman"/>
                    <w:b/>
                    <w:bCs/>
                    <w:color w:val="000000"/>
                    <w:sz w:val="18"/>
                    <w:szCs w:val="18"/>
                    <w:lang w:val="en-US"/>
                    <w:rPrChange w:id="9870" w:author="John Junico Bernados" w:date="2017-08-23T22:07:00Z">
                      <w:rPr>
                        <w:rFonts w:ascii="Times New Roman" w:eastAsia="Times New Roman" w:hAnsi="Times New Roman" w:cs="Times New Roman"/>
                        <w:b/>
                        <w:bCs/>
                        <w:color w:val="000000"/>
                        <w:sz w:val="18"/>
                        <w:szCs w:val="18"/>
                        <w:highlight w:val="yellow"/>
                        <w:lang w:val="en-US"/>
                      </w:rPr>
                    </w:rPrChange>
                  </w:rPr>
                  <w:delText>11,686,433</w:delText>
                </w:r>
              </w:del>
            </w:ins>
          </w:p>
        </w:tc>
        <w:tc>
          <w:tcPr>
            <w:tcW w:w="928" w:type="dxa"/>
            <w:tcBorders>
              <w:top w:val="nil"/>
              <w:left w:val="nil"/>
              <w:bottom w:val="single" w:sz="4" w:space="0" w:color="auto"/>
              <w:right w:val="single" w:sz="4" w:space="0" w:color="auto"/>
            </w:tcBorders>
            <w:shd w:val="clear" w:color="auto" w:fill="auto"/>
            <w:vAlign w:val="center"/>
            <w:hideMark/>
          </w:tcPr>
          <w:p w14:paraId="28980093" w14:textId="1BE8AF7A" w:rsidR="00CA3F03" w:rsidRPr="00CA3F03" w:rsidDel="00E934FF" w:rsidRDefault="00CA3F03" w:rsidP="00225D19">
            <w:pPr>
              <w:spacing w:after="0" w:line="240" w:lineRule="auto"/>
              <w:jc w:val="right"/>
              <w:rPr>
                <w:ins w:id="9871" w:author="John Junico Bernados" w:date="2017-08-23T22:07:00Z"/>
                <w:del w:id="9872" w:author="Jen" w:date="2017-08-25T13:43:00Z"/>
                <w:rFonts w:ascii="Times New Roman" w:eastAsia="Times New Roman" w:hAnsi="Times New Roman" w:cs="Times New Roman"/>
                <w:b/>
                <w:bCs/>
                <w:color w:val="000000"/>
                <w:sz w:val="18"/>
                <w:szCs w:val="18"/>
                <w:lang w:val="en-US"/>
                <w:rPrChange w:id="9873" w:author="John Junico Bernados" w:date="2017-08-23T22:07:00Z">
                  <w:rPr>
                    <w:ins w:id="9874" w:author="John Junico Bernados" w:date="2017-08-23T22:07:00Z"/>
                    <w:del w:id="9875" w:author="Jen" w:date="2017-08-25T13:43:00Z"/>
                    <w:rFonts w:ascii="Times New Roman" w:eastAsia="Times New Roman" w:hAnsi="Times New Roman" w:cs="Times New Roman"/>
                    <w:b/>
                    <w:bCs/>
                    <w:color w:val="000000"/>
                    <w:sz w:val="18"/>
                    <w:szCs w:val="18"/>
                    <w:highlight w:val="yellow"/>
                    <w:lang w:val="en-US"/>
                  </w:rPr>
                </w:rPrChange>
              </w:rPr>
            </w:pPr>
            <w:ins w:id="9876" w:author="John Junico Bernados" w:date="2017-08-23T22:07:00Z">
              <w:del w:id="9877" w:author="Jen" w:date="2017-08-25T13:43:00Z">
                <w:r w:rsidRPr="00CA3F03" w:rsidDel="00E934FF">
                  <w:rPr>
                    <w:rFonts w:ascii="Times New Roman" w:eastAsia="Times New Roman" w:hAnsi="Times New Roman" w:cs="Times New Roman"/>
                    <w:b/>
                    <w:bCs/>
                    <w:color w:val="000000"/>
                    <w:sz w:val="18"/>
                    <w:szCs w:val="18"/>
                    <w:lang w:val="en-US"/>
                    <w:rPrChange w:id="9878" w:author="John Junico Bernados" w:date="2017-08-23T22:07:00Z">
                      <w:rPr>
                        <w:rFonts w:ascii="Times New Roman" w:eastAsia="Times New Roman" w:hAnsi="Times New Roman" w:cs="Times New Roman"/>
                        <w:b/>
                        <w:bCs/>
                        <w:color w:val="000000"/>
                        <w:sz w:val="18"/>
                        <w:szCs w:val="18"/>
                        <w:highlight w:val="yellow"/>
                        <w:lang w:val="en-US"/>
                      </w:rPr>
                    </w:rPrChange>
                  </w:rPr>
                  <w:delText>53</w:delText>
                </w:r>
              </w:del>
            </w:ins>
          </w:p>
        </w:tc>
        <w:tc>
          <w:tcPr>
            <w:tcW w:w="866" w:type="dxa"/>
            <w:tcBorders>
              <w:top w:val="nil"/>
              <w:left w:val="nil"/>
              <w:bottom w:val="single" w:sz="4" w:space="0" w:color="auto"/>
              <w:right w:val="single" w:sz="4" w:space="0" w:color="auto"/>
            </w:tcBorders>
            <w:shd w:val="clear" w:color="auto" w:fill="auto"/>
            <w:vAlign w:val="center"/>
            <w:hideMark/>
          </w:tcPr>
          <w:p w14:paraId="6A5ADAA5" w14:textId="48A0A247" w:rsidR="00CA3F03" w:rsidRPr="00CA3F03" w:rsidDel="00E934FF" w:rsidRDefault="00CA3F03" w:rsidP="00225D19">
            <w:pPr>
              <w:spacing w:after="0" w:line="240" w:lineRule="auto"/>
              <w:jc w:val="right"/>
              <w:rPr>
                <w:ins w:id="9879" w:author="John Junico Bernados" w:date="2017-08-23T22:07:00Z"/>
                <w:del w:id="9880" w:author="Jen" w:date="2017-08-25T13:43:00Z"/>
                <w:rFonts w:ascii="Times New Roman" w:eastAsia="Times New Roman" w:hAnsi="Times New Roman" w:cs="Times New Roman"/>
                <w:b/>
                <w:bCs/>
                <w:color w:val="000000"/>
                <w:sz w:val="18"/>
                <w:szCs w:val="18"/>
                <w:lang w:val="en-US"/>
                <w:rPrChange w:id="9881" w:author="John Junico Bernados" w:date="2017-08-23T22:07:00Z">
                  <w:rPr>
                    <w:ins w:id="9882" w:author="John Junico Bernados" w:date="2017-08-23T22:07:00Z"/>
                    <w:del w:id="9883" w:author="Jen" w:date="2017-08-25T13:43:00Z"/>
                    <w:rFonts w:ascii="Times New Roman" w:eastAsia="Times New Roman" w:hAnsi="Times New Roman" w:cs="Times New Roman"/>
                    <w:b/>
                    <w:bCs/>
                    <w:color w:val="000000"/>
                    <w:sz w:val="18"/>
                    <w:szCs w:val="18"/>
                    <w:highlight w:val="yellow"/>
                    <w:lang w:val="en-US"/>
                  </w:rPr>
                </w:rPrChange>
              </w:rPr>
            </w:pPr>
            <w:ins w:id="9884" w:author="John Junico Bernados" w:date="2017-08-23T22:07:00Z">
              <w:del w:id="9885" w:author="Jen" w:date="2017-08-25T13:43:00Z">
                <w:r w:rsidRPr="00CA3F03" w:rsidDel="00E934FF">
                  <w:rPr>
                    <w:rFonts w:ascii="Times New Roman" w:eastAsia="Times New Roman" w:hAnsi="Times New Roman" w:cs="Times New Roman"/>
                    <w:b/>
                    <w:bCs/>
                    <w:color w:val="000000"/>
                    <w:sz w:val="18"/>
                    <w:szCs w:val="18"/>
                    <w:lang w:val="en-US"/>
                    <w:rPrChange w:id="9886" w:author="John Junico Bernados" w:date="2017-08-23T22:07:00Z">
                      <w:rPr>
                        <w:rFonts w:ascii="Times New Roman" w:eastAsia="Times New Roman" w:hAnsi="Times New Roman" w:cs="Times New Roman"/>
                        <w:b/>
                        <w:bCs/>
                        <w:color w:val="000000"/>
                        <w:sz w:val="18"/>
                        <w:szCs w:val="18"/>
                        <w:highlight w:val="yellow"/>
                        <w:lang w:val="en-US"/>
                      </w:rPr>
                    </w:rPrChange>
                  </w:rPr>
                  <w:delText>1,348,600</w:delText>
                </w:r>
              </w:del>
            </w:ins>
          </w:p>
        </w:tc>
        <w:tc>
          <w:tcPr>
            <w:tcW w:w="928" w:type="dxa"/>
            <w:tcBorders>
              <w:top w:val="nil"/>
              <w:left w:val="nil"/>
              <w:bottom w:val="single" w:sz="4" w:space="0" w:color="auto"/>
              <w:right w:val="single" w:sz="4" w:space="0" w:color="auto"/>
            </w:tcBorders>
            <w:shd w:val="clear" w:color="auto" w:fill="auto"/>
            <w:vAlign w:val="center"/>
            <w:hideMark/>
          </w:tcPr>
          <w:p w14:paraId="3A82E494" w14:textId="557E5828" w:rsidR="00CA3F03" w:rsidRPr="00CA3F03" w:rsidDel="00E934FF" w:rsidRDefault="00CA3F03" w:rsidP="00225D19">
            <w:pPr>
              <w:spacing w:after="0" w:line="240" w:lineRule="auto"/>
              <w:jc w:val="right"/>
              <w:rPr>
                <w:ins w:id="9887" w:author="John Junico Bernados" w:date="2017-08-23T22:07:00Z"/>
                <w:del w:id="9888" w:author="Jen" w:date="2017-08-25T13:43:00Z"/>
                <w:rFonts w:ascii="Times New Roman" w:eastAsia="Times New Roman" w:hAnsi="Times New Roman" w:cs="Times New Roman"/>
                <w:b/>
                <w:bCs/>
                <w:color w:val="000000"/>
                <w:sz w:val="18"/>
                <w:szCs w:val="18"/>
                <w:lang w:val="en-US"/>
                <w:rPrChange w:id="9889" w:author="John Junico Bernados" w:date="2017-08-23T22:07:00Z">
                  <w:rPr>
                    <w:ins w:id="9890" w:author="John Junico Bernados" w:date="2017-08-23T22:07:00Z"/>
                    <w:del w:id="9891" w:author="Jen" w:date="2017-08-25T13:43:00Z"/>
                    <w:rFonts w:ascii="Times New Roman" w:eastAsia="Times New Roman" w:hAnsi="Times New Roman" w:cs="Times New Roman"/>
                    <w:b/>
                    <w:bCs/>
                    <w:color w:val="000000"/>
                    <w:sz w:val="18"/>
                    <w:szCs w:val="18"/>
                    <w:highlight w:val="yellow"/>
                    <w:lang w:val="en-US"/>
                  </w:rPr>
                </w:rPrChange>
              </w:rPr>
            </w:pPr>
            <w:ins w:id="9892" w:author="John Junico Bernados" w:date="2017-08-23T22:07:00Z">
              <w:del w:id="9893" w:author="Jen" w:date="2017-08-25T13:43:00Z">
                <w:r w:rsidRPr="00CA3F03" w:rsidDel="00E934FF">
                  <w:rPr>
                    <w:rFonts w:ascii="Times New Roman" w:eastAsia="Times New Roman" w:hAnsi="Times New Roman" w:cs="Times New Roman"/>
                    <w:b/>
                    <w:bCs/>
                    <w:color w:val="000000"/>
                    <w:sz w:val="18"/>
                    <w:szCs w:val="18"/>
                    <w:lang w:val="en-US"/>
                    <w:rPrChange w:id="9894" w:author="John Junico Bernados" w:date="2017-08-23T22:07:00Z">
                      <w:rPr>
                        <w:rFonts w:ascii="Times New Roman" w:eastAsia="Times New Roman" w:hAnsi="Times New Roman" w:cs="Times New Roman"/>
                        <w:b/>
                        <w:bCs/>
                        <w:color w:val="000000"/>
                        <w:sz w:val="18"/>
                        <w:szCs w:val="18"/>
                        <w:highlight w:val="yellow"/>
                        <w:lang w:val="en-US"/>
                      </w:rPr>
                    </w:rPrChange>
                  </w:rPr>
                  <w:delText>38</w:delText>
                </w:r>
              </w:del>
            </w:ins>
          </w:p>
        </w:tc>
        <w:tc>
          <w:tcPr>
            <w:tcW w:w="1016" w:type="dxa"/>
            <w:tcBorders>
              <w:top w:val="nil"/>
              <w:left w:val="nil"/>
              <w:bottom w:val="single" w:sz="4" w:space="0" w:color="auto"/>
              <w:right w:val="single" w:sz="4" w:space="0" w:color="auto"/>
            </w:tcBorders>
            <w:shd w:val="clear" w:color="auto" w:fill="auto"/>
            <w:vAlign w:val="center"/>
            <w:hideMark/>
          </w:tcPr>
          <w:p w14:paraId="4A87C62D" w14:textId="6B08D29E" w:rsidR="00CA3F03" w:rsidRPr="00CA3F03" w:rsidDel="00E934FF" w:rsidRDefault="00CA3F03" w:rsidP="00225D19">
            <w:pPr>
              <w:spacing w:after="0" w:line="240" w:lineRule="auto"/>
              <w:jc w:val="right"/>
              <w:rPr>
                <w:ins w:id="9895" w:author="John Junico Bernados" w:date="2017-08-23T22:07:00Z"/>
                <w:del w:id="9896" w:author="Jen" w:date="2017-08-25T13:43:00Z"/>
                <w:rFonts w:ascii="Times New Roman" w:eastAsia="Times New Roman" w:hAnsi="Times New Roman" w:cs="Times New Roman"/>
                <w:b/>
                <w:bCs/>
                <w:color w:val="000000"/>
                <w:sz w:val="18"/>
                <w:szCs w:val="18"/>
                <w:lang w:val="en-US"/>
                <w:rPrChange w:id="9897" w:author="John Junico Bernados" w:date="2017-08-23T22:07:00Z">
                  <w:rPr>
                    <w:ins w:id="9898" w:author="John Junico Bernados" w:date="2017-08-23T22:07:00Z"/>
                    <w:del w:id="9899" w:author="Jen" w:date="2017-08-25T13:43:00Z"/>
                    <w:rFonts w:ascii="Times New Roman" w:eastAsia="Times New Roman" w:hAnsi="Times New Roman" w:cs="Times New Roman"/>
                    <w:b/>
                    <w:bCs/>
                    <w:color w:val="000000"/>
                    <w:sz w:val="18"/>
                    <w:szCs w:val="18"/>
                    <w:highlight w:val="yellow"/>
                    <w:lang w:val="en-US"/>
                  </w:rPr>
                </w:rPrChange>
              </w:rPr>
            </w:pPr>
            <w:ins w:id="9900" w:author="John Junico Bernados" w:date="2017-08-23T22:07:00Z">
              <w:del w:id="9901" w:author="Jen" w:date="2017-08-25T13:43:00Z">
                <w:r w:rsidRPr="00CA3F03" w:rsidDel="00E934FF">
                  <w:rPr>
                    <w:rFonts w:ascii="Times New Roman" w:eastAsia="Times New Roman" w:hAnsi="Times New Roman" w:cs="Times New Roman"/>
                    <w:b/>
                    <w:bCs/>
                    <w:color w:val="000000"/>
                    <w:sz w:val="18"/>
                    <w:szCs w:val="18"/>
                    <w:lang w:val="en-US"/>
                    <w:rPrChange w:id="9902" w:author="John Junico Bernados" w:date="2017-08-23T22:07:00Z">
                      <w:rPr>
                        <w:rFonts w:ascii="Times New Roman" w:eastAsia="Times New Roman" w:hAnsi="Times New Roman" w:cs="Times New Roman"/>
                        <w:b/>
                        <w:bCs/>
                        <w:color w:val="000000"/>
                        <w:sz w:val="18"/>
                        <w:szCs w:val="18"/>
                        <w:highlight w:val="yellow"/>
                        <w:lang w:val="en-US"/>
                      </w:rPr>
                    </w:rPrChange>
                  </w:rPr>
                  <w:delText>6,156,645</w:delText>
                </w:r>
              </w:del>
            </w:ins>
          </w:p>
        </w:tc>
        <w:tc>
          <w:tcPr>
            <w:tcW w:w="1511" w:type="dxa"/>
            <w:tcBorders>
              <w:top w:val="nil"/>
              <w:left w:val="nil"/>
              <w:bottom w:val="single" w:sz="4" w:space="0" w:color="auto"/>
              <w:right w:val="single" w:sz="4" w:space="0" w:color="auto"/>
            </w:tcBorders>
            <w:shd w:val="clear" w:color="auto" w:fill="auto"/>
            <w:vAlign w:val="center"/>
            <w:hideMark/>
          </w:tcPr>
          <w:p w14:paraId="55CA7FF7" w14:textId="1FB7B330" w:rsidR="00CA3F03" w:rsidRPr="00E934FF" w:rsidDel="00E934FF" w:rsidRDefault="00CA3F03" w:rsidP="00225D19">
            <w:pPr>
              <w:spacing w:after="0" w:line="240" w:lineRule="auto"/>
              <w:jc w:val="right"/>
              <w:rPr>
                <w:ins w:id="9903" w:author="John Junico Bernados" w:date="2017-08-23T22:07:00Z"/>
                <w:del w:id="9904" w:author="Jen" w:date="2017-08-25T13:43:00Z"/>
                <w:rFonts w:ascii="Times New Roman" w:eastAsia="Times New Roman" w:hAnsi="Times New Roman" w:cs="Times New Roman"/>
                <w:b/>
                <w:bCs/>
                <w:color w:val="000000"/>
                <w:sz w:val="18"/>
                <w:szCs w:val="18"/>
                <w:lang w:val="en-US"/>
                <w:rPrChange w:id="9905" w:author="Jen" w:date="2017-08-25T13:42:00Z">
                  <w:rPr>
                    <w:ins w:id="9906" w:author="John Junico Bernados" w:date="2017-08-23T22:07:00Z"/>
                    <w:del w:id="9907" w:author="Jen" w:date="2017-08-25T13:43:00Z"/>
                    <w:rFonts w:ascii="Times New Roman" w:eastAsia="Times New Roman" w:hAnsi="Times New Roman" w:cs="Times New Roman"/>
                    <w:b/>
                    <w:bCs/>
                    <w:color w:val="000000"/>
                    <w:sz w:val="18"/>
                    <w:szCs w:val="18"/>
                    <w:highlight w:val="yellow"/>
                    <w:lang w:val="en-US"/>
                  </w:rPr>
                </w:rPrChange>
              </w:rPr>
            </w:pPr>
            <w:ins w:id="9908" w:author="John Junico Bernados" w:date="2017-08-23T22:07:00Z">
              <w:del w:id="9909" w:author="Jen" w:date="2017-08-25T13:43:00Z">
                <w:r w:rsidRPr="00E934FF" w:rsidDel="00E934FF">
                  <w:rPr>
                    <w:rFonts w:ascii="Times New Roman" w:eastAsia="Times New Roman" w:hAnsi="Times New Roman" w:cs="Times New Roman"/>
                    <w:b/>
                    <w:color w:val="000000"/>
                    <w:sz w:val="20"/>
                    <w:szCs w:val="20"/>
                    <w:rPrChange w:id="9910" w:author="Jen" w:date="2017-08-25T13:42:00Z">
                      <w:rPr>
                        <w:rFonts w:ascii="Times New Roman" w:eastAsia="Times New Roman" w:hAnsi="Times New Roman" w:cs="Times New Roman"/>
                        <w:b/>
                        <w:color w:val="000000"/>
                        <w:sz w:val="20"/>
                        <w:szCs w:val="20"/>
                        <w:highlight w:val="yellow"/>
                      </w:rPr>
                    </w:rPrChange>
                  </w:rPr>
                  <w:delText>19,191,678</w:delText>
                </w:r>
              </w:del>
            </w:ins>
          </w:p>
        </w:tc>
      </w:tr>
    </w:tbl>
    <w:p w14:paraId="03E503A4" w14:textId="0C4CD9E5" w:rsidR="00CA3F03" w:rsidDel="00E934FF" w:rsidRDefault="00CA3F03" w:rsidP="00CA3F03">
      <w:pPr>
        <w:spacing w:after="0" w:line="240" w:lineRule="auto"/>
        <w:ind w:left="270"/>
        <w:rPr>
          <w:ins w:id="9911" w:author="John Junico Bernados" w:date="2017-08-23T22:07:00Z"/>
          <w:del w:id="9912" w:author="Jen" w:date="2017-08-25T13:43:00Z"/>
          <w:rFonts w:ascii="Times New Roman" w:hAnsi="Times New Roman" w:cs="Times New Roman"/>
          <w:i/>
          <w:sz w:val="18"/>
          <w:szCs w:val="18"/>
        </w:rPr>
      </w:pPr>
      <w:ins w:id="9913" w:author="John Junico Bernados" w:date="2017-08-23T22:07:00Z">
        <w:del w:id="9914" w:author="Jen" w:date="2017-08-25T13:43:00Z">
          <w:r w:rsidRPr="00617EC9" w:rsidDel="00E934FF">
            <w:rPr>
              <w:rFonts w:ascii="Times New Roman" w:hAnsi="Times New Roman" w:cs="Times New Roman"/>
              <w:i/>
              <w:sz w:val="18"/>
              <w:szCs w:val="18"/>
            </w:rPr>
            <w:lastRenderedPageBreak/>
            <w:delText xml:space="preserve">Source: JICA Study Team </w:delText>
          </w:r>
        </w:del>
      </w:ins>
    </w:p>
    <w:p w14:paraId="03C959B6" w14:textId="7B4FE61A" w:rsidR="00CA3F03" w:rsidRPr="00617EC9" w:rsidDel="00E934FF" w:rsidRDefault="00CA3F03" w:rsidP="00CA3F03">
      <w:pPr>
        <w:spacing w:after="0" w:line="240" w:lineRule="auto"/>
        <w:ind w:left="270"/>
        <w:rPr>
          <w:ins w:id="9915" w:author="John Junico Bernados" w:date="2017-08-23T22:07:00Z"/>
          <w:del w:id="9916" w:author="Jen" w:date="2017-08-25T13:43:00Z"/>
          <w:rFonts w:ascii="Times New Roman" w:hAnsi="Times New Roman" w:cs="Times New Roman"/>
          <w:i/>
          <w:sz w:val="18"/>
          <w:szCs w:val="18"/>
        </w:rPr>
      </w:pPr>
    </w:p>
    <w:p w14:paraId="325CF70E" w14:textId="2520F893" w:rsidR="00CA3F03" w:rsidDel="00E934FF" w:rsidRDefault="00CA3F03" w:rsidP="00CA3F03">
      <w:pPr>
        <w:spacing w:after="0" w:line="240" w:lineRule="auto"/>
        <w:ind w:left="360"/>
        <w:jc w:val="center"/>
        <w:rPr>
          <w:ins w:id="9917" w:author="John Junico Bernados" w:date="2017-08-23T22:07:00Z"/>
          <w:del w:id="9918" w:author="Jen" w:date="2017-08-25T13:43:00Z"/>
          <w:rFonts w:ascii="Times New Roman" w:hAnsi="Times New Roman" w:cs="Times New Roman"/>
          <w:b/>
        </w:rPr>
      </w:pPr>
      <w:ins w:id="9919" w:author="John Junico Bernados" w:date="2017-08-23T22:07:00Z">
        <w:del w:id="9920" w:author="Jen" w:date="2017-08-25T13:43:00Z">
          <w:r w:rsidRPr="000A5352" w:rsidDel="00E934FF">
            <w:rPr>
              <w:rFonts w:ascii="Times New Roman" w:hAnsi="Times New Roman" w:cs="Times New Roman"/>
              <w:i/>
              <w:sz w:val="18"/>
              <w:szCs w:val="18"/>
              <w:vertAlign w:val="superscript"/>
            </w:rPr>
            <w:delText>1</w:delText>
          </w:r>
          <w:r w:rsidRPr="00617EC9" w:rsidDel="00E934FF">
            <w:rPr>
              <w:rFonts w:ascii="Times New Roman" w:hAnsi="Times New Roman" w:cs="Times New Roman"/>
              <w:i/>
              <w:sz w:val="18"/>
              <w:szCs w:val="18"/>
            </w:rPr>
            <w:delText>Others may include water wells, pig pens, basketball court, irrigation canal,</w:delText>
          </w:r>
          <w:r w:rsidDel="00E934FF">
            <w:rPr>
              <w:rFonts w:ascii="Times New Roman" w:hAnsi="Times New Roman" w:cs="Times New Roman"/>
              <w:i/>
              <w:sz w:val="18"/>
              <w:szCs w:val="18"/>
            </w:rPr>
            <w:delText xml:space="preserve"> and</w:delText>
          </w:r>
          <w:r w:rsidRPr="00617EC9" w:rsidDel="00E934FF">
            <w:rPr>
              <w:rFonts w:ascii="Times New Roman" w:hAnsi="Times New Roman" w:cs="Times New Roman"/>
              <w:i/>
              <w:sz w:val="18"/>
              <w:szCs w:val="18"/>
            </w:rPr>
            <w:delText xml:space="preserve"> </w:delText>
          </w:r>
          <w:r w:rsidRPr="00B106C0" w:rsidDel="00E934FF">
            <w:rPr>
              <w:rFonts w:ascii="Times New Roman" w:hAnsi="Times New Roman" w:cs="Times New Roman"/>
              <w:i/>
              <w:sz w:val="18"/>
              <w:szCs w:val="18"/>
            </w:rPr>
            <w:delText>toilet</w:delText>
          </w:r>
          <w:r w:rsidRPr="000A5352" w:rsidDel="00E934FF">
            <w:rPr>
              <w:rFonts w:ascii="Times New Roman" w:hAnsi="Times New Roman" w:cs="Times New Roman"/>
              <w:sz w:val="18"/>
              <w:szCs w:val="18"/>
            </w:rPr>
            <w:delText>.</w:delText>
          </w:r>
          <w:r w:rsidDel="00E934FF">
            <w:rPr>
              <w:rFonts w:ascii="Times New Roman" w:hAnsi="Times New Roman" w:cs="Times New Roman"/>
              <w:sz w:val="18"/>
              <w:szCs w:val="18"/>
            </w:rPr>
            <w:delText xml:space="preserve"> </w:delText>
          </w:r>
          <w:r w:rsidDel="00E934FF">
            <w:rPr>
              <w:rFonts w:ascii="Times New Roman" w:hAnsi="Times New Roman" w:cs="Times New Roman"/>
              <w:i/>
              <w:sz w:val="18"/>
              <w:szCs w:val="18"/>
            </w:rPr>
            <w:delText>Recent data filtering showed that about 900 other types of improvement need to be clustered and recomputed as to the current market price</w:delText>
          </w:r>
        </w:del>
      </w:ins>
    </w:p>
    <w:p w14:paraId="337EA46A" w14:textId="7CECE74B" w:rsidR="00CA3F03" w:rsidDel="00E934FF" w:rsidRDefault="00CA3F03" w:rsidP="00AC7B64">
      <w:pPr>
        <w:spacing w:after="0" w:line="240" w:lineRule="auto"/>
        <w:ind w:left="360"/>
        <w:jc w:val="center"/>
        <w:rPr>
          <w:ins w:id="9921" w:author="Liezyl Liton" w:date="2017-08-21T21:52:00Z"/>
          <w:del w:id="9922" w:author="Jen" w:date="2017-08-25T13:43:00Z"/>
          <w:rFonts w:ascii="Times New Roman" w:hAnsi="Times New Roman" w:cs="Times New Roman"/>
          <w:b/>
        </w:rPr>
      </w:pPr>
    </w:p>
    <w:p w14:paraId="1813A886" w14:textId="2772202C" w:rsidR="00AC7B64" w:rsidRPr="00617EC9" w:rsidRDefault="00AC7B64" w:rsidP="00AC7B64">
      <w:pPr>
        <w:spacing w:after="0" w:line="240" w:lineRule="auto"/>
        <w:ind w:left="360"/>
        <w:jc w:val="center"/>
        <w:rPr>
          <w:rFonts w:ascii="Times New Roman" w:hAnsi="Times New Roman" w:cs="Times New Roman"/>
          <w:b/>
        </w:rPr>
      </w:pPr>
      <w:r w:rsidRPr="00137D8B">
        <w:rPr>
          <w:rFonts w:ascii="Times New Roman" w:hAnsi="Times New Roman" w:cs="Times New Roman"/>
          <w:b/>
        </w:rPr>
        <w:t xml:space="preserve">Table </w:t>
      </w:r>
      <w:r w:rsidR="00153EE4" w:rsidRPr="00137D8B">
        <w:rPr>
          <w:rFonts w:ascii="Times New Roman" w:hAnsi="Times New Roman" w:cs="Times New Roman"/>
          <w:b/>
        </w:rPr>
        <w:t>12.1-</w:t>
      </w:r>
      <w:ins w:id="9923" w:author="Jen" w:date="2017-08-25T13:43:00Z">
        <w:r w:rsidR="00E934FF">
          <w:rPr>
            <w:rFonts w:ascii="Times New Roman" w:hAnsi="Times New Roman" w:cs="Times New Roman"/>
            <w:b/>
          </w:rPr>
          <w:t>7</w:t>
        </w:r>
      </w:ins>
      <w:ins w:id="9924" w:author="John Junico Bernados" w:date="2017-08-23T22:08:00Z">
        <w:del w:id="9925" w:author="Jen" w:date="2017-08-25T13:43:00Z">
          <w:r w:rsidR="00CA3F03" w:rsidRPr="00137D8B" w:rsidDel="00E934FF">
            <w:rPr>
              <w:rFonts w:ascii="Times New Roman" w:hAnsi="Times New Roman" w:cs="Times New Roman"/>
              <w:b/>
            </w:rPr>
            <w:delText>9</w:delText>
          </w:r>
        </w:del>
      </w:ins>
      <w:ins w:id="9926" w:author="Liezyl Liton" w:date="2017-08-19T21:37:00Z">
        <w:del w:id="9927" w:author="John Junico Bernados" w:date="2017-08-23T21:40:00Z">
          <w:r w:rsidR="00103306" w:rsidRPr="00137D8B" w:rsidDel="00220541">
            <w:rPr>
              <w:rFonts w:ascii="Times New Roman" w:hAnsi="Times New Roman" w:cs="Times New Roman"/>
              <w:b/>
            </w:rPr>
            <w:delText>7</w:delText>
          </w:r>
        </w:del>
      </w:ins>
      <w:ins w:id="9928" w:author="Jen" w:date="2017-08-19T02:09:00Z">
        <w:del w:id="9929" w:author="Liezyl Liton" w:date="2017-08-19T21:37:00Z">
          <w:r w:rsidR="00567966" w:rsidRPr="00137D8B" w:rsidDel="00103306">
            <w:rPr>
              <w:rFonts w:ascii="Times New Roman" w:hAnsi="Times New Roman" w:cs="Times New Roman"/>
              <w:b/>
            </w:rPr>
            <w:delText>10</w:delText>
          </w:r>
        </w:del>
      </w:ins>
      <w:del w:id="9930" w:author="Jen" w:date="2017-08-19T02:09:00Z">
        <w:r w:rsidR="00BC6499" w:rsidRPr="00137D8B" w:rsidDel="00567966">
          <w:rPr>
            <w:rFonts w:ascii="Times New Roman" w:hAnsi="Times New Roman" w:cs="Times New Roman"/>
            <w:b/>
          </w:rPr>
          <w:delText>9</w:delText>
        </w:r>
      </w:del>
      <w:r w:rsidRPr="00137D8B">
        <w:rPr>
          <w:rFonts w:ascii="Times New Roman" w:hAnsi="Times New Roman" w:cs="Times New Roman"/>
          <w:b/>
        </w:rPr>
        <w:t xml:space="preserve"> Summary of Affected </w:t>
      </w:r>
      <w:ins w:id="9931" w:author="John Junico Bernados" w:date="2017-08-23T22:04:00Z">
        <w:del w:id="9932" w:author="Jen" w:date="2017-08-25T11:32:00Z">
          <w:r w:rsidR="00CA3F03" w:rsidRPr="00137D8B" w:rsidDel="007D2C32">
            <w:rPr>
              <w:rFonts w:ascii="Times New Roman" w:hAnsi="Times New Roman" w:cs="Times New Roman"/>
              <w:b/>
            </w:rPr>
            <w:delText xml:space="preserve">Legal </w:delText>
          </w:r>
        </w:del>
      </w:ins>
      <w:r w:rsidRPr="00137D8B">
        <w:rPr>
          <w:rFonts w:ascii="Times New Roman" w:hAnsi="Times New Roman" w:cs="Times New Roman"/>
          <w:b/>
        </w:rPr>
        <w:t>Improvements</w:t>
      </w:r>
    </w:p>
    <w:tbl>
      <w:tblPr>
        <w:tblW w:w="8368" w:type="dxa"/>
        <w:jc w:val="center"/>
        <w:tblLook w:val="04A0" w:firstRow="1" w:lastRow="0" w:firstColumn="1" w:lastColumn="0" w:noHBand="0" w:noVBand="1"/>
      </w:tblPr>
      <w:tblGrid>
        <w:gridCol w:w="1317"/>
        <w:gridCol w:w="666"/>
        <w:gridCol w:w="1104"/>
        <w:gridCol w:w="928"/>
        <w:gridCol w:w="1316"/>
        <w:gridCol w:w="928"/>
        <w:gridCol w:w="1016"/>
        <w:gridCol w:w="1926"/>
      </w:tblGrid>
      <w:tr w:rsidR="00AE5523" w:rsidRPr="00617EC9" w14:paraId="7CC36585" w14:textId="77777777" w:rsidTr="00701041">
        <w:trPr>
          <w:trHeight w:val="300"/>
          <w:jc w:val="center"/>
        </w:trPr>
        <w:tc>
          <w:tcPr>
            <w:tcW w:w="131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4534D972" w14:textId="77777777" w:rsidR="00AE5523" w:rsidRPr="00617EC9" w:rsidRDefault="00AE5523"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City / Municipality</w:t>
            </w:r>
          </w:p>
        </w:tc>
        <w:tc>
          <w:tcPr>
            <w:tcW w:w="5540" w:type="dxa"/>
            <w:gridSpan w:val="6"/>
            <w:tcBorders>
              <w:top w:val="single" w:sz="4" w:space="0" w:color="auto"/>
              <w:left w:val="nil"/>
              <w:bottom w:val="single" w:sz="4" w:space="0" w:color="auto"/>
              <w:right w:val="single" w:sz="4" w:space="0" w:color="000000"/>
            </w:tcBorders>
            <w:shd w:val="clear" w:color="000000" w:fill="BFBFBF"/>
            <w:vAlign w:val="center"/>
            <w:hideMark/>
          </w:tcPr>
          <w:p w14:paraId="1786D02B" w14:textId="77777777" w:rsidR="00AE5523" w:rsidRPr="00617EC9" w:rsidRDefault="00AE5523"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Improvements</w:t>
            </w:r>
          </w:p>
        </w:tc>
        <w:tc>
          <w:tcPr>
            <w:tcW w:w="151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9ECCEB9" w14:textId="77777777" w:rsidR="00AE5523" w:rsidRPr="00617EC9" w:rsidRDefault="00AE5523"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Total Cost Improvements</w:t>
            </w:r>
            <w:r w:rsidR="00A72732" w:rsidRPr="00617EC9">
              <w:rPr>
                <w:rFonts w:ascii="Times New Roman" w:eastAsia="Times New Roman" w:hAnsi="Times New Roman" w:cs="Times New Roman"/>
                <w:b/>
                <w:bCs/>
                <w:color w:val="000000"/>
                <w:sz w:val="20"/>
                <w:szCs w:val="20"/>
              </w:rPr>
              <w:t>,</w:t>
            </w:r>
            <w:r w:rsidRPr="00617EC9">
              <w:rPr>
                <w:rFonts w:ascii="Times New Roman" w:eastAsia="Times New Roman" w:hAnsi="Times New Roman" w:cs="Times New Roman"/>
                <w:b/>
                <w:bCs/>
                <w:color w:val="000000"/>
                <w:sz w:val="20"/>
                <w:szCs w:val="20"/>
              </w:rPr>
              <w:t xml:space="preserve"> </w:t>
            </w:r>
            <w:proofErr w:type="spellStart"/>
            <w:r w:rsidRPr="00617EC9">
              <w:rPr>
                <w:rFonts w:ascii="Times New Roman" w:eastAsia="Times New Roman" w:hAnsi="Times New Roman" w:cs="Times New Roman"/>
                <w:b/>
                <w:bCs/>
                <w:color w:val="000000"/>
                <w:sz w:val="20"/>
                <w:szCs w:val="20"/>
              </w:rPr>
              <w:t>PhP</w:t>
            </w:r>
            <w:proofErr w:type="spellEnd"/>
          </w:p>
        </w:tc>
      </w:tr>
      <w:tr w:rsidR="00AE5523" w:rsidRPr="00617EC9" w14:paraId="22E5347E" w14:textId="77777777" w:rsidTr="00701041">
        <w:trPr>
          <w:trHeight w:val="300"/>
          <w:jc w:val="center"/>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6F1AA91B" w14:textId="77777777" w:rsidR="00AE5523" w:rsidRPr="00617EC9" w:rsidRDefault="00AE5523" w:rsidP="00AE5523">
            <w:pPr>
              <w:spacing w:after="0" w:line="240" w:lineRule="auto"/>
              <w:rPr>
                <w:rFonts w:ascii="Times New Roman" w:eastAsia="Times New Roman" w:hAnsi="Times New Roman" w:cs="Times New Roman"/>
                <w:b/>
                <w:bCs/>
                <w:color w:val="000000"/>
                <w:sz w:val="20"/>
                <w:szCs w:val="20"/>
                <w:lang w:val="en-US"/>
              </w:rPr>
            </w:pPr>
          </w:p>
        </w:tc>
        <w:tc>
          <w:tcPr>
            <w:tcW w:w="1802" w:type="dxa"/>
            <w:gridSpan w:val="2"/>
            <w:tcBorders>
              <w:top w:val="single" w:sz="4" w:space="0" w:color="auto"/>
              <w:left w:val="nil"/>
              <w:bottom w:val="single" w:sz="4" w:space="0" w:color="auto"/>
              <w:right w:val="single" w:sz="4" w:space="0" w:color="000000"/>
            </w:tcBorders>
            <w:shd w:val="clear" w:color="000000" w:fill="BFBFBF"/>
            <w:vAlign w:val="center"/>
            <w:hideMark/>
          </w:tcPr>
          <w:p w14:paraId="6CD67282" w14:textId="77777777" w:rsidR="00AE5523" w:rsidRPr="00617EC9" w:rsidRDefault="00AE5523"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Fence</w:t>
            </w:r>
          </w:p>
        </w:tc>
        <w:tc>
          <w:tcPr>
            <w:tcW w:w="1794" w:type="dxa"/>
            <w:gridSpan w:val="2"/>
            <w:tcBorders>
              <w:top w:val="single" w:sz="4" w:space="0" w:color="auto"/>
              <w:left w:val="nil"/>
              <w:bottom w:val="single" w:sz="4" w:space="0" w:color="auto"/>
              <w:right w:val="single" w:sz="4" w:space="0" w:color="000000"/>
            </w:tcBorders>
            <w:shd w:val="clear" w:color="000000" w:fill="BFBFBF"/>
            <w:vAlign w:val="center"/>
            <w:hideMark/>
          </w:tcPr>
          <w:p w14:paraId="79F3CF3F" w14:textId="77777777" w:rsidR="00AE5523" w:rsidRPr="00617EC9" w:rsidRDefault="00AE5523"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Gate</w:t>
            </w:r>
          </w:p>
        </w:tc>
        <w:tc>
          <w:tcPr>
            <w:tcW w:w="1944" w:type="dxa"/>
            <w:gridSpan w:val="2"/>
            <w:tcBorders>
              <w:top w:val="single" w:sz="4" w:space="0" w:color="auto"/>
              <w:left w:val="nil"/>
              <w:bottom w:val="single" w:sz="4" w:space="0" w:color="auto"/>
              <w:right w:val="single" w:sz="4" w:space="0" w:color="000000"/>
            </w:tcBorders>
            <w:shd w:val="clear" w:color="000000" w:fill="BFBFBF"/>
            <w:vAlign w:val="center"/>
            <w:hideMark/>
          </w:tcPr>
          <w:p w14:paraId="1962A4FE" w14:textId="73421B04" w:rsidR="00AE5523" w:rsidRPr="00617EC9" w:rsidRDefault="00AE5523"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Others</w:t>
            </w:r>
            <w:ins w:id="9933" w:author="Liezyl Liton" w:date="2017-08-22T00:53:00Z">
              <w:r w:rsidR="00624BBA" w:rsidRPr="00624BBA">
                <w:rPr>
                  <w:rFonts w:ascii="Times New Roman" w:eastAsia="Times New Roman" w:hAnsi="Times New Roman" w:cs="Times New Roman"/>
                  <w:bCs/>
                  <w:color w:val="000000"/>
                  <w:sz w:val="20"/>
                  <w:szCs w:val="20"/>
                  <w:vertAlign w:val="superscript"/>
                  <w:rPrChange w:id="9934" w:author="Liezyl Liton" w:date="2017-08-22T00:53:00Z">
                    <w:rPr>
                      <w:rFonts w:ascii="Times New Roman" w:eastAsia="Times New Roman" w:hAnsi="Times New Roman" w:cs="Times New Roman"/>
                      <w:b/>
                      <w:bCs/>
                      <w:color w:val="000000"/>
                      <w:sz w:val="20"/>
                      <w:szCs w:val="20"/>
                    </w:rPr>
                  </w:rPrChange>
                </w:rPr>
                <w:t>1</w:t>
              </w:r>
            </w:ins>
            <w:del w:id="9935" w:author="Liezyl Liton" w:date="2017-08-22T00:53:00Z">
              <w:r w:rsidR="00AA1D23" w:rsidRPr="00617EC9" w:rsidDel="00624BBA">
                <w:rPr>
                  <w:rFonts w:ascii="Times New Roman" w:eastAsia="Times New Roman" w:hAnsi="Times New Roman" w:cs="Times New Roman"/>
                  <w:b/>
                  <w:bCs/>
                  <w:color w:val="000000"/>
                  <w:sz w:val="20"/>
                  <w:szCs w:val="20"/>
                </w:rPr>
                <w:delText>*</w:delText>
              </w:r>
            </w:del>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7860568C" w14:textId="77777777" w:rsidR="00AE5523" w:rsidRPr="00617EC9" w:rsidRDefault="00AE5523" w:rsidP="00AE5523">
            <w:pPr>
              <w:spacing w:after="0" w:line="240" w:lineRule="auto"/>
              <w:rPr>
                <w:rFonts w:ascii="Times New Roman" w:eastAsia="Times New Roman" w:hAnsi="Times New Roman" w:cs="Times New Roman"/>
                <w:b/>
                <w:bCs/>
                <w:color w:val="000000"/>
                <w:sz w:val="20"/>
                <w:szCs w:val="20"/>
                <w:lang w:val="en-US"/>
              </w:rPr>
            </w:pPr>
          </w:p>
        </w:tc>
      </w:tr>
      <w:tr w:rsidR="006136FA" w:rsidRPr="00617EC9" w14:paraId="440137A2" w14:textId="77777777" w:rsidTr="00701041">
        <w:trPr>
          <w:trHeight w:val="300"/>
          <w:jc w:val="center"/>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4E1B9486" w14:textId="77777777" w:rsidR="006136FA" w:rsidRPr="00617EC9" w:rsidRDefault="006136FA" w:rsidP="00AE5523">
            <w:pPr>
              <w:spacing w:after="0" w:line="240" w:lineRule="auto"/>
              <w:rPr>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131DAEDA"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 xml:space="preserve">Area </w:t>
            </w:r>
          </w:p>
        </w:tc>
        <w:tc>
          <w:tcPr>
            <w:tcW w:w="1104" w:type="dxa"/>
            <w:tcBorders>
              <w:top w:val="nil"/>
              <w:left w:val="nil"/>
              <w:bottom w:val="single" w:sz="4" w:space="0" w:color="auto"/>
              <w:right w:val="single" w:sz="4" w:space="0" w:color="auto"/>
            </w:tcBorders>
            <w:shd w:val="clear" w:color="000000" w:fill="BFBFBF"/>
            <w:vAlign w:val="center"/>
            <w:hideMark/>
          </w:tcPr>
          <w:p w14:paraId="74C99053"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Cost</w:t>
            </w:r>
          </w:p>
        </w:tc>
        <w:tc>
          <w:tcPr>
            <w:tcW w:w="928" w:type="dxa"/>
            <w:vMerge w:val="restart"/>
            <w:tcBorders>
              <w:top w:val="nil"/>
              <w:left w:val="nil"/>
              <w:right w:val="single" w:sz="4" w:space="0" w:color="auto"/>
            </w:tcBorders>
            <w:shd w:val="clear" w:color="000000" w:fill="BFBFBF"/>
            <w:vAlign w:val="center"/>
            <w:hideMark/>
          </w:tcPr>
          <w:p w14:paraId="73B2A3A7"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Number</w:t>
            </w:r>
          </w:p>
          <w:p w14:paraId="273D4644"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 </w:t>
            </w:r>
          </w:p>
        </w:tc>
        <w:tc>
          <w:tcPr>
            <w:tcW w:w="866" w:type="dxa"/>
            <w:tcBorders>
              <w:top w:val="nil"/>
              <w:left w:val="nil"/>
              <w:bottom w:val="single" w:sz="4" w:space="0" w:color="auto"/>
              <w:right w:val="single" w:sz="4" w:space="0" w:color="auto"/>
            </w:tcBorders>
            <w:shd w:val="clear" w:color="000000" w:fill="BFBFBF"/>
            <w:vAlign w:val="center"/>
            <w:hideMark/>
          </w:tcPr>
          <w:p w14:paraId="74BD5745"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Cost</w:t>
            </w:r>
          </w:p>
        </w:tc>
        <w:tc>
          <w:tcPr>
            <w:tcW w:w="928" w:type="dxa"/>
            <w:vMerge w:val="restart"/>
            <w:tcBorders>
              <w:top w:val="nil"/>
              <w:left w:val="nil"/>
              <w:right w:val="single" w:sz="4" w:space="0" w:color="auto"/>
            </w:tcBorders>
            <w:shd w:val="clear" w:color="000000" w:fill="BFBFBF"/>
            <w:vAlign w:val="center"/>
            <w:hideMark/>
          </w:tcPr>
          <w:p w14:paraId="1EC9F797"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Number</w:t>
            </w:r>
          </w:p>
          <w:p w14:paraId="452C29B5"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 </w:t>
            </w:r>
          </w:p>
        </w:tc>
        <w:tc>
          <w:tcPr>
            <w:tcW w:w="1016" w:type="dxa"/>
            <w:tcBorders>
              <w:top w:val="nil"/>
              <w:left w:val="nil"/>
              <w:bottom w:val="single" w:sz="4" w:space="0" w:color="auto"/>
              <w:right w:val="single" w:sz="4" w:space="0" w:color="auto"/>
            </w:tcBorders>
            <w:shd w:val="clear" w:color="000000" w:fill="BFBFBF"/>
            <w:vAlign w:val="center"/>
            <w:hideMark/>
          </w:tcPr>
          <w:p w14:paraId="4A48D407"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Cost</w:t>
            </w:r>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66FAF120" w14:textId="77777777" w:rsidR="006136FA" w:rsidRPr="00617EC9" w:rsidRDefault="006136FA" w:rsidP="00AE5523">
            <w:pPr>
              <w:spacing w:after="0" w:line="240" w:lineRule="auto"/>
              <w:rPr>
                <w:rFonts w:ascii="Times New Roman" w:eastAsia="Times New Roman" w:hAnsi="Times New Roman" w:cs="Times New Roman"/>
                <w:b/>
                <w:bCs/>
                <w:color w:val="000000"/>
                <w:sz w:val="20"/>
                <w:szCs w:val="20"/>
                <w:lang w:val="en-US"/>
              </w:rPr>
            </w:pPr>
          </w:p>
        </w:tc>
      </w:tr>
      <w:tr w:rsidR="006136FA" w:rsidRPr="00617EC9" w14:paraId="3C6F3DE5" w14:textId="77777777" w:rsidTr="00701041">
        <w:trPr>
          <w:trHeight w:val="300"/>
          <w:jc w:val="center"/>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7DC027FA" w14:textId="77777777" w:rsidR="006136FA" w:rsidRPr="00617EC9" w:rsidRDefault="006136FA" w:rsidP="00AE5523">
            <w:pPr>
              <w:spacing w:after="0" w:line="240" w:lineRule="auto"/>
              <w:rPr>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4FCA91C3"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(lm)</w:t>
            </w:r>
          </w:p>
        </w:tc>
        <w:tc>
          <w:tcPr>
            <w:tcW w:w="1104" w:type="dxa"/>
            <w:tcBorders>
              <w:top w:val="nil"/>
              <w:left w:val="nil"/>
              <w:bottom w:val="single" w:sz="4" w:space="0" w:color="auto"/>
              <w:right w:val="single" w:sz="4" w:space="0" w:color="auto"/>
            </w:tcBorders>
            <w:shd w:val="clear" w:color="000000" w:fill="BFBFBF"/>
            <w:vAlign w:val="center"/>
            <w:hideMark/>
          </w:tcPr>
          <w:p w14:paraId="2946CE11"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w:t>
            </w:r>
            <w:proofErr w:type="spellStart"/>
            <w:r w:rsidRPr="00617EC9">
              <w:rPr>
                <w:rFonts w:ascii="Times New Roman" w:eastAsia="Times New Roman" w:hAnsi="Times New Roman" w:cs="Times New Roman"/>
                <w:b/>
                <w:bCs/>
                <w:color w:val="000000"/>
                <w:sz w:val="20"/>
                <w:szCs w:val="20"/>
              </w:rPr>
              <w:t>PhP</w:t>
            </w:r>
            <w:proofErr w:type="spellEnd"/>
            <w:r w:rsidRPr="00617EC9">
              <w:rPr>
                <w:rFonts w:ascii="Times New Roman" w:eastAsia="Times New Roman" w:hAnsi="Times New Roman" w:cs="Times New Roman"/>
                <w:b/>
                <w:bCs/>
                <w:color w:val="000000"/>
                <w:sz w:val="20"/>
                <w:szCs w:val="20"/>
              </w:rPr>
              <w:t>)</w:t>
            </w:r>
          </w:p>
        </w:tc>
        <w:tc>
          <w:tcPr>
            <w:tcW w:w="928" w:type="dxa"/>
            <w:vMerge/>
            <w:tcBorders>
              <w:left w:val="nil"/>
              <w:bottom w:val="single" w:sz="4" w:space="0" w:color="auto"/>
              <w:right w:val="single" w:sz="4" w:space="0" w:color="auto"/>
            </w:tcBorders>
            <w:shd w:val="clear" w:color="000000" w:fill="BFBFBF"/>
            <w:vAlign w:val="center"/>
            <w:hideMark/>
          </w:tcPr>
          <w:p w14:paraId="1C5C2F0E"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p>
        </w:tc>
        <w:tc>
          <w:tcPr>
            <w:tcW w:w="866" w:type="dxa"/>
            <w:tcBorders>
              <w:top w:val="nil"/>
              <w:left w:val="nil"/>
              <w:bottom w:val="single" w:sz="4" w:space="0" w:color="auto"/>
              <w:right w:val="single" w:sz="4" w:space="0" w:color="auto"/>
            </w:tcBorders>
            <w:shd w:val="clear" w:color="000000" w:fill="BFBFBF"/>
            <w:vAlign w:val="center"/>
            <w:hideMark/>
          </w:tcPr>
          <w:p w14:paraId="1785ED80"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w:t>
            </w:r>
            <w:proofErr w:type="spellStart"/>
            <w:r w:rsidRPr="00617EC9">
              <w:rPr>
                <w:rFonts w:ascii="Times New Roman" w:eastAsia="Times New Roman" w:hAnsi="Times New Roman" w:cs="Times New Roman"/>
                <w:b/>
                <w:bCs/>
                <w:color w:val="000000"/>
                <w:sz w:val="20"/>
                <w:szCs w:val="20"/>
              </w:rPr>
              <w:t>PhP</w:t>
            </w:r>
            <w:proofErr w:type="spellEnd"/>
            <w:r w:rsidRPr="00617EC9">
              <w:rPr>
                <w:rFonts w:ascii="Times New Roman" w:eastAsia="Times New Roman" w:hAnsi="Times New Roman" w:cs="Times New Roman"/>
                <w:b/>
                <w:bCs/>
                <w:color w:val="000000"/>
                <w:sz w:val="20"/>
                <w:szCs w:val="20"/>
              </w:rPr>
              <w:t>)</w:t>
            </w:r>
          </w:p>
        </w:tc>
        <w:tc>
          <w:tcPr>
            <w:tcW w:w="928" w:type="dxa"/>
            <w:vMerge/>
            <w:tcBorders>
              <w:left w:val="nil"/>
              <w:bottom w:val="single" w:sz="4" w:space="0" w:color="auto"/>
              <w:right w:val="single" w:sz="4" w:space="0" w:color="auto"/>
            </w:tcBorders>
            <w:shd w:val="clear" w:color="000000" w:fill="BFBFBF"/>
            <w:vAlign w:val="center"/>
            <w:hideMark/>
          </w:tcPr>
          <w:p w14:paraId="07F510EF"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p>
        </w:tc>
        <w:tc>
          <w:tcPr>
            <w:tcW w:w="1016" w:type="dxa"/>
            <w:tcBorders>
              <w:top w:val="nil"/>
              <w:left w:val="nil"/>
              <w:bottom w:val="single" w:sz="4" w:space="0" w:color="auto"/>
              <w:right w:val="single" w:sz="4" w:space="0" w:color="auto"/>
            </w:tcBorders>
            <w:shd w:val="clear" w:color="000000" w:fill="BFBFBF"/>
            <w:vAlign w:val="center"/>
            <w:hideMark/>
          </w:tcPr>
          <w:p w14:paraId="5F975499" w14:textId="77777777" w:rsidR="006136FA" w:rsidRPr="00617EC9" w:rsidRDefault="006136FA" w:rsidP="00AE5523">
            <w:pPr>
              <w:spacing w:after="0" w:line="240" w:lineRule="auto"/>
              <w:jc w:val="center"/>
              <w:rPr>
                <w:rFonts w:ascii="Times New Roman" w:eastAsia="Times New Roman" w:hAnsi="Times New Roman" w:cs="Times New Roman"/>
                <w:b/>
                <w:bCs/>
                <w:color w:val="000000"/>
                <w:sz w:val="20"/>
                <w:szCs w:val="20"/>
                <w:lang w:val="en-US"/>
              </w:rPr>
            </w:pPr>
            <w:r w:rsidRPr="00617EC9">
              <w:rPr>
                <w:rFonts w:ascii="Times New Roman" w:eastAsia="Times New Roman" w:hAnsi="Times New Roman" w:cs="Times New Roman"/>
                <w:b/>
                <w:bCs/>
                <w:color w:val="000000"/>
                <w:sz w:val="20"/>
                <w:szCs w:val="20"/>
              </w:rPr>
              <w:t>(</w:t>
            </w:r>
            <w:proofErr w:type="spellStart"/>
            <w:r w:rsidRPr="00617EC9">
              <w:rPr>
                <w:rFonts w:ascii="Times New Roman" w:eastAsia="Times New Roman" w:hAnsi="Times New Roman" w:cs="Times New Roman"/>
                <w:b/>
                <w:bCs/>
                <w:color w:val="000000"/>
                <w:sz w:val="20"/>
                <w:szCs w:val="20"/>
              </w:rPr>
              <w:t>PhP</w:t>
            </w:r>
            <w:proofErr w:type="spellEnd"/>
            <w:r w:rsidRPr="00617EC9">
              <w:rPr>
                <w:rFonts w:ascii="Times New Roman" w:eastAsia="Times New Roman" w:hAnsi="Times New Roman" w:cs="Times New Roman"/>
                <w:b/>
                <w:bCs/>
                <w:color w:val="000000"/>
                <w:sz w:val="20"/>
                <w:szCs w:val="20"/>
              </w:rPr>
              <w:t>)</w:t>
            </w:r>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4B955F20" w14:textId="77777777" w:rsidR="006136FA" w:rsidRPr="00617EC9" w:rsidRDefault="006136FA" w:rsidP="00AE5523">
            <w:pPr>
              <w:spacing w:after="0" w:line="240" w:lineRule="auto"/>
              <w:rPr>
                <w:rFonts w:ascii="Times New Roman" w:eastAsia="Times New Roman" w:hAnsi="Times New Roman" w:cs="Times New Roman"/>
                <w:b/>
                <w:bCs/>
                <w:color w:val="000000"/>
                <w:sz w:val="20"/>
                <w:szCs w:val="20"/>
                <w:lang w:val="en-US"/>
              </w:rPr>
            </w:pPr>
          </w:p>
        </w:tc>
      </w:tr>
      <w:tr w:rsidR="00AE5523" w:rsidRPr="00617EC9" w14:paraId="5BF8061E"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2A649EB"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proofErr w:type="spellStart"/>
            <w:r w:rsidRPr="009C497F">
              <w:rPr>
                <w:rFonts w:ascii="Times New Roman" w:eastAsia="Times New Roman" w:hAnsi="Times New Roman" w:cs="Times New Roman"/>
                <w:color w:val="000000"/>
                <w:sz w:val="20"/>
                <w:szCs w:val="20"/>
              </w:rPr>
              <w:t>Malolos</w:t>
            </w:r>
            <w:proofErr w:type="spellEnd"/>
          </w:p>
        </w:tc>
        <w:tc>
          <w:tcPr>
            <w:tcW w:w="698" w:type="dxa"/>
            <w:tcBorders>
              <w:top w:val="nil"/>
              <w:left w:val="nil"/>
              <w:bottom w:val="single" w:sz="4" w:space="0" w:color="auto"/>
              <w:right w:val="single" w:sz="4" w:space="0" w:color="auto"/>
            </w:tcBorders>
            <w:shd w:val="clear" w:color="auto" w:fill="auto"/>
            <w:vAlign w:val="center"/>
            <w:hideMark/>
          </w:tcPr>
          <w:p w14:paraId="106E7A0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848</w:t>
            </w:r>
          </w:p>
        </w:tc>
        <w:tc>
          <w:tcPr>
            <w:tcW w:w="1104" w:type="dxa"/>
            <w:tcBorders>
              <w:top w:val="nil"/>
              <w:left w:val="nil"/>
              <w:bottom w:val="single" w:sz="4" w:space="0" w:color="auto"/>
              <w:right w:val="single" w:sz="4" w:space="0" w:color="auto"/>
            </w:tcBorders>
            <w:shd w:val="clear" w:color="000000" w:fill="FFFFFF"/>
            <w:noWrap/>
            <w:vAlign w:val="center"/>
            <w:hideMark/>
          </w:tcPr>
          <w:p w14:paraId="794C97E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1,866,040</w:t>
            </w:r>
          </w:p>
        </w:tc>
        <w:tc>
          <w:tcPr>
            <w:tcW w:w="928" w:type="dxa"/>
            <w:tcBorders>
              <w:top w:val="nil"/>
              <w:left w:val="nil"/>
              <w:bottom w:val="single" w:sz="4" w:space="0" w:color="auto"/>
              <w:right w:val="single" w:sz="4" w:space="0" w:color="auto"/>
            </w:tcBorders>
            <w:shd w:val="clear" w:color="auto" w:fill="auto"/>
            <w:vAlign w:val="center"/>
            <w:hideMark/>
          </w:tcPr>
          <w:p w14:paraId="0A6CD463" w14:textId="3BE34133" w:rsidR="00AE5523" w:rsidRPr="009C497F" w:rsidRDefault="00634E6E" w:rsidP="00AE5523">
            <w:pPr>
              <w:spacing w:after="0" w:line="240" w:lineRule="auto"/>
              <w:jc w:val="right"/>
              <w:rPr>
                <w:rFonts w:ascii="Times New Roman" w:eastAsia="Times New Roman" w:hAnsi="Times New Roman" w:cs="Times New Roman"/>
                <w:color w:val="000000"/>
                <w:sz w:val="20"/>
                <w:szCs w:val="20"/>
                <w:lang w:val="en-US"/>
              </w:rPr>
            </w:pPr>
            <w:ins w:id="9936" w:author="Liezyl Liton" w:date="2017-08-22T00:24:00Z">
              <w:r w:rsidRPr="009C497F">
                <w:rPr>
                  <w:rFonts w:ascii="Times New Roman" w:eastAsia="Times New Roman" w:hAnsi="Times New Roman" w:cs="Times New Roman"/>
                  <w:color w:val="000000"/>
                  <w:sz w:val="20"/>
                  <w:szCs w:val="20"/>
                </w:rPr>
                <w:t>8</w:t>
              </w:r>
            </w:ins>
            <w:del w:id="9937" w:author="Liezyl Liton" w:date="2017-08-22T00:24:00Z">
              <w:r w:rsidR="00AE5523" w:rsidRPr="009C497F" w:rsidDel="00634E6E">
                <w:rPr>
                  <w:rFonts w:ascii="Times New Roman" w:eastAsia="Times New Roman" w:hAnsi="Times New Roman" w:cs="Times New Roman"/>
                  <w:color w:val="000000"/>
                  <w:sz w:val="20"/>
                  <w:szCs w:val="20"/>
                </w:rPr>
                <w:delText>9</w:delText>
              </w:r>
            </w:del>
          </w:p>
        </w:tc>
        <w:tc>
          <w:tcPr>
            <w:tcW w:w="866" w:type="dxa"/>
            <w:tcBorders>
              <w:top w:val="nil"/>
              <w:left w:val="nil"/>
              <w:bottom w:val="single" w:sz="4" w:space="0" w:color="auto"/>
              <w:right w:val="single" w:sz="4" w:space="0" w:color="auto"/>
            </w:tcBorders>
            <w:shd w:val="clear" w:color="auto" w:fill="auto"/>
            <w:vAlign w:val="center"/>
            <w:hideMark/>
          </w:tcPr>
          <w:p w14:paraId="0C1C8E7E" w14:textId="47D6D4E1"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5</w:t>
            </w:r>
            <w:ins w:id="9938" w:author="Liezyl Liton" w:date="2017-08-22T00:24:00Z">
              <w:r w:rsidR="00634E6E" w:rsidRPr="009C497F">
                <w:rPr>
                  <w:rFonts w:ascii="Times New Roman" w:eastAsia="Times New Roman" w:hAnsi="Times New Roman" w:cs="Times New Roman"/>
                  <w:color w:val="000000"/>
                  <w:sz w:val="20"/>
                  <w:szCs w:val="20"/>
                </w:rPr>
                <w:t>2</w:t>
              </w:r>
            </w:ins>
            <w:del w:id="9939" w:author="Liezyl Liton" w:date="2017-08-22T00:24:00Z">
              <w:r w:rsidRPr="009C497F" w:rsidDel="00634E6E">
                <w:rPr>
                  <w:rFonts w:ascii="Times New Roman" w:eastAsia="Times New Roman" w:hAnsi="Times New Roman" w:cs="Times New Roman"/>
                  <w:color w:val="000000"/>
                  <w:sz w:val="20"/>
                  <w:szCs w:val="20"/>
                </w:rPr>
                <w:delText>8</w:delText>
              </w:r>
            </w:del>
            <w:r w:rsidRPr="009C497F">
              <w:rPr>
                <w:rFonts w:ascii="Times New Roman" w:eastAsia="Times New Roman" w:hAnsi="Times New Roman" w:cs="Times New Roman"/>
                <w:color w:val="000000"/>
                <w:sz w:val="20"/>
                <w:szCs w:val="20"/>
              </w:rPr>
              <w:t>,500</w:t>
            </w:r>
          </w:p>
        </w:tc>
        <w:tc>
          <w:tcPr>
            <w:tcW w:w="928" w:type="dxa"/>
            <w:tcBorders>
              <w:top w:val="nil"/>
              <w:left w:val="nil"/>
              <w:bottom w:val="single" w:sz="4" w:space="0" w:color="auto"/>
              <w:right w:val="single" w:sz="4" w:space="0" w:color="auto"/>
            </w:tcBorders>
            <w:shd w:val="clear" w:color="auto" w:fill="auto"/>
            <w:vAlign w:val="center"/>
            <w:hideMark/>
          </w:tcPr>
          <w:p w14:paraId="3E9337E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7</w:t>
            </w:r>
          </w:p>
        </w:tc>
        <w:tc>
          <w:tcPr>
            <w:tcW w:w="1016" w:type="dxa"/>
            <w:tcBorders>
              <w:top w:val="nil"/>
              <w:left w:val="nil"/>
              <w:bottom w:val="single" w:sz="4" w:space="0" w:color="auto"/>
              <w:right w:val="single" w:sz="4" w:space="0" w:color="auto"/>
            </w:tcBorders>
            <w:shd w:val="clear" w:color="auto" w:fill="auto"/>
            <w:vAlign w:val="center"/>
            <w:hideMark/>
          </w:tcPr>
          <w:p w14:paraId="30D4D21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733,896</w:t>
            </w:r>
          </w:p>
        </w:tc>
        <w:tc>
          <w:tcPr>
            <w:tcW w:w="1511" w:type="dxa"/>
            <w:tcBorders>
              <w:top w:val="nil"/>
              <w:left w:val="nil"/>
              <w:bottom w:val="single" w:sz="4" w:space="0" w:color="auto"/>
              <w:right w:val="single" w:sz="4" w:space="0" w:color="auto"/>
            </w:tcBorders>
            <w:shd w:val="clear" w:color="auto" w:fill="auto"/>
            <w:vAlign w:val="center"/>
            <w:hideMark/>
          </w:tcPr>
          <w:p w14:paraId="6F8BA9A5" w14:textId="32671647" w:rsidR="00AE5523" w:rsidRPr="00E934FF" w:rsidRDefault="00893502" w:rsidP="00AE5523">
            <w:pPr>
              <w:spacing w:after="0" w:line="240" w:lineRule="auto"/>
              <w:jc w:val="right"/>
              <w:rPr>
                <w:rFonts w:ascii="Times New Roman" w:eastAsia="Times New Roman" w:hAnsi="Times New Roman" w:cs="Times New Roman"/>
                <w:color w:val="000000"/>
                <w:sz w:val="20"/>
                <w:szCs w:val="20"/>
                <w:lang w:val="en-US"/>
                <w:rPrChange w:id="9940" w:author="Jen" w:date="2017-08-25T13:43:00Z">
                  <w:rPr>
                    <w:rFonts w:ascii="Times New Roman" w:eastAsia="Times New Roman" w:hAnsi="Times New Roman" w:cs="Times New Roman"/>
                    <w:b/>
                    <w:color w:val="000000"/>
                    <w:sz w:val="20"/>
                    <w:szCs w:val="20"/>
                    <w:lang w:val="en-US"/>
                  </w:rPr>
                </w:rPrChange>
              </w:rPr>
            </w:pPr>
            <w:ins w:id="9941" w:author="Liezyl Liton" w:date="2017-08-22T00:35:00Z">
              <w:r w:rsidRPr="00E934FF">
                <w:rPr>
                  <w:rFonts w:ascii="Times New Roman" w:eastAsia="Times New Roman" w:hAnsi="Times New Roman" w:cs="Times New Roman"/>
                  <w:color w:val="000000"/>
                  <w:sz w:val="20"/>
                  <w:szCs w:val="20"/>
                </w:rPr>
                <w:t>2,652,436</w:t>
              </w:r>
            </w:ins>
            <w:del w:id="9942" w:author="Liezyl Liton" w:date="2017-08-22T00:34:00Z">
              <w:r w:rsidR="00AE5523" w:rsidRPr="00E934FF" w:rsidDel="00517908">
                <w:rPr>
                  <w:rFonts w:ascii="Times New Roman" w:eastAsia="Times New Roman" w:hAnsi="Times New Roman" w:cs="Times New Roman"/>
                  <w:color w:val="000000"/>
                  <w:sz w:val="20"/>
                  <w:szCs w:val="20"/>
                  <w:lang w:val="en-US"/>
                </w:rPr>
                <w:delText>2,658,436</w:delText>
              </w:r>
            </w:del>
          </w:p>
        </w:tc>
      </w:tr>
      <w:tr w:rsidR="00AE5523" w:rsidRPr="00617EC9" w14:paraId="1C36CF01"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50F8B62"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proofErr w:type="spellStart"/>
            <w:r w:rsidRPr="009C497F">
              <w:rPr>
                <w:rFonts w:ascii="Times New Roman" w:eastAsia="Times New Roman" w:hAnsi="Times New Roman" w:cs="Times New Roman"/>
                <w:color w:val="000000"/>
                <w:sz w:val="20"/>
                <w:szCs w:val="20"/>
              </w:rPr>
              <w:t>Guiguinto</w:t>
            </w:r>
            <w:proofErr w:type="spellEnd"/>
          </w:p>
        </w:tc>
        <w:tc>
          <w:tcPr>
            <w:tcW w:w="698" w:type="dxa"/>
            <w:tcBorders>
              <w:top w:val="nil"/>
              <w:left w:val="nil"/>
              <w:bottom w:val="single" w:sz="4" w:space="0" w:color="auto"/>
              <w:right w:val="single" w:sz="4" w:space="0" w:color="auto"/>
            </w:tcBorders>
            <w:shd w:val="clear" w:color="auto" w:fill="auto"/>
            <w:vAlign w:val="center"/>
            <w:hideMark/>
          </w:tcPr>
          <w:p w14:paraId="50630A50"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1,400</w:t>
            </w:r>
          </w:p>
        </w:tc>
        <w:tc>
          <w:tcPr>
            <w:tcW w:w="1104" w:type="dxa"/>
            <w:tcBorders>
              <w:top w:val="nil"/>
              <w:left w:val="nil"/>
              <w:bottom w:val="single" w:sz="4" w:space="0" w:color="auto"/>
              <w:right w:val="single" w:sz="4" w:space="0" w:color="auto"/>
            </w:tcBorders>
            <w:shd w:val="clear" w:color="auto" w:fill="auto"/>
            <w:vAlign w:val="center"/>
            <w:hideMark/>
          </w:tcPr>
          <w:p w14:paraId="028F857E"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3,080,616</w:t>
            </w:r>
          </w:p>
        </w:tc>
        <w:tc>
          <w:tcPr>
            <w:tcW w:w="928" w:type="dxa"/>
            <w:tcBorders>
              <w:top w:val="nil"/>
              <w:left w:val="nil"/>
              <w:bottom w:val="single" w:sz="4" w:space="0" w:color="auto"/>
              <w:right w:val="single" w:sz="4" w:space="0" w:color="auto"/>
            </w:tcBorders>
            <w:shd w:val="clear" w:color="auto" w:fill="auto"/>
            <w:vAlign w:val="center"/>
            <w:hideMark/>
          </w:tcPr>
          <w:p w14:paraId="5700F1DD"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0</w:t>
            </w:r>
          </w:p>
        </w:tc>
        <w:tc>
          <w:tcPr>
            <w:tcW w:w="866" w:type="dxa"/>
            <w:tcBorders>
              <w:top w:val="nil"/>
              <w:left w:val="nil"/>
              <w:bottom w:val="single" w:sz="4" w:space="0" w:color="auto"/>
              <w:right w:val="single" w:sz="4" w:space="0" w:color="auto"/>
            </w:tcBorders>
            <w:shd w:val="clear" w:color="auto" w:fill="auto"/>
            <w:vAlign w:val="center"/>
            <w:hideMark/>
          </w:tcPr>
          <w:p w14:paraId="5A4B82E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0</w:t>
            </w:r>
          </w:p>
        </w:tc>
        <w:tc>
          <w:tcPr>
            <w:tcW w:w="928" w:type="dxa"/>
            <w:tcBorders>
              <w:top w:val="nil"/>
              <w:left w:val="nil"/>
              <w:bottom w:val="single" w:sz="4" w:space="0" w:color="auto"/>
              <w:right w:val="single" w:sz="4" w:space="0" w:color="auto"/>
            </w:tcBorders>
            <w:shd w:val="clear" w:color="auto" w:fill="auto"/>
            <w:vAlign w:val="center"/>
            <w:hideMark/>
          </w:tcPr>
          <w:p w14:paraId="1DE8C92F"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2</w:t>
            </w:r>
          </w:p>
        </w:tc>
        <w:tc>
          <w:tcPr>
            <w:tcW w:w="1016" w:type="dxa"/>
            <w:tcBorders>
              <w:top w:val="nil"/>
              <w:left w:val="nil"/>
              <w:bottom w:val="single" w:sz="4" w:space="0" w:color="auto"/>
              <w:right w:val="single" w:sz="4" w:space="0" w:color="auto"/>
            </w:tcBorders>
            <w:shd w:val="clear" w:color="auto" w:fill="auto"/>
            <w:vAlign w:val="center"/>
            <w:hideMark/>
          </w:tcPr>
          <w:p w14:paraId="067AC294"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205,000</w:t>
            </w:r>
          </w:p>
        </w:tc>
        <w:tc>
          <w:tcPr>
            <w:tcW w:w="1511" w:type="dxa"/>
            <w:tcBorders>
              <w:top w:val="nil"/>
              <w:left w:val="nil"/>
              <w:bottom w:val="single" w:sz="4" w:space="0" w:color="auto"/>
              <w:right w:val="single" w:sz="4" w:space="0" w:color="auto"/>
            </w:tcBorders>
            <w:shd w:val="clear" w:color="auto" w:fill="auto"/>
            <w:vAlign w:val="center"/>
            <w:hideMark/>
          </w:tcPr>
          <w:p w14:paraId="2E876B94" w14:textId="043BBE48" w:rsidR="00AE5523" w:rsidRPr="00E934FF" w:rsidRDefault="00CD0513" w:rsidP="00AE5523">
            <w:pPr>
              <w:spacing w:after="0" w:line="240" w:lineRule="auto"/>
              <w:jc w:val="right"/>
              <w:rPr>
                <w:rFonts w:ascii="Times New Roman" w:eastAsia="Times New Roman" w:hAnsi="Times New Roman" w:cs="Times New Roman"/>
                <w:color w:val="000000"/>
                <w:sz w:val="20"/>
                <w:szCs w:val="20"/>
                <w:lang w:val="en-US"/>
                <w:rPrChange w:id="9943" w:author="Jen" w:date="2017-08-25T13:43:00Z">
                  <w:rPr>
                    <w:rFonts w:ascii="Times New Roman" w:eastAsia="Times New Roman" w:hAnsi="Times New Roman" w:cs="Times New Roman"/>
                    <w:b/>
                    <w:color w:val="000000"/>
                    <w:sz w:val="20"/>
                    <w:szCs w:val="20"/>
                    <w:lang w:val="en-US"/>
                  </w:rPr>
                </w:rPrChange>
              </w:rPr>
            </w:pPr>
            <w:ins w:id="9944" w:author="Liezyl Liton" w:date="2017-08-22T00:36:00Z">
              <w:r w:rsidRPr="00E934FF">
                <w:rPr>
                  <w:rFonts w:ascii="Times New Roman" w:eastAsia="Times New Roman" w:hAnsi="Times New Roman" w:cs="Times New Roman"/>
                  <w:color w:val="000000"/>
                  <w:sz w:val="20"/>
                  <w:szCs w:val="20"/>
                </w:rPr>
                <w:t>3,285,616</w:t>
              </w:r>
            </w:ins>
            <w:del w:id="9945" w:author="Liezyl Liton" w:date="2017-08-22T00:34:00Z">
              <w:r w:rsidR="00AE5523" w:rsidRPr="00E934FF" w:rsidDel="00517908">
                <w:rPr>
                  <w:rFonts w:ascii="Times New Roman" w:eastAsia="Times New Roman" w:hAnsi="Times New Roman" w:cs="Times New Roman"/>
                  <w:color w:val="000000"/>
                  <w:sz w:val="20"/>
                  <w:szCs w:val="20"/>
                  <w:lang w:val="en-US"/>
                </w:rPr>
                <w:delText>3,285,616</w:delText>
              </w:r>
            </w:del>
          </w:p>
        </w:tc>
      </w:tr>
      <w:tr w:rsidR="00AE5523" w:rsidRPr="00617EC9" w14:paraId="4479BCDC"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DB022B7"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proofErr w:type="spellStart"/>
            <w:r w:rsidRPr="009C497F">
              <w:rPr>
                <w:rFonts w:ascii="Times New Roman" w:eastAsia="Times New Roman" w:hAnsi="Times New Roman" w:cs="Times New Roman"/>
                <w:color w:val="000000"/>
                <w:sz w:val="20"/>
                <w:szCs w:val="20"/>
              </w:rPr>
              <w:t>Balagtas</w:t>
            </w:r>
            <w:proofErr w:type="spellEnd"/>
          </w:p>
        </w:tc>
        <w:tc>
          <w:tcPr>
            <w:tcW w:w="698" w:type="dxa"/>
            <w:tcBorders>
              <w:top w:val="nil"/>
              <w:left w:val="nil"/>
              <w:bottom w:val="single" w:sz="4" w:space="0" w:color="auto"/>
              <w:right w:val="single" w:sz="4" w:space="0" w:color="auto"/>
            </w:tcBorders>
            <w:shd w:val="clear" w:color="auto" w:fill="auto"/>
            <w:vAlign w:val="center"/>
            <w:hideMark/>
          </w:tcPr>
          <w:p w14:paraId="6930C003"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159</w:t>
            </w:r>
          </w:p>
        </w:tc>
        <w:tc>
          <w:tcPr>
            <w:tcW w:w="1104" w:type="dxa"/>
            <w:tcBorders>
              <w:top w:val="nil"/>
              <w:left w:val="nil"/>
              <w:bottom w:val="single" w:sz="4" w:space="0" w:color="auto"/>
              <w:right w:val="single" w:sz="4" w:space="0" w:color="auto"/>
            </w:tcBorders>
            <w:shd w:val="clear" w:color="auto" w:fill="auto"/>
            <w:noWrap/>
            <w:vAlign w:val="center"/>
            <w:hideMark/>
          </w:tcPr>
          <w:p w14:paraId="0E4324E9"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349,800</w:t>
            </w:r>
          </w:p>
        </w:tc>
        <w:tc>
          <w:tcPr>
            <w:tcW w:w="928" w:type="dxa"/>
            <w:tcBorders>
              <w:top w:val="nil"/>
              <w:left w:val="nil"/>
              <w:bottom w:val="single" w:sz="4" w:space="0" w:color="auto"/>
              <w:right w:val="single" w:sz="4" w:space="0" w:color="auto"/>
            </w:tcBorders>
            <w:shd w:val="clear" w:color="auto" w:fill="auto"/>
            <w:vAlign w:val="center"/>
            <w:hideMark/>
          </w:tcPr>
          <w:p w14:paraId="40EBAEC0"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0</w:t>
            </w:r>
          </w:p>
        </w:tc>
        <w:tc>
          <w:tcPr>
            <w:tcW w:w="866" w:type="dxa"/>
            <w:tcBorders>
              <w:top w:val="nil"/>
              <w:left w:val="nil"/>
              <w:bottom w:val="single" w:sz="4" w:space="0" w:color="auto"/>
              <w:right w:val="single" w:sz="4" w:space="0" w:color="auto"/>
            </w:tcBorders>
            <w:shd w:val="clear" w:color="auto" w:fill="auto"/>
            <w:vAlign w:val="center"/>
            <w:hideMark/>
          </w:tcPr>
          <w:p w14:paraId="2C9BC6C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0</w:t>
            </w:r>
          </w:p>
        </w:tc>
        <w:tc>
          <w:tcPr>
            <w:tcW w:w="928" w:type="dxa"/>
            <w:tcBorders>
              <w:top w:val="nil"/>
              <w:left w:val="nil"/>
              <w:bottom w:val="single" w:sz="4" w:space="0" w:color="auto"/>
              <w:right w:val="single" w:sz="4" w:space="0" w:color="auto"/>
            </w:tcBorders>
            <w:shd w:val="clear" w:color="auto" w:fill="auto"/>
            <w:vAlign w:val="center"/>
            <w:hideMark/>
          </w:tcPr>
          <w:p w14:paraId="6F24AD22"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0</w:t>
            </w:r>
          </w:p>
        </w:tc>
        <w:tc>
          <w:tcPr>
            <w:tcW w:w="1016" w:type="dxa"/>
            <w:tcBorders>
              <w:top w:val="nil"/>
              <w:left w:val="nil"/>
              <w:bottom w:val="single" w:sz="4" w:space="0" w:color="auto"/>
              <w:right w:val="single" w:sz="4" w:space="0" w:color="auto"/>
            </w:tcBorders>
            <w:shd w:val="clear" w:color="auto" w:fill="auto"/>
            <w:vAlign w:val="center"/>
            <w:hideMark/>
          </w:tcPr>
          <w:p w14:paraId="6D12D514"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0</w:t>
            </w:r>
          </w:p>
        </w:tc>
        <w:tc>
          <w:tcPr>
            <w:tcW w:w="1511" w:type="dxa"/>
            <w:tcBorders>
              <w:top w:val="nil"/>
              <w:left w:val="nil"/>
              <w:bottom w:val="single" w:sz="4" w:space="0" w:color="auto"/>
              <w:right w:val="single" w:sz="4" w:space="0" w:color="auto"/>
            </w:tcBorders>
            <w:shd w:val="clear" w:color="auto" w:fill="auto"/>
            <w:vAlign w:val="center"/>
            <w:hideMark/>
          </w:tcPr>
          <w:p w14:paraId="0685577B" w14:textId="7DFFC71F" w:rsidR="00AE5523" w:rsidRPr="00E934FF" w:rsidRDefault="00E237A1" w:rsidP="00AE5523">
            <w:pPr>
              <w:spacing w:after="0" w:line="240" w:lineRule="auto"/>
              <w:jc w:val="right"/>
              <w:rPr>
                <w:rFonts w:ascii="Times New Roman" w:eastAsia="Times New Roman" w:hAnsi="Times New Roman" w:cs="Times New Roman"/>
                <w:color w:val="000000"/>
                <w:sz w:val="20"/>
                <w:szCs w:val="20"/>
                <w:lang w:val="en-US"/>
              </w:rPr>
            </w:pPr>
            <w:ins w:id="9946" w:author="Liezyl Liton" w:date="2017-08-22T00:36:00Z">
              <w:r w:rsidRPr="00E934FF">
                <w:rPr>
                  <w:rFonts w:ascii="Times New Roman" w:eastAsia="Times New Roman" w:hAnsi="Times New Roman" w:cs="Times New Roman"/>
                  <w:color w:val="000000"/>
                  <w:sz w:val="20"/>
                  <w:szCs w:val="20"/>
                </w:rPr>
                <w:t>349</w:t>
              </w:r>
              <w:r w:rsidR="00CD0513" w:rsidRPr="00E934FF">
                <w:rPr>
                  <w:rFonts w:ascii="Times New Roman" w:eastAsia="Times New Roman" w:hAnsi="Times New Roman" w:cs="Times New Roman"/>
                  <w:color w:val="000000"/>
                  <w:sz w:val="20"/>
                  <w:szCs w:val="20"/>
                </w:rPr>
                <w:t>,000</w:t>
              </w:r>
            </w:ins>
            <w:del w:id="9947" w:author="Liezyl Liton" w:date="2017-08-22T00:34:00Z">
              <w:r w:rsidR="00AE5523" w:rsidRPr="00E934FF" w:rsidDel="00517908">
                <w:rPr>
                  <w:rFonts w:ascii="Times New Roman" w:eastAsia="Times New Roman" w:hAnsi="Times New Roman" w:cs="Times New Roman"/>
                  <w:color w:val="000000"/>
                  <w:sz w:val="20"/>
                  <w:szCs w:val="20"/>
                  <w:lang w:val="en-US"/>
                </w:rPr>
                <w:delText>349,800</w:delText>
              </w:r>
            </w:del>
          </w:p>
        </w:tc>
      </w:tr>
      <w:tr w:rsidR="00AE5523" w:rsidRPr="00617EC9" w14:paraId="00FEF081"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D4F2016"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proofErr w:type="spellStart"/>
            <w:r w:rsidRPr="009C497F">
              <w:rPr>
                <w:rFonts w:ascii="Times New Roman" w:eastAsia="Times New Roman" w:hAnsi="Times New Roman" w:cs="Times New Roman"/>
                <w:color w:val="000000"/>
                <w:sz w:val="20"/>
                <w:szCs w:val="20"/>
              </w:rPr>
              <w:t>Bocaue</w:t>
            </w:r>
            <w:proofErr w:type="spellEnd"/>
          </w:p>
        </w:tc>
        <w:tc>
          <w:tcPr>
            <w:tcW w:w="698" w:type="dxa"/>
            <w:tcBorders>
              <w:top w:val="nil"/>
              <w:left w:val="nil"/>
              <w:bottom w:val="single" w:sz="4" w:space="0" w:color="auto"/>
              <w:right w:val="single" w:sz="4" w:space="0" w:color="auto"/>
            </w:tcBorders>
            <w:shd w:val="clear" w:color="auto" w:fill="auto"/>
            <w:vAlign w:val="center"/>
            <w:hideMark/>
          </w:tcPr>
          <w:p w14:paraId="2F8EAF8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95</w:t>
            </w:r>
          </w:p>
        </w:tc>
        <w:tc>
          <w:tcPr>
            <w:tcW w:w="1104" w:type="dxa"/>
            <w:tcBorders>
              <w:top w:val="nil"/>
              <w:left w:val="nil"/>
              <w:bottom w:val="single" w:sz="4" w:space="0" w:color="auto"/>
              <w:right w:val="single" w:sz="4" w:space="0" w:color="auto"/>
            </w:tcBorders>
            <w:shd w:val="clear" w:color="auto" w:fill="auto"/>
            <w:vAlign w:val="center"/>
            <w:hideMark/>
          </w:tcPr>
          <w:p w14:paraId="0FEFB498"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208,560</w:t>
            </w:r>
          </w:p>
        </w:tc>
        <w:tc>
          <w:tcPr>
            <w:tcW w:w="928" w:type="dxa"/>
            <w:tcBorders>
              <w:top w:val="nil"/>
              <w:left w:val="nil"/>
              <w:bottom w:val="single" w:sz="4" w:space="0" w:color="auto"/>
              <w:right w:val="single" w:sz="4" w:space="0" w:color="auto"/>
            </w:tcBorders>
            <w:shd w:val="clear" w:color="auto" w:fill="auto"/>
            <w:vAlign w:val="center"/>
            <w:hideMark/>
          </w:tcPr>
          <w:p w14:paraId="79EFDEB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w:t>
            </w:r>
          </w:p>
        </w:tc>
        <w:tc>
          <w:tcPr>
            <w:tcW w:w="866" w:type="dxa"/>
            <w:tcBorders>
              <w:top w:val="nil"/>
              <w:left w:val="nil"/>
              <w:bottom w:val="single" w:sz="4" w:space="0" w:color="auto"/>
              <w:right w:val="single" w:sz="4" w:space="0" w:color="auto"/>
            </w:tcBorders>
            <w:shd w:val="clear" w:color="auto" w:fill="auto"/>
            <w:vAlign w:val="center"/>
            <w:hideMark/>
          </w:tcPr>
          <w:p w14:paraId="023F2457"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6,500</w:t>
            </w:r>
          </w:p>
        </w:tc>
        <w:tc>
          <w:tcPr>
            <w:tcW w:w="928" w:type="dxa"/>
            <w:tcBorders>
              <w:top w:val="nil"/>
              <w:left w:val="nil"/>
              <w:bottom w:val="single" w:sz="4" w:space="0" w:color="auto"/>
              <w:right w:val="single" w:sz="4" w:space="0" w:color="auto"/>
            </w:tcBorders>
            <w:shd w:val="clear" w:color="auto" w:fill="auto"/>
            <w:vAlign w:val="center"/>
            <w:hideMark/>
          </w:tcPr>
          <w:p w14:paraId="4B61D0C8"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2</w:t>
            </w:r>
          </w:p>
        </w:tc>
        <w:tc>
          <w:tcPr>
            <w:tcW w:w="1016" w:type="dxa"/>
            <w:tcBorders>
              <w:top w:val="nil"/>
              <w:left w:val="nil"/>
              <w:bottom w:val="single" w:sz="4" w:space="0" w:color="auto"/>
              <w:right w:val="single" w:sz="4" w:space="0" w:color="auto"/>
            </w:tcBorders>
            <w:shd w:val="clear" w:color="auto" w:fill="auto"/>
            <w:vAlign w:val="center"/>
            <w:hideMark/>
          </w:tcPr>
          <w:p w14:paraId="029364D3"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315,000</w:t>
            </w:r>
          </w:p>
        </w:tc>
        <w:tc>
          <w:tcPr>
            <w:tcW w:w="1511" w:type="dxa"/>
            <w:tcBorders>
              <w:top w:val="nil"/>
              <w:left w:val="nil"/>
              <w:bottom w:val="single" w:sz="4" w:space="0" w:color="auto"/>
              <w:right w:val="single" w:sz="4" w:space="0" w:color="auto"/>
            </w:tcBorders>
            <w:shd w:val="clear" w:color="auto" w:fill="auto"/>
            <w:vAlign w:val="center"/>
            <w:hideMark/>
          </w:tcPr>
          <w:p w14:paraId="6B8FA6CD" w14:textId="68E5E484" w:rsidR="00AE5523" w:rsidRPr="00E934FF" w:rsidRDefault="00864A39" w:rsidP="00AE5523">
            <w:pPr>
              <w:spacing w:after="0" w:line="240" w:lineRule="auto"/>
              <w:jc w:val="right"/>
              <w:rPr>
                <w:rFonts w:ascii="Times New Roman" w:eastAsia="Times New Roman" w:hAnsi="Times New Roman" w:cs="Times New Roman"/>
                <w:color w:val="000000"/>
                <w:sz w:val="20"/>
                <w:szCs w:val="20"/>
                <w:lang w:val="en-US"/>
                <w:rPrChange w:id="9948" w:author="Jen" w:date="2017-08-25T13:43:00Z">
                  <w:rPr>
                    <w:rFonts w:ascii="Times New Roman" w:eastAsia="Times New Roman" w:hAnsi="Times New Roman" w:cs="Times New Roman"/>
                    <w:b/>
                    <w:color w:val="000000"/>
                    <w:sz w:val="20"/>
                    <w:szCs w:val="20"/>
                    <w:lang w:val="en-US"/>
                  </w:rPr>
                </w:rPrChange>
              </w:rPr>
            </w:pPr>
            <w:ins w:id="9949" w:author="Liezyl Liton" w:date="2017-08-22T00:36:00Z">
              <w:r w:rsidRPr="00E934FF">
                <w:rPr>
                  <w:rFonts w:ascii="Times New Roman" w:eastAsia="Times New Roman" w:hAnsi="Times New Roman" w:cs="Times New Roman"/>
                  <w:color w:val="000000"/>
                  <w:sz w:val="20"/>
                  <w:szCs w:val="20"/>
                </w:rPr>
                <w:t>530,000</w:t>
              </w:r>
            </w:ins>
            <w:del w:id="9950" w:author="Liezyl Liton" w:date="2017-08-22T00:34:00Z">
              <w:r w:rsidR="00AE5523" w:rsidRPr="00E934FF" w:rsidDel="00517908">
                <w:rPr>
                  <w:rFonts w:ascii="Times New Roman" w:eastAsia="Times New Roman" w:hAnsi="Times New Roman" w:cs="Times New Roman"/>
                  <w:color w:val="000000"/>
                  <w:sz w:val="20"/>
                  <w:szCs w:val="20"/>
                  <w:lang w:val="en-US"/>
                </w:rPr>
                <w:delText>530,060</w:delText>
              </w:r>
            </w:del>
          </w:p>
        </w:tc>
      </w:tr>
      <w:tr w:rsidR="00AE5523" w:rsidRPr="00617EC9" w14:paraId="37744E11"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F5D29CD"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proofErr w:type="spellStart"/>
            <w:r w:rsidRPr="009C497F">
              <w:rPr>
                <w:rFonts w:ascii="Times New Roman" w:eastAsia="Times New Roman" w:hAnsi="Times New Roman" w:cs="Times New Roman"/>
                <w:color w:val="000000"/>
                <w:sz w:val="20"/>
                <w:szCs w:val="20"/>
              </w:rPr>
              <w:t>Marilao</w:t>
            </w:r>
            <w:proofErr w:type="spellEnd"/>
          </w:p>
        </w:tc>
        <w:tc>
          <w:tcPr>
            <w:tcW w:w="698" w:type="dxa"/>
            <w:tcBorders>
              <w:top w:val="nil"/>
              <w:left w:val="nil"/>
              <w:bottom w:val="single" w:sz="4" w:space="0" w:color="auto"/>
              <w:right w:val="single" w:sz="4" w:space="0" w:color="auto"/>
            </w:tcBorders>
            <w:shd w:val="clear" w:color="auto" w:fill="auto"/>
            <w:vAlign w:val="center"/>
            <w:hideMark/>
          </w:tcPr>
          <w:p w14:paraId="44198C5E"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64</w:t>
            </w:r>
          </w:p>
        </w:tc>
        <w:tc>
          <w:tcPr>
            <w:tcW w:w="1104" w:type="dxa"/>
            <w:tcBorders>
              <w:top w:val="nil"/>
              <w:left w:val="nil"/>
              <w:bottom w:val="single" w:sz="4" w:space="0" w:color="auto"/>
              <w:right w:val="single" w:sz="4" w:space="0" w:color="auto"/>
            </w:tcBorders>
            <w:shd w:val="clear" w:color="auto" w:fill="auto"/>
            <w:vAlign w:val="center"/>
            <w:hideMark/>
          </w:tcPr>
          <w:p w14:paraId="232AD0DC"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141,240</w:t>
            </w:r>
          </w:p>
        </w:tc>
        <w:tc>
          <w:tcPr>
            <w:tcW w:w="928" w:type="dxa"/>
            <w:tcBorders>
              <w:top w:val="nil"/>
              <w:left w:val="nil"/>
              <w:bottom w:val="single" w:sz="4" w:space="0" w:color="auto"/>
              <w:right w:val="single" w:sz="4" w:space="0" w:color="auto"/>
            </w:tcBorders>
            <w:shd w:val="clear" w:color="auto" w:fill="auto"/>
            <w:vAlign w:val="center"/>
            <w:hideMark/>
          </w:tcPr>
          <w:p w14:paraId="3C9B522D"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w:t>
            </w:r>
          </w:p>
        </w:tc>
        <w:tc>
          <w:tcPr>
            <w:tcW w:w="866" w:type="dxa"/>
            <w:tcBorders>
              <w:top w:val="nil"/>
              <w:left w:val="nil"/>
              <w:bottom w:val="single" w:sz="4" w:space="0" w:color="auto"/>
              <w:right w:val="single" w:sz="4" w:space="0" w:color="auto"/>
            </w:tcBorders>
            <w:shd w:val="clear" w:color="auto" w:fill="auto"/>
            <w:vAlign w:val="center"/>
            <w:hideMark/>
          </w:tcPr>
          <w:p w14:paraId="2DAC626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6,500</w:t>
            </w:r>
          </w:p>
        </w:tc>
        <w:tc>
          <w:tcPr>
            <w:tcW w:w="928" w:type="dxa"/>
            <w:tcBorders>
              <w:top w:val="nil"/>
              <w:left w:val="nil"/>
              <w:bottom w:val="single" w:sz="4" w:space="0" w:color="auto"/>
              <w:right w:val="single" w:sz="4" w:space="0" w:color="auto"/>
            </w:tcBorders>
            <w:shd w:val="clear" w:color="auto" w:fill="auto"/>
            <w:vAlign w:val="center"/>
            <w:hideMark/>
          </w:tcPr>
          <w:p w14:paraId="49483CB9"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4</w:t>
            </w:r>
          </w:p>
        </w:tc>
        <w:tc>
          <w:tcPr>
            <w:tcW w:w="1016" w:type="dxa"/>
            <w:tcBorders>
              <w:top w:val="nil"/>
              <w:left w:val="nil"/>
              <w:bottom w:val="single" w:sz="4" w:space="0" w:color="auto"/>
              <w:right w:val="single" w:sz="4" w:space="0" w:color="auto"/>
            </w:tcBorders>
            <w:shd w:val="clear" w:color="auto" w:fill="auto"/>
            <w:vAlign w:val="center"/>
            <w:hideMark/>
          </w:tcPr>
          <w:p w14:paraId="734E523B"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279,900</w:t>
            </w:r>
          </w:p>
        </w:tc>
        <w:tc>
          <w:tcPr>
            <w:tcW w:w="1511" w:type="dxa"/>
            <w:tcBorders>
              <w:top w:val="nil"/>
              <w:left w:val="nil"/>
              <w:bottom w:val="single" w:sz="4" w:space="0" w:color="auto"/>
              <w:right w:val="single" w:sz="4" w:space="0" w:color="auto"/>
            </w:tcBorders>
            <w:shd w:val="clear" w:color="auto" w:fill="auto"/>
            <w:vAlign w:val="center"/>
            <w:hideMark/>
          </w:tcPr>
          <w:p w14:paraId="1EB59726" w14:textId="343EC53F" w:rsidR="00AE5523" w:rsidRPr="00E934FF" w:rsidRDefault="00864A39" w:rsidP="00AE5523">
            <w:pPr>
              <w:spacing w:after="0" w:line="240" w:lineRule="auto"/>
              <w:jc w:val="right"/>
              <w:rPr>
                <w:rFonts w:ascii="Times New Roman" w:eastAsia="Times New Roman" w:hAnsi="Times New Roman" w:cs="Times New Roman"/>
                <w:color w:val="000000"/>
                <w:sz w:val="20"/>
                <w:szCs w:val="20"/>
                <w:lang w:val="en-US"/>
                <w:rPrChange w:id="9951" w:author="Jen" w:date="2017-08-25T13:43:00Z">
                  <w:rPr>
                    <w:rFonts w:ascii="Times New Roman" w:eastAsia="Times New Roman" w:hAnsi="Times New Roman" w:cs="Times New Roman"/>
                    <w:b/>
                    <w:color w:val="000000"/>
                    <w:sz w:val="20"/>
                    <w:szCs w:val="20"/>
                    <w:lang w:val="en-US"/>
                  </w:rPr>
                </w:rPrChange>
              </w:rPr>
            </w:pPr>
            <w:ins w:id="9952" w:author="Liezyl Liton" w:date="2017-08-22T00:37:00Z">
              <w:r w:rsidRPr="00E934FF">
                <w:rPr>
                  <w:rFonts w:ascii="Times New Roman" w:eastAsia="Times New Roman" w:hAnsi="Times New Roman" w:cs="Times New Roman"/>
                  <w:color w:val="000000"/>
                  <w:sz w:val="20"/>
                  <w:szCs w:val="20"/>
                </w:rPr>
                <w:t>427,000</w:t>
              </w:r>
            </w:ins>
            <w:del w:id="9953" w:author="Liezyl Liton" w:date="2017-08-22T00:34:00Z">
              <w:r w:rsidR="00AE5523" w:rsidRPr="00E934FF" w:rsidDel="00517908">
                <w:rPr>
                  <w:rFonts w:ascii="Times New Roman" w:eastAsia="Times New Roman" w:hAnsi="Times New Roman" w:cs="Times New Roman"/>
                  <w:color w:val="000000"/>
                  <w:sz w:val="20"/>
                  <w:szCs w:val="20"/>
                  <w:lang w:val="en-US"/>
                </w:rPr>
                <w:delText>427,640</w:delText>
              </w:r>
            </w:del>
          </w:p>
        </w:tc>
      </w:tr>
      <w:tr w:rsidR="00AE5523" w:rsidRPr="00617EC9" w14:paraId="15C046AE" w14:textId="77777777" w:rsidTr="00701041">
        <w:trPr>
          <w:trHeight w:val="51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3E3C409"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proofErr w:type="spellStart"/>
            <w:r w:rsidRPr="009C497F">
              <w:rPr>
                <w:rFonts w:ascii="Times New Roman" w:eastAsia="Times New Roman" w:hAnsi="Times New Roman" w:cs="Times New Roman"/>
                <w:color w:val="000000"/>
                <w:sz w:val="20"/>
                <w:szCs w:val="20"/>
              </w:rPr>
              <w:t>Meycauayan</w:t>
            </w:r>
            <w:proofErr w:type="spellEnd"/>
          </w:p>
        </w:tc>
        <w:tc>
          <w:tcPr>
            <w:tcW w:w="698" w:type="dxa"/>
            <w:tcBorders>
              <w:top w:val="nil"/>
              <w:left w:val="nil"/>
              <w:bottom w:val="single" w:sz="4" w:space="0" w:color="auto"/>
              <w:right w:val="single" w:sz="4" w:space="0" w:color="auto"/>
            </w:tcBorders>
            <w:shd w:val="clear" w:color="auto" w:fill="auto"/>
            <w:vAlign w:val="center"/>
            <w:hideMark/>
          </w:tcPr>
          <w:p w14:paraId="53E44949"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600</w:t>
            </w:r>
          </w:p>
        </w:tc>
        <w:tc>
          <w:tcPr>
            <w:tcW w:w="1104" w:type="dxa"/>
            <w:tcBorders>
              <w:top w:val="nil"/>
              <w:left w:val="nil"/>
              <w:bottom w:val="single" w:sz="4" w:space="0" w:color="auto"/>
              <w:right w:val="single" w:sz="4" w:space="0" w:color="auto"/>
            </w:tcBorders>
            <w:shd w:val="clear" w:color="auto" w:fill="auto"/>
            <w:vAlign w:val="center"/>
            <w:hideMark/>
          </w:tcPr>
          <w:p w14:paraId="77DC6250"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1,318,900</w:t>
            </w:r>
          </w:p>
        </w:tc>
        <w:tc>
          <w:tcPr>
            <w:tcW w:w="928" w:type="dxa"/>
            <w:tcBorders>
              <w:top w:val="nil"/>
              <w:left w:val="nil"/>
              <w:bottom w:val="single" w:sz="4" w:space="0" w:color="auto"/>
              <w:right w:val="single" w:sz="4" w:space="0" w:color="auto"/>
            </w:tcBorders>
            <w:shd w:val="clear" w:color="auto" w:fill="auto"/>
            <w:vAlign w:val="center"/>
            <w:hideMark/>
          </w:tcPr>
          <w:p w14:paraId="5CB48D5F"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3</w:t>
            </w:r>
          </w:p>
        </w:tc>
        <w:tc>
          <w:tcPr>
            <w:tcW w:w="866" w:type="dxa"/>
            <w:tcBorders>
              <w:top w:val="nil"/>
              <w:left w:val="nil"/>
              <w:bottom w:val="single" w:sz="4" w:space="0" w:color="auto"/>
              <w:right w:val="single" w:sz="4" w:space="0" w:color="auto"/>
            </w:tcBorders>
            <w:shd w:val="clear" w:color="auto" w:fill="auto"/>
            <w:vAlign w:val="center"/>
            <w:hideMark/>
          </w:tcPr>
          <w:p w14:paraId="15A06E86"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19,500</w:t>
            </w:r>
          </w:p>
        </w:tc>
        <w:tc>
          <w:tcPr>
            <w:tcW w:w="928" w:type="dxa"/>
            <w:tcBorders>
              <w:top w:val="nil"/>
              <w:left w:val="nil"/>
              <w:bottom w:val="single" w:sz="4" w:space="0" w:color="auto"/>
              <w:right w:val="single" w:sz="4" w:space="0" w:color="auto"/>
            </w:tcBorders>
            <w:shd w:val="clear" w:color="auto" w:fill="auto"/>
            <w:vAlign w:val="center"/>
            <w:hideMark/>
          </w:tcPr>
          <w:p w14:paraId="46BCCB9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6</w:t>
            </w:r>
          </w:p>
        </w:tc>
        <w:tc>
          <w:tcPr>
            <w:tcW w:w="1016" w:type="dxa"/>
            <w:tcBorders>
              <w:top w:val="nil"/>
              <w:left w:val="nil"/>
              <w:bottom w:val="single" w:sz="4" w:space="0" w:color="auto"/>
              <w:right w:val="single" w:sz="4" w:space="0" w:color="auto"/>
            </w:tcBorders>
            <w:shd w:val="clear" w:color="auto" w:fill="auto"/>
            <w:vAlign w:val="center"/>
            <w:hideMark/>
          </w:tcPr>
          <w:p w14:paraId="53DA5F0E"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1,854,809</w:t>
            </w:r>
          </w:p>
        </w:tc>
        <w:tc>
          <w:tcPr>
            <w:tcW w:w="1511" w:type="dxa"/>
            <w:tcBorders>
              <w:top w:val="nil"/>
              <w:left w:val="nil"/>
              <w:bottom w:val="single" w:sz="4" w:space="0" w:color="auto"/>
              <w:right w:val="single" w:sz="4" w:space="0" w:color="auto"/>
            </w:tcBorders>
            <w:shd w:val="clear" w:color="auto" w:fill="auto"/>
            <w:vAlign w:val="center"/>
            <w:hideMark/>
          </w:tcPr>
          <w:p w14:paraId="7B7D6CB5" w14:textId="1899D839" w:rsidR="00AE5523" w:rsidRPr="00E934FF" w:rsidRDefault="00D47100" w:rsidP="00AE5523">
            <w:pPr>
              <w:spacing w:after="0" w:line="240" w:lineRule="auto"/>
              <w:jc w:val="right"/>
              <w:rPr>
                <w:rFonts w:ascii="Times New Roman" w:eastAsia="Times New Roman" w:hAnsi="Times New Roman" w:cs="Times New Roman"/>
                <w:color w:val="000000"/>
                <w:sz w:val="20"/>
                <w:szCs w:val="20"/>
                <w:lang w:val="en-US"/>
                <w:rPrChange w:id="9954" w:author="Jen" w:date="2017-08-25T13:43:00Z">
                  <w:rPr>
                    <w:rFonts w:ascii="Times New Roman" w:eastAsia="Times New Roman" w:hAnsi="Times New Roman" w:cs="Times New Roman"/>
                    <w:b/>
                    <w:color w:val="000000"/>
                    <w:sz w:val="20"/>
                    <w:szCs w:val="20"/>
                    <w:lang w:val="en-US"/>
                  </w:rPr>
                </w:rPrChange>
              </w:rPr>
            </w:pPr>
            <w:ins w:id="9955" w:author="Liezyl Liton" w:date="2017-08-22T00:37:00Z">
              <w:r w:rsidRPr="00E934FF">
                <w:rPr>
                  <w:rFonts w:ascii="Times New Roman" w:eastAsia="Times New Roman" w:hAnsi="Times New Roman" w:cs="Times New Roman"/>
                  <w:color w:val="000000"/>
                  <w:sz w:val="20"/>
                  <w:szCs w:val="20"/>
                </w:rPr>
                <w:t>3,193,209</w:t>
              </w:r>
            </w:ins>
            <w:del w:id="9956" w:author="Liezyl Liton" w:date="2017-08-22T00:34:00Z">
              <w:r w:rsidR="00AE5523" w:rsidRPr="00E934FF" w:rsidDel="00517908">
                <w:rPr>
                  <w:rFonts w:ascii="Times New Roman" w:eastAsia="Times New Roman" w:hAnsi="Times New Roman" w:cs="Times New Roman"/>
                  <w:color w:val="000000"/>
                  <w:sz w:val="20"/>
                  <w:szCs w:val="20"/>
                  <w:lang w:val="en-US"/>
                </w:rPr>
                <w:delText>3,193,209</w:delText>
              </w:r>
            </w:del>
          </w:p>
        </w:tc>
      </w:tr>
      <w:tr w:rsidR="00AE5523" w:rsidRPr="00617EC9" w14:paraId="14D80512"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C643C7C"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Valenzuela</w:t>
            </w:r>
          </w:p>
        </w:tc>
        <w:tc>
          <w:tcPr>
            <w:tcW w:w="698" w:type="dxa"/>
            <w:tcBorders>
              <w:top w:val="nil"/>
              <w:left w:val="nil"/>
              <w:bottom w:val="single" w:sz="4" w:space="0" w:color="auto"/>
              <w:right w:val="single" w:sz="4" w:space="0" w:color="auto"/>
            </w:tcBorders>
            <w:shd w:val="clear" w:color="auto" w:fill="auto"/>
            <w:vAlign w:val="center"/>
            <w:hideMark/>
          </w:tcPr>
          <w:p w14:paraId="7C710828"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823</w:t>
            </w:r>
          </w:p>
        </w:tc>
        <w:tc>
          <w:tcPr>
            <w:tcW w:w="1104" w:type="dxa"/>
            <w:tcBorders>
              <w:top w:val="nil"/>
              <w:left w:val="nil"/>
              <w:bottom w:val="single" w:sz="4" w:space="0" w:color="auto"/>
              <w:right w:val="single" w:sz="4" w:space="0" w:color="auto"/>
            </w:tcBorders>
            <w:shd w:val="clear" w:color="auto" w:fill="auto"/>
            <w:vAlign w:val="center"/>
            <w:hideMark/>
          </w:tcPr>
          <w:p w14:paraId="1752DFB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1,809,500</w:t>
            </w:r>
          </w:p>
        </w:tc>
        <w:tc>
          <w:tcPr>
            <w:tcW w:w="928" w:type="dxa"/>
            <w:tcBorders>
              <w:top w:val="nil"/>
              <w:left w:val="nil"/>
              <w:bottom w:val="single" w:sz="4" w:space="0" w:color="auto"/>
              <w:right w:val="single" w:sz="4" w:space="0" w:color="auto"/>
            </w:tcBorders>
            <w:shd w:val="clear" w:color="auto" w:fill="auto"/>
            <w:vAlign w:val="center"/>
            <w:hideMark/>
          </w:tcPr>
          <w:p w14:paraId="615C5833"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12</w:t>
            </w:r>
          </w:p>
        </w:tc>
        <w:tc>
          <w:tcPr>
            <w:tcW w:w="866" w:type="dxa"/>
            <w:tcBorders>
              <w:top w:val="nil"/>
              <w:left w:val="nil"/>
              <w:bottom w:val="single" w:sz="4" w:space="0" w:color="auto"/>
              <w:right w:val="single" w:sz="4" w:space="0" w:color="auto"/>
            </w:tcBorders>
            <w:shd w:val="clear" w:color="auto" w:fill="auto"/>
            <w:vAlign w:val="center"/>
            <w:hideMark/>
          </w:tcPr>
          <w:p w14:paraId="2EB080A2"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78,000</w:t>
            </w:r>
          </w:p>
        </w:tc>
        <w:tc>
          <w:tcPr>
            <w:tcW w:w="928" w:type="dxa"/>
            <w:tcBorders>
              <w:top w:val="nil"/>
              <w:left w:val="nil"/>
              <w:bottom w:val="single" w:sz="4" w:space="0" w:color="auto"/>
              <w:right w:val="single" w:sz="4" w:space="0" w:color="auto"/>
            </w:tcBorders>
            <w:shd w:val="clear" w:color="auto" w:fill="auto"/>
            <w:vAlign w:val="center"/>
            <w:hideMark/>
          </w:tcPr>
          <w:p w14:paraId="4443941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5</w:t>
            </w:r>
          </w:p>
        </w:tc>
        <w:tc>
          <w:tcPr>
            <w:tcW w:w="1016" w:type="dxa"/>
            <w:tcBorders>
              <w:top w:val="nil"/>
              <w:left w:val="nil"/>
              <w:bottom w:val="single" w:sz="4" w:space="0" w:color="auto"/>
              <w:right w:val="single" w:sz="4" w:space="0" w:color="auto"/>
            </w:tcBorders>
            <w:shd w:val="clear" w:color="auto" w:fill="auto"/>
            <w:vAlign w:val="center"/>
            <w:hideMark/>
          </w:tcPr>
          <w:p w14:paraId="6F958DB2"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1,034,970</w:t>
            </w:r>
          </w:p>
        </w:tc>
        <w:tc>
          <w:tcPr>
            <w:tcW w:w="1511" w:type="dxa"/>
            <w:tcBorders>
              <w:top w:val="nil"/>
              <w:left w:val="nil"/>
              <w:bottom w:val="single" w:sz="4" w:space="0" w:color="auto"/>
              <w:right w:val="single" w:sz="4" w:space="0" w:color="auto"/>
            </w:tcBorders>
            <w:shd w:val="clear" w:color="auto" w:fill="auto"/>
            <w:vAlign w:val="center"/>
            <w:hideMark/>
          </w:tcPr>
          <w:p w14:paraId="5769E737" w14:textId="7C1D19D7" w:rsidR="00AE5523" w:rsidRPr="00E934FF" w:rsidRDefault="00D47100" w:rsidP="00AE5523">
            <w:pPr>
              <w:spacing w:after="0" w:line="240" w:lineRule="auto"/>
              <w:jc w:val="right"/>
              <w:rPr>
                <w:rFonts w:ascii="Times New Roman" w:eastAsia="Times New Roman" w:hAnsi="Times New Roman" w:cs="Times New Roman"/>
                <w:color w:val="000000"/>
                <w:sz w:val="20"/>
                <w:szCs w:val="20"/>
                <w:lang w:val="en-US"/>
                <w:rPrChange w:id="9957" w:author="Jen" w:date="2017-08-25T13:43:00Z">
                  <w:rPr>
                    <w:rFonts w:ascii="Times New Roman" w:eastAsia="Times New Roman" w:hAnsi="Times New Roman" w:cs="Times New Roman"/>
                    <w:b/>
                    <w:color w:val="000000"/>
                    <w:sz w:val="20"/>
                    <w:szCs w:val="20"/>
                    <w:lang w:val="en-US"/>
                  </w:rPr>
                </w:rPrChange>
              </w:rPr>
            </w:pPr>
            <w:ins w:id="9958" w:author="Liezyl Liton" w:date="2017-08-22T00:37:00Z">
              <w:r w:rsidRPr="00E934FF">
                <w:rPr>
                  <w:rFonts w:ascii="Times New Roman" w:eastAsia="Times New Roman" w:hAnsi="Times New Roman" w:cs="Times New Roman"/>
                  <w:color w:val="000000"/>
                  <w:sz w:val="20"/>
                  <w:szCs w:val="20"/>
                  <w:lang w:val="en-US"/>
                </w:rPr>
                <w:t>2</w:t>
              </w:r>
              <w:r w:rsidRPr="00E934FF">
                <w:rPr>
                  <w:rFonts w:ascii="Times New Roman" w:eastAsia="Times New Roman" w:hAnsi="Times New Roman" w:cs="Times New Roman"/>
                  <w:color w:val="000000"/>
                  <w:sz w:val="20"/>
                  <w:szCs w:val="20"/>
                </w:rPr>
                <w:t>,922,470</w:t>
              </w:r>
            </w:ins>
            <w:del w:id="9959" w:author="Liezyl Liton" w:date="2017-08-22T00:34:00Z">
              <w:r w:rsidR="00AE5523" w:rsidRPr="00E934FF" w:rsidDel="00517908">
                <w:rPr>
                  <w:rFonts w:ascii="Times New Roman" w:eastAsia="Times New Roman" w:hAnsi="Times New Roman" w:cs="Times New Roman"/>
                  <w:color w:val="000000"/>
                  <w:sz w:val="20"/>
                  <w:szCs w:val="20"/>
                  <w:lang w:val="en-US"/>
                </w:rPr>
                <w:delText>2,922,470</w:delText>
              </w:r>
            </w:del>
          </w:p>
        </w:tc>
      </w:tr>
      <w:tr w:rsidR="00AE5523" w:rsidRPr="00617EC9" w14:paraId="4F921B38"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E474015"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Caloocan</w:t>
            </w:r>
          </w:p>
        </w:tc>
        <w:tc>
          <w:tcPr>
            <w:tcW w:w="698" w:type="dxa"/>
            <w:tcBorders>
              <w:top w:val="nil"/>
              <w:left w:val="nil"/>
              <w:bottom w:val="single" w:sz="4" w:space="0" w:color="auto"/>
              <w:right w:val="single" w:sz="4" w:space="0" w:color="auto"/>
            </w:tcBorders>
            <w:shd w:val="clear" w:color="auto" w:fill="auto"/>
            <w:vAlign w:val="center"/>
            <w:hideMark/>
          </w:tcPr>
          <w:p w14:paraId="4E72367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834</w:t>
            </w:r>
          </w:p>
        </w:tc>
        <w:tc>
          <w:tcPr>
            <w:tcW w:w="1104" w:type="dxa"/>
            <w:tcBorders>
              <w:top w:val="nil"/>
              <w:left w:val="nil"/>
              <w:bottom w:val="single" w:sz="4" w:space="0" w:color="auto"/>
              <w:right w:val="single" w:sz="4" w:space="0" w:color="auto"/>
            </w:tcBorders>
            <w:shd w:val="clear" w:color="auto" w:fill="auto"/>
            <w:vAlign w:val="center"/>
            <w:hideMark/>
          </w:tcPr>
          <w:p w14:paraId="0EA0BFCA"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1,918,039</w:t>
            </w:r>
          </w:p>
        </w:tc>
        <w:tc>
          <w:tcPr>
            <w:tcW w:w="928" w:type="dxa"/>
            <w:tcBorders>
              <w:top w:val="nil"/>
              <w:left w:val="nil"/>
              <w:bottom w:val="single" w:sz="4" w:space="0" w:color="auto"/>
              <w:right w:val="single" w:sz="4" w:space="0" w:color="auto"/>
            </w:tcBorders>
            <w:shd w:val="clear" w:color="auto" w:fill="auto"/>
            <w:vAlign w:val="center"/>
            <w:hideMark/>
          </w:tcPr>
          <w:p w14:paraId="47EA5736" w14:textId="18491C7E" w:rsidR="00AE5523" w:rsidRPr="009C497F" w:rsidRDefault="00634E6E" w:rsidP="00AE5523">
            <w:pPr>
              <w:spacing w:after="0" w:line="240" w:lineRule="auto"/>
              <w:jc w:val="right"/>
              <w:rPr>
                <w:rFonts w:ascii="Times New Roman" w:eastAsia="Times New Roman" w:hAnsi="Times New Roman" w:cs="Times New Roman"/>
                <w:color w:val="000000"/>
                <w:sz w:val="20"/>
                <w:szCs w:val="20"/>
                <w:lang w:val="en-US"/>
              </w:rPr>
            </w:pPr>
            <w:ins w:id="9960" w:author="Liezyl Liton" w:date="2017-08-22T00:24:00Z">
              <w:r w:rsidRPr="009C497F">
                <w:rPr>
                  <w:rFonts w:ascii="Times New Roman" w:eastAsia="Times New Roman" w:hAnsi="Times New Roman" w:cs="Times New Roman"/>
                  <w:color w:val="000000"/>
                  <w:sz w:val="20"/>
                  <w:szCs w:val="20"/>
                </w:rPr>
                <w:t>20</w:t>
              </w:r>
            </w:ins>
            <w:del w:id="9961" w:author="Liezyl Liton" w:date="2017-08-22T00:24:00Z">
              <w:r w:rsidR="00AE5523" w:rsidRPr="009C497F" w:rsidDel="00634E6E">
                <w:rPr>
                  <w:rFonts w:ascii="Times New Roman" w:eastAsia="Times New Roman" w:hAnsi="Times New Roman" w:cs="Times New Roman"/>
                  <w:color w:val="000000"/>
                  <w:sz w:val="20"/>
                  <w:szCs w:val="20"/>
                </w:rPr>
                <w:delText>11</w:delText>
              </w:r>
            </w:del>
          </w:p>
        </w:tc>
        <w:tc>
          <w:tcPr>
            <w:tcW w:w="866" w:type="dxa"/>
            <w:tcBorders>
              <w:top w:val="nil"/>
              <w:left w:val="nil"/>
              <w:bottom w:val="single" w:sz="4" w:space="0" w:color="auto"/>
              <w:right w:val="single" w:sz="4" w:space="0" w:color="auto"/>
            </w:tcBorders>
            <w:shd w:val="clear" w:color="auto" w:fill="auto"/>
            <w:vAlign w:val="center"/>
            <w:hideMark/>
          </w:tcPr>
          <w:p w14:paraId="0420A09E" w14:textId="0132E21F"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del w:id="9962" w:author="Liezyl Liton" w:date="2017-08-22T00:27:00Z">
              <w:r w:rsidRPr="009C497F" w:rsidDel="00B114EE">
                <w:rPr>
                  <w:rFonts w:ascii="Times New Roman" w:eastAsia="Times New Roman" w:hAnsi="Times New Roman" w:cs="Times New Roman"/>
                  <w:color w:val="000000"/>
                  <w:sz w:val="20"/>
                  <w:szCs w:val="20"/>
                </w:rPr>
                <w:delText>585</w:delText>
              </w:r>
            </w:del>
            <w:ins w:id="9963" w:author="Liezyl Liton" w:date="2017-08-22T00:27:00Z">
              <w:r w:rsidR="00B114EE" w:rsidRPr="009C497F">
                <w:rPr>
                  <w:rFonts w:ascii="Times New Roman" w:eastAsia="Times New Roman" w:hAnsi="Times New Roman" w:cs="Times New Roman"/>
                  <w:color w:val="000000"/>
                  <w:sz w:val="20"/>
                  <w:szCs w:val="20"/>
                </w:rPr>
                <w:t>1</w:t>
              </w:r>
            </w:ins>
            <w:r w:rsidRPr="009C497F">
              <w:rPr>
                <w:rFonts w:ascii="Times New Roman" w:eastAsia="Times New Roman" w:hAnsi="Times New Roman" w:cs="Times New Roman"/>
                <w:color w:val="000000"/>
                <w:sz w:val="20"/>
                <w:szCs w:val="20"/>
              </w:rPr>
              <w:t>,</w:t>
            </w:r>
            <w:ins w:id="9964" w:author="Liezyl Liton" w:date="2017-08-22T00:27:00Z">
              <w:r w:rsidR="00B114EE" w:rsidRPr="009C497F">
                <w:rPr>
                  <w:rFonts w:ascii="Times New Roman" w:eastAsia="Times New Roman" w:hAnsi="Times New Roman" w:cs="Times New Roman"/>
                  <w:color w:val="000000"/>
                  <w:sz w:val="20"/>
                  <w:szCs w:val="20"/>
                </w:rPr>
                <w:t>064,</w:t>
              </w:r>
            </w:ins>
            <w:r w:rsidRPr="009C497F">
              <w:rPr>
                <w:rFonts w:ascii="Times New Roman" w:eastAsia="Times New Roman" w:hAnsi="Times New Roman" w:cs="Times New Roman"/>
                <w:color w:val="000000"/>
                <w:sz w:val="20"/>
                <w:szCs w:val="20"/>
              </w:rPr>
              <w:t>200</w:t>
            </w:r>
          </w:p>
        </w:tc>
        <w:tc>
          <w:tcPr>
            <w:tcW w:w="928" w:type="dxa"/>
            <w:tcBorders>
              <w:top w:val="nil"/>
              <w:left w:val="nil"/>
              <w:bottom w:val="single" w:sz="4" w:space="0" w:color="auto"/>
              <w:right w:val="single" w:sz="4" w:space="0" w:color="auto"/>
            </w:tcBorders>
            <w:shd w:val="clear" w:color="auto" w:fill="auto"/>
            <w:vAlign w:val="center"/>
            <w:hideMark/>
          </w:tcPr>
          <w:p w14:paraId="72BE7362"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5</w:t>
            </w:r>
          </w:p>
        </w:tc>
        <w:tc>
          <w:tcPr>
            <w:tcW w:w="1016" w:type="dxa"/>
            <w:tcBorders>
              <w:top w:val="nil"/>
              <w:left w:val="nil"/>
              <w:bottom w:val="single" w:sz="4" w:space="0" w:color="auto"/>
              <w:right w:val="single" w:sz="4" w:space="0" w:color="auto"/>
            </w:tcBorders>
            <w:shd w:val="clear" w:color="auto" w:fill="auto"/>
            <w:vAlign w:val="center"/>
            <w:hideMark/>
          </w:tcPr>
          <w:p w14:paraId="0F5D7A54"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1,239,207</w:t>
            </w:r>
          </w:p>
        </w:tc>
        <w:tc>
          <w:tcPr>
            <w:tcW w:w="1511" w:type="dxa"/>
            <w:tcBorders>
              <w:top w:val="nil"/>
              <w:left w:val="nil"/>
              <w:bottom w:val="single" w:sz="4" w:space="0" w:color="auto"/>
              <w:right w:val="single" w:sz="4" w:space="0" w:color="auto"/>
            </w:tcBorders>
            <w:shd w:val="clear" w:color="auto" w:fill="auto"/>
            <w:vAlign w:val="center"/>
            <w:hideMark/>
          </w:tcPr>
          <w:p w14:paraId="102AA895" w14:textId="4E0ADE64" w:rsidR="00AE5523" w:rsidRPr="00E934FF" w:rsidRDefault="00D47100" w:rsidP="00AE5523">
            <w:pPr>
              <w:spacing w:after="0" w:line="240" w:lineRule="auto"/>
              <w:jc w:val="right"/>
              <w:rPr>
                <w:rFonts w:ascii="Times New Roman" w:eastAsia="Times New Roman" w:hAnsi="Times New Roman" w:cs="Times New Roman"/>
                <w:color w:val="000000"/>
                <w:sz w:val="20"/>
                <w:szCs w:val="20"/>
                <w:lang w:val="en-US"/>
                <w:rPrChange w:id="9965" w:author="Jen" w:date="2017-08-25T13:43:00Z">
                  <w:rPr>
                    <w:rFonts w:ascii="Times New Roman" w:eastAsia="Times New Roman" w:hAnsi="Times New Roman" w:cs="Times New Roman"/>
                    <w:b/>
                    <w:color w:val="000000"/>
                    <w:sz w:val="20"/>
                    <w:szCs w:val="20"/>
                    <w:lang w:val="en-US"/>
                  </w:rPr>
                </w:rPrChange>
              </w:rPr>
            </w:pPr>
            <w:ins w:id="9966" w:author="Liezyl Liton" w:date="2017-08-22T00:37:00Z">
              <w:r w:rsidRPr="00E934FF">
                <w:rPr>
                  <w:rFonts w:ascii="Times New Roman" w:eastAsia="Times New Roman" w:hAnsi="Times New Roman" w:cs="Times New Roman"/>
                  <w:color w:val="000000"/>
                  <w:sz w:val="20"/>
                  <w:szCs w:val="20"/>
                  <w:lang w:val="en-US"/>
                </w:rPr>
                <w:t>4</w:t>
              </w:r>
              <w:r w:rsidRPr="00E934FF">
                <w:rPr>
                  <w:rFonts w:ascii="Times New Roman" w:eastAsia="Times New Roman" w:hAnsi="Times New Roman" w:cs="Times New Roman"/>
                  <w:color w:val="000000"/>
                  <w:sz w:val="20"/>
                  <w:szCs w:val="20"/>
                </w:rPr>
                <w:t>,</w:t>
              </w:r>
            </w:ins>
            <w:ins w:id="9967" w:author="Liezyl Liton" w:date="2017-08-22T00:38:00Z">
              <w:r w:rsidRPr="00E934FF">
                <w:rPr>
                  <w:rFonts w:ascii="Times New Roman" w:eastAsia="Times New Roman" w:hAnsi="Times New Roman" w:cs="Times New Roman"/>
                  <w:color w:val="000000"/>
                  <w:sz w:val="20"/>
                  <w:szCs w:val="20"/>
                </w:rPr>
                <w:t>221,246</w:t>
              </w:r>
            </w:ins>
            <w:del w:id="9968" w:author="Liezyl Liton" w:date="2017-08-22T00:34:00Z">
              <w:r w:rsidR="00AE5523" w:rsidRPr="00E934FF" w:rsidDel="00517908">
                <w:rPr>
                  <w:rFonts w:ascii="Times New Roman" w:eastAsia="Times New Roman" w:hAnsi="Times New Roman" w:cs="Times New Roman"/>
                  <w:color w:val="000000"/>
                  <w:sz w:val="20"/>
                  <w:szCs w:val="20"/>
                  <w:lang w:val="en-US"/>
                </w:rPr>
                <w:delText>3,742,446</w:delText>
              </w:r>
            </w:del>
          </w:p>
        </w:tc>
      </w:tr>
      <w:tr w:rsidR="00AE5523" w:rsidRPr="00617EC9" w14:paraId="5AB1C90C"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32B0AF0" w14:textId="77777777" w:rsidR="00AE5523" w:rsidRPr="009C497F" w:rsidRDefault="00AE5523" w:rsidP="00AE5523">
            <w:pPr>
              <w:spacing w:after="0" w:line="240" w:lineRule="auto"/>
              <w:jc w:val="both"/>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Manila</w:t>
            </w:r>
          </w:p>
        </w:tc>
        <w:tc>
          <w:tcPr>
            <w:tcW w:w="698" w:type="dxa"/>
            <w:tcBorders>
              <w:top w:val="nil"/>
              <w:left w:val="nil"/>
              <w:bottom w:val="single" w:sz="4" w:space="0" w:color="auto"/>
              <w:right w:val="single" w:sz="4" w:space="0" w:color="auto"/>
            </w:tcBorders>
            <w:shd w:val="clear" w:color="auto" w:fill="auto"/>
            <w:vAlign w:val="center"/>
            <w:hideMark/>
          </w:tcPr>
          <w:p w14:paraId="154F59A1"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432</w:t>
            </w:r>
          </w:p>
        </w:tc>
        <w:tc>
          <w:tcPr>
            <w:tcW w:w="1104" w:type="dxa"/>
            <w:tcBorders>
              <w:top w:val="nil"/>
              <w:left w:val="nil"/>
              <w:bottom w:val="single" w:sz="4" w:space="0" w:color="auto"/>
              <w:right w:val="single" w:sz="4" w:space="0" w:color="auto"/>
            </w:tcBorders>
            <w:shd w:val="clear" w:color="auto" w:fill="auto"/>
            <w:vAlign w:val="center"/>
            <w:hideMark/>
          </w:tcPr>
          <w:p w14:paraId="202E310F"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993,738</w:t>
            </w:r>
          </w:p>
        </w:tc>
        <w:tc>
          <w:tcPr>
            <w:tcW w:w="928" w:type="dxa"/>
            <w:tcBorders>
              <w:top w:val="nil"/>
              <w:left w:val="nil"/>
              <w:bottom w:val="single" w:sz="4" w:space="0" w:color="auto"/>
              <w:right w:val="single" w:sz="4" w:space="0" w:color="auto"/>
            </w:tcBorders>
            <w:shd w:val="clear" w:color="auto" w:fill="auto"/>
            <w:vAlign w:val="center"/>
            <w:hideMark/>
          </w:tcPr>
          <w:p w14:paraId="271CCF70"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16</w:t>
            </w:r>
          </w:p>
        </w:tc>
        <w:tc>
          <w:tcPr>
            <w:tcW w:w="866" w:type="dxa"/>
            <w:tcBorders>
              <w:top w:val="nil"/>
              <w:left w:val="nil"/>
              <w:bottom w:val="single" w:sz="4" w:space="0" w:color="auto"/>
              <w:right w:val="single" w:sz="4" w:space="0" w:color="auto"/>
            </w:tcBorders>
            <w:shd w:val="clear" w:color="auto" w:fill="auto"/>
            <w:vAlign w:val="center"/>
            <w:hideMark/>
          </w:tcPr>
          <w:p w14:paraId="174EBE00"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121,600</w:t>
            </w:r>
          </w:p>
        </w:tc>
        <w:tc>
          <w:tcPr>
            <w:tcW w:w="928" w:type="dxa"/>
            <w:tcBorders>
              <w:top w:val="nil"/>
              <w:left w:val="nil"/>
              <w:bottom w:val="single" w:sz="4" w:space="0" w:color="auto"/>
              <w:right w:val="single" w:sz="4" w:space="0" w:color="auto"/>
            </w:tcBorders>
            <w:shd w:val="clear" w:color="auto" w:fill="auto"/>
            <w:vAlign w:val="center"/>
            <w:hideMark/>
          </w:tcPr>
          <w:p w14:paraId="42DBD653"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7</w:t>
            </w:r>
          </w:p>
        </w:tc>
        <w:tc>
          <w:tcPr>
            <w:tcW w:w="1016" w:type="dxa"/>
            <w:tcBorders>
              <w:top w:val="nil"/>
              <w:left w:val="nil"/>
              <w:bottom w:val="single" w:sz="4" w:space="0" w:color="auto"/>
              <w:right w:val="single" w:sz="4" w:space="0" w:color="auto"/>
            </w:tcBorders>
            <w:shd w:val="clear" w:color="auto" w:fill="auto"/>
            <w:vAlign w:val="center"/>
            <w:hideMark/>
          </w:tcPr>
          <w:p w14:paraId="06B9FD35" w14:textId="77777777" w:rsidR="00AE5523" w:rsidRPr="009C497F" w:rsidRDefault="00AE5523" w:rsidP="00AE5523">
            <w:pPr>
              <w:spacing w:after="0" w:line="240" w:lineRule="auto"/>
              <w:jc w:val="right"/>
              <w:rPr>
                <w:rFonts w:ascii="Times New Roman" w:eastAsia="Times New Roman" w:hAnsi="Times New Roman" w:cs="Times New Roman"/>
                <w:color w:val="000000"/>
                <w:sz w:val="20"/>
                <w:szCs w:val="20"/>
                <w:lang w:val="en-US"/>
              </w:rPr>
            </w:pPr>
            <w:r w:rsidRPr="009C497F">
              <w:rPr>
                <w:rFonts w:ascii="Times New Roman" w:eastAsia="Times New Roman" w:hAnsi="Times New Roman" w:cs="Times New Roman"/>
                <w:color w:val="000000"/>
                <w:sz w:val="20"/>
                <w:szCs w:val="20"/>
              </w:rPr>
              <w:t>493,863</w:t>
            </w:r>
          </w:p>
        </w:tc>
        <w:tc>
          <w:tcPr>
            <w:tcW w:w="1511" w:type="dxa"/>
            <w:tcBorders>
              <w:top w:val="nil"/>
              <w:left w:val="nil"/>
              <w:bottom w:val="single" w:sz="4" w:space="0" w:color="auto"/>
              <w:right w:val="single" w:sz="4" w:space="0" w:color="auto"/>
            </w:tcBorders>
            <w:shd w:val="clear" w:color="auto" w:fill="auto"/>
            <w:vAlign w:val="center"/>
            <w:hideMark/>
          </w:tcPr>
          <w:p w14:paraId="28337F92" w14:textId="08B6A68B" w:rsidR="00AE5523" w:rsidRPr="00E934FF" w:rsidRDefault="00D47100" w:rsidP="00AE5523">
            <w:pPr>
              <w:spacing w:after="0" w:line="240" w:lineRule="auto"/>
              <w:jc w:val="right"/>
              <w:rPr>
                <w:rFonts w:ascii="Times New Roman" w:eastAsia="Times New Roman" w:hAnsi="Times New Roman" w:cs="Times New Roman"/>
                <w:color w:val="000000"/>
                <w:sz w:val="20"/>
                <w:szCs w:val="20"/>
                <w:lang w:val="en-US"/>
                <w:rPrChange w:id="9969" w:author="Jen" w:date="2017-08-25T13:43:00Z">
                  <w:rPr>
                    <w:rFonts w:ascii="Times New Roman" w:eastAsia="Times New Roman" w:hAnsi="Times New Roman" w:cs="Times New Roman"/>
                    <w:b/>
                    <w:color w:val="000000"/>
                    <w:sz w:val="20"/>
                    <w:szCs w:val="20"/>
                    <w:lang w:val="en-US"/>
                  </w:rPr>
                </w:rPrChange>
              </w:rPr>
            </w:pPr>
            <w:ins w:id="9970" w:author="Liezyl Liton" w:date="2017-08-22T00:38:00Z">
              <w:r w:rsidRPr="00E934FF">
                <w:rPr>
                  <w:rFonts w:ascii="Times New Roman" w:eastAsia="Times New Roman" w:hAnsi="Times New Roman" w:cs="Times New Roman"/>
                  <w:color w:val="000000"/>
                  <w:sz w:val="20"/>
                  <w:szCs w:val="20"/>
                  <w:lang w:val="en-US"/>
                </w:rPr>
                <w:t>1</w:t>
              </w:r>
              <w:r w:rsidRPr="00E934FF">
                <w:rPr>
                  <w:rFonts w:ascii="Times New Roman" w:eastAsia="Times New Roman" w:hAnsi="Times New Roman" w:cs="Times New Roman"/>
                  <w:color w:val="000000"/>
                  <w:sz w:val="20"/>
                  <w:szCs w:val="20"/>
                </w:rPr>
                <w:t>,609,201</w:t>
              </w:r>
            </w:ins>
            <w:del w:id="9971" w:author="Liezyl Liton" w:date="2017-08-22T00:34:00Z">
              <w:r w:rsidR="00AE5523" w:rsidRPr="00E934FF" w:rsidDel="00517908">
                <w:rPr>
                  <w:rFonts w:ascii="Times New Roman" w:eastAsia="Times New Roman" w:hAnsi="Times New Roman" w:cs="Times New Roman"/>
                  <w:color w:val="000000"/>
                  <w:sz w:val="20"/>
                  <w:szCs w:val="20"/>
                  <w:lang w:val="en-US"/>
                </w:rPr>
                <w:delText>1,609,201</w:delText>
              </w:r>
            </w:del>
          </w:p>
        </w:tc>
      </w:tr>
      <w:tr w:rsidR="00AE5523" w:rsidRPr="00617EC9" w14:paraId="2787D767" w14:textId="77777777" w:rsidTr="00701041">
        <w:trPr>
          <w:trHeight w:val="300"/>
          <w:jc w:val="center"/>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17AB65C" w14:textId="77777777" w:rsidR="00AE5523" w:rsidRPr="009C497F" w:rsidRDefault="00AE5523" w:rsidP="00AE5523">
            <w:pPr>
              <w:spacing w:after="0" w:line="240" w:lineRule="auto"/>
              <w:jc w:val="both"/>
              <w:rPr>
                <w:rFonts w:ascii="Times New Roman" w:eastAsia="Times New Roman" w:hAnsi="Times New Roman" w:cs="Times New Roman"/>
                <w:b/>
                <w:bCs/>
                <w:color w:val="000000"/>
                <w:sz w:val="18"/>
                <w:szCs w:val="18"/>
                <w:lang w:val="en-US"/>
              </w:rPr>
            </w:pPr>
            <w:r w:rsidRPr="009C497F">
              <w:rPr>
                <w:rFonts w:ascii="Times New Roman" w:eastAsia="Times New Roman" w:hAnsi="Times New Roman" w:cs="Times New Roman"/>
                <w:b/>
                <w:bCs/>
                <w:color w:val="000000"/>
                <w:sz w:val="18"/>
                <w:szCs w:val="18"/>
              </w:rPr>
              <w:t xml:space="preserve">Total </w:t>
            </w:r>
          </w:p>
        </w:tc>
        <w:tc>
          <w:tcPr>
            <w:tcW w:w="698" w:type="dxa"/>
            <w:tcBorders>
              <w:top w:val="nil"/>
              <w:left w:val="nil"/>
              <w:bottom w:val="single" w:sz="4" w:space="0" w:color="auto"/>
              <w:right w:val="single" w:sz="4" w:space="0" w:color="auto"/>
            </w:tcBorders>
            <w:shd w:val="clear" w:color="auto" w:fill="auto"/>
            <w:vAlign w:val="center"/>
            <w:hideMark/>
          </w:tcPr>
          <w:p w14:paraId="0BB2E1EF" w14:textId="77777777" w:rsidR="00AE5523" w:rsidRPr="009C497F" w:rsidRDefault="00AE5523" w:rsidP="00AE5523">
            <w:pPr>
              <w:spacing w:after="0" w:line="240" w:lineRule="auto"/>
              <w:jc w:val="right"/>
              <w:rPr>
                <w:rFonts w:ascii="Times New Roman" w:eastAsia="Times New Roman" w:hAnsi="Times New Roman" w:cs="Times New Roman"/>
                <w:b/>
                <w:bCs/>
                <w:color w:val="000000"/>
                <w:sz w:val="18"/>
                <w:szCs w:val="18"/>
                <w:lang w:val="en-US"/>
              </w:rPr>
            </w:pPr>
            <w:r w:rsidRPr="009C497F">
              <w:rPr>
                <w:rFonts w:ascii="Times New Roman" w:eastAsia="Times New Roman" w:hAnsi="Times New Roman" w:cs="Times New Roman"/>
                <w:b/>
                <w:bCs/>
                <w:color w:val="000000"/>
                <w:sz w:val="18"/>
                <w:szCs w:val="18"/>
                <w:lang w:val="en-US"/>
              </w:rPr>
              <w:t>5,255</w:t>
            </w:r>
          </w:p>
        </w:tc>
        <w:tc>
          <w:tcPr>
            <w:tcW w:w="1104" w:type="dxa"/>
            <w:tcBorders>
              <w:top w:val="nil"/>
              <w:left w:val="nil"/>
              <w:bottom w:val="single" w:sz="4" w:space="0" w:color="auto"/>
              <w:right w:val="single" w:sz="4" w:space="0" w:color="auto"/>
            </w:tcBorders>
            <w:shd w:val="clear" w:color="auto" w:fill="auto"/>
            <w:vAlign w:val="center"/>
            <w:hideMark/>
          </w:tcPr>
          <w:p w14:paraId="689240B3" w14:textId="77777777" w:rsidR="00AE5523" w:rsidRPr="009C497F" w:rsidRDefault="00AE5523" w:rsidP="00AE5523">
            <w:pPr>
              <w:spacing w:after="0" w:line="240" w:lineRule="auto"/>
              <w:jc w:val="right"/>
              <w:rPr>
                <w:rFonts w:ascii="Times New Roman" w:eastAsia="Times New Roman" w:hAnsi="Times New Roman" w:cs="Times New Roman"/>
                <w:b/>
                <w:bCs/>
                <w:color w:val="000000"/>
                <w:sz w:val="18"/>
                <w:szCs w:val="18"/>
                <w:lang w:val="en-US"/>
              </w:rPr>
            </w:pPr>
            <w:r w:rsidRPr="009C497F">
              <w:rPr>
                <w:rFonts w:ascii="Times New Roman" w:eastAsia="Times New Roman" w:hAnsi="Times New Roman" w:cs="Times New Roman"/>
                <w:b/>
                <w:bCs/>
                <w:color w:val="000000"/>
                <w:sz w:val="18"/>
                <w:szCs w:val="18"/>
                <w:lang w:val="en-US"/>
              </w:rPr>
              <w:t>11,686,433</w:t>
            </w:r>
          </w:p>
        </w:tc>
        <w:tc>
          <w:tcPr>
            <w:tcW w:w="928" w:type="dxa"/>
            <w:tcBorders>
              <w:top w:val="nil"/>
              <w:left w:val="nil"/>
              <w:bottom w:val="single" w:sz="4" w:space="0" w:color="auto"/>
              <w:right w:val="single" w:sz="4" w:space="0" w:color="auto"/>
            </w:tcBorders>
            <w:shd w:val="clear" w:color="auto" w:fill="auto"/>
            <w:vAlign w:val="center"/>
            <w:hideMark/>
          </w:tcPr>
          <w:p w14:paraId="4DC8F9AE" w14:textId="77777777" w:rsidR="00AE5523" w:rsidRPr="009C497F" w:rsidRDefault="00AE5523" w:rsidP="00AE5523">
            <w:pPr>
              <w:spacing w:after="0" w:line="240" w:lineRule="auto"/>
              <w:jc w:val="right"/>
              <w:rPr>
                <w:rFonts w:ascii="Times New Roman" w:eastAsia="Times New Roman" w:hAnsi="Times New Roman" w:cs="Times New Roman"/>
                <w:b/>
                <w:bCs/>
                <w:color w:val="000000"/>
                <w:sz w:val="18"/>
                <w:szCs w:val="18"/>
                <w:lang w:val="en-US"/>
              </w:rPr>
            </w:pPr>
            <w:r w:rsidRPr="009C497F">
              <w:rPr>
                <w:rFonts w:ascii="Times New Roman" w:eastAsia="Times New Roman" w:hAnsi="Times New Roman" w:cs="Times New Roman"/>
                <w:b/>
                <w:bCs/>
                <w:color w:val="000000"/>
                <w:sz w:val="18"/>
                <w:szCs w:val="18"/>
                <w:lang w:val="en-US"/>
              </w:rPr>
              <w:t>53</w:t>
            </w:r>
          </w:p>
        </w:tc>
        <w:tc>
          <w:tcPr>
            <w:tcW w:w="866" w:type="dxa"/>
            <w:tcBorders>
              <w:top w:val="nil"/>
              <w:left w:val="nil"/>
              <w:bottom w:val="single" w:sz="4" w:space="0" w:color="auto"/>
              <w:right w:val="single" w:sz="4" w:space="0" w:color="auto"/>
            </w:tcBorders>
            <w:shd w:val="clear" w:color="auto" w:fill="auto"/>
            <w:vAlign w:val="center"/>
            <w:hideMark/>
          </w:tcPr>
          <w:p w14:paraId="321F5C35" w14:textId="3C74204A" w:rsidR="00AE5523" w:rsidRPr="009C497F" w:rsidRDefault="00192208" w:rsidP="00AE5523">
            <w:pPr>
              <w:spacing w:after="0" w:line="240" w:lineRule="auto"/>
              <w:jc w:val="right"/>
              <w:rPr>
                <w:rFonts w:ascii="Times New Roman" w:eastAsia="Times New Roman" w:hAnsi="Times New Roman" w:cs="Times New Roman"/>
                <w:b/>
                <w:bCs/>
                <w:color w:val="000000"/>
                <w:sz w:val="18"/>
                <w:szCs w:val="18"/>
                <w:lang w:val="en-US"/>
              </w:rPr>
            </w:pPr>
            <w:ins w:id="9972" w:author="Liezyl Liton" w:date="2017-08-22T00:27:00Z">
              <w:r w:rsidRPr="009C497F">
                <w:rPr>
                  <w:rFonts w:ascii="Times New Roman" w:eastAsia="Times New Roman" w:hAnsi="Times New Roman" w:cs="Times New Roman"/>
                  <w:b/>
                  <w:bCs/>
                  <w:color w:val="000000"/>
                  <w:sz w:val="18"/>
                  <w:szCs w:val="18"/>
                  <w:lang w:val="en-US"/>
                </w:rPr>
                <w:t>1,</w:t>
              </w:r>
            </w:ins>
            <w:del w:id="9973" w:author="Liezyl Liton" w:date="2017-08-22T00:27:00Z">
              <w:r w:rsidR="00AE5523" w:rsidRPr="009C497F" w:rsidDel="00192208">
                <w:rPr>
                  <w:rFonts w:ascii="Times New Roman" w:eastAsia="Times New Roman" w:hAnsi="Times New Roman" w:cs="Times New Roman"/>
                  <w:b/>
                  <w:bCs/>
                  <w:color w:val="000000"/>
                  <w:sz w:val="18"/>
                  <w:szCs w:val="18"/>
                  <w:lang w:val="en-US"/>
                </w:rPr>
                <w:delText>875</w:delText>
              </w:r>
            </w:del>
            <w:ins w:id="9974" w:author="Liezyl Liton" w:date="2017-08-22T00:27:00Z">
              <w:r w:rsidRPr="009C497F">
                <w:rPr>
                  <w:rFonts w:ascii="Times New Roman" w:eastAsia="Times New Roman" w:hAnsi="Times New Roman" w:cs="Times New Roman"/>
                  <w:b/>
                  <w:bCs/>
                  <w:color w:val="000000"/>
                  <w:sz w:val="18"/>
                  <w:szCs w:val="18"/>
                  <w:lang w:val="en-US"/>
                </w:rPr>
                <w:t>348</w:t>
              </w:r>
            </w:ins>
            <w:r w:rsidR="00AE5523" w:rsidRPr="009C497F">
              <w:rPr>
                <w:rFonts w:ascii="Times New Roman" w:eastAsia="Times New Roman" w:hAnsi="Times New Roman" w:cs="Times New Roman"/>
                <w:b/>
                <w:bCs/>
                <w:color w:val="000000"/>
                <w:sz w:val="18"/>
                <w:szCs w:val="18"/>
                <w:lang w:val="en-US"/>
              </w:rPr>
              <w:t>,</w:t>
            </w:r>
            <w:ins w:id="9975" w:author="Liezyl Liton" w:date="2017-08-22T00:27:00Z">
              <w:r w:rsidRPr="009C497F">
                <w:rPr>
                  <w:rFonts w:ascii="Times New Roman" w:eastAsia="Times New Roman" w:hAnsi="Times New Roman" w:cs="Times New Roman"/>
                  <w:b/>
                  <w:bCs/>
                  <w:color w:val="000000"/>
                  <w:sz w:val="18"/>
                  <w:szCs w:val="18"/>
                  <w:lang w:val="en-US"/>
                </w:rPr>
                <w:t>6</w:t>
              </w:r>
            </w:ins>
            <w:del w:id="9976" w:author="Liezyl Liton" w:date="2017-08-22T00:27:00Z">
              <w:r w:rsidR="00AE5523" w:rsidRPr="009C497F" w:rsidDel="00192208">
                <w:rPr>
                  <w:rFonts w:ascii="Times New Roman" w:eastAsia="Times New Roman" w:hAnsi="Times New Roman" w:cs="Times New Roman"/>
                  <w:b/>
                  <w:bCs/>
                  <w:color w:val="000000"/>
                  <w:sz w:val="18"/>
                  <w:szCs w:val="18"/>
                  <w:lang w:val="en-US"/>
                </w:rPr>
                <w:delText>8</w:delText>
              </w:r>
            </w:del>
            <w:r w:rsidR="00AE5523" w:rsidRPr="009C497F">
              <w:rPr>
                <w:rFonts w:ascii="Times New Roman" w:eastAsia="Times New Roman" w:hAnsi="Times New Roman" w:cs="Times New Roman"/>
                <w:b/>
                <w:bCs/>
                <w:color w:val="000000"/>
                <w:sz w:val="18"/>
                <w:szCs w:val="18"/>
                <w:lang w:val="en-US"/>
              </w:rPr>
              <w:t>00</w:t>
            </w:r>
          </w:p>
        </w:tc>
        <w:tc>
          <w:tcPr>
            <w:tcW w:w="928" w:type="dxa"/>
            <w:tcBorders>
              <w:top w:val="nil"/>
              <w:left w:val="nil"/>
              <w:bottom w:val="single" w:sz="4" w:space="0" w:color="auto"/>
              <w:right w:val="single" w:sz="4" w:space="0" w:color="auto"/>
            </w:tcBorders>
            <w:shd w:val="clear" w:color="auto" w:fill="auto"/>
            <w:vAlign w:val="center"/>
            <w:hideMark/>
          </w:tcPr>
          <w:p w14:paraId="7821287B" w14:textId="77777777" w:rsidR="00AE5523" w:rsidRPr="009C497F" w:rsidRDefault="00AE5523" w:rsidP="00AE5523">
            <w:pPr>
              <w:spacing w:after="0" w:line="240" w:lineRule="auto"/>
              <w:jc w:val="right"/>
              <w:rPr>
                <w:rFonts w:ascii="Times New Roman" w:eastAsia="Times New Roman" w:hAnsi="Times New Roman" w:cs="Times New Roman"/>
                <w:b/>
                <w:bCs/>
                <w:color w:val="000000"/>
                <w:sz w:val="18"/>
                <w:szCs w:val="18"/>
                <w:lang w:val="en-US"/>
              </w:rPr>
            </w:pPr>
            <w:r w:rsidRPr="009C497F">
              <w:rPr>
                <w:rFonts w:ascii="Times New Roman" w:eastAsia="Times New Roman" w:hAnsi="Times New Roman" w:cs="Times New Roman"/>
                <w:b/>
                <w:bCs/>
                <w:color w:val="000000"/>
                <w:sz w:val="18"/>
                <w:szCs w:val="18"/>
                <w:lang w:val="en-US"/>
              </w:rPr>
              <w:t>38</w:t>
            </w:r>
          </w:p>
        </w:tc>
        <w:tc>
          <w:tcPr>
            <w:tcW w:w="1016" w:type="dxa"/>
            <w:tcBorders>
              <w:top w:val="nil"/>
              <w:left w:val="nil"/>
              <w:bottom w:val="single" w:sz="4" w:space="0" w:color="auto"/>
              <w:right w:val="single" w:sz="4" w:space="0" w:color="auto"/>
            </w:tcBorders>
            <w:shd w:val="clear" w:color="auto" w:fill="auto"/>
            <w:vAlign w:val="center"/>
            <w:hideMark/>
          </w:tcPr>
          <w:p w14:paraId="2B1ADE9C" w14:textId="77777777" w:rsidR="00AE5523" w:rsidRPr="009C497F" w:rsidRDefault="00AE5523" w:rsidP="00AE5523">
            <w:pPr>
              <w:spacing w:after="0" w:line="240" w:lineRule="auto"/>
              <w:jc w:val="right"/>
              <w:rPr>
                <w:rFonts w:ascii="Times New Roman" w:eastAsia="Times New Roman" w:hAnsi="Times New Roman" w:cs="Times New Roman"/>
                <w:b/>
                <w:bCs/>
                <w:color w:val="000000"/>
                <w:sz w:val="18"/>
                <w:szCs w:val="18"/>
                <w:lang w:val="en-US"/>
              </w:rPr>
            </w:pPr>
            <w:r w:rsidRPr="009C497F">
              <w:rPr>
                <w:rFonts w:ascii="Times New Roman" w:eastAsia="Times New Roman" w:hAnsi="Times New Roman" w:cs="Times New Roman"/>
                <w:b/>
                <w:bCs/>
                <w:color w:val="000000"/>
                <w:sz w:val="18"/>
                <w:szCs w:val="18"/>
                <w:lang w:val="en-US"/>
              </w:rPr>
              <w:t>6,156,645</w:t>
            </w:r>
          </w:p>
        </w:tc>
        <w:tc>
          <w:tcPr>
            <w:tcW w:w="1511" w:type="dxa"/>
            <w:tcBorders>
              <w:top w:val="nil"/>
              <w:left w:val="nil"/>
              <w:bottom w:val="single" w:sz="4" w:space="0" w:color="auto"/>
              <w:right w:val="single" w:sz="4" w:space="0" w:color="auto"/>
            </w:tcBorders>
            <w:shd w:val="clear" w:color="auto" w:fill="auto"/>
            <w:vAlign w:val="center"/>
            <w:hideMark/>
          </w:tcPr>
          <w:p w14:paraId="40DADE1D" w14:textId="3CAB6DA4" w:rsidR="00AE5523" w:rsidRPr="00E934FF" w:rsidRDefault="00D47100" w:rsidP="00AE5523">
            <w:pPr>
              <w:spacing w:after="0" w:line="240" w:lineRule="auto"/>
              <w:jc w:val="right"/>
              <w:rPr>
                <w:rFonts w:ascii="Times New Roman" w:eastAsia="Times New Roman" w:hAnsi="Times New Roman" w:cs="Times New Roman"/>
                <w:bCs/>
                <w:color w:val="000000"/>
                <w:sz w:val="18"/>
                <w:szCs w:val="18"/>
                <w:lang w:val="en-US"/>
                <w:rPrChange w:id="9977" w:author="Jen" w:date="2017-08-25T13:43:00Z">
                  <w:rPr>
                    <w:rFonts w:ascii="Times New Roman" w:eastAsia="Times New Roman" w:hAnsi="Times New Roman" w:cs="Times New Roman"/>
                    <w:b/>
                    <w:bCs/>
                    <w:color w:val="000000"/>
                    <w:sz w:val="18"/>
                    <w:szCs w:val="18"/>
                    <w:lang w:val="en-US"/>
                  </w:rPr>
                </w:rPrChange>
              </w:rPr>
            </w:pPr>
            <w:ins w:id="9978" w:author="Liezyl Liton" w:date="2017-08-22T00:38:00Z">
              <w:r w:rsidRPr="00E934FF">
                <w:rPr>
                  <w:rFonts w:ascii="Times New Roman" w:eastAsia="Times New Roman" w:hAnsi="Times New Roman" w:cs="Times New Roman"/>
                  <w:color w:val="000000"/>
                  <w:sz w:val="20"/>
                  <w:szCs w:val="20"/>
                </w:rPr>
                <w:t>19,191,678</w:t>
              </w:r>
            </w:ins>
            <w:del w:id="9979" w:author="Liezyl Liton" w:date="2017-08-22T00:34:00Z">
              <w:r w:rsidR="00AE5523" w:rsidRPr="00E934FF" w:rsidDel="00517908">
                <w:rPr>
                  <w:rFonts w:ascii="Times New Roman" w:eastAsia="Times New Roman" w:hAnsi="Times New Roman" w:cs="Times New Roman"/>
                  <w:bCs/>
                  <w:color w:val="000000"/>
                  <w:sz w:val="18"/>
                  <w:szCs w:val="18"/>
                  <w:lang w:val="en-US"/>
                  <w:rPrChange w:id="9980" w:author="Jen" w:date="2017-08-25T13:43:00Z">
                    <w:rPr>
                      <w:rFonts w:ascii="Times New Roman" w:eastAsia="Times New Roman" w:hAnsi="Times New Roman" w:cs="Times New Roman"/>
                      <w:b/>
                      <w:bCs/>
                      <w:color w:val="000000"/>
                      <w:sz w:val="18"/>
                      <w:szCs w:val="18"/>
                      <w:lang w:val="en-US"/>
                    </w:rPr>
                  </w:rPrChange>
                </w:rPr>
                <w:delText>18,718,878</w:delText>
              </w:r>
            </w:del>
          </w:p>
        </w:tc>
      </w:tr>
    </w:tbl>
    <w:p w14:paraId="215F4E3B" w14:textId="77777777" w:rsidR="00701041" w:rsidRDefault="00701041" w:rsidP="00B02750">
      <w:pPr>
        <w:spacing w:after="0" w:line="240" w:lineRule="auto"/>
        <w:ind w:left="270"/>
        <w:rPr>
          <w:ins w:id="9981" w:author="John Junico Bernados" w:date="2017-08-23T21:40:00Z"/>
          <w:rFonts w:ascii="Times New Roman" w:hAnsi="Times New Roman" w:cs="Times New Roman"/>
          <w:i/>
          <w:sz w:val="18"/>
          <w:szCs w:val="18"/>
        </w:rPr>
      </w:pPr>
      <w:ins w:id="9982" w:author="John Junico Bernados" w:date="2017-08-18T20:55:00Z">
        <w:r w:rsidRPr="00617EC9">
          <w:rPr>
            <w:rFonts w:ascii="Times New Roman" w:hAnsi="Times New Roman" w:cs="Times New Roman"/>
            <w:i/>
            <w:sz w:val="18"/>
            <w:szCs w:val="18"/>
          </w:rPr>
          <w:t>Source: JICA Study Team</w:t>
        </w:r>
        <w:r w:rsidRPr="00617EC9" w:rsidDel="00701041">
          <w:rPr>
            <w:rFonts w:ascii="Times New Roman" w:hAnsi="Times New Roman" w:cs="Times New Roman"/>
            <w:i/>
            <w:sz w:val="18"/>
            <w:szCs w:val="18"/>
          </w:rPr>
          <w:t xml:space="preserve"> </w:t>
        </w:r>
      </w:ins>
    </w:p>
    <w:p w14:paraId="1CE50A9A" w14:textId="77777777" w:rsidR="00220541" w:rsidRPr="00617EC9" w:rsidRDefault="00220541" w:rsidP="00B02750">
      <w:pPr>
        <w:spacing w:after="0" w:line="240" w:lineRule="auto"/>
        <w:ind w:left="270"/>
        <w:rPr>
          <w:ins w:id="9983" w:author="John Junico Bernados" w:date="2017-08-18T20:55:00Z"/>
          <w:rFonts w:ascii="Times New Roman" w:hAnsi="Times New Roman" w:cs="Times New Roman"/>
          <w:i/>
          <w:sz w:val="18"/>
          <w:szCs w:val="18"/>
        </w:rPr>
      </w:pPr>
    </w:p>
    <w:p w14:paraId="6048EFAB" w14:textId="77777777" w:rsidR="00AA1D23" w:rsidRPr="00624BBA" w:rsidDel="00701041" w:rsidRDefault="00AC7B64" w:rsidP="00B02750">
      <w:pPr>
        <w:spacing w:after="0" w:line="240" w:lineRule="auto"/>
        <w:ind w:left="270"/>
        <w:rPr>
          <w:del w:id="9984" w:author="John Junico Bernados" w:date="2017-08-18T20:55:00Z"/>
          <w:rFonts w:ascii="Times New Roman" w:hAnsi="Times New Roman" w:cs="Times New Roman"/>
          <w:i/>
          <w:sz w:val="18"/>
          <w:szCs w:val="18"/>
          <w:vertAlign w:val="superscript"/>
          <w:rPrChange w:id="9985" w:author="Liezyl Liton" w:date="2017-08-22T00:53:00Z">
            <w:rPr>
              <w:del w:id="9986" w:author="John Junico Bernados" w:date="2017-08-18T20:55:00Z"/>
              <w:rFonts w:ascii="Times New Roman" w:hAnsi="Times New Roman" w:cs="Times New Roman"/>
              <w:i/>
              <w:sz w:val="18"/>
              <w:szCs w:val="18"/>
            </w:rPr>
          </w:rPrChange>
        </w:rPr>
      </w:pPr>
      <w:del w:id="9987" w:author="John Junico Bernados" w:date="2017-08-18T20:55:00Z">
        <w:r w:rsidRPr="00624BBA" w:rsidDel="00701041">
          <w:rPr>
            <w:rFonts w:ascii="Times New Roman" w:hAnsi="Times New Roman" w:cs="Times New Roman"/>
            <w:i/>
            <w:sz w:val="18"/>
            <w:szCs w:val="18"/>
            <w:vertAlign w:val="superscript"/>
            <w:rPrChange w:id="9988" w:author="Liezyl Liton" w:date="2017-08-22T00:53:00Z">
              <w:rPr>
                <w:rFonts w:ascii="Times New Roman" w:hAnsi="Times New Roman" w:cs="Times New Roman"/>
                <w:i/>
                <w:sz w:val="18"/>
                <w:szCs w:val="18"/>
              </w:rPr>
            </w:rPrChange>
          </w:rPr>
          <w:delText>Source : DMS Team</w:delText>
        </w:r>
        <w:r w:rsidR="00153EE4" w:rsidRPr="00624BBA" w:rsidDel="00701041">
          <w:rPr>
            <w:rFonts w:ascii="Times New Roman" w:hAnsi="Times New Roman" w:cs="Times New Roman"/>
            <w:i/>
            <w:sz w:val="18"/>
            <w:szCs w:val="18"/>
            <w:vertAlign w:val="superscript"/>
            <w:rPrChange w:id="9989" w:author="Liezyl Liton" w:date="2017-08-22T00:53:00Z">
              <w:rPr>
                <w:rFonts w:ascii="Times New Roman" w:hAnsi="Times New Roman" w:cs="Times New Roman"/>
                <w:i/>
                <w:sz w:val="18"/>
                <w:szCs w:val="18"/>
              </w:rPr>
            </w:rPrChange>
          </w:rPr>
          <w:delText>, 2017</w:delText>
        </w:r>
        <w:r w:rsidRPr="00624BBA" w:rsidDel="00701041">
          <w:rPr>
            <w:rFonts w:ascii="Times New Roman" w:hAnsi="Times New Roman" w:cs="Times New Roman"/>
            <w:i/>
            <w:sz w:val="18"/>
            <w:szCs w:val="18"/>
            <w:vertAlign w:val="superscript"/>
            <w:rPrChange w:id="9990" w:author="Liezyl Liton" w:date="2017-08-22T00:53:00Z">
              <w:rPr>
                <w:rFonts w:ascii="Times New Roman" w:hAnsi="Times New Roman" w:cs="Times New Roman"/>
                <w:i/>
                <w:sz w:val="18"/>
                <w:szCs w:val="18"/>
              </w:rPr>
            </w:rPrChange>
          </w:rPr>
          <w:delText xml:space="preserve">  </w:delText>
        </w:r>
      </w:del>
    </w:p>
    <w:p w14:paraId="691F62D6" w14:textId="639DA884" w:rsidR="00AC7B64" w:rsidRPr="00617EC9" w:rsidRDefault="00624BBA" w:rsidP="00B02750">
      <w:pPr>
        <w:spacing w:after="0" w:line="240" w:lineRule="auto"/>
        <w:ind w:left="270"/>
        <w:rPr>
          <w:rFonts w:ascii="Times New Roman" w:hAnsi="Times New Roman" w:cs="Times New Roman"/>
          <w:i/>
          <w:sz w:val="18"/>
          <w:szCs w:val="18"/>
        </w:rPr>
      </w:pPr>
      <w:ins w:id="9991" w:author="Liezyl Liton" w:date="2017-08-22T00:53:00Z">
        <w:r w:rsidRPr="00624BBA">
          <w:rPr>
            <w:rFonts w:ascii="Times New Roman" w:hAnsi="Times New Roman" w:cs="Times New Roman"/>
            <w:i/>
            <w:sz w:val="18"/>
            <w:szCs w:val="18"/>
            <w:vertAlign w:val="superscript"/>
            <w:rPrChange w:id="9992" w:author="Liezyl Liton" w:date="2017-08-22T00:53:00Z">
              <w:rPr>
                <w:rFonts w:ascii="Times New Roman" w:hAnsi="Times New Roman" w:cs="Times New Roman"/>
                <w:i/>
                <w:sz w:val="18"/>
                <w:szCs w:val="18"/>
              </w:rPr>
            </w:rPrChange>
          </w:rPr>
          <w:t>1</w:t>
        </w:r>
      </w:ins>
      <w:del w:id="9993" w:author="Liezyl Liton" w:date="2017-08-22T00:53:00Z">
        <w:r w:rsidR="00AA1D23" w:rsidRPr="00617EC9" w:rsidDel="00624BBA">
          <w:rPr>
            <w:rFonts w:ascii="Times New Roman" w:hAnsi="Times New Roman" w:cs="Times New Roman"/>
            <w:i/>
            <w:sz w:val="18"/>
            <w:szCs w:val="18"/>
          </w:rPr>
          <w:delText>*</w:delText>
        </w:r>
      </w:del>
      <w:r w:rsidR="00AC7B64" w:rsidRPr="00617EC9">
        <w:rPr>
          <w:rFonts w:ascii="Times New Roman" w:hAnsi="Times New Roman" w:cs="Times New Roman"/>
          <w:i/>
          <w:sz w:val="18"/>
          <w:szCs w:val="18"/>
        </w:rPr>
        <w:t>Others may include water wells, pig pens, baske</w:t>
      </w:r>
      <w:r w:rsidR="00A97715" w:rsidRPr="00617EC9">
        <w:rPr>
          <w:rFonts w:ascii="Times New Roman" w:hAnsi="Times New Roman" w:cs="Times New Roman"/>
          <w:i/>
          <w:sz w:val="18"/>
          <w:szCs w:val="18"/>
        </w:rPr>
        <w:t>tball court, irrigation canal,</w:t>
      </w:r>
      <w:ins w:id="9994" w:author="Liezyl Liton" w:date="2017-08-22T00:52:00Z">
        <w:r w:rsidR="00B22D5B">
          <w:rPr>
            <w:rFonts w:ascii="Times New Roman" w:hAnsi="Times New Roman" w:cs="Times New Roman"/>
            <w:i/>
            <w:sz w:val="18"/>
            <w:szCs w:val="18"/>
          </w:rPr>
          <w:t xml:space="preserve"> and</w:t>
        </w:r>
      </w:ins>
      <w:r w:rsidR="00A97715" w:rsidRPr="00617EC9">
        <w:rPr>
          <w:rFonts w:ascii="Times New Roman" w:hAnsi="Times New Roman" w:cs="Times New Roman"/>
          <w:i/>
          <w:sz w:val="18"/>
          <w:szCs w:val="18"/>
        </w:rPr>
        <w:t xml:space="preserve"> </w:t>
      </w:r>
      <w:r w:rsidR="00A97715" w:rsidRPr="00B106C0">
        <w:rPr>
          <w:rFonts w:ascii="Times New Roman" w:hAnsi="Times New Roman" w:cs="Times New Roman"/>
          <w:i/>
          <w:sz w:val="18"/>
          <w:szCs w:val="18"/>
        </w:rPr>
        <w:t>toilet</w:t>
      </w:r>
      <w:del w:id="9995" w:author="Liezyl Liton" w:date="2017-08-22T00:49:00Z">
        <w:r w:rsidR="00A97715" w:rsidRPr="00B106C0" w:rsidDel="00B106C0">
          <w:rPr>
            <w:rFonts w:ascii="Times New Roman" w:hAnsi="Times New Roman" w:cs="Times New Roman"/>
            <w:i/>
            <w:sz w:val="18"/>
            <w:szCs w:val="18"/>
          </w:rPr>
          <w:delText>s</w:delText>
        </w:r>
      </w:del>
      <w:ins w:id="9996" w:author="Liezyl Liton" w:date="2017-08-22T00:48:00Z">
        <w:r w:rsidR="00B106C0" w:rsidRPr="00B106C0">
          <w:rPr>
            <w:rFonts w:ascii="Times New Roman" w:hAnsi="Times New Roman" w:cs="Times New Roman"/>
            <w:sz w:val="18"/>
            <w:szCs w:val="18"/>
            <w:rPrChange w:id="9997" w:author="Liezyl Liton" w:date="2017-08-22T00:49:00Z">
              <w:rPr>
                <w:rFonts w:ascii="Times New Roman" w:hAnsi="Times New Roman" w:cs="Times New Roman"/>
                <w:sz w:val="24"/>
                <w:szCs w:val="24"/>
              </w:rPr>
            </w:rPrChange>
          </w:rPr>
          <w:t>.</w:t>
        </w:r>
      </w:ins>
      <w:ins w:id="9998" w:author="Liezyl Liton" w:date="2017-08-22T00:49:00Z">
        <w:r w:rsidR="00B106C0">
          <w:rPr>
            <w:rFonts w:ascii="Times New Roman" w:hAnsi="Times New Roman" w:cs="Times New Roman"/>
            <w:sz w:val="18"/>
            <w:szCs w:val="18"/>
          </w:rPr>
          <w:t xml:space="preserve"> </w:t>
        </w:r>
        <w:r w:rsidR="00B106C0">
          <w:rPr>
            <w:rFonts w:ascii="Times New Roman" w:hAnsi="Times New Roman" w:cs="Times New Roman"/>
            <w:i/>
            <w:sz w:val="18"/>
            <w:szCs w:val="18"/>
          </w:rPr>
          <w:t xml:space="preserve">Recent data filtering showed that about </w:t>
        </w:r>
      </w:ins>
      <w:ins w:id="9999" w:author="Liezyl Liton" w:date="2017-08-22T00:51:00Z">
        <w:r w:rsidR="00D37C15">
          <w:rPr>
            <w:rFonts w:ascii="Times New Roman" w:hAnsi="Times New Roman" w:cs="Times New Roman"/>
            <w:i/>
            <w:sz w:val="18"/>
            <w:szCs w:val="18"/>
          </w:rPr>
          <w:t>900 other</w:t>
        </w:r>
      </w:ins>
      <w:ins w:id="10000" w:author="Liezyl Liton" w:date="2017-08-22T00:52:00Z">
        <w:r w:rsidR="00B22D5B">
          <w:rPr>
            <w:rFonts w:ascii="Times New Roman" w:hAnsi="Times New Roman" w:cs="Times New Roman"/>
            <w:i/>
            <w:sz w:val="18"/>
            <w:szCs w:val="18"/>
          </w:rPr>
          <w:t xml:space="preserve"> types of improvement need to be clustered and recomputed as to the current market price</w:t>
        </w:r>
        <w:r w:rsidR="00B22D5B" w:rsidRPr="00ED7B07">
          <w:rPr>
            <w:rFonts w:ascii="Times New Roman" w:hAnsi="Times New Roman" w:cs="Times New Roman"/>
            <w:sz w:val="18"/>
            <w:szCs w:val="18"/>
          </w:rPr>
          <w:t>.</w:t>
        </w:r>
      </w:ins>
      <w:ins w:id="10001" w:author="Liezyl Liton" w:date="2017-08-22T00:51:00Z">
        <w:r w:rsidR="00D37C15">
          <w:rPr>
            <w:rFonts w:ascii="Times New Roman" w:hAnsi="Times New Roman" w:cs="Times New Roman"/>
            <w:i/>
            <w:sz w:val="18"/>
            <w:szCs w:val="18"/>
          </w:rPr>
          <w:t xml:space="preserve"> </w:t>
        </w:r>
      </w:ins>
      <w:ins w:id="10002" w:author="Liezyl Liton" w:date="2017-08-22T00:49:00Z">
        <w:r w:rsidR="00B106C0">
          <w:rPr>
            <w:rFonts w:ascii="Times New Roman" w:hAnsi="Times New Roman" w:cs="Times New Roman"/>
            <w:sz w:val="24"/>
            <w:szCs w:val="24"/>
          </w:rPr>
          <w:t xml:space="preserve"> </w:t>
        </w:r>
      </w:ins>
    </w:p>
    <w:p w14:paraId="741FA546" w14:textId="7E8EB0C4" w:rsidR="00AA1D23" w:rsidRPr="00617EC9" w:rsidDel="00E44393" w:rsidRDefault="00AA1D23" w:rsidP="00274251">
      <w:pPr>
        <w:spacing w:after="0" w:line="240" w:lineRule="auto"/>
        <w:ind w:left="720"/>
        <w:rPr>
          <w:ins w:id="10003" w:author="Consultants" w:date="2017-08-17T12:15:00Z"/>
          <w:del w:id="10004" w:author="ebert bautista" w:date="2017-08-21T20:53:00Z"/>
          <w:rFonts w:ascii="Times New Roman" w:hAnsi="Times New Roman" w:cs="Times New Roman"/>
          <w:i/>
          <w:sz w:val="18"/>
          <w:szCs w:val="18"/>
        </w:rPr>
      </w:pPr>
      <w:del w:id="10005" w:author="ebert bautista" w:date="2017-08-21T20:53:00Z">
        <w:r w:rsidRPr="00617EC9" w:rsidDel="00E44393">
          <w:rPr>
            <w:rFonts w:ascii="Times New Roman" w:hAnsi="Times New Roman" w:cs="Times New Roman"/>
            <w:i/>
            <w:sz w:val="18"/>
            <w:szCs w:val="18"/>
          </w:rPr>
          <w:delText>Note: The number of improvements shall be further validated</w:delText>
        </w:r>
      </w:del>
    </w:p>
    <w:p w14:paraId="7D146018" w14:textId="77777777" w:rsidR="000F15D9" w:rsidRPr="00617EC9" w:rsidRDefault="000F15D9" w:rsidP="00274251">
      <w:pPr>
        <w:spacing w:after="0" w:line="240" w:lineRule="auto"/>
        <w:ind w:left="720"/>
        <w:rPr>
          <w:ins w:id="10006" w:author="Consultants" w:date="2017-08-17T12:15:00Z"/>
          <w:rFonts w:ascii="Times New Roman" w:hAnsi="Times New Roman" w:cs="Times New Roman"/>
          <w:i/>
          <w:sz w:val="18"/>
          <w:szCs w:val="18"/>
        </w:rPr>
      </w:pPr>
    </w:p>
    <w:p w14:paraId="11B767B1" w14:textId="414C4D23" w:rsidR="002A0616" w:rsidRPr="00617EC9" w:rsidDel="007D74C2" w:rsidRDefault="002A0616" w:rsidP="002A0616">
      <w:pPr>
        <w:spacing w:after="0" w:line="240" w:lineRule="auto"/>
        <w:ind w:left="360"/>
        <w:jc w:val="center"/>
        <w:rPr>
          <w:ins w:id="10007" w:author="Consultants" w:date="2017-08-17T12:21:00Z"/>
          <w:del w:id="10008" w:author="Liezyl Liton" w:date="2017-08-21T17:54:00Z"/>
          <w:rFonts w:ascii="Times New Roman" w:hAnsi="Times New Roman" w:cs="Times New Roman"/>
          <w:b/>
        </w:rPr>
      </w:pPr>
      <w:ins w:id="10009" w:author="Consultants" w:date="2017-08-17T12:21:00Z">
        <w:del w:id="10010" w:author="Liezyl Liton" w:date="2017-08-21T17:54:00Z">
          <w:r w:rsidRPr="00617EC9" w:rsidDel="007D74C2">
            <w:rPr>
              <w:rFonts w:ascii="Times New Roman" w:hAnsi="Times New Roman" w:cs="Times New Roman"/>
              <w:b/>
            </w:rPr>
            <w:delText>Table 12.1-</w:delText>
          </w:r>
        </w:del>
      </w:ins>
      <w:ins w:id="10011" w:author="Jen" w:date="2017-08-19T02:10:00Z">
        <w:del w:id="10012" w:author="Liezyl Liton" w:date="2017-08-19T21:37:00Z">
          <w:r w:rsidR="00567966" w:rsidRPr="00617EC9" w:rsidDel="00103306">
            <w:rPr>
              <w:rFonts w:ascii="Times New Roman" w:hAnsi="Times New Roman" w:cs="Times New Roman"/>
              <w:b/>
            </w:rPr>
            <w:delText>11</w:delText>
          </w:r>
        </w:del>
      </w:ins>
      <w:ins w:id="10013" w:author="Consultants" w:date="2017-08-17T12:21:00Z">
        <w:del w:id="10014" w:author="Liezyl Liton" w:date="2017-08-21T17:54:00Z">
          <w:r w:rsidRPr="00617EC9" w:rsidDel="007D74C2">
            <w:rPr>
              <w:rFonts w:ascii="Times New Roman" w:hAnsi="Times New Roman" w:cs="Times New Roman"/>
              <w:b/>
            </w:rPr>
            <w:delText xml:space="preserve">9 Summary of </w:delText>
          </w:r>
        </w:del>
      </w:ins>
      <w:ins w:id="10015" w:author="Consultants" w:date="2017-08-17T12:26:00Z">
        <w:del w:id="10016" w:author="Liezyl Liton" w:date="2017-08-21T17:54:00Z">
          <w:r w:rsidRPr="00617EC9" w:rsidDel="007D74C2">
            <w:rPr>
              <w:rFonts w:ascii="Times New Roman" w:hAnsi="Times New Roman" w:cs="Times New Roman"/>
              <w:b/>
            </w:rPr>
            <w:delText xml:space="preserve">Legal Structure </w:delText>
          </w:r>
        </w:del>
      </w:ins>
      <w:ins w:id="10017" w:author="Consultants" w:date="2017-08-17T12:21:00Z">
        <w:del w:id="10018" w:author="Liezyl Liton" w:date="2017-08-21T17:54:00Z">
          <w:r w:rsidRPr="00617EC9" w:rsidDel="007D74C2">
            <w:rPr>
              <w:rFonts w:ascii="Times New Roman" w:hAnsi="Times New Roman" w:cs="Times New Roman"/>
              <w:b/>
            </w:rPr>
            <w:delText>Affected Improvements</w:delText>
          </w:r>
        </w:del>
      </w:ins>
    </w:p>
    <w:tbl>
      <w:tblPr>
        <w:tblW w:w="8368" w:type="dxa"/>
        <w:jc w:val="center"/>
        <w:tblLook w:val="04A0" w:firstRow="1" w:lastRow="0" w:firstColumn="1" w:lastColumn="0" w:noHBand="0" w:noVBand="1"/>
      </w:tblPr>
      <w:tblGrid>
        <w:gridCol w:w="1317"/>
        <w:gridCol w:w="698"/>
        <w:gridCol w:w="1104"/>
        <w:gridCol w:w="928"/>
        <w:gridCol w:w="866"/>
        <w:gridCol w:w="928"/>
        <w:gridCol w:w="1016"/>
        <w:gridCol w:w="1511"/>
      </w:tblGrid>
      <w:tr w:rsidR="002A0616" w:rsidRPr="00617EC9" w:rsidDel="007D74C2" w14:paraId="2B0FCCC8" w14:textId="435421EA" w:rsidTr="00701041">
        <w:trPr>
          <w:trHeight w:val="300"/>
          <w:jc w:val="center"/>
          <w:ins w:id="10019" w:author="Consultants" w:date="2017-08-17T12:21:00Z"/>
          <w:del w:id="10020" w:author="Liezyl Liton" w:date="2017-08-21T17:54:00Z"/>
        </w:trPr>
        <w:tc>
          <w:tcPr>
            <w:tcW w:w="131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4411A53A" w14:textId="2DC11DDA" w:rsidR="002A0616" w:rsidRPr="00617EC9" w:rsidDel="007D74C2" w:rsidRDefault="002A0616" w:rsidP="00701041">
            <w:pPr>
              <w:spacing w:after="0" w:line="240" w:lineRule="auto"/>
              <w:jc w:val="center"/>
              <w:rPr>
                <w:ins w:id="10021" w:author="Consultants" w:date="2017-08-17T12:21:00Z"/>
                <w:del w:id="10022" w:author="Liezyl Liton" w:date="2017-08-21T17:54:00Z"/>
                <w:rFonts w:ascii="Times New Roman" w:eastAsia="Times New Roman" w:hAnsi="Times New Roman" w:cs="Times New Roman"/>
                <w:b/>
                <w:bCs/>
                <w:color w:val="000000"/>
                <w:sz w:val="20"/>
                <w:szCs w:val="20"/>
                <w:lang w:val="en-US"/>
              </w:rPr>
            </w:pPr>
            <w:ins w:id="10023" w:author="Consultants" w:date="2017-08-17T12:21:00Z">
              <w:del w:id="10024" w:author="Liezyl Liton" w:date="2017-08-21T17:54:00Z">
                <w:r w:rsidRPr="00617EC9" w:rsidDel="007D74C2">
                  <w:rPr>
                    <w:rFonts w:ascii="Times New Roman" w:eastAsia="Times New Roman" w:hAnsi="Times New Roman" w:cs="Times New Roman"/>
                    <w:b/>
                    <w:bCs/>
                    <w:color w:val="000000"/>
                    <w:sz w:val="20"/>
                    <w:szCs w:val="20"/>
                  </w:rPr>
                  <w:delText>City / Municipality</w:delText>
                </w:r>
              </w:del>
            </w:ins>
          </w:p>
        </w:tc>
        <w:tc>
          <w:tcPr>
            <w:tcW w:w="5540" w:type="dxa"/>
            <w:gridSpan w:val="6"/>
            <w:tcBorders>
              <w:top w:val="single" w:sz="4" w:space="0" w:color="auto"/>
              <w:left w:val="nil"/>
              <w:bottom w:val="single" w:sz="4" w:space="0" w:color="auto"/>
              <w:right w:val="single" w:sz="4" w:space="0" w:color="000000"/>
            </w:tcBorders>
            <w:shd w:val="clear" w:color="000000" w:fill="BFBFBF"/>
            <w:vAlign w:val="center"/>
            <w:hideMark/>
          </w:tcPr>
          <w:p w14:paraId="73FC7730" w14:textId="2BC1749D" w:rsidR="002A0616" w:rsidRPr="00617EC9" w:rsidDel="007D74C2" w:rsidRDefault="002A0616" w:rsidP="00701041">
            <w:pPr>
              <w:spacing w:after="0" w:line="240" w:lineRule="auto"/>
              <w:jc w:val="center"/>
              <w:rPr>
                <w:ins w:id="10025" w:author="Consultants" w:date="2017-08-17T12:21:00Z"/>
                <w:del w:id="10026" w:author="Liezyl Liton" w:date="2017-08-21T17:54:00Z"/>
                <w:rFonts w:ascii="Times New Roman" w:eastAsia="Times New Roman" w:hAnsi="Times New Roman" w:cs="Times New Roman"/>
                <w:b/>
                <w:bCs/>
                <w:color w:val="000000"/>
                <w:sz w:val="20"/>
                <w:szCs w:val="20"/>
                <w:lang w:val="en-US"/>
              </w:rPr>
            </w:pPr>
            <w:ins w:id="10027" w:author="Consultants" w:date="2017-08-17T12:21:00Z">
              <w:del w:id="10028" w:author="Liezyl Liton" w:date="2017-08-21T17:54:00Z">
                <w:r w:rsidRPr="00617EC9" w:rsidDel="007D74C2">
                  <w:rPr>
                    <w:rFonts w:ascii="Times New Roman" w:eastAsia="Times New Roman" w:hAnsi="Times New Roman" w:cs="Times New Roman"/>
                    <w:b/>
                    <w:bCs/>
                    <w:color w:val="000000"/>
                    <w:sz w:val="20"/>
                    <w:szCs w:val="20"/>
                  </w:rPr>
                  <w:delText>Improvements</w:delText>
                </w:r>
              </w:del>
            </w:ins>
          </w:p>
        </w:tc>
        <w:tc>
          <w:tcPr>
            <w:tcW w:w="151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37755377" w14:textId="6311F796" w:rsidR="002A0616" w:rsidRPr="00617EC9" w:rsidDel="007D74C2" w:rsidRDefault="002A0616" w:rsidP="00701041">
            <w:pPr>
              <w:spacing w:after="0" w:line="240" w:lineRule="auto"/>
              <w:jc w:val="center"/>
              <w:rPr>
                <w:ins w:id="10029" w:author="Consultants" w:date="2017-08-17T12:21:00Z"/>
                <w:del w:id="10030" w:author="Liezyl Liton" w:date="2017-08-21T17:54:00Z"/>
                <w:rFonts w:ascii="Times New Roman" w:eastAsia="Times New Roman" w:hAnsi="Times New Roman" w:cs="Times New Roman"/>
                <w:b/>
                <w:bCs/>
                <w:color w:val="000000"/>
                <w:sz w:val="20"/>
                <w:szCs w:val="20"/>
                <w:lang w:val="en-US"/>
              </w:rPr>
            </w:pPr>
            <w:ins w:id="10031" w:author="Consultants" w:date="2017-08-17T12:21:00Z">
              <w:del w:id="10032" w:author="Liezyl Liton" w:date="2017-08-21T17:54:00Z">
                <w:r w:rsidRPr="00617EC9" w:rsidDel="007D74C2">
                  <w:rPr>
                    <w:rFonts w:ascii="Times New Roman" w:eastAsia="Times New Roman" w:hAnsi="Times New Roman" w:cs="Times New Roman"/>
                    <w:b/>
                    <w:bCs/>
                    <w:color w:val="000000"/>
                    <w:sz w:val="20"/>
                    <w:szCs w:val="20"/>
                  </w:rPr>
                  <w:delText>Total Cost Improvements, PhP</w:delText>
                </w:r>
              </w:del>
            </w:ins>
          </w:p>
        </w:tc>
      </w:tr>
      <w:tr w:rsidR="002A0616" w:rsidRPr="00617EC9" w:rsidDel="007D74C2" w14:paraId="2F9A7D00" w14:textId="1BE17D60" w:rsidTr="00701041">
        <w:trPr>
          <w:trHeight w:val="300"/>
          <w:jc w:val="center"/>
          <w:ins w:id="10033" w:author="Consultants" w:date="2017-08-17T12:21:00Z"/>
          <w:del w:id="10034" w:author="Liezyl Liton" w:date="2017-08-21T17:54: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182FD240" w14:textId="0DA5E17B" w:rsidR="002A0616" w:rsidRPr="00617EC9" w:rsidDel="007D74C2" w:rsidRDefault="002A0616" w:rsidP="00701041">
            <w:pPr>
              <w:spacing w:after="0" w:line="240" w:lineRule="auto"/>
              <w:rPr>
                <w:ins w:id="10035" w:author="Consultants" w:date="2017-08-17T12:21:00Z"/>
                <w:del w:id="10036" w:author="Liezyl Liton" w:date="2017-08-21T17:54:00Z"/>
                <w:rFonts w:ascii="Times New Roman" w:eastAsia="Times New Roman" w:hAnsi="Times New Roman" w:cs="Times New Roman"/>
                <w:b/>
                <w:bCs/>
                <w:color w:val="000000"/>
                <w:sz w:val="20"/>
                <w:szCs w:val="20"/>
                <w:lang w:val="en-US"/>
              </w:rPr>
            </w:pPr>
          </w:p>
        </w:tc>
        <w:tc>
          <w:tcPr>
            <w:tcW w:w="1802" w:type="dxa"/>
            <w:gridSpan w:val="2"/>
            <w:tcBorders>
              <w:top w:val="single" w:sz="4" w:space="0" w:color="auto"/>
              <w:left w:val="nil"/>
              <w:bottom w:val="single" w:sz="4" w:space="0" w:color="auto"/>
              <w:right w:val="single" w:sz="4" w:space="0" w:color="000000"/>
            </w:tcBorders>
            <w:shd w:val="clear" w:color="000000" w:fill="BFBFBF"/>
            <w:vAlign w:val="center"/>
            <w:hideMark/>
          </w:tcPr>
          <w:p w14:paraId="7DA1A090" w14:textId="23C8A28C" w:rsidR="002A0616" w:rsidRPr="00617EC9" w:rsidDel="007D74C2" w:rsidRDefault="002A0616" w:rsidP="00701041">
            <w:pPr>
              <w:spacing w:after="0" w:line="240" w:lineRule="auto"/>
              <w:jc w:val="center"/>
              <w:rPr>
                <w:ins w:id="10037" w:author="Consultants" w:date="2017-08-17T12:21:00Z"/>
                <w:del w:id="10038" w:author="Liezyl Liton" w:date="2017-08-21T17:54:00Z"/>
                <w:rFonts w:ascii="Times New Roman" w:eastAsia="Times New Roman" w:hAnsi="Times New Roman" w:cs="Times New Roman"/>
                <w:b/>
                <w:bCs/>
                <w:color w:val="000000"/>
                <w:sz w:val="20"/>
                <w:szCs w:val="20"/>
                <w:lang w:val="en-US"/>
              </w:rPr>
            </w:pPr>
            <w:ins w:id="10039" w:author="Consultants" w:date="2017-08-17T12:21:00Z">
              <w:del w:id="10040" w:author="Liezyl Liton" w:date="2017-08-21T17:54:00Z">
                <w:r w:rsidRPr="00617EC9" w:rsidDel="007D74C2">
                  <w:rPr>
                    <w:rFonts w:ascii="Times New Roman" w:eastAsia="Times New Roman" w:hAnsi="Times New Roman" w:cs="Times New Roman"/>
                    <w:b/>
                    <w:bCs/>
                    <w:color w:val="000000"/>
                    <w:sz w:val="20"/>
                    <w:szCs w:val="20"/>
                  </w:rPr>
                  <w:delText>Fence</w:delText>
                </w:r>
              </w:del>
            </w:ins>
          </w:p>
        </w:tc>
        <w:tc>
          <w:tcPr>
            <w:tcW w:w="1794" w:type="dxa"/>
            <w:gridSpan w:val="2"/>
            <w:tcBorders>
              <w:top w:val="single" w:sz="4" w:space="0" w:color="auto"/>
              <w:left w:val="nil"/>
              <w:bottom w:val="single" w:sz="4" w:space="0" w:color="auto"/>
              <w:right w:val="single" w:sz="4" w:space="0" w:color="000000"/>
            </w:tcBorders>
            <w:shd w:val="clear" w:color="000000" w:fill="BFBFBF"/>
            <w:vAlign w:val="center"/>
            <w:hideMark/>
          </w:tcPr>
          <w:p w14:paraId="3C99A0CF" w14:textId="1147637F" w:rsidR="002A0616" w:rsidRPr="00617EC9" w:rsidDel="007D74C2" w:rsidRDefault="002A0616" w:rsidP="00701041">
            <w:pPr>
              <w:spacing w:after="0" w:line="240" w:lineRule="auto"/>
              <w:jc w:val="center"/>
              <w:rPr>
                <w:ins w:id="10041" w:author="Consultants" w:date="2017-08-17T12:21:00Z"/>
                <w:del w:id="10042" w:author="Liezyl Liton" w:date="2017-08-21T17:54:00Z"/>
                <w:rFonts w:ascii="Times New Roman" w:eastAsia="Times New Roman" w:hAnsi="Times New Roman" w:cs="Times New Roman"/>
                <w:b/>
                <w:bCs/>
                <w:color w:val="000000"/>
                <w:sz w:val="20"/>
                <w:szCs w:val="20"/>
                <w:lang w:val="en-US"/>
              </w:rPr>
            </w:pPr>
            <w:ins w:id="10043" w:author="Consultants" w:date="2017-08-17T12:21:00Z">
              <w:del w:id="10044" w:author="Liezyl Liton" w:date="2017-08-21T17:54:00Z">
                <w:r w:rsidRPr="00617EC9" w:rsidDel="007D74C2">
                  <w:rPr>
                    <w:rFonts w:ascii="Times New Roman" w:eastAsia="Times New Roman" w:hAnsi="Times New Roman" w:cs="Times New Roman"/>
                    <w:b/>
                    <w:bCs/>
                    <w:color w:val="000000"/>
                    <w:sz w:val="20"/>
                    <w:szCs w:val="20"/>
                  </w:rPr>
                  <w:delText>Gate</w:delText>
                </w:r>
              </w:del>
            </w:ins>
          </w:p>
        </w:tc>
        <w:tc>
          <w:tcPr>
            <w:tcW w:w="1944" w:type="dxa"/>
            <w:gridSpan w:val="2"/>
            <w:tcBorders>
              <w:top w:val="single" w:sz="4" w:space="0" w:color="auto"/>
              <w:left w:val="nil"/>
              <w:bottom w:val="single" w:sz="4" w:space="0" w:color="auto"/>
              <w:right w:val="single" w:sz="4" w:space="0" w:color="000000"/>
            </w:tcBorders>
            <w:shd w:val="clear" w:color="000000" w:fill="BFBFBF"/>
            <w:vAlign w:val="center"/>
            <w:hideMark/>
          </w:tcPr>
          <w:p w14:paraId="6CBAFFA3" w14:textId="6C63BEBE" w:rsidR="002A0616" w:rsidRPr="00617EC9" w:rsidDel="007D74C2" w:rsidRDefault="002A0616" w:rsidP="00701041">
            <w:pPr>
              <w:spacing w:after="0" w:line="240" w:lineRule="auto"/>
              <w:jc w:val="center"/>
              <w:rPr>
                <w:ins w:id="10045" w:author="Consultants" w:date="2017-08-17T12:21:00Z"/>
                <w:del w:id="10046" w:author="Liezyl Liton" w:date="2017-08-21T17:54:00Z"/>
                <w:rFonts w:ascii="Times New Roman" w:eastAsia="Times New Roman" w:hAnsi="Times New Roman" w:cs="Times New Roman"/>
                <w:b/>
                <w:bCs/>
                <w:color w:val="000000"/>
                <w:sz w:val="20"/>
                <w:szCs w:val="20"/>
                <w:lang w:val="en-US"/>
              </w:rPr>
            </w:pPr>
            <w:ins w:id="10047" w:author="Consultants" w:date="2017-08-17T12:21:00Z">
              <w:del w:id="10048" w:author="Liezyl Liton" w:date="2017-08-21T17:54:00Z">
                <w:r w:rsidRPr="00617EC9" w:rsidDel="007D74C2">
                  <w:rPr>
                    <w:rFonts w:ascii="Times New Roman" w:eastAsia="Times New Roman" w:hAnsi="Times New Roman" w:cs="Times New Roman"/>
                    <w:b/>
                    <w:bCs/>
                    <w:color w:val="000000"/>
                    <w:sz w:val="20"/>
                    <w:szCs w:val="20"/>
                  </w:rPr>
                  <w:delText>Others*</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5CEDF345" w14:textId="49995F15" w:rsidR="002A0616" w:rsidRPr="00617EC9" w:rsidDel="007D74C2" w:rsidRDefault="002A0616" w:rsidP="00701041">
            <w:pPr>
              <w:spacing w:after="0" w:line="240" w:lineRule="auto"/>
              <w:rPr>
                <w:ins w:id="10049" w:author="Consultants" w:date="2017-08-17T12:21:00Z"/>
                <w:del w:id="10050" w:author="Liezyl Liton" w:date="2017-08-21T17:54:00Z"/>
                <w:rFonts w:ascii="Times New Roman" w:eastAsia="Times New Roman" w:hAnsi="Times New Roman" w:cs="Times New Roman"/>
                <w:b/>
                <w:bCs/>
                <w:color w:val="000000"/>
                <w:sz w:val="20"/>
                <w:szCs w:val="20"/>
                <w:lang w:val="en-US"/>
              </w:rPr>
            </w:pPr>
          </w:p>
        </w:tc>
      </w:tr>
      <w:tr w:rsidR="002A0616" w:rsidRPr="00617EC9" w:rsidDel="007D74C2" w14:paraId="7B745B5B" w14:textId="2C9AEE82" w:rsidTr="00701041">
        <w:trPr>
          <w:trHeight w:val="300"/>
          <w:jc w:val="center"/>
          <w:ins w:id="10051" w:author="Consultants" w:date="2017-08-17T12:21:00Z"/>
          <w:del w:id="10052" w:author="Liezyl Liton" w:date="2017-08-21T17:54: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54BA4828" w14:textId="34939010" w:rsidR="002A0616" w:rsidRPr="00617EC9" w:rsidDel="007D74C2" w:rsidRDefault="002A0616" w:rsidP="00701041">
            <w:pPr>
              <w:spacing w:after="0" w:line="240" w:lineRule="auto"/>
              <w:rPr>
                <w:ins w:id="10053" w:author="Consultants" w:date="2017-08-17T12:21:00Z"/>
                <w:del w:id="10054" w:author="Liezyl Liton" w:date="2017-08-21T17:54: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096F1A99" w14:textId="58253A28" w:rsidR="002A0616" w:rsidRPr="00617EC9" w:rsidDel="007D74C2" w:rsidRDefault="002A0616" w:rsidP="00701041">
            <w:pPr>
              <w:spacing w:after="0" w:line="240" w:lineRule="auto"/>
              <w:jc w:val="center"/>
              <w:rPr>
                <w:ins w:id="10055" w:author="Consultants" w:date="2017-08-17T12:21:00Z"/>
                <w:del w:id="10056" w:author="Liezyl Liton" w:date="2017-08-21T17:54:00Z"/>
                <w:rFonts w:ascii="Times New Roman" w:eastAsia="Times New Roman" w:hAnsi="Times New Roman" w:cs="Times New Roman"/>
                <w:b/>
                <w:bCs/>
                <w:color w:val="000000"/>
                <w:sz w:val="20"/>
                <w:szCs w:val="20"/>
                <w:lang w:val="en-US"/>
              </w:rPr>
            </w:pPr>
            <w:ins w:id="10057" w:author="Consultants" w:date="2017-08-17T12:21:00Z">
              <w:del w:id="10058" w:author="Liezyl Liton" w:date="2017-08-21T17:54:00Z">
                <w:r w:rsidRPr="00617EC9" w:rsidDel="007D74C2">
                  <w:rPr>
                    <w:rFonts w:ascii="Times New Roman" w:eastAsia="Times New Roman" w:hAnsi="Times New Roman" w:cs="Times New Roman"/>
                    <w:b/>
                    <w:bCs/>
                    <w:color w:val="000000"/>
                    <w:sz w:val="20"/>
                    <w:szCs w:val="20"/>
                  </w:rPr>
                  <w:delText xml:space="preserve">Area </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065C20EC" w14:textId="33581876" w:rsidR="002A0616" w:rsidRPr="00617EC9" w:rsidDel="007D74C2" w:rsidRDefault="002A0616" w:rsidP="00701041">
            <w:pPr>
              <w:spacing w:after="0" w:line="240" w:lineRule="auto"/>
              <w:jc w:val="center"/>
              <w:rPr>
                <w:ins w:id="10059" w:author="Consultants" w:date="2017-08-17T12:21:00Z"/>
                <w:del w:id="10060" w:author="Liezyl Liton" w:date="2017-08-21T17:54:00Z"/>
                <w:rFonts w:ascii="Times New Roman" w:eastAsia="Times New Roman" w:hAnsi="Times New Roman" w:cs="Times New Roman"/>
                <w:b/>
                <w:bCs/>
                <w:color w:val="000000"/>
                <w:sz w:val="20"/>
                <w:szCs w:val="20"/>
                <w:lang w:val="en-US"/>
              </w:rPr>
            </w:pPr>
            <w:ins w:id="10061" w:author="Consultants" w:date="2017-08-17T12:21:00Z">
              <w:del w:id="10062" w:author="Liezyl Liton" w:date="2017-08-21T17:54:00Z">
                <w:r w:rsidRPr="00617EC9" w:rsidDel="007D74C2">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1767C033" w14:textId="3E88FA7B" w:rsidR="002A0616" w:rsidRPr="00617EC9" w:rsidDel="007D74C2" w:rsidRDefault="002A0616" w:rsidP="00701041">
            <w:pPr>
              <w:spacing w:after="0" w:line="240" w:lineRule="auto"/>
              <w:jc w:val="center"/>
              <w:rPr>
                <w:ins w:id="10063" w:author="Consultants" w:date="2017-08-17T12:21:00Z"/>
                <w:del w:id="10064" w:author="Liezyl Liton" w:date="2017-08-21T17:54:00Z"/>
                <w:rFonts w:ascii="Times New Roman" w:eastAsia="Times New Roman" w:hAnsi="Times New Roman" w:cs="Times New Roman"/>
                <w:b/>
                <w:bCs/>
                <w:color w:val="000000"/>
                <w:sz w:val="20"/>
                <w:szCs w:val="20"/>
                <w:lang w:val="en-US"/>
              </w:rPr>
            </w:pPr>
            <w:ins w:id="10065" w:author="Consultants" w:date="2017-08-17T12:21:00Z">
              <w:del w:id="10066" w:author="Liezyl Liton" w:date="2017-08-21T17:54:00Z">
                <w:r w:rsidRPr="00617EC9" w:rsidDel="007D74C2">
                  <w:rPr>
                    <w:rFonts w:ascii="Times New Roman" w:eastAsia="Times New Roman" w:hAnsi="Times New Roman" w:cs="Times New Roman"/>
                    <w:b/>
                    <w:bCs/>
                    <w:color w:val="000000"/>
                    <w:sz w:val="20"/>
                    <w:szCs w:val="20"/>
                  </w:rPr>
                  <w:delText>Number</w:delText>
                </w:r>
              </w:del>
            </w:ins>
          </w:p>
          <w:p w14:paraId="02451C6E" w14:textId="5777F8F1" w:rsidR="002A0616" w:rsidRPr="00617EC9" w:rsidDel="007D74C2" w:rsidRDefault="002A0616" w:rsidP="00701041">
            <w:pPr>
              <w:spacing w:after="0" w:line="240" w:lineRule="auto"/>
              <w:jc w:val="center"/>
              <w:rPr>
                <w:ins w:id="10067" w:author="Consultants" w:date="2017-08-17T12:21:00Z"/>
                <w:del w:id="10068" w:author="Liezyl Liton" w:date="2017-08-21T17:54:00Z"/>
                <w:rFonts w:ascii="Times New Roman" w:eastAsia="Times New Roman" w:hAnsi="Times New Roman" w:cs="Times New Roman"/>
                <w:b/>
                <w:bCs/>
                <w:color w:val="000000"/>
                <w:sz w:val="20"/>
                <w:szCs w:val="20"/>
                <w:lang w:val="en-US"/>
              </w:rPr>
            </w:pPr>
            <w:ins w:id="10069" w:author="Consultants" w:date="2017-08-17T12:21:00Z">
              <w:del w:id="10070" w:author="Liezyl Liton" w:date="2017-08-21T17:54:00Z">
                <w:r w:rsidRPr="00617EC9" w:rsidDel="007D74C2">
                  <w:rPr>
                    <w:rFonts w:ascii="Times New Roman" w:eastAsia="Times New Roman" w:hAnsi="Times New Roman" w:cs="Times New Roman"/>
                    <w:b/>
                    <w:bCs/>
                    <w:color w:val="000000"/>
                    <w:sz w:val="20"/>
                    <w:szCs w:val="20"/>
                  </w:rPr>
                  <w:delText> </w:delText>
                </w:r>
              </w:del>
            </w:ins>
          </w:p>
        </w:tc>
        <w:tc>
          <w:tcPr>
            <w:tcW w:w="866" w:type="dxa"/>
            <w:tcBorders>
              <w:top w:val="nil"/>
              <w:left w:val="nil"/>
              <w:bottom w:val="single" w:sz="4" w:space="0" w:color="auto"/>
              <w:right w:val="single" w:sz="4" w:space="0" w:color="auto"/>
            </w:tcBorders>
            <w:shd w:val="clear" w:color="000000" w:fill="BFBFBF"/>
            <w:vAlign w:val="center"/>
            <w:hideMark/>
          </w:tcPr>
          <w:p w14:paraId="30604868" w14:textId="082F7D20" w:rsidR="002A0616" w:rsidRPr="00617EC9" w:rsidDel="007D74C2" w:rsidRDefault="002A0616" w:rsidP="00701041">
            <w:pPr>
              <w:spacing w:after="0" w:line="240" w:lineRule="auto"/>
              <w:jc w:val="center"/>
              <w:rPr>
                <w:ins w:id="10071" w:author="Consultants" w:date="2017-08-17T12:21:00Z"/>
                <w:del w:id="10072" w:author="Liezyl Liton" w:date="2017-08-21T17:54:00Z"/>
                <w:rFonts w:ascii="Times New Roman" w:eastAsia="Times New Roman" w:hAnsi="Times New Roman" w:cs="Times New Roman"/>
                <w:b/>
                <w:bCs/>
                <w:color w:val="000000"/>
                <w:sz w:val="20"/>
                <w:szCs w:val="20"/>
                <w:lang w:val="en-US"/>
              </w:rPr>
            </w:pPr>
            <w:ins w:id="10073" w:author="Consultants" w:date="2017-08-17T12:21:00Z">
              <w:del w:id="10074" w:author="Liezyl Liton" w:date="2017-08-21T17:54:00Z">
                <w:r w:rsidRPr="00617EC9" w:rsidDel="007D74C2">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78C68A35" w14:textId="477F0EA3" w:rsidR="002A0616" w:rsidRPr="00617EC9" w:rsidDel="007D74C2" w:rsidRDefault="002A0616" w:rsidP="00701041">
            <w:pPr>
              <w:spacing w:after="0" w:line="240" w:lineRule="auto"/>
              <w:jc w:val="center"/>
              <w:rPr>
                <w:ins w:id="10075" w:author="Consultants" w:date="2017-08-17T12:21:00Z"/>
                <w:del w:id="10076" w:author="Liezyl Liton" w:date="2017-08-21T17:54:00Z"/>
                <w:rFonts w:ascii="Times New Roman" w:eastAsia="Times New Roman" w:hAnsi="Times New Roman" w:cs="Times New Roman"/>
                <w:b/>
                <w:bCs/>
                <w:color w:val="000000"/>
                <w:sz w:val="20"/>
                <w:szCs w:val="20"/>
                <w:lang w:val="en-US"/>
              </w:rPr>
            </w:pPr>
            <w:ins w:id="10077" w:author="Consultants" w:date="2017-08-17T12:21:00Z">
              <w:del w:id="10078" w:author="Liezyl Liton" w:date="2017-08-21T17:54:00Z">
                <w:r w:rsidRPr="00617EC9" w:rsidDel="007D74C2">
                  <w:rPr>
                    <w:rFonts w:ascii="Times New Roman" w:eastAsia="Times New Roman" w:hAnsi="Times New Roman" w:cs="Times New Roman"/>
                    <w:b/>
                    <w:bCs/>
                    <w:color w:val="000000"/>
                    <w:sz w:val="20"/>
                    <w:szCs w:val="20"/>
                  </w:rPr>
                  <w:delText>Number</w:delText>
                </w:r>
              </w:del>
            </w:ins>
          </w:p>
          <w:p w14:paraId="73B10E95" w14:textId="61897BC6" w:rsidR="002A0616" w:rsidRPr="00617EC9" w:rsidDel="007D74C2" w:rsidRDefault="002A0616" w:rsidP="00701041">
            <w:pPr>
              <w:spacing w:after="0" w:line="240" w:lineRule="auto"/>
              <w:jc w:val="center"/>
              <w:rPr>
                <w:ins w:id="10079" w:author="Consultants" w:date="2017-08-17T12:21:00Z"/>
                <w:del w:id="10080" w:author="Liezyl Liton" w:date="2017-08-21T17:54:00Z"/>
                <w:rFonts w:ascii="Times New Roman" w:eastAsia="Times New Roman" w:hAnsi="Times New Roman" w:cs="Times New Roman"/>
                <w:b/>
                <w:bCs/>
                <w:color w:val="000000"/>
                <w:sz w:val="20"/>
                <w:szCs w:val="20"/>
                <w:lang w:val="en-US"/>
              </w:rPr>
            </w:pPr>
            <w:ins w:id="10081" w:author="Consultants" w:date="2017-08-17T12:21:00Z">
              <w:del w:id="10082" w:author="Liezyl Liton" w:date="2017-08-21T17:54:00Z">
                <w:r w:rsidRPr="00617EC9" w:rsidDel="007D74C2">
                  <w:rPr>
                    <w:rFonts w:ascii="Times New Roman" w:eastAsia="Times New Roman" w:hAnsi="Times New Roman" w:cs="Times New Roman"/>
                    <w:b/>
                    <w:bCs/>
                    <w:color w:val="000000"/>
                    <w:sz w:val="20"/>
                    <w:szCs w:val="20"/>
                  </w:rPr>
                  <w:delText> </w:delText>
                </w:r>
              </w:del>
            </w:ins>
          </w:p>
        </w:tc>
        <w:tc>
          <w:tcPr>
            <w:tcW w:w="1016" w:type="dxa"/>
            <w:tcBorders>
              <w:top w:val="nil"/>
              <w:left w:val="nil"/>
              <w:bottom w:val="single" w:sz="4" w:space="0" w:color="auto"/>
              <w:right w:val="single" w:sz="4" w:space="0" w:color="auto"/>
            </w:tcBorders>
            <w:shd w:val="clear" w:color="000000" w:fill="BFBFBF"/>
            <w:vAlign w:val="center"/>
            <w:hideMark/>
          </w:tcPr>
          <w:p w14:paraId="6A8969BB" w14:textId="26D5904E" w:rsidR="002A0616" w:rsidRPr="00617EC9" w:rsidDel="007D74C2" w:rsidRDefault="002A0616" w:rsidP="00701041">
            <w:pPr>
              <w:spacing w:after="0" w:line="240" w:lineRule="auto"/>
              <w:jc w:val="center"/>
              <w:rPr>
                <w:ins w:id="10083" w:author="Consultants" w:date="2017-08-17T12:21:00Z"/>
                <w:del w:id="10084" w:author="Liezyl Liton" w:date="2017-08-21T17:54:00Z"/>
                <w:rFonts w:ascii="Times New Roman" w:eastAsia="Times New Roman" w:hAnsi="Times New Roman" w:cs="Times New Roman"/>
                <w:b/>
                <w:bCs/>
                <w:color w:val="000000"/>
                <w:sz w:val="20"/>
                <w:szCs w:val="20"/>
                <w:lang w:val="en-US"/>
              </w:rPr>
            </w:pPr>
            <w:ins w:id="10085" w:author="Consultants" w:date="2017-08-17T12:21:00Z">
              <w:del w:id="10086" w:author="Liezyl Liton" w:date="2017-08-21T17:54:00Z">
                <w:r w:rsidRPr="00617EC9" w:rsidDel="007D74C2">
                  <w:rPr>
                    <w:rFonts w:ascii="Times New Roman" w:eastAsia="Times New Roman" w:hAnsi="Times New Roman" w:cs="Times New Roman"/>
                    <w:b/>
                    <w:bCs/>
                    <w:color w:val="000000"/>
                    <w:sz w:val="20"/>
                    <w:szCs w:val="20"/>
                  </w:rPr>
                  <w:delText>Cost</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34AA11A9" w14:textId="6A0DC066" w:rsidR="002A0616" w:rsidRPr="00617EC9" w:rsidDel="007D74C2" w:rsidRDefault="002A0616" w:rsidP="00701041">
            <w:pPr>
              <w:spacing w:after="0" w:line="240" w:lineRule="auto"/>
              <w:rPr>
                <w:ins w:id="10087" w:author="Consultants" w:date="2017-08-17T12:21:00Z"/>
                <w:del w:id="10088" w:author="Liezyl Liton" w:date="2017-08-21T17:54:00Z"/>
                <w:rFonts w:ascii="Times New Roman" w:eastAsia="Times New Roman" w:hAnsi="Times New Roman" w:cs="Times New Roman"/>
                <w:b/>
                <w:bCs/>
                <w:color w:val="000000"/>
                <w:sz w:val="20"/>
                <w:szCs w:val="20"/>
                <w:lang w:val="en-US"/>
              </w:rPr>
            </w:pPr>
          </w:p>
        </w:tc>
      </w:tr>
      <w:tr w:rsidR="002A0616" w:rsidRPr="00617EC9" w:rsidDel="007D74C2" w14:paraId="484D15EB" w14:textId="3201BA2A" w:rsidTr="00701041">
        <w:trPr>
          <w:trHeight w:val="300"/>
          <w:jc w:val="center"/>
          <w:ins w:id="10089" w:author="Consultants" w:date="2017-08-17T12:21:00Z"/>
          <w:del w:id="10090" w:author="Liezyl Liton" w:date="2017-08-21T17:54: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39E19F88" w14:textId="4EBCC8D1" w:rsidR="002A0616" w:rsidRPr="00617EC9" w:rsidDel="007D74C2" w:rsidRDefault="002A0616" w:rsidP="00701041">
            <w:pPr>
              <w:spacing w:after="0" w:line="240" w:lineRule="auto"/>
              <w:rPr>
                <w:ins w:id="10091" w:author="Consultants" w:date="2017-08-17T12:21:00Z"/>
                <w:del w:id="10092" w:author="Liezyl Liton" w:date="2017-08-21T17:54: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1FB1E66C" w14:textId="746A2180" w:rsidR="002A0616" w:rsidRPr="00617EC9" w:rsidDel="007D74C2" w:rsidRDefault="002A0616" w:rsidP="00701041">
            <w:pPr>
              <w:spacing w:after="0" w:line="240" w:lineRule="auto"/>
              <w:jc w:val="center"/>
              <w:rPr>
                <w:ins w:id="10093" w:author="Consultants" w:date="2017-08-17T12:21:00Z"/>
                <w:del w:id="10094" w:author="Liezyl Liton" w:date="2017-08-21T17:54:00Z"/>
                <w:rFonts w:ascii="Times New Roman" w:eastAsia="Times New Roman" w:hAnsi="Times New Roman" w:cs="Times New Roman"/>
                <w:b/>
                <w:bCs/>
                <w:color w:val="000000"/>
                <w:sz w:val="20"/>
                <w:szCs w:val="20"/>
                <w:lang w:val="en-US"/>
              </w:rPr>
            </w:pPr>
            <w:ins w:id="10095" w:author="Consultants" w:date="2017-08-17T12:21:00Z">
              <w:del w:id="10096" w:author="Liezyl Liton" w:date="2017-08-21T17:54:00Z">
                <w:r w:rsidRPr="00617EC9" w:rsidDel="007D74C2">
                  <w:rPr>
                    <w:rFonts w:ascii="Times New Roman" w:eastAsia="Times New Roman" w:hAnsi="Times New Roman" w:cs="Times New Roman"/>
                    <w:b/>
                    <w:bCs/>
                    <w:color w:val="000000"/>
                    <w:sz w:val="20"/>
                    <w:szCs w:val="20"/>
                  </w:rPr>
                  <w:delText>(lm)</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06E171B0" w14:textId="19F0B1A9" w:rsidR="002A0616" w:rsidRPr="00617EC9" w:rsidDel="007D74C2" w:rsidRDefault="002A0616" w:rsidP="00701041">
            <w:pPr>
              <w:spacing w:after="0" w:line="240" w:lineRule="auto"/>
              <w:jc w:val="center"/>
              <w:rPr>
                <w:ins w:id="10097" w:author="Consultants" w:date="2017-08-17T12:21:00Z"/>
                <w:del w:id="10098" w:author="Liezyl Liton" w:date="2017-08-21T17:54:00Z"/>
                <w:rFonts w:ascii="Times New Roman" w:eastAsia="Times New Roman" w:hAnsi="Times New Roman" w:cs="Times New Roman"/>
                <w:b/>
                <w:bCs/>
                <w:color w:val="000000"/>
                <w:sz w:val="20"/>
                <w:szCs w:val="20"/>
                <w:lang w:val="en-US"/>
              </w:rPr>
            </w:pPr>
            <w:ins w:id="10099" w:author="Consultants" w:date="2017-08-17T12:21:00Z">
              <w:del w:id="10100" w:author="Liezyl Liton" w:date="2017-08-21T17:54:00Z">
                <w:r w:rsidRPr="00617EC9" w:rsidDel="007D74C2">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11D3261C" w14:textId="41DC584B" w:rsidR="002A0616" w:rsidRPr="00617EC9" w:rsidDel="007D74C2" w:rsidRDefault="002A0616" w:rsidP="00701041">
            <w:pPr>
              <w:spacing w:after="0" w:line="240" w:lineRule="auto"/>
              <w:jc w:val="center"/>
              <w:rPr>
                <w:ins w:id="10101" w:author="Consultants" w:date="2017-08-17T12:21:00Z"/>
                <w:del w:id="10102" w:author="Liezyl Liton" w:date="2017-08-21T17:54:00Z"/>
                <w:rFonts w:ascii="Times New Roman" w:eastAsia="Times New Roman" w:hAnsi="Times New Roman" w:cs="Times New Roman"/>
                <w:b/>
                <w:bCs/>
                <w:color w:val="000000"/>
                <w:sz w:val="20"/>
                <w:szCs w:val="20"/>
                <w:lang w:val="en-US"/>
              </w:rPr>
            </w:pPr>
          </w:p>
        </w:tc>
        <w:tc>
          <w:tcPr>
            <w:tcW w:w="866" w:type="dxa"/>
            <w:tcBorders>
              <w:top w:val="nil"/>
              <w:left w:val="nil"/>
              <w:bottom w:val="single" w:sz="4" w:space="0" w:color="auto"/>
              <w:right w:val="single" w:sz="4" w:space="0" w:color="auto"/>
            </w:tcBorders>
            <w:shd w:val="clear" w:color="000000" w:fill="BFBFBF"/>
            <w:vAlign w:val="center"/>
            <w:hideMark/>
          </w:tcPr>
          <w:p w14:paraId="6C69CA59" w14:textId="0E597184" w:rsidR="002A0616" w:rsidRPr="00617EC9" w:rsidDel="007D74C2" w:rsidRDefault="002A0616" w:rsidP="00701041">
            <w:pPr>
              <w:spacing w:after="0" w:line="240" w:lineRule="auto"/>
              <w:jc w:val="center"/>
              <w:rPr>
                <w:ins w:id="10103" w:author="Consultants" w:date="2017-08-17T12:21:00Z"/>
                <w:del w:id="10104" w:author="Liezyl Liton" w:date="2017-08-21T17:54:00Z"/>
                <w:rFonts w:ascii="Times New Roman" w:eastAsia="Times New Roman" w:hAnsi="Times New Roman" w:cs="Times New Roman"/>
                <w:b/>
                <w:bCs/>
                <w:color w:val="000000"/>
                <w:sz w:val="20"/>
                <w:szCs w:val="20"/>
                <w:lang w:val="en-US"/>
              </w:rPr>
            </w:pPr>
            <w:ins w:id="10105" w:author="Consultants" w:date="2017-08-17T12:21:00Z">
              <w:del w:id="10106" w:author="Liezyl Liton" w:date="2017-08-21T17:54:00Z">
                <w:r w:rsidRPr="00617EC9" w:rsidDel="007D74C2">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3184B1CB" w14:textId="186492EC" w:rsidR="002A0616" w:rsidRPr="00617EC9" w:rsidDel="007D74C2" w:rsidRDefault="002A0616" w:rsidP="00701041">
            <w:pPr>
              <w:spacing w:after="0" w:line="240" w:lineRule="auto"/>
              <w:jc w:val="center"/>
              <w:rPr>
                <w:ins w:id="10107" w:author="Consultants" w:date="2017-08-17T12:21:00Z"/>
                <w:del w:id="10108" w:author="Liezyl Liton" w:date="2017-08-21T17:54:00Z"/>
                <w:rFonts w:ascii="Times New Roman" w:eastAsia="Times New Roman" w:hAnsi="Times New Roman" w:cs="Times New Roman"/>
                <w:b/>
                <w:bCs/>
                <w:color w:val="000000"/>
                <w:sz w:val="20"/>
                <w:szCs w:val="20"/>
                <w:lang w:val="en-US"/>
              </w:rPr>
            </w:pPr>
          </w:p>
        </w:tc>
        <w:tc>
          <w:tcPr>
            <w:tcW w:w="1016" w:type="dxa"/>
            <w:tcBorders>
              <w:top w:val="nil"/>
              <w:left w:val="nil"/>
              <w:bottom w:val="single" w:sz="4" w:space="0" w:color="auto"/>
              <w:right w:val="single" w:sz="4" w:space="0" w:color="auto"/>
            </w:tcBorders>
            <w:shd w:val="clear" w:color="000000" w:fill="BFBFBF"/>
            <w:vAlign w:val="center"/>
            <w:hideMark/>
          </w:tcPr>
          <w:p w14:paraId="4AA57D28" w14:textId="7410C9EE" w:rsidR="002A0616" w:rsidRPr="00617EC9" w:rsidDel="007D74C2" w:rsidRDefault="002A0616" w:rsidP="00701041">
            <w:pPr>
              <w:spacing w:after="0" w:line="240" w:lineRule="auto"/>
              <w:jc w:val="center"/>
              <w:rPr>
                <w:ins w:id="10109" w:author="Consultants" w:date="2017-08-17T12:21:00Z"/>
                <w:del w:id="10110" w:author="Liezyl Liton" w:date="2017-08-21T17:54:00Z"/>
                <w:rFonts w:ascii="Times New Roman" w:eastAsia="Times New Roman" w:hAnsi="Times New Roman" w:cs="Times New Roman"/>
                <w:b/>
                <w:bCs/>
                <w:color w:val="000000"/>
                <w:sz w:val="20"/>
                <w:szCs w:val="20"/>
                <w:lang w:val="en-US"/>
              </w:rPr>
            </w:pPr>
            <w:ins w:id="10111" w:author="Consultants" w:date="2017-08-17T12:21:00Z">
              <w:del w:id="10112" w:author="Liezyl Liton" w:date="2017-08-21T17:54:00Z">
                <w:r w:rsidRPr="00617EC9" w:rsidDel="007D74C2">
                  <w:rPr>
                    <w:rFonts w:ascii="Times New Roman" w:eastAsia="Times New Roman" w:hAnsi="Times New Roman" w:cs="Times New Roman"/>
                    <w:b/>
                    <w:bCs/>
                    <w:color w:val="000000"/>
                    <w:sz w:val="20"/>
                    <w:szCs w:val="20"/>
                  </w:rPr>
                  <w:delText>(PhP)</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49BF3B27" w14:textId="431FB223" w:rsidR="002A0616" w:rsidRPr="00617EC9" w:rsidDel="007D74C2" w:rsidRDefault="002A0616" w:rsidP="00701041">
            <w:pPr>
              <w:spacing w:after="0" w:line="240" w:lineRule="auto"/>
              <w:rPr>
                <w:ins w:id="10113" w:author="Consultants" w:date="2017-08-17T12:21:00Z"/>
                <w:del w:id="10114" w:author="Liezyl Liton" w:date="2017-08-21T17:54:00Z"/>
                <w:rFonts w:ascii="Times New Roman" w:eastAsia="Times New Roman" w:hAnsi="Times New Roman" w:cs="Times New Roman"/>
                <w:b/>
                <w:bCs/>
                <w:color w:val="000000"/>
                <w:sz w:val="20"/>
                <w:szCs w:val="20"/>
                <w:lang w:val="en-US"/>
              </w:rPr>
            </w:pPr>
          </w:p>
        </w:tc>
      </w:tr>
      <w:tr w:rsidR="002A0616" w:rsidRPr="00617EC9" w:rsidDel="007D74C2" w14:paraId="2AE46C4B" w14:textId="4D95234D" w:rsidTr="00701041">
        <w:trPr>
          <w:trHeight w:val="300"/>
          <w:jc w:val="center"/>
          <w:ins w:id="10115" w:author="Consultants" w:date="2017-08-17T12:21:00Z"/>
          <w:del w:id="10116"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04EAE8A" w14:textId="14FCD09D" w:rsidR="002A0616" w:rsidRPr="00617EC9" w:rsidDel="007D74C2" w:rsidRDefault="002A0616" w:rsidP="00701041">
            <w:pPr>
              <w:spacing w:after="0" w:line="240" w:lineRule="auto"/>
              <w:jc w:val="both"/>
              <w:rPr>
                <w:ins w:id="10117" w:author="Consultants" w:date="2017-08-17T12:21:00Z"/>
                <w:del w:id="10118" w:author="Liezyl Liton" w:date="2017-08-21T17:54:00Z"/>
                <w:rFonts w:ascii="Times New Roman" w:eastAsia="Times New Roman" w:hAnsi="Times New Roman" w:cs="Times New Roman"/>
                <w:color w:val="000000"/>
                <w:sz w:val="20"/>
                <w:szCs w:val="20"/>
                <w:lang w:val="en-US"/>
              </w:rPr>
            </w:pPr>
            <w:ins w:id="10119" w:author="Consultants" w:date="2017-08-17T12:21:00Z">
              <w:del w:id="10120" w:author="Liezyl Liton" w:date="2017-08-21T17:54:00Z">
                <w:r w:rsidRPr="00617EC9" w:rsidDel="007D74C2">
                  <w:rPr>
                    <w:rFonts w:ascii="Times New Roman" w:eastAsia="Times New Roman" w:hAnsi="Times New Roman" w:cs="Times New Roman"/>
                    <w:color w:val="000000"/>
                    <w:sz w:val="20"/>
                    <w:szCs w:val="20"/>
                  </w:rPr>
                  <w:delText>Malolos</w:delText>
                </w:r>
              </w:del>
            </w:ins>
          </w:p>
        </w:tc>
        <w:tc>
          <w:tcPr>
            <w:tcW w:w="698" w:type="dxa"/>
            <w:tcBorders>
              <w:top w:val="nil"/>
              <w:left w:val="nil"/>
              <w:bottom w:val="single" w:sz="4" w:space="0" w:color="auto"/>
              <w:right w:val="single" w:sz="4" w:space="0" w:color="auto"/>
            </w:tcBorders>
            <w:shd w:val="clear" w:color="auto" w:fill="auto"/>
            <w:vAlign w:val="center"/>
            <w:hideMark/>
          </w:tcPr>
          <w:p w14:paraId="758AB9A0" w14:textId="2B6D0D4D" w:rsidR="002A0616" w:rsidRPr="00617EC9" w:rsidDel="007D74C2" w:rsidRDefault="002A0616" w:rsidP="00701041">
            <w:pPr>
              <w:spacing w:after="0" w:line="240" w:lineRule="auto"/>
              <w:jc w:val="right"/>
              <w:rPr>
                <w:ins w:id="10121" w:author="Consultants" w:date="2017-08-17T12:21:00Z"/>
                <w:del w:id="10122" w:author="Liezyl Liton" w:date="2017-08-21T17:54:00Z"/>
                <w:rFonts w:ascii="Times New Roman" w:eastAsia="Times New Roman" w:hAnsi="Times New Roman" w:cs="Times New Roman"/>
                <w:color w:val="000000"/>
                <w:sz w:val="20"/>
                <w:szCs w:val="20"/>
                <w:lang w:val="en-US"/>
              </w:rPr>
            </w:pPr>
            <w:ins w:id="10123" w:author="Consultants" w:date="2017-08-17T12:21:00Z">
              <w:del w:id="10124" w:author="Liezyl Liton" w:date="2017-08-21T17:54:00Z">
                <w:r w:rsidRPr="00617EC9" w:rsidDel="007D74C2">
                  <w:rPr>
                    <w:rFonts w:ascii="Times New Roman" w:eastAsia="Times New Roman" w:hAnsi="Times New Roman" w:cs="Times New Roman"/>
                    <w:color w:val="000000"/>
                    <w:sz w:val="20"/>
                    <w:szCs w:val="20"/>
                  </w:rPr>
                  <w:delText>848</w:delText>
                </w:r>
              </w:del>
            </w:ins>
          </w:p>
        </w:tc>
        <w:tc>
          <w:tcPr>
            <w:tcW w:w="1104" w:type="dxa"/>
            <w:tcBorders>
              <w:top w:val="nil"/>
              <w:left w:val="nil"/>
              <w:bottom w:val="single" w:sz="4" w:space="0" w:color="auto"/>
              <w:right w:val="single" w:sz="4" w:space="0" w:color="auto"/>
            </w:tcBorders>
            <w:shd w:val="clear" w:color="000000" w:fill="FFFFFF"/>
            <w:noWrap/>
            <w:vAlign w:val="center"/>
            <w:hideMark/>
          </w:tcPr>
          <w:p w14:paraId="660012A1" w14:textId="5EC456D0" w:rsidR="002A0616" w:rsidRPr="00617EC9" w:rsidDel="007D74C2" w:rsidRDefault="002A0616" w:rsidP="00701041">
            <w:pPr>
              <w:spacing w:after="0" w:line="240" w:lineRule="auto"/>
              <w:jc w:val="right"/>
              <w:rPr>
                <w:ins w:id="10125" w:author="Consultants" w:date="2017-08-17T12:21:00Z"/>
                <w:del w:id="10126" w:author="Liezyl Liton" w:date="2017-08-21T17:54:00Z"/>
                <w:rFonts w:ascii="Times New Roman" w:eastAsia="Times New Roman" w:hAnsi="Times New Roman" w:cs="Times New Roman"/>
                <w:color w:val="000000"/>
                <w:sz w:val="20"/>
                <w:szCs w:val="20"/>
                <w:lang w:val="en-US"/>
              </w:rPr>
            </w:pPr>
            <w:ins w:id="10127" w:author="Consultants" w:date="2017-08-17T12:21:00Z">
              <w:del w:id="10128" w:author="Liezyl Liton" w:date="2017-08-21T17:54:00Z">
                <w:r w:rsidRPr="00617EC9" w:rsidDel="007D74C2">
                  <w:rPr>
                    <w:rFonts w:ascii="Times New Roman" w:eastAsia="Times New Roman" w:hAnsi="Times New Roman" w:cs="Times New Roman"/>
                    <w:color w:val="000000"/>
                    <w:sz w:val="20"/>
                    <w:szCs w:val="20"/>
                  </w:rPr>
                  <w:delText>1,866,040</w:delText>
                </w:r>
              </w:del>
            </w:ins>
          </w:p>
        </w:tc>
        <w:tc>
          <w:tcPr>
            <w:tcW w:w="928" w:type="dxa"/>
            <w:tcBorders>
              <w:top w:val="nil"/>
              <w:left w:val="nil"/>
              <w:bottom w:val="single" w:sz="4" w:space="0" w:color="auto"/>
              <w:right w:val="single" w:sz="4" w:space="0" w:color="auto"/>
            </w:tcBorders>
            <w:shd w:val="clear" w:color="auto" w:fill="auto"/>
            <w:vAlign w:val="center"/>
            <w:hideMark/>
          </w:tcPr>
          <w:p w14:paraId="2BD78CB9" w14:textId="0A076660" w:rsidR="002A0616" w:rsidRPr="00617EC9" w:rsidDel="007D74C2" w:rsidRDefault="002A0616" w:rsidP="00701041">
            <w:pPr>
              <w:spacing w:after="0" w:line="240" w:lineRule="auto"/>
              <w:jc w:val="right"/>
              <w:rPr>
                <w:ins w:id="10129" w:author="Consultants" w:date="2017-08-17T12:21:00Z"/>
                <w:del w:id="10130" w:author="Liezyl Liton" w:date="2017-08-21T17:54:00Z"/>
                <w:rFonts w:ascii="Times New Roman" w:eastAsia="Times New Roman" w:hAnsi="Times New Roman" w:cs="Times New Roman"/>
                <w:color w:val="000000"/>
                <w:sz w:val="20"/>
                <w:szCs w:val="20"/>
                <w:lang w:val="en-US"/>
              </w:rPr>
            </w:pPr>
            <w:ins w:id="10131" w:author="Consultants" w:date="2017-08-17T12:21:00Z">
              <w:del w:id="10132" w:author="Liezyl Liton" w:date="2017-08-21T17:54:00Z">
                <w:r w:rsidRPr="00617EC9" w:rsidDel="007D74C2">
                  <w:rPr>
                    <w:rFonts w:ascii="Times New Roman" w:eastAsia="Times New Roman" w:hAnsi="Times New Roman" w:cs="Times New Roman"/>
                    <w:color w:val="000000"/>
                    <w:sz w:val="20"/>
                    <w:szCs w:val="20"/>
                  </w:rPr>
                  <w:delText>9</w:delText>
                </w:r>
              </w:del>
            </w:ins>
          </w:p>
        </w:tc>
        <w:tc>
          <w:tcPr>
            <w:tcW w:w="866" w:type="dxa"/>
            <w:tcBorders>
              <w:top w:val="nil"/>
              <w:left w:val="nil"/>
              <w:bottom w:val="single" w:sz="4" w:space="0" w:color="auto"/>
              <w:right w:val="single" w:sz="4" w:space="0" w:color="auto"/>
            </w:tcBorders>
            <w:shd w:val="clear" w:color="auto" w:fill="auto"/>
            <w:vAlign w:val="center"/>
            <w:hideMark/>
          </w:tcPr>
          <w:p w14:paraId="073E4DB5" w14:textId="6AE1F063" w:rsidR="002A0616" w:rsidRPr="00617EC9" w:rsidDel="007D74C2" w:rsidRDefault="002A0616" w:rsidP="00701041">
            <w:pPr>
              <w:spacing w:after="0" w:line="240" w:lineRule="auto"/>
              <w:jc w:val="right"/>
              <w:rPr>
                <w:ins w:id="10133" w:author="Consultants" w:date="2017-08-17T12:21:00Z"/>
                <w:del w:id="10134" w:author="Liezyl Liton" w:date="2017-08-21T17:54:00Z"/>
                <w:rFonts w:ascii="Times New Roman" w:eastAsia="Times New Roman" w:hAnsi="Times New Roman" w:cs="Times New Roman"/>
                <w:color w:val="000000"/>
                <w:sz w:val="20"/>
                <w:szCs w:val="20"/>
                <w:lang w:val="en-US"/>
              </w:rPr>
            </w:pPr>
            <w:ins w:id="10135" w:author="Consultants" w:date="2017-08-17T12:21:00Z">
              <w:del w:id="10136" w:author="Liezyl Liton" w:date="2017-08-21T17:54:00Z">
                <w:r w:rsidRPr="00617EC9" w:rsidDel="007D74C2">
                  <w:rPr>
                    <w:rFonts w:ascii="Times New Roman" w:eastAsia="Times New Roman" w:hAnsi="Times New Roman" w:cs="Times New Roman"/>
                    <w:color w:val="000000"/>
                    <w:sz w:val="20"/>
                    <w:szCs w:val="20"/>
                  </w:rPr>
                  <w:delText>58,500</w:delText>
                </w:r>
              </w:del>
            </w:ins>
          </w:p>
        </w:tc>
        <w:tc>
          <w:tcPr>
            <w:tcW w:w="928" w:type="dxa"/>
            <w:tcBorders>
              <w:top w:val="nil"/>
              <w:left w:val="nil"/>
              <w:bottom w:val="single" w:sz="4" w:space="0" w:color="auto"/>
              <w:right w:val="single" w:sz="4" w:space="0" w:color="auto"/>
            </w:tcBorders>
            <w:shd w:val="clear" w:color="auto" w:fill="auto"/>
            <w:vAlign w:val="center"/>
            <w:hideMark/>
          </w:tcPr>
          <w:p w14:paraId="7C37CA94" w14:textId="5FDCCD8A" w:rsidR="002A0616" w:rsidRPr="00617EC9" w:rsidDel="007D74C2" w:rsidRDefault="002A0616" w:rsidP="00701041">
            <w:pPr>
              <w:spacing w:after="0" w:line="240" w:lineRule="auto"/>
              <w:jc w:val="right"/>
              <w:rPr>
                <w:ins w:id="10137" w:author="Consultants" w:date="2017-08-17T12:21:00Z"/>
                <w:del w:id="10138" w:author="Liezyl Liton" w:date="2017-08-21T17:54:00Z"/>
                <w:rFonts w:ascii="Times New Roman" w:eastAsia="Times New Roman" w:hAnsi="Times New Roman" w:cs="Times New Roman"/>
                <w:color w:val="000000"/>
                <w:sz w:val="20"/>
                <w:szCs w:val="20"/>
                <w:lang w:val="en-US"/>
              </w:rPr>
            </w:pPr>
            <w:ins w:id="10139" w:author="Consultants" w:date="2017-08-17T12:21:00Z">
              <w:del w:id="10140" w:author="Liezyl Liton" w:date="2017-08-21T17:54:00Z">
                <w:r w:rsidRPr="00617EC9" w:rsidDel="007D74C2">
                  <w:rPr>
                    <w:rFonts w:ascii="Times New Roman" w:eastAsia="Times New Roman" w:hAnsi="Times New Roman" w:cs="Times New Roman"/>
                    <w:color w:val="000000"/>
                    <w:sz w:val="20"/>
                    <w:szCs w:val="20"/>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036387F4" w14:textId="3027E831" w:rsidR="002A0616" w:rsidRPr="00617EC9" w:rsidDel="007D74C2" w:rsidRDefault="002A0616" w:rsidP="00701041">
            <w:pPr>
              <w:spacing w:after="0" w:line="240" w:lineRule="auto"/>
              <w:jc w:val="right"/>
              <w:rPr>
                <w:ins w:id="10141" w:author="Consultants" w:date="2017-08-17T12:21:00Z"/>
                <w:del w:id="10142" w:author="Liezyl Liton" w:date="2017-08-21T17:54:00Z"/>
                <w:rFonts w:ascii="Times New Roman" w:eastAsia="Times New Roman" w:hAnsi="Times New Roman" w:cs="Times New Roman"/>
                <w:color w:val="000000"/>
                <w:sz w:val="20"/>
                <w:szCs w:val="20"/>
                <w:lang w:val="en-US"/>
              </w:rPr>
            </w:pPr>
            <w:ins w:id="10143" w:author="Consultants" w:date="2017-08-17T12:21:00Z">
              <w:del w:id="10144" w:author="Liezyl Liton" w:date="2017-08-21T17:54:00Z">
                <w:r w:rsidRPr="00617EC9" w:rsidDel="007D74C2">
                  <w:rPr>
                    <w:rFonts w:ascii="Times New Roman" w:eastAsia="Times New Roman" w:hAnsi="Times New Roman" w:cs="Times New Roman"/>
                    <w:color w:val="000000"/>
                    <w:sz w:val="20"/>
                    <w:szCs w:val="20"/>
                  </w:rPr>
                  <w:delText>733,896</w:delText>
                </w:r>
              </w:del>
            </w:ins>
          </w:p>
        </w:tc>
        <w:tc>
          <w:tcPr>
            <w:tcW w:w="1511" w:type="dxa"/>
            <w:tcBorders>
              <w:top w:val="nil"/>
              <w:left w:val="nil"/>
              <w:bottom w:val="single" w:sz="4" w:space="0" w:color="auto"/>
              <w:right w:val="single" w:sz="4" w:space="0" w:color="auto"/>
            </w:tcBorders>
            <w:shd w:val="clear" w:color="auto" w:fill="auto"/>
            <w:vAlign w:val="center"/>
            <w:hideMark/>
          </w:tcPr>
          <w:p w14:paraId="1C635C9B" w14:textId="06037466" w:rsidR="002A0616" w:rsidRPr="00617EC9" w:rsidDel="007D74C2" w:rsidRDefault="002A0616" w:rsidP="00701041">
            <w:pPr>
              <w:spacing w:after="0" w:line="240" w:lineRule="auto"/>
              <w:jc w:val="right"/>
              <w:rPr>
                <w:ins w:id="10145" w:author="Consultants" w:date="2017-08-17T12:21:00Z"/>
                <w:del w:id="10146" w:author="Liezyl Liton" w:date="2017-08-21T17:54:00Z"/>
                <w:rFonts w:ascii="Times New Roman" w:eastAsia="Times New Roman" w:hAnsi="Times New Roman" w:cs="Times New Roman"/>
                <w:color w:val="000000"/>
                <w:sz w:val="20"/>
                <w:szCs w:val="20"/>
                <w:lang w:val="en-US"/>
              </w:rPr>
            </w:pPr>
            <w:ins w:id="10147" w:author="Consultants" w:date="2017-08-17T12:21:00Z">
              <w:del w:id="10148" w:author="Liezyl Liton" w:date="2017-08-21T17:54:00Z">
                <w:r w:rsidRPr="00617EC9" w:rsidDel="007D74C2">
                  <w:rPr>
                    <w:rFonts w:ascii="Times New Roman" w:eastAsia="Times New Roman" w:hAnsi="Times New Roman" w:cs="Times New Roman"/>
                    <w:color w:val="000000"/>
                    <w:sz w:val="20"/>
                    <w:szCs w:val="20"/>
                    <w:lang w:val="en-US"/>
                  </w:rPr>
                  <w:delText>2,658,436</w:delText>
                </w:r>
              </w:del>
            </w:ins>
          </w:p>
        </w:tc>
      </w:tr>
      <w:tr w:rsidR="002A0616" w:rsidRPr="00617EC9" w:rsidDel="007D74C2" w14:paraId="4165AD1E" w14:textId="3BFB419A" w:rsidTr="00701041">
        <w:trPr>
          <w:trHeight w:val="300"/>
          <w:jc w:val="center"/>
          <w:ins w:id="10149" w:author="Consultants" w:date="2017-08-17T12:21:00Z"/>
          <w:del w:id="10150"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81B45C0" w14:textId="3694CD9C" w:rsidR="002A0616" w:rsidRPr="00617EC9" w:rsidDel="007D74C2" w:rsidRDefault="002A0616" w:rsidP="00701041">
            <w:pPr>
              <w:spacing w:after="0" w:line="240" w:lineRule="auto"/>
              <w:jc w:val="both"/>
              <w:rPr>
                <w:ins w:id="10151" w:author="Consultants" w:date="2017-08-17T12:21:00Z"/>
                <w:del w:id="10152" w:author="Liezyl Liton" w:date="2017-08-21T17:54:00Z"/>
                <w:rFonts w:ascii="Times New Roman" w:eastAsia="Times New Roman" w:hAnsi="Times New Roman" w:cs="Times New Roman"/>
                <w:color w:val="000000"/>
                <w:sz w:val="20"/>
                <w:szCs w:val="20"/>
                <w:lang w:val="en-US"/>
              </w:rPr>
            </w:pPr>
            <w:ins w:id="10153" w:author="Consultants" w:date="2017-08-17T12:21:00Z">
              <w:del w:id="10154" w:author="Liezyl Liton" w:date="2017-08-21T17:54:00Z">
                <w:r w:rsidRPr="00617EC9" w:rsidDel="007D74C2">
                  <w:rPr>
                    <w:rFonts w:ascii="Times New Roman" w:eastAsia="Times New Roman" w:hAnsi="Times New Roman" w:cs="Times New Roman"/>
                    <w:color w:val="000000"/>
                    <w:sz w:val="20"/>
                    <w:szCs w:val="20"/>
                  </w:rPr>
                  <w:delText>Guiguinto</w:delText>
                </w:r>
              </w:del>
            </w:ins>
          </w:p>
        </w:tc>
        <w:tc>
          <w:tcPr>
            <w:tcW w:w="698" w:type="dxa"/>
            <w:tcBorders>
              <w:top w:val="nil"/>
              <w:left w:val="nil"/>
              <w:bottom w:val="single" w:sz="4" w:space="0" w:color="auto"/>
              <w:right w:val="single" w:sz="4" w:space="0" w:color="auto"/>
            </w:tcBorders>
            <w:shd w:val="clear" w:color="auto" w:fill="auto"/>
            <w:vAlign w:val="center"/>
            <w:hideMark/>
          </w:tcPr>
          <w:p w14:paraId="694F9BAF" w14:textId="016F7621" w:rsidR="002A0616" w:rsidRPr="00617EC9" w:rsidDel="007D74C2" w:rsidRDefault="002A0616" w:rsidP="00701041">
            <w:pPr>
              <w:spacing w:after="0" w:line="240" w:lineRule="auto"/>
              <w:jc w:val="right"/>
              <w:rPr>
                <w:ins w:id="10155" w:author="Consultants" w:date="2017-08-17T12:21:00Z"/>
                <w:del w:id="10156" w:author="Liezyl Liton" w:date="2017-08-21T17:54:00Z"/>
                <w:rFonts w:ascii="Times New Roman" w:eastAsia="Times New Roman" w:hAnsi="Times New Roman" w:cs="Times New Roman"/>
                <w:color w:val="000000"/>
                <w:sz w:val="20"/>
                <w:szCs w:val="20"/>
                <w:lang w:val="en-US"/>
              </w:rPr>
            </w:pPr>
            <w:ins w:id="10157" w:author="Consultants" w:date="2017-08-17T12:21:00Z">
              <w:del w:id="10158" w:author="Liezyl Liton" w:date="2017-08-21T17:54:00Z">
                <w:r w:rsidRPr="00617EC9" w:rsidDel="007D74C2">
                  <w:rPr>
                    <w:rFonts w:ascii="Times New Roman" w:eastAsia="Times New Roman" w:hAnsi="Times New Roman" w:cs="Times New Roman"/>
                    <w:color w:val="000000"/>
                    <w:sz w:val="20"/>
                    <w:szCs w:val="20"/>
                  </w:rPr>
                  <w:delText>1,400</w:delText>
                </w:r>
              </w:del>
            </w:ins>
          </w:p>
        </w:tc>
        <w:tc>
          <w:tcPr>
            <w:tcW w:w="1104" w:type="dxa"/>
            <w:tcBorders>
              <w:top w:val="nil"/>
              <w:left w:val="nil"/>
              <w:bottom w:val="single" w:sz="4" w:space="0" w:color="auto"/>
              <w:right w:val="single" w:sz="4" w:space="0" w:color="auto"/>
            </w:tcBorders>
            <w:shd w:val="clear" w:color="auto" w:fill="auto"/>
            <w:vAlign w:val="center"/>
            <w:hideMark/>
          </w:tcPr>
          <w:p w14:paraId="2E14669C" w14:textId="01121BA7" w:rsidR="002A0616" w:rsidRPr="00617EC9" w:rsidDel="007D74C2" w:rsidRDefault="002A0616" w:rsidP="00701041">
            <w:pPr>
              <w:spacing w:after="0" w:line="240" w:lineRule="auto"/>
              <w:jc w:val="right"/>
              <w:rPr>
                <w:ins w:id="10159" w:author="Consultants" w:date="2017-08-17T12:21:00Z"/>
                <w:del w:id="10160" w:author="Liezyl Liton" w:date="2017-08-21T17:54:00Z"/>
                <w:rFonts w:ascii="Times New Roman" w:eastAsia="Times New Roman" w:hAnsi="Times New Roman" w:cs="Times New Roman"/>
                <w:color w:val="000000"/>
                <w:sz w:val="20"/>
                <w:szCs w:val="20"/>
                <w:lang w:val="en-US"/>
              </w:rPr>
            </w:pPr>
            <w:ins w:id="10161" w:author="Consultants" w:date="2017-08-17T12:21:00Z">
              <w:del w:id="10162" w:author="Liezyl Liton" w:date="2017-08-21T17:54:00Z">
                <w:r w:rsidRPr="00617EC9" w:rsidDel="007D74C2">
                  <w:rPr>
                    <w:rFonts w:ascii="Times New Roman" w:eastAsia="Times New Roman" w:hAnsi="Times New Roman" w:cs="Times New Roman"/>
                    <w:color w:val="000000"/>
                    <w:sz w:val="20"/>
                    <w:szCs w:val="20"/>
                  </w:rPr>
                  <w:delText>3,080,616</w:delText>
                </w:r>
              </w:del>
            </w:ins>
          </w:p>
        </w:tc>
        <w:tc>
          <w:tcPr>
            <w:tcW w:w="928" w:type="dxa"/>
            <w:tcBorders>
              <w:top w:val="nil"/>
              <w:left w:val="nil"/>
              <w:bottom w:val="single" w:sz="4" w:space="0" w:color="auto"/>
              <w:right w:val="single" w:sz="4" w:space="0" w:color="auto"/>
            </w:tcBorders>
            <w:shd w:val="clear" w:color="auto" w:fill="auto"/>
            <w:vAlign w:val="center"/>
            <w:hideMark/>
          </w:tcPr>
          <w:p w14:paraId="5FB146F0" w14:textId="6B81F26F" w:rsidR="002A0616" w:rsidRPr="00617EC9" w:rsidDel="007D74C2" w:rsidRDefault="002A0616" w:rsidP="00701041">
            <w:pPr>
              <w:spacing w:after="0" w:line="240" w:lineRule="auto"/>
              <w:jc w:val="right"/>
              <w:rPr>
                <w:ins w:id="10163" w:author="Consultants" w:date="2017-08-17T12:21:00Z"/>
                <w:del w:id="10164" w:author="Liezyl Liton" w:date="2017-08-21T17:54:00Z"/>
                <w:rFonts w:ascii="Times New Roman" w:eastAsia="Times New Roman" w:hAnsi="Times New Roman" w:cs="Times New Roman"/>
                <w:color w:val="000000"/>
                <w:sz w:val="20"/>
                <w:szCs w:val="20"/>
                <w:lang w:val="en-US"/>
              </w:rPr>
            </w:pPr>
            <w:ins w:id="10165" w:author="Consultants" w:date="2017-08-17T12:21:00Z">
              <w:del w:id="10166"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2EFB3DFB" w14:textId="41F544F7" w:rsidR="002A0616" w:rsidRPr="00617EC9" w:rsidDel="007D74C2" w:rsidRDefault="002A0616" w:rsidP="00701041">
            <w:pPr>
              <w:spacing w:after="0" w:line="240" w:lineRule="auto"/>
              <w:jc w:val="right"/>
              <w:rPr>
                <w:ins w:id="10167" w:author="Consultants" w:date="2017-08-17T12:21:00Z"/>
                <w:del w:id="10168" w:author="Liezyl Liton" w:date="2017-08-21T17:54:00Z"/>
                <w:rFonts w:ascii="Times New Roman" w:eastAsia="Times New Roman" w:hAnsi="Times New Roman" w:cs="Times New Roman"/>
                <w:color w:val="000000"/>
                <w:sz w:val="20"/>
                <w:szCs w:val="20"/>
                <w:lang w:val="en-US"/>
              </w:rPr>
            </w:pPr>
            <w:ins w:id="10169" w:author="Consultants" w:date="2017-08-17T12:21:00Z">
              <w:del w:id="10170"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77858306" w14:textId="7B1C67FC" w:rsidR="002A0616" w:rsidRPr="00617EC9" w:rsidDel="007D74C2" w:rsidRDefault="002A0616" w:rsidP="00701041">
            <w:pPr>
              <w:spacing w:after="0" w:line="240" w:lineRule="auto"/>
              <w:jc w:val="right"/>
              <w:rPr>
                <w:ins w:id="10171" w:author="Consultants" w:date="2017-08-17T12:21:00Z"/>
                <w:del w:id="10172" w:author="Liezyl Liton" w:date="2017-08-21T17:54:00Z"/>
                <w:rFonts w:ascii="Times New Roman" w:eastAsia="Times New Roman" w:hAnsi="Times New Roman" w:cs="Times New Roman"/>
                <w:color w:val="000000"/>
                <w:sz w:val="20"/>
                <w:szCs w:val="20"/>
                <w:lang w:val="en-US"/>
              </w:rPr>
            </w:pPr>
            <w:ins w:id="10173" w:author="Consultants" w:date="2017-08-17T12:21:00Z">
              <w:del w:id="10174" w:author="Liezyl Liton" w:date="2017-08-21T17:54:00Z">
                <w:r w:rsidRPr="00617EC9" w:rsidDel="007D74C2">
                  <w:rPr>
                    <w:rFonts w:ascii="Times New Roman" w:eastAsia="Times New Roman" w:hAnsi="Times New Roman" w:cs="Times New Roman"/>
                    <w:color w:val="000000"/>
                    <w:sz w:val="20"/>
                    <w:szCs w:val="20"/>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580069E6" w14:textId="7F20D64A" w:rsidR="002A0616" w:rsidRPr="00617EC9" w:rsidDel="007D74C2" w:rsidRDefault="002A0616" w:rsidP="00701041">
            <w:pPr>
              <w:spacing w:after="0" w:line="240" w:lineRule="auto"/>
              <w:jc w:val="right"/>
              <w:rPr>
                <w:ins w:id="10175" w:author="Consultants" w:date="2017-08-17T12:21:00Z"/>
                <w:del w:id="10176" w:author="Liezyl Liton" w:date="2017-08-21T17:54:00Z"/>
                <w:rFonts w:ascii="Times New Roman" w:eastAsia="Times New Roman" w:hAnsi="Times New Roman" w:cs="Times New Roman"/>
                <w:color w:val="000000"/>
                <w:sz w:val="20"/>
                <w:szCs w:val="20"/>
                <w:lang w:val="en-US"/>
              </w:rPr>
            </w:pPr>
            <w:ins w:id="10177" w:author="Consultants" w:date="2017-08-17T12:21:00Z">
              <w:del w:id="10178" w:author="Liezyl Liton" w:date="2017-08-21T17:54:00Z">
                <w:r w:rsidRPr="00617EC9" w:rsidDel="007D74C2">
                  <w:rPr>
                    <w:rFonts w:ascii="Times New Roman" w:eastAsia="Times New Roman" w:hAnsi="Times New Roman" w:cs="Times New Roman"/>
                    <w:color w:val="000000"/>
                    <w:sz w:val="20"/>
                    <w:szCs w:val="20"/>
                  </w:rPr>
                  <w:delText>205,000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22EB8BFA" w14:textId="29C9C0EE" w:rsidR="002A0616" w:rsidRPr="00617EC9" w:rsidDel="007D74C2" w:rsidRDefault="002A0616" w:rsidP="00701041">
            <w:pPr>
              <w:spacing w:after="0" w:line="240" w:lineRule="auto"/>
              <w:jc w:val="right"/>
              <w:rPr>
                <w:ins w:id="10179" w:author="Consultants" w:date="2017-08-17T12:21:00Z"/>
                <w:del w:id="10180" w:author="Liezyl Liton" w:date="2017-08-21T17:54:00Z"/>
                <w:rFonts w:ascii="Times New Roman" w:eastAsia="Times New Roman" w:hAnsi="Times New Roman" w:cs="Times New Roman"/>
                <w:color w:val="000000"/>
                <w:sz w:val="20"/>
                <w:szCs w:val="20"/>
                <w:lang w:val="en-US"/>
              </w:rPr>
            </w:pPr>
            <w:ins w:id="10181" w:author="Consultants" w:date="2017-08-17T12:21:00Z">
              <w:del w:id="10182" w:author="Liezyl Liton" w:date="2017-08-21T17:54:00Z">
                <w:r w:rsidRPr="00617EC9" w:rsidDel="007D74C2">
                  <w:rPr>
                    <w:rFonts w:ascii="Times New Roman" w:eastAsia="Times New Roman" w:hAnsi="Times New Roman" w:cs="Times New Roman"/>
                    <w:color w:val="000000"/>
                    <w:sz w:val="20"/>
                    <w:szCs w:val="20"/>
                    <w:lang w:val="en-US"/>
                  </w:rPr>
                  <w:delText>3,285,616</w:delText>
                </w:r>
              </w:del>
            </w:ins>
          </w:p>
        </w:tc>
      </w:tr>
      <w:tr w:rsidR="002A0616" w:rsidRPr="00617EC9" w:rsidDel="007D74C2" w14:paraId="41F661E1" w14:textId="7AE8406F" w:rsidTr="00701041">
        <w:trPr>
          <w:trHeight w:val="300"/>
          <w:jc w:val="center"/>
          <w:ins w:id="10183" w:author="Consultants" w:date="2017-08-17T12:21:00Z"/>
          <w:del w:id="10184"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4AF33AF" w14:textId="64162244" w:rsidR="002A0616" w:rsidRPr="00617EC9" w:rsidDel="007D74C2" w:rsidRDefault="002A0616" w:rsidP="00701041">
            <w:pPr>
              <w:spacing w:after="0" w:line="240" w:lineRule="auto"/>
              <w:jc w:val="both"/>
              <w:rPr>
                <w:ins w:id="10185" w:author="Consultants" w:date="2017-08-17T12:21:00Z"/>
                <w:del w:id="10186" w:author="Liezyl Liton" w:date="2017-08-21T17:54:00Z"/>
                <w:rFonts w:ascii="Times New Roman" w:eastAsia="Times New Roman" w:hAnsi="Times New Roman" w:cs="Times New Roman"/>
                <w:color w:val="000000"/>
                <w:sz w:val="20"/>
                <w:szCs w:val="20"/>
                <w:lang w:val="en-US"/>
              </w:rPr>
            </w:pPr>
            <w:ins w:id="10187" w:author="Consultants" w:date="2017-08-17T12:21:00Z">
              <w:del w:id="10188" w:author="Liezyl Liton" w:date="2017-08-21T17:54:00Z">
                <w:r w:rsidRPr="00617EC9" w:rsidDel="007D74C2">
                  <w:rPr>
                    <w:rFonts w:ascii="Times New Roman" w:eastAsia="Times New Roman" w:hAnsi="Times New Roman" w:cs="Times New Roman"/>
                    <w:color w:val="000000"/>
                    <w:sz w:val="20"/>
                    <w:szCs w:val="20"/>
                  </w:rPr>
                  <w:delText>Balagtas</w:delText>
                </w:r>
              </w:del>
            </w:ins>
          </w:p>
        </w:tc>
        <w:tc>
          <w:tcPr>
            <w:tcW w:w="698" w:type="dxa"/>
            <w:tcBorders>
              <w:top w:val="nil"/>
              <w:left w:val="nil"/>
              <w:bottom w:val="single" w:sz="4" w:space="0" w:color="auto"/>
              <w:right w:val="single" w:sz="4" w:space="0" w:color="auto"/>
            </w:tcBorders>
            <w:shd w:val="clear" w:color="auto" w:fill="auto"/>
            <w:vAlign w:val="center"/>
            <w:hideMark/>
          </w:tcPr>
          <w:p w14:paraId="005EADF9" w14:textId="2A73C347" w:rsidR="002A0616" w:rsidRPr="00617EC9" w:rsidDel="007D74C2" w:rsidRDefault="002A0616" w:rsidP="00701041">
            <w:pPr>
              <w:spacing w:after="0" w:line="240" w:lineRule="auto"/>
              <w:jc w:val="right"/>
              <w:rPr>
                <w:ins w:id="10189" w:author="Consultants" w:date="2017-08-17T12:21:00Z"/>
                <w:del w:id="10190" w:author="Liezyl Liton" w:date="2017-08-21T17:54:00Z"/>
                <w:rFonts w:ascii="Times New Roman" w:eastAsia="Times New Roman" w:hAnsi="Times New Roman" w:cs="Times New Roman"/>
                <w:color w:val="000000"/>
                <w:sz w:val="20"/>
                <w:szCs w:val="20"/>
                <w:lang w:val="en-US"/>
              </w:rPr>
            </w:pPr>
            <w:ins w:id="10191" w:author="Consultants" w:date="2017-08-17T12:21:00Z">
              <w:del w:id="10192" w:author="Liezyl Liton" w:date="2017-08-21T17:54:00Z">
                <w:r w:rsidRPr="00617EC9" w:rsidDel="007D74C2">
                  <w:rPr>
                    <w:rFonts w:ascii="Times New Roman" w:eastAsia="Times New Roman" w:hAnsi="Times New Roman" w:cs="Times New Roman"/>
                    <w:color w:val="000000"/>
                    <w:sz w:val="20"/>
                    <w:szCs w:val="20"/>
                  </w:rPr>
                  <w:delText>159</w:delText>
                </w:r>
              </w:del>
            </w:ins>
          </w:p>
        </w:tc>
        <w:tc>
          <w:tcPr>
            <w:tcW w:w="1104" w:type="dxa"/>
            <w:tcBorders>
              <w:top w:val="nil"/>
              <w:left w:val="nil"/>
              <w:bottom w:val="single" w:sz="4" w:space="0" w:color="auto"/>
              <w:right w:val="single" w:sz="4" w:space="0" w:color="auto"/>
            </w:tcBorders>
            <w:shd w:val="clear" w:color="auto" w:fill="auto"/>
            <w:noWrap/>
            <w:vAlign w:val="center"/>
            <w:hideMark/>
          </w:tcPr>
          <w:p w14:paraId="4B44E46D" w14:textId="37F13E35" w:rsidR="002A0616" w:rsidRPr="00617EC9" w:rsidDel="007D74C2" w:rsidRDefault="002A0616" w:rsidP="00701041">
            <w:pPr>
              <w:spacing w:after="0" w:line="240" w:lineRule="auto"/>
              <w:jc w:val="right"/>
              <w:rPr>
                <w:ins w:id="10193" w:author="Consultants" w:date="2017-08-17T12:21:00Z"/>
                <w:del w:id="10194" w:author="Liezyl Liton" w:date="2017-08-21T17:54:00Z"/>
                <w:rFonts w:ascii="Times New Roman" w:eastAsia="Times New Roman" w:hAnsi="Times New Roman" w:cs="Times New Roman"/>
                <w:color w:val="000000"/>
                <w:sz w:val="20"/>
                <w:szCs w:val="20"/>
                <w:lang w:val="en-US"/>
              </w:rPr>
            </w:pPr>
            <w:ins w:id="10195" w:author="Consultants" w:date="2017-08-17T12:21:00Z">
              <w:del w:id="10196" w:author="Liezyl Liton" w:date="2017-08-21T17:54:00Z">
                <w:r w:rsidRPr="00617EC9" w:rsidDel="007D74C2">
                  <w:rPr>
                    <w:rFonts w:ascii="Times New Roman" w:eastAsia="Times New Roman" w:hAnsi="Times New Roman" w:cs="Times New Roman"/>
                    <w:color w:val="000000"/>
                    <w:sz w:val="20"/>
                    <w:szCs w:val="20"/>
                  </w:rPr>
                  <w:delText>349,800</w:delText>
                </w:r>
              </w:del>
            </w:ins>
          </w:p>
        </w:tc>
        <w:tc>
          <w:tcPr>
            <w:tcW w:w="928" w:type="dxa"/>
            <w:tcBorders>
              <w:top w:val="nil"/>
              <w:left w:val="nil"/>
              <w:bottom w:val="single" w:sz="4" w:space="0" w:color="auto"/>
              <w:right w:val="single" w:sz="4" w:space="0" w:color="auto"/>
            </w:tcBorders>
            <w:shd w:val="clear" w:color="auto" w:fill="auto"/>
            <w:vAlign w:val="center"/>
            <w:hideMark/>
          </w:tcPr>
          <w:p w14:paraId="2CFC0191" w14:textId="4D666021" w:rsidR="002A0616" w:rsidRPr="00617EC9" w:rsidDel="007D74C2" w:rsidRDefault="002A0616" w:rsidP="00701041">
            <w:pPr>
              <w:spacing w:after="0" w:line="240" w:lineRule="auto"/>
              <w:jc w:val="right"/>
              <w:rPr>
                <w:ins w:id="10197" w:author="Consultants" w:date="2017-08-17T12:21:00Z"/>
                <w:del w:id="10198" w:author="Liezyl Liton" w:date="2017-08-21T17:54:00Z"/>
                <w:rFonts w:ascii="Times New Roman" w:eastAsia="Times New Roman" w:hAnsi="Times New Roman" w:cs="Times New Roman"/>
                <w:color w:val="000000"/>
                <w:sz w:val="20"/>
                <w:szCs w:val="20"/>
                <w:lang w:val="en-US"/>
              </w:rPr>
            </w:pPr>
            <w:ins w:id="10199" w:author="Consultants" w:date="2017-08-17T12:21:00Z">
              <w:del w:id="10200"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5AD4E2FA" w14:textId="0E06E133" w:rsidR="002A0616" w:rsidRPr="00617EC9" w:rsidDel="007D74C2" w:rsidRDefault="002A0616" w:rsidP="00701041">
            <w:pPr>
              <w:spacing w:after="0" w:line="240" w:lineRule="auto"/>
              <w:jc w:val="right"/>
              <w:rPr>
                <w:ins w:id="10201" w:author="Consultants" w:date="2017-08-17T12:21:00Z"/>
                <w:del w:id="10202" w:author="Liezyl Liton" w:date="2017-08-21T17:54:00Z"/>
                <w:rFonts w:ascii="Times New Roman" w:eastAsia="Times New Roman" w:hAnsi="Times New Roman" w:cs="Times New Roman"/>
                <w:color w:val="000000"/>
                <w:sz w:val="20"/>
                <w:szCs w:val="20"/>
                <w:lang w:val="en-US"/>
              </w:rPr>
            </w:pPr>
            <w:ins w:id="10203" w:author="Consultants" w:date="2017-08-17T12:21:00Z">
              <w:del w:id="10204"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34147FB7" w14:textId="702F3490" w:rsidR="002A0616" w:rsidRPr="00617EC9" w:rsidDel="007D74C2" w:rsidRDefault="002A0616" w:rsidP="00701041">
            <w:pPr>
              <w:spacing w:after="0" w:line="240" w:lineRule="auto"/>
              <w:jc w:val="right"/>
              <w:rPr>
                <w:ins w:id="10205" w:author="Consultants" w:date="2017-08-17T12:21:00Z"/>
                <w:del w:id="10206" w:author="Liezyl Liton" w:date="2017-08-21T17:54:00Z"/>
                <w:rFonts w:ascii="Times New Roman" w:eastAsia="Times New Roman" w:hAnsi="Times New Roman" w:cs="Times New Roman"/>
                <w:color w:val="000000"/>
                <w:sz w:val="20"/>
                <w:szCs w:val="20"/>
                <w:lang w:val="en-US"/>
              </w:rPr>
            </w:pPr>
            <w:ins w:id="10207" w:author="Consultants" w:date="2017-08-17T12:21:00Z">
              <w:del w:id="10208"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1016" w:type="dxa"/>
            <w:tcBorders>
              <w:top w:val="nil"/>
              <w:left w:val="nil"/>
              <w:bottom w:val="single" w:sz="4" w:space="0" w:color="auto"/>
              <w:right w:val="single" w:sz="4" w:space="0" w:color="auto"/>
            </w:tcBorders>
            <w:shd w:val="clear" w:color="auto" w:fill="auto"/>
            <w:vAlign w:val="center"/>
            <w:hideMark/>
          </w:tcPr>
          <w:p w14:paraId="117462BB" w14:textId="515BC5E0" w:rsidR="002A0616" w:rsidRPr="00617EC9" w:rsidDel="007D74C2" w:rsidRDefault="002A0616" w:rsidP="00701041">
            <w:pPr>
              <w:spacing w:after="0" w:line="240" w:lineRule="auto"/>
              <w:jc w:val="right"/>
              <w:rPr>
                <w:ins w:id="10209" w:author="Consultants" w:date="2017-08-17T12:21:00Z"/>
                <w:del w:id="10210" w:author="Liezyl Liton" w:date="2017-08-21T17:54:00Z"/>
                <w:rFonts w:ascii="Times New Roman" w:eastAsia="Times New Roman" w:hAnsi="Times New Roman" w:cs="Times New Roman"/>
                <w:color w:val="000000"/>
                <w:sz w:val="20"/>
                <w:szCs w:val="20"/>
                <w:lang w:val="en-US"/>
              </w:rPr>
            </w:pPr>
            <w:ins w:id="10211" w:author="Consultants" w:date="2017-08-17T12:21:00Z">
              <w:del w:id="10212"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1511" w:type="dxa"/>
            <w:tcBorders>
              <w:top w:val="nil"/>
              <w:left w:val="nil"/>
              <w:bottom w:val="single" w:sz="4" w:space="0" w:color="auto"/>
              <w:right w:val="single" w:sz="4" w:space="0" w:color="auto"/>
            </w:tcBorders>
            <w:shd w:val="clear" w:color="auto" w:fill="auto"/>
            <w:vAlign w:val="center"/>
            <w:hideMark/>
          </w:tcPr>
          <w:p w14:paraId="38FC4BD8" w14:textId="48C2F971" w:rsidR="002A0616" w:rsidRPr="00617EC9" w:rsidDel="007D74C2" w:rsidRDefault="002A0616" w:rsidP="00701041">
            <w:pPr>
              <w:spacing w:after="0" w:line="240" w:lineRule="auto"/>
              <w:jc w:val="right"/>
              <w:rPr>
                <w:ins w:id="10213" w:author="Consultants" w:date="2017-08-17T12:21:00Z"/>
                <w:del w:id="10214" w:author="Liezyl Liton" w:date="2017-08-21T17:54:00Z"/>
                <w:rFonts w:ascii="Times New Roman" w:eastAsia="Times New Roman" w:hAnsi="Times New Roman" w:cs="Times New Roman"/>
                <w:color w:val="000000"/>
                <w:sz w:val="20"/>
                <w:szCs w:val="20"/>
                <w:lang w:val="en-US"/>
              </w:rPr>
            </w:pPr>
            <w:ins w:id="10215" w:author="Consultants" w:date="2017-08-17T12:21:00Z">
              <w:del w:id="10216" w:author="Liezyl Liton" w:date="2017-08-21T17:54:00Z">
                <w:r w:rsidRPr="00617EC9" w:rsidDel="007D74C2">
                  <w:rPr>
                    <w:rFonts w:ascii="Times New Roman" w:eastAsia="Times New Roman" w:hAnsi="Times New Roman" w:cs="Times New Roman"/>
                    <w:color w:val="000000"/>
                    <w:sz w:val="20"/>
                    <w:szCs w:val="20"/>
                    <w:lang w:val="en-US"/>
                  </w:rPr>
                  <w:delText>349,800</w:delText>
                </w:r>
              </w:del>
            </w:ins>
          </w:p>
        </w:tc>
      </w:tr>
      <w:tr w:rsidR="002A0616" w:rsidRPr="00617EC9" w:rsidDel="007D74C2" w14:paraId="6E309418" w14:textId="152BFDEB" w:rsidTr="00701041">
        <w:trPr>
          <w:trHeight w:val="300"/>
          <w:jc w:val="center"/>
          <w:ins w:id="10217" w:author="Consultants" w:date="2017-08-17T12:21:00Z"/>
          <w:del w:id="10218"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415C85C" w14:textId="1254892D" w:rsidR="002A0616" w:rsidRPr="00617EC9" w:rsidDel="007D74C2" w:rsidRDefault="002A0616" w:rsidP="00701041">
            <w:pPr>
              <w:spacing w:after="0" w:line="240" w:lineRule="auto"/>
              <w:jc w:val="both"/>
              <w:rPr>
                <w:ins w:id="10219" w:author="Consultants" w:date="2017-08-17T12:21:00Z"/>
                <w:del w:id="10220" w:author="Liezyl Liton" w:date="2017-08-21T17:54:00Z"/>
                <w:rFonts w:ascii="Times New Roman" w:eastAsia="Times New Roman" w:hAnsi="Times New Roman" w:cs="Times New Roman"/>
                <w:color w:val="000000"/>
                <w:sz w:val="20"/>
                <w:szCs w:val="20"/>
                <w:lang w:val="en-US"/>
              </w:rPr>
            </w:pPr>
            <w:ins w:id="10221" w:author="Consultants" w:date="2017-08-17T12:21:00Z">
              <w:del w:id="10222" w:author="Liezyl Liton" w:date="2017-08-21T17:54:00Z">
                <w:r w:rsidRPr="00617EC9" w:rsidDel="007D74C2">
                  <w:rPr>
                    <w:rFonts w:ascii="Times New Roman" w:eastAsia="Times New Roman" w:hAnsi="Times New Roman" w:cs="Times New Roman"/>
                    <w:color w:val="000000"/>
                    <w:sz w:val="20"/>
                    <w:szCs w:val="20"/>
                  </w:rPr>
                  <w:delText>Bocaue</w:delText>
                </w:r>
              </w:del>
            </w:ins>
          </w:p>
        </w:tc>
        <w:tc>
          <w:tcPr>
            <w:tcW w:w="698" w:type="dxa"/>
            <w:tcBorders>
              <w:top w:val="nil"/>
              <w:left w:val="nil"/>
              <w:bottom w:val="single" w:sz="4" w:space="0" w:color="auto"/>
              <w:right w:val="single" w:sz="4" w:space="0" w:color="auto"/>
            </w:tcBorders>
            <w:shd w:val="clear" w:color="auto" w:fill="auto"/>
            <w:vAlign w:val="center"/>
            <w:hideMark/>
          </w:tcPr>
          <w:p w14:paraId="72B4402B" w14:textId="58B22C62" w:rsidR="002A0616" w:rsidRPr="00617EC9" w:rsidDel="007D74C2" w:rsidRDefault="002A0616" w:rsidP="00701041">
            <w:pPr>
              <w:spacing w:after="0" w:line="240" w:lineRule="auto"/>
              <w:jc w:val="right"/>
              <w:rPr>
                <w:ins w:id="10223" w:author="Consultants" w:date="2017-08-17T12:21:00Z"/>
                <w:del w:id="10224" w:author="Liezyl Liton" w:date="2017-08-21T17:54:00Z"/>
                <w:rFonts w:ascii="Times New Roman" w:eastAsia="Times New Roman" w:hAnsi="Times New Roman" w:cs="Times New Roman"/>
                <w:color w:val="000000"/>
                <w:sz w:val="20"/>
                <w:szCs w:val="20"/>
                <w:lang w:val="en-US"/>
              </w:rPr>
            </w:pPr>
            <w:ins w:id="10225" w:author="Consultants" w:date="2017-08-17T12:21:00Z">
              <w:del w:id="10226" w:author="Liezyl Liton" w:date="2017-08-21T17:54:00Z">
                <w:r w:rsidRPr="00617EC9" w:rsidDel="007D74C2">
                  <w:rPr>
                    <w:rFonts w:ascii="Times New Roman" w:eastAsia="Times New Roman" w:hAnsi="Times New Roman" w:cs="Times New Roman"/>
                    <w:color w:val="000000"/>
                    <w:sz w:val="20"/>
                    <w:szCs w:val="20"/>
                  </w:rPr>
                  <w:delText>95</w:delText>
                </w:r>
              </w:del>
            </w:ins>
          </w:p>
        </w:tc>
        <w:tc>
          <w:tcPr>
            <w:tcW w:w="1104" w:type="dxa"/>
            <w:tcBorders>
              <w:top w:val="nil"/>
              <w:left w:val="nil"/>
              <w:bottom w:val="single" w:sz="4" w:space="0" w:color="auto"/>
              <w:right w:val="single" w:sz="4" w:space="0" w:color="auto"/>
            </w:tcBorders>
            <w:shd w:val="clear" w:color="auto" w:fill="auto"/>
            <w:vAlign w:val="center"/>
            <w:hideMark/>
          </w:tcPr>
          <w:p w14:paraId="080EAE28" w14:textId="0EFFD8C4" w:rsidR="002A0616" w:rsidRPr="00617EC9" w:rsidDel="007D74C2" w:rsidRDefault="002A0616" w:rsidP="00701041">
            <w:pPr>
              <w:spacing w:after="0" w:line="240" w:lineRule="auto"/>
              <w:jc w:val="right"/>
              <w:rPr>
                <w:ins w:id="10227" w:author="Consultants" w:date="2017-08-17T12:21:00Z"/>
                <w:del w:id="10228" w:author="Liezyl Liton" w:date="2017-08-21T17:54:00Z"/>
                <w:rFonts w:ascii="Times New Roman" w:eastAsia="Times New Roman" w:hAnsi="Times New Roman" w:cs="Times New Roman"/>
                <w:color w:val="000000"/>
                <w:sz w:val="20"/>
                <w:szCs w:val="20"/>
                <w:lang w:val="en-US"/>
              </w:rPr>
            </w:pPr>
            <w:ins w:id="10229" w:author="Consultants" w:date="2017-08-17T12:21:00Z">
              <w:del w:id="10230" w:author="Liezyl Liton" w:date="2017-08-21T17:54:00Z">
                <w:r w:rsidRPr="00617EC9" w:rsidDel="007D74C2">
                  <w:rPr>
                    <w:rFonts w:ascii="Times New Roman" w:eastAsia="Times New Roman" w:hAnsi="Times New Roman" w:cs="Times New Roman"/>
                    <w:color w:val="000000"/>
                    <w:sz w:val="20"/>
                    <w:szCs w:val="20"/>
                  </w:rPr>
                  <w:delText>208,560</w:delText>
                </w:r>
              </w:del>
            </w:ins>
          </w:p>
        </w:tc>
        <w:tc>
          <w:tcPr>
            <w:tcW w:w="928" w:type="dxa"/>
            <w:tcBorders>
              <w:top w:val="nil"/>
              <w:left w:val="nil"/>
              <w:bottom w:val="single" w:sz="4" w:space="0" w:color="auto"/>
              <w:right w:val="single" w:sz="4" w:space="0" w:color="auto"/>
            </w:tcBorders>
            <w:shd w:val="clear" w:color="auto" w:fill="auto"/>
            <w:vAlign w:val="center"/>
            <w:hideMark/>
          </w:tcPr>
          <w:p w14:paraId="363BE3D0" w14:textId="0AEC95F2" w:rsidR="002A0616" w:rsidRPr="00617EC9" w:rsidDel="007D74C2" w:rsidRDefault="002A0616" w:rsidP="00701041">
            <w:pPr>
              <w:spacing w:after="0" w:line="240" w:lineRule="auto"/>
              <w:jc w:val="right"/>
              <w:rPr>
                <w:ins w:id="10231" w:author="Consultants" w:date="2017-08-17T12:21:00Z"/>
                <w:del w:id="10232" w:author="Liezyl Liton" w:date="2017-08-21T17:54:00Z"/>
                <w:rFonts w:ascii="Times New Roman" w:eastAsia="Times New Roman" w:hAnsi="Times New Roman" w:cs="Times New Roman"/>
                <w:color w:val="000000"/>
                <w:sz w:val="20"/>
                <w:szCs w:val="20"/>
                <w:lang w:val="en-US"/>
              </w:rPr>
            </w:pPr>
            <w:ins w:id="10233" w:author="Consultants" w:date="2017-08-17T12:21:00Z">
              <w:del w:id="10234" w:author="Liezyl Liton" w:date="2017-08-21T17:54:00Z">
                <w:r w:rsidRPr="00617EC9" w:rsidDel="007D74C2">
                  <w:rPr>
                    <w:rFonts w:ascii="Times New Roman" w:eastAsia="Times New Roman" w:hAnsi="Times New Roman" w:cs="Times New Roman"/>
                    <w:color w:val="000000"/>
                    <w:sz w:val="20"/>
                    <w:szCs w:val="20"/>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329F6DA4" w14:textId="28D5EB90" w:rsidR="002A0616" w:rsidRPr="00617EC9" w:rsidDel="007D74C2" w:rsidRDefault="002A0616" w:rsidP="00701041">
            <w:pPr>
              <w:spacing w:after="0" w:line="240" w:lineRule="auto"/>
              <w:jc w:val="right"/>
              <w:rPr>
                <w:ins w:id="10235" w:author="Consultants" w:date="2017-08-17T12:21:00Z"/>
                <w:del w:id="10236" w:author="Liezyl Liton" w:date="2017-08-21T17:54:00Z"/>
                <w:rFonts w:ascii="Times New Roman" w:eastAsia="Times New Roman" w:hAnsi="Times New Roman" w:cs="Times New Roman"/>
                <w:color w:val="000000"/>
                <w:sz w:val="20"/>
                <w:szCs w:val="20"/>
                <w:lang w:val="en-US"/>
              </w:rPr>
            </w:pPr>
            <w:ins w:id="10237" w:author="Consultants" w:date="2017-08-17T12:21:00Z">
              <w:del w:id="10238" w:author="Liezyl Liton" w:date="2017-08-21T17:54:00Z">
                <w:r w:rsidRPr="00617EC9" w:rsidDel="007D74C2">
                  <w:rPr>
                    <w:rFonts w:ascii="Times New Roman" w:eastAsia="Times New Roman" w:hAnsi="Times New Roman" w:cs="Times New Roman"/>
                    <w:color w:val="000000"/>
                    <w:sz w:val="20"/>
                    <w:szCs w:val="20"/>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293E0692" w14:textId="641B5CD5" w:rsidR="002A0616" w:rsidRPr="00617EC9" w:rsidDel="007D74C2" w:rsidRDefault="002A0616" w:rsidP="00701041">
            <w:pPr>
              <w:spacing w:after="0" w:line="240" w:lineRule="auto"/>
              <w:jc w:val="right"/>
              <w:rPr>
                <w:ins w:id="10239" w:author="Consultants" w:date="2017-08-17T12:21:00Z"/>
                <w:del w:id="10240" w:author="Liezyl Liton" w:date="2017-08-21T17:54:00Z"/>
                <w:rFonts w:ascii="Times New Roman" w:eastAsia="Times New Roman" w:hAnsi="Times New Roman" w:cs="Times New Roman"/>
                <w:color w:val="000000"/>
                <w:sz w:val="20"/>
                <w:szCs w:val="20"/>
                <w:lang w:val="en-US"/>
              </w:rPr>
            </w:pPr>
            <w:ins w:id="10241" w:author="Consultants" w:date="2017-08-17T12:21:00Z">
              <w:del w:id="10242" w:author="Liezyl Liton" w:date="2017-08-21T17:54:00Z">
                <w:r w:rsidRPr="00617EC9" w:rsidDel="007D74C2">
                  <w:rPr>
                    <w:rFonts w:ascii="Times New Roman" w:eastAsia="Times New Roman" w:hAnsi="Times New Roman" w:cs="Times New Roman"/>
                    <w:color w:val="000000"/>
                    <w:sz w:val="20"/>
                    <w:szCs w:val="20"/>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4B8EC849" w14:textId="1353BC9C" w:rsidR="002A0616" w:rsidRPr="00617EC9" w:rsidDel="007D74C2" w:rsidRDefault="002A0616" w:rsidP="00701041">
            <w:pPr>
              <w:spacing w:after="0" w:line="240" w:lineRule="auto"/>
              <w:jc w:val="right"/>
              <w:rPr>
                <w:ins w:id="10243" w:author="Consultants" w:date="2017-08-17T12:21:00Z"/>
                <w:del w:id="10244" w:author="Liezyl Liton" w:date="2017-08-21T17:54:00Z"/>
                <w:rFonts w:ascii="Times New Roman" w:eastAsia="Times New Roman" w:hAnsi="Times New Roman" w:cs="Times New Roman"/>
                <w:color w:val="000000"/>
                <w:sz w:val="20"/>
                <w:szCs w:val="20"/>
                <w:lang w:val="en-US"/>
              </w:rPr>
            </w:pPr>
            <w:ins w:id="10245" w:author="Consultants" w:date="2017-08-17T12:21:00Z">
              <w:del w:id="10246" w:author="Liezyl Liton" w:date="2017-08-21T17:54:00Z">
                <w:r w:rsidRPr="00617EC9" w:rsidDel="007D74C2">
                  <w:rPr>
                    <w:rFonts w:ascii="Times New Roman" w:eastAsia="Times New Roman" w:hAnsi="Times New Roman" w:cs="Times New Roman"/>
                    <w:color w:val="000000"/>
                    <w:sz w:val="20"/>
                    <w:szCs w:val="20"/>
                  </w:rPr>
                  <w:delText>315,000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3FA669AB" w14:textId="0E77635F" w:rsidR="002A0616" w:rsidRPr="00617EC9" w:rsidDel="007D74C2" w:rsidRDefault="002A0616" w:rsidP="00701041">
            <w:pPr>
              <w:spacing w:after="0" w:line="240" w:lineRule="auto"/>
              <w:jc w:val="right"/>
              <w:rPr>
                <w:ins w:id="10247" w:author="Consultants" w:date="2017-08-17T12:21:00Z"/>
                <w:del w:id="10248" w:author="Liezyl Liton" w:date="2017-08-21T17:54:00Z"/>
                <w:rFonts w:ascii="Times New Roman" w:eastAsia="Times New Roman" w:hAnsi="Times New Roman" w:cs="Times New Roman"/>
                <w:color w:val="000000"/>
                <w:sz w:val="20"/>
                <w:szCs w:val="20"/>
                <w:lang w:val="en-US"/>
              </w:rPr>
            </w:pPr>
            <w:ins w:id="10249" w:author="Consultants" w:date="2017-08-17T12:21:00Z">
              <w:del w:id="10250" w:author="Liezyl Liton" w:date="2017-08-21T17:54:00Z">
                <w:r w:rsidRPr="00617EC9" w:rsidDel="007D74C2">
                  <w:rPr>
                    <w:rFonts w:ascii="Times New Roman" w:eastAsia="Times New Roman" w:hAnsi="Times New Roman" w:cs="Times New Roman"/>
                    <w:color w:val="000000"/>
                    <w:sz w:val="20"/>
                    <w:szCs w:val="20"/>
                    <w:lang w:val="en-US"/>
                  </w:rPr>
                  <w:delText>530,060</w:delText>
                </w:r>
              </w:del>
            </w:ins>
          </w:p>
        </w:tc>
      </w:tr>
      <w:tr w:rsidR="002A0616" w:rsidRPr="00617EC9" w:rsidDel="007D74C2" w14:paraId="28E0DEC9" w14:textId="7E693E1F" w:rsidTr="00701041">
        <w:trPr>
          <w:trHeight w:val="300"/>
          <w:jc w:val="center"/>
          <w:ins w:id="10251" w:author="Consultants" w:date="2017-08-17T12:21:00Z"/>
          <w:del w:id="10252"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8AE47CA" w14:textId="76C3450F" w:rsidR="002A0616" w:rsidRPr="00617EC9" w:rsidDel="007D74C2" w:rsidRDefault="002A0616" w:rsidP="00701041">
            <w:pPr>
              <w:spacing w:after="0" w:line="240" w:lineRule="auto"/>
              <w:jc w:val="both"/>
              <w:rPr>
                <w:ins w:id="10253" w:author="Consultants" w:date="2017-08-17T12:21:00Z"/>
                <w:del w:id="10254" w:author="Liezyl Liton" w:date="2017-08-21T17:54:00Z"/>
                <w:rFonts w:ascii="Times New Roman" w:eastAsia="Times New Roman" w:hAnsi="Times New Roman" w:cs="Times New Roman"/>
                <w:color w:val="000000"/>
                <w:sz w:val="20"/>
                <w:szCs w:val="20"/>
                <w:lang w:val="en-US"/>
              </w:rPr>
            </w:pPr>
            <w:ins w:id="10255" w:author="Consultants" w:date="2017-08-17T12:21:00Z">
              <w:del w:id="10256" w:author="Liezyl Liton" w:date="2017-08-21T17:54:00Z">
                <w:r w:rsidRPr="00617EC9" w:rsidDel="007D74C2">
                  <w:rPr>
                    <w:rFonts w:ascii="Times New Roman" w:eastAsia="Times New Roman" w:hAnsi="Times New Roman" w:cs="Times New Roman"/>
                    <w:color w:val="000000"/>
                    <w:sz w:val="20"/>
                    <w:szCs w:val="20"/>
                  </w:rPr>
                  <w:delText>Marilao</w:delText>
                </w:r>
              </w:del>
            </w:ins>
          </w:p>
        </w:tc>
        <w:tc>
          <w:tcPr>
            <w:tcW w:w="698" w:type="dxa"/>
            <w:tcBorders>
              <w:top w:val="nil"/>
              <w:left w:val="nil"/>
              <w:bottom w:val="single" w:sz="4" w:space="0" w:color="auto"/>
              <w:right w:val="single" w:sz="4" w:space="0" w:color="auto"/>
            </w:tcBorders>
            <w:shd w:val="clear" w:color="auto" w:fill="auto"/>
            <w:vAlign w:val="center"/>
            <w:hideMark/>
          </w:tcPr>
          <w:p w14:paraId="3104FFF4" w14:textId="157D1D50" w:rsidR="002A0616" w:rsidRPr="00617EC9" w:rsidDel="007D74C2" w:rsidRDefault="002A0616" w:rsidP="00701041">
            <w:pPr>
              <w:spacing w:after="0" w:line="240" w:lineRule="auto"/>
              <w:jc w:val="right"/>
              <w:rPr>
                <w:ins w:id="10257" w:author="Consultants" w:date="2017-08-17T12:21:00Z"/>
                <w:del w:id="10258" w:author="Liezyl Liton" w:date="2017-08-21T17:54:00Z"/>
                <w:rFonts w:ascii="Times New Roman" w:eastAsia="Times New Roman" w:hAnsi="Times New Roman" w:cs="Times New Roman"/>
                <w:color w:val="000000"/>
                <w:sz w:val="20"/>
                <w:szCs w:val="20"/>
                <w:lang w:val="en-US"/>
              </w:rPr>
            </w:pPr>
            <w:ins w:id="10259" w:author="Consultants" w:date="2017-08-17T12:21:00Z">
              <w:del w:id="10260" w:author="Liezyl Liton" w:date="2017-08-21T17:54:00Z">
                <w:r w:rsidRPr="00617EC9" w:rsidDel="007D74C2">
                  <w:rPr>
                    <w:rFonts w:ascii="Times New Roman" w:eastAsia="Times New Roman" w:hAnsi="Times New Roman" w:cs="Times New Roman"/>
                    <w:color w:val="000000"/>
                    <w:sz w:val="20"/>
                    <w:szCs w:val="20"/>
                  </w:rPr>
                  <w:delText>64</w:delText>
                </w:r>
              </w:del>
            </w:ins>
          </w:p>
        </w:tc>
        <w:tc>
          <w:tcPr>
            <w:tcW w:w="1104" w:type="dxa"/>
            <w:tcBorders>
              <w:top w:val="nil"/>
              <w:left w:val="nil"/>
              <w:bottom w:val="single" w:sz="4" w:space="0" w:color="auto"/>
              <w:right w:val="single" w:sz="4" w:space="0" w:color="auto"/>
            </w:tcBorders>
            <w:shd w:val="clear" w:color="auto" w:fill="auto"/>
            <w:vAlign w:val="center"/>
            <w:hideMark/>
          </w:tcPr>
          <w:p w14:paraId="27DBF8E0" w14:textId="0195AA00" w:rsidR="002A0616" w:rsidRPr="00617EC9" w:rsidDel="007D74C2" w:rsidRDefault="002A0616" w:rsidP="00701041">
            <w:pPr>
              <w:spacing w:after="0" w:line="240" w:lineRule="auto"/>
              <w:jc w:val="right"/>
              <w:rPr>
                <w:ins w:id="10261" w:author="Consultants" w:date="2017-08-17T12:21:00Z"/>
                <w:del w:id="10262" w:author="Liezyl Liton" w:date="2017-08-21T17:54:00Z"/>
                <w:rFonts w:ascii="Times New Roman" w:eastAsia="Times New Roman" w:hAnsi="Times New Roman" w:cs="Times New Roman"/>
                <w:color w:val="000000"/>
                <w:sz w:val="20"/>
                <w:szCs w:val="20"/>
                <w:lang w:val="en-US"/>
              </w:rPr>
            </w:pPr>
            <w:ins w:id="10263" w:author="Consultants" w:date="2017-08-17T12:21:00Z">
              <w:del w:id="10264" w:author="Liezyl Liton" w:date="2017-08-21T17:54:00Z">
                <w:r w:rsidRPr="00617EC9" w:rsidDel="007D74C2">
                  <w:rPr>
                    <w:rFonts w:ascii="Times New Roman" w:eastAsia="Times New Roman" w:hAnsi="Times New Roman" w:cs="Times New Roman"/>
                    <w:color w:val="000000"/>
                    <w:sz w:val="20"/>
                    <w:szCs w:val="20"/>
                  </w:rPr>
                  <w:delText>141,240</w:delText>
                </w:r>
              </w:del>
            </w:ins>
          </w:p>
        </w:tc>
        <w:tc>
          <w:tcPr>
            <w:tcW w:w="928" w:type="dxa"/>
            <w:tcBorders>
              <w:top w:val="nil"/>
              <w:left w:val="nil"/>
              <w:bottom w:val="single" w:sz="4" w:space="0" w:color="auto"/>
              <w:right w:val="single" w:sz="4" w:space="0" w:color="auto"/>
            </w:tcBorders>
            <w:shd w:val="clear" w:color="auto" w:fill="auto"/>
            <w:vAlign w:val="center"/>
            <w:hideMark/>
          </w:tcPr>
          <w:p w14:paraId="3CE77CEC" w14:textId="66D0BE48" w:rsidR="002A0616" w:rsidRPr="00617EC9" w:rsidDel="007D74C2" w:rsidRDefault="002A0616" w:rsidP="00701041">
            <w:pPr>
              <w:spacing w:after="0" w:line="240" w:lineRule="auto"/>
              <w:jc w:val="right"/>
              <w:rPr>
                <w:ins w:id="10265" w:author="Consultants" w:date="2017-08-17T12:21:00Z"/>
                <w:del w:id="10266" w:author="Liezyl Liton" w:date="2017-08-21T17:54:00Z"/>
                <w:rFonts w:ascii="Times New Roman" w:eastAsia="Times New Roman" w:hAnsi="Times New Roman" w:cs="Times New Roman"/>
                <w:color w:val="000000"/>
                <w:sz w:val="20"/>
                <w:szCs w:val="20"/>
                <w:lang w:val="en-US"/>
              </w:rPr>
            </w:pPr>
            <w:ins w:id="10267" w:author="Consultants" w:date="2017-08-17T12:21:00Z">
              <w:del w:id="10268" w:author="Liezyl Liton" w:date="2017-08-21T17:54:00Z">
                <w:r w:rsidRPr="00617EC9" w:rsidDel="007D74C2">
                  <w:rPr>
                    <w:rFonts w:ascii="Times New Roman" w:eastAsia="Times New Roman" w:hAnsi="Times New Roman" w:cs="Times New Roman"/>
                    <w:color w:val="000000"/>
                    <w:sz w:val="20"/>
                    <w:szCs w:val="20"/>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17B03185" w14:textId="0FAD3037" w:rsidR="002A0616" w:rsidRPr="00617EC9" w:rsidDel="007D74C2" w:rsidRDefault="002A0616" w:rsidP="00701041">
            <w:pPr>
              <w:spacing w:after="0" w:line="240" w:lineRule="auto"/>
              <w:jc w:val="right"/>
              <w:rPr>
                <w:ins w:id="10269" w:author="Consultants" w:date="2017-08-17T12:21:00Z"/>
                <w:del w:id="10270" w:author="Liezyl Liton" w:date="2017-08-21T17:54:00Z"/>
                <w:rFonts w:ascii="Times New Roman" w:eastAsia="Times New Roman" w:hAnsi="Times New Roman" w:cs="Times New Roman"/>
                <w:color w:val="000000"/>
                <w:sz w:val="20"/>
                <w:szCs w:val="20"/>
                <w:lang w:val="en-US"/>
              </w:rPr>
            </w:pPr>
            <w:ins w:id="10271" w:author="Consultants" w:date="2017-08-17T12:21:00Z">
              <w:del w:id="10272" w:author="Liezyl Liton" w:date="2017-08-21T17:54:00Z">
                <w:r w:rsidRPr="00617EC9" w:rsidDel="007D74C2">
                  <w:rPr>
                    <w:rFonts w:ascii="Times New Roman" w:eastAsia="Times New Roman" w:hAnsi="Times New Roman" w:cs="Times New Roman"/>
                    <w:color w:val="000000"/>
                    <w:sz w:val="20"/>
                    <w:szCs w:val="20"/>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5D686F3E" w14:textId="07E22314" w:rsidR="002A0616" w:rsidRPr="00617EC9" w:rsidDel="007D74C2" w:rsidRDefault="002A0616" w:rsidP="00701041">
            <w:pPr>
              <w:spacing w:after="0" w:line="240" w:lineRule="auto"/>
              <w:jc w:val="right"/>
              <w:rPr>
                <w:ins w:id="10273" w:author="Consultants" w:date="2017-08-17T12:21:00Z"/>
                <w:del w:id="10274" w:author="Liezyl Liton" w:date="2017-08-21T17:54:00Z"/>
                <w:rFonts w:ascii="Times New Roman" w:eastAsia="Times New Roman" w:hAnsi="Times New Roman" w:cs="Times New Roman"/>
                <w:color w:val="000000"/>
                <w:sz w:val="20"/>
                <w:szCs w:val="20"/>
                <w:lang w:val="en-US"/>
              </w:rPr>
            </w:pPr>
            <w:ins w:id="10275" w:author="Consultants" w:date="2017-08-17T12:21:00Z">
              <w:del w:id="10276" w:author="Liezyl Liton" w:date="2017-08-21T17:54:00Z">
                <w:r w:rsidRPr="00617EC9" w:rsidDel="007D74C2">
                  <w:rPr>
                    <w:rFonts w:ascii="Times New Roman" w:eastAsia="Times New Roman" w:hAnsi="Times New Roman" w:cs="Times New Roman"/>
                    <w:color w:val="000000"/>
                    <w:sz w:val="20"/>
                    <w:szCs w:val="20"/>
                  </w:rPr>
                  <w:delText>4</w:delText>
                </w:r>
              </w:del>
            </w:ins>
          </w:p>
        </w:tc>
        <w:tc>
          <w:tcPr>
            <w:tcW w:w="1016" w:type="dxa"/>
            <w:tcBorders>
              <w:top w:val="nil"/>
              <w:left w:val="nil"/>
              <w:bottom w:val="single" w:sz="4" w:space="0" w:color="auto"/>
              <w:right w:val="single" w:sz="4" w:space="0" w:color="auto"/>
            </w:tcBorders>
            <w:shd w:val="clear" w:color="auto" w:fill="auto"/>
            <w:vAlign w:val="center"/>
            <w:hideMark/>
          </w:tcPr>
          <w:p w14:paraId="0A8072A5" w14:textId="04EFCF3A" w:rsidR="002A0616" w:rsidRPr="00617EC9" w:rsidDel="007D74C2" w:rsidRDefault="002A0616" w:rsidP="00701041">
            <w:pPr>
              <w:spacing w:after="0" w:line="240" w:lineRule="auto"/>
              <w:jc w:val="right"/>
              <w:rPr>
                <w:ins w:id="10277" w:author="Consultants" w:date="2017-08-17T12:21:00Z"/>
                <w:del w:id="10278" w:author="Liezyl Liton" w:date="2017-08-21T17:54:00Z"/>
                <w:rFonts w:ascii="Times New Roman" w:eastAsia="Times New Roman" w:hAnsi="Times New Roman" w:cs="Times New Roman"/>
                <w:color w:val="000000"/>
                <w:sz w:val="20"/>
                <w:szCs w:val="20"/>
                <w:lang w:val="en-US"/>
              </w:rPr>
            </w:pPr>
            <w:ins w:id="10279" w:author="Consultants" w:date="2017-08-17T12:21:00Z">
              <w:del w:id="10280" w:author="Liezyl Liton" w:date="2017-08-21T17:54:00Z">
                <w:r w:rsidRPr="00617EC9" w:rsidDel="007D74C2">
                  <w:rPr>
                    <w:rFonts w:ascii="Times New Roman" w:eastAsia="Times New Roman" w:hAnsi="Times New Roman" w:cs="Times New Roman"/>
                    <w:color w:val="000000"/>
                    <w:sz w:val="20"/>
                    <w:szCs w:val="20"/>
                  </w:rPr>
                  <w:delText>279,900</w:delText>
                </w:r>
              </w:del>
            </w:ins>
          </w:p>
        </w:tc>
        <w:tc>
          <w:tcPr>
            <w:tcW w:w="1511" w:type="dxa"/>
            <w:tcBorders>
              <w:top w:val="nil"/>
              <w:left w:val="nil"/>
              <w:bottom w:val="single" w:sz="4" w:space="0" w:color="auto"/>
              <w:right w:val="single" w:sz="4" w:space="0" w:color="auto"/>
            </w:tcBorders>
            <w:shd w:val="clear" w:color="auto" w:fill="auto"/>
            <w:vAlign w:val="center"/>
            <w:hideMark/>
          </w:tcPr>
          <w:p w14:paraId="7CBAE49A" w14:textId="7EEDA894" w:rsidR="002A0616" w:rsidRPr="00617EC9" w:rsidDel="007D74C2" w:rsidRDefault="002A0616" w:rsidP="00701041">
            <w:pPr>
              <w:spacing w:after="0" w:line="240" w:lineRule="auto"/>
              <w:jc w:val="right"/>
              <w:rPr>
                <w:ins w:id="10281" w:author="Consultants" w:date="2017-08-17T12:21:00Z"/>
                <w:del w:id="10282" w:author="Liezyl Liton" w:date="2017-08-21T17:54:00Z"/>
                <w:rFonts w:ascii="Times New Roman" w:eastAsia="Times New Roman" w:hAnsi="Times New Roman" w:cs="Times New Roman"/>
                <w:color w:val="000000"/>
                <w:sz w:val="20"/>
                <w:szCs w:val="20"/>
                <w:lang w:val="en-US"/>
              </w:rPr>
            </w:pPr>
            <w:ins w:id="10283" w:author="Consultants" w:date="2017-08-17T12:21:00Z">
              <w:del w:id="10284" w:author="Liezyl Liton" w:date="2017-08-21T17:54:00Z">
                <w:r w:rsidRPr="00617EC9" w:rsidDel="007D74C2">
                  <w:rPr>
                    <w:rFonts w:ascii="Times New Roman" w:eastAsia="Times New Roman" w:hAnsi="Times New Roman" w:cs="Times New Roman"/>
                    <w:color w:val="000000"/>
                    <w:sz w:val="20"/>
                    <w:szCs w:val="20"/>
                    <w:lang w:val="en-US"/>
                  </w:rPr>
                  <w:delText>427,640</w:delText>
                </w:r>
              </w:del>
            </w:ins>
          </w:p>
        </w:tc>
      </w:tr>
      <w:tr w:rsidR="002A0616" w:rsidRPr="00617EC9" w:rsidDel="007D74C2" w14:paraId="6F0DFBE6" w14:textId="34CA4DB0" w:rsidTr="00701041">
        <w:trPr>
          <w:trHeight w:val="510"/>
          <w:jc w:val="center"/>
          <w:ins w:id="10285" w:author="Consultants" w:date="2017-08-17T12:21:00Z"/>
          <w:del w:id="10286"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5CF7BCB" w14:textId="4586F94E" w:rsidR="002A0616" w:rsidRPr="00617EC9" w:rsidDel="007D74C2" w:rsidRDefault="002A0616" w:rsidP="00701041">
            <w:pPr>
              <w:spacing w:after="0" w:line="240" w:lineRule="auto"/>
              <w:jc w:val="both"/>
              <w:rPr>
                <w:ins w:id="10287" w:author="Consultants" w:date="2017-08-17T12:21:00Z"/>
                <w:del w:id="10288" w:author="Liezyl Liton" w:date="2017-08-21T17:54:00Z"/>
                <w:rFonts w:ascii="Times New Roman" w:eastAsia="Times New Roman" w:hAnsi="Times New Roman" w:cs="Times New Roman"/>
                <w:color w:val="000000"/>
                <w:sz w:val="20"/>
                <w:szCs w:val="20"/>
                <w:lang w:val="en-US"/>
              </w:rPr>
            </w:pPr>
            <w:ins w:id="10289" w:author="Consultants" w:date="2017-08-17T12:21:00Z">
              <w:del w:id="10290" w:author="Liezyl Liton" w:date="2017-08-21T17:54:00Z">
                <w:r w:rsidRPr="00617EC9" w:rsidDel="007D74C2">
                  <w:rPr>
                    <w:rFonts w:ascii="Times New Roman" w:eastAsia="Times New Roman" w:hAnsi="Times New Roman" w:cs="Times New Roman"/>
                    <w:color w:val="000000"/>
                    <w:sz w:val="20"/>
                    <w:szCs w:val="20"/>
                  </w:rPr>
                  <w:delText>Meycauayan</w:delText>
                </w:r>
              </w:del>
            </w:ins>
          </w:p>
        </w:tc>
        <w:tc>
          <w:tcPr>
            <w:tcW w:w="698" w:type="dxa"/>
            <w:tcBorders>
              <w:top w:val="nil"/>
              <w:left w:val="nil"/>
              <w:bottom w:val="single" w:sz="4" w:space="0" w:color="auto"/>
              <w:right w:val="single" w:sz="4" w:space="0" w:color="auto"/>
            </w:tcBorders>
            <w:shd w:val="clear" w:color="auto" w:fill="auto"/>
            <w:vAlign w:val="center"/>
            <w:hideMark/>
          </w:tcPr>
          <w:p w14:paraId="13CCEC1F" w14:textId="193A2AB0" w:rsidR="002A0616" w:rsidRPr="00617EC9" w:rsidDel="007D74C2" w:rsidRDefault="002A0616" w:rsidP="00701041">
            <w:pPr>
              <w:spacing w:after="0" w:line="240" w:lineRule="auto"/>
              <w:jc w:val="right"/>
              <w:rPr>
                <w:ins w:id="10291" w:author="Consultants" w:date="2017-08-17T12:21:00Z"/>
                <w:del w:id="10292" w:author="Liezyl Liton" w:date="2017-08-21T17:54:00Z"/>
                <w:rFonts w:ascii="Times New Roman" w:eastAsia="Times New Roman" w:hAnsi="Times New Roman" w:cs="Times New Roman"/>
                <w:color w:val="000000"/>
                <w:sz w:val="20"/>
                <w:szCs w:val="20"/>
                <w:lang w:val="en-US"/>
              </w:rPr>
            </w:pPr>
            <w:ins w:id="10293" w:author="Consultants" w:date="2017-08-17T12:21:00Z">
              <w:del w:id="10294" w:author="Liezyl Liton" w:date="2017-08-21T17:54:00Z">
                <w:r w:rsidRPr="00617EC9" w:rsidDel="007D74C2">
                  <w:rPr>
                    <w:rFonts w:ascii="Times New Roman" w:eastAsia="Times New Roman" w:hAnsi="Times New Roman" w:cs="Times New Roman"/>
                    <w:color w:val="000000"/>
                    <w:sz w:val="20"/>
                    <w:szCs w:val="20"/>
                  </w:rPr>
                  <w:delText>600</w:delText>
                </w:r>
              </w:del>
            </w:ins>
          </w:p>
        </w:tc>
        <w:tc>
          <w:tcPr>
            <w:tcW w:w="1104" w:type="dxa"/>
            <w:tcBorders>
              <w:top w:val="nil"/>
              <w:left w:val="nil"/>
              <w:bottom w:val="single" w:sz="4" w:space="0" w:color="auto"/>
              <w:right w:val="single" w:sz="4" w:space="0" w:color="auto"/>
            </w:tcBorders>
            <w:shd w:val="clear" w:color="auto" w:fill="auto"/>
            <w:vAlign w:val="center"/>
            <w:hideMark/>
          </w:tcPr>
          <w:p w14:paraId="378B1EC7" w14:textId="5E850A5F" w:rsidR="002A0616" w:rsidRPr="00617EC9" w:rsidDel="007D74C2" w:rsidRDefault="002A0616" w:rsidP="00701041">
            <w:pPr>
              <w:spacing w:after="0" w:line="240" w:lineRule="auto"/>
              <w:jc w:val="right"/>
              <w:rPr>
                <w:ins w:id="10295" w:author="Consultants" w:date="2017-08-17T12:21:00Z"/>
                <w:del w:id="10296" w:author="Liezyl Liton" w:date="2017-08-21T17:54:00Z"/>
                <w:rFonts w:ascii="Times New Roman" w:eastAsia="Times New Roman" w:hAnsi="Times New Roman" w:cs="Times New Roman"/>
                <w:color w:val="000000"/>
                <w:sz w:val="20"/>
                <w:szCs w:val="20"/>
                <w:lang w:val="en-US"/>
              </w:rPr>
            </w:pPr>
            <w:ins w:id="10297" w:author="Consultants" w:date="2017-08-17T12:21:00Z">
              <w:del w:id="10298" w:author="Liezyl Liton" w:date="2017-08-21T17:54:00Z">
                <w:r w:rsidRPr="00617EC9" w:rsidDel="007D74C2">
                  <w:rPr>
                    <w:rFonts w:ascii="Times New Roman" w:eastAsia="Times New Roman" w:hAnsi="Times New Roman" w:cs="Times New Roman"/>
                    <w:color w:val="000000"/>
                    <w:sz w:val="20"/>
                    <w:szCs w:val="20"/>
                  </w:rPr>
                  <w:delText>1,318,900</w:delText>
                </w:r>
              </w:del>
            </w:ins>
          </w:p>
        </w:tc>
        <w:tc>
          <w:tcPr>
            <w:tcW w:w="928" w:type="dxa"/>
            <w:tcBorders>
              <w:top w:val="nil"/>
              <w:left w:val="nil"/>
              <w:bottom w:val="single" w:sz="4" w:space="0" w:color="auto"/>
              <w:right w:val="single" w:sz="4" w:space="0" w:color="auto"/>
            </w:tcBorders>
            <w:shd w:val="clear" w:color="auto" w:fill="auto"/>
            <w:vAlign w:val="center"/>
            <w:hideMark/>
          </w:tcPr>
          <w:p w14:paraId="6F289700" w14:textId="608769C9" w:rsidR="002A0616" w:rsidRPr="00617EC9" w:rsidDel="007D74C2" w:rsidRDefault="002A0616" w:rsidP="00701041">
            <w:pPr>
              <w:spacing w:after="0" w:line="240" w:lineRule="auto"/>
              <w:jc w:val="right"/>
              <w:rPr>
                <w:ins w:id="10299" w:author="Consultants" w:date="2017-08-17T12:21:00Z"/>
                <w:del w:id="10300" w:author="Liezyl Liton" w:date="2017-08-21T17:54:00Z"/>
                <w:rFonts w:ascii="Times New Roman" w:eastAsia="Times New Roman" w:hAnsi="Times New Roman" w:cs="Times New Roman"/>
                <w:color w:val="000000"/>
                <w:sz w:val="20"/>
                <w:szCs w:val="20"/>
                <w:lang w:val="en-US"/>
              </w:rPr>
            </w:pPr>
            <w:ins w:id="10301" w:author="Consultants" w:date="2017-08-17T12:21:00Z">
              <w:del w:id="10302" w:author="Liezyl Liton" w:date="2017-08-21T17:54:00Z">
                <w:r w:rsidRPr="00617EC9" w:rsidDel="007D74C2">
                  <w:rPr>
                    <w:rFonts w:ascii="Times New Roman" w:eastAsia="Times New Roman" w:hAnsi="Times New Roman" w:cs="Times New Roman"/>
                    <w:color w:val="000000"/>
                    <w:sz w:val="20"/>
                    <w:szCs w:val="20"/>
                  </w:rPr>
                  <w:delText>3</w:delText>
                </w:r>
              </w:del>
            </w:ins>
          </w:p>
        </w:tc>
        <w:tc>
          <w:tcPr>
            <w:tcW w:w="866" w:type="dxa"/>
            <w:tcBorders>
              <w:top w:val="nil"/>
              <w:left w:val="nil"/>
              <w:bottom w:val="single" w:sz="4" w:space="0" w:color="auto"/>
              <w:right w:val="single" w:sz="4" w:space="0" w:color="auto"/>
            </w:tcBorders>
            <w:shd w:val="clear" w:color="auto" w:fill="auto"/>
            <w:vAlign w:val="center"/>
            <w:hideMark/>
          </w:tcPr>
          <w:p w14:paraId="0335CB9F" w14:textId="75DD622B" w:rsidR="002A0616" w:rsidRPr="00617EC9" w:rsidDel="007D74C2" w:rsidRDefault="002A0616" w:rsidP="00701041">
            <w:pPr>
              <w:spacing w:after="0" w:line="240" w:lineRule="auto"/>
              <w:jc w:val="right"/>
              <w:rPr>
                <w:ins w:id="10303" w:author="Consultants" w:date="2017-08-17T12:21:00Z"/>
                <w:del w:id="10304" w:author="Liezyl Liton" w:date="2017-08-21T17:54:00Z"/>
                <w:rFonts w:ascii="Times New Roman" w:eastAsia="Times New Roman" w:hAnsi="Times New Roman" w:cs="Times New Roman"/>
                <w:color w:val="000000"/>
                <w:sz w:val="20"/>
                <w:szCs w:val="20"/>
                <w:lang w:val="en-US"/>
              </w:rPr>
            </w:pPr>
            <w:ins w:id="10305" w:author="Consultants" w:date="2017-08-17T12:21:00Z">
              <w:del w:id="10306" w:author="Liezyl Liton" w:date="2017-08-21T17:54:00Z">
                <w:r w:rsidRPr="00617EC9" w:rsidDel="007D74C2">
                  <w:rPr>
                    <w:rFonts w:ascii="Times New Roman" w:eastAsia="Times New Roman" w:hAnsi="Times New Roman" w:cs="Times New Roman"/>
                    <w:color w:val="000000"/>
                    <w:sz w:val="20"/>
                    <w:szCs w:val="20"/>
                  </w:rPr>
                  <w:delText>19,500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41D1468A" w14:textId="6A6B7AA5" w:rsidR="002A0616" w:rsidRPr="00617EC9" w:rsidDel="007D74C2" w:rsidRDefault="002A0616" w:rsidP="00701041">
            <w:pPr>
              <w:spacing w:after="0" w:line="240" w:lineRule="auto"/>
              <w:jc w:val="right"/>
              <w:rPr>
                <w:ins w:id="10307" w:author="Consultants" w:date="2017-08-17T12:21:00Z"/>
                <w:del w:id="10308" w:author="Liezyl Liton" w:date="2017-08-21T17:54:00Z"/>
                <w:rFonts w:ascii="Times New Roman" w:eastAsia="Times New Roman" w:hAnsi="Times New Roman" w:cs="Times New Roman"/>
                <w:color w:val="000000"/>
                <w:sz w:val="20"/>
                <w:szCs w:val="20"/>
                <w:lang w:val="en-US"/>
              </w:rPr>
            </w:pPr>
            <w:ins w:id="10309" w:author="Consultants" w:date="2017-08-17T12:21:00Z">
              <w:del w:id="10310" w:author="Liezyl Liton" w:date="2017-08-21T17:54:00Z">
                <w:r w:rsidRPr="00617EC9" w:rsidDel="007D74C2">
                  <w:rPr>
                    <w:rFonts w:ascii="Times New Roman" w:eastAsia="Times New Roman" w:hAnsi="Times New Roman" w:cs="Times New Roman"/>
                    <w:color w:val="000000"/>
                    <w:sz w:val="20"/>
                    <w:szCs w:val="20"/>
                  </w:rPr>
                  <w:delText>6</w:delText>
                </w:r>
              </w:del>
            </w:ins>
          </w:p>
        </w:tc>
        <w:tc>
          <w:tcPr>
            <w:tcW w:w="1016" w:type="dxa"/>
            <w:tcBorders>
              <w:top w:val="nil"/>
              <w:left w:val="nil"/>
              <w:bottom w:val="single" w:sz="4" w:space="0" w:color="auto"/>
              <w:right w:val="single" w:sz="4" w:space="0" w:color="auto"/>
            </w:tcBorders>
            <w:shd w:val="clear" w:color="auto" w:fill="auto"/>
            <w:vAlign w:val="center"/>
            <w:hideMark/>
          </w:tcPr>
          <w:p w14:paraId="148BE352" w14:textId="7EB25ACA" w:rsidR="002A0616" w:rsidRPr="00617EC9" w:rsidDel="007D74C2" w:rsidRDefault="002A0616" w:rsidP="00701041">
            <w:pPr>
              <w:spacing w:after="0" w:line="240" w:lineRule="auto"/>
              <w:jc w:val="right"/>
              <w:rPr>
                <w:ins w:id="10311" w:author="Consultants" w:date="2017-08-17T12:21:00Z"/>
                <w:del w:id="10312" w:author="Liezyl Liton" w:date="2017-08-21T17:54:00Z"/>
                <w:rFonts w:ascii="Times New Roman" w:eastAsia="Times New Roman" w:hAnsi="Times New Roman" w:cs="Times New Roman"/>
                <w:color w:val="000000"/>
                <w:sz w:val="20"/>
                <w:szCs w:val="20"/>
                <w:lang w:val="en-US"/>
              </w:rPr>
            </w:pPr>
            <w:ins w:id="10313" w:author="Consultants" w:date="2017-08-17T12:21:00Z">
              <w:del w:id="10314" w:author="Liezyl Liton" w:date="2017-08-21T17:54:00Z">
                <w:r w:rsidRPr="00617EC9" w:rsidDel="007D74C2">
                  <w:rPr>
                    <w:rFonts w:ascii="Times New Roman" w:eastAsia="Times New Roman" w:hAnsi="Times New Roman" w:cs="Times New Roman"/>
                    <w:color w:val="000000"/>
                    <w:sz w:val="20"/>
                    <w:szCs w:val="20"/>
                  </w:rPr>
                  <w:delText>1,854,809</w:delText>
                </w:r>
              </w:del>
            </w:ins>
          </w:p>
        </w:tc>
        <w:tc>
          <w:tcPr>
            <w:tcW w:w="1511" w:type="dxa"/>
            <w:tcBorders>
              <w:top w:val="nil"/>
              <w:left w:val="nil"/>
              <w:bottom w:val="single" w:sz="4" w:space="0" w:color="auto"/>
              <w:right w:val="single" w:sz="4" w:space="0" w:color="auto"/>
            </w:tcBorders>
            <w:shd w:val="clear" w:color="auto" w:fill="auto"/>
            <w:vAlign w:val="center"/>
            <w:hideMark/>
          </w:tcPr>
          <w:p w14:paraId="559C7A55" w14:textId="1B520659" w:rsidR="002A0616" w:rsidRPr="00617EC9" w:rsidDel="007D74C2" w:rsidRDefault="002A0616" w:rsidP="00701041">
            <w:pPr>
              <w:spacing w:after="0" w:line="240" w:lineRule="auto"/>
              <w:jc w:val="right"/>
              <w:rPr>
                <w:ins w:id="10315" w:author="Consultants" w:date="2017-08-17T12:21:00Z"/>
                <w:del w:id="10316" w:author="Liezyl Liton" w:date="2017-08-21T17:54:00Z"/>
                <w:rFonts w:ascii="Times New Roman" w:eastAsia="Times New Roman" w:hAnsi="Times New Roman" w:cs="Times New Roman"/>
                <w:color w:val="000000"/>
                <w:sz w:val="20"/>
                <w:szCs w:val="20"/>
                <w:lang w:val="en-US"/>
              </w:rPr>
            </w:pPr>
            <w:ins w:id="10317" w:author="Consultants" w:date="2017-08-17T12:21:00Z">
              <w:del w:id="10318" w:author="Liezyl Liton" w:date="2017-08-21T17:54:00Z">
                <w:r w:rsidRPr="00617EC9" w:rsidDel="007D74C2">
                  <w:rPr>
                    <w:rFonts w:ascii="Times New Roman" w:eastAsia="Times New Roman" w:hAnsi="Times New Roman" w:cs="Times New Roman"/>
                    <w:color w:val="000000"/>
                    <w:sz w:val="20"/>
                    <w:szCs w:val="20"/>
                    <w:lang w:val="en-US"/>
                  </w:rPr>
                  <w:delText>3,193,209</w:delText>
                </w:r>
              </w:del>
            </w:ins>
          </w:p>
        </w:tc>
      </w:tr>
      <w:tr w:rsidR="002A0616" w:rsidRPr="00617EC9" w:rsidDel="007D74C2" w14:paraId="1DEFC9D1" w14:textId="0FA00FDF" w:rsidTr="00701041">
        <w:trPr>
          <w:trHeight w:val="300"/>
          <w:jc w:val="center"/>
          <w:ins w:id="10319" w:author="Consultants" w:date="2017-08-17T12:21:00Z"/>
          <w:del w:id="10320"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6858B69" w14:textId="0A8FF97A" w:rsidR="002A0616" w:rsidRPr="00617EC9" w:rsidDel="007D74C2" w:rsidRDefault="002A0616" w:rsidP="00701041">
            <w:pPr>
              <w:spacing w:after="0" w:line="240" w:lineRule="auto"/>
              <w:jc w:val="both"/>
              <w:rPr>
                <w:ins w:id="10321" w:author="Consultants" w:date="2017-08-17T12:21:00Z"/>
                <w:del w:id="10322" w:author="Liezyl Liton" w:date="2017-08-21T17:54:00Z"/>
                <w:rFonts w:ascii="Times New Roman" w:eastAsia="Times New Roman" w:hAnsi="Times New Roman" w:cs="Times New Roman"/>
                <w:color w:val="000000"/>
                <w:sz w:val="20"/>
                <w:szCs w:val="20"/>
                <w:lang w:val="en-US"/>
              </w:rPr>
            </w:pPr>
            <w:ins w:id="10323" w:author="Consultants" w:date="2017-08-17T12:21:00Z">
              <w:del w:id="10324" w:author="Liezyl Liton" w:date="2017-08-21T17:54:00Z">
                <w:r w:rsidRPr="00617EC9" w:rsidDel="007D74C2">
                  <w:rPr>
                    <w:rFonts w:ascii="Times New Roman" w:eastAsia="Times New Roman" w:hAnsi="Times New Roman" w:cs="Times New Roman"/>
                    <w:color w:val="000000"/>
                    <w:sz w:val="20"/>
                    <w:szCs w:val="20"/>
                  </w:rPr>
                  <w:delText>Valenzuela</w:delText>
                </w:r>
              </w:del>
            </w:ins>
          </w:p>
        </w:tc>
        <w:tc>
          <w:tcPr>
            <w:tcW w:w="698" w:type="dxa"/>
            <w:tcBorders>
              <w:top w:val="nil"/>
              <w:left w:val="nil"/>
              <w:bottom w:val="single" w:sz="4" w:space="0" w:color="auto"/>
              <w:right w:val="single" w:sz="4" w:space="0" w:color="auto"/>
            </w:tcBorders>
            <w:shd w:val="clear" w:color="auto" w:fill="auto"/>
            <w:vAlign w:val="center"/>
            <w:hideMark/>
          </w:tcPr>
          <w:p w14:paraId="4C420180" w14:textId="6EB5CF70" w:rsidR="002A0616" w:rsidRPr="00617EC9" w:rsidDel="007D74C2" w:rsidRDefault="002A0616" w:rsidP="00701041">
            <w:pPr>
              <w:spacing w:after="0" w:line="240" w:lineRule="auto"/>
              <w:jc w:val="right"/>
              <w:rPr>
                <w:ins w:id="10325" w:author="Consultants" w:date="2017-08-17T12:21:00Z"/>
                <w:del w:id="10326" w:author="Liezyl Liton" w:date="2017-08-21T17:54:00Z"/>
                <w:rFonts w:ascii="Times New Roman" w:eastAsia="Times New Roman" w:hAnsi="Times New Roman" w:cs="Times New Roman"/>
                <w:color w:val="000000"/>
                <w:sz w:val="20"/>
                <w:szCs w:val="20"/>
                <w:lang w:val="en-US"/>
              </w:rPr>
            </w:pPr>
            <w:ins w:id="10327" w:author="Consultants" w:date="2017-08-17T12:21:00Z">
              <w:del w:id="10328" w:author="Liezyl Liton" w:date="2017-08-21T17:54:00Z">
                <w:r w:rsidRPr="00617EC9" w:rsidDel="007D74C2">
                  <w:rPr>
                    <w:rFonts w:ascii="Times New Roman" w:eastAsia="Times New Roman" w:hAnsi="Times New Roman" w:cs="Times New Roman"/>
                    <w:color w:val="000000"/>
                    <w:sz w:val="20"/>
                    <w:szCs w:val="20"/>
                  </w:rPr>
                  <w:delText>823</w:delText>
                </w:r>
              </w:del>
            </w:ins>
          </w:p>
        </w:tc>
        <w:tc>
          <w:tcPr>
            <w:tcW w:w="1104" w:type="dxa"/>
            <w:tcBorders>
              <w:top w:val="nil"/>
              <w:left w:val="nil"/>
              <w:bottom w:val="single" w:sz="4" w:space="0" w:color="auto"/>
              <w:right w:val="single" w:sz="4" w:space="0" w:color="auto"/>
            </w:tcBorders>
            <w:shd w:val="clear" w:color="auto" w:fill="auto"/>
            <w:vAlign w:val="center"/>
            <w:hideMark/>
          </w:tcPr>
          <w:p w14:paraId="1B407AD9" w14:textId="7720D8B5" w:rsidR="002A0616" w:rsidRPr="00617EC9" w:rsidDel="007D74C2" w:rsidRDefault="002A0616" w:rsidP="00701041">
            <w:pPr>
              <w:spacing w:after="0" w:line="240" w:lineRule="auto"/>
              <w:jc w:val="right"/>
              <w:rPr>
                <w:ins w:id="10329" w:author="Consultants" w:date="2017-08-17T12:21:00Z"/>
                <w:del w:id="10330" w:author="Liezyl Liton" w:date="2017-08-21T17:54:00Z"/>
                <w:rFonts w:ascii="Times New Roman" w:eastAsia="Times New Roman" w:hAnsi="Times New Roman" w:cs="Times New Roman"/>
                <w:color w:val="000000"/>
                <w:sz w:val="20"/>
                <w:szCs w:val="20"/>
                <w:lang w:val="en-US"/>
              </w:rPr>
            </w:pPr>
            <w:ins w:id="10331" w:author="Consultants" w:date="2017-08-17T12:21:00Z">
              <w:del w:id="10332" w:author="Liezyl Liton" w:date="2017-08-21T17:54:00Z">
                <w:r w:rsidRPr="00617EC9" w:rsidDel="007D74C2">
                  <w:rPr>
                    <w:rFonts w:ascii="Times New Roman" w:eastAsia="Times New Roman" w:hAnsi="Times New Roman" w:cs="Times New Roman"/>
                    <w:color w:val="000000"/>
                    <w:sz w:val="20"/>
                    <w:szCs w:val="20"/>
                  </w:rPr>
                  <w:delText>1,809,500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13B5872A" w14:textId="5EC87681" w:rsidR="002A0616" w:rsidRPr="00617EC9" w:rsidDel="007D74C2" w:rsidRDefault="002A0616" w:rsidP="00701041">
            <w:pPr>
              <w:spacing w:after="0" w:line="240" w:lineRule="auto"/>
              <w:jc w:val="right"/>
              <w:rPr>
                <w:ins w:id="10333" w:author="Consultants" w:date="2017-08-17T12:21:00Z"/>
                <w:del w:id="10334" w:author="Liezyl Liton" w:date="2017-08-21T17:54:00Z"/>
                <w:rFonts w:ascii="Times New Roman" w:eastAsia="Times New Roman" w:hAnsi="Times New Roman" w:cs="Times New Roman"/>
                <w:color w:val="000000"/>
                <w:sz w:val="20"/>
                <w:szCs w:val="20"/>
                <w:lang w:val="en-US"/>
              </w:rPr>
            </w:pPr>
            <w:ins w:id="10335" w:author="Consultants" w:date="2017-08-17T12:21:00Z">
              <w:del w:id="10336" w:author="Liezyl Liton" w:date="2017-08-21T17:54:00Z">
                <w:r w:rsidRPr="00617EC9" w:rsidDel="007D74C2">
                  <w:rPr>
                    <w:rFonts w:ascii="Times New Roman" w:eastAsia="Times New Roman" w:hAnsi="Times New Roman" w:cs="Times New Roman"/>
                    <w:color w:val="000000"/>
                    <w:sz w:val="20"/>
                    <w:szCs w:val="20"/>
                  </w:rPr>
                  <w:delText>12</w:delText>
                </w:r>
              </w:del>
            </w:ins>
          </w:p>
        </w:tc>
        <w:tc>
          <w:tcPr>
            <w:tcW w:w="866" w:type="dxa"/>
            <w:tcBorders>
              <w:top w:val="nil"/>
              <w:left w:val="nil"/>
              <w:bottom w:val="single" w:sz="4" w:space="0" w:color="auto"/>
              <w:right w:val="single" w:sz="4" w:space="0" w:color="auto"/>
            </w:tcBorders>
            <w:shd w:val="clear" w:color="auto" w:fill="auto"/>
            <w:vAlign w:val="center"/>
            <w:hideMark/>
          </w:tcPr>
          <w:p w14:paraId="360F0FCE" w14:textId="32D5B40D" w:rsidR="002A0616" w:rsidRPr="00617EC9" w:rsidDel="007D74C2" w:rsidRDefault="002A0616" w:rsidP="00701041">
            <w:pPr>
              <w:spacing w:after="0" w:line="240" w:lineRule="auto"/>
              <w:jc w:val="right"/>
              <w:rPr>
                <w:ins w:id="10337" w:author="Consultants" w:date="2017-08-17T12:21:00Z"/>
                <w:del w:id="10338" w:author="Liezyl Liton" w:date="2017-08-21T17:54:00Z"/>
                <w:rFonts w:ascii="Times New Roman" w:eastAsia="Times New Roman" w:hAnsi="Times New Roman" w:cs="Times New Roman"/>
                <w:color w:val="000000"/>
                <w:sz w:val="20"/>
                <w:szCs w:val="20"/>
                <w:lang w:val="en-US"/>
              </w:rPr>
            </w:pPr>
            <w:ins w:id="10339" w:author="Consultants" w:date="2017-08-17T12:21:00Z">
              <w:del w:id="10340" w:author="Liezyl Liton" w:date="2017-08-21T17:54:00Z">
                <w:r w:rsidRPr="00617EC9" w:rsidDel="007D74C2">
                  <w:rPr>
                    <w:rFonts w:ascii="Times New Roman" w:eastAsia="Times New Roman" w:hAnsi="Times New Roman" w:cs="Times New Roman"/>
                    <w:color w:val="000000"/>
                    <w:sz w:val="20"/>
                    <w:szCs w:val="20"/>
                  </w:rPr>
                  <w:delText>78,000</w:delText>
                </w:r>
              </w:del>
            </w:ins>
          </w:p>
        </w:tc>
        <w:tc>
          <w:tcPr>
            <w:tcW w:w="928" w:type="dxa"/>
            <w:tcBorders>
              <w:top w:val="nil"/>
              <w:left w:val="nil"/>
              <w:bottom w:val="single" w:sz="4" w:space="0" w:color="auto"/>
              <w:right w:val="single" w:sz="4" w:space="0" w:color="auto"/>
            </w:tcBorders>
            <w:shd w:val="clear" w:color="auto" w:fill="auto"/>
            <w:vAlign w:val="center"/>
            <w:hideMark/>
          </w:tcPr>
          <w:p w14:paraId="7ADE187D" w14:textId="1E9B28ED" w:rsidR="002A0616" w:rsidRPr="00617EC9" w:rsidDel="007D74C2" w:rsidRDefault="002A0616" w:rsidP="00701041">
            <w:pPr>
              <w:spacing w:after="0" w:line="240" w:lineRule="auto"/>
              <w:jc w:val="right"/>
              <w:rPr>
                <w:ins w:id="10341" w:author="Consultants" w:date="2017-08-17T12:21:00Z"/>
                <w:del w:id="10342" w:author="Liezyl Liton" w:date="2017-08-21T17:54:00Z"/>
                <w:rFonts w:ascii="Times New Roman" w:eastAsia="Times New Roman" w:hAnsi="Times New Roman" w:cs="Times New Roman"/>
                <w:color w:val="000000"/>
                <w:sz w:val="20"/>
                <w:szCs w:val="20"/>
                <w:lang w:val="en-US"/>
              </w:rPr>
            </w:pPr>
            <w:ins w:id="10343" w:author="Consultants" w:date="2017-08-17T12:21:00Z">
              <w:del w:id="10344" w:author="Liezyl Liton" w:date="2017-08-21T17:54:00Z">
                <w:r w:rsidRPr="00617EC9" w:rsidDel="007D74C2">
                  <w:rPr>
                    <w:rFonts w:ascii="Times New Roman" w:eastAsia="Times New Roman" w:hAnsi="Times New Roman" w:cs="Times New Roman"/>
                    <w:color w:val="000000"/>
                    <w:sz w:val="20"/>
                    <w:szCs w:val="20"/>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355E7EA1" w14:textId="10F752E5" w:rsidR="002A0616" w:rsidRPr="00617EC9" w:rsidDel="007D74C2" w:rsidRDefault="002A0616" w:rsidP="00701041">
            <w:pPr>
              <w:spacing w:after="0" w:line="240" w:lineRule="auto"/>
              <w:jc w:val="right"/>
              <w:rPr>
                <w:ins w:id="10345" w:author="Consultants" w:date="2017-08-17T12:21:00Z"/>
                <w:del w:id="10346" w:author="Liezyl Liton" w:date="2017-08-21T17:54:00Z"/>
                <w:rFonts w:ascii="Times New Roman" w:eastAsia="Times New Roman" w:hAnsi="Times New Roman" w:cs="Times New Roman"/>
                <w:color w:val="000000"/>
                <w:sz w:val="20"/>
                <w:szCs w:val="20"/>
                <w:lang w:val="en-US"/>
              </w:rPr>
            </w:pPr>
            <w:ins w:id="10347" w:author="Consultants" w:date="2017-08-17T12:21:00Z">
              <w:del w:id="10348" w:author="Liezyl Liton" w:date="2017-08-21T17:54:00Z">
                <w:r w:rsidRPr="00617EC9" w:rsidDel="007D74C2">
                  <w:rPr>
                    <w:rFonts w:ascii="Times New Roman" w:eastAsia="Times New Roman" w:hAnsi="Times New Roman" w:cs="Times New Roman"/>
                    <w:color w:val="000000"/>
                    <w:sz w:val="20"/>
                    <w:szCs w:val="20"/>
                  </w:rPr>
                  <w:delText>1,034,970</w:delText>
                </w:r>
              </w:del>
            </w:ins>
          </w:p>
        </w:tc>
        <w:tc>
          <w:tcPr>
            <w:tcW w:w="1511" w:type="dxa"/>
            <w:tcBorders>
              <w:top w:val="nil"/>
              <w:left w:val="nil"/>
              <w:bottom w:val="single" w:sz="4" w:space="0" w:color="auto"/>
              <w:right w:val="single" w:sz="4" w:space="0" w:color="auto"/>
            </w:tcBorders>
            <w:shd w:val="clear" w:color="auto" w:fill="auto"/>
            <w:vAlign w:val="center"/>
            <w:hideMark/>
          </w:tcPr>
          <w:p w14:paraId="052CACDA" w14:textId="7B33DC87" w:rsidR="002A0616" w:rsidRPr="00617EC9" w:rsidDel="007D74C2" w:rsidRDefault="002A0616" w:rsidP="00701041">
            <w:pPr>
              <w:spacing w:after="0" w:line="240" w:lineRule="auto"/>
              <w:jc w:val="right"/>
              <w:rPr>
                <w:ins w:id="10349" w:author="Consultants" w:date="2017-08-17T12:21:00Z"/>
                <w:del w:id="10350" w:author="Liezyl Liton" w:date="2017-08-21T17:54:00Z"/>
                <w:rFonts w:ascii="Times New Roman" w:eastAsia="Times New Roman" w:hAnsi="Times New Roman" w:cs="Times New Roman"/>
                <w:color w:val="000000"/>
                <w:sz w:val="20"/>
                <w:szCs w:val="20"/>
                <w:lang w:val="en-US"/>
              </w:rPr>
            </w:pPr>
            <w:ins w:id="10351" w:author="Consultants" w:date="2017-08-17T12:21:00Z">
              <w:del w:id="10352" w:author="Liezyl Liton" w:date="2017-08-21T17:54:00Z">
                <w:r w:rsidRPr="00617EC9" w:rsidDel="007D74C2">
                  <w:rPr>
                    <w:rFonts w:ascii="Times New Roman" w:eastAsia="Times New Roman" w:hAnsi="Times New Roman" w:cs="Times New Roman"/>
                    <w:color w:val="000000"/>
                    <w:sz w:val="20"/>
                    <w:szCs w:val="20"/>
                    <w:lang w:val="en-US"/>
                  </w:rPr>
                  <w:delText>2,922,470</w:delText>
                </w:r>
              </w:del>
            </w:ins>
          </w:p>
        </w:tc>
      </w:tr>
      <w:tr w:rsidR="002A0616" w:rsidRPr="00617EC9" w:rsidDel="007D74C2" w14:paraId="572F89CA" w14:textId="43A16E72" w:rsidTr="00701041">
        <w:trPr>
          <w:trHeight w:val="300"/>
          <w:jc w:val="center"/>
          <w:ins w:id="10353" w:author="Consultants" w:date="2017-08-17T12:21:00Z"/>
          <w:del w:id="10354"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31E0742" w14:textId="74BFB252" w:rsidR="002A0616" w:rsidRPr="00617EC9" w:rsidDel="007D74C2" w:rsidRDefault="002A0616" w:rsidP="00701041">
            <w:pPr>
              <w:spacing w:after="0" w:line="240" w:lineRule="auto"/>
              <w:jc w:val="both"/>
              <w:rPr>
                <w:ins w:id="10355" w:author="Consultants" w:date="2017-08-17T12:21:00Z"/>
                <w:del w:id="10356" w:author="Liezyl Liton" w:date="2017-08-21T17:54:00Z"/>
                <w:rFonts w:ascii="Times New Roman" w:eastAsia="Times New Roman" w:hAnsi="Times New Roman" w:cs="Times New Roman"/>
                <w:color w:val="000000"/>
                <w:sz w:val="20"/>
                <w:szCs w:val="20"/>
                <w:lang w:val="en-US"/>
              </w:rPr>
            </w:pPr>
            <w:ins w:id="10357" w:author="Consultants" w:date="2017-08-17T12:21:00Z">
              <w:del w:id="10358" w:author="Liezyl Liton" w:date="2017-08-21T17:54:00Z">
                <w:r w:rsidRPr="00617EC9" w:rsidDel="007D74C2">
                  <w:rPr>
                    <w:rFonts w:ascii="Times New Roman" w:eastAsia="Times New Roman" w:hAnsi="Times New Roman" w:cs="Times New Roman"/>
                    <w:color w:val="000000"/>
                    <w:sz w:val="20"/>
                    <w:szCs w:val="20"/>
                  </w:rPr>
                  <w:delText>Caloocan</w:delText>
                </w:r>
              </w:del>
            </w:ins>
          </w:p>
        </w:tc>
        <w:tc>
          <w:tcPr>
            <w:tcW w:w="698" w:type="dxa"/>
            <w:tcBorders>
              <w:top w:val="nil"/>
              <w:left w:val="nil"/>
              <w:bottom w:val="single" w:sz="4" w:space="0" w:color="auto"/>
              <w:right w:val="single" w:sz="4" w:space="0" w:color="auto"/>
            </w:tcBorders>
            <w:shd w:val="clear" w:color="auto" w:fill="auto"/>
            <w:vAlign w:val="center"/>
            <w:hideMark/>
          </w:tcPr>
          <w:p w14:paraId="02092887" w14:textId="30848749" w:rsidR="002A0616" w:rsidRPr="00617EC9" w:rsidDel="007D74C2" w:rsidRDefault="002A0616" w:rsidP="00701041">
            <w:pPr>
              <w:spacing w:after="0" w:line="240" w:lineRule="auto"/>
              <w:jc w:val="right"/>
              <w:rPr>
                <w:ins w:id="10359" w:author="Consultants" w:date="2017-08-17T12:21:00Z"/>
                <w:del w:id="10360" w:author="Liezyl Liton" w:date="2017-08-21T17:54:00Z"/>
                <w:rFonts w:ascii="Times New Roman" w:eastAsia="Times New Roman" w:hAnsi="Times New Roman" w:cs="Times New Roman"/>
                <w:color w:val="000000"/>
                <w:sz w:val="20"/>
                <w:szCs w:val="20"/>
                <w:lang w:val="en-US"/>
              </w:rPr>
            </w:pPr>
            <w:ins w:id="10361" w:author="Consultants" w:date="2017-08-17T12:21:00Z">
              <w:del w:id="10362" w:author="Liezyl Liton" w:date="2017-08-21T17:54:00Z">
                <w:r w:rsidRPr="00617EC9" w:rsidDel="007D74C2">
                  <w:rPr>
                    <w:rFonts w:ascii="Times New Roman" w:eastAsia="Times New Roman" w:hAnsi="Times New Roman" w:cs="Times New Roman"/>
                    <w:color w:val="000000"/>
                    <w:sz w:val="20"/>
                    <w:szCs w:val="20"/>
                  </w:rPr>
                  <w:delText>834</w:delText>
                </w:r>
              </w:del>
            </w:ins>
          </w:p>
        </w:tc>
        <w:tc>
          <w:tcPr>
            <w:tcW w:w="1104" w:type="dxa"/>
            <w:tcBorders>
              <w:top w:val="nil"/>
              <w:left w:val="nil"/>
              <w:bottom w:val="single" w:sz="4" w:space="0" w:color="auto"/>
              <w:right w:val="single" w:sz="4" w:space="0" w:color="auto"/>
            </w:tcBorders>
            <w:shd w:val="clear" w:color="auto" w:fill="auto"/>
            <w:vAlign w:val="center"/>
            <w:hideMark/>
          </w:tcPr>
          <w:p w14:paraId="34646357" w14:textId="1F7A69E1" w:rsidR="002A0616" w:rsidRPr="00617EC9" w:rsidDel="007D74C2" w:rsidRDefault="002A0616" w:rsidP="00701041">
            <w:pPr>
              <w:spacing w:after="0" w:line="240" w:lineRule="auto"/>
              <w:jc w:val="right"/>
              <w:rPr>
                <w:ins w:id="10363" w:author="Consultants" w:date="2017-08-17T12:21:00Z"/>
                <w:del w:id="10364" w:author="Liezyl Liton" w:date="2017-08-21T17:54:00Z"/>
                <w:rFonts w:ascii="Times New Roman" w:eastAsia="Times New Roman" w:hAnsi="Times New Roman" w:cs="Times New Roman"/>
                <w:color w:val="000000"/>
                <w:sz w:val="20"/>
                <w:szCs w:val="20"/>
                <w:lang w:val="en-US"/>
              </w:rPr>
            </w:pPr>
            <w:ins w:id="10365" w:author="Consultants" w:date="2017-08-17T12:21:00Z">
              <w:del w:id="10366" w:author="Liezyl Liton" w:date="2017-08-21T17:54:00Z">
                <w:r w:rsidRPr="00617EC9" w:rsidDel="007D74C2">
                  <w:rPr>
                    <w:rFonts w:ascii="Times New Roman" w:eastAsia="Times New Roman" w:hAnsi="Times New Roman" w:cs="Times New Roman"/>
                    <w:color w:val="000000"/>
                    <w:sz w:val="20"/>
                    <w:szCs w:val="20"/>
                  </w:rPr>
                  <w:delText>1,918,039</w:delText>
                </w:r>
              </w:del>
            </w:ins>
          </w:p>
        </w:tc>
        <w:tc>
          <w:tcPr>
            <w:tcW w:w="928" w:type="dxa"/>
            <w:tcBorders>
              <w:top w:val="nil"/>
              <w:left w:val="nil"/>
              <w:bottom w:val="single" w:sz="4" w:space="0" w:color="auto"/>
              <w:right w:val="single" w:sz="4" w:space="0" w:color="auto"/>
            </w:tcBorders>
            <w:shd w:val="clear" w:color="auto" w:fill="auto"/>
            <w:vAlign w:val="center"/>
            <w:hideMark/>
          </w:tcPr>
          <w:p w14:paraId="0A43BF1A" w14:textId="4C8C5E9E" w:rsidR="002A0616" w:rsidRPr="00617EC9" w:rsidDel="007D74C2" w:rsidRDefault="002A0616" w:rsidP="00701041">
            <w:pPr>
              <w:spacing w:after="0" w:line="240" w:lineRule="auto"/>
              <w:jc w:val="right"/>
              <w:rPr>
                <w:ins w:id="10367" w:author="Consultants" w:date="2017-08-17T12:21:00Z"/>
                <w:del w:id="10368" w:author="Liezyl Liton" w:date="2017-08-21T17:54:00Z"/>
                <w:rFonts w:ascii="Times New Roman" w:eastAsia="Times New Roman" w:hAnsi="Times New Roman" w:cs="Times New Roman"/>
                <w:color w:val="000000"/>
                <w:sz w:val="20"/>
                <w:szCs w:val="20"/>
                <w:lang w:val="en-US"/>
              </w:rPr>
            </w:pPr>
            <w:ins w:id="10369" w:author="Consultants" w:date="2017-08-17T12:21:00Z">
              <w:del w:id="10370" w:author="Liezyl Liton" w:date="2017-08-21T17:54:00Z">
                <w:r w:rsidRPr="00617EC9" w:rsidDel="007D74C2">
                  <w:rPr>
                    <w:rFonts w:ascii="Times New Roman" w:eastAsia="Times New Roman" w:hAnsi="Times New Roman" w:cs="Times New Roman"/>
                    <w:color w:val="000000"/>
                    <w:sz w:val="20"/>
                    <w:szCs w:val="20"/>
                  </w:rPr>
                  <w:delText>11</w:delText>
                </w:r>
              </w:del>
            </w:ins>
          </w:p>
        </w:tc>
        <w:tc>
          <w:tcPr>
            <w:tcW w:w="866" w:type="dxa"/>
            <w:tcBorders>
              <w:top w:val="nil"/>
              <w:left w:val="nil"/>
              <w:bottom w:val="single" w:sz="4" w:space="0" w:color="auto"/>
              <w:right w:val="single" w:sz="4" w:space="0" w:color="auto"/>
            </w:tcBorders>
            <w:shd w:val="clear" w:color="auto" w:fill="auto"/>
            <w:vAlign w:val="center"/>
            <w:hideMark/>
          </w:tcPr>
          <w:p w14:paraId="6406FF4A" w14:textId="41BE864C" w:rsidR="002A0616" w:rsidRPr="00617EC9" w:rsidDel="007D74C2" w:rsidRDefault="002A0616" w:rsidP="00701041">
            <w:pPr>
              <w:spacing w:after="0" w:line="240" w:lineRule="auto"/>
              <w:jc w:val="right"/>
              <w:rPr>
                <w:ins w:id="10371" w:author="Consultants" w:date="2017-08-17T12:21:00Z"/>
                <w:del w:id="10372" w:author="Liezyl Liton" w:date="2017-08-21T17:54:00Z"/>
                <w:rFonts w:ascii="Times New Roman" w:eastAsia="Times New Roman" w:hAnsi="Times New Roman" w:cs="Times New Roman"/>
                <w:color w:val="000000"/>
                <w:sz w:val="20"/>
                <w:szCs w:val="20"/>
                <w:lang w:val="en-US"/>
              </w:rPr>
            </w:pPr>
            <w:ins w:id="10373" w:author="Consultants" w:date="2017-08-17T12:21:00Z">
              <w:del w:id="10374" w:author="Liezyl Liton" w:date="2017-08-21T17:54:00Z">
                <w:r w:rsidRPr="00617EC9" w:rsidDel="007D74C2">
                  <w:rPr>
                    <w:rFonts w:ascii="Times New Roman" w:eastAsia="Times New Roman" w:hAnsi="Times New Roman" w:cs="Times New Roman"/>
                    <w:color w:val="000000"/>
                    <w:sz w:val="20"/>
                    <w:szCs w:val="20"/>
                  </w:rPr>
                  <w:delText>585,200</w:delText>
                </w:r>
              </w:del>
            </w:ins>
          </w:p>
        </w:tc>
        <w:tc>
          <w:tcPr>
            <w:tcW w:w="928" w:type="dxa"/>
            <w:tcBorders>
              <w:top w:val="nil"/>
              <w:left w:val="nil"/>
              <w:bottom w:val="single" w:sz="4" w:space="0" w:color="auto"/>
              <w:right w:val="single" w:sz="4" w:space="0" w:color="auto"/>
            </w:tcBorders>
            <w:shd w:val="clear" w:color="auto" w:fill="auto"/>
            <w:vAlign w:val="center"/>
            <w:hideMark/>
          </w:tcPr>
          <w:p w14:paraId="7B7CB895" w14:textId="4CE9F32C" w:rsidR="002A0616" w:rsidRPr="00617EC9" w:rsidDel="007D74C2" w:rsidRDefault="002A0616" w:rsidP="00701041">
            <w:pPr>
              <w:spacing w:after="0" w:line="240" w:lineRule="auto"/>
              <w:jc w:val="right"/>
              <w:rPr>
                <w:ins w:id="10375" w:author="Consultants" w:date="2017-08-17T12:21:00Z"/>
                <w:del w:id="10376" w:author="Liezyl Liton" w:date="2017-08-21T17:54:00Z"/>
                <w:rFonts w:ascii="Times New Roman" w:eastAsia="Times New Roman" w:hAnsi="Times New Roman" w:cs="Times New Roman"/>
                <w:color w:val="000000"/>
                <w:sz w:val="20"/>
                <w:szCs w:val="20"/>
                <w:lang w:val="en-US"/>
              </w:rPr>
            </w:pPr>
            <w:ins w:id="10377" w:author="Consultants" w:date="2017-08-17T12:21:00Z">
              <w:del w:id="10378" w:author="Liezyl Liton" w:date="2017-08-21T17:54:00Z">
                <w:r w:rsidRPr="00617EC9" w:rsidDel="007D74C2">
                  <w:rPr>
                    <w:rFonts w:ascii="Times New Roman" w:eastAsia="Times New Roman" w:hAnsi="Times New Roman" w:cs="Times New Roman"/>
                    <w:color w:val="000000"/>
                    <w:sz w:val="20"/>
                    <w:szCs w:val="20"/>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7AC2323F" w14:textId="32D60D66" w:rsidR="002A0616" w:rsidRPr="00617EC9" w:rsidDel="007D74C2" w:rsidRDefault="002A0616" w:rsidP="00701041">
            <w:pPr>
              <w:spacing w:after="0" w:line="240" w:lineRule="auto"/>
              <w:jc w:val="right"/>
              <w:rPr>
                <w:ins w:id="10379" w:author="Consultants" w:date="2017-08-17T12:21:00Z"/>
                <w:del w:id="10380" w:author="Liezyl Liton" w:date="2017-08-21T17:54:00Z"/>
                <w:rFonts w:ascii="Times New Roman" w:eastAsia="Times New Roman" w:hAnsi="Times New Roman" w:cs="Times New Roman"/>
                <w:color w:val="000000"/>
                <w:sz w:val="20"/>
                <w:szCs w:val="20"/>
                <w:lang w:val="en-US"/>
              </w:rPr>
            </w:pPr>
            <w:ins w:id="10381" w:author="Consultants" w:date="2017-08-17T12:21:00Z">
              <w:del w:id="10382" w:author="Liezyl Liton" w:date="2017-08-21T17:54:00Z">
                <w:r w:rsidRPr="00617EC9" w:rsidDel="007D74C2">
                  <w:rPr>
                    <w:rFonts w:ascii="Times New Roman" w:eastAsia="Times New Roman" w:hAnsi="Times New Roman" w:cs="Times New Roman"/>
                    <w:color w:val="000000"/>
                    <w:sz w:val="20"/>
                    <w:szCs w:val="20"/>
                  </w:rPr>
                  <w:delText>1,239,207</w:delText>
                </w:r>
              </w:del>
            </w:ins>
          </w:p>
        </w:tc>
        <w:tc>
          <w:tcPr>
            <w:tcW w:w="1511" w:type="dxa"/>
            <w:tcBorders>
              <w:top w:val="nil"/>
              <w:left w:val="nil"/>
              <w:bottom w:val="single" w:sz="4" w:space="0" w:color="auto"/>
              <w:right w:val="single" w:sz="4" w:space="0" w:color="auto"/>
            </w:tcBorders>
            <w:shd w:val="clear" w:color="auto" w:fill="auto"/>
            <w:vAlign w:val="center"/>
            <w:hideMark/>
          </w:tcPr>
          <w:p w14:paraId="070EA07D" w14:textId="58CCCB55" w:rsidR="002A0616" w:rsidRPr="00617EC9" w:rsidDel="007D74C2" w:rsidRDefault="002A0616" w:rsidP="00701041">
            <w:pPr>
              <w:spacing w:after="0" w:line="240" w:lineRule="auto"/>
              <w:jc w:val="right"/>
              <w:rPr>
                <w:ins w:id="10383" w:author="Consultants" w:date="2017-08-17T12:21:00Z"/>
                <w:del w:id="10384" w:author="Liezyl Liton" w:date="2017-08-21T17:54:00Z"/>
                <w:rFonts w:ascii="Times New Roman" w:eastAsia="Times New Roman" w:hAnsi="Times New Roman" w:cs="Times New Roman"/>
                <w:color w:val="000000"/>
                <w:sz w:val="20"/>
                <w:szCs w:val="20"/>
                <w:lang w:val="en-US"/>
              </w:rPr>
            </w:pPr>
            <w:ins w:id="10385" w:author="Consultants" w:date="2017-08-17T12:21:00Z">
              <w:del w:id="10386" w:author="Liezyl Liton" w:date="2017-08-21T17:54:00Z">
                <w:r w:rsidRPr="00617EC9" w:rsidDel="007D74C2">
                  <w:rPr>
                    <w:rFonts w:ascii="Times New Roman" w:eastAsia="Times New Roman" w:hAnsi="Times New Roman" w:cs="Times New Roman"/>
                    <w:color w:val="000000"/>
                    <w:sz w:val="20"/>
                    <w:szCs w:val="20"/>
                    <w:lang w:val="en-US"/>
                  </w:rPr>
                  <w:delText>3,742,446</w:delText>
                </w:r>
              </w:del>
            </w:ins>
          </w:p>
        </w:tc>
      </w:tr>
      <w:tr w:rsidR="002A0616" w:rsidRPr="00617EC9" w:rsidDel="007D74C2" w14:paraId="4FCC9130" w14:textId="1B7F5972" w:rsidTr="00701041">
        <w:trPr>
          <w:trHeight w:val="300"/>
          <w:jc w:val="center"/>
          <w:ins w:id="10387" w:author="Consultants" w:date="2017-08-17T12:21:00Z"/>
          <w:del w:id="10388"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5C5F4EE" w14:textId="3ED63243" w:rsidR="002A0616" w:rsidRPr="00617EC9" w:rsidDel="007D74C2" w:rsidRDefault="002A0616" w:rsidP="00701041">
            <w:pPr>
              <w:spacing w:after="0" w:line="240" w:lineRule="auto"/>
              <w:jc w:val="both"/>
              <w:rPr>
                <w:ins w:id="10389" w:author="Consultants" w:date="2017-08-17T12:21:00Z"/>
                <w:del w:id="10390" w:author="Liezyl Liton" w:date="2017-08-21T17:54:00Z"/>
                <w:rFonts w:ascii="Times New Roman" w:eastAsia="Times New Roman" w:hAnsi="Times New Roman" w:cs="Times New Roman"/>
                <w:color w:val="000000"/>
                <w:sz w:val="20"/>
                <w:szCs w:val="20"/>
                <w:lang w:val="en-US"/>
              </w:rPr>
            </w:pPr>
            <w:ins w:id="10391" w:author="Consultants" w:date="2017-08-17T12:21:00Z">
              <w:del w:id="10392" w:author="Liezyl Liton" w:date="2017-08-21T17:54:00Z">
                <w:r w:rsidRPr="00617EC9" w:rsidDel="007D74C2">
                  <w:rPr>
                    <w:rFonts w:ascii="Times New Roman" w:eastAsia="Times New Roman" w:hAnsi="Times New Roman" w:cs="Times New Roman"/>
                    <w:color w:val="000000"/>
                    <w:sz w:val="20"/>
                    <w:szCs w:val="20"/>
                  </w:rPr>
                  <w:delText>Manila</w:delText>
                </w:r>
              </w:del>
            </w:ins>
          </w:p>
        </w:tc>
        <w:tc>
          <w:tcPr>
            <w:tcW w:w="698" w:type="dxa"/>
            <w:tcBorders>
              <w:top w:val="nil"/>
              <w:left w:val="nil"/>
              <w:bottom w:val="single" w:sz="4" w:space="0" w:color="auto"/>
              <w:right w:val="single" w:sz="4" w:space="0" w:color="auto"/>
            </w:tcBorders>
            <w:shd w:val="clear" w:color="auto" w:fill="auto"/>
            <w:vAlign w:val="center"/>
            <w:hideMark/>
          </w:tcPr>
          <w:p w14:paraId="2652338B" w14:textId="1EDDF1B0" w:rsidR="002A0616" w:rsidRPr="00617EC9" w:rsidDel="007D74C2" w:rsidRDefault="002A0616" w:rsidP="00701041">
            <w:pPr>
              <w:spacing w:after="0" w:line="240" w:lineRule="auto"/>
              <w:jc w:val="right"/>
              <w:rPr>
                <w:ins w:id="10393" w:author="Consultants" w:date="2017-08-17T12:21:00Z"/>
                <w:del w:id="10394" w:author="Liezyl Liton" w:date="2017-08-21T17:54:00Z"/>
                <w:rFonts w:ascii="Times New Roman" w:eastAsia="Times New Roman" w:hAnsi="Times New Roman" w:cs="Times New Roman"/>
                <w:color w:val="000000"/>
                <w:sz w:val="20"/>
                <w:szCs w:val="20"/>
                <w:lang w:val="en-US"/>
              </w:rPr>
            </w:pPr>
            <w:ins w:id="10395" w:author="Consultants" w:date="2017-08-17T12:21:00Z">
              <w:del w:id="10396" w:author="Liezyl Liton" w:date="2017-08-21T17:54:00Z">
                <w:r w:rsidRPr="00617EC9" w:rsidDel="007D74C2">
                  <w:rPr>
                    <w:rFonts w:ascii="Times New Roman" w:eastAsia="Times New Roman" w:hAnsi="Times New Roman" w:cs="Times New Roman"/>
                    <w:color w:val="000000"/>
                    <w:sz w:val="20"/>
                    <w:szCs w:val="20"/>
                  </w:rPr>
                  <w:delText>432</w:delText>
                </w:r>
              </w:del>
            </w:ins>
          </w:p>
        </w:tc>
        <w:tc>
          <w:tcPr>
            <w:tcW w:w="1104" w:type="dxa"/>
            <w:tcBorders>
              <w:top w:val="nil"/>
              <w:left w:val="nil"/>
              <w:bottom w:val="single" w:sz="4" w:space="0" w:color="auto"/>
              <w:right w:val="single" w:sz="4" w:space="0" w:color="auto"/>
            </w:tcBorders>
            <w:shd w:val="clear" w:color="auto" w:fill="auto"/>
            <w:vAlign w:val="center"/>
            <w:hideMark/>
          </w:tcPr>
          <w:p w14:paraId="3A90103F" w14:textId="2D919A30" w:rsidR="002A0616" w:rsidRPr="00617EC9" w:rsidDel="007D74C2" w:rsidRDefault="002A0616" w:rsidP="00701041">
            <w:pPr>
              <w:spacing w:after="0" w:line="240" w:lineRule="auto"/>
              <w:jc w:val="right"/>
              <w:rPr>
                <w:ins w:id="10397" w:author="Consultants" w:date="2017-08-17T12:21:00Z"/>
                <w:del w:id="10398" w:author="Liezyl Liton" w:date="2017-08-21T17:54:00Z"/>
                <w:rFonts w:ascii="Times New Roman" w:eastAsia="Times New Roman" w:hAnsi="Times New Roman" w:cs="Times New Roman"/>
                <w:color w:val="000000"/>
                <w:sz w:val="20"/>
                <w:szCs w:val="20"/>
                <w:lang w:val="en-US"/>
              </w:rPr>
            </w:pPr>
            <w:ins w:id="10399" w:author="Consultants" w:date="2017-08-17T12:21:00Z">
              <w:del w:id="10400" w:author="Liezyl Liton" w:date="2017-08-21T17:54:00Z">
                <w:r w:rsidRPr="00617EC9" w:rsidDel="007D74C2">
                  <w:rPr>
                    <w:rFonts w:ascii="Times New Roman" w:eastAsia="Times New Roman" w:hAnsi="Times New Roman" w:cs="Times New Roman"/>
                    <w:color w:val="000000"/>
                    <w:sz w:val="20"/>
                    <w:szCs w:val="20"/>
                  </w:rPr>
                  <w:delText>993,738</w:delText>
                </w:r>
              </w:del>
            </w:ins>
          </w:p>
        </w:tc>
        <w:tc>
          <w:tcPr>
            <w:tcW w:w="928" w:type="dxa"/>
            <w:tcBorders>
              <w:top w:val="nil"/>
              <w:left w:val="nil"/>
              <w:bottom w:val="single" w:sz="4" w:space="0" w:color="auto"/>
              <w:right w:val="single" w:sz="4" w:space="0" w:color="auto"/>
            </w:tcBorders>
            <w:shd w:val="clear" w:color="auto" w:fill="auto"/>
            <w:vAlign w:val="center"/>
            <w:hideMark/>
          </w:tcPr>
          <w:p w14:paraId="43CC15EE" w14:textId="138D266E" w:rsidR="002A0616" w:rsidRPr="00617EC9" w:rsidDel="007D74C2" w:rsidRDefault="002A0616" w:rsidP="00701041">
            <w:pPr>
              <w:spacing w:after="0" w:line="240" w:lineRule="auto"/>
              <w:jc w:val="right"/>
              <w:rPr>
                <w:ins w:id="10401" w:author="Consultants" w:date="2017-08-17T12:21:00Z"/>
                <w:del w:id="10402" w:author="Liezyl Liton" w:date="2017-08-21T17:54:00Z"/>
                <w:rFonts w:ascii="Times New Roman" w:eastAsia="Times New Roman" w:hAnsi="Times New Roman" w:cs="Times New Roman"/>
                <w:color w:val="000000"/>
                <w:sz w:val="20"/>
                <w:szCs w:val="20"/>
                <w:lang w:val="en-US"/>
              </w:rPr>
            </w:pPr>
            <w:ins w:id="10403" w:author="Consultants" w:date="2017-08-17T12:21:00Z">
              <w:del w:id="10404" w:author="Liezyl Liton" w:date="2017-08-21T17:54:00Z">
                <w:r w:rsidRPr="00617EC9" w:rsidDel="007D74C2">
                  <w:rPr>
                    <w:rFonts w:ascii="Times New Roman" w:eastAsia="Times New Roman" w:hAnsi="Times New Roman" w:cs="Times New Roman"/>
                    <w:color w:val="000000"/>
                    <w:sz w:val="20"/>
                    <w:szCs w:val="20"/>
                  </w:rPr>
                  <w:delText>16</w:delText>
                </w:r>
              </w:del>
            </w:ins>
          </w:p>
        </w:tc>
        <w:tc>
          <w:tcPr>
            <w:tcW w:w="866" w:type="dxa"/>
            <w:tcBorders>
              <w:top w:val="nil"/>
              <w:left w:val="nil"/>
              <w:bottom w:val="single" w:sz="4" w:space="0" w:color="auto"/>
              <w:right w:val="single" w:sz="4" w:space="0" w:color="auto"/>
            </w:tcBorders>
            <w:shd w:val="clear" w:color="auto" w:fill="auto"/>
            <w:vAlign w:val="center"/>
            <w:hideMark/>
          </w:tcPr>
          <w:p w14:paraId="07722B86" w14:textId="339DD755" w:rsidR="002A0616" w:rsidRPr="00617EC9" w:rsidDel="007D74C2" w:rsidRDefault="002A0616" w:rsidP="00701041">
            <w:pPr>
              <w:spacing w:after="0" w:line="240" w:lineRule="auto"/>
              <w:jc w:val="right"/>
              <w:rPr>
                <w:ins w:id="10405" w:author="Consultants" w:date="2017-08-17T12:21:00Z"/>
                <w:del w:id="10406" w:author="Liezyl Liton" w:date="2017-08-21T17:54:00Z"/>
                <w:rFonts w:ascii="Times New Roman" w:eastAsia="Times New Roman" w:hAnsi="Times New Roman" w:cs="Times New Roman"/>
                <w:color w:val="000000"/>
                <w:sz w:val="20"/>
                <w:szCs w:val="20"/>
                <w:lang w:val="en-US"/>
              </w:rPr>
            </w:pPr>
            <w:ins w:id="10407" w:author="Consultants" w:date="2017-08-17T12:21:00Z">
              <w:del w:id="10408" w:author="Liezyl Liton" w:date="2017-08-21T17:54:00Z">
                <w:r w:rsidRPr="00617EC9" w:rsidDel="007D74C2">
                  <w:rPr>
                    <w:rFonts w:ascii="Times New Roman" w:eastAsia="Times New Roman" w:hAnsi="Times New Roman" w:cs="Times New Roman"/>
                    <w:color w:val="000000"/>
                    <w:sz w:val="20"/>
                    <w:szCs w:val="20"/>
                  </w:rPr>
                  <w:delText>121,600</w:delText>
                </w:r>
              </w:del>
            </w:ins>
          </w:p>
        </w:tc>
        <w:tc>
          <w:tcPr>
            <w:tcW w:w="928" w:type="dxa"/>
            <w:tcBorders>
              <w:top w:val="nil"/>
              <w:left w:val="nil"/>
              <w:bottom w:val="single" w:sz="4" w:space="0" w:color="auto"/>
              <w:right w:val="single" w:sz="4" w:space="0" w:color="auto"/>
            </w:tcBorders>
            <w:shd w:val="clear" w:color="auto" w:fill="auto"/>
            <w:vAlign w:val="center"/>
            <w:hideMark/>
          </w:tcPr>
          <w:p w14:paraId="41FC61E9" w14:textId="375DD1A5" w:rsidR="002A0616" w:rsidRPr="00617EC9" w:rsidDel="007D74C2" w:rsidRDefault="002A0616" w:rsidP="00701041">
            <w:pPr>
              <w:spacing w:after="0" w:line="240" w:lineRule="auto"/>
              <w:jc w:val="right"/>
              <w:rPr>
                <w:ins w:id="10409" w:author="Consultants" w:date="2017-08-17T12:21:00Z"/>
                <w:del w:id="10410" w:author="Liezyl Liton" w:date="2017-08-21T17:54:00Z"/>
                <w:rFonts w:ascii="Times New Roman" w:eastAsia="Times New Roman" w:hAnsi="Times New Roman" w:cs="Times New Roman"/>
                <w:color w:val="000000"/>
                <w:sz w:val="20"/>
                <w:szCs w:val="20"/>
                <w:lang w:val="en-US"/>
              </w:rPr>
            </w:pPr>
            <w:ins w:id="10411" w:author="Consultants" w:date="2017-08-17T12:21:00Z">
              <w:del w:id="10412" w:author="Liezyl Liton" w:date="2017-08-21T17:54:00Z">
                <w:r w:rsidRPr="00617EC9" w:rsidDel="007D74C2">
                  <w:rPr>
                    <w:rFonts w:ascii="Times New Roman" w:eastAsia="Times New Roman" w:hAnsi="Times New Roman" w:cs="Times New Roman"/>
                    <w:color w:val="000000"/>
                    <w:sz w:val="20"/>
                    <w:szCs w:val="20"/>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0A450442" w14:textId="372623FE" w:rsidR="002A0616" w:rsidRPr="00617EC9" w:rsidDel="007D74C2" w:rsidRDefault="002A0616" w:rsidP="00701041">
            <w:pPr>
              <w:spacing w:after="0" w:line="240" w:lineRule="auto"/>
              <w:jc w:val="right"/>
              <w:rPr>
                <w:ins w:id="10413" w:author="Consultants" w:date="2017-08-17T12:21:00Z"/>
                <w:del w:id="10414" w:author="Liezyl Liton" w:date="2017-08-21T17:54:00Z"/>
                <w:rFonts w:ascii="Times New Roman" w:eastAsia="Times New Roman" w:hAnsi="Times New Roman" w:cs="Times New Roman"/>
                <w:color w:val="000000"/>
                <w:sz w:val="20"/>
                <w:szCs w:val="20"/>
                <w:lang w:val="en-US"/>
              </w:rPr>
            </w:pPr>
            <w:ins w:id="10415" w:author="Consultants" w:date="2017-08-17T12:21:00Z">
              <w:del w:id="10416" w:author="Liezyl Liton" w:date="2017-08-21T17:54:00Z">
                <w:r w:rsidRPr="00617EC9" w:rsidDel="007D74C2">
                  <w:rPr>
                    <w:rFonts w:ascii="Times New Roman" w:eastAsia="Times New Roman" w:hAnsi="Times New Roman" w:cs="Times New Roman"/>
                    <w:color w:val="000000"/>
                    <w:sz w:val="20"/>
                    <w:szCs w:val="20"/>
                  </w:rPr>
                  <w:delText>493,863</w:delText>
                </w:r>
              </w:del>
            </w:ins>
          </w:p>
        </w:tc>
        <w:tc>
          <w:tcPr>
            <w:tcW w:w="1511" w:type="dxa"/>
            <w:tcBorders>
              <w:top w:val="nil"/>
              <w:left w:val="nil"/>
              <w:bottom w:val="single" w:sz="4" w:space="0" w:color="auto"/>
              <w:right w:val="single" w:sz="4" w:space="0" w:color="auto"/>
            </w:tcBorders>
            <w:shd w:val="clear" w:color="auto" w:fill="auto"/>
            <w:vAlign w:val="center"/>
            <w:hideMark/>
          </w:tcPr>
          <w:p w14:paraId="14C11EF0" w14:textId="4D3F968C" w:rsidR="002A0616" w:rsidRPr="00617EC9" w:rsidDel="007D74C2" w:rsidRDefault="002A0616" w:rsidP="00701041">
            <w:pPr>
              <w:spacing w:after="0" w:line="240" w:lineRule="auto"/>
              <w:jc w:val="right"/>
              <w:rPr>
                <w:ins w:id="10417" w:author="Consultants" w:date="2017-08-17T12:21:00Z"/>
                <w:del w:id="10418" w:author="Liezyl Liton" w:date="2017-08-21T17:54:00Z"/>
                <w:rFonts w:ascii="Times New Roman" w:eastAsia="Times New Roman" w:hAnsi="Times New Roman" w:cs="Times New Roman"/>
                <w:color w:val="000000"/>
                <w:sz w:val="20"/>
                <w:szCs w:val="20"/>
                <w:lang w:val="en-US"/>
              </w:rPr>
            </w:pPr>
            <w:ins w:id="10419" w:author="Consultants" w:date="2017-08-17T12:21:00Z">
              <w:del w:id="10420" w:author="Liezyl Liton" w:date="2017-08-21T17:54:00Z">
                <w:r w:rsidRPr="00617EC9" w:rsidDel="007D74C2">
                  <w:rPr>
                    <w:rFonts w:ascii="Times New Roman" w:eastAsia="Times New Roman" w:hAnsi="Times New Roman" w:cs="Times New Roman"/>
                    <w:color w:val="000000"/>
                    <w:sz w:val="20"/>
                    <w:szCs w:val="20"/>
                    <w:lang w:val="en-US"/>
                  </w:rPr>
                  <w:delText>1,609,201</w:delText>
                </w:r>
              </w:del>
            </w:ins>
          </w:p>
        </w:tc>
      </w:tr>
      <w:tr w:rsidR="002A0616" w:rsidRPr="00617EC9" w:rsidDel="007D74C2" w14:paraId="181BCB16" w14:textId="21C116CF" w:rsidTr="00701041">
        <w:trPr>
          <w:trHeight w:val="300"/>
          <w:jc w:val="center"/>
          <w:ins w:id="10421" w:author="Consultants" w:date="2017-08-17T12:21:00Z"/>
          <w:del w:id="10422"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5EABA85" w14:textId="6428DC93" w:rsidR="002A0616" w:rsidRPr="00617EC9" w:rsidDel="007D74C2" w:rsidRDefault="002A0616" w:rsidP="00701041">
            <w:pPr>
              <w:spacing w:after="0" w:line="240" w:lineRule="auto"/>
              <w:jc w:val="both"/>
              <w:rPr>
                <w:ins w:id="10423" w:author="Consultants" w:date="2017-08-17T12:21:00Z"/>
                <w:del w:id="10424" w:author="Liezyl Liton" w:date="2017-08-21T17:54:00Z"/>
                <w:rFonts w:ascii="Times New Roman" w:eastAsia="Times New Roman" w:hAnsi="Times New Roman" w:cs="Times New Roman"/>
                <w:b/>
                <w:bCs/>
                <w:color w:val="000000"/>
                <w:sz w:val="18"/>
                <w:szCs w:val="18"/>
                <w:lang w:val="en-US"/>
              </w:rPr>
            </w:pPr>
            <w:ins w:id="10425" w:author="Consultants" w:date="2017-08-17T12:21:00Z">
              <w:del w:id="10426" w:author="Liezyl Liton" w:date="2017-08-21T17:54:00Z">
                <w:r w:rsidRPr="00617EC9" w:rsidDel="007D74C2">
                  <w:rPr>
                    <w:rFonts w:ascii="Times New Roman" w:eastAsia="Times New Roman" w:hAnsi="Times New Roman" w:cs="Times New Roman"/>
                    <w:b/>
                    <w:bCs/>
                    <w:color w:val="000000"/>
                    <w:sz w:val="18"/>
                    <w:szCs w:val="18"/>
                  </w:rPr>
                  <w:delText xml:space="preserve">Total </w:delText>
                </w:r>
              </w:del>
            </w:ins>
          </w:p>
        </w:tc>
        <w:tc>
          <w:tcPr>
            <w:tcW w:w="698" w:type="dxa"/>
            <w:tcBorders>
              <w:top w:val="nil"/>
              <w:left w:val="nil"/>
              <w:bottom w:val="single" w:sz="4" w:space="0" w:color="auto"/>
              <w:right w:val="single" w:sz="4" w:space="0" w:color="auto"/>
            </w:tcBorders>
            <w:shd w:val="clear" w:color="auto" w:fill="auto"/>
            <w:vAlign w:val="center"/>
            <w:hideMark/>
          </w:tcPr>
          <w:p w14:paraId="49028996" w14:textId="0EA2E36C" w:rsidR="002A0616" w:rsidRPr="00617EC9" w:rsidDel="007D74C2" w:rsidRDefault="002A0616" w:rsidP="00701041">
            <w:pPr>
              <w:spacing w:after="0" w:line="240" w:lineRule="auto"/>
              <w:jc w:val="right"/>
              <w:rPr>
                <w:ins w:id="10427" w:author="Consultants" w:date="2017-08-17T12:21:00Z"/>
                <w:del w:id="10428" w:author="Liezyl Liton" w:date="2017-08-21T17:54:00Z"/>
                <w:rFonts w:ascii="Times New Roman" w:eastAsia="Times New Roman" w:hAnsi="Times New Roman" w:cs="Times New Roman"/>
                <w:b/>
                <w:bCs/>
                <w:color w:val="000000"/>
                <w:sz w:val="18"/>
                <w:szCs w:val="18"/>
                <w:lang w:val="en-US"/>
              </w:rPr>
            </w:pPr>
            <w:ins w:id="10429" w:author="Consultants" w:date="2017-08-17T12:21:00Z">
              <w:del w:id="10430" w:author="Liezyl Liton" w:date="2017-08-21T17:54:00Z">
                <w:r w:rsidRPr="00617EC9" w:rsidDel="007D74C2">
                  <w:rPr>
                    <w:rFonts w:ascii="Times New Roman" w:eastAsia="Times New Roman" w:hAnsi="Times New Roman" w:cs="Times New Roman"/>
                    <w:b/>
                    <w:bCs/>
                    <w:color w:val="000000"/>
                    <w:sz w:val="18"/>
                    <w:szCs w:val="18"/>
                    <w:lang w:val="en-US"/>
                  </w:rPr>
                  <w:delText>5,255</w:delText>
                </w:r>
              </w:del>
            </w:ins>
          </w:p>
        </w:tc>
        <w:tc>
          <w:tcPr>
            <w:tcW w:w="1104" w:type="dxa"/>
            <w:tcBorders>
              <w:top w:val="nil"/>
              <w:left w:val="nil"/>
              <w:bottom w:val="single" w:sz="4" w:space="0" w:color="auto"/>
              <w:right w:val="single" w:sz="4" w:space="0" w:color="auto"/>
            </w:tcBorders>
            <w:shd w:val="clear" w:color="auto" w:fill="auto"/>
            <w:vAlign w:val="center"/>
            <w:hideMark/>
          </w:tcPr>
          <w:p w14:paraId="01651058" w14:textId="19FB6EEB" w:rsidR="002A0616" w:rsidRPr="00617EC9" w:rsidDel="007D74C2" w:rsidRDefault="002A0616" w:rsidP="00701041">
            <w:pPr>
              <w:spacing w:after="0" w:line="240" w:lineRule="auto"/>
              <w:jc w:val="right"/>
              <w:rPr>
                <w:ins w:id="10431" w:author="Consultants" w:date="2017-08-17T12:21:00Z"/>
                <w:del w:id="10432" w:author="Liezyl Liton" w:date="2017-08-21T17:54:00Z"/>
                <w:rFonts w:ascii="Times New Roman" w:eastAsia="Times New Roman" w:hAnsi="Times New Roman" w:cs="Times New Roman"/>
                <w:b/>
                <w:bCs/>
                <w:color w:val="000000"/>
                <w:sz w:val="18"/>
                <w:szCs w:val="18"/>
                <w:lang w:val="en-US"/>
              </w:rPr>
            </w:pPr>
            <w:ins w:id="10433" w:author="Consultants" w:date="2017-08-17T12:21:00Z">
              <w:del w:id="10434" w:author="Liezyl Liton" w:date="2017-08-21T17:54:00Z">
                <w:r w:rsidRPr="00617EC9" w:rsidDel="007D74C2">
                  <w:rPr>
                    <w:rFonts w:ascii="Times New Roman" w:eastAsia="Times New Roman" w:hAnsi="Times New Roman" w:cs="Times New Roman"/>
                    <w:b/>
                    <w:bCs/>
                    <w:color w:val="000000"/>
                    <w:sz w:val="18"/>
                    <w:szCs w:val="18"/>
                    <w:lang w:val="en-US"/>
                  </w:rPr>
                  <w:delText>11,686,433</w:delText>
                </w:r>
              </w:del>
            </w:ins>
          </w:p>
        </w:tc>
        <w:tc>
          <w:tcPr>
            <w:tcW w:w="928" w:type="dxa"/>
            <w:tcBorders>
              <w:top w:val="nil"/>
              <w:left w:val="nil"/>
              <w:bottom w:val="single" w:sz="4" w:space="0" w:color="auto"/>
              <w:right w:val="single" w:sz="4" w:space="0" w:color="auto"/>
            </w:tcBorders>
            <w:shd w:val="clear" w:color="auto" w:fill="auto"/>
            <w:vAlign w:val="center"/>
            <w:hideMark/>
          </w:tcPr>
          <w:p w14:paraId="1D30B313" w14:textId="5DDAE830" w:rsidR="002A0616" w:rsidRPr="00617EC9" w:rsidDel="007D74C2" w:rsidRDefault="002A0616" w:rsidP="00701041">
            <w:pPr>
              <w:spacing w:after="0" w:line="240" w:lineRule="auto"/>
              <w:jc w:val="right"/>
              <w:rPr>
                <w:ins w:id="10435" w:author="Consultants" w:date="2017-08-17T12:21:00Z"/>
                <w:del w:id="10436" w:author="Liezyl Liton" w:date="2017-08-21T17:54:00Z"/>
                <w:rFonts w:ascii="Times New Roman" w:eastAsia="Times New Roman" w:hAnsi="Times New Roman" w:cs="Times New Roman"/>
                <w:b/>
                <w:bCs/>
                <w:color w:val="000000"/>
                <w:sz w:val="18"/>
                <w:szCs w:val="18"/>
                <w:lang w:val="en-US"/>
              </w:rPr>
            </w:pPr>
            <w:ins w:id="10437" w:author="Consultants" w:date="2017-08-17T12:21:00Z">
              <w:del w:id="10438" w:author="Liezyl Liton" w:date="2017-08-21T17:54:00Z">
                <w:r w:rsidRPr="00617EC9" w:rsidDel="007D74C2">
                  <w:rPr>
                    <w:rFonts w:ascii="Times New Roman" w:eastAsia="Times New Roman" w:hAnsi="Times New Roman" w:cs="Times New Roman"/>
                    <w:b/>
                    <w:bCs/>
                    <w:color w:val="000000"/>
                    <w:sz w:val="18"/>
                    <w:szCs w:val="18"/>
                    <w:lang w:val="en-US"/>
                  </w:rPr>
                  <w:delText>53</w:delText>
                </w:r>
              </w:del>
            </w:ins>
          </w:p>
        </w:tc>
        <w:tc>
          <w:tcPr>
            <w:tcW w:w="866" w:type="dxa"/>
            <w:tcBorders>
              <w:top w:val="nil"/>
              <w:left w:val="nil"/>
              <w:bottom w:val="single" w:sz="4" w:space="0" w:color="auto"/>
              <w:right w:val="single" w:sz="4" w:space="0" w:color="auto"/>
            </w:tcBorders>
            <w:shd w:val="clear" w:color="auto" w:fill="auto"/>
            <w:vAlign w:val="center"/>
            <w:hideMark/>
          </w:tcPr>
          <w:p w14:paraId="70528EBB" w14:textId="320A69D5" w:rsidR="002A0616" w:rsidRPr="00617EC9" w:rsidDel="007D74C2" w:rsidRDefault="002A0616" w:rsidP="00701041">
            <w:pPr>
              <w:spacing w:after="0" w:line="240" w:lineRule="auto"/>
              <w:jc w:val="right"/>
              <w:rPr>
                <w:ins w:id="10439" w:author="Consultants" w:date="2017-08-17T12:21:00Z"/>
                <w:del w:id="10440" w:author="Liezyl Liton" w:date="2017-08-21T17:54:00Z"/>
                <w:rFonts w:ascii="Times New Roman" w:eastAsia="Times New Roman" w:hAnsi="Times New Roman" w:cs="Times New Roman"/>
                <w:b/>
                <w:bCs/>
                <w:color w:val="000000"/>
                <w:sz w:val="18"/>
                <w:szCs w:val="18"/>
                <w:lang w:val="en-US"/>
              </w:rPr>
            </w:pPr>
            <w:ins w:id="10441" w:author="Consultants" w:date="2017-08-17T12:21:00Z">
              <w:del w:id="10442" w:author="Liezyl Liton" w:date="2017-08-21T17:54:00Z">
                <w:r w:rsidRPr="00617EC9" w:rsidDel="007D74C2">
                  <w:rPr>
                    <w:rFonts w:ascii="Times New Roman" w:eastAsia="Times New Roman" w:hAnsi="Times New Roman" w:cs="Times New Roman"/>
                    <w:b/>
                    <w:bCs/>
                    <w:color w:val="000000"/>
                    <w:sz w:val="18"/>
                    <w:szCs w:val="18"/>
                    <w:lang w:val="en-US"/>
                  </w:rPr>
                  <w:delText>875,800</w:delText>
                </w:r>
              </w:del>
            </w:ins>
          </w:p>
        </w:tc>
        <w:tc>
          <w:tcPr>
            <w:tcW w:w="928" w:type="dxa"/>
            <w:tcBorders>
              <w:top w:val="nil"/>
              <w:left w:val="nil"/>
              <w:bottom w:val="single" w:sz="4" w:space="0" w:color="auto"/>
              <w:right w:val="single" w:sz="4" w:space="0" w:color="auto"/>
            </w:tcBorders>
            <w:shd w:val="clear" w:color="auto" w:fill="auto"/>
            <w:vAlign w:val="center"/>
            <w:hideMark/>
          </w:tcPr>
          <w:p w14:paraId="2A3A956E" w14:textId="548AD589" w:rsidR="002A0616" w:rsidRPr="00617EC9" w:rsidDel="007D74C2" w:rsidRDefault="002A0616" w:rsidP="00701041">
            <w:pPr>
              <w:spacing w:after="0" w:line="240" w:lineRule="auto"/>
              <w:jc w:val="right"/>
              <w:rPr>
                <w:ins w:id="10443" w:author="Consultants" w:date="2017-08-17T12:21:00Z"/>
                <w:del w:id="10444" w:author="Liezyl Liton" w:date="2017-08-21T17:54:00Z"/>
                <w:rFonts w:ascii="Times New Roman" w:eastAsia="Times New Roman" w:hAnsi="Times New Roman" w:cs="Times New Roman"/>
                <w:b/>
                <w:bCs/>
                <w:color w:val="000000"/>
                <w:sz w:val="18"/>
                <w:szCs w:val="18"/>
                <w:lang w:val="en-US"/>
              </w:rPr>
            </w:pPr>
            <w:ins w:id="10445" w:author="Consultants" w:date="2017-08-17T12:21:00Z">
              <w:del w:id="10446" w:author="Liezyl Liton" w:date="2017-08-21T17:54:00Z">
                <w:r w:rsidRPr="00617EC9" w:rsidDel="007D74C2">
                  <w:rPr>
                    <w:rFonts w:ascii="Times New Roman" w:eastAsia="Times New Roman" w:hAnsi="Times New Roman" w:cs="Times New Roman"/>
                    <w:b/>
                    <w:bCs/>
                    <w:color w:val="000000"/>
                    <w:sz w:val="18"/>
                    <w:szCs w:val="18"/>
                    <w:lang w:val="en-US"/>
                  </w:rPr>
                  <w:delText>38</w:delText>
                </w:r>
              </w:del>
            </w:ins>
          </w:p>
        </w:tc>
        <w:tc>
          <w:tcPr>
            <w:tcW w:w="1016" w:type="dxa"/>
            <w:tcBorders>
              <w:top w:val="nil"/>
              <w:left w:val="nil"/>
              <w:bottom w:val="single" w:sz="4" w:space="0" w:color="auto"/>
              <w:right w:val="single" w:sz="4" w:space="0" w:color="auto"/>
            </w:tcBorders>
            <w:shd w:val="clear" w:color="auto" w:fill="auto"/>
            <w:vAlign w:val="center"/>
            <w:hideMark/>
          </w:tcPr>
          <w:p w14:paraId="24837800" w14:textId="6D2EDBB5" w:rsidR="002A0616" w:rsidRPr="00617EC9" w:rsidDel="007D74C2" w:rsidRDefault="002A0616" w:rsidP="00701041">
            <w:pPr>
              <w:spacing w:after="0" w:line="240" w:lineRule="auto"/>
              <w:jc w:val="right"/>
              <w:rPr>
                <w:ins w:id="10447" w:author="Consultants" w:date="2017-08-17T12:21:00Z"/>
                <w:del w:id="10448" w:author="Liezyl Liton" w:date="2017-08-21T17:54:00Z"/>
                <w:rFonts w:ascii="Times New Roman" w:eastAsia="Times New Roman" w:hAnsi="Times New Roman" w:cs="Times New Roman"/>
                <w:b/>
                <w:bCs/>
                <w:color w:val="000000"/>
                <w:sz w:val="18"/>
                <w:szCs w:val="18"/>
                <w:lang w:val="en-US"/>
              </w:rPr>
            </w:pPr>
            <w:ins w:id="10449" w:author="Consultants" w:date="2017-08-17T12:21:00Z">
              <w:del w:id="10450" w:author="Liezyl Liton" w:date="2017-08-21T17:54:00Z">
                <w:r w:rsidRPr="00617EC9" w:rsidDel="007D74C2">
                  <w:rPr>
                    <w:rFonts w:ascii="Times New Roman" w:eastAsia="Times New Roman" w:hAnsi="Times New Roman" w:cs="Times New Roman"/>
                    <w:b/>
                    <w:bCs/>
                    <w:color w:val="000000"/>
                    <w:sz w:val="18"/>
                    <w:szCs w:val="18"/>
                    <w:lang w:val="en-US"/>
                  </w:rPr>
                  <w:delText>6,156,645</w:delText>
                </w:r>
              </w:del>
            </w:ins>
          </w:p>
        </w:tc>
        <w:tc>
          <w:tcPr>
            <w:tcW w:w="1511" w:type="dxa"/>
            <w:tcBorders>
              <w:top w:val="nil"/>
              <w:left w:val="nil"/>
              <w:bottom w:val="single" w:sz="4" w:space="0" w:color="auto"/>
              <w:right w:val="single" w:sz="4" w:space="0" w:color="auto"/>
            </w:tcBorders>
            <w:shd w:val="clear" w:color="auto" w:fill="auto"/>
            <w:vAlign w:val="center"/>
            <w:hideMark/>
          </w:tcPr>
          <w:p w14:paraId="629F6613" w14:textId="39AFA105" w:rsidR="002A0616" w:rsidRPr="00617EC9" w:rsidDel="007D74C2" w:rsidRDefault="002A0616" w:rsidP="00701041">
            <w:pPr>
              <w:spacing w:after="0" w:line="240" w:lineRule="auto"/>
              <w:jc w:val="right"/>
              <w:rPr>
                <w:ins w:id="10451" w:author="Consultants" w:date="2017-08-17T12:21:00Z"/>
                <w:del w:id="10452" w:author="Liezyl Liton" w:date="2017-08-21T17:54:00Z"/>
                <w:rFonts w:ascii="Times New Roman" w:eastAsia="Times New Roman" w:hAnsi="Times New Roman" w:cs="Times New Roman"/>
                <w:b/>
                <w:bCs/>
                <w:color w:val="000000"/>
                <w:sz w:val="18"/>
                <w:szCs w:val="18"/>
                <w:lang w:val="en-US"/>
              </w:rPr>
            </w:pPr>
            <w:ins w:id="10453" w:author="Consultants" w:date="2017-08-17T12:21:00Z">
              <w:del w:id="10454" w:author="Liezyl Liton" w:date="2017-08-21T17:54:00Z">
                <w:r w:rsidRPr="00617EC9" w:rsidDel="007D74C2">
                  <w:rPr>
                    <w:rFonts w:ascii="Times New Roman" w:eastAsia="Times New Roman" w:hAnsi="Times New Roman" w:cs="Times New Roman"/>
                    <w:b/>
                    <w:bCs/>
                    <w:color w:val="000000"/>
                    <w:sz w:val="18"/>
                    <w:szCs w:val="18"/>
                    <w:lang w:val="en-US"/>
                  </w:rPr>
                  <w:delText>18,718,878</w:delText>
                </w:r>
              </w:del>
            </w:ins>
          </w:p>
        </w:tc>
      </w:tr>
    </w:tbl>
    <w:p w14:paraId="7D4AB8D8" w14:textId="555714BE" w:rsidR="00701041" w:rsidRPr="00617EC9" w:rsidDel="007D74C2" w:rsidRDefault="00701041" w:rsidP="002A0616">
      <w:pPr>
        <w:spacing w:after="0" w:line="240" w:lineRule="auto"/>
        <w:ind w:left="720"/>
        <w:rPr>
          <w:ins w:id="10455" w:author="John Junico Bernados" w:date="2017-08-18T20:55:00Z"/>
          <w:del w:id="10456" w:author="Liezyl Liton" w:date="2017-08-21T17:54:00Z"/>
          <w:rFonts w:ascii="Times New Roman" w:hAnsi="Times New Roman" w:cs="Times New Roman"/>
          <w:i/>
          <w:sz w:val="18"/>
          <w:szCs w:val="18"/>
        </w:rPr>
      </w:pPr>
      <w:ins w:id="10457" w:author="John Junico Bernados" w:date="2017-08-18T20:55:00Z">
        <w:del w:id="10458" w:author="Liezyl Liton" w:date="2017-08-21T17:54:00Z">
          <w:r w:rsidRPr="00617EC9" w:rsidDel="007D74C2">
            <w:rPr>
              <w:rFonts w:ascii="Times New Roman" w:hAnsi="Times New Roman" w:cs="Times New Roman"/>
              <w:i/>
              <w:sz w:val="18"/>
              <w:szCs w:val="18"/>
            </w:rPr>
            <w:delText xml:space="preserve">Source: JICA Study Team </w:delText>
          </w:r>
        </w:del>
      </w:ins>
    </w:p>
    <w:p w14:paraId="36A23CF7" w14:textId="5217F29D" w:rsidR="002A0616" w:rsidRPr="00617EC9" w:rsidDel="007D74C2" w:rsidRDefault="002A0616" w:rsidP="002A0616">
      <w:pPr>
        <w:spacing w:after="0" w:line="240" w:lineRule="auto"/>
        <w:ind w:left="720"/>
        <w:rPr>
          <w:ins w:id="10459" w:author="Consultants" w:date="2017-08-17T12:21:00Z"/>
          <w:del w:id="10460" w:author="Liezyl Liton" w:date="2017-08-21T17:54:00Z"/>
          <w:rFonts w:ascii="Times New Roman" w:hAnsi="Times New Roman" w:cs="Times New Roman"/>
          <w:i/>
          <w:sz w:val="18"/>
          <w:szCs w:val="18"/>
        </w:rPr>
      </w:pPr>
      <w:ins w:id="10461" w:author="Consultants" w:date="2017-08-17T12:21:00Z">
        <w:del w:id="10462" w:author="Liezyl Liton" w:date="2017-08-21T17:54:00Z">
          <w:r w:rsidRPr="00617EC9" w:rsidDel="007D74C2">
            <w:rPr>
              <w:rFonts w:ascii="Times New Roman" w:hAnsi="Times New Roman" w:cs="Times New Roman"/>
              <w:i/>
              <w:sz w:val="18"/>
              <w:szCs w:val="18"/>
            </w:rPr>
            <w:delText xml:space="preserve">Source : DMS Team, 2017  </w:delText>
          </w:r>
        </w:del>
      </w:ins>
    </w:p>
    <w:p w14:paraId="0909AB5F" w14:textId="160D82F9" w:rsidR="002A0616" w:rsidRPr="00617EC9" w:rsidDel="007D74C2" w:rsidRDefault="002A0616" w:rsidP="002A0616">
      <w:pPr>
        <w:spacing w:after="0" w:line="240" w:lineRule="auto"/>
        <w:ind w:left="720"/>
        <w:rPr>
          <w:ins w:id="10463" w:author="Consultants" w:date="2017-08-17T12:21:00Z"/>
          <w:del w:id="10464" w:author="Liezyl Liton" w:date="2017-08-21T17:54:00Z"/>
          <w:rFonts w:ascii="Times New Roman" w:hAnsi="Times New Roman" w:cs="Times New Roman"/>
          <w:i/>
          <w:sz w:val="18"/>
          <w:szCs w:val="18"/>
        </w:rPr>
      </w:pPr>
      <w:ins w:id="10465" w:author="Consultants" w:date="2017-08-17T12:21:00Z">
        <w:del w:id="10466" w:author="Liezyl Liton" w:date="2017-08-21T17:54:00Z">
          <w:r w:rsidRPr="00617EC9" w:rsidDel="007D74C2">
            <w:rPr>
              <w:rFonts w:ascii="Times New Roman" w:hAnsi="Times New Roman" w:cs="Times New Roman"/>
              <w:i/>
              <w:sz w:val="18"/>
              <w:szCs w:val="18"/>
            </w:rPr>
            <w:delText>*Others may include water wells, pig pens, basketball court, irrigation canal, toilets</w:delText>
          </w:r>
        </w:del>
      </w:ins>
    </w:p>
    <w:p w14:paraId="5300149B" w14:textId="411BCCB1" w:rsidR="000F15D9" w:rsidRPr="00617EC9" w:rsidDel="007D74C2" w:rsidRDefault="002A0616">
      <w:pPr>
        <w:spacing w:after="0" w:line="240" w:lineRule="auto"/>
        <w:rPr>
          <w:ins w:id="10467" w:author="Consultants" w:date="2017-08-17T12:26:00Z"/>
          <w:del w:id="10468" w:author="Liezyl Liton" w:date="2017-08-21T17:54:00Z"/>
          <w:rFonts w:ascii="Times New Roman" w:hAnsi="Times New Roman" w:cs="Times New Roman"/>
          <w:i/>
          <w:sz w:val="18"/>
          <w:szCs w:val="18"/>
        </w:rPr>
        <w:pPrChange w:id="10469" w:author="Consultants" w:date="2017-08-17T12:21:00Z">
          <w:pPr>
            <w:spacing w:after="0" w:line="240" w:lineRule="auto"/>
            <w:ind w:left="720"/>
          </w:pPr>
        </w:pPrChange>
      </w:pPr>
      <w:ins w:id="10470" w:author="Consultants" w:date="2017-08-17T12:21:00Z">
        <w:del w:id="10471" w:author="Liezyl Liton" w:date="2017-08-21T17:54:00Z">
          <w:r w:rsidRPr="00617EC9" w:rsidDel="007D74C2">
            <w:rPr>
              <w:rFonts w:ascii="Times New Roman" w:hAnsi="Times New Roman" w:cs="Times New Roman"/>
              <w:i/>
              <w:sz w:val="18"/>
              <w:szCs w:val="18"/>
            </w:rPr>
            <w:delText>Note: The number of improvements shall be further validated</w:delText>
          </w:r>
        </w:del>
      </w:ins>
    </w:p>
    <w:p w14:paraId="452367E2" w14:textId="21DC44B2" w:rsidR="002A0616" w:rsidRPr="00617EC9" w:rsidDel="00433D26" w:rsidRDefault="002A0616">
      <w:pPr>
        <w:spacing w:after="0" w:line="240" w:lineRule="auto"/>
        <w:rPr>
          <w:ins w:id="10472" w:author="Consultants" w:date="2017-08-17T12:26:00Z"/>
          <w:del w:id="10473" w:author="Liezyl Liton" w:date="2017-08-21T17:54:00Z"/>
          <w:rFonts w:ascii="Times New Roman" w:hAnsi="Times New Roman" w:cs="Times New Roman"/>
          <w:i/>
          <w:sz w:val="18"/>
          <w:szCs w:val="18"/>
        </w:rPr>
        <w:pPrChange w:id="10474" w:author="Consultants" w:date="2017-08-17T12:21:00Z">
          <w:pPr>
            <w:spacing w:after="0" w:line="240" w:lineRule="auto"/>
            <w:ind w:left="720"/>
          </w:pPr>
        </w:pPrChange>
      </w:pPr>
    </w:p>
    <w:p w14:paraId="7A552051" w14:textId="73614F3C" w:rsidR="002A0616" w:rsidRPr="00617EC9" w:rsidDel="007D74C2" w:rsidRDefault="002A0616" w:rsidP="002A0616">
      <w:pPr>
        <w:spacing w:after="0" w:line="240" w:lineRule="auto"/>
        <w:ind w:left="360"/>
        <w:jc w:val="center"/>
        <w:rPr>
          <w:ins w:id="10475" w:author="Consultants" w:date="2017-08-17T12:26:00Z"/>
          <w:del w:id="10476" w:author="Liezyl Liton" w:date="2017-08-21T17:54:00Z"/>
          <w:rFonts w:ascii="Times New Roman" w:hAnsi="Times New Roman" w:cs="Times New Roman"/>
          <w:b/>
        </w:rPr>
      </w:pPr>
      <w:ins w:id="10477" w:author="Consultants" w:date="2017-08-17T12:26:00Z">
        <w:del w:id="10478" w:author="Liezyl Liton" w:date="2017-08-21T17:54:00Z">
          <w:r w:rsidRPr="00617EC9" w:rsidDel="007D74C2">
            <w:rPr>
              <w:rFonts w:ascii="Times New Roman" w:hAnsi="Times New Roman" w:cs="Times New Roman"/>
              <w:b/>
            </w:rPr>
            <w:delText>Table 12.1-</w:delText>
          </w:r>
        </w:del>
      </w:ins>
      <w:ins w:id="10479" w:author="Jen" w:date="2017-08-19T02:10:00Z">
        <w:del w:id="10480" w:author="Liezyl Liton" w:date="2017-08-19T21:37:00Z">
          <w:r w:rsidR="00567966" w:rsidRPr="00617EC9" w:rsidDel="00103306">
            <w:rPr>
              <w:rFonts w:ascii="Times New Roman" w:hAnsi="Times New Roman" w:cs="Times New Roman"/>
              <w:b/>
            </w:rPr>
            <w:delText>12</w:delText>
          </w:r>
        </w:del>
      </w:ins>
      <w:ins w:id="10481" w:author="Consultants" w:date="2017-08-17T12:26:00Z">
        <w:del w:id="10482" w:author="Liezyl Liton" w:date="2017-08-21T17:54:00Z">
          <w:r w:rsidRPr="00617EC9" w:rsidDel="007D74C2">
            <w:rPr>
              <w:rFonts w:ascii="Times New Roman" w:hAnsi="Times New Roman" w:cs="Times New Roman"/>
              <w:b/>
            </w:rPr>
            <w:delText>9 Summary of ISF Structure Affected Improvements</w:delText>
          </w:r>
        </w:del>
      </w:ins>
    </w:p>
    <w:tbl>
      <w:tblPr>
        <w:tblW w:w="8368" w:type="dxa"/>
        <w:jc w:val="center"/>
        <w:tblLook w:val="04A0" w:firstRow="1" w:lastRow="0" w:firstColumn="1" w:lastColumn="0" w:noHBand="0" w:noVBand="1"/>
      </w:tblPr>
      <w:tblGrid>
        <w:gridCol w:w="1317"/>
        <w:gridCol w:w="698"/>
        <w:gridCol w:w="1104"/>
        <w:gridCol w:w="928"/>
        <w:gridCol w:w="866"/>
        <w:gridCol w:w="928"/>
        <w:gridCol w:w="1016"/>
        <w:gridCol w:w="1511"/>
      </w:tblGrid>
      <w:tr w:rsidR="002A0616" w:rsidRPr="00617EC9" w:rsidDel="007D74C2" w14:paraId="35CDC494" w14:textId="6B27BA7C" w:rsidTr="00701041">
        <w:trPr>
          <w:trHeight w:val="300"/>
          <w:jc w:val="center"/>
          <w:ins w:id="10483" w:author="Consultants" w:date="2017-08-17T12:26:00Z"/>
          <w:del w:id="10484" w:author="Liezyl Liton" w:date="2017-08-21T17:54:00Z"/>
        </w:trPr>
        <w:tc>
          <w:tcPr>
            <w:tcW w:w="131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2EC5ADC0" w14:textId="137875C5" w:rsidR="002A0616" w:rsidRPr="00617EC9" w:rsidDel="007D74C2" w:rsidRDefault="002A0616" w:rsidP="00701041">
            <w:pPr>
              <w:spacing w:after="0" w:line="240" w:lineRule="auto"/>
              <w:jc w:val="center"/>
              <w:rPr>
                <w:ins w:id="10485" w:author="Consultants" w:date="2017-08-17T12:26:00Z"/>
                <w:del w:id="10486" w:author="Liezyl Liton" w:date="2017-08-21T17:54:00Z"/>
                <w:rFonts w:ascii="Times New Roman" w:eastAsia="Times New Roman" w:hAnsi="Times New Roman" w:cs="Times New Roman"/>
                <w:b/>
                <w:bCs/>
                <w:color w:val="000000"/>
                <w:sz w:val="20"/>
                <w:szCs w:val="20"/>
                <w:lang w:val="en-US"/>
              </w:rPr>
            </w:pPr>
            <w:ins w:id="10487" w:author="Consultants" w:date="2017-08-17T12:26:00Z">
              <w:del w:id="10488" w:author="Liezyl Liton" w:date="2017-08-21T17:54:00Z">
                <w:r w:rsidRPr="00617EC9" w:rsidDel="007D74C2">
                  <w:rPr>
                    <w:rFonts w:ascii="Times New Roman" w:eastAsia="Times New Roman" w:hAnsi="Times New Roman" w:cs="Times New Roman"/>
                    <w:b/>
                    <w:bCs/>
                    <w:color w:val="000000"/>
                    <w:sz w:val="20"/>
                    <w:szCs w:val="20"/>
                  </w:rPr>
                  <w:delText>City / Municipality</w:delText>
                </w:r>
              </w:del>
            </w:ins>
          </w:p>
        </w:tc>
        <w:tc>
          <w:tcPr>
            <w:tcW w:w="5540" w:type="dxa"/>
            <w:gridSpan w:val="6"/>
            <w:tcBorders>
              <w:top w:val="single" w:sz="4" w:space="0" w:color="auto"/>
              <w:left w:val="nil"/>
              <w:bottom w:val="single" w:sz="4" w:space="0" w:color="auto"/>
              <w:right w:val="single" w:sz="4" w:space="0" w:color="000000"/>
            </w:tcBorders>
            <w:shd w:val="clear" w:color="000000" w:fill="BFBFBF"/>
            <w:vAlign w:val="center"/>
            <w:hideMark/>
          </w:tcPr>
          <w:p w14:paraId="70A76EFF" w14:textId="427F3645" w:rsidR="002A0616" w:rsidRPr="00617EC9" w:rsidDel="007D74C2" w:rsidRDefault="002A0616" w:rsidP="00701041">
            <w:pPr>
              <w:spacing w:after="0" w:line="240" w:lineRule="auto"/>
              <w:jc w:val="center"/>
              <w:rPr>
                <w:ins w:id="10489" w:author="Consultants" w:date="2017-08-17T12:26:00Z"/>
                <w:del w:id="10490" w:author="Liezyl Liton" w:date="2017-08-21T17:54:00Z"/>
                <w:rFonts w:ascii="Times New Roman" w:eastAsia="Times New Roman" w:hAnsi="Times New Roman" w:cs="Times New Roman"/>
                <w:b/>
                <w:bCs/>
                <w:color w:val="000000"/>
                <w:sz w:val="20"/>
                <w:szCs w:val="20"/>
                <w:lang w:val="en-US"/>
              </w:rPr>
            </w:pPr>
            <w:ins w:id="10491" w:author="Consultants" w:date="2017-08-17T12:26:00Z">
              <w:del w:id="10492" w:author="Liezyl Liton" w:date="2017-08-21T17:54:00Z">
                <w:r w:rsidRPr="00617EC9" w:rsidDel="007D74C2">
                  <w:rPr>
                    <w:rFonts w:ascii="Times New Roman" w:eastAsia="Times New Roman" w:hAnsi="Times New Roman" w:cs="Times New Roman"/>
                    <w:b/>
                    <w:bCs/>
                    <w:color w:val="000000"/>
                    <w:sz w:val="20"/>
                    <w:szCs w:val="20"/>
                  </w:rPr>
                  <w:delText>Improvements</w:delText>
                </w:r>
              </w:del>
            </w:ins>
          </w:p>
        </w:tc>
        <w:tc>
          <w:tcPr>
            <w:tcW w:w="151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25A1B14" w14:textId="108F7928" w:rsidR="002A0616" w:rsidRPr="00617EC9" w:rsidDel="007D74C2" w:rsidRDefault="002A0616" w:rsidP="00701041">
            <w:pPr>
              <w:spacing w:after="0" w:line="240" w:lineRule="auto"/>
              <w:jc w:val="center"/>
              <w:rPr>
                <w:ins w:id="10493" w:author="Consultants" w:date="2017-08-17T12:26:00Z"/>
                <w:del w:id="10494" w:author="Liezyl Liton" w:date="2017-08-21T17:54:00Z"/>
                <w:rFonts w:ascii="Times New Roman" w:eastAsia="Times New Roman" w:hAnsi="Times New Roman" w:cs="Times New Roman"/>
                <w:b/>
                <w:bCs/>
                <w:color w:val="000000"/>
                <w:sz w:val="20"/>
                <w:szCs w:val="20"/>
                <w:lang w:val="en-US"/>
              </w:rPr>
            </w:pPr>
            <w:ins w:id="10495" w:author="Consultants" w:date="2017-08-17T12:26:00Z">
              <w:del w:id="10496" w:author="Liezyl Liton" w:date="2017-08-21T17:54:00Z">
                <w:r w:rsidRPr="00617EC9" w:rsidDel="007D74C2">
                  <w:rPr>
                    <w:rFonts w:ascii="Times New Roman" w:eastAsia="Times New Roman" w:hAnsi="Times New Roman" w:cs="Times New Roman"/>
                    <w:b/>
                    <w:bCs/>
                    <w:color w:val="000000"/>
                    <w:sz w:val="20"/>
                    <w:szCs w:val="20"/>
                  </w:rPr>
                  <w:delText>Total Cost Improvements, PhP</w:delText>
                </w:r>
              </w:del>
            </w:ins>
          </w:p>
        </w:tc>
      </w:tr>
      <w:tr w:rsidR="002A0616" w:rsidRPr="00617EC9" w:rsidDel="007D74C2" w14:paraId="12529D94" w14:textId="4CAE4661" w:rsidTr="00701041">
        <w:trPr>
          <w:trHeight w:val="300"/>
          <w:jc w:val="center"/>
          <w:ins w:id="10497" w:author="Consultants" w:date="2017-08-17T12:26:00Z"/>
          <w:del w:id="10498" w:author="Liezyl Liton" w:date="2017-08-21T17:54: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31FB3456" w14:textId="6E2A27C5" w:rsidR="002A0616" w:rsidRPr="00617EC9" w:rsidDel="007D74C2" w:rsidRDefault="002A0616" w:rsidP="00701041">
            <w:pPr>
              <w:spacing w:after="0" w:line="240" w:lineRule="auto"/>
              <w:rPr>
                <w:ins w:id="10499" w:author="Consultants" w:date="2017-08-17T12:26:00Z"/>
                <w:del w:id="10500" w:author="Liezyl Liton" w:date="2017-08-21T17:54:00Z"/>
                <w:rFonts w:ascii="Times New Roman" w:eastAsia="Times New Roman" w:hAnsi="Times New Roman" w:cs="Times New Roman"/>
                <w:b/>
                <w:bCs/>
                <w:color w:val="000000"/>
                <w:sz w:val="20"/>
                <w:szCs w:val="20"/>
                <w:lang w:val="en-US"/>
              </w:rPr>
            </w:pPr>
          </w:p>
        </w:tc>
        <w:tc>
          <w:tcPr>
            <w:tcW w:w="1802" w:type="dxa"/>
            <w:gridSpan w:val="2"/>
            <w:tcBorders>
              <w:top w:val="single" w:sz="4" w:space="0" w:color="auto"/>
              <w:left w:val="nil"/>
              <w:bottom w:val="single" w:sz="4" w:space="0" w:color="auto"/>
              <w:right w:val="single" w:sz="4" w:space="0" w:color="000000"/>
            </w:tcBorders>
            <w:shd w:val="clear" w:color="000000" w:fill="BFBFBF"/>
            <w:vAlign w:val="center"/>
            <w:hideMark/>
          </w:tcPr>
          <w:p w14:paraId="0D13A787" w14:textId="009A432E" w:rsidR="002A0616" w:rsidRPr="00617EC9" w:rsidDel="007D74C2" w:rsidRDefault="002A0616" w:rsidP="00701041">
            <w:pPr>
              <w:spacing w:after="0" w:line="240" w:lineRule="auto"/>
              <w:jc w:val="center"/>
              <w:rPr>
                <w:ins w:id="10501" w:author="Consultants" w:date="2017-08-17T12:26:00Z"/>
                <w:del w:id="10502" w:author="Liezyl Liton" w:date="2017-08-21T17:54:00Z"/>
                <w:rFonts w:ascii="Times New Roman" w:eastAsia="Times New Roman" w:hAnsi="Times New Roman" w:cs="Times New Roman"/>
                <w:b/>
                <w:bCs/>
                <w:color w:val="000000"/>
                <w:sz w:val="20"/>
                <w:szCs w:val="20"/>
                <w:lang w:val="en-US"/>
              </w:rPr>
            </w:pPr>
            <w:ins w:id="10503" w:author="Consultants" w:date="2017-08-17T12:26:00Z">
              <w:del w:id="10504" w:author="Liezyl Liton" w:date="2017-08-21T17:54:00Z">
                <w:r w:rsidRPr="00617EC9" w:rsidDel="007D74C2">
                  <w:rPr>
                    <w:rFonts w:ascii="Times New Roman" w:eastAsia="Times New Roman" w:hAnsi="Times New Roman" w:cs="Times New Roman"/>
                    <w:b/>
                    <w:bCs/>
                    <w:color w:val="000000"/>
                    <w:sz w:val="20"/>
                    <w:szCs w:val="20"/>
                  </w:rPr>
                  <w:delText>Fence</w:delText>
                </w:r>
              </w:del>
            </w:ins>
          </w:p>
        </w:tc>
        <w:tc>
          <w:tcPr>
            <w:tcW w:w="1794" w:type="dxa"/>
            <w:gridSpan w:val="2"/>
            <w:tcBorders>
              <w:top w:val="single" w:sz="4" w:space="0" w:color="auto"/>
              <w:left w:val="nil"/>
              <w:bottom w:val="single" w:sz="4" w:space="0" w:color="auto"/>
              <w:right w:val="single" w:sz="4" w:space="0" w:color="000000"/>
            </w:tcBorders>
            <w:shd w:val="clear" w:color="000000" w:fill="BFBFBF"/>
            <w:vAlign w:val="center"/>
            <w:hideMark/>
          </w:tcPr>
          <w:p w14:paraId="460EA92E" w14:textId="31CE07D4" w:rsidR="002A0616" w:rsidRPr="00617EC9" w:rsidDel="007D74C2" w:rsidRDefault="002A0616" w:rsidP="00701041">
            <w:pPr>
              <w:spacing w:after="0" w:line="240" w:lineRule="auto"/>
              <w:jc w:val="center"/>
              <w:rPr>
                <w:ins w:id="10505" w:author="Consultants" w:date="2017-08-17T12:26:00Z"/>
                <w:del w:id="10506" w:author="Liezyl Liton" w:date="2017-08-21T17:54:00Z"/>
                <w:rFonts w:ascii="Times New Roman" w:eastAsia="Times New Roman" w:hAnsi="Times New Roman" w:cs="Times New Roman"/>
                <w:b/>
                <w:bCs/>
                <w:color w:val="000000"/>
                <w:sz w:val="20"/>
                <w:szCs w:val="20"/>
                <w:lang w:val="en-US"/>
              </w:rPr>
            </w:pPr>
            <w:ins w:id="10507" w:author="Consultants" w:date="2017-08-17T12:26:00Z">
              <w:del w:id="10508" w:author="Liezyl Liton" w:date="2017-08-21T17:54:00Z">
                <w:r w:rsidRPr="00617EC9" w:rsidDel="007D74C2">
                  <w:rPr>
                    <w:rFonts w:ascii="Times New Roman" w:eastAsia="Times New Roman" w:hAnsi="Times New Roman" w:cs="Times New Roman"/>
                    <w:b/>
                    <w:bCs/>
                    <w:color w:val="000000"/>
                    <w:sz w:val="20"/>
                    <w:szCs w:val="20"/>
                  </w:rPr>
                  <w:delText>Gate</w:delText>
                </w:r>
              </w:del>
            </w:ins>
          </w:p>
        </w:tc>
        <w:tc>
          <w:tcPr>
            <w:tcW w:w="1944" w:type="dxa"/>
            <w:gridSpan w:val="2"/>
            <w:tcBorders>
              <w:top w:val="single" w:sz="4" w:space="0" w:color="auto"/>
              <w:left w:val="nil"/>
              <w:bottom w:val="single" w:sz="4" w:space="0" w:color="auto"/>
              <w:right w:val="single" w:sz="4" w:space="0" w:color="000000"/>
            </w:tcBorders>
            <w:shd w:val="clear" w:color="000000" w:fill="BFBFBF"/>
            <w:vAlign w:val="center"/>
            <w:hideMark/>
          </w:tcPr>
          <w:p w14:paraId="3B7D19F6" w14:textId="7994EC9A" w:rsidR="002A0616" w:rsidRPr="00617EC9" w:rsidDel="007D74C2" w:rsidRDefault="002A0616" w:rsidP="00701041">
            <w:pPr>
              <w:spacing w:after="0" w:line="240" w:lineRule="auto"/>
              <w:jc w:val="center"/>
              <w:rPr>
                <w:ins w:id="10509" w:author="Consultants" w:date="2017-08-17T12:26:00Z"/>
                <w:del w:id="10510" w:author="Liezyl Liton" w:date="2017-08-21T17:54:00Z"/>
                <w:rFonts w:ascii="Times New Roman" w:eastAsia="Times New Roman" w:hAnsi="Times New Roman" w:cs="Times New Roman"/>
                <w:b/>
                <w:bCs/>
                <w:color w:val="000000"/>
                <w:sz w:val="20"/>
                <w:szCs w:val="20"/>
                <w:lang w:val="en-US"/>
              </w:rPr>
            </w:pPr>
            <w:ins w:id="10511" w:author="Consultants" w:date="2017-08-17T12:26:00Z">
              <w:del w:id="10512" w:author="Liezyl Liton" w:date="2017-08-21T17:54:00Z">
                <w:r w:rsidRPr="00617EC9" w:rsidDel="007D74C2">
                  <w:rPr>
                    <w:rFonts w:ascii="Times New Roman" w:eastAsia="Times New Roman" w:hAnsi="Times New Roman" w:cs="Times New Roman"/>
                    <w:b/>
                    <w:bCs/>
                    <w:color w:val="000000"/>
                    <w:sz w:val="20"/>
                    <w:szCs w:val="20"/>
                  </w:rPr>
                  <w:delText>Others*</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4959BA73" w14:textId="6145C548" w:rsidR="002A0616" w:rsidRPr="00617EC9" w:rsidDel="007D74C2" w:rsidRDefault="002A0616" w:rsidP="00701041">
            <w:pPr>
              <w:spacing w:after="0" w:line="240" w:lineRule="auto"/>
              <w:rPr>
                <w:ins w:id="10513" w:author="Consultants" w:date="2017-08-17T12:26:00Z"/>
                <w:del w:id="10514" w:author="Liezyl Liton" w:date="2017-08-21T17:54:00Z"/>
                <w:rFonts w:ascii="Times New Roman" w:eastAsia="Times New Roman" w:hAnsi="Times New Roman" w:cs="Times New Roman"/>
                <w:b/>
                <w:bCs/>
                <w:color w:val="000000"/>
                <w:sz w:val="20"/>
                <w:szCs w:val="20"/>
                <w:lang w:val="en-US"/>
              </w:rPr>
            </w:pPr>
          </w:p>
        </w:tc>
      </w:tr>
      <w:tr w:rsidR="002A0616" w:rsidRPr="00617EC9" w:rsidDel="007D74C2" w14:paraId="0145D6AD" w14:textId="4586B6C7" w:rsidTr="00701041">
        <w:trPr>
          <w:trHeight w:val="300"/>
          <w:jc w:val="center"/>
          <w:ins w:id="10515" w:author="Consultants" w:date="2017-08-17T12:26:00Z"/>
          <w:del w:id="10516" w:author="Liezyl Liton" w:date="2017-08-21T17:54: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0673FB67" w14:textId="54CECE4E" w:rsidR="002A0616" w:rsidRPr="00617EC9" w:rsidDel="007D74C2" w:rsidRDefault="002A0616" w:rsidP="00701041">
            <w:pPr>
              <w:spacing w:after="0" w:line="240" w:lineRule="auto"/>
              <w:rPr>
                <w:ins w:id="10517" w:author="Consultants" w:date="2017-08-17T12:26:00Z"/>
                <w:del w:id="10518" w:author="Liezyl Liton" w:date="2017-08-21T17:54: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2A806095" w14:textId="0E512BA0" w:rsidR="002A0616" w:rsidRPr="00617EC9" w:rsidDel="007D74C2" w:rsidRDefault="002A0616" w:rsidP="00701041">
            <w:pPr>
              <w:spacing w:after="0" w:line="240" w:lineRule="auto"/>
              <w:jc w:val="center"/>
              <w:rPr>
                <w:ins w:id="10519" w:author="Consultants" w:date="2017-08-17T12:26:00Z"/>
                <w:del w:id="10520" w:author="Liezyl Liton" w:date="2017-08-21T17:54:00Z"/>
                <w:rFonts w:ascii="Times New Roman" w:eastAsia="Times New Roman" w:hAnsi="Times New Roman" w:cs="Times New Roman"/>
                <w:b/>
                <w:bCs/>
                <w:color w:val="000000"/>
                <w:sz w:val="20"/>
                <w:szCs w:val="20"/>
                <w:lang w:val="en-US"/>
              </w:rPr>
            </w:pPr>
            <w:ins w:id="10521" w:author="Consultants" w:date="2017-08-17T12:26:00Z">
              <w:del w:id="10522" w:author="Liezyl Liton" w:date="2017-08-21T17:54:00Z">
                <w:r w:rsidRPr="00617EC9" w:rsidDel="007D74C2">
                  <w:rPr>
                    <w:rFonts w:ascii="Times New Roman" w:eastAsia="Times New Roman" w:hAnsi="Times New Roman" w:cs="Times New Roman"/>
                    <w:b/>
                    <w:bCs/>
                    <w:color w:val="000000"/>
                    <w:sz w:val="20"/>
                    <w:szCs w:val="20"/>
                  </w:rPr>
                  <w:delText xml:space="preserve">Area </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1A05F685" w14:textId="2A8CEB60" w:rsidR="002A0616" w:rsidRPr="00617EC9" w:rsidDel="007D74C2" w:rsidRDefault="002A0616" w:rsidP="00701041">
            <w:pPr>
              <w:spacing w:after="0" w:line="240" w:lineRule="auto"/>
              <w:jc w:val="center"/>
              <w:rPr>
                <w:ins w:id="10523" w:author="Consultants" w:date="2017-08-17T12:26:00Z"/>
                <w:del w:id="10524" w:author="Liezyl Liton" w:date="2017-08-21T17:54:00Z"/>
                <w:rFonts w:ascii="Times New Roman" w:eastAsia="Times New Roman" w:hAnsi="Times New Roman" w:cs="Times New Roman"/>
                <w:b/>
                <w:bCs/>
                <w:color w:val="000000"/>
                <w:sz w:val="20"/>
                <w:szCs w:val="20"/>
                <w:lang w:val="en-US"/>
              </w:rPr>
            </w:pPr>
            <w:ins w:id="10525" w:author="Consultants" w:date="2017-08-17T12:26:00Z">
              <w:del w:id="10526" w:author="Liezyl Liton" w:date="2017-08-21T17:54:00Z">
                <w:r w:rsidRPr="00617EC9" w:rsidDel="007D74C2">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71CEFD3E" w14:textId="4349ED7C" w:rsidR="002A0616" w:rsidRPr="00617EC9" w:rsidDel="007D74C2" w:rsidRDefault="002A0616" w:rsidP="00701041">
            <w:pPr>
              <w:spacing w:after="0" w:line="240" w:lineRule="auto"/>
              <w:jc w:val="center"/>
              <w:rPr>
                <w:ins w:id="10527" w:author="Consultants" w:date="2017-08-17T12:26:00Z"/>
                <w:del w:id="10528" w:author="Liezyl Liton" w:date="2017-08-21T17:54:00Z"/>
                <w:rFonts w:ascii="Times New Roman" w:eastAsia="Times New Roman" w:hAnsi="Times New Roman" w:cs="Times New Roman"/>
                <w:b/>
                <w:bCs/>
                <w:color w:val="000000"/>
                <w:sz w:val="20"/>
                <w:szCs w:val="20"/>
                <w:lang w:val="en-US"/>
              </w:rPr>
            </w:pPr>
            <w:ins w:id="10529" w:author="Consultants" w:date="2017-08-17T12:26:00Z">
              <w:del w:id="10530" w:author="Liezyl Liton" w:date="2017-08-21T17:54:00Z">
                <w:r w:rsidRPr="00617EC9" w:rsidDel="007D74C2">
                  <w:rPr>
                    <w:rFonts w:ascii="Times New Roman" w:eastAsia="Times New Roman" w:hAnsi="Times New Roman" w:cs="Times New Roman"/>
                    <w:b/>
                    <w:bCs/>
                    <w:color w:val="000000"/>
                    <w:sz w:val="20"/>
                    <w:szCs w:val="20"/>
                  </w:rPr>
                  <w:delText>Number</w:delText>
                </w:r>
              </w:del>
            </w:ins>
          </w:p>
          <w:p w14:paraId="2CD624D1" w14:textId="5B0BEB7B" w:rsidR="002A0616" w:rsidRPr="00617EC9" w:rsidDel="007D74C2" w:rsidRDefault="002A0616" w:rsidP="00701041">
            <w:pPr>
              <w:spacing w:after="0" w:line="240" w:lineRule="auto"/>
              <w:jc w:val="center"/>
              <w:rPr>
                <w:ins w:id="10531" w:author="Consultants" w:date="2017-08-17T12:26:00Z"/>
                <w:del w:id="10532" w:author="Liezyl Liton" w:date="2017-08-21T17:54:00Z"/>
                <w:rFonts w:ascii="Times New Roman" w:eastAsia="Times New Roman" w:hAnsi="Times New Roman" w:cs="Times New Roman"/>
                <w:b/>
                <w:bCs/>
                <w:color w:val="000000"/>
                <w:sz w:val="20"/>
                <w:szCs w:val="20"/>
                <w:lang w:val="en-US"/>
              </w:rPr>
            </w:pPr>
            <w:ins w:id="10533" w:author="Consultants" w:date="2017-08-17T12:26:00Z">
              <w:del w:id="10534" w:author="Liezyl Liton" w:date="2017-08-21T17:54:00Z">
                <w:r w:rsidRPr="00617EC9" w:rsidDel="007D74C2">
                  <w:rPr>
                    <w:rFonts w:ascii="Times New Roman" w:eastAsia="Times New Roman" w:hAnsi="Times New Roman" w:cs="Times New Roman"/>
                    <w:b/>
                    <w:bCs/>
                    <w:color w:val="000000"/>
                    <w:sz w:val="20"/>
                    <w:szCs w:val="20"/>
                  </w:rPr>
                  <w:delText> </w:delText>
                </w:r>
              </w:del>
            </w:ins>
          </w:p>
        </w:tc>
        <w:tc>
          <w:tcPr>
            <w:tcW w:w="866" w:type="dxa"/>
            <w:tcBorders>
              <w:top w:val="nil"/>
              <w:left w:val="nil"/>
              <w:bottom w:val="single" w:sz="4" w:space="0" w:color="auto"/>
              <w:right w:val="single" w:sz="4" w:space="0" w:color="auto"/>
            </w:tcBorders>
            <w:shd w:val="clear" w:color="000000" w:fill="BFBFBF"/>
            <w:vAlign w:val="center"/>
            <w:hideMark/>
          </w:tcPr>
          <w:p w14:paraId="2E4F31FB" w14:textId="3B612AD0" w:rsidR="002A0616" w:rsidRPr="00617EC9" w:rsidDel="007D74C2" w:rsidRDefault="002A0616" w:rsidP="00701041">
            <w:pPr>
              <w:spacing w:after="0" w:line="240" w:lineRule="auto"/>
              <w:jc w:val="center"/>
              <w:rPr>
                <w:ins w:id="10535" w:author="Consultants" w:date="2017-08-17T12:26:00Z"/>
                <w:del w:id="10536" w:author="Liezyl Liton" w:date="2017-08-21T17:54:00Z"/>
                <w:rFonts w:ascii="Times New Roman" w:eastAsia="Times New Roman" w:hAnsi="Times New Roman" w:cs="Times New Roman"/>
                <w:b/>
                <w:bCs/>
                <w:color w:val="000000"/>
                <w:sz w:val="20"/>
                <w:szCs w:val="20"/>
                <w:lang w:val="en-US"/>
              </w:rPr>
            </w:pPr>
            <w:ins w:id="10537" w:author="Consultants" w:date="2017-08-17T12:26:00Z">
              <w:del w:id="10538" w:author="Liezyl Liton" w:date="2017-08-21T17:54:00Z">
                <w:r w:rsidRPr="00617EC9" w:rsidDel="007D74C2">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2F3D2BAC" w14:textId="34018DA5" w:rsidR="002A0616" w:rsidRPr="00617EC9" w:rsidDel="007D74C2" w:rsidRDefault="002A0616" w:rsidP="00701041">
            <w:pPr>
              <w:spacing w:after="0" w:line="240" w:lineRule="auto"/>
              <w:jc w:val="center"/>
              <w:rPr>
                <w:ins w:id="10539" w:author="Consultants" w:date="2017-08-17T12:26:00Z"/>
                <w:del w:id="10540" w:author="Liezyl Liton" w:date="2017-08-21T17:54:00Z"/>
                <w:rFonts w:ascii="Times New Roman" w:eastAsia="Times New Roman" w:hAnsi="Times New Roman" w:cs="Times New Roman"/>
                <w:b/>
                <w:bCs/>
                <w:color w:val="000000"/>
                <w:sz w:val="20"/>
                <w:szCs w:val="20"/>
                <w:lang w:val="en-US"/>
              </w:rPr>
            </w:pPr>
            <w:ins w:id="10541" w:author="Consultants" w:date="2017-08-17T12:26:00Z">
              <w:del w:id="10542" w:author="Liezyl Liton" w:date="2017-08-21T17:54:00Z">
                <w:r w:rsidRPr="00617EC9" w:rsidDel="007D74C2">
                  <w:rPr>
                    <w:rFonts w:ascii="Times New Roman" w:eastAsia="Times New Roman" w:hAnsi="Times New Roman" w:cs="Times New Roman"/>
                    <w:b/>
                    <w:bCs/>
                    <w:color w:val="000000"/>
                    <w:sz w:val="20"/>
                    <w:szCs w:val="20"/>
                  </w:rPr>
                  <w:delText>Number</w:delText>
                </w:r>
              </w:del>
            </w:ins>
          </w:p>
          <w:p w14:paraId="58C135E2" w14:textId="34CC562E" w:rsidR="002A0616" w:rsidRPr="00617EC9" w:rsidDel="007D74C2" w:rsidRDefault="002A0616" w:rsidP="00701041">
            <w:pPr>
              <w:spacing w:after="0" w:line="240" w:lineRule="auto"/>
              <w:jc w:val="center"/>
              <w:rPr>
                <w:ins w:id="10543" w:author="Consultants" w:date="2017-08-17T12:26:00Z"/>
                <w:del w:id="10544" w:author="Liezyl Liton" w:date="2017-08-21T17:54:00Z"/>
                <w:rFonts w:ascii="Times New Roman" w:eastAsia="Times New Roman" w:hAnsi="Times New Roman" w:cs="Times New Roman"/>
                <w:b/>
                <w:bCs/>
                <w:color w:val="000000"/>
                <w:sz w:val="20"/>
                <w:szCs w:val="20"/>
                <w:lang w:val="en-US"/>
              </w:rPr>
            </w:pPr>
            <w:ins w:id="10545" w:author="Consultants" w:date="2017-08-17T12:26:00Z">
              <w:del w:id="10546" w:author="Liezyl Liton" w:date="2017-08-21T17:54:00Z">
                <w:r w:rsidRPr="00617EC9" w:rsidDel="007D74C2">
                  <w:rPr>
                    <w:rFonts w:ascii="Times New Roman" w:eastAsia="Times New Roman" w:hAnsi="Times New Roman" w:cs="Times New Roman"/>
                    <w:b/>
                    <w:bCs/>
                    <w:color w:val="000000"/>
                    <w:sz w:val="20"/>
                    <w:szCs w:val="20"/>
                  </w:rPr>
                  <w:delText> </w:delText>
                </w:r>
              </w:del>
            </w:ins>
          </w:p>
        </w:tc>
        <w:tc>
          <w:tcPr>
            <w:tcW w:w="1016" w:type="dxa"/>
            <w:tcBorders>
              <w:top w:val="nil"/>
              <w:left w:val="nil"/>
              <w:bottom w:val="single" w:sz="4" w:space="0" w:color="auto"/>
              <w:right w:val="single" w:sz="4" w:space="0" w:color="auto"/>
            </w:tcBorders>
            <w:shd w:val="clear" w:color="000000" w:fill="BFBFBF"/>
            <w:vAlign w:val="center"/>
            <w:hideMark/>
          </w:tcPr>
          <w:p w14:paraId="073CF51F" w14:textId="57E8907B" w:rsidR="002A0616" w:rsidRPr="00617EC9" w:rsidDel="007D74C2" w:rsidRDefault="002A0616" w:rsidP="00701041">
            <w:pPr>
              <w:spacing w:after="0" w:line="240" w:lineRule="auto"/>
              <w:jc w:val="center"/>
              <w:rPr>
                <w:ins w:id="10547" w:author="Consultants" w:date="2017-08-17T12:26:00Z"/>
                <w:del w:id="10548" w:author="Liezyl Liton" w:date="2017-08-21T17:54:00Z"/>
                <w:rFonts w:ascii="Times New Roman" w:eastAsia="Times New Roman" w:hAnsi="Times New Roman" w:cs="Times New Roman"/>
                <w:b/>
                <w:bCs/>
                <w:color w:val="000000"/>
                <w:sz w:val="20"/>
                <w:szCs w:val="20"/>
                <w:lang w:val="en-US"/>
              </w:rPr>
            </w:pPr>
            <w:ins w:id="10549" w:author="Consultants" w:date="2017-08-17T12:26:00Z">
              <w:del w:id="10550" w:author="Liezyl Liton" w:date="2017-08-21T17:54:00Z">
                <w:r w:rsidRPr="00617EC9" w:rsidDel="007D74C2">
                  <w:rPr>
                    <w:rFonts w:ascii="Times New Roman" w:eastAsia="Times New Roman" w:hAnsi="Times New Roman" w:cs="Times New Roman"/>
                    <w:b/>
                    <w:bCs/>
                    <w:color w:val="000000"/>
                    <w:sz w:val="20"/>
                    <w:szCs w:val="20"/>
                  </w:rPr>
                  <w:delText>Cost</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48946DD1" w14:textId="0FFBAF74" w:rsidR="002A0616" w:rsidRPr="00617EC9" w:rsidDel="007D74C2" w:rsidRDefault="002A0616" w:rsidP="00701041">
            <w:pPr>
              <w:spacing w:after="0" w:line="240" w:lineRule="auto"/>
              <w:rPr>
                <w:ins w:id="10551" w:author="Consultants" w:date="2017-08-17T12:26:00Z"/>
                <w:del w:id="10552" w:author="Liezyl Liton" w:date="2017-08-21T17:54:00Z"/>
                <w:rFonts w:ascii="Times New Roman" w:eastAsia="Times New Roman" w:hAnsi="Times New Roman" w:cs="Times New Roman"/>
                <w:b/>
                <w:bCs/>
                <w:color w:val="000000"/>
                <w:sz w:val="20"/>
                <w:szCs w:val="20"/>
                <w:lang w:val="en-US"/>
              </w:rPr>
            </w:pPr>
          </w:p>
        </w:tc>
      </w:tr>
      <w:tr w:rsidR="002A0616" w:rsidRPr="00617EC9" w:rsidDel="007D74C2" w14:paraId="328588B2" w14:textId="5A535B31" w:rsidTr="00701041">
        <w:trPr>
          <w:trHeight w:val="300"/>
          <w:jc w:val="center"/>
          <w:ins w:id="10553" w:author="Consultants" w:date="2017-08-17T12:26:00Z"/>
          <w:del w:id="10554" w:author="Liezyl Liton" w:date="2017-08-21T17:54: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6F4965F7" w14:textId="5C1ECEA0" w:rsidR="002A0616" w:rsidRPr="00617EC9" w:rsidDel="007D74C2" w:rsidRDefault="002A0616" w:rsidP="00701041">
            <w:pPr>
              <w:spacing w:after="0" w:line="240" w:lineRule="auto"/>
              <w:rPr>
                <w:ins w:id="10555" w:author="Consultants" w:date="2017-08-17T12:26:00Z"/>
                <w:del w:id="10556" w:author="Liezyl Liton" w:date="2017-08-21T17:54: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6DD99AA2" w14:textId="371B2D03" w:rsidR="002A0616" w:rsidRPr="00617EC9" w:rsidDel="007D74C2" w:rsidRDefault="002A0616" w:rsidP="00701041">
            <w:pPr>
              <w:spacing w:after="0" w:line="240" w:lineRule="auto"/>
              <w:jc w:val="center"/>
              <w:rPr>
                <w:ins w:id="10557" w:author="Consultants" w:date="2017-08-17T12:26:00Z"/>
                <w:del w:id="10558" w:author="Liezyl Liton" w:date="2017-08-21T17:54:00Z"/>
                <w:rFonts w:ascii="Times New Roman" w:eastAsia="Times New Roman" w:hAnsi="Times New Roman" w:cs="Times New Roman"/>
                <w:b/>
                <w:bCs/>
                <w:color w:val="000000"/>
                <w:sz w:val="20"/>
                <w:szCs w:val="20"/>
                <w:lang w:val="en-US"/>
              </w:rPr>
            </w:pPr>
            <w:ins w:id="10559" w:author="Consultants" w:date="2017-08-17T12:26:00Z">
              <w:del w:id="10560" w:author="Liezyl Liton" w:date="2017-08-21T17:54:00Z">
                <w:r w:rsidRPr="00617EC9" w:rsidDel="007D74C2">
                  <w:rPr>
                    <w:rFonts w:ascii="Times New Roman" w:eastAsia="Times New Roman" w:hAnsi="Times New Roman" w:cs="Times New Roman"/>
                    <w:b/>
                    <w:bCs/>
                    <w:color w:val="000000"/>
                    <w:sz w:val="20"/>
                    <w:szCs w:val="20"/>
                  </w:rPr>
                  <w:delText>(lm)</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500E1F6E" w14:textId="4BBD7C98" w:rsidR="002A0616" w:rsidRPr="00617EC9" w:rsidDel="007D74C2" w:rsidRDefault="002A0616" w:rsidP="00701041">
            <w:pPr>
              <w:spacing w:after="0" w:line="240" w:lineRule="auto"/>
              <w:jc w:val="center"/>
              <w:rPr>
                <w:ins w:id="10561" w:author="Consultants" w:date="2017-08-17T12:26:00Z"/>
                <w:del w:id="10562" w:author="Liezyl Liton" w:date="2017-08-21T17:54:00Z"/>
                <w:rFonts w:ascii="Times New Roman" w:eastAsia="Times New Roman" w:hAnsi="Times New Roman" w:cs="Times New Roman"/>
                <w:b/>
                <w:bCs/>
                <w:color w:val="000000"/>
                <w:sz w:val="20"/>
                <w:szCs w:val="20"/>
                <w:lang w:val="en-US"/>
              </w:rPr>
            </w:pPr>
            <w:ins w:id="10563" w:author="Consultants" w:date="2017-08-17T12:26:00Z">
              <w:del w:id="10564" w:author="Liezyl Liton" w:date="2017-08-21T17:54:00Z">
                <w:r w:rsidRPr="00617EC9" w:rsidDel="007D74C2">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48D88C10" w14:textId="3F61BCDE" w:rsidR="002A0616" w:rsidRPr="00617EC9" w:rsidDel="007D74C2" w:rsidRDefault="002A0616" w:rsidP="00701041">
            <w:pPr>
              <w:spacing w:after="0" w:line="240" w:lineRule="auto"/>
              <w:jc w:val="center"/>
              <w:rPr>
                <w:ins w:id="10565" w:author="Consultants" w:date="2017-08-17T12:26:00Z"/>
                <w:del w:id="10566" w:author="Liezyl Liton" w:date="2017-08-21T17:54:00Z"/>
                <w:rFonts w:ascii="Times New Roman" w:eastAsia="Times New Roman" w:hAnsi="Times New Roman" w:cs="Times New Roman"/>
                <w:b/>
                <w:bCs/>
                <w:color w:val="000000"/>
                <w:sz w:val="20"/>
                <w:szCs w:val="20"/>
                <w:lang w:val="en-US"/>
              </w:rPr>
            </w:pPr>
          </w:p>
        </w:tc>
        <w:tc>
          <w:tcPr>
            <w:tcW w:w="866" w:type="dxa"/>
            <w:tcBorders>
              <w:top w:val="nil"/>
              <w:left w:val="nil"/>
              <w:bottom w:val="single" w:sz="4" w:space="0" w:color="auto"/>
              <w:right w:val="single" w:sz="4" w:space="0" w:color="auto"/>
            </w:tcBorders>
            <w:shd w:val="clear" w:color="000000" w:fill="BFBFBF"/>
            <w:vAlign w:val="center"/>
            <w:hideMark/>
          </w:tcPr>
          <w:p w14:paraId="36821821" w14:textId="0383C796" w:rsidR="002A0616" w:rsidRPr="00617EC9" w:rsidDel="007D74C2" w:rsidRDefault="002A0616" w:rsidP="00701041">
            <w:pPr>
              <w:spacing w:after="0" w:line="240" w:lineRule="auto"/>
              <w:jc w:val="center"/>
              <w:rPr>
                <w:ins w:id="10567" w:author="Consultants" w:date="2017-08-17T12:26:00Z"/>
                <w:del w:id="10568" w:author="Liezyl Liton" w:date="2017-08-21T17:54:00Z"/>
                <w:rFonts w:ascii="Times New Roman" w:eastAsia="Times New Roman" w:hAnsi="Times New Roman" w:cs="Times New Roman"/>
                <w:b/>
                <w:bCs/>
                <w:color w:val="000000"/>
                <w:sz w:val="20"/>
                <w:szCs w:val="20"/>
                <w:lang w:val="en-US"/>
              </w:rPr>
            </w:pPr>
            <w:ins w:id="10569" w:author="Consultants" w:date="2017-08-17T12:26:00Z">
              <w:del w:id="10570" w:author="Liezyl Liton" w:date="2017-08-21T17:54:00Z">
                <w:r w:rsidRPr="00617EC9" w:rsidDel="007D74C2">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37E48D6B" w14:textId="718C6FAD" w:rsidR="002A0616" w:rsidRPr="00617EC9" w:rsidDel="007D74C2" w:rsidRDefault="002A0616" w:rsidP="00701041">
            <w:pPr>
              <w:spacing w:after="0" w:line="240" w:lineRule="auto"/>
              <w:jc w:val="center"/>
              <w:rPr>
                <w:ins w:id="10571" w:author="Consultants" w:date="2017-08-17T12:26:00Z"/>
                <w:del w:id="10572" w:author="Liezyl Liton" w:date="2017-08-21T17:54:00Z"/>
                <w:rFonts w:ascii="Times New Roman" w:eastAsia="Times New Roman" w:hAnsi="Times New Roman" w:cs="Times New Roman"/>
                <w:b/>
                <w:bCs/>
                <w:color w:val="000000"/>
                <w:sz w:val="20"/>
                <w:szCs w:val="20"/>
                <w:lang w:val="en-US"/>
              </w:rPr>
            </w:pPr>
          </w:p>
        </w:tc>
        <w:tc>
          <w:tcPr>
            <w:tcW w:w="1016" w:type="dxa"/>
            <w:tcBorders>
              <w:top w:val="nil"/>
              <w:left w:val="nil"/>
              <w:bottom w:val="single" w:sz="4" w:space="0" w:color="auto"/>
              <w:right w:val="single" w:sz="4" w:space="0" w:color="auto"/>
            </w:tcBorders>
            <w:shd w:val="clear" w:color="000000" w:fill="BFBFBF"/>
            <w:vAlign w:val="center"/>
            <w:hideMark/>
          </w:tcPr>
          <w:p w14:paraId="56121D22" w14:textId="615B554C" w:rsidR="002A0616" w:rsidRPr="00617EC9" w:rsidDel="007D74C2" w:rsidRDefault="002A0616" w:rsidP="00701041">
            <w:pPr>
              <w:spacing w:after="0" w:line="240" w:lineRule="auto"/>
              <w:jc w:val="center"/>
              <w:rPr>
                <w:ins w:id="10573" w:author="Consultants" w:date="2017-08-17T12:26:00Z"/>
                <w:del w:id="10574" w:author="Liezyl Liton" w:date="2017-08-21T17:54:00Z"/>
                <w:rFonts w:ascii="Times New Roman" w:eastAsia="Times New Roman" w:hAnsi="Times New Roman" w:cs="Times New Roman"/>
                <w:b/>
                <w:bCs/>
                <w:color w:val="000000"/>
                <w:sz w:val="20"/>
                <w:szCs w:val="20"/>
                <w:lang w:val="en-US"/>
              </w:rPr>
            </w:pPr>
            <w:ins w:id="10575" w:author="Consultants" w:date="2017-08-17T12:26:00Z">
              <w:del w:id="10576" w:author="Liezyl Liton" w:date="2017-08-21T17:54:00Z">
                <w:r w:rsidRPr="00617EC9" w:rsidDel="007D74C2">
                  <w:rPr>
                    <w:rFonts w:ascii="Times New Roman" w:eastAsia="Times New Roman" w:hAnsi="Times New Roman" w:cs="Times New Roman"/>
                    <w:b/>
                    <w:bCs/>
                    <w:color w:val="000000"/>
                    <w:sz w:val="20"/>
                    <w:szCs w:val="20"/>
                  </w:rPr>
                  <w:delText>(PhP)</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0FF48456" w14:textId="07E43F0C" w:rsidR="002A0616" w:rsidRPr="00617EC9" w:rsidDel="007D74C2" w:rsidRDefault="002A0616" w:rsidP="00701041">
            <w:pPr>
              <w:spacing w:after="0" w:line="240" w:lineRule="auto"/>
              <w:rPr>
                <w:ins w:id="10577" w:author="Consultants" w:date="2017-08-17T12:26:00Z"/>
                <w:del w:id="10578" w:author="Liezyl Liton" w:date="2017-08-21T17:54:00Z"/>
                <w:rFonts w:ascii="Times New Roman" w:eastAsia="Times New Roman" w:hAnsi="Times New Roman" w:cs="Times New Roman"/>
                <w:b/>
                <w:bCs/>
                <w:color w:val="000000"/>
                <w:sz w:val="20"/>
                <w:szCs w:val="20"/>
                <w:lang w:val="en-US"/>
              </w:rPr>
            </w:pPr>
          </w:p>
        </w:tc>
      </w:tr>
      <w:tr w:rsidR="002A0616" w:rsidRPr="00617EC9" w:rsidDel="007D74C2" w14:paraId="5369BFAF" w14:textId="541D2DB1" w:rsidTr="00701041">
        <w:trPr>
          <w:trHeight w:val="300"/>
          <w:jc w:val="center"/>
          <w:ins w:id="10579" w:author="Consultants" w:date="2017-08-17T12:26:00Z"/>
          <w:del w:id="10580"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7D9EA02" w14:textId="4CE0F40D" w:rsidR="002A0616" w:rsidRPr="00617EC9" w:rsidDel="007D74C2" w:rsidRDefault="002A0616" w:rsidP="00701041">
            <w:pPr>
              <w:spacing w:after="0" w:line="240" w:lineRule="auto"/>
              <w:jc w:val="both"/>
              <w:rPr>
                <w:ins w:id="10581" w:author="Consultants" w:date="2017-08-17T12:26:00Z"/>
                <w:del w:id="10582" w:author="Liezyl Liton" w:date="2017-08-21T17:54:00Z"/>
                <w:rFonts w:ascii="Times New Roman" w:eastAsia="Times New Roman" w:hAnsi="Times New Roman" w:cs="Times New Roman"/>
                <w:color w:val="000000"/>
                <w:sz w:val="20"/>
                <w:szCs w:val="20"/>
                <w:lang w:val="en-US"/>
              </w:rPr>
            </w:pPr>
            <w:ins w:id="10583" w:author="Consultants" w:date="2017-08-17T12:26:00Z">
              <w:del w:id="10584" w:author="Liezyl Liton" w:date="2017-08-21T17:54:00Z">
                <w:r w:rsidRPr="00617EC9" w:rsidDel="007D74C2">
                  <w:rPr>
                    <w:rFonts w:ascii="Times New Roman" w:eastAsia="Times New Roman" w:hAnsi="Times New Roman" w:cs="Times New Roman"/>
                    <w:color w:val="000000"/>
                    <w:sz w:val="20"/>
                    <w:szCs w:val="20"/>
                  </w:rPr>
                  <w:delText>Malolos</w:delText>
                </w:r>
              </w:del>
            </w:ins>
          </w:p>
        </w:tc>
        <w:tc>
          <w:tcPr>
            <w:tcW w:w="698" w:type="dxa"/>
            <w:tcBorders>
              <w:top w:val="nil"/>
              <w:left w:val="nil"/>
              <w:bottom w:val="single" w:sz="4" w:space="0" w:color="auto"/>
              <w:right w:val="single" w:sz="4" w:space="0" w:color="auto"/>
            </w:tcBorders>
            <w:shd w:val="clear" w:color="auto" w:fill="auto"/>
            <w:vAlign w:val="center"/>
            <w:hideMark/>
          </w:tcPr>
          <w:p w14:paraId="0DF3244C" w14:textId="1CD649C6" w:rsidR="002A0616" w:rsidRPr="00617EC9" w:rsidDel="007D74C2" w:rsidRDefault="002A0616" w:rsidP="00701041">
            <w:pPr>
              <w:spacing w:after="0" w:line="240" w:lineRule="auto"/>
              <w:jc w:val="right"/>
              <w:rPr>
                <w:ins w:id="10585" w:author="Consultants" w:date="2017-08-17T12:26:00Z"/>
                <w:del w:id="10586" w:author="Liezyl Liton" w:date="2017-08-21T17:54:00Z"/>
                <w:rFonts w:ascii="Times New Roman" w:eastAsia="Times New Roman" w:hAnsi="Times New Roman" w:cs="Times New Roman"/>
                <w:color w:val="000000"/>
                <w:sz w:val="20"/>
                <w:szCs w:val="20"/>
                <w:lang w:val="en-US"/>
              </w:rPr>
            </w:pPr>
            <w:ins w:id="10587" w:author="Consultants" w:date="2017-08-17T12:26:00Z">
              <w:del w:id="10588" w:author="Liezyl Liton" w:date="2017-08-21T17:54:00Z">
                <w:r w:rsidRPr="00617EC9" w:rsidDel="007D74C2">
                  <w:rPr>
                    <w:rFonts w:ascii="Times New Roman" w:eastAsia="Times New Roman" w:hAnsi="Times New Roman" w:cs="Times New Roman"/>
                    <w:color w:val="000000"/>
                    <w:sz w:val="20"/>
                    <w:szCs w:val="20"/>
                  </w:rPr>
                  <w:delText>848</w:delText>
                </w:r>
              </w:del>
            </w:ins>
          </w:p>
        </w:tc>
        <w:tc>
          <w:tcPr>
            <w:tcW w:w="1104" w:type="dxa"/>
            <w:tcBorders>
              <w:top w:val="nil"/>
              <w:left w:val="nil"/>
              <w:bottom w:val="single" w:sz="4" w:space="0" w:color="auto"/>
              <w:right w:val="single" w:sz="4" w:space="0" w:color="auto"/>
            </w:tcBorders>
            <w:shd w:val="clear" w:color="000000" w:fill="FFFFFF"/>
            <w:noWrap/>
            <w:vAlign w:val="center"/>
            <w:hideMark/>
          </w:tcPr>
          <w:p w14:paraId="43C43BB8" w14:textId="1531DF43" w:rsidR="002A0616" w:rsidRPr="00617EC9" w:rsidDel="007D74C2" w:rsidRDefault="002A0616" w:rsidP="00701041">
            <w:pPr>
              <w:spacing w:after="0" w:line="240" w:lineRule="auto"/>
              <w:jc w:val="right"/>
              <w:rPr>
                <w:ins w:id="10589" w:author="Consultants" w:date="2017-08-17T12:26:00Z"/>
                <w:del w:id="10590" w:author="Liezyl Liton" w:date="2017-08-21T17:54:00Z"/>
                <w:rFonts w:ascii="Times New Roman" w:eastAsia="Times New Roman" w:hAnsi="Times New Roman" w:cs="Times New Roman"/>
                <w:color w:val="000000"/>
                <w:sz w:val="20"/>
                <w:szCs w:val="20"/>
                <w:lang w:val="en-US"/>
              </w:rPr>
            </w:pPr>
            <w:ins w:id="10591" w:author="Consultants" w:date="2017-08-17T12:26:00Z">
              <w:del w:id="10592" w:author="Liezyl Liton" w:date="2017-08-21T17:54:00Z">
                <w:r w:rsidRPr="00617EC9" w:rsidDel="007D74C2">
                  <w:rPr>
                    <w:rFonts w:ascii="Times New Roman" w:eastAsia="Times New Roman" w:hAnsi="Times New Roman" w:cs="Times New Roman"/>
                    <w:color w:val="000000"/>
                    <w:sz w:val="20"/>
                    <w:szCs w:val="20"/>
                  </w:rPr>
                  <w:delText>1,866,040</w:delText>
                </w:r>
              </w:del>
            </w:ins>
          </w:p>
        </w:tc>
        <w:tc>
          <w:tcPr>
            <w:tcW w:w="928" w:type="dxa"/>
            <w:tcBorders>
              <w:top w:val="nil"/>
              <w:left w:val="nil"/>
              <w:bottom w:val="single" w:sz="4" w:space="0" w:color="auto"/>
              <w:right w:val="single" w:sz="4" w:space="0" w:color="auto"/>
            </w:tcBorders>
            <w:shd w:val="clear" w:color="auto" w:fill="auto"/>
            <w:vAlign w:val="center"/>
            <w:hideMark/>
          </w:tcPr>
          <w:p w14:paraId="5A33DFF4" w14:textId="2C8F3DD6" w:rsidR="002A0616" w:rsidRPr="00617EC9" w:rsidDel="007D74C2" w:rsidRDefault="002A0616" w:rsidP="00701041">
            <w:pPr>
              <w:spacing w:after="0" w:line="240" w:lineRule="auto"/>
              <w:jc w:val="right"/>
              <w:rPr>
                <w:ins w:id="10593" w:author="Consultants" w:date="2017-08-17T12:26:00Z"/>
                <w:del w:id="10594" w:author="Liezyl Liton" w:date="2017-08-21T17:54:00Z"/>
                <w:rFonts w:ascii="Times New Roman" w:eastAsia="Times New Roman" w:hAnsi="Times New Roman" w:cs="Times New Roman"/>
                <w:color w:val="000000"/>
                <w:sz w:val="20"/>
                <w:szCs w:val="20"/>
                <w:lang w:val="en-US"/>
              </w:rPr>
            </w:pPr>
            <w:ins w:id="10595" w:author="Consultants" w:date="2017-08-17T12:26:00Z">
              <w:del w:id="10596" w:author="Liezyl Liton" w:date="2017-08-21T17:54:00Z">
                <w:r w:rsidRPr="00617EC9" w:rsidDel="007D74C2">
                  <w:rPr>
                    <w:rFonts w:ascii="Times New Roman" w:eastAsia="Times New Roman" w:hAnsi="Times New Roman" w:cs="Times New Roman"/>
                    <w:color w:val="000000"/>
                    <w:sz w:val="20"/>
                    <w:szCs w:val="20"/>
                  </w:rPr>
                  <w:delText>9</w:delText>
                </w:r>
              </w:del>
            </w:ins>
          </w:p>
        </w:tc>
        <w:tc>
          <w:tcPr>
            <w:tcW w:w="866" w:type="dxa"/>
            <w:tcBorders>
              <w:top w:val="nil"/>
              <w:left w:val="nil"/>
              <w:bottom w:val="single" w:sz="4" w:space="0" w:color="auto"/>
              <w:right w:val="single" w:sz="4" w:space="0" w:color="auto"/>
            </w:tcBorders>
            <w:shd w:val="clear" w:color="auto" w:fill="auto"/>
            <w:vAlign w:val="center"/>
            <w:hideMark/>
          </w:tcPr>
          <w:p w14:paraId="132372E1" w14:textId="62A8C2E3" w:rsidR="002A0616" w:rsidRPr="00617EC9" w:rsidDel="007D74C2" w:rsidRDefault="002A0616" w:rsidP="00701041">
            <w:pPr>
              <w:spacing w:after="0" w:line="240" w:lineRule="auto"/>
              <w:jc w:val="right"/>
              <w:rPr>
                <w:ins w:id="10597" w:author="Consultants" w:date="2017-08-17T12:26:00Z"/>
                <w:del w:id="10598" w:author="Liezyl Liton" w:date="2017-08-21T17:54:00Z"/>
                <w:rFonts w:ascii="Times New Roman" w:eastAsia="Times New Roman" w:hAnsi="Times New Roman" w:cs="Times New Roman"/>
                <w:color w:val="000000"/>
                <w:sz w:val="20"/>
                <w:szCs w:val="20"/>
                <w:lang w:val="en-US"/>
              </w:rPr>
            </w:pPr>
            <w:ins w:id="10599" w:author="Consultants" w:date="2017-08-17T12:26:00Z">
              <w:del w:id="10600" w:author="Liezyl Liton" w:date="2017-08-21T17:54:00Z">
                <w:r w:rsidRPr="00617EC9" w:rsidDel="007D74C2">
                  <w:rPr>
                    <w:rFonts w:ascii="Times New Roman" w:eastAsia="Times New Roman" w:hAnsi="Times New Roman" w:cs="Times New Roman"/>
                    <w:color w:val="000000"/>
                    <w:sz w:val="20"/>
                    <w:szCs w:val="20"/>
                  </w:rPr>
                  <w:delText>58,500</w:delText>
                </w:r>
              </w:del>
            </w:ins>
          </w:p>
        </w:tc>
        <w:tc>
          <w:tcPr>
            <w:tcW w:w="928" w:type="dxa"/>
            <w:tcBorders>
              <w:top w:val="nil"/>
              <w:left w:val="nil"/>
              <w:bottom w:val="single" w:sz="4" w:space="0" w:color="auto"/>
              <w:right w:val="single" w:sz="4" w:space="0" w:color="auto"/>
            </w:tcBorders>
            <w:shd w:val="clear" w:color="auto" w:fill="auto"/>
            <w:vAlign w:val="center"/>
            <w:hideMark/>
          </w:tcPr>
          <w:p w14:paraId="51FAD00B" w14:textId="4090432D" w:rsidR="002A0616" w:rsidRPr="00617EC9" w:rsidDel="007D74C2" w:rsidRDefault="002A0616" w:rsidP="00701041">
            <w:pPr>
              <w:spacing w:after="0" w:line="240" w:lineRule="auto"/>
              <w:jc w:val="right"/>
              <w:rPr>
                <w:ins w:id="10601" w:author="Consultants" w:date="2017-08-17T12:26:00Z"/>
                <w:del w:id="10602" w:author="Liezyl Liton" w:date="2017-08-21T17:54:00Z"/>
                <w:rFonts w:ascii="Times New Roman" w:eastAsia="Times New Roman" w:hAnsi="Times New Roman" w:cs="Times New Roman"/>
                <w:color w:val="000000"/>
                <w:sz w:val="20"/>
                <w:szCs w:val="20"/>
                <w:lang w:val="en-US"/>
              </w:rPr>
            </w:pPr>
            <w:ins w:id="10603" w:author="Consultants" w:date="2017-08-17T12:26:00Z">
              <w:del w:id="10604" w:author="Liezyl Liton" w:date="2017-08-21T17:54:00Z">
                <w:r w:rsidRPr="00617EC9" w:rsidDel="007D74C2">
                  <w:rPr>
                    <w:rFonts w:ascii="Times New Roman" w:eastAsia="Times New Roman" w:hAnsi="Times New Roman" w:cs="Times New Roman"/>
                    <w:color w:val="000000"/>
                    <w:sz w:val="20"/>
                    <w:szCs w:val="20"/>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1E0C1994" w14:textId="064D7AD7" w:rsidR="002A0616" w:rsidRPr="00617EC9" w:rsidDel="007D74C2" w:rsidRDefault="002A0616" w:rsidP="00701041">
            <w:pPr>
              <w:spacing w:after="0" w:line="240" w:lineRule="auto"/>
              <w:jc w:val="right"/>
              <w:rPr>
                <w:ins w:id="10605" w:author="Consultants" w:date="2017-08-17T12:26:00Z"/>
                <w:del w:id="10606" w:author="Liezyl Liton" w:date="2017-08-21T17:54:00Z"/>
                <w:rFonts w:ascii="Times New Roman" w:eastAsia="Times New Roman" w:hAnsi="Times New Roman" w:cs="Times New Roman"/>
                <w:color w:val="000000"/>
                <w:sz w:val="20"/>
                <w:szCs w:val="20"/>
                <w:lang w:val="en-US"/>
              </w:rPr>
            </w:pPr>
            <w:ins w:id="10607" w:author="Consultants" w:date="2017-08-17T12:26:00Z">
              <w:del w:id="10608" w:author="Liezyl Liton" w:date="2017-08-21T17:54:00Z">
                <w:r w:rsidRPr="00617EC9" w:rsidDel="007D74C2">
                  <w:rPr>
                    <w:rFonts w:ascii="Times New Roman" w:eastAsia="Times New Roman" w:hAnsi="Times New Roman" w:cs="Times New Roman"/>
                    <w:color w:val="000000"/>
                    <w:sz w:val="20"/>
                    <w:szCs w:val="20"/>
                  </w:rPr>
                  <w:delText>733,896</w:delText>
                </w:r>
              </w:del>
            </w:ins>
          </w:p>
        </w:tc>
        <w:tc>
          <w:tcPr>
            <w:tcW w:w="1511" w:type="dxa"/>
            <w:tcBorders>
              <w:top w:val="nil"/>
              <w:left w:val="nil"/>
              <w:bottom w:val="single" w:sz="4" w:space="0" w:color="auto"/>
              <w:right w:val="single" w:sz="4" w:space="0" w:color="auto"/>
            </w:tcBorders>
            <w:shd w:val="clear" w:color="auto" w:fill="auto"/>
            <w:vAlign w:val="center"/>
            <w:hideMark/>
          </w:tcPr>
          <w:p w14:paraId="513E059A" w14:textId="656E50C3" w:rsidR="002A0616" w:rsidRPr="00617EC9" w:rsidDel="007D74C2" w:rsidRDefault="002A0616" w:rsidP="00701041">
            <w:pPr>
              <w:spacing w:after="0" w:line="240" w:lineRule="auto"/>
              <w:jc w:val="right"/>
              <w:rPr>
                <w:ins w:id="10609" w:author="Consultants" w:date="2017-08-17T12:26:00Z"/>
                <w:del w:id="10610" w:author="Liezyl Liton" w:date="2017-08-21T17:54:00Z"/>
                <w:rFonts w:ascii="Times New Roman" w:eastAsia="Times New Roman" w:hAnsi="Times New Roman" w:cs="Times New Roman"/>
                <w:color w:val="000000"/>
                <w:sz w:val="20"/>
                <w:szCs w:val="20"/>
                <w:lang w:val="en-US"/>
              </w:rPr>
            </w:pPr>
            <w:ins w:id="10611" w:author="Consultants" w:date="2017-08-17T12:26:00Z">
              <w:del w:id="10612" w:author="Liezyl Liton" w:date="2017-08-21T17:54:00Z">
                <w:r w:rsidRPr="00617EC9" w:rsidDel="007D74C2">
                  <w:rPr>
                    <w:rFonts w:ascii="Times New Roman" w:eastAsia="Times New Roman" w:hAnsi="Times New Roman" w:cs="Times New Roman"/>
                    <w:color w:val="000000"/>
                    <w:sz w:val="20"/>
                    <w:szCs w:val="20"/>
                    <w:lang w:val="en-US"/>
                  </w:rPr>
                  <w:delText>2,658,436</w:delText>
                </w:r>
              </w:del>
            </w:ins>
          </w:p>
        </w:tc>
      </w:tr>
      <w:tr w:rsidR="002A0616" w:rsidRPr="00617EC9" w:rsidDel="007D74C2" w14:paraId="6AB86A99" w14:textId="21AC4553" w:rsidTr="00701041">
        <w:trPr>
          <w:trHeight w:val="300"/>
          <w:jc w:val="center"/>
          <w:ins w:id="10613" w:author="Consultants" w:date="2017-08-17T12:26:00Z"/>
          <w:del w:id="10614"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AEB7524" w14:textId="7B900B6A" w:rsidR="002A0616" w:rsidRPr="00617EC9" w:rsidDel="007D74C2" w:rsidRDefault="002A0616" w:rsidP="00701041">
            <w:pPr>
              <w:spacing w:after="0" w:line="240" w:lineRule="auto"/>
              <w:jc w:val="both"/>
              <w:rPr>
                <w:ins w:id="10615" w:author="Consultants" w:date="2017-08-17T12:26:00Z"/>
                <w:del w:id="10616" w:author="Liezyl Liton" w:date="2017-08-21T17:54:00Z"/>
                <w:rFonts w:ascii="Times New Roman" w:eastAsia="Times New Roman" w:hAnsi="Times New Roman" w:cs="Times New Roman"/>
                <w:color w:val="000000"/>
                <w:sz w:val="20"/>
                <w:szCs w:val="20"/>
                <w:lang w:val="en-US"/>
              </w:rPr>
            </w:pPr>
            <w:ins w:id="10617" w:author="Consultants" w:date="2017-08-17T12:26:00Z">
              <w:del w:id="10618" w:author="Liezyl Liton" w:date="2017-08-21T17:54:00Z">
                <w:r w:rsidRPr="00617EC9" w:rsidDel="007D74C2">
                  <w:rPr>
                    <w:rFonts w:ascii="Times New Roman" w:eastAsia="Times New Roman" w:hAnsi="Times New Roman" w:cs="Times New Roman"/>
                    <w:color w:val="000000"/>
                    <w:sz w:val="20"/>
                    <w:szCs w:val="20"/>
                  </w:rPr>
                  <w:delText>Guiguinto</w:delText>
                </w:r>
              </w:del>
            </w:ins>
          </w:p>
        </w:tc>
        <w:tc>
          <w:tcPr>
            <w:tcW w:w="698" w:type="dxa"/>
            <w:tcBorders>
              <w:top w:val="nil"/>
              <w:left w:val="nil"/>
              <w:bottom w:val="single" w:sz="4" w:space="0" w:color="auto"/>
              <w:right w:val="single" w:sz="4" w:space="0" w:color="auto"/>
            </w:tcBorders>
            <w:shd w:val="clear" w:color="auto" w:fill="auto"/>
            <w:vAlign w:val="center"/>
            <w:hideMark/>
          </w:tcPr>
          <w:p w14:paraId="55F9B461" w14:textId="502D4C12" w:rsidR="002A0616" w:rsidRPr="00617EC9" w:rsidDel="007D74C2" w:rsidRDefault="002A0616" w:rsidP="00701041">
            <w:pPr>
              <w:spacing w:after="0" w:line="240" w:lineRule="auto"/>
              <w:jc w:val="right"/>
              <w:rPr>
                <w:ins w:id="10619" w:author="Consultants" w:date="2017-08-17T12:26:00Z"/>
                <w:del w:id="10620" w:author="Liezyl Liton" w:date="2017-08-21T17:54:00Z"/>
                <w:rFonts w:ascii="Times New Roman" w:eastAsia="Times New Roman" w:hAnsi="Times New Roman" w:cs="Times New Roman"/>
                <w:color w:val="000000"/>
                <w:sz w:val="20"/>
                <w:szCs w:val="20"/>
                <w:lang w:val="en-US"/>
              </w:rPr>
            </w:pPr>
            <w:ins w:id="10621" w:author="Consultants" w:date="2017-08-17T12:26:00Z">
              <w:del w:id="10622" w:author="Liezyl Liton" w:date="2017-08-21T17:54:00Z">
                <w:r w:rsidRPr="00617EC9" w:rsidDel="007D74C2">
                  <w:rPr>
                    <w:rFonts w:ascii="Times New Roman" w:eastAsia="Times New Roman" w:hAnsi="Times New Roman" w:cs="Times New Roman"/>
                    <w:color w:val="000000"/>
                    <w:sz w:val="20"/>
                    <w:szCs w:val="20"/>
                  </w:rPr>
                  <w:delText>1,400</w:delText>
                </w:r>
              </w:del>
            </w:ins>
          </w:p>
        </w:tc>
        <w:tc>
          <w:tcPr>
            <w:tcW w:w="1104" w:type="dxa"/>
            <w:tcBorders>
              <w:top w:val="nil"/>
              <w:left w:val="nil"/>
              <w:bottom w:val="single" w:sz="4" w:space="0" w:color="auto"/>
              <w:right w:val="single" w:sz="4" w:space="0" w:color="auto"/>
            </w:tcBorders>
            <w:shd w:val="clear" w:color="auto" w:fill="auto"/>
            <w:vAlign w:val="center"/>
            <w:hideMark/>
          </w:tcPr>
          <w:p w14:paraId="6789BFF5" w14:textId="566F8BD5" w:rsidR="002A0616" w:rsidRPr="00617EC9" w:rsidDel="007D74C2" w:rsidRDefault="002A0616" w:rsidP="00701041">
            <w:pPr>
              <w:spacing w:after="0" w:line="240" w:lineRule="auto"/>
              <w:jc w:val="right"/>
              <w:rPr>
                <w:ins w:id="10623" w:author="Consultants" w:date="2017-08-17T12:26:00Z"/>
                <w:del w:id="10624" w:author="Liezyl Liton" w:date="2017-08-21T17:54:00Z"/>
                <w:rFonts w:ascii="Times New Roman" w:eastAsia="Times New Roman" w:hAnsi="Times New Roman" w:cs="Times New Roman"/>
                <w:color w:val="000000"/>
                <w:sz w:val="20"/>
                <w:szCs w:val="20"/>
                <w:lang w:val="en-US"/>
              </w:rPr>
            </w:pPr>
            <w:ins w:id="10625" w:author="Consultants" w:date="2017-08-17T12:26:00Z">
              <w:del w:id="10626" w:author="Liezyl Liton" w:date="2017-08-21T17:54:00Z">
                <w:r w:rsidRPr="00617EC9" w:rsidDel="007D74C2">
                  <w:rPr>
                    <w:rFonts w:ascii="Times New Roman" w:eastAsia="Times New Roman" w:hAnsi="Times New Roman" w:cs="Times New Roman"/>
                    <w:color w:val="000000"/>
                    <w:sz w:val="20"/>
                    <w:szCs w:val="20"/>
                  </w:rPr>
                  <w:delText>3,080,616</w:delText>
                </w:r>
              </w:del>
            </w:ins>
          </w:p>
        </w:tc>
        <w:tc>
          <w:tcPr>
            <w:tcW w:w="928" w:type="dxa"/>
            <w:tcBorders>
              <w:top w:val="nil"/>
              <w:left w:val="nil"/>
              <w:bottom w:val="single" w:sz="4" w:space="0" w:color="auto"/>
              <w:right w:val="single" w:sz="4" w:space="0" w:color="auto"/>
            </w:tcBorders>
            <w:shd w:val="clear" w:color="auto" w:fill="auto"/>
            <w:vAlign w:val="center"/>
            <w:hideMark/>
          </w:tcPr>
          <w:p w14:paraId="2A96083A" w14:textId="0E1A0F61" w:rsidR="002A0616" w:rsidRPr="00617EC9" w:rsidDel="007D74C2" w:rsidRDefault="002A0616" w:rsidP="00701041">
            <w:pPr>
              <w:spacing w:after="0" w:line="240" w:lineRule="auto"/>
              <w:jc w:val="right"/>
              <w:rPr>
                <w:ins w:id="10627" w:author="Consultants" w:date="2017-08-17T12:26:00Z"/>
                <w:del w:id="10628" w:author="Liezyl Liton" w:date="2017-08-21T17:54:00Z"/>
                <w:rFonts w:ascii="Times New Roman" w:eastAsia="Times New Roman" w:hAnsi="Times New Roman" w:cs="Times New Roman"/>
                <w:color w:val="000000"/>
                <w:sz w:val="20"/>
                <w:szCs w:val="20"/>
                <w:lang w:val="en-US"/>
              </w:rPr>
            </w:pPr>
            <w:ins w:id="10629" w:author="Consultants" w:date="2017-08-17T12:26:00Z">
              <w:del w:id="10630"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58C653F6" w14:textId="7EAEDA76" w:rsidR="002A0616" w:rsidRPr="00617EC9" w:rsidDel="007D74C2" w:rsidRDefault="002A0616" w:rsidP="00701041">
            <w:pPr>
              <w:spacing w:after="0" w:line="240" w:lineRule="auto"/>
              <w:jc w:val="right"/>
              <w:rPr>
                <w:ins w:id="10631" w:author="Consultants" w:date="2017-08-17T12:26:00Z"/>
                <w:del w:id="10632" w:author="Liezyl Liton" w:date="2017-08-21T17:54:00Z"/>
                <w:rFonts w:ascii="Times New Roman" w:eastAsia="Times New Roman" w:hAnsi="Times New Roman" w:cs="Times New Roman"/>
                <w:color w:val="000000"/>
                <w:sz w:val="20"/>
                <w:szCs w:val="20"/>
                <w:lang w:val="en-US"/>
              </w:rPr>
            </w:pPr>
            <w:ins w:id="10633" w:author="Consultants" w:date="2017-08-17T12:26:00Z">
              <w:del w:id="10634"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4B8FFBBA" w14:textId="35D213A7" w:rsidR="002A0616" w:rsidRPr="00617EC9" w:rsidDel="007D74C2" w:rsidRDefault="002A0616" w:rsidP="00701041">
            <w:pPr>
              <w:spacing w:after="0" w:line="240" w:lineRule="auto"/>
              <w:jc w:val="right"/>
              <w:rPr>
                <w:ins w:id="10635" w:author="Consultants" w:date="2017-08-17T12:26:00Z"/>
                <w:del w:id="10636" w:author="Liezyl Liton" w:date="2017-08-21T17:54:00Z"/>
                <w:rFonts w:ascii="Times New Roman" w:eastAsia="Times New Roman" w:hAnsi="Times New Roman" w:cs="Times New Roman"/>
                <w:color w:val="000000"/>
                <w:sz w:val="20"/>
                <w:szCs w:val="20"/>
                <w:lang w:val="en-US"/>
              </w:rPr>
            </w:pPr>
            <w:ins w:id="10637" w:author="Consultants" w:date="2017-08-17T12:26:00Z">
              <w:del w:id="10638" w:author="Liezyl Liton" w:date="2017-08-21T17:54:00Z">
                <w:r w:rsidRPr="00617EC9" w:rsidDel="007D74C2">
                  <w:rPr>
                    <w:rFonts w:ascii="Times New Roman" w:eastAsia="Times New Roman" w:hAnsi="Times New Roman" w:cs="Times New Roman"/>
                    <w:color w:val="000000"/>
                    <w:sz w:val="20"/>
                    <w:szCs w:val="20"/>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6DB8F5F8" w14:textId="1ACA9E0D" w:rsidR="002A0616" w:rsidRPr="00617EC9" w:rsidDel="007D74C2" w:rsidRDefault="002A0616" w:rsidP="00701041">
            <w:pPr>
              <w:spacing w:after="0" w:line="240" w:lineRule="auto"/>
              <w:jc w:val="right"/>
              <w:rPr>
                <w:ins w:id="10639" w:author="Consultants" w:date="2017-08-17T12:26:00Z"/>
                <w:del w:id="10640" w:author="Liezyl Liton" w:date="2017-08-21T17:54:00Z"/>
                <w:rFonts w:ascii="Times New Roman" w:eastAsia="Times New Roman" w:hAnsi="Times New Roman" w:cs="Times New Roman"/>
                <w:color w:val="000000"/>
                <w:sz w:val="20"/>
                <w:szCs w:val="20"/>
                <w:lang w:val="en-US"/>
              </w:rPr>
            </w:pPr>
            <w:ins w:id="10641" w:author="Consultants" w:date="2017-08-17T12:26:00Z">
              <w:del w:id="10642" w:author="Liezyl Liton" w:date="2017-08-21T17:54:00Z">
                <w:r w:rsidRPr="00617EC9" w:rsidDel="007D74C2">
                  <w:rPr>
                    <w:rFonts w:ascii="Times New Roman" w:eastAsia="Times New Roman" w:hAnsi="Times New Roman" w:cs="Times New Roman"/>
                    <w:color w:val="000000"/>
                    <w:sz w:val="20"/>
                    <w:szCs w:val="20"/>
                  </w:rPr>
                  <w:delText>205,000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6BC11E68" w14:textId="6A1E2632" w:rsidR="002A0616" w:rsidRPr="00617EC9" w:rsidDel="007D74C2" w:rsidRDefault="002A0616" w:rsidP="00701041">
            <w:pPr>
              <w:spacing w:after="0" w:line="240" w:lineRule="auto"/>
              <w:jc w:val="right"/>
              <w:rPr>
                <w:ins w:id="10643" w:author="Consultants" w:date="2017-08-17T12:26:00Z"/>
                <w:del w:id="10644" w:author="Liezyl Liton" w:date="2017-08-21T17:54:00Z"/>
                <w:rFonts w:ascii="Times New Roman" w:eastAsia="Times New Roman" w:hAnsi="Times New Roman" w:cs="Times New Roman"/>
                <w:color w:val="000000"/>
                <w:sz w:val="20"/>
                <w:szCs w:val="20"/>
                <w:lang w:val="en-US"/>
              </w:rPr>
            </w:pPr>
            <w:ins w:id="10645" w:author="Consultants" w:date="2017-08-17T12:26:00Z">
              <w:del w:id="10646" w:author="Liezyl Liton" w:date="2017-08-21T17:54:00Z">
                <w:r w:rsidRPr="00617EC9" w:rsidDel="007D74C2">
                  <w:rPr>
                    <w:rFonts w:ascii="Times New Roman" w:eastAsia="Times New Roman" w:hAnsi="Times New Roman" w:cs="Times New Roman"/>
                    <w:color w:val="000000"/>
                    <w:sz w:val="20"/>
                    <w:szCs w:val="20"/>
                    <w:lang w:val="en-US"/>
                  </w:rPr>
                  <w:delText>3,285,616</w:delText>
                </w:r>
              </w:del>
            </w:ins>
          </w:p>
        </w:tc>
      </w:tr>
      <w:tr w:rsidR="002A0616" w:rsidRPr="00617EC9" w:rsidDel="007D74C2" w14:paraId="59D2F618" w14:textId="13B1C252" w:rsidTr="00701041">
        <w:trPr>
          <w:trHeight w:val="300"/>
          <w:jc w:val="center"/>
          <w:ins w:id="10647" w:author="Consultants" w:date="2017-08-17T12:26:00Z"/>
          <w:del w:id="10648"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FDE624C" w14:textId="4CC506F5" w:rsidR="002A0616" w:rsidRPr="00617EC9" w:rsidDel="007D74C2" w:rsidRDefault="002A0616" w:rsidP="00701041">
            <w:pPr>
              <w:spacing w:after="0" w:line="240" w:lineRule="auto"/>
              <w:jc w:val="both"/>
              <w:rPr>
                <w:ins w:id="10649" w:author="Consultants" w:date="2017-08-17T12:26:00Z"/>
                <w:del w:id="10650" w:author="Liezyl Liton" w:date="2017-08-21T17:54:00Z"/>
                <w:rFonts w:ascii="Times New Roman" w:eastAsia="Times New Roman" w:hAnsi="Times New Roman" w:cs="Times New Roman"/>
                <w:color w:val="000000"/>
                <w:sz w:val="20"/>
                <w:szCs w:val="20"/>
                <w:lang w:val="en-US"/>
              </w:rPr>
            </w:pPr>
            <w:ins w:id="10651" w:author="Consultants" w:date="2017-08-17T12:26:00Z">
              <w:del w:id="10652" w:author="Liezyl Liton" w:date="2017-08-21T17:54:00Z">
                <w:r w:rsidRPr="00617EC9" w:rsidDel="007D74C2">
                  <w:rPr>
                    <w:rFonts w:ascii="Times New Roman" w:eastAsia="Times New Roman" w:hAnsi="Times New Roman" w:cs="Times New Roman"/>
                    <w:color w:val="000000"/>
                    <w:sz w:val="20"/>
                    <w:szCs w:val="20"/>
                  </w:rPr>
                  <w:delText>Balagtas</w:delText>
                </w:r>
              </w:del>
            </w:ins>
          </w:p>
        </w:tc>
        <w:tc>
          <w:tcPr>
            <w:tcW w:w="698" w:type="dxa"/>
            <w:tcBorders>
              <w:top w:val="nil"/>
              <w:left w:val="nil"/>
              <w:bottom w:val="single" w:sz="4" w:space="0" w:color="auto"/>
              <w:right w:val="single" w:sz="4" w:space="0" w:color="auto"/>
            </w:tcBorders>
            <w:shd w:val="clear" w:color="auto" w:fill="auto"/>
            <w:vAlign w:val="center"/>
            <w:hideMark/>
          </w:tcPr>
          <w:p w14:paraId="516DDAF8" w14:textId="0C6964C2" w:rsidR="002A0616" w:rsidRPr="00617EC9" w:rsidDel="007D74C2" w:rsidRDefault="002A0616" w:rsidP="00701041">
            <w:pPr>
              <w:spacing w:after="0" w:line="240" w:lineRule="auto"/>
              <w:jc w:val="right"/>
              <w:rPr>
                <w:ins w:id="10653" w:author="Consultants" w:date="2017-08-17T12:26:00Z"/>
                <w:del w:id="10654" w:author="Liezyl Liton" w:date="2017-08-21T17:54:00Z"/>
                <w:rFonts w:ascii="Times New Roman" w:eastAsia="Times New Roman" w:hAnsi="Times New Roman" w:cs="Times New Roman"/>
                <w:color w:val="000000"/>
                <w:sz w:val="20"/>
                <w:szCs w:val="20"/>
                <w:lang w:val="en-US"/>
              </w:rPr>
            </w:pPr>
            <w:ins w:id="10655" w:author="Consultants" w:date="2017-08-17T12:26:00Z">
              <w:del w:id="10656" w:author="Liezyl Liton" w:date="2017-08-21T17:54:00Z">
                <w:r w:rsidRPr="00617EC9" w:rsidDel="007D74C2">
                  <w:rPr>
                    <w:rFonts w:ascii="Times New Roman" w:eastAsia="Times New Roman" w:hAnsi="Times New Roman" w:cs="Times New Roman"/>
                    <w:color w:val="000000"/>
                    <w:sz w:val="20"/>
                    <w:szCs w:val="20"/>
                  </w:rPr>
                  <w:delText>159</w:delText>
                </w:r>
              </w:del>
            </w:ins>
          </w:p>
        </w:tc>
        <w:tc>
          <w:tcPr>
            <w:tcW w:w="1104" w:type="dxa"/>
            <w:tcBorders>
              <w:top w:val="nil"/>
              <w:left w:val="nil"/>
              <w:bottom w:val="single" w:sz="4" w:space="0" w:color="auto"/>
              <w:right w:val="single" w:sz="4" w:space="0" w:color="auto"/>
            </w:tcBorders>
            <w:shd w:val="clear" w:color="auto" w:fill="auto"/>
            <w:noWrap/>
            <w:vAlign w:val="center"/>
            <w:hideMark/>
          </w:tcPr>
          <w:p w14:paraId="7E76425E" w14:textId="56EA4EE8" w:rsidR="002A0616" w:rsidRPr="00617EC9" w:rsidDel="007D74C2" w:rsidRDefault="002A0616" w:rsidP="00701041">
            <w:pPr>
              <w:spacing w:after="0" w:line="240" w:lineRule="auto"/>
              <w:jc w:val="right"/>
              <w:rPr>
                <w:ins w:id="10657" w:author="Consultants" w:date="2017-08-17T12:26:00Z"/>
                <w:del w:id="10658" w:author="Liezyl Liton" w:date="2017-08-21T17:54:00Z"/>
                <w:rFonts w:ascii="Times New Roman" w:eastAsia="Times New Roman" w:hAnsi="Times New Roman" w:cs="Times New Roman"/>
                <w:color w:val="000000"/>
                <w:sz w:val="20"/>
                <w:szCs w:val="20"/>
                <w:lang w:val="en-US"/>
              </w:rPr>
            </w:pPr>
            <w:ins w:id="10659" w:author="Consultants" w:date="2017-08-17T12:26:00Z">
              <w:del w:id="10660" w:author="Liezyl Liton" w:date="2017-08-21T17:54:00Z">
                <w:r w:rsidRPr="00617EC9" w:rsidDel="007D74C2">
                  <w:rPr>
                    <w:rFonts w:ascii="Times New Roman" w:eastAsia="Times New Roman" w:hAnsi="Times New Roman" w:cs="Times New Roman"/>
                    <w:color w:val="000000"/>
                    <w:sz w:val="20"/>
                    <w:szCs w:val="20"/>
                  </w:rPr>
                  <w:delText>349,800</w:delText>
                </w:r>
              </w:del>
            </w:ins>
          </w:p>
        </w:tc>
        <w:tc>
          <w:tcPr>
            <w:tcW w:w="928" w:type="dxa"/>
            <w:tcBorders>
              <w:top w:val="nil"/>
              <w:left w:val="nil"/>
              <w:bottom w:val="single" w:sz="4" w:space="0" w:color="auto"/>
              <w:right w:val="single" w:sz="4" w:space="0" w:color="auto"/>
            </w:tcBorders>
            <w:shd w:val="clear" w:color="auto" w:fill="auto"/>
            <w:vAlign w:val="center"/>
            <w:hideMark/>
          </w:tcPr>
          <w:p w14:paraId="19DD0E08" w14:textId="7867BA8B" w:rsidR="002A0616" w:rsidRPr="00617EC9" w:rsidDel="007D74C2" w:rsidRDefault="002A0616" w:rsidP="00701041">
            <w:pPr>
              <w:spacing w:after="0" w:line="240" w:lineRule="auto"/>
              <w:jc w:val="right"/>
              <w:rPr>
                <w:ins w:id="10661" w:author="Consultants" w:date="2017-08-17T12:26:00Z"/>
                <w:del w:id="10662" w:author="Liezyl Liton" w:date="2017-08-21T17:54:00Z"/>
                <w:rFonts w:ascii="Times New Roman" w:eastAsia="Times New Roman" w:hAnsi="Times New Roman" w:cs="Times New Roman"/>
                <w:color w:val="000000"/>
                <w:sz w:val="20"/>
                <w:szCs w:val="20"/>
                <w:lang w:val="en-US"/>
              </w:rPr>
            </w:pPr>
            <w:ins w:id="10663" w:author="Consultants" w:date="2017-08-17T12:26:00Z">
              <w:del w:id="10664"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50700260" w14:textId="5DC408C2" w:rsidR="002A0616" w:rsidRPr="00617EC9" w:rsidDel="007D74C2" w:rsidRDefault="002A0616" w:rsidP="00701041">
            <w:pPr>
              <w:spacing w:after="0" w:line="240" w:lineRule="auto"/>
              <w:jc w:val="right"/>
              <w:rPr>
                <w:ins w:id="10665" w:author="Consultants" w:date="2017-08-17T12:26:00Z"/>
                <w:del w:id="10666" w:author="Liezyl Liton" w:date="2017-08-21T17:54:00Z"/>
                <w:rFonts w:ascii="Times New Roman" w:eastAsia="Times New Roman" w:hAnsi="Times New Roman" w:cs="Times New Roman"/>
                <w:color w:val="000000"/>
                <w:sz w:val="20"/>
                <w:szCs w:val="20"/>
                <w:lang w:val="en-US"/>
              </w:rPr>
            </w:pPr>
            <w:ins w:id="10667" w:author="Consultants" w:date="2017-08-17T12:26:00Z">
              <w:del w:id="10668"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741802ED" w14:textId="05A93C85" w:rsidR="002A0616" w:rsidRPr="00617EC9" w:rsidDel="007D74C2" w:rsidRDefault="002A0616" w:rsidP="00701041">
            <w:pPr>
              <w:spacing w:after="0" w:line="240" w:lineRule="auto"/>
              <w:jc w:val="right"/>
              <w:rPr>
                <w:ins w:id="10669" w:author="Consultants" w:date="2017-08-17T12:26:00Z"/>
                <w:del w:id="10670" w:author="Liezyl Liton" w:date="2017-08-21T17:54:00Z"/>
                <w:rFonts w:ascii="Times New Roman" w:eastAsia="Times New Roman" w:hAnsi="Times New Roman" w:cs="Times New Roman"/>
                <w:color w:val="000000"/>
                <w:sz w:val="20"/>
                <w:szCs w:val="20"/>
                <w:lang w:val="en-US"/>
              </w:rPr>
            </w:pPr>
            <w:ins w:id="10671" w:author="Consultants" w:date="2017-08-17T12:26:00Z">
              <w:del w:id="10672"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1016" w:type="dxa"/>
            <w:tcBorders>
              <w:top w:val="nil"/>
              <w:left w:val="nil"/>
              <w:bottom w:val="single" w:sz="4" w:space="0" w:color="auto"/>
              <w:right w:val="single" w:sz="4" w:space="0" w:color="auto"/>
            </w:tcBorders>
            <w:shd w:val="clear" w:color="auto" w:fill="auto"/>
            <w:vAlign w:val="center"/>
            <w:hideMark/>
          </w:tcPr>
          <w:p w14:paraId="58352712" w14:textId="7684E5FE" w:rsidR="002A0616" w:rsidRPr="00617EC9" w:rsidDel="007D74C2" w:rsidRDefault="002A0616" w:rsidP="00701041">
            <w:pPr>
              <w:spacing w:after="0" w:line="240" w:lineRule="auto"/>
              <w:jc w:val="right"/>
              <w:rPr>
                <w:ins w:id="10673" w:author="Consultants" w:date="2017-08-17T12:26:00Z"/>
                <w:del w:id="10674" w:author="Liezyl Liton" w:date="2017-08-21T17:54:00Z"/>
                <w:rFonts w:ascii="Times New Roman" w:eastAsia="Times New Roman" w:hAnsi="Times New Roman" w:cs="Times New Roman"/>
                <w:color w:val="000000"/>
                <w:sz w:val="20"/>
                <w:szCs w:val="20"/>
                <w:lang w:val="en-US"/>
              </w:rPr>
            </w:pPr>
            <w:ins w:id="10675" w:author="Consultants" w:date="2017-08-17T12:26:00Z">
              <w:del w:id="10676" w:author="Liezyl Liton" w:date="2017-08-21T17:54:00Z">
                <w:r w:rsidRPr="00617EC9" w:rsidDel="007D74C2">
                  <w:rPr>
                    <w:rFonts w:ascii="Times New Roman" w:eastAsia="Times New Roman" w:hAnsi="Times New Roman" w:cs="Times New Roman"/>
                    <w:color w:val="000000"/>
                    <w:sz w:val="20"/>
                    <w:szCs w:val="20"/>
                  </w:rPr>
                  <w:delText>0</w:delText>
                </w:r>
              </w:del>
            </w:ins>
          </w:p>
        </w:tc>
        <w:tc>
          <w:tcPr>
            <w:tcW w:w="1511" w:type="dxa"/>
            <w:tcBorders>
              <w:top w:val="nil"/>
              <w:left w:val="nil"/>
              <w:bottom w:val="single" w:sz="4" w:space="0" w:color="auto"/>
              <w:right w:val="single" w:sz="4" w:space="0" w:color="auto"/>
            </w:tcBorders>
            <w:shd w:val="clear" w:color="auto" w:fill="auto"/>
            <w:vAlign w:val="center"/>
            <w:hideMark/>
          </w:tcPr>
          <w:p w14:paraId="0A28C9D0" w14:textId="6378285F" w:rsidR="002A0616" w:rsidRPr="00617EC9" w:rsidDel="007D74C2" w:rsidRDefault="002A0616" w:rsidP="00701041">
            <w:pPr>
              <w:spacing w:after="0" w:line="240" w:lineRule="auto"/>
              <w:jc w:val="right"/>
              <w:rPr>
                <w:ins w:id="10677" w:author="Consultants" w:date="2017-08-17T12:26:00Z"/>
                <w:del w:id="10678" w:author="Liezyl Liton" w:date="2017-08-21T17:54:00Z"/>
                <w:rFonts w:ascii="Times New Roman" w:eastAsia="Times New Roman" w:hAnsi="Times New Roman" w:cs="Times New Roman"/>
                <w:color w:val="000000"/>
                <w:sz w:val="20"/>
                <w:szCs w:val="20"/>
                <w:lang w:val="en-US"/>
              </w:rPr>
            </w:pPr>
            <w:ins w:id="10679" w:author="Consultants" w:date="2017-08-17T12:26:00Z">
              <w:del w:id="10680" w:author="Liezyl Liton" w:date="2017-08-21T17:54:00Z">
                <w:r w:rsidRPr="00617EC9" w:rsidDel="007D74C2">
                  <w:rPr>
                    <w:rFonts w:ascii="Times New Roman" w:eastAsia="Times New Roman" w:hAnsi="Times New Roman" w:cs="Times New Roman"/>
                    <w:color w:val="000000"/>
                    <w:sz w:val="20"/>
                    <w:szCs w:val="20"/>
                    <w:lang w:val="en-US"/>
                  </w:rPr>
                  <w:delText>349,800</w:delText>
                </w:r>
              </w:del>
            </w:ins>
          </w:p>
        </w:tc>
      </w:tr>
      <w:tr w:rsidR="002A0616" w:rsidRPr="00617EC9" w:rsidDel="007D74C2" w14:paraId="4FC81891" w14:textId="02C96FB2" w:rsidTr="00701041">
        <w:trPr>
          <w:trHeight w:val="300"/>
          <w:jc w:val="center"/>
          <w:ins w:id="10681" w:author="Consultants" w:date="2017-08-17T12:26:00Z"/>
          <w:del w:id="10682"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D37E624" w14:textId="195EDF0F" w:rsidR="002A0616" w:rsidRPr="00617EC9" w:rsidDel="007D74C2" w:rsidRDefault="002A0616" w:rsidP="00701041">
            <w:pPr>
              <w:spacing w:after="0" w:line="240" w:lineRule="auto"/>
              <w:jc w:val="both"/>
              <w:rPr>
                <w:ins w:id="10683" w:author="Consultants" w:date="2017-08-17T12:26:00Z"/>
                <w:del w:id="10684" w:author="Liezyl Liton" w:date="2017-08-21T17:54:00Z"/>
                <w:rFonts w:ascii="Times New Roman" w:eastAsia="Times New Roman" w:hAnsi="Times New Roman" w:cs="Times New Roman"/>
                <w:color w:val="000000"/>
                <w:sz w:val="20"/>
                <w:szCs w:val="20"/>
                <w:lang w:val="en-US"/>
              </w:rPr>
            </w:pPr>
            <w:ins w:id="10685" w:author="Consultants" w:date="2017-08-17T12:26:00Z">
              <w:del w:id="10686" w:author="Liezyl Liton" w:date="2017-08-21T17:54:00Z">
                <w:r w:rsidRPr="00617EC9" w:rsidDel="007D74C2">
                  <w:rPr>
                    <w:rFonts w:ascii="Times New Roman" w:eastAsia="Times New Roman" w:hAnsi="Times New Roman" w:cs="Times New Roman"/>
                    <w:color w:val="000000"/>
                    <w:sz w:val="20"/>
                    <w:szCs w:val="20"/>
                  </w:rPr>
                  <w:delText>Bocaue</w:delText>
                </w:r>
              </w:del>
            </w:ins>
          </w:p>
        </w:tc>
        <w:tc>
          <w:tcPr>
            <w:tcW w:w="698" w:type="dxa"/>
            <w:tcBorders>
              <w:top w:val="nil"/>
              <w:left w:val="nil"/>
              <w:bottom w:val="single" w:sz="4" w:space="0" w:color="auto"/>
              <w:right w:val="single" w:sz="4" w:space="0" w:color="auto"/>
            </w:tcBorders>
            <w:shd w:val="clear" w:color="auto" w:fill="auto"/>
            <w:vAlign w:val="center"/>
            <w:hideMark/>
          </w:tcPr>
          <w:p w14:paraId="3484AA60" w14:textId="00E09D4C" w:rsidR="002A0616" w:rsidRPr="00617EC9" w:rsidDel="007D74C2" w:rsidRDefault="002A0616" w:rsidP="00701041">
            <w:pPr>
              <w:spacing w:after="0" w:line="240" w:lineRule="auto"/>
              <w:jc w:val="right"/>
              <w:rPr>
                <w:ins w:id="10687" w:author="Consultants" w:date="2017-08-17T12:26:00Z"/>
                <w:del w:id="10688" w:author="Liezyl Liton" w:date="2017-08-21T17:54:00Z"/>
                <w:rFonts w:ascii="Times New Roman" w:eastAsia="Times New Roman" w:hAnsi="Times New Roman" w:cs="Times New Roman"/>
                <w:color w:val="000000"/>
                <w:sz w:val="20"/>
                <w:szCs w:val="20"/>
                <w:lang w:val="en-US"/>
              </w:rPr>
            </w:pPr>
            <w:ins w:id="10689" w:author="Consultants" w:date="2017-08-17T12:26:00Z">
              <w:del w:id="10690" w:author="Liezyl Liton" w:date="2017-08-21T17:54:00Z">
                <w:r w:rsidRPr="00617EC9" w:rsidDel="007D74C2">
                  <w:rPr>
                    <w:rFonts w:ascii="Times New Roman" w:eastAsia="Times New Roman" w:hAnsi="Times New Roman" w:cs="Times New Roman"/>
                    <w:color w:val="000000"/>
                    <w:sz w:val="20"/>
                    <w:szCs w:val="20"/>
                  </w:rPr>
                  <w:delText>95</w:delText>
                </w:r>
              </w:del>
            </w:ins>
          </w:p>
        </w:tc>
        <w:tc>
          <w:tcPr>
            <w:tcW w:w="1104" w:type="dxa"/>
            <w:tcBorders>
              <w:top w:val="nil"/>
              <w:left w:val="nil"/>
              <w:bottom w:val="single" w:sz="4" w:space="0" w:color="auto"/>
              <w:right w:val="single" w:sz="4" w:space="0" w:color="auto"/>
            </w:tcBorders>
            <w:shd w:val="clear" w:color="auto" w:fill="auto"/>
            <w:vAlign w:val="center"/>
            <w:hideMark/>
          </w:tcPr>
          <w:p w14:paraId="608900A9" w14:textId="2C7EE92D" w:rsidR="002A0616" w:rsidRPr="00617EC9" w:rsidDel="007D74C2" w:rsidRDefault="002A0616" w:rsidP="00701041">
            <w:pPr>
              <w:spacing w:after="0" w:line="240" w:lineRule="auto"/>
              <w:jc w:val="right"/>
              <w:rPr>
                <w:ins w:id="10691" w:author="Consultants" w:date="2017-08-17T12:26:00Z"/>
                <w:del w:id="10692" w:author="Liezyl Liton" w:date="2017-08-21T17:54:00Z"/>
                <w:rFonts w:ascii="Times New Roman" w:eastAsia="Times New Roman" w:hAnsi="Times New Roman" w:cs="Times New Roman"/>
                <w:color w:val="000000"/>
                <w:sz w:val="20"/>
                <w:szCs w:val="20"/>
                <w:lang w:val="en-US"/>
              </w:rPr>
            </w:pPr>
            <w:ins w:id="10693" w:author="Consultants" w:date="2017-08-17T12:26:00Z">
              <w:del w:id="10694" w:author="Liezyl Liton" w:date="2017-08-21T17:54:00Z">
                <w:r w:rsidRPr="00617EC9" w:rsidDel="007D74C2">
                  <w:rPr>
                    <w:rFonts w:ascii="Times New Roman" w:eastAsia="Times New Roman" w:hAnsi="Times New Roman" w:cs="Times New Roman"/>
                    <w:color w:val="000000"/>
                    <w:sz w:val="20"/>
                    <w:szCs w:val="20"/>
                  </w:rPr>
                  <w:delText>208,560</w:delText>
                </w:r>
              </w:del>
            </w:ins>
          </w:p>
        </w:tc>
        <w:tc>
          <w:tcPr>
            <w:tcW w:w="928" w:type="dxa"/>
            <w:tcBorders>
              <w:top w:val="nil"/>
              <w:left w:val="nil"/>
              <w:bottom w:val="single" w:sz="4" w:space="0" w:color="auto"/>
              <w:right w:val="single" w:sz="4" w:space="0" w:color="auto"/>
            </w:tcBorders>
            <w:shd w:val="clear" w:color="auto" w:fill="auto"/>
            <w:vAlign w:val="center"/>
            <w:hideMark/>
          </w:tcPr>
          <w:p w14:paraId="02EB40CB" w14:textId="518BF632" w:rsidR="002A0616" w:rsidRPr="00617EC9" w:rsidDel="007D74C2" w:rsidRDefault="002A0616" w:rsidP="00701041">
            <w:pPr>
              <w:spacing w:after="0" w:line="240" w:lineRule="auto"/>
              <w:jc w:val="right"/>
              <w:rPr>
                <w:ins w:id="10695" w:author="Consultants" w:date="2017-08-17T12:26:00Z"/>
                <w:del w:id="10696" w:author="Liezyl Liton" w:date="2017-08-21T17:54:00Z"/>
                <w:rFonts w:ascii="Times New Roman" w:eastAsia="Times New Roman" w:hAnsi="Times New Roman" w:cs="Times New Roman"/>
                <w:color w:val="000000"/>
                <w:sz w:val="20"/>
                <w:szCs w:val="20"/>
                <w:lang w:val="en-US"/>
              </w:rPr>
            </w:pPr>
            <w:ins w:id="10697" w:author="Consultants" w:date="2017-08-17T12:26:00Z">
              <w:del w:id="10698" w:author="Liezyl Liton" w:date="2017-08-21T17:54:00Z">
                <w:r w:rsidRPr="00617EC9" w:rsidDel="007D74C2">
                  <w:rPr>
                    <w:rFonts w:ascii="Times New Roman" w:eastAsia="Times New Roman" w:hAnsi="Times New Roman" w:cs="Times New Roman"/>
                    <w:color w:val="000000"/>
                    <w:sz w:val="20"/>
                    <w:szCs w:val="20"/>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162166B8" w14:textId="5E1F7DB8" w:rsidR="002A0616" w:rsidRPr="00617EC9" w:rsidDel="007D74C2" w:rsidRDefault="002A0616" w:rsidP="00701041">
            <w:pPr>
              <w:spacing w:after="0" w:line="240" w:lineRule="auto"/>
              <w:jc w:val="right"/>
              <w:rPr>
                <w:ins w:id="10699" w:author="Consultants" w:date="2017-08-17T12:26:00Z"/>
                <w:del w:id="10700" w:author="Liezyl Liton" w:date="2017-08-21T17:54:00Z"/>
                <w:rFonts w:ascii="Times New Roman" w:eastAsia="Times New Roman" w:hAnsi="Times New Roman" w:cs="Times New Roman"/>
                <w:color w:val="000000"/>
                <w:sz w:val="20"/>
                <w:szCs w:val="20"/>
                <w:lang w:val="en-US"/>
              </w:rPr>
            </w:pPr>
            <w:ins w:id="10701" w:author="Consultants" w:date="2017-08-17T12:26:00Z">
              <w:del w:id="10702" w:author="Liezyl Liton" w:date="2017-08-21T17:54:00Z">
                <w:r w:rsidRPr="00617EC9" w:rsidDel="007D74C2">
                  <w:rPr>
                    <w:rFonts w:ascii="Times New Roman" w:eastAsia="Times New Roman" w:hAnsi="Times New Roman" w:cs="Times New Roman"/>
                    <w:color w:val="000000"/>
                    <w:sz w:val="20"/>
                    <w:szCs w:val="20"/>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1A6E5274" w14:textId="666F8334" w:rsidR="002A0616" w:rsidRPr="00617EC9" w:rsidDel="007D74C2" w:rsidRDefault="002A0616" w:rsidP="00701041">
            <w:pPr>
              <w:spacing w:after="0" w:line="240" w:lineRule="auto"/>
              <w:jc w:val="right"/>
              <w:rPr>
                <w:ins w:id="10703" w:author="Consultants" w:date="2017-08-17T12:26:00Z"/>
                <w:del w:id="10704" w:author="Liezyl Liton" w:date="2017-08-21T17:54:00Z"/>
                <w:rFonts w:ascii="Times New Roman" w:eastAsia="Times New Roman" w:hAnsi="Times New Roman" w:cs="Times New Roman"/>
                <w:color w:val="000000"/>
                <w:sz w:val="20"/>
                <w:szCs w:val="20"/>
                <w:lang w:val="en-US"/>
              </w:rPr>
            </w:pPr>
            <w:ins w:id="10705" w:author="Consultants" w:date="2017-08-17T12:26:00Z">
              <w:del w:id="10706" w:author="Liezyl Liton" w:date="2017-08-21T17:54:00Z">
                <w:r w:rsidRPr="00617EC9" w:rsidDel="007D74C2">
                  <w:rPr>
                    <w:rFonts w:ascii="Times New Roman" w:eastAsia="Times New Roman" w:hAnsi="Times New Roman" w:cs="Times New Roman"/>
                    <w:color w:val="000000"/>
                    <w:sz w:val="20"/>
                    <w:szCs w:val="20"/>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155DD9B3" w14:textId="013C7B7D" w:rsidR="002A0616" w:rsidRPr="00617EC9" w:rsidDel="007D74C2" w:rsidRDefault="002A0616" w:rsidP="00701041">
            <w:pPr>
              <w:spacing w:after="0" w:line="240" w:lineRule="auto"/>
              <w:jc w:val="right"/>
              <w:rPr>
                <w:ins w:id="10707" w:author="Consultants" w:date="2017-08-17T12:26:00Z"/>
                <w:del w:id="10708" w:author="Liezyl Liton" w:date="2017-08-21T17:54:00Z"/>
                <w:rFonts w:ascii="Times New Roman" w:eastAsia="Times New Roman" w:hAnsi="Times New Roman" w:cs="Times New Roman"/>
                <w:color w:val="000000"/>
                <w:sz w:val="20"/>
                <w:szCs w:val="20"/>
                <w:lang w:val="en-US"/>
              </w:rPr>
            </w:pPr>
            <w:ins w:id="10709" w:author="Consultants" w:date="2017-08-17T12:26:00Z">
              <w:del w:id="10710" w:author="Liezyl Liton" w:date="2017-08-21T17:54:00Z">
                <w:r w:rsidRPr="00617EC9" w:rsidDel="007D74C2">
                  <w:rPr>
                    <w:rFonts w:ascii="Times New Roman" w:eastAsia="Times New Roman" w:hAnsi="Times New Roman" w:cs="Times New Roman"/>
                    <w:color w:val="000000"/>
                    <w:sz w:val="20"/>
                    <w:szCs w:val="20"/>
                  </w:rPr>
                  <w:delText>315,000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4C756C49" w14:textId="085A144C" w:rsidR="002A0616" w:rsidRPr="00617EC9" w:rsidDel="007D74C2" w:rsidRDefault="002A0616" w:rsidP="00701041">
            <w:pPr>
              <w:spacing w:after="0" w:line="240" w:lineRule="auto"/>
              <w:jc w:val="right"/>
              <w:rPr>
                <w:ins w:id="10711" w:author="Consultants" w:date="2017-08-17T12:26:00Z"/>
                <w:del w:id="10712" w:author="Liezyl Liton" w:date="2017-08-21T17:54:00Z"/>
                <w:rFonts w:ascii="Times New Roman" w:eastAsia="Times New Roman" w:hAnsi="Times New Roman" w:cs="Times New Roman"/>
                <w:color w:val="000000"/>
                <w:sz w:val="20"/>
                <w:szCs w:val="20"/>
                <w:lang w:val="en-US"/>
              </w:rPr>
            </w:pPr>
            <w:ins w:id="10713" w:author="Consultants" w:date="2017-08-17T12:26:00Z">
              <w:del w:id="10714" w:author="Liezyl Liton" w:date="2017-08-21T17:54:00Z">
                <w:r w:rsidRPr="00617EC9" w:rsidDel="007D74C2">
                  <w:rPr>
                    <w:rFonts w:ascii="Times New Roman" w:eastAsia="Times New Roman" w:hAnsi="Times New Roman" w:cs="Times New Roman"/>
                    <w:color w:val="000000"/>
                    <w:sz w:val="20"/>
                    <w:szCs w:val="20"/>
                    <w:lang w:val="en-US"/>
                  </w:rPr>
                  <w:delText>530,060</w:delText>
                </w:r>
              </w:del>
            </w:ins>
          </w:p>
        </w:tc>
      </w:tr>
      <w:tr w:rsidR="002A0616" w:rsidRPr="00617EC9" w:rsidDel="007D74C2" w14:paraId="772A06FD" w14:textId="4F74FE81" w:rsidTr="00701041">
        <w:trPr>
          <w:trHeight w:val="300"/>
          <w:jc w:val="center"/>
          <w:ins w:id="10715" w:author="Consultants" w:date="2017-08-17T12:26:00Z"/>
          <w:del w:id="10716"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A6349AB" w14:textId="08F34B3C" w:rsidR="002A0616" w:rsidRPr="00617EC9" w:rsidDel="007D74C2" w:rsidRDefault="002A0616" w:rsidP="00701041">
            <w:pPr>
              <w:spacing w:after="0" w:line="240" w:lineRule="auto"/>
              <w:jc w:val="both"/>
              <w:rPr>
                <w:ins w:id="10717" w:author="Consultants" w:date="2017-08-17T12:26:00Z"/>
                <w:del w:id="10718" w:author="Liezyl Liton" w:date="2017-08-21T17:54:00Z"/>
                <w:rFonts w:ascii="Times New Roman" w:eastAsia="Times New Roman" w:hAnsi="Times New Roman" w:cs="Times New Roman"/>
                <w:color w:val="000000"/>
                <w:sz w:val="20"/>
                <w:szCs w:val="20"/>
                <w:lang w:val="en-US"/>
              </w:rPr>
            </w:pPr>
            <w:ins w:id="10719" w:author="Consultants" w:date="2017-08-17T12:26:00Z">
              <w:del w:id="10720" w:author="Liezyl Liton" w:date="2017-08-21T17:54:00Z">
                <w:r w:rsidRPr="00617EC9" w:rsidDel="007D74C2">
                  <w:rPr>
                    <w:rFonts w:ascii="Times New Roman" w:eastAsia="Times New Roman" w:hAnsi="Times New Roman" w:cs="Times New Roman"/>
                    <w:color w:val="000000"/>
                    <w:sz w:val="20"/>
                    <w:szCs w:val="20"/>
                  </w:rPr>
                  <w:delText>Marilao</w:delText>
                </w:r>
              </w:del>
            </w:ins>
          </w:p>
        </w:tc>
        <w:tc>
          <w:tcPr>
            <w:tcW w:w="698" w:type="dxa"/>
            <w:tcBorders>
              <w:top w:val="nil"/>
              <w:left w:val="nil"/>
              <w:bottom w:val="single" w:sz="4" w:space="0" w:color="auto"/>
              <w:right w:val="single" w:sz="4" w:space="0" w:color="auto"/>
            </w:tcBorders>
            <w:shd w:val="clear" w:color="auto" w:fill="auto"/>
            <w:vAlign w:val="center"/>
            <w:hideMark/>
          </w:tcPr>
          <w:p w14:paraId="5E0DFA8A" w14:textId="44991392" w:rsidR="002A0616" w:rsidRPr="00617EC9" w:rsidDel="007D74C2" w:rsidRDefault="002A0616" w:rsidP="00701041">
            <w:pPr>
              <w:spacing w:after="0" w:line="240" w:lineRule="auto"/>
              <w:jc w:val="right"/>
              <w:rPr>
                <w:ins w:id="10721" w:author="Consultants" w:date="2017-08-17T12:26:00Z"/>
                <w:del w:id="10722" w:author="Liezyl Liton" w:date="2017-08-21T17:54:00Z"/>
                <w:rFonts w:ascii="Times New Roman" w:eastAsia="Times New Roman" w:hAnsi="Times New Roman" w:cs="Times New Roman"/>
                <w:color w:val="000000"/>
                <w:sz w:val="20"/>
                <w:szCs w:val="20"/>
                <w:lang w:val="en-US"/>
              </w:rPr>
            </w:pPr>
            <w:ins w:id="10723" w:author="Consultants" w:date="2017-08-17T12:26:00Z">
              <w:del w:id="10724" w:author="Liezyl Liton" w:date="2017-08-21T17:54:00Z">
                <w:r w:rsidRPr="00617EC9" w:rsidDel="007D74C2">
                  <w:rPr>
                    <w:rFonts w:ascii="Times New Roman" w:eastAsia="Times New Roman" w:hAnsi="Times New Roman" w:cs="Times New Roman"/>
                    <w:color w:val="000000"/>
                    <w:sz w:val="20"/>
                    <w:szCs w:val="20"/>
                  </w:rPr>
                  <w:delText>64</w:delText>
                </w:r>
              </w:del>
            </w:ins>
          </w:p>
        </w:tc>
        <w:tc>
          <w:tcPr>
            <w:tcW w:w="1104" w:type="dxa"/>
            <w:tcBorders>
              <w:top w:val="nil"/>
              <w:left w:val="nil"/>
              <w:bottom w:val="single" w:sz="4" w:space="0" w:color="auto"/>
              <w:right w:val="single" w:sz="4" w:space="0" w:color="auto"/>
            </w:tcBorders>
            <w:shd w:val="clear" w:color="auto" w:fill="auto"/>
            <w:vAlign w:val="center"/>
            <w:hideMark/>
          </w:tcPr>
          <w:p w14:paraId="59515CAB" w14:textId="2AA4C627" w:rsidR="002A0616" w:rsidRPr="00617EC9" w:rsidDel="007D74C2" w:rsidRDefault="002A0616" w:rsidP="00701041">
            <w:pPr>
              <w:spacing w:after="0" w:line="240" w:lineRule="auto"/>
              <w:jc w:val="right"/>
              <w:rPr>
                <w:ins w:id="10725" w:author="Consultants" w:date="2017-08-17T12:26:00Z"/>
                <w:del w:id="10726" w:author="Liezyl Liton" w:date="2017-08-21T17:54:00Z"/>
                <w:rFonts w:ascii="Times New Roman" w:eastAsia="Times New Roman" w:hAnsi="Times New Roman" w:cs="Times New Roman"/>
                <w:color w:val="000000"/>
                <w:sz w:val="20"/>
                <w:szCs w:val="20"/>
                <w:lang w:val="en-US"/>
              </w:rPr>
            </w:pPr>
            <w:ins w:id="10727" w:author="Consultants" w:date="2017-08-17T12:26:00Z">
              <w:del w:id="10728" w:author="Liezyl Liton" w:date="2017-08-21T17:54:00Z">
                <w:r w:rsidRPr="00617EC9" w:rsidDel="007D74C2">
                  <w:rPr>
                    <w:rFonts w:ascii="Times New Roman" w:eastAsia="Times New Roman" w:hAnsi="Times New Roman" w:cs="Times New Roman"/>
                    <w:color w:val="000000"/>
                    <w:sz w:val="20"/>
                    <w:szCs w:val="20"/>
                  </w:rPr>
                  <w:delText>141,240</w:delText>
                </w:r>
              </w:del>
            </w:ins>
          </w:p>
        </w:tc>
        <w:tc>
          <w:tcPr>
            <w:tcW w:w="928" w:type="dxa"/>
            <w:tcBorders>
              <w:top w:val="nil"/>
              <w:left w:val="nil"/>
              <w:bottom w:val="single" w:sz="4" w:space="0" w:color="auto"/>
              <w:right w:val="single" w:sz="4" w:space="0" w:color="auto"/>
            </w:tcBorders>
            <w:shd w:val="clear" w:color="auto" w:fill="auto"/>
            <w:vAlign w:val="center"/>
            <w:hideMark/>
          </w:tcPr>
          <w:p w14:paraId="215CF27A" w14:textId="1183CD67" w:rsidR="002A0616" w:rsidRPr="00617EC9" w:rsidDel="007D74C2" w:rsidRDefault="002A0616" w:rsidP="00701041">
            <w:pPr>
              <w:spacing w:after="0" w:line="240" w:lineRule="auto"/>
              <w:jc w:val="right"/>
              <w:rPr>
                <w:ins w:id="10729" w:author="Consultants" w:date="2017-08-17T12:26:00Z"/>
                <w:del w:id="10730" w:author="Liezyl Liton" w:date="2017-08-21T17:54:00Z"/>
                <w:rFonts w:ascii="Times New Roman" w:eastAsia="Times New Roman" w:hAnsi="Times New Roman" w:cs="Times New Roman"/>
                <w:color w:val="000000"/>
                <w:sz w:val="20"/>
                <w:szCs w:val="20"/>
                <w:lang w:val="en-US"/>
              </w:rPr>
            </w:pPr>
            <w:ins w:id="10731" w:author="Consultants" w:date="2017-08-17T12:26:00Z">
              <w:del w:id="10732" w:author="Liezyl Liton" w:date="2017-08-21T17:54:00Z">
                <w:r w:rsidRPr="00617EC9" w:rsidDel="007D74C2">
                  <w:rPr>
                    <w:rFonts w:ascii="Times New Roman" w:eastAsia="Times New Roman" w:hAnsi="Times New Roman" w:cs="Times New Roman"/>
                    <w:color w:val="000000"/>
                    <w:sz w:val="20"/>
                    <w:szCs w:val="20"/>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05CEEA72" w14:textId="25DD941F" w:rsidR="002A0616" w:rsidRPr="00617EC9" w:rsidDel="007D74C2" w:rsidRDefault="002A0616" w:rsidP="00701041">
            <w:pPr>
              <w:spacing w:after="0" w:line="240" w:lineRule="auto"/>
              <w:jc w:val="right"/>
              <w:rPr>
                <w:ins w:id="10733" w:author="Consultants" w:date="2017-08-17T12:26:00Z"/>
                <w:del w:id="10734" w:author="Liezyl Liton" w:date="2017-08-21T17:54:00Z"/>
                <w:rFonts w:ascii="Times New Roman" w:eastAsia="Times New Roman" w:hAnsi="Times New Roman" w:cs="Times New Roman"/>
                <w:color w:val="000000"/>
                <w:sz w:val="20"/>
                <w:szCs w:val="20"/>
                <w:lang w:val="en-US"/>
              </w:rPr>
            </w:pPr>
            <w:ins w:id="10735" w:author="Consultants" w:date="2017-08-17T12:26:00Z">
              <w:del w:id="10736" w:author="Liezyl Liton" w:date="2017-08-21T17:54:00Z">
                <w:r w:rsidRPr="00617EC9" w:rsidDel="007D74C2">
                  <w:rPr>
                    <w:rFonts w:ascii="Times New Roman" w:eastAsia="Times New Roman" w:hAnsi="Times New Roman" w:cs="Times New Roman"/>
                    <w:color w:val="000000"/>
                    <w:sz w:val="20"/>
                    <w:szCs w:val="20"/>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6E04CCC3" w14:textId="42613DB6" w:rsidR="002A0616" w:rsidRPr="00617EC9" w:rsidDel="007D74C2" w:rsidRDefault="002A0616" w:rsidP="00701041">
            <w:pPr>
              <w:spacing w:after="0" w:line="240" w:lineRule="auto"/>
              <w:jc w:val="right"/>
              <w:rPr>
                <w:ins w:id="10737" w:author="Consultants" w:date="2017-08-17T12:26:00Z"/>
                <w:del w:id="10738" w:author="Liezyl Liton" w:date="2017-08-21T17:54:00Z"/>
                <w:rFonts w:ascii="Times New Roman" w:eastAsia="Times New Roman" w:hAnsi="Times New Roman" w:cs="Times New Roman"/>
                <w:color w:val="000000"/>
                <w:sz w:val="20"/>
                <w:szCs w:val="20"/>
                <w:lang w:val="en-US"/>
              </w:rPr>
            </w:pPr>
            <w:ins w:id="10739" w:author="Consultants" w:date="2017-08-17T12:26:00Z">
              <w:del w:id="10740" w:author="Liezyl Liton" w:date="2017-08-21T17:54:00Z">
                <w:r w:rsidRPr="00617EC9" w:rsidDel="007D74C2">
                  <w:rPr>
                    <w:rFonts w:ascii="Times New Roman" w:eastAsia="Times New Roman" w:hAnsi="Times New Roman" w:cs="Times New Roman"/>
                    <w:color w:val="000000"/>
                    <w:sz w:val="20"/>
                    <w:szCs w:val="20"/>
                  </w:rPr>
                  <w:delText>4</w:delText>
                </w:r>
              </w:del>
            </w:ins>
          </w:p>
        </w:tc>
        <w:tc>
          <w:tcPr>
            <w:tcW w:w="1016" w:type="dxa"/>
            <w:tcBorders>
              <w:top w:val="nil"/>
              <w:left w:val="nil"/>
              <w:bottom w:val="single" w:sz="4" w:space="0" w:color="auto"/>
              <w:right w:val="single" w:sz="4" w:space="0" w:color="auto"/>
            </w:tcBorders>
            <w:shd w:val="clear" w:color="auto" w:fill="auto"/>
            <w:vAlign w:val="center"/>
            <w:hideMark/>
          </w:tcPr>
          <w:p w14:paraId="49303B44" w14:textId="55FD907D" w:rsidR="002A0616" w:rsidRPr="00617EC9" w:rsidDel="007D74C2" w:rsidRDefault="002A0616" w:rsidP="00701041">
            <w:pPr>
              <w:spacing w:after="0" w:line="240" w:lineRule="auto"/>
              <w:jc w:val="right"/>
              <w:rPr>
                <w:ins w:id="10741" w:author="Consultants" w:date="2017-08-17T12:26:00Z"/>
                <w:del w:id="10742" w:author="Liezyl Liton" w:date="2017-08-21T17:54:00Z"/>
                <w:rFonts w:ascii="Times New Roman" w:eastAsia="Times New Roman" w:hAnsi="Times New Roman" w:cs="Times New Roman"/>
                <w:color w:val="000000"/>
                <w:sz w:val="20"/>
                <w:szCs w:val="20"/>
                <w:lang w:val="en-US"/>
              </w:rPr>
            </w:pPr>
            <w:ins w:id="10743" w:author="Consultants" w:date="2017-08-17T12:26:00Z">
              <w:del w:id="10744" w:author="Liezyl Liton" w:date="2017-08-21T17:54:00Z">
                <w:r w:rsidRPr="00617EC9" w:rsidDel="007D74C2">
                  <w:rPr>
                    <w:rFonts w:ascii="Times New Roman" w:eastAsia="Times New Roman" w:hAnsi="Times New Roman" w:cs="Times New Roman"/>
                    <w:color w:val="000000"/>
                    <w:sz w:val="20"/>
                    <w:szCs w:val="20"/>
                  </w:rPr>
                  <w:delText>279,900</w:delText>
                </w:r>
              </w:del>
            </w:ins>
          </w:p>
        </w:tc>
        <w:tc>
          <w:tcPr>
            <w:tcW w:w="1511" w:type="dxa"/>
            <w:tcBorders>
              <w:top w:val="nil"/>
              <w:left w:val="nil"/>
              <w:bottom w:val="single" w:sz="4" w:space="0" w:color="auto"/>
              <w:right w:val="single" w:sz="4" w:space="0" w:color="auto"/>
            </w:tcBorders>
            <w:shd w:val="clear" w:color="auto" w:fill="auto"/>
            <w:vAlign w:val="center"/>
            <w:hideMark/>
          </w:tcPr>
          <w:p w14:paraId="5A5E853B" w14:textId="7B9CF521" w:rsidR="002A0616" w:rsidRPr="00617EC9" w:rsidDel="007D74C2" w:rsidRDefault="002A0616" w:rsidP="00701041">
            <w:pPr>
              <w:spacing w:after="0" w:line="240" w:lineRule="auto"/>
              <w:jc w:val="right"/>
              <w:rPr>
                <w:ins w:id="10745" w:author="Consultants" w:date="2017-08-17T12:26:00Z"/>
                <w:del w:id="10746" w:author="Liezyl Liton" w:date="2017-08-21T17:54:00Z"/>
                <w:rFonts w:ascii="Times New Roman" w:eastAsia="Times New Roman" w:hAnsi="Times New Roman" w:cs="Times New Roman"/>
                <w:color w:val="000000"/>
                <w:sz w:val="20"/>
                <w:szCs w:val="20"/>
                <w:lang w:val="en-US"/>
              </w:rPr>
            </w:pPr>
            <w:ins w:id="10747" w:author="Consultants" w:date="2017-08-17T12:26:00Z">
              <w:del w:id="10748" w:author="Liezyl Liton" w:date="2017-08-21T17:54:00Z">
                <w:r w:rsidRPr="00617EC9" w:rsidDel="007D74C2">
                  <w:rPr>
                    <w:rFonts w:ascii="Times New Roman" w:eastAsia="Times New Roman" w:hAnsi="Times New Roman" w:cs="Times New Roman"/>
                    <w:color w:val="000000"/>
                    <w:sz w:val="20"/>
                    <w:szCs w:val="20"/>
                    <w:lang w:val="en-US"/>
                  </w:rPr>
                  <w:delText>427,640</w:delText>
                </w:r>
              </w:del>
            </w:ins>
          </w:p>
        </w:tc>
      </w:tr>
      <w:tr w:rsidR="002A0616" w:rsidRPr="00617EC9" w:rsidDel="007D74C2" w14:paraId="5744D719" w14:textId="3077154A" w:rsidTr="00701041">
        <w:trPr>
          <w:trHeight w:val="510"/>
          <w:jc w:val="center"/>
          <w:ins w:id="10749" w:author="Consultants" w:date="2017-08-17T12:26:00Z"/>
          <w:del w:id="10750"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25B20F5" w14:textId="024FE095" w:rsidR="002A0616" w:rsidRPr="00617EC9" w:rsidDel="007D74C2" w:rsidRDefault="002A0616" w:rsidP="00701041">
            <w:pPr>
              <w:spacing w:after="0" w:line="240" w:lineRule="auto"/>
              <w:jc w:val="both"/>
              <w:rPr>
                <w:ins w:id="10751" w:author="Consultants" w:date="2017-08-17T12:26:00Z"/>
                <w:del w:id="10752" w:author="Liezyl Liton" w:date="2017-08-21T17:54:00Z"/>
                <w:rFonts w:ascii="Times New Roman" w:eastAsia="Times New Roman" w:hAnsi="Times New Roman" w:cs="Times New Roman"/>
                <w:color w:val="000000"/>
                <w:sz w:val="20"/>
                <w:szCs w:val="20"/>
                <w:lang w:val="en-US"/>
              </w:rPr>
            </w:pPr>
            <w:ins w:id="10753" w:author="Consultants" w:date="2017-08-17T12:26:00Z">
              <w:del w:id="10754" w:author="Liezyl Liton" w:date="2017-08-21T17:54:00Z">
                <w:r w:rsidRPr="00617EC9" w:rsidDel="007D74C2">
                  <w:rPr>
                    <w:rFonts w:ascii="Times New Roman" w:eastAsia="Times New Roman" w:hAnsi="Times New Roman" w:cs="Times New Roman"/>
                    <w:color w:val="000000"/>
                    <w:sz w:val="20"/>
                    <w:szCs w:val="20"/>
                  </w:rPr>
                  <w:delText>Meycauayan</w:delText>
                </w:r>
              </w:del>
            </w:ins>
          </w:p>
        </w:tc>
        <w:tc>
          <w:tcPr>
            <w:tcW w:w="698" w:type="dxa"/>
            <w:tcBorders>
              <w:top w:val="nil"/>
              <w:left w:val="nil"/>
              <w:bottom w:val="single" w:sz="4" w:space="0" w:color="auto"/>
              <w:right w:val="single" w:sz="4" w:space="0" w:color="auto"/>
            </w:tcBorders>
            <w:shd w:val="clear" w:color="auto" w:fill="auto"/>
            <w:vAlign w:val="center"/>
            <w:hideMark/>
          </w:tcPr>
          <w:p w14:paraId="1D0C1306" w14:textId="12BF39D5" w:rsidR="002A0616" w:rsidRPr="00617EC9" w:rsidDel="007D74C2" w:rsidRDefault="002A0616" w:rsidP="00701041">
            <w:pPr>
              <w:spacing w:after="0" w:line="240" w:lineRule="auto"/>
              <w:jc w:val="right"/>
              <w:rPr>
                <w:ins w:id="10755" w:author="Consultants" w:date="2017-08-17T12:26:00Z"/>
                <w:del w:id="10756" w:author="Liezyl Liton" w:date="2017-08-21T17:54:00Z"/>
                <w:rFonts w:ascii="Times New Roman" w:eastAsia="Times New Roman" w:hAnsi="Times New Roman" w:cs="Times New Roman"/>
                <w:color w:val="000000"/>
                <w:sz w:val="20"/>
                <w:szCs w:val="20"/>
                <w:lang w:val="en-US"/>
              </w:rPr>
            </w:pPr>
            <w:ins w:id="10757" w:author="Consultants" w:date="2017-08-17T12:26:00Z">
              <w:del w:id="10758" w:author="Liezyl Liton" w:date="2017-08-21T17:54:00Z">
                <w:r w:rsidRPr="00617EC9" w:rsidDel="007D74C2">
                  <w:rPr>
                    <w:rFonts w:ascii="Times New Roman" w:eastAsia="Times New Roman" w:hAnsi="Times New Roman" w:cs="Times New Roman"/>
                    <w:color w:val="000000"/>
                    <w:sz w:val="20"/>
                    <w:szCs w:val="20"/>
                  </w:rPr>
                  <w:delText>600</w:delText>
                </w:r>
              </w:del>
            </w:ins>
          </w:p>
        </w:tc>
        <w:tc>
          <w:tcPr>
            <w:tcW w:w="1104" w:type="dxa"/>
            <w:tcBorders>
              <w:top w:val="nil"/>
              <w:left w:val="nil"/>
              <w:bottom w:val="single" w:sz="4" w:space="0" w:color="auto"/>
              <w:right w:val="single" w:sz="4" w:space="0" w:color="auto"/>
            </w:tcBorders>
            <w:shd w:val="clear" w:color="auto" w:fill="auto"/>
            <w:vAlign w:val="center"/>
            <w:hideMark/>
          </w:tcPr>
          <w:p w14:paraId="7342939C" w14:textId="05C7ED78" w:rsidR="002A0616" w:rsidRPr="00617EC9" w:rsidDel="007D74C2" w:rsidRDefault="002A0616" w:rsidP="00701041">
            <w:pPr>
              <w:spacing w:after="0" w:line="240" w:lineRule="auto"/>
              <w:jc w:val="right"/>
              <w:rPr>
                <w:ins w:id="10759" w:author="Consultants" w:date="2017-08-17T12:26:00Z"/>
                <w:del w:id="10760" w:author="Liezyl Liton" w:date="2017-08-21T17:54:00Z"/>
                <w:rFonts w:ascii="Times New Roman" w:eastAsia="Times New Roman" w:hAnsi="Times New Roman" w:cs="Times New Roman"/>
                <w:color w:val="000000"/>
                <w:sz w:val="20"/>
                <w:szCs w:val="20"/>
                <w:lang w:val="en-US"/>
              </w:rPr>
            </w:pPr>
            <w:ins w:id="10761" w:author="Consultants" w:date="2017-08-17T12:26:00Z">
              <w:del w:id="10762" w:author="Liezyl Liton" w:date="2017-08-21T17:54:00Z">
                <w:r w:rsidRPr="00617EC9" w:rsidDel="007D74C2">
                  <w:rPr>
                    <w:rFonts w:ascii="Times New Roman" w:eastAsia="Times New Roman" w:hAnsi="Times New Roman" w:cs="Times New Roman"/>
                    <w:color w:val="000000"/>
                    <w:sz w:val="20"/>
                    <w:szCs w:val="20"/>
                  </w:rPr>
                  <w:delText>1,318,900</w:delText>
                </w:r>
              </w:del>
            </w:ins>
          </w:p>
        </w:tc>
        <w:tc>
          <w:tcPr>
            <w:tcW w:w="928" w:type="dxa"/>
            <w:tcBorders>
              <w:top w:val="nil"/>
              <w:left w:val="nil"/>
              <w:bottom w:val="single" w:sz="4" w:space="0" w:color="auto"/>
              <w:right w:val="single" w:sz="4" w:space="0" w:color="auto"/>
            </w:tcBorders>
            <w:shd w:val="clear" w:color="auto" w:fill="auto"/>
            <w:vAlign w:val="center"/>
            <w:hideMark/>
          </w:tcPr>
          <w:p w14:paraId="5C25BDFB" w14:textId="784121CE" w:rsidR="002A0616" w:rsidRPr="00617EC9" w:rsidDel="007D74C2" w:rsidRDefault="002A0616" w:rsidP="00701041">
            <w:pPr>
              <w:spacing w:after="0" w:line="240" w:lineRule="auto"/>
              <w:jc w:val="right"/>
              <w:rPr>
                <w:ins w:id="10763" w:author="Consultants" w:date="2017-08-17T12:26:00Z"/>
                <w:del w:id="10764" w:author="Liezyl Liton" w:date="2017-08-21T17:54:00Z"/>
                <w:rFonts w:ascii="Times New Roman" w:eastAsia="Times New Roman" w:hAnsi="Times New Roman" w:cs="Times New Roman"/>
                <w:color w:val="000000"/>
                <w:sz w:val="20"/>
                <w:szCs w:val="20"/>
                <w:lang w:val="en-US"/>
              </w:rPr>
            </w:pPr>
            <w:ins w:id="10765" w:author="Consultants" w:date="2017-08-17T12:26:00Z">
              <w:del w:id="10766" w:author="Liezyl Liton" w:date="2017-08-21T17:54:00Z">
                <w:r w:rsidRPr="00617EC9" w:rsidDel="007D74C2">
                  <w:rPr>
                    <w:rFonts w:ascii="Times New Roman" w:eastAsia="Times New Roman" w:hAnsi="Times New Roman" w:cs="Times New Roman"/>
                    <w:color w:val="000000"/>
                    <w:sz w:val="20"/>
                    <w:szCs w:val="20"/>
                  </w:rPr>
                  <w:delText>3</w:delText>
                </w:r>
              </w:del>
            </w:ins>
          </w:p>
        </w:tc>
        <w:tc>
          <w:tcPr>
            <w:tcW w:w="866" w:type="dxa"/>
            <w:tcBorders>
              <w:top w:val="nil"/>
              <w:left w:val="nil"/>
              <w:bottom w:val="single" w:sz="4" w:space="0" w:color="auto"/>
              <w:right w:val="single" w:sz="4" w:space="0" w:color="auto"/>
            </w:tcBorders>
            <w:shd w:val="clear" w:color="auto" w:fill="auto"/>
            <w:vAlign w:val="center"/>
            <w:hideMark/>
          </w:tcPr>
          <w:p w14:paraId="2EF63F32" w14:textId="1C2DE23E" w:rsidR="002A0616" w:rsidRPr="00617EC9" w:rsidDel="007D74C2" w:rsidRDefault="002A0616" w:rsidP="00701041">
            <w:pPr>
              <w:spacing w:after="0" w:line="240" w:lineRule="auto"/>
              <w:jc w:val="right"/>
              <w:rPr>
                <w:ins w:id="10767" w:author="Consultants" w:date="2017-08-17T12:26:00Z"/>
                <w:del w:id="10768" w:author="Liezyl Liton" w:date="2017-08-21T17:54:00Z"/>
                <w:rFonts w:ascii="Times New Roman" w:eastAsia="Times New Roman" w:hAnsi="Times New Roman" w:cs="Times New Roman"/>
                <w:color w:val="000000"/>
                <w:sz w:val="20"/>
                <w:szCs w:val="20"/>
                <w:lang w:val="en-US"/>
              </w:rPr>
            </w:pPr>
            <w:ins w:id="10769" w:author="Consultants" w:date="2017-08-17T12:26:00Z">
              <w:del w:id="10770" w:author="Liezyl Liton" w:date="2017-08-21T17:54:00Z">
                <w:r w:rsidRPr="00617EC9" w:rsidDel="007D74C2">
                  <w:rPr>
                    <w:rFonts w:ascii="Times New Roman" w:eastAsia="Times New Roman" w:hAnsi="Times New Roman" w:cs="Times New Roman"/>
                    <w:color w:val="000000"/>
                    <w:sz w:val="20"/>
                    <w:szCs w:val="20"/>
                  </w:rPr>
                  <w:delText>19,500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37E3220E" w14:textId="558173F2" w:rsidR="002A0616" w:rsidRPr="00617EC9" w:rsidDel="007D74C2" w:rsidRDefault="002A0616" w:rsidP="00701041">
            <w:pPr>
              <w:spacing w:after="0" w:line="240" w:lineRule="auto"/>
              <w:jc w:val="right"/>
              <w:rPr>
                <w:ins w:id="10771" w:author="Consultants" w:date="2017-08-17T12:26:00Z"/>
                <w:del w:id="10772" w:author="Liezyl Liton" w:date="2017-08-21T17:54:00Z"/>
                <w:rFonts w:ascii="Times New Roman" w:eastAsia="Times New Roman" w:hAnsi="Times New Roman" w:cs="Times New Roman"/>
                <w:color w:val="000000"/>
                <w:sz w:val="20"/>
                <w:szCs w:val="20"/>
                <w:lang w:val="en-US"/>
              </w:rPr>
            </w:pPr>
            <w:ins w:id="10773" w:author="Consultants" w:date="2017-08-17T12:26:00Z">
              <w:del w:id="10774" w:author="Liezyl Liton" w:date="2017-08-21T17:54:00Z">
                <w:r w:rsidRPr="00617EC9" w:rsidDel="007D74C2">
                  <w:rPr>
                    <w:rFonts w:ascii="Times New Roman" w:eastAsia="Times New Roman" w:hAnsi="Times New Roman" w:cs="Times New Roman"/>
                    <w:color w:val="000000"/>
                    <w:sz w:val="20"/>
                    <w:szCs w:val="20"/>
                  </w:rPr>
                  <w:delText>6</w:delText>
                </w:r>
              </w:del>
            </w:ins>
          </w:p>
        </w:tc>
        <w:tc>
          <w:tcPr>
            <w:tcW w:w="1016" w:type="dxa"/>
            <w:tcBorders>
              <w:top w:val="nil"/>
              <w:left w:val="nil"/>
              <w:bottom w:val="single" w:sz="4" w:space="0" w:color="auto"/>
              <w:right w:val="single" w:sz="4" w:space="0" w:color="auto"/>
            </w:tcBorders>
            <w:shd w:val="clear" w:color="auto" w:fill="auto"/>
            <w:vAlign w:val="center"/>
            <w:hideMark/>
          </w:tcPr>
          <w:p w14:paraId="1F9E321A" w14:textId="478355AA" w:rsidR="002A0616" w:rsidRPr="00617EC9" w:rsidDel="007D74C2" w:rsidRDefault="002A0616" w:rsidP="00701041">
            <w:pPr>
              <w:spacing w:after="0" w:line="240" w:lineRule="auto"/>
              <w:jc w:val="right"/>
              <w:rPr>
                <w:ins w:id="10775" w:author="Consultants" w:date="2017-08-17T12:26:00Z"/>
                <w:del w:id="10776" w:author="Liezyl Liton" w:date="2017-08-21T17:54:00Z"/>
                <w:rFonts w:ascii="Times New Roman" w:eastAsia="Times New Roman" w:hAnsi="Times New Roman" w:cs="Times New Roman"/>
                <w:color w:val="000000"/>
                <w:sz w:val="20"/>
                <w:szCs w:val="20"/>
                <w:lang w:val="en-US"/>
              </w:rPr>
            </w:pPr>
            <w:ins w:id="10777" w:author="Consultants" w:date="2017-08-17T12:26:00Z">
              <w:del w:id="10778" w:author="Liezyl Liton" w:date="2017-08-21T17:54:00Z">
                <w:r w:rsidRPr="00617EC9" w:rsidDel="007D74C2">
                  <w:rPr>
                    <w:rFonts w:ascii="Times New Roman" w:eastAsia="Times New Roman" w:hAnsi="Times New Roman" w:cs="Times New Roman"/>
                    <w:color w:val="000000"/>
                    <w:sz w:val="20"/>
                    <w:szCs w:val="20"/>
                  </w:rPr>
                  <w:delText>1,854,809</w:delText>
                </w:r>
              </w:del>
            </w:ins>
          </w:p>
        </w:tc>
        <w:tc>
          <w:tcPr>
            <w:tcW w:w="1511" w:type="dxa"/>
            <w:tcBorders>
              <w:top w:val="nil"/>
              <w:left w:val="nil"/>
              <w:bottom w:val="single" w:sz="4" w:space="0" w:color="auto"/>
              <w:right w:val="single" w:sz="4" w:space="0" w:color="auto"/>
            </w:tcBorders>
            <w:shd w:val="clear" w:color="auto" w:fill="auto"/>
            <w:vAlign w:val="center"/>
            <w:hideMark/>
          </w:tcPr>
          <w:p w14:paraId="12F4E012" w14:textId="147A3CB1" w:rsidR="002A0616" w:rsidRPr="00617EC9" w:rsidDel="007D74C2" w:rsidRDefault="002A0616" w:rsidP="00701041">
            <w:pPr>
              <w:spacing w:after="0" w:line="240" w:lineRule="auto"/>
              <w:jc w:val="right"/>
              <w:rPr>
                <w:ins w:id="10779" w:author="Consultants" w:date="2017-08-17T12:26:00Z"/>
                <w:del w:id="10780" w:author="Liezyl Liton" w:date="2017-08-21T17:54:00Z"/>
                <w:rFonts w:ascii="Times New Roman" w:eastAsia="Times New Roman" w:hAnsi="Times New Roman" w:cs="Times New Roman"/>
                <w:color w:val="000000"/>
                <w:sz w:val="20"/>
                <w:szCs w:val="20"/>
                <w:lang w:val="en-US"/>
              </w:rPr>
            </w:pPr>
            <w:ins w:id="10781" w:author="Consultants" w:date="2017-08-17T12:26:00Z">
              <w:del w:id="10782" w:author="Liezyl Liton" w:date="2017-08-21T17:54:00Z">
                <w:r w:rsidRPr="00617EC9" w:rsidDel="007D74C2">
                  <w:rPr>
                    <w:rFonts w:ascii="Times New Roman" w:eastAsia="Times New Roman" w:hAnsi="Times New Roman" w:cs="Times New Roman"/>
                    <w:color w:val="000000"/>
                    <w:sz w:val="20"/>
                    <w:szCs w:val="20"/>
                    <w:lang w:val="en-US"/>
                  </w:rPr>
                  <w:delText>3,193,209</w:delText>
                </w:r>
              </w:del>
            </w:ins>
          </w:p>
        </w:tc>
      </w:tr>
      <w:tr w:rsidR="002A0616" w:rsidRPr="00617EC9" w:rsidDel="007D74C2" w14:paraId="79338105" w14:textId="0A5FA764" w:rsidTr="00701041">
        <w:trPr>
          <w:trHeight w:val="300"/>
          <w:jc w:val="center"/>
          <w:ins w:id="10783" w:author="Consultants" w:date="2017-08-17T12:26:00Z"/>
          <w:del w:id="10784"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6FCBBA4" w14:textId="1FF4A07D" w:rsidR="002A0616" w:rsidRPr="00617EC9" w:rsidDel="007D74C2" w:rsidRDefault="002A0616" w:rsidP="00701041">
            <w:pPr>
              <w:spacing w:after="0" w:line="240" w:lineRule="auto"/>
              <w:jc w:val="both"/>
              <w:rPr>
                <w:ins w:id="10785" w:author="Consultants" w:date="2017-08-17T12:26:00Z"/>
                <w:del w:id="10786" w:author="Liezyl Liton" w:date="2017-08-21T17:54:00Z"/>
                <w:rFonts w:ascii="Times New Roman" w:eastAsia="Times New Roman" w:hAnsi="Times New Roman" w:cs="Times New Roman"/>
                <w:color w:val="000000"/>
                <w:sz w:val="20"/>
                <w:szCs w:val="20"/>
                <w:lang w:val="en-US"/>
              </w:rPr>
            </w:pPr>
            <w:ins w:id="10787" w:author="Consultants" w:date="2017-08-17T12:26:00Z">
              <w:del w:id="10788" w:author="Liezyl Liton" w:date="2017-08-21T17:54:00Z">
                <w:r w:rsidRPr="00617EC9" w:rsidDel="007D74C2">
                  <w:rPr>
                    <w:rFonts w:ascii="Times New Roman" w:eastAsia="Times New Roman" w:hAnsi="Times New Roman" w:cs="Times New Roman"/>
                    <w:color w:val="000000"/>
                    <w:sz w:val="20"/>
                    <w:szCs w:val="20"/>
                  </w:rPr>
                  <w:delText>Valenzuela</w:delText>
                </w:r>
              </w:del>
            </w:ins>
          </w:p>
        </w:tc>
        <w:tc>
          <w:tcPr>
            <w:tcW w:w="698" w:type="dxa"/>
            <w:tcBorders>
              <w:top w:val="nil"/>
              <w:left w:val="nil"/>
              <w:bottom w:val="single" w:sz="4" w:space="0" w:color="auto"/>
              <w:right w:val="single" w:sz="4" w:space="0" w:color="auto"/>
            </w:tcBorders>
            <w:shd w:val="clear" w:color="auto" w:fill="auto"/>
            <w:vAlign w:val="center"/>
            <w:hideMark/>
          </w:tcPr>
          <w:p w14:paraId="28B74916" w14:textId="35413C8C" w:rsidR="002A0616" w:rsidRPr="00617EC9" w:rsidDel="007D74C2" w:rsidRDefault="002A0616" w:rsidP="00701041">
            <w:pPr>
              <w:spacing w:after="0" w:line="240" w:lineRule="auto"/>
              <w:jc w:val="right"/>
              <w:rPr>
                <w:ins w:id="10789" w:author="Consultants" w:date="2017-08-17T12:26:00Z"/>
                <w:del w:id="10790" w:author="Liezyl Liton" w:date="2017-08-21T17:54:00Z"/>
                <w:rFonts w:ascii="Times New Roman" w:eastAsia="Times New Roman" w:hAnsi="Times New Roman" w:cs="Times New Roman"/>
                <w:color w:val="000000"/>
                <w:sz w:val="20"/>
                <w:szCs w:val="20"/>
                <w:lang w:val="en-US"/>
              </w:rPr>
            </w:pPr>
            <w:ins w:id="10791" w:author="Consultants" w:date="2017-08-17T12:26:00Z">
              <w:del w:id="10792" w:author="Liezyl Liton" w:date="2017-08-21T17:54:00Z">
                <w:r w:rsidRPr="00617EC9" w:rsidDel="007D74C2">
                  <w:rPr>
                    <w:rFonts w:ascii="Times New Roman" w:eastAsia="Times New Roman" w:hAnsi="Times New Roman" w:cs="Times New Roman"/>
                    <w:color w:val="000000"/>
                    <w:sz w:val="20"/>
                    <w:szCs w:val="20"/>
                  </w:rPr>
                  <w:delText>823</w:delText>
                </w:r>
              </w:del>
            </w:ins>
          </w:p>
        </w:tc>
        <w:tc>
          <w:tcPr>
            <w:tcW w:w="1104" w:type="dxa"/>
            <w:tcBorders>
              <w:top w:val="nil"/>
              <w:left w:val="nil"/>
              <w:bottom w:val="single" w:sz="4" w:space="0" w:color="auto"/>
              <w:right w:val="single" w:sz="4" w:space="0" w:color="auto"/>
            </w:tcBorders>
            <w:shd w:val="clear" w:color="auto" w:fill="auto"/>
            <w:vAlign w:val="center"/>
            <w:hideMark/>
          </w:tcPr>
          <w:p w14:paraId="1A7BA7E9" w14:textId="364EA8A7" w:rsidR="002A0616" w:rsidRPr="00617EC9" w:rsidDel="007D74C2" w:rsidRDefault="002A0616" w:rsidP="00701041">
            <w:pPr>
              <w:spacing w:after="0" w:line="240" w:lineRule="auto"/>
              <w:jc w:val="right"/>
              <w:rPr>
                <w:ins w:id="10793" w:author="Consultants" w:date="2017-08-17T12:26:00Z"/>
                <w:del w:id="10794" w:author="Liezyl Liton" w:date="2017-08-21T17:54:00Z"/>
                <w:rFonts w:ascii="Times New Roman" w:eastAsia="Times New Roman" w:hAnsi="Times New Roman" w:cs="Times New Roman"/>
                <w:color w:val="000000"/>
                <w:sz w:val="20"/>
                <w:szCs w:val="20"/>
                <w:lang w:val="en-US"/>
              </w:rPr>
            </w:pPr>
            <w:ins w:id="10795" w:author="Consultants" w:date="2017-08-17T12:26:00Z">
              <w:del w:id="10796" w:author="Liezyl Liton" w:date="2017-08-21T17:54:00Z">
                <w:r w:rsidRPr="00617EC9" w:rsidDel="007D74C2">
                  <w:rPr>
                    <w:rFonts w:ascii="Times New Roman" w:eastAsia="Times New Roman" w:hAnsi="Times New Roman" w:cs="Times New Roman"/>
                    <w:color w:val="000000"/>
                    <w:sz w:val="20"/>
                    <w:szCs w:val="20"/>
                  </w:rPr>
                  <w:delText>1,809,500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14E56419" w14:textId="24121EBB" w:rsidR="002A0616" w:rsidRPr="00617EC9" w:rsidDel="007D74C2" w:rsidRDefault="002A0616" w:rsidP="00701041">
            <w:pPr>
              <w:spacing w:after="0" w:line="240" w:lineRule="auto"/>
              <w:jc w:val="right"/>
              <w:rPr>
                <w:ins w:id="10797" w:author="Consultants" w:date="2017-08-17T12:26:00Z"/>
                <w:del w:id="10798" w:author="Liezyl Liton" w:date="2017-08-21T17:54:00Z"/>
                <w:rFonts w:ascii="Times New Roman" w:eastAsia="Times New Roman" w:hAnsi="Times New Roman" w:cs="Times New Roman"/>
                <w:color w:val="000000"/>
                <w:sz w:val="20"/>
                <w:szCs w:val="20"/>
                <w:lang w:val="en-US"/>
              </w:rPr>
            </w:pPr>
            <w:ins w:id="10799" w:author="Consultants" w:date="2017-08-17T12:26:00Z">
              <w:del w:id="10800" w:author="Liezyl Liton" w:date="2017-08-21T17:54:00Z">
                <w:r w:rsidRPr="00617EC9" w:rsidDel="007D74C2">
                  <w:rPr>
                    <w:rFonts w:ascii="Times New Roman" w:eastAsia="Times New Roman" w:hAnsi="Times New Roman" w:cs="Times New Roman"/>
                    <w:color w:val="000000"/>
                    <w:sz w:val="20"/>
                    <w:szCs w:val="20"/>
                  </w:rPr>
                  <w:delText>12</w:delText>
                </w:r>
              </w:del>
            </w:ins>
          </w:p>
        </w:tc>
        <w:tc>
          <w:tcPr>
            <w:tcW w:w="866" w:type="dxa"/>
            <w:tcBorders>
              <w:top w:val="nil"/>
              <w:left w:val="nil"/>
              <w:bottom w:val="single" w:sz="4" w:space="0" w:color="auto"/>
              <w:right w:val="single" w:sz="4" w:space="0" w:color="auto"/>
            </w:tcBorders>
            <w:shd w:val="clear" w:color="auto" w:fill="auto"/>
            <w:vAlign w:val="center"/>
            <w:hideMark/>
          </w:tcPr>
          <w:p w14:paraId="3F3DCD60" w14:textId="199D9DBC" w:rsidR="002A0616" w:rsidRPr="00617EC9" w:rsidDel="007D74C2" w:rsidRDefault="002A0616" w:rsidP="00701041">
            <w:pPr>
              <w:spacing w:after="0" w:line="240" w:lineRule="auto"/>
              <w:jc w:val="right"/>
              <w:rPr>
                <w:ins w:id="10801" w:author="Consultants" w:date="2017-08-17T12:26:00Z"/>
                <w:del w:id="10802" w:author="Liezyl Liton" w:date="2017-08-21T17:54:00Z"/>
                <w:rFonts w:ascii="Times New Roman" w:eastAsia="Times New Roman" w:hAnsi="Times New Roman" w:cs="Times New Roman"/>
                <w:color w:val="000000"/>
                <w:sz w:val="20"/>
                <w:szCs w:val="20"/>
                <w:lang w:val="en-US"/>
              </w:rPr>
            </w:pPr>
            <w:ins w:id="10803" w:author="Consultants" w:date="2017-08-17T12:26:00Z">
              <w:del w:id="10804" w:author="Liezyl Liton" w:date="2017-08-21T17:54:00Z">
                <w:r w:rsidRPr="00617EC9" w:rsidDel="007D74C2">
                  <w:rPr>
                    <w:rFonts w:ascii="Times New Roman" w:eastAsia="Times New Roman" w:hAnsi="Times New Roman" w:cs="Times New Roman"/>
                    <w:color w:val="000000"/>
                    <w:sz w:val="20"/>
                    <w:szCs w:val="20"/>
                  </w:rPr>
                  <w:delText>78,000</w:delText>
                </w:r>
              </w:del>
            </w:ins>
          </w:p>
        </w:tc>
        <w:tc>
          <w:tcPr>
            <w:tcW w:w="928" w:type="dxa"/>
            <w:tcBorders>
              <w:top w:val="nil"/>
              <w:left w:val="nil"/>
              <w:bottom w:val="single" w:sz="4" w:space="0" w:color="auto"/>
              <w:right w:val="single" w:sz="4" w:space="0" w:color="auto"/>
            </w:tcBorders>
            <w:shd w:val="clear" w:color="auto" w:fill="auto"/>
            <w:vAlign w:val="center"/>
            <w:hideMark/>
          </w:tcPr>
          <w:p w14:paraId="40FCC1DA" w14:textId="28EBCCE7" w:rsidR="002A0616" w:rsidRPr="00617EC9" w:rsidDel="007D74C2" w:rsidRDefault="002A0616" w:rsidP="00701041">
            <w:pPr>
              <w:spacing w:after="0" w:line="240" w:lineRule="auto"/>
              <w:jc w:val="right"/>
              <w:rPr>
                <w:ins w:id="10805" w:author="Consultants" w:date="2017-08-17T12:26:00Z"/>
                <w:del w:id="10806" w:author="Liezyl Liton" w:date="2017-08-21T17:54:00Z"/>
                <w:rFonts w:ascii="Times New Roman" w:eastAsia="Times New Roman" w:hAnsi="Times New Roman" w:cs="Times New Roman"/>
                <w:color w:val="000000"/>
                <w:sz w:val="20"/>
                <w:szCs w:val="20"/>
                <w:lang w:val="en-US"/>
              </w:rPr>
            </w:pPr>
            <w:ins w:id="10807" w:author="Consultants" w:date="2017-08-17T12:26:00Z">
              <w:del w:id="10808" w:author="Liezyl Liton" w:date="2017-08-21T17:54:00Z">
                <w:r w:rsidRPr="00617EC9" w:rsidDel="007D74C2">
                  <w:rPr>
                    <w:rFonts w:ascii="Times New Roman" w:eastAsia="Times New Roman" w:hAnsi="Times New Roman" w:cs="Times New Roman"/>
                    <w:color w:val="000000"/>
                    <w:sz w:val="20"/>
                    <w:szCs w:val="20"/>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3BA5AA34" w14:textId="6EC64E31" w:rsidR="002A0616" w:rsidRPr="00617EC9" w:rsidDel="007D74C2" w:rsidRDefault="002A0616" w:rsidP="00701041">
            <w:pPr>
              <w:spacing w:after="0" w:line="240" w:lineRule="auto"/>
              <w:jc w:val="right"/>
              <w:rPr>
                <w:ins w:id="10809" w:author="Consultants" w:date="2017-08-17T12:26:00Z"/>
                <w:del w:id="10810" w:author="Liezyl Liton" w:date="2017-08-21T17:54:00Z"/>
                <w:rFonts w:ascii="Times New Roman" w:eastAsia="Times New Roman" w:hAnsi="Times New Roman" w:cs="Times New Roman"/>
                <w:color w:val="000000"/>
                <w:sz w:val="20"/>
                <w:szCs w:val="20"/>
                <w:lang w:val="en-US"/>
              </w:rPr>
            </w:pPr>
            <w:ins w:id="10811" w:author="Consultants" w:date="2017-08-17T12:26:00Z">
              <w:del w:id="10812" w:author="Liezyl Liton" w:date="2017-08-21T17:54:00Z">
                <w:r w:rsidRPr="00617EC9" w:rsidDel="007D74C2">
                  <w:rPr>
                    <w:rFonts w:ascii="Times New Roman" w:eastAsia="Times New Roman" w:hAnsi="Times New Roman" w:cs="Times New Roman"/>
                    <w:color w:val="000000"/>
                    <w:sz w:val="20"/>
                    <w:szCs w:val="20"/>
                  </w:rPr>
                  <w:delText>1,034,970</w:delText>
                </w:r>
              </w:del>
            </w:ins>
          </w:p>
        </w:tc>
        <w:tc>
          <w:tcPr>
            <w:tcW w:w="1511" w:type="dxa"/>
            <w:tcBorders>
              <w:top w:val="nil"/>
              <w:left w:val="nil"/>
              <w:bottom w:val="single" w:sz="4" w:space="0" w:color="auto"/>
              <w:right w:val="single" w:sz="4" w:space="0" w:color="auto"/>
            </w:tcBorders>
            <w:shd w:val="clear" w:color="auto" w:fill="auto"/>
            <w:vAlign w:val="center"/>
            <w:hideMark/>
          </w:tcPr>
          <w:p w14:paraId="5D7F56D8" w14:textId="48B2B1E6" w:rsidR="002A0616" w:rsidRPr="00617EC9" w:rsidDel="007D74C2" w:rsidRDefault="002A0616" w:rsidP="00701041">
            <w:pPr>
              <w:spacing w:after="0" w:line="240" w:lineRule="auto"/>
              <w:jc w:val="right"/>
              <w:rPr>
                <w:ins w:id="10813" w:author="Consultants" w:date="2017-08-17T12:26:00Z"/>
                <w:del w:id="10814" w:author="Liezyl Liton" w:date="2017-08-21T17:54:00Z"/>
                <w:rFonts w:ascii="Times New Roman" w:eastAsia="Times New Roman" w:hAnsi="Times New Roman" w:cs="Times New Roman"/>
                <w:color w:val="000000"/>
                <w:sz w:val="20"/>
                <w:szCs w:val="20"/>
                <w:lang w:val="en-US"/>
              </w:rPr>
            </w:pPr>
            <w:ins w:id="10815" w:author="Consultants" w:date="2017-08-17T12:26:00Z">
              <w:del w:id="10816" w:author="Liezyl Liton" w:date="2017-08-21T17:54:00Z">
                <w:r w:rsidRPr="00617EC9" w:rsidDel="007D74C2">
                  <w:rPr>
                    <w:rFonts w:ascii="Times New Roman" w:eastAsia="Times New Roman" w:hAnsi="Times New Roman" w:cs="Times New Roman"/>
                    <w:color w:val="000000"/>
                    <w:sz w:val="20"/>
                    <w:szCs w:val="20"/>
                    <w:lang w:val="en-US"/>
                  </w:rPr>
                  <w:delText>2,922,470</w:delText>
                </w:r>
              </w:del>
            </w:ins>
          </w:p>
        </w:tc>
      </w:tr>
      <w:tr w:rsidR="002A0616" w:rsidRPr="00617EC9" w:rsidDel="007D74C2" w14:paraId="2B9ABD87" w14:textId="4022D30A" w:rsidTr="00701041">
        <w:trPr>
          <w:trHeight w:val="300"/>
          <w:jc w:val="center"/>
          <w:ins w:id="10817" w:author="Consultants" w:date="2017-08-17T12:26:00Z"/>
          <w:del w:id="10818"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7E993E1" w14:textId="6A351E0D" w:rsidR="002A0616" w:rsidRPr="00617EC9" w:rsidDel="007D74C2" w:rsidRDefault="002A0616" w:rsidP="00701041">
            <w:pPr>
              <w:spacing w:after="0" w:line="240" w:lineRule="auto"/>
              <w:jc w:val="both"/>
              <w:rPr>
                <w:ins w:id="10819" w:author="Consultants" w:date="2017-08-17T12:26:00Z"/>
                <w:del w:id="10820" w:author="Liezyl Liton" w:date="2017-08-21T17:54:00Z"/>
                <w:rFonts w:ascii="Times New Roman" w:eastAsia="Times New Roman" w:hAnsi="Times New Roman" w:cs="Times New Roman"/>
                <w:color w:val="000000"/>
                <w:sz w:val="20"/>
                <w:szCs w:val="20"/>
                <w:lang w:val="en-US"/>
              </w:rPr>
            </w:pPr>
            <w:ins w:id="10821" w:author="Consultants" w:date="2017-08-17T12:26:00Z">
              <w:del w:id="10822" w:author="Liezyl Liton" w:date="2017-08-21T17:54:00Z">
                <w:r w:rsidRPr="00617EC9" w:rsidDel="007D74C2">
                  <w:rPr>
                    <w:rFonts w:ascii="Times New Roman" w:eastAsia="Times New Roman" w:hAnsi="Times New Roman" w:cs="Times New Roman"/>
                    <w:color w:val="000000"/>
                    <w:sz w:val="20"/>
                    <w:szCs w:val="20"/>
                  </w:rPr>
                  <w:delText>Caloocan</w:delText>
                </w:r>
              </w:del>
            </w:ins>
          </w:p>
        </w:tc>
        <w:tc>
          <w:tcPr>
            <w:tcW w:w="698" w:type="dxa"/>
            <w:tcBorders>
              <w:top w:val="nil"/>
              <w:left w:val="nil"/>
              <w:bottom w:val="single" w:sz="4" w:space="0" w:color="auto"/>
              <w:right w:val="single" w:sz="4" w:space="0" w:color="auto"/>
            </w:tcBorders>
            <w:shd w:val="clear" w:color="auto" w:fill="auto"/>
            <w:vAlign w:val="center"/>
            <w:hideMark/>
          </w:tcPr>
          <w:p w14:paraId="66DAEA57" w14:textId="23A43670" w:rsidR="002A0616" w:rsidRPr="00617EC9" w:rsidDel="007D74C2" w:rsidRDefault="002A0616" w:rsidP="00701041">
            <w:pPr>
              <w:spacing w:after="0" w:line="240" w:lineRule="auto"/>
              <w:jc w:val="right"/>
              <w:rPr>
                <w:ins w:id="10823" w:author="Consultants" w:date="2017-08-17T12:26:00Z"/>
                <w:del w:id="10824" w:author="Liezyl Liton" w:date="2017-08-21T17:54:00Z"/>
                <w:rFonts w:ascii="Times New Roman" w:eastAsia="Times New Roman" w:hAnsi="Times New Roman" w:cs="Times New Roman"/>
                <w:color w:val="000000"/>
                <w:sz w:val="20"/>
                <w:szCs w:val="20"/>
                <w:lang w:val="en-US"/>
              </w:rPr>
            </w:pPr>
            <w:ins w:id="10825" w:author="Consultants" w:date="2017-08-17T12:26:00Z">
              <w:del w:id="10826" w:author="Liezyl Liton" w:date="2017-08-21T17:54:00Z">
                <w:r w:rsidRPr="00617EC9" w:rsidDel="007D74C2">
                  <w:rPr>
                    <w:rFonts w:ascii="Times New Roman" w:eastAsia="Times New Roman" w:hAnsi="Times New Roman" w:cs="Times New Roman"/>
                    <w:color w:val="000000"/>
                    <w:sz w:val="20"/>
                    <w:szCs w:val="20"/>
                  </w:rPr>
                  <w:delText>834</w:delText>
                </w:r>
              </w:del>
            </w:ins>
          </w:p>
        </w:tc>
        <w:tc>
          <w:tcPr>
            <w:tcW w:w="1104" w:type="dxa"/>
            <w:tcBorders>
              <w:top w:val="nil"/>
              <w:left w:val="nil"/>
              <w:bottom w:val="single" w:sz="4" w:space="0" w:color="auto"/>
              <w:right w:val="single" w:sz="4" w:space="0" w:color="auto"/>
            </w:tcBorders>
            <w:shd w:val="clear" w:color="auto" w:fill="auto"/>
            <w:vAlign w:val="center"/>
            <w:hideMark/>
          </w:tcPr>
          <w:p w14:paraId="775CF002" w14:textId="580EA2A4" w:rsidR="002A0616" w:rsidRPr="00617EC9" w:rsidDel="007D74C2" w:rsidRDefault="002A0616" w:rsidP="00701041">
            <w:pPr>
              <w:spacing w:after="0" w:line="240" w:lineRule="auto"/>
              <w:jc w:val="right"/>
              <w:rPr>
                <w:ins w:id="10827" w:author="Consultants" w:date="2017-08-17T12:26:00Z"/>
                <w:del w:id="10828" w:author="Liezyl Liton" w:date="2017-08-21T17:54:00Z"/>
                <w:rFonts w:ascii="Times New Roman" w:eastAsia="Times New Roman" w:hAnsi="Times New Roman" w:cs="Times New Roman"/>
                <w:color w:val="000000"/>
                <w:sz w:val="20"/>
                <w:szCs w:val="20"/>
                <w:lang w:val="en-US"/>
              </w:rPr>
            </w:pPr>
            <w:ins w:id="10829" w:author="Consultants" w:date="2017-08-17T12:26:00Z">
              <w:del w:id="10830" w:author="Liezyl Liton" w:date="2017-08-21T17:54:00Z">
                <w:r w:rsidRPr="00617EC9" w:rsidDel="007D74C2">
                  <w:rPr>
                    <w:rFonts w:ascii="Times New Roman" w:eastAsia="Times New Roman" w:hAnsi="Times New Roman" w:cs="Times New Roman"/>
                    <w:color w:val="000000"/>
                    <w:sz w:val="20"/>
                    <w:szCs w:val="20"/>
                  </w:rPr>
                  <w:delText>1,918,039</w:delText>
                </w:r>
              </w:del>
            </w:ins>
          </w:p>
        </w:tc>
        <w:tc>
          <w:tcPr>
            <w:tcW w:w="928" w:type="dxa"/>
            <w:tcBorders>
              <w:top w:val="nil"/>
              <w:left w:val="nil"/>
              <w:bottom w:val="single" w:sz="4" w:space="0" w:color="auto"/>
              <w:right w:val="single" w:sz="4" w:space="0" w:color="auto"/>
            </w:tcBorders>
            <w:shd w:val="clear" w:color="auto" w:fill="auto"/>
            <w:vAlign w:val="center"/>
            <w:hideMark/>
          </w:tcPr>
          <w:p w14:paraId="437065DA" w14:textId="597E318D" w:rsidR="002A0616" w:rsidRPr="00617EC9" w:rsidDel="007D74C2" w:rsidRDefault="002A0616" w:rsidP="00701041">
            <w:pPr>
              <w:spacing w:after="0" w:line="240" w:lineRule="auto"/>
              <w:jc w:val="right"/>
              <w:rPr>
                <w:ins w:id="10831" w:author="Consultants" w:date="2017-08-17T12:26:00Z"/>
                <w:del w:id="10832" w:author="Liezyl Liton" w:date="2017-08-21T17:54:00Z"/>
                <w:rFonts w:ascii="Times New Roman" w:eastAsia="Times New Roman" w:hAnsi="Times New Roman" w:cs="Times New Roman"/>
                <w:color w:val="000000"/>
                <w:sz w:val="20"/>
                <w:szCs w:val="20"/>
                <w:lang w:val="en-US"/>
              </w:rPr>
            </w:pPr>
            <w:ins w:id="10833" w:author="Consultants" w:date="2017-08-17T12:26:00Z">
              <w:del w:id="10834" w:author="Liezyl Liton" w:date="2017-08-21T17:54:00Z">
                <w:r w:rsidRPr="00617EC9" w:rsidDel="007D74C2">
                  <w:rPr>
                    <w:rFonts w:ascii="Times New Roman" w:eastAsia="Times New Roman" w:hAnsi="Times New Roman" w:cs="Times New Roman"/>
                    <w:color w:val="000000"/>
                    <w:sz w:val="20"/>
                    <w:szCs w:val="20"/>
                  </w:rPr>
                  <w:delText>11</w:delText>
                </w:r>
              </w:del>
            </w:ins>
          </w:p>
        </w:tc>
        <w:tc>
          <w:tcPr>
            <w:tcW w:w="866" w:type="dxa"/>
            <w:tcBorders>
              <w:top w:val="nil"/>
              <w:left w:val="nil"/>
              <w:bottom w:val="single" w:sz="4" w:space="0" w:color="auto"/>
              <w:right w:val="single" w:sz="4" w:space="0" w:color="auto"/>
            </w:tcBorders>
            <w:shd w:val="clear" w:color="auto" w:fill="auto"/>
            <w:vAlign w:val="center"/>
            <w:hideMark/>
          </w:tcPr>
          <w:p w14:paraId="4A00300A" w14:textId="038B2A35" w:rsidR="002A0616" w:rsidRPr="00617EC9" w:rsidDel="007D74C2" w:rsidRDefault="002A0616" w:rsidP="00701041">
            <w:pPr>
              <w:spacing w:after="0" w:line="240" w:lineRule="auto"/>
              <w:jc w:val="right"/>
              <w:rPr>
                <w:ins w:id="10835" w:author="Consultants" w:date="2017-08-17T12:26:00Z"/>
                <w:del w:id="10836" w:author="Liezyl Liton" w:date="2017-08-21T17:54:00Z"/>
                <w:rFonts w:ascii="Times New Roman" w:eastAsia="Times New Roman" w:hAnsi="Times New Roman" w:cs="Times New Roman"/>
                <w:color w:val="000000"/>
                <w:sz w:val="20"/>
                <w:szCs w:val="20"/>
                <w:lang w:val="en-US"/>
              </w:rPr>
            </w:pPr>
            <w:ins w:id="10837" w:author="Consultants" w:date="2017-08-17T12:26:00Z">
              <w:del w:id="10838" w:author="Liezyl Liton" w:date="2017-08-21T17:54:00Z">
                <w:r w:rsidRPr="00617EC9" w:rsidDel="007D74C2">
                  <w:rPr>
                    <w:rFonts w:ascii="Times New Roman" w:eastAsia="Times New Roman" w:hAnsi="Times New Roman" w:cs="Times New Roman"/>
                    <w:color w:val="000000"/>
                    <w:sz w:val="20"/>
                    <w:szCs w:val="20"/>
                  </w:rPr>
                  <w:delText>585,200</w:delText>
                </w:r>
              </w:del>
            </w:ins>
          </w:p>
        </w:tc>
        <w:tc>
          <w:tcPr>
            <w:tcW w:w="928" w:type="dxa"/>
            <w:tcBorders>
              <w:top w:val="nil"/>
              <w:left w:val="nil"/>
              <w:bottom w:val="single" w:sz="4" w:space="0" w:color="auto"/>
              <w:right w:val="single" w:sz="4" w:space="0" w:color="auto"/>
            </w:tcBorders>
            <w:shd w:val="clear" w:color="auto" w:fill="auto"/>
            <w:vAlign w:val="center"/>
            <w:hideMark/>
          </w:tcPr>
          <w:p w14:paraId="043FD34B" w14:textId="5CB9B773" w:rsidR="002A0616" w:rsidRPr="00617EC9" w:rsidDel="007D74C2" w:rsidRDefault="002A0616" w:rsidP="00701041">
            <w:pPr>
              <w:spacing w:after="0" w:line="240" w:lineRule="auto"/>
              <w:jc w:val="right"/>
              <w:rPr>
                <w:ins w:id="10839" w:author="Consultants" w:date="2017-08-17T12:26:00Z"/>
                <w:del w:id="10840" w:author="Liezyl Liton" w:date="2017-08-21T17:54:00Z"/>
                <w:rFonts w:ascii="Times New Roman" w:eastAsia="Times New Roman" w:hAnsi="Times New Roman" w:cs="Times New Roman"/>
                <w:color w:val="000000"/>
                <w:sz w:val="20"/>
                <w:szCs w:val="20"/>
                <w:lang w:val="en-US"/>
              </w:rPr>
            </w:pPr>
            <w:ins w:id="10841" w:author="Consultants" w:date="2017-08-17T12:26:00Z">
              <w:del w:id="10842" w:author="Liezyl Liton" w:date="2017-08-21T17:54:00Z">
                <w:r w:rsidRPr="00617EC9" w:rsidDel="007D74C2">
                  <w:rPr>
                    <w:rFonts w:ascii="Times New Roman" w:eastAsia="Times New Roman" w:hAnsi="Times New Roman" w:cs="Times New Roman"/>
                    <w:color w:val="000000"/>
                    <w:sz w:val="20"/>
                    <w:szCs w:val="20"/>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1F9987B1" w14:textId="63C79945" w:rsidR="002A0616" w:rsidRPr="00617EC9" w:rsidDel="007D74C2" w:rsidRDefault="002A0616" w:rsidP="00701041">
            <w:pPr>
              <w:spacing w:after="0" w:line="240" w:lineRule="auto"/>
              <w:jc w:val="right"/>
              <w:rPr>
                <w:ins w:id="10843" w:author="Consultants" w:date="2017-08-17T12:26:00Z"/>
                <w:del w:id="10844" w:author="Liezyl Liton" w:date="2017-08-21T17:54:00Z"/>
                <w:rFonts w:ascii="Times New Roman" w:eastAsia="Times New Roman" w:hAnsi="Times New Roman" w:cs="Times New Roman"/>
                <w:color w:val="000000"/>
                <w:sz w:val="20"/>
                <w:szCs w:val="20"/>
                <w:lang w:val="en-US"/>
              </w:rPr>
            </w:pPr>
            <w:ins w:id="10845" w:author="Consultants" w:date="2017-08-17T12:26:00Z">
              <w:del w:id="10846" w:author="Liezyl Liton" w:date="2017-08-21T17:54:00Z">
                <w:r w:rsidRPr="00617EC9" w:rsidDel="007D74C2">
                  <w:rPr>
                    <w:rFonts w:ascii="Times New Roman" w:eastAsia="Times New Roman" w:hAnsi="Times New Roman" w:cs="Times New Roman"/>
                    <w:color w:val="000000"/>
                    <w:sz w:val="20"/>
                    <w:szCs w:val="20"/>
                  </w:rPr>
                  <w:delText>1,239,207</w:delText>
                </w:r>
              </w:del>
            </w:ins>
          </w:p>
        </w:tc>
        <w:tc>
          <w:tcPr>
            <w:tcW w:w="1511" w:type="dxa"/>
            <w:tcBorders>
              <w:top w:val="nil"/>
              <w:left w:val="nil"/>
              <w:bottom w:val="single" w:sz="4" w:space="0" w:color="auto"/>
              <w:right w:val="single" w:sz="4" w:space="0" w:color="auto"/>
            </w:tcBorders>
            <w:shd w:val="clear" w:color="auto" w:fill="auto"/>
            <w:vAlign w:val="center"/>
            <w:hideMark/>
          </w:tcPr>
          <w:p w14:paraId="5FF7418E" w14:textId="7B4FD171" w:rsidR="002A0616" w:rsidRPr="00617EC9" w:rsidDel="007D74C2" w:rsidRDefault="002A0616" w:rsidP="00701041">
            <w:pPr>
              <w:spacing w:after="0" w:line="240" w:lineRule="auto"/>
              <w:jc w:val="right"/>
              <w:rPr>
                <w:ins w:id="10847" w:author="Consultants" w:date="2017-08-17T12:26:00Z"/>
                <w:del w:id="10848" w:author="Liezyl Liton" w:date="2017-08-21T17:54:00Z"/>
                <w:rFonts w:ascii="Times New Roman" w:eastAsia="Times New Roman" w:hAnsi="Times New Roman" w:cs="Times New Roman"/>
                <w:color w:val="000000"/>
                <w:sz w:val="20"/>
                <w:szCs w:val="20"/>
                <w:lang w:val="en-US"/>
              </w:rPr>
            </w:pPr>
            <w:ins w:id="10849" w:author="Consultants" w:date="2017-08-17T12:26:00Z">
              <w:del w:id="10850" w:author="Liezyl Liton" w:date="2017-08-21T17:54:00Z">
                <w:r w:rsidRPr="00617EC9" w:rsidDel="007D74C2">
                  <w:rPr>
                    <w:rFonts w:ascii="Times New Roman" w:eastAsia="Times New Roman" w:hAnsi="Times New Roman" w:cs="Times New Roman"/>
                    <w:color w:val="000000"/>
                    <w:sz w:val="20"/>
                    <w:szCs w:val="20"/>
                    <w:lang w:val="en-US"/>
                  </w:rPr>
                  <w:delText>3,742,446</w:delText>
                </w:r>
              </w:del>
            </w:ins>
          </w:p>
        </w:tc>
      </w:tr>
      <w:tr w:rsidR="002A0616" w:rsidRPr="00617EC9" w:rsidDel="007D74C2" w14:paraId="7780498F" w14:textId="3239E52C" w:rsidTr="00701041">
        <w:trPr>
          <w:trHeight w:val="300"/>
          <w:jc w:val="center"/>
          <w:ins w:id="10851" w:author="Consultants" w:date="2017-08-17T12:26:00Z"/>
          <w:del w:id="10852"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A65AED2" w14:textId="0B79985C" w:rsidR="002A0616" w:rsidRPr="00617EC9" w:rsidDel="007D74C2" w:rsidRDefault="002A0616" w:rsidP="00701041">
            <w:pPr>
              <w:spacing w:after="0" w:line="240" w:lineRule="auto"/>
              <w:jc w:val="both"/>
              <w:rPr>
                <w:ins w:id="10853" w:author="Consultants" w:date="2017-08-17T12:26:00Z"/>
                <w:del w:id="10854" w:author="Liezyl Liton" w:date="2017-08-21T17:54:00Z"/>
                <w:rFonts w:ascii="Times New Roman" w:eastAsia="Times New Roman" w:hAnsi="Times New Roman" w:cs="Times New Roman"/>
                <w:color w:val="000000"/>
                <w:sz w:val="20"/>
                <w:szCs w:val="20"/>
                <w:lang w:val="en-US"/>
              </w:rPr>
            </w:pPr>
            <w:ins w:id="10855" w:author="Consultants" w:date="2017-08-17T12:26:00Z">
              <w:del w:id="10856" w:author="Liezyl Liton" w:date="2017-08-21T17:54:00Z">
                <w:r w:rsidRPr="00617EC9" w:rsidDel="007D74C2">
                  <w:rPr>
                    <w:rFonts w:ascii="Times New Roman" w:eastAsia="Times New Roman" w:hAnsi="Times New Roman" w:cs="Times New Roman"/>
                    <w:color w:val="000000"/>
                    <w:sz w:val="20"/>
                    <w:szCs w:val="20"/>
                  </w:rPr>
                  <w:delText>Manila</w:delText>
                </w:r>
              </w:del>
            </w:ins>
          </w:p>
        </w:tc>
        <w:tc>
          <w:tcPr>
            <w:tcW w:w="698" w:type="dxa"/>
            <w:tcBorders>
              <w:top w:val="nil"/>
              <w:left w:val="nil"/>
              <w:bottom w:val="single" w:sz="4" w:space="0" w:color="auto"/>
              <w:right w:val="single" w:sz="4" w:space="0" w:color="auto"/>
            </w:tcBorders>
            <w:shd w:val="clear" w:color="auto" w:fill="auto"/>
            <w:vAlign w:val="center"/>
            <w:hideMark/>
          </w:tcPr>
          <w:p w14:paraId="59F092C4" w14:textId="14C0CC61" w:rsidR="002A0616" w:rsidRPr="00617EC9" w:rsidDel="007D74C2" w:rsidRDefault="002A0616" w:rsidP="00701041">
            <w:pPr>
              <w:spacing w:after="0" w:line="240" w:lineRule="auto"/>
              <w:jc w:val="right"/>
              <w:rPr>
                <w:ins w:id="10857" w:author="Consultants" w:date="2017-08-17T12:26:00Z"/>
                <w:del w:id="10858" w:author="Liezyl Liton" w:date="2017-08-21T17:54:00Z"/>
                <w:rFonts w:ascii="Times New Roman" w:eastAsia="Times New Roman" w:hAnsi="Times New Roman" w:cs="Times New Roman"/>
                <w:color w:val="000000"/>
                <w:sz w:val="20"/>
                <w:szCs w:val="20"/>
                <w:lang w:val="en-US"/>
              </w:rPr>
            </w:pPr>
            <w:ins w:id="10859" w:author="Consultants" w:date="2017-08-17T12:26:00Z">
              <w:del w:id="10860" w:author="Liezyl Liton" w:date="2017-08-21T17:54:00Z">
                <w:r w:rsidRPr="00617EC9" w:rsidDel="007D74C2">
                  <w:rPr>
                    <w:rFonts w:ascii="Times New Roman" w:eastAsia="Times New Roman" w:hAnsi="Times New Roman" w:cs="Times New Roman"/>
                    <w:color w:val="000000"/>
                    <w:sz w:val="20"/>
                    <w:szCs w:val="20"/>
                  </w:rPr>
                  <w:delText>432</w:delText>
                </w:r>
              </w:del>
            </w:ins>
          </w:p>
        </w:tc>
        <w:tc>
          <w:tcPr>
            <w:tcW w:w="1104" w:type="dxa"/>
            <w:tcBorders>
              <w:top w:val="nil"/>
              <w:left w:val="nil"/>
              <w:bottom w:val="single" w:sz="4" w:space="0" w:color="auto"/>
              <w:right w:val="single" w:sz="4" w:space="0" w:color="auto"/>
            </w:tcBorders>
            <w:shd w:val="clear" w:color="auto" w:fill="auto"/>
            <w:vAlign w:val="center"/>
            <w:hideMark/>
          </w:tcPr>
          <w:p w14:paraId="7D3B594B" w14:textId="58FC0798" w:rsidR="002A0616" w:rsidRPr="00617EC9" w:rsidDel="007D74C2" w:rsidRDefault="002A0616" w:rsidP="00701041">
            <w:pPr>
              <w:spacing w:after="0" w:line="240" w:lineRule="auto"/>
              <w:jc w:val="right"/>
              <w:rPr>
                <w:ins w:id="10861" w:author="Consultants" w:date="2017-08-17T12:26:00Z"/>
                <w:del w:id="10862" w:author="Liezyl Liton" w:date="2017-08-21T17:54:00Z"/>
                <w:rFonts w:ascii="Times New Roman" w:eastAsia="Times New Roman" w:hAnsi="Times New Roman" w:cs="Times New Roman"/>
                <w:color w:val="000000"/>
                <w:sz w:val="20"/>
                <w:szCs w:val="20"/>
                <w:lang w:val="en-US"/>
              </w:rPr>
            </w:pPr>
            <w:ins w:id="10863" w:author="Consultants" w:date="2017-08-17T12:26:00Z">
              <w:del w:id="10864" w:author="Liezyl Liton" w:date="2017-08-21T17:54:00Z">
                <w:r w:rsidRPr="00617EC9" w:rsidDel="007D74C2">
                  <w:rPr>
                    <w:rFonts w:ascii="Times New Roman" w:eastAsia="Times New Roman" w:hAnsi="Times New Roman" w:cs="Times New Roman"/>
                    <w:color w:val="000000"/>
                    <w:sz w:val="20"/>
                    <w:szCs w:val="20"/>
                  </w:rPr>
                  <w:delText>993,738</w:delText>
                </w:r>
              </w:del>
            </w:ins>
          </w:p>
        </w:tc>
        <w:tc>
          <w:tcPr>
            <w:tcW w:w="928" w:type="dxa"/>
            <w:tcBorders>
              <w:top w:val="nil"/>
              <w:left w:val="nil"/>
              <w:bottom w:val="single" w:sz="4" w:space="0" w:color="auto"/>
              <w:right w:val="single" w:sz="4" w:space="0" w:color="auto"/>
            </w:tcBorders>
            <w:shd w:val="clear" w:color="auto" w:fill="auto"/>
            <w:vAlign w:val="center"/>
            <w:hideMark/>
          </w:tcPr>
          <w:p w14:paraId="68DD8842" w14:textId="6AC4B82B" w:rsidR="002A0616" w:rsidRPr="00617EC9" w:rsidDel="007D74C2" w:rsidRDefault="002A0616" w:rsidP="00701041">
            <w:pPr>
              <w:spacing w:after="0" w:line="240" w:lineRule="auto"/>
              <w:jc w:val="right"/>
              <w:rPr>
                <w:ins w:id="10865" w:author="Consultants" w:date="2017-08-17T12:26:00Z"/>
                <w:del w:id="10866" w:author="Liezyl Liton" w:date="2017-08-21T17:54:00Z"/>
                <w:rFonts w:ascii="Times New Roman" w:eastAsia="Times New Roman" w:hAnsi="Times New Roman" w:cs="Times New Roman"/>
                <w:color w:val="000000"/>
                <w:sz w:val="20"/>
                <w:szCs w:val="20"/>
                <w:lang w:val="en-US"/>
              </w:rPr>
            </w:pPr>
            <w:ins w:id="10867" w:author="Consultants" w:date="2017-08-17T12:26:00Z">
              <w:del w:id="10868" w:author="Liezyl Liton" w:date="2017-08-21T17:54:00Z">
                <w:r w:rsidRPr="00617EC9" w:rsidDel="007D74C2">
                  <w:rPr>
                    <w:rFonts w:ascii="Times New Roman" w:eastAsia="Times New Roman" w:hAnsi="Times New Roman" w:cs="Times New Roman"/>
                    <w:color w:val="000000"/>
                    <w:sz w:val="20"/>
                    <w:szCs w:val="20"/>
                  </w:rPr>
                  <w:delText>16</w:delText>
                </w:r>
              </w:del>
            </w:ins>
          </w:p>
        </w:tc>
        <w:tc>
          <w:tcPr>
            <w:tcW w:w="866" w:type="dxa"/>
            <w:tcBorders>
              <w:top w:val="nil"/>
              <w:left w:val="nil"/>
              <w:bottom w:val="single" w:sz="4" w:space="0" w:color="auto"/>
              <w:right w:val="single" w:sz="4" w:space="0" w:color="auto"/>
            </w:tcBorders>
            <w:shd w:val="clear" w:color="auto" w:fill="auto"/>
            <w:vAlign w:val="center"/>
            <w:hideMark/>
          </w:tcPr>
          <w:p w14:paraId="15C1291E" w14:textId="29ED90D1" w:rsidR="002A0616" w:rsidRPr="00617EC9" w:rsidDel="007D74C2" w:rsidRDefault="002A0616" w:rsidP="00701041">
            <w:pPr>
              <w:spacing w:after="0" w:line="240" w:lineRule="auto"/>
              <w:jc w:val="right"/>
              <w:rPr>
                <w:ins w:id="10869" w:author="Consultants" w:date="2017-08-17T12:26:00Z"/>
                <w:del w:id="10870" w:author="Liezyl Liton" w:date="2017-08-21T17:54:00Z"/>
                <w:rFonts w:ascii="Times New Roman" w:eastAsia="Times New Roman" w:hAnsi="Times New Roman" w:cs="Times New Roman"/>
                <w:color w:val="000000"/>
                <w:sz w:val="20"/>
                <w:szCs w:val="20"/>
                <w:lang w:val="en-US"/>
              </w:rPr>
            </w:pPr>
            <w:ins w:id="10871" w:author="Consultants" w:date="2017-08-17T12:26:00Z">
              <w:del w:id="10872" w:author="Liezyl Liton" w:date="2017-08-21T17:54:00Z">
                <w:r w:rsidRPr="00617EC9" w:rsidDel="007D74C2">
                  <w:rPr>
                    <w:rFonts w:ascii="Times New Roman" w:eastAsia="Times New Roman" w:hAnsi="Times New Roman" w:cs="Times New Roman"/>
                    <w:color w:val="000000"/>
                    <w:sz w:val="20"/>
                    <w:szCs w:val="20"/>
                  </w:rPr>
                  <w:delText>121,600</w:delText>
                </w:r>
              </w:del>
            </w:ins>
          </w:p>
        </w:tc>
        <w:tc>
          <w:tcPr>
            <w:tcW w:w="928" w:type="dxa"/>
            <w:tcBorders>
              <w:top w:val="nil"/>
              <w:left w:val="nil"/>
              <w:bottom w:val="single" w:sz="4" w:space="0" w:color="auto"/>
              <w:right w:val="single" w:sz="4" w:space="0" w:color="auto"/>
            </w:tcBorders>
            <w:shd w:val="clear" w:color="auto" w:fill="auto"/>
            <w:vAlign w:val="center"/>
            <w:hideMark/>
          </w:tcPr>
          <w:p w14:paraId="2E530EE9" w14:textId="471A83A0" w:rsidR="002A0616" w:rsidRPr="00617EC9" w:rsidDel="007D74C2" w:rsidRDefault="002A0616" w:rsidP="00701041">
            <w:pPr>
              <w:spacing w:after="0" w:line="240" w:lineRule="auto"/>
              <w:jc w:val="right"/>
              <w:rPr>
                <w:ins w:id="10873" w:author="Consultants" w:date="2017-08-17T12:26:00Z"/>
                <w:del w:id="10874" w:author="Liezyl Liton" w:date="2017-08-21T17:54:00Z"/>
                <w:rFonts w:ascii="Times New Roman" w:eastAsia="Times New Roman" w:hAnsi="Times New Roman" w:cs="Times New Roman"/>
                <w:color w:val="000000"/>
                <w:sz w:val="20"/>
                <w:szCs w:val="20"/>
                <w:lang w:val="en-US"/>
              </w:rPr>
            </w:pPr>
            <w:ins w:id="10875" w:author="Consultants" w:date="2017-08-17T12:26:00Z">
              <w:del w:id="10876" w:author="Liezyl Liton" w:date="2017-08-21T17:54:00Z">
                <w:r w:rsidRPr="00617EC9" w:rsidDel="007D74C2">
                  <w:rPr>
                    <w:rFonts w:ascii="Times New Roman" w:eastAsia="Times New Roman" w:hAnsi="Times New Roman" w:cs="Times New Roman"/>
                    <w:color w:val="000000"/>
                    <w:sz w:val="20"/>
                    <w:szCs w:val="20"/>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436FBE29" w14:textId="1304B08D" w:rsidR="002A0616" w:rsidRPr="00617EC9" w:rsidDel="007D74C2" w:rsidRDefault="002A0616" w:rsidP="00701041">
            <w:pPr>
              <w:spacing w:after="0" w:line="240" w:lineRule="auto"/>
              <w:jc w:val="right"/>
              <w:rPr>
                <w:ins w:id="10877" w:author="Consultants" w:date="2017-08-17T12:26:00Z"/>
                <w:del w:id="10878" w:author="Liezyl Liton" w:date="2017-08-21T17:54:00Z"/>
                <w:rFonts w:ascii="Times New Roman" w:eastAsia="Times New Roman" w:hAnsi="Times New Roman" w:cs="Times New Roman"/>
                <w:color w:val="000000"/>
                <w:sz w:val="20"/>
                <w:szCs w:val="20"/>
                <w:lang w:val="en-US"/>
              </w:rPr>
            </w:pPr>
            <w:ins w:id="10879" w:author="Consultants" w:date="2017-08-17T12:26:00Z">
              <w:del w:id="10880" w:author="Liezyl Liton" w:date="2017-08-21T17:54:00Z">
                <w:r w:rsidRPr="00617EC9" w:rsidDel="007D74C2">
                  <w:rPr>
                    <w:rFonts w:ascii="Times New Roman" w:eastAsia="Times New Roman" w:hAnsi="Times New Roman" w:cs="Times New Roman"/>
                    <w:color w:val="000000"/>
                    <w:sz w:val="20"/>
                    <w:szCs w:val="20"/>
                  </w:rPr>
                  <w:delText>493,863</w:delText>
                </w:r>
              </w:del>
            </w:ins>
          </w:p>
        </w:tc>
        <w:tc>
          <w:tcPr>
            <w:tcW w:w="1511" w:type="dxa"/>
            <w:tcBorders>
              <w:top w:val="nil"/>
              <w:left w:val="nil"/>
              <w:bottom w:val="single" w:sz="4" w:space="0" w:color="auto"/>
              <w:right w:val="single" w:sz="4" w:space="0" w:color="auto"/>
            </w:tcBorders>
            <w:shd w:val="clear" w:color="auto" w:fill="auto"/>
            <w:vAlign w:val="center"/>
            <w:hideMark/>
          </w:tcPr>
          <w:p w14:paraId="30DF099B" w14:textId="35F5D003" w:rsidR="002A0616" w:rsidRPr="00617EC9" w:rsidDel="007D74C2" w:rsidRDefault="002A0616" w:rsidP="00701041">
            <w:pPr>
              <w:spacing w:after="0" w:line="240" w:lineRule="auto"/>
              <w:jc w:val="right"/>
              <w:rPr>
                <w:ins w:id="10881" w:author="Consultants" w:date="2017-08-17T12:26:00Z"/>
                <w:del w:id="10882" w:author="Liezyl Liton" w:date="2017-08-21T17:54:00Z"/>
                <w:rFonts w:ascii="Times New Roman" w:eastAsia="Times New Roman" w:hAnsi="Times New Roman" w:cs="Times New Roman"/>
                <w:color w:val="000000"/>
                <w:sz w:val="20"/>
                <w:szCs w:val="20"/>
                <w:lang w:val="en-US"/>
              </w:rPr>
            </w:pPr>
            <w:ins w:id="10883" w:author="Consultants" w:date="2017-08-17T12:26:00Z">
              <w:del w:id="10884" w:author="Liezyl Liton" w:date="2017-08-21T17:54:00Z">
                <w:r w:rsidRPr="00617EC9" w:rsidDel="007D74C2">
                  <w:rPr>
                    <w:rFonts w:ascii="Times New Roman" w:eastAsia="Times New Roman" w:hAnsi="Times New Roman" w:cs="Times New Roman"/>
                    <w:color w:val="000000"/>
                    <w:sz w:val="20"/>
                    <w:szCs w:val="20"/>
                    <w:lang w:val="en-US"/>
                  </w:rPr>
                  <w:delText>1,609,201</w:delText>
                </w:r>
              </w:del>
            </w:ins>
          </w:p>
        </w:tc>
      </w:tr>
      <w:tr w:rsidR="002A0616" w:rsidRPr="00617EC9" w:rsidDel="007D74C2" w14:paraId="5763A331" w14:textId="43CB27F1" w:rsidTr="00701041">
        <w:trPr>
          <w:trHeight w:val="300"/>
          <w:jc w:val="center"/>
          <w:ins w:id="10885" w:author="Consultants" w:date="2017-08-17T12:26:00Z"/>
          <w:del w:id="10886" w:author="Liezyl Liton" w:date="2017-08-21T17:54: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F92F361" w14:textId="5B3239B6" w:rsidR="002A0616" w:rsidRPr="00617EC9" w:rsidDel="007D74C2" w:rsidRDefault="002A0616" w:rsidP="00701041">
            <w:pPr>
              <w:spacing w:after="0" w:line="240" w:lineRule="auto"/>
              <w:jc w:val="both"/>
              <w:rPr>
                <w:ins w:id="10887" w:author="Consultants" w:date="2017-08-17T12:26:00Z"/>
                <w:del w:id="10888" w:author="Liezyl Liton" w:date="2017-08-21T17:54:00Z"/>
                <w:rFonts w:ascii="Times New Roman" w:eastAsia="Times New Roman" w:hAnsi="Times New Roman" w:cs="Times New Roman"/>
                <w:b/>
                <w:bCs/>
                <w:color w:val="000000"/>
                <w:sz w:val="18"/>
                <w:szCs w:val="18"/>
                <w:lang w:val="en-US"/>
              </w:rPr>
            </w:pPr>
            <w:ins w:id="10889" w:author="Consultants" w:date="2017-08-17T12:26:00Z">
              <w:del w:id="10890" w:author="Liezyl Liton" w:date="2017-08-21T17:54:00Z">
                <w:r w:rsidRPr="00617EC9" w:rsidDel="007D74C2">
                  <w:rPr>
                    <w:rFonts w:ascii="Times New Roman" w:eastAsia="Times New Roman" w:hAnsi="Times New Roman" w:cs="Times New Roman"/>
                    <w:b/>
                    <w:bCs/>
                    <w:color w:val="000000"/>
                    <w:sz w:val="18"/>
                    <w:szCs w:val="18"/>
                  </w:rPr>
                  <w:delText xml:space="preserve">Total </w:delText>
                </w:r>
              </w:del>
            </w:ins>
          </w:p>
        </w:tc>
        <w:tc>
          <w:tcPr>
            <w:tcW w:w="698" w:type="dxa"/>
            <w:tcBorders>
              <w:top w:val="nil"/>
              <w:left w:val="nil"/>
              <w:bottom w:val="single" w:sz="4" w:space="0" w:color="auto"/>
              <w:right w:val="single" w:sz="4" w:space="0" w:color="auto"/>
            </w:tcBorders>
            <w:shd w:val="clear" w:color="auto" w:fill="auto"/>
            <w:vAlign w:val="center"/>
            <w:hideMark/>
          </w:tcPr>
          <w:p w14:paraId="138F909B" w14:textId="30DCF2A1" w:rsidR="002A0616" w:rsidRPr="00617EC9" w:rsidDel="007D74C2" w:rsidRDefault="002A0616" w:rsidP="00701041">
            <w:pPr>
              <w:spacing w:after="0" w:line="240" w:lineRule="auto"/>
              <w:jc w:val="right"/>
              <w:rPr>
                <w:ins w:id="10891" w:author="Consultants" w:date="2017-08-17T12:26:00Z"/>
                <w:del w:id="10892" w:author="Liezyl Liton" w:date="2017-08-21T17:54:00Z"/>
                <w:rFonts w:ascii="Times New Roman" w:eastAsia="Times New Roman" w:hAnsi="Times New Roman" w:cs="Times New Roman"/>
                <w:b/>
                <w:bCs/>
                <w:color w:val="000000"/>
                <w:sz w:val="18"/>
                <w:szCs w:val="18"/>
                <w:lang w:val="en-US"/>
              </w:rPr>
            </w:pPr>
            <w:ins w:id="10893" w:author="Consultants" w:date="2017-08-17T12:26:00Z">
              <w:del w:id="10894" w:author="Liezyl Liton" w:date="2017-08-21T17:54:00Z">
                <w:r w:rsidRPr="00617EC9" w:rsidDel="007D74C2">
                  <w:rPr>
                    <w:rFonts w:ascii="Times New Roman" w:eastAsia="Times New Roman" w:hAnsi="Times New Roman" w:cs="Times New Roman"/>
                    <w:b/>
                    <w:bCs/>
                    <w:color w:val="000000"/>
                    <w:sz w:val="18"/>
                    <w:szCs w:val="18"/>
                    <w:lang w:val="en-US"/>
                  </w:rPr>
                  <w:delText>5,255</w:delText>
                </w:r>
              </w:del>
            </w:ins>
          </w:p>
        </w:tc>
        <w:tc>
          <w:tcPr>
            <w:tcW w:w="1104" w:type="dxa"/>
            <w:tcBorders>
              <w:top w:val="nil"/>
              <w:left w:val="nil"/>
              <w:bottom w:val="single" w:sz="4" w:space="0" w:color="auto"/>
              <w:right w:val="single" w:sz="4" w:space="0" w:color="auto"/>
            </w:tcBorders>
            <w:shd w:val="clear" w:color="auto" w:fill="auto"/>
            <w:vAlign w:val="center"/>
            <w:hideMark/>
          </w:tcPr>
          <w:p w14:paraId="05AB3EEA" w14:textId="2754D977" w:rsidR="002A0616" w:rsidRPr="00617EC9" w:rsidDel="007D74C2" w:rsidRDefault="002A0616" w:rsidP="00701041">
            <w:pPr>
              <w:spacing w:after="0" w:line="240" w:lineRule="auto"/>
              <w:jc w:val="right"/>
              <w:rPr>
                <w:ins w:id="10895" w:author="Consultants" w:date="2017-08-17T12:26:00Z"/>
                <w:del w:id="10896" w:author="Liezyl Liton" w:date="2017-08-21T17:54:00Z"/>
                <w:rFonts w:ascii="Times New Roman" w:eastAsia="Times New Roman" w:hAnsi="Times New Roman" w:cs="Times New Roman"/>
                <w:b/>
                <w:bCs/>
                <w:color w:val="000000"/>
                <w:sz w:val="18"/>
                <w:szCs w:val="18"/>
                <w:lang w:val="en-US"/>
              </w:rPr>
            </w:pPr>
            <w:ins w:id="10897" w:author="Consultants" w:date="2017-08-17T12:26:00Z">
              <w:del w:id="10898" w:author="Liezyl Liton" w:date="2017-08-21T17:54:00Z">
                <w:r w:rsidRPr="00617EC9" w:rsidDel="007D74C2">
                  <w:rPr>
                    <w:rFonts w:ascii="Times New Roman" w:eastAsia="Times New Roman" w:hAnsi="Times New Roman" w:cs="Times New Roman"/>
                    <w:b/>
                    <w:bCs/>
                    <w:color w:val="000000"/>
                    <w:sz w:val="18"/>
                    <w:szCs w:val="18"/>
                    <w:lang w:val="en-US"/>
                  </w:rPr>
                  <w:delText>11,686,433</w:delText>
                </w:r>
              </w:del>
            </w:ins>
          </w:p>
        </w:tc>
        <w:tc>
          <w:tcPr>
            <w:tcW w:w="928" w:type="dxa"/>
            <w:tcBorders>
              <w:top w:val="nil"/>
              <w:left w:val="nil"/>
              <w:bottom w:val="single" w:sz="4" w:space="0" w:color="auto"/>
              <w:right w:val="single" w:sz="4" w:space="0" w:color="auto"/>
            </w:tcBorders>
            <w:shd w:val="clear" w:color="auto" w:fill="auto"/>
            <w:vAlign w:val="center"/>
            <w:hideMark/>
          </w:tcPr>
          <w:p w14:paraId="159937C1" w14:textId="7D276EF0" w:rsidR="002A0616" w:rsidRPr="00617EC9" w:rsidDel="007D74C2" w:rsidRDefault="002A0616" w:rsidP="00701041">
            <w:pPr>
              <w:spacing w:after="0" w:line="240" w:lineRule="auto"/>
              <w:jc w:val="right"/>
              <w:rPr>
                <w:ins w:id="10899" w:author="Consultants" w:date="2017-08-17T12:26:00Z"/>
                <w:del w:id="10900" w:author="Liezyl Liton" w:date="2017-08-21T17:54:00Z"/>
                <w:rFonts w:ascii="Times New Roman" w:eastAsia="Times New Roman" w:hAnsi="Times New Roman" w:cs="Times New Roman"/>
                <w:b/>
                <w:bCs/>
                <w:color w:val="000000"/>
                <w:sz w:val="18"/>
                <w:szCs w:val="18"/>
                <w:lang w:val="en-US"/>
              </w:rPr>
            </w:pPr>
            <w:ins w:id="10901" w:author="Consultants" w:date="2017-08-17T12:26:00Z">
              <w:del w:id="10902" w:author="Liezyl Liton" w:date="2017-08-21T17:54:00Z">
                <w:r w:rsidRPr="00617EC9" w:rsidDel="007D74C2">
                  <w:rPr>
                    <w:rFonts w:ascii="Times New Roman" w:eastAsia="Times New Roman" w:hAnsi="Times New Roman" w:cs="Times New Roman"/>
                    <w:b/>
                    <w:bCs/>
                    <w:color w:val="000000"/>
                    <w:sz w:val="18"/>
                    <w:szCs w:val="18"/>
                    <w:lang w:val="en-US"/>
                  </w:rPr>
                  <w:delText>53</w:delText>
                </w:r>
              </w:del>
            </w:ins>
          </w:p>
        </w:tc>
        <w:tc>
          <w:tcPr>
            <w:tcW w:w="866" w:type="dxa"/>
            <w:tcBorders>
              <w:top w:val="nil"/>
              <w:left w:val="nil"/>
              <w:bottom w:val="single" w:sz="4" w:space="0" w:color="auto"/>
              <w:right w:val="single" w:sz="4" w:space="0" w:color="auto"/>
            </w:tcBorders>
            <w:shd w:val="clear" w:color="auto" w:fill="auto"/>
            <w:vAlign w:val="center"/>
            <w:hideMark/>
          </w:tcPr>
          <w:p w14:paraId="31FCA90D" w14:textId="6CD7DCAE" w:rsidR="002A0616" w:rsidRPr="00617EC9" w:rsidDel="007D74C2" w:rsidRDefault="002A0616" w:rsidP="00701041">
            <w:pPr>
              <w:spacing w:after="0" w:line="240" w:lineRule="auto"/>
              <w:jc w:val="right"/>
              <w:rPr>
                <w:ins w:id="10903" w:author="Consultants" w:date="2017-08-17T12:26:00Z"/>
                <w:del w:id="10904" w:author="Liezyl Liton" w:date="2017-08-21T17:54:00Z"/>
                <w:rFonts w:ascii="Times New Roman" w:eastAsia="Times New Roman" w:hAnsi="Times New Roman" w:cs="Times New Roman"/>
                <w:b/>
                <w:bCs/>
                <w:color w:val="000000"/>
                <w:sz w:val="18"/>
                <w:szCs w:val="18"/>
                <w:lang w:val="en-US"/>
              </w:rPr>
            </w:pPr>
            <w:ins w:id="10905" w:author="Consultants" w:date="2017-08-17T12:26:00Z">
              <w:del w:id="10906" w:author="Liezyl Liton" w:date="2017-08-21T17:54:00Z">
                <w:r w:rsidRPr="00617EC9" w:rsidDel="007D74C2">
                  <w:rPr>
                    <w:rFonts w:ascii="Times New Roman" w:eastAsia="Times New Roman" w:hAnsi="Times New Roman" w:cs="Times New Roman"/>
                    <w:b/>
                    <w:bCs/>
                    <w:color w:val="000000"/>
                    <w:sz w:val="18"/>
                    <w:szCs w:val="18"/>
                    <w:lang w:val="en-US"/>
                  </w:rPr>
                  <w:delText>875,800</w:delText>
                </w:r>
              </w:del>
            </w:ins>
          </w:p>
        </w:tc>
        <w:tc>
          <w:tcPr>
            <w:tcW w:w="928" w:type="dxa"/>
            <w:tcBorders>
              <w:top w:val="nil"/>
              <w:left w:val="nil"/>
              <w:bottom w:val="single" w:sz="4" w:space="0" w:color="auto"/>
              <w:right w:val="single" w:sz="4" w:space="0" w:color="auto"/>
            </w:tcBorders>
            <w:shd w:val="clear" w:color="auto" w:fill="auto"/>
            <w:vAlign w:val="center"/>
            <w:hideMark/>
          </w:tcPr>
          <w:p w14:paraId="44EE2B91" w14:textId="3039E3D7" w:rsidR="002A0616" w:rsidRPr="00617EC9" w:rsidDel="007D74C2" w:rsidRDefault="002A0616" w:rsidP="00701041">
            <w:pPr>
              <w:spacing w:after="0" w:line="240" w:lineRule="auto"/>
              <w:jc w:val="right"/>
              <w:rPr>
                <w:ins w:id="10907" w:author="Consultants" w:date="2017-08-17T12:26:00Z"/>
                <w:del w:id="10908" w:author="Liezyl Liton" w:date="2017-08-21T17:54:00Z"/>
                <w:rFonts w:ascii="Times New Roman" w:eastAsia="Times New Roman" w:hAnsi="Times New Roman" w:cs="Times New Roman"/>
                <w:b/>
                <w:bCs/>
                <w:color w:val="000000"/>
                <w:sz w:val="18"/>
                <w:szCs w:val="18"/>
                <w:lang w:val="en-US"/>
              </w:rPr>
            </w:pPr>
            <w:ins w:id="10909" w:author="Consultants" w:date="2017-08-17T12:26:00Z">
              <w:del w:id="10910" w:author="Liezyl Liton" w:date="2017-08-21T17:54:00Z">
                <w:r w:rsidRPr="00617EC9" w:rsidDel="007D74C2">
                  <w:rPr>
                    <w:rFonts w:ascii="Times New Roman" w:eastAsia="Times New Roman" w:hAnsi="Times New Roman" w:cs="Times New Roman"/>
                    <w:b/>
                    <w:bCs/>
                    <w:color w:val="000000"/>
                    <w:sz w:val="18"/>
                    <w:szCs w:val="18"/>
                    <w:lang w:val="en-US"/>
                  </w:rPr>
                  <w:delText>38</w:delText>
                </w:r>
              </w:del>
            </w:ins>
          </w:p>
        </w:tc>
        <w:tc>
          <w:tcPr>
            <w:tcW w:w="1016" w:type="dxa"/>
            <w:tcBorders>
              <w:top w:val="nil"/>
              <w:left w:val="nil"/>
              <w:bottom w:val="single" w:sz="4" w:space="0" w:color="auto"/>
              <w:right w:val="single" w:sz="4" w:space="0" w:color="auto"/>
            </w:tcBorders>
            <w:shd w:val="clear" w:color="auto" w:fill="auto"/>
            <w:vAlign w:val="center"/>
            <w:hideMark/>
          </w:tcPr>
          <w:p w14:paraId="000A3D56" w14:textId="37E686D9" w:rsidR="002A0616" w:rsidRPr="00617EC9" w:rsidDel="007D74C2" w:rsidRDefault="002A0616" w:rsidP="00701041">
            <w:pPr>
              <w:spacing w:after="0" w:line="240" w:lineRule="auto"/>
              <w:jc w:val="right"/>
              <w:rPr>
                <w:ins w:id="10911" w:author="Consultants" w:date="2017-08-17T12:26:00Z"/>
                <w:del w:id="10912" w:author="Liezyl Liton" w:date="2017-08-21T17:54:00Z"/>
                <w:rFonts w:ascii="Times New Roman" w:eastAsia="Times New Roman" w:hAnsi="Times New Roman" w:cs="Times New Roman"/>
                <w:b/>
                <w:bCs/>
                <w:color w:val="000000"/>
                <w:sz w:val="18"/>
                <w:szCs w:val="18"/>
                <w:lang w:val="en-US"/>
              </w:rPr>
            </w:pPr>
            <w:ins w:id="10913" w:author="Consultants" w:date="2017-08-17T12:26:00Z">
              <w:del w:id="10914" w:author="Liezyl Liton" w:date="2017-08-21T17:54:00Z">
                <w:r w:rsidRPr="00617EC9" w:rsidDel="007D74C2">
                  <w:rPr>
                    <w:rFonts w:ascii="Times New Roman" w:eastAsia="Times New Roman" w:hAnsi="Times New Roman" w:cs="Times New Roman"/>
                    <w:b/>
                    <w:bCs/>
                    <w:color w:val="000000"/>
                    <w:sz w:val="18"/>
                    <w:szCs w:val="18"/>
                    <w:lang w:val="en-US"/>
                  </w:rPr>
                  <w:delText>6,156,645</w:delText>
                </w:r>
              </w:del>
            </w:ins>
          </w:p>
        </w:tc>
        <w:tc>
          <w:tcPr>
            <w:tcW w:w="1511" w:type="dxa"/>
            <w:tcBorders>
              <w:top w:val="nil"/>
              <w:left w:val="nil"/>
              <w:bottom w:val="single" w:sz="4" w:space="0" w:color="auto"/>
              <w:right w:val="single" w:sz="4" w:space="0" w:color="auto"/>
            </w:tcBorders>
            <w:shd w:val="clear" w:color="auto" w:fill="auto"/>
            <w:vAlign w:val="center"/>
            <w:hideMark/>
          </w:tcPr>
          <w:p w14:paraId="23DFAFAF" w14:textId="21D00136" w:rsidR="002A0616" w:rsidRPr="00617EC9" w:rsidDel="007D74C2" w:rsidRDefault="002A0616" w:rsidP="00701041">
            <w:pPr>
              <w:spacing w:after="0" w:line="240" w:lineRule="auto"/>
              <w:jc w:val="right"/>
              <w:rPr>
                <w:ins w:id="10915" w:author="Consultants" w:date="2017-08-17T12:26:00Z"/>
                <w:del w:id="10916" w:author="Liezyl Liton" w:date="2017-08-21T17:54:00Z"/>
                <w:rFonts w:ascii="Times New Roman" w:eastAsia="Times New Roman" w:hAnsi="Times New Roman" w:cs="Times New Roman"/>
                <w:b/>
                <w:bCs/>
                <w:color w:val="000000"/>
                <w:sz w:val="18"/>
                <w:szCs w:val="18"/>
                <w:lang w:val="en-US"/>
              </w:rPr>
            </w:pPr>
            <w:ins w:id="10917" w:author="Consultants" w:date="2017-08-17T12:26:00Z">
              <w:del w:id="10918" w:author="Liezyl Liton" w:date="2017-08-21T17:54:00Z">
                <w:r w:rsidRPr="00617EC9" w:rsidDel="007D74C2">
                  <w:rPr>
                    <w:rFonts w:ascii="Times New Roman" w:eastAsia="Times New Roman" w:hAnsi="Times New Roman" w:cs="Times New Roman"/>
                    <w:b/>
                    <w:bCs/>
                    <w:color w:val="000000"/>
                    <w:sz w:val="18"/>
                    <w:szCs w:val="18"/>
                    <w:lang w:val="en-US"/>
                  </w:rPr>
                  <w:delText>18,718,878</w:delText>
                </w:r>
              </w:del>
            </w:ins>
          </w:p>
        </w:tc>
      </w:tr>
    </w:tbl>
    <w:p w14:paraId="65ABA0C0" w14:textId="0B3D78FC" w:rsidR="00CA3F03" w:rsidRPr="00617EC9" w:rsidDel="007D2C32" w:rsidRDefault="00CA3F03" w:rsidP="00CA3F03">
      <w:pPr>
        <w:spacing w:after="0" w:line="240" w:lineRule="auto"/>
        <w:ind w:left="360"/>
        <w:jc w:val="center"/>
        <w:rPr>
          <w:ins w:id="10919" w:author="John Junico Bernados" w:date="2017-08-23T22:04:00Z"/>
          <w:del w:id="10920" w:author="Jen" w:date="2017-08-25T11:32:00Z"/>
          <w:rFonts w:ascii="Times New Roman" w:hAnsi="Times New Roman" w:cs="Times New Roman"/>
          <w:b/>
        </w:rPr>
      </w:pPr>
      <w:ins w:id="10921" w:author="John Junico Bernados" w:date="2017-08-23T22:04:00Z">
        <w:del w:id="10922" w:author="Jen" w:date="2017-08-25T11:32:00Z">
          <w:r w:rsidRPr="00617EC9" w:rsidDel="007D2C32">
            <w:rPr>
              <w:rFonts w:ascii="Times New Roman" w:hAnsi="Times New Roman" w:cs="Times New Roman"/>
              <w:b/>
            </w:rPr>
            <w:delText>Table 12.1-</w:delText>
          </w:r>
        </w:del>
      </w:ins>
      <w:ins w:id="10923" w:author="John Junico Bernados" w:date="2017-08-23T22:08:00Z">
        <w:del w:id="10924" w:author="Jen" w:date="2017-08-25T11:32:00Z">
          <w:r w:rsidDel="007D2C32">
            <w:rPr>
              <w:rFonts w:ascii="Times New Roman" w:hAnsi="Times New Roman" w:cs="Times New Roman"/>
              <w:b/>
            </w:rPr>
            <w:delText>10</w:delText>
          </w:r>
        </w:del>
      </w:ins>
      <w:ins w:id="10925" w:author="John Junico Bernados" w:date="2017-08-23T22:04:00Z">
        <w:del w:id="10926" w:author="Jen" w:date="2017-08-25T11:32:00Z">
          <w:r w:rsidRPr="00617EC9" w:rsidDel="007D2C32">
            <w:rPr>
              <w:rFonts w:ascii="Times New Roman" w:hAnsi="Times New Roman" w:cs="Times New Roman"/>
              <w:b/>
            </w:rPr>
            <w:delText xml:space="preserve"> Summary of Affected </w:delText>
          </w:r>
          <w:r w:rsidRPr="00CA3F03" w:rsidDel="007D2C32">
            <w:rPr>
              <w:rFonts w:ascii="Times New Roman" w:hAnsi="Times New Roman" w:cs="Times New Roman"/>
              <w:b/>
              <w:highlight w:val="yellow"/>
              <w:rPrChange w:id="10927" w:author="John Junico Bernados" w:date="2017-08-23T22:05:00Z">
                <w:rPr>
                  <w:rFonts w:ascii="Times New Roman" w:hAnsi="Times New Roman" w:cs="Times New Roman"/>
                  <w:b/>
                </w:rPr>
              </w:rPrChange>
            </w:rPr>
            <w:delText>ISF/Illega</w:delText>
          </w:r>
        </w:del>
      </w:ins>
      <w:ins w:id="10928" w:author="John Junico Bernados" w:date="2017-08-23T22:05:00Z">
        <w:del w:id="10929" w:author="Jen" w:date="2017-08-25T11:32:00Z">
          <w:r w:rsidDel="007D2C32">
            <w:rPr>
              <w:rFonts w:ascii="Times New Roman" w:hAnsi="Times New Roman" w:cs="Times New Roman"/>
              <w:b/>
              <w:highlight w:val="yellow"/>
            </w:rPr>
            <w:delText>l?</w:delText>
          </w:r>
        </w:del>
      </w:ins>
      <w:ins w:id="10930" w:author="John Junico Bernados" w:date="2017-08-23T22:04:00Z">
        <w:del w:id="10931" w:author="Jen" w:date="2017-08-25T11:32:00Z">
          <w:r w:rsidDel="007D2C32">
            <w:rPr>
              <w:rFonts w:ascii="Times New Roman" w:hAnsi="Times New Roman" w:cs="Times New Roman"/>
              <w:b/>
            </w:rPr>
            <w:delText xml:space="preserve"> </w:delText>
          </w:r>
          <w:r w:rsidRPr="00617EC9" w:rsidDel="007D2C32">
            <w:rPr>
              <w:rFonts w:ascii="Times New Roman" w:hAnsi="Times New Roman" w:cs="Times New Roman"/>
              <w:b/>
            </w:rPr>
            <w:delText>Improvements</w:delText>
          </w:r>
        </w:del>
      </w:ins>
    </w:p>
    <w:tbl>
      <w:tblPr>
        <w:tblW w:w="8368" w:type="dxa"/>
        <w:jc w:val="center"/>
        <w:tblLook w:val="04A0" w:firstRow="1" w:lastRow="0" w:firstColumn="1" w:lastColumn="0" w:noHBand="0" w:noVBand="1"/>
      </w:tblPr>
      <w:tblGrid>
        <w:gridCol w:w="1317"/>
        <w:gridCol w:w="666"/>
        <w:gridCol w:w="1104"/>
        <w:gridCol w:w="928"/>
        <w:gridCol w:w="1016"/>
        <w:gridCol w:w="928"/>
        <w:gridCol w:w="1016"/>
        <w:gridCol w:w="1511"/>
      </w:tblGrid>
      <w:tr w:rsidR="00CA3F03" w:rsidRPr="00617EC9" w:rsidDel="007D2C32" w14:paraId="55C12D88" w14:textId="25ACE969" w:rsidTr="00225D19">
        <w:trPr>
          <w:trHeight w:val="300"/>
          <w:jc w:val="center"/>
          <w:ins w:id="10932" w:author="John Junico Bernados" w:date="2017-08-23T22:04:00Z"/>
          <w:del w:id="10933" w:author="Jen" w:date="2017-08-25T11:32:00Z"/>
        </w:trPr>
        <w:tc>
          <w:tcPr>
            <w:tcW w:w="1317"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442C9EF" w14:textId="379A62D6" w:rsidR="00CA3F03" w:rsidRPr="00617EC9" w:rsidDel="007D2C32" w:rsidRDefault="00CA3F03" w:rsidP="00225D19">
            <w:pPr>
              <w:spacing w:after="0" w:line="240" w:lineRule="auto"/>
              <w:jc w:val="center"/>
              <w:rPr>
                <w:ins w:id="10934" w:author="John Junico Bernados" w:date="2017-08-23T22:04:00Z"/>
                <w:del w:id="10935" w:author="Jen" w:date="2017-08-25T11:32:00Z"/>
                <w:rFonts w:ascii="Times New Roman" w:eastAsia="Times New Roman" w:hAnsi="Times New Roman" w:cs="Times New Roman"/>
                <w:b/>
                <w:bCs/>
                <w:color w:val="000000"/>
                <w:sz w:val="20"/>
                <w:szCs w:val="20"/>
                <w:lang w:val="en-US"/>
              </w:rPr>
            </w:pPr>
            <w:ins w:id="10936" w:author="John Junico Bernados" w:date="2017-08-23T22:04:00Z">
              <w:del w:id="10937" w:author="Jen" w:date="2017-08-25T11:32:00Z">
                <w:r w:rsidRPr="00617EC9" w:rsidDel="007D2C32">
                  <w:rPr>
                    <w:rFonts w:ascii="Times New Roman" w:eastAsia="Times New Roman" w:hAnsi="Times New Roman" w:cs="Times New Roman"/>
                    <w:b/>
                    <w:bCs/>
                    <w:color w:val="000000"/>
                    <w:sz w:val="20"/>
                    <w:szCs w:val="20"/>
                  </w:rPr>
                  <w:delText>City / Municipality</w:delText>
                </w:r>
              </w:del>
            </w:ins>
          </w:p>
        </w:tc>
        <w:tc>
          <w:tcPr>
            <w:tcW w:w="5540" w:type="dxa"/>
            <w:gridSpan w:val="6"/>
            <w:tcBorders>
              <w:top w:val="single" w:sz="4" w:space="0" w:color="auto"/>
              <w:left w:val="nil"/>
              <w:bottom w:val="single" w:sz="4" w:space="0" w:color="auto"/>
              <w:right w:val="single" w:sz="4" w:space="0" w:color="000000"/>
            </w:tcBorders>
            <w:shd w:val="clear" w:color="000000" w:fill="BFBFBF"/>
            <w:vAlign w:val="center"/>
            <w:hideMark/>
          </w:tcPr>
          <w:p w14:paraId="114983AF" w14:textId="620AA349" w:rsidR="00CA3F03" w:rsidRPr="00617EC9" w:rsidDel="007D2C32" w:rsidRDefault="00CA3F03" w:rsidP="00225D19">
            <w:pPr>
              <w:spacing w:after="0" w:line="240" w:lineRule="auto"/>
              <w:jc w:val="center"/>
              <w:rPr>
                <w:ins w:id="10938" w:author="John Junico Bernados" w:date="2017-08-23T22:04:00Z"/>
                <w:del w:id="10939" w:author="Jen" w:date="2017-08-25T11:32:00Z"/>
                <w:rFonts w:ascii="Times New Roman" w:eastAsia="Times New Roman" w:hAnsi="Times New Roman" w:cs="Times New Roman"/>
                <w:b/>
                <w:bCs/>
                <w:color w:val="000000"/>
                <w:sz w:val="20"/>
                <w:szCs w:val="20"/>
                <w:lang w:val="en-US"/>
              </w:rPr>
            </w:pPr>
            <w:ins w:id="10940" w:author="John Junico Bernados" w:date="2017-08-23T22:04:00Z">
              <w:del w:id="10941" w:author="Jen" w:date="2017-08-25T11:32:00Z">
                <w:r w:rsidRPr="00617EC9" w:rsidDel="007D2C32">
                  <w:rPr>
                    <w:rFonts w:ascii="Times New Roman" w:eastAsia="Times New Roman" w:hAnsi="Times New Roman" w:cs="Times New Roman"/>
                    <w:b/>
                    <w:bCs/>
                    <w:color w:val="000000"/>
                    <w:sz w:val="20"/>
                    <w:szCs w:val="20"/>
                  </w:rPr>
                  <w:delText>Improvements</w:delText>
                </w:r>
              </w:del>
            </w:ins>
          </w:p>
        </w:tc>
        <w:tc>
          <w:tcPr>
            <w:tcW w:w="151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C4D8A58" w14:textId="71D579C2" w:rsidR="00CA3F03" w:rsidRPr="00617EC9" w:rsidDel="007D2C32" w:rsidRDefault="00CA3F03" w:rsidP="00225D19">
            <w:pPr>
              <w:spacing w:after="0" w:line="240" w:lineRule="auto"/>
              <w:jc w:val="center"/>
              <w:rPr>
                <w:ins w:id="10942" w:author="John Junico Bernados" w:date="2017-08-23T22:04:00Z"/>
                <w:del w:id="10943" w:author="Jen" w:date="2017-08-25T11:32:00Z"/>
                <w:rFonts w:ascii="Times New Roman" w:eastAsia="Times New Roman" w:hAnsi="Times New Roman" w:cs="Times New Roman"/>
                <w:b/>
                <w:bCs/>
                <w:color w:val="000000"/>
                <w:sz w:val="20"/>
                <w:szCs w:val="20"/>
                <w:lang w:val="en-US"/>
              </w:rPr>
            </w:pPr>
            <w:ins w:id="10944" w:author="John Junico Bernados" w:date="2017-08-23T22:04:00Z">
              <w:del w:id="10945" w:author="Jen" w:date="2017-08-25T11:32:00Z">
                <w:r w:rsidRPr="00617EC9" w:rsidDel="007D2C32">
                  <w:rPr>
                    <w:rFonts w:ascii="Times New Roman" w:eastAsia="Times New Roman" w:hAnsi="Times New Roman" w:cs="Times New Roman"/>
                    <w:b/>
                    <w:bCs/>
                    <w:color w:val="000000"/>
                    <w:sz w:val="20"/>
                    <w:szCs w:val="20"/>
                  </w:rPr>
                  <w:delText>Total Cost Improvements, PhP</w:delText>
                </w:r>
              </w:del>
            </w:ins>
          </w:p>
        </w:tc>
      </w:tr>
      <w:tr w:rsidR="00CA3F03" w:rsidRPr="00617EC9" w:rsidDel="007D2C32" w14:paraId="44B0C303" w14:textId="6DF4D0DB" w:rsidTr="00225D19">
        <w:trPr>
          <w:trHeight w:val="300"/>
          <w:jc w:val="center"/>
          <w:ins w:id="10946" w:author="John Junico Bernados" w:date="2017-08-23T22:04:00Z"/>
          <w:del w:id="10947" w:author="Jen" w:date="2017-08-25T11:32: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6EFC92E5" w14:textId="75832434" w:rsidR="00CA3F03" w:rsidRPr="00617EC9" w:rsidDel="007D2C32" w:rsidRDefault="00CA3F03" w:rsidP="00225D19">
            <w:pPr>
              <w:spacing w:after="0" w:line="240" w:lineRule="auto"/>
              <w:rPr>
                <w:ins w:id="10948" w:author="John Junico Bernados" w:date="2017-08-23T22:04:00Z"/>
                <w:del w:id="10949" w:author="Jen" w:date="2017-08-25T11:32:00Z"/>
                <w:rFonts w:ascii="Times New Roman" w:eastAsia="Times New Roman" w:hAnsi="Times New Roman" w:cs="Times New Roman"/>
                <w:b/>
                <w:bCs/>
                <w:color w:val="000000"/>
                <w:sz w:val="20"/>
                <w:szCs w:val="20"/>
                <w:lang w:val="en-US"/>
              </w:rPr>
            </w:pPr>
          </w:p>
        </w:tc>
        <w:tc>
          <w:tcPr>
            <w:tcW w:w="1802" w:type="dxa"/>
            <w:gridSpan w:val="2"/>
            <w:tcBorders>
              <w:top w:val="single" w:sz="4" w:space="0" w:color="auto"/>
              <w:left w:val="nil"/>
              <w:bottom w:val="single" w:sz="4" w:space="0" w:color="auto"/>
              <w:right w:val="single" w:sz="4" w:space="0" w:color="000000"/>
            </w:tcBorders>
            <w:shd w:val="clear" w:color="000000" w:fill="BFBFBF"/>
            <w:vAlign w:val="center"/>
            <w:hideMark/>
          </w:tcPr>
          <w:p w14:paraId="6A9C48E2" w14:textId="76D02A1E" w:rsidR="00CA3F03" w:rsidRPr="00617EC9" w:rsidDel="007D2C32" w:rsidRDefault="00CA3F03" w:rsidP="00225D19">
            <w:pPr>
              <w:spacing w:after="0" w:line="240" w:lineRule="auto"/>
              <w:jc w:val="center"/>
              <w:rPr>
                <w:ins w:id="10950" w:author="John Junico Bernados" w:date="2017-08-23T22:04:00Z"/>
                <w:del w:id="10951" w:author="Jen" w:date="2017-08-25T11:32:00Z"/>
                <w:rFonts w:ascii="Times New Roman" w:eastAsia="Times New Roman" w:hAnsi="Times New Roman" w:cs="Times New Roman"/>
                <w:b/>
                <w:bCs/>
                <w:color w:val="000000"/>
                <w:sz w:val="20"/>
                <w:szCs w:val="20"/>
                <w:lang w:val="en-US"/>
              </w:rPr>
            </w:pPr>
            <w:ins w:id="10952" w:author="John Junico Bernados" w:date="2017-08-23T22:04:00Z">
              <w:del w:id="10953" w:author="Jen" w:date="2017-08-25T11:32:00Z">
                <w:r w:rsidRPr="00617EC9" w:rsidDel="007D2C32">
                  <w:rPr>
                    <w:rFonts w:ascii="Times New Roman" w:eastAsia="Times New Roman" w:hAnsi="Times New Roman" w:cs="Times New Roman"/>
                    <w:b/>
                    <w:bCs/>
                    <w:color w:val="000000"/>
                    <w:sz w:val="20"/>
                    <w:szCs w:val="20"/>
                  </w:rPr>
                  <w:delText>Fence</w:delText>
                </w:r>
              </w:del>
            </w:ins>
          </w:p>
        </w:tc>
        <w:tc>
          <w:tcPr>
            <w:tcW w:w="1794" w:type="dxa"/>
            <w:gridSpan w:val="2"/>
            <w:tcBorders>
              <w:top w:val="single" w:sz="4" w:space="0" w:color="auto"/>
              <w:left w:val="nil"/>
              <w:bottom w:val="single" w:sz="4" w:space="0" w:color="auto"/>
              <w:right w:val="single" w:sz="4" w:space="0" w:color="000000"/>
            </w:tcBorders>
            <w:shd w:val="clear" w:color="000000" w:fill="BFBFBF"/>
            <w:vAlign w:val="center"/>
            <w:hideMark/>
          </w:tcPr>
          <w:p w14:paraId="08A5034F" w14:textId="583FEE30" w:rsidR="00CA3F03" w:rsidRPr="00617EC9" w:rsidDel="007D2C32" w:rsidRDefault="00CA3F03" w:rsidP="00225D19">
            <w:pPr>
              <w:spacing w:after="0" w:line="240" w:lineRule="auto"/>
              <w:jc w:val="center"/>
              <w:rPr>
                <w:ins w:id="10954" w:author="John Junico Bernados" w:date="2017-08-23T22:04:00Z"/>
                <w:del w:id="10955" w:author="Jen" w:date="2017-08-25T11:32:00Z"/>
                <w:rFonts w:ascii="Times New Roman" w:eastAsia="Times New Roman" w:hAnsi="Times New Roman" w:cs="Times New Roman"/>
                <w:b/>
                <w:bCs/>
                <w:color w:val="000000"/>
                <w:sz w:val="20"/>
                <w:szCs w:val="20"/>
                <w:lang w:val="en-US"/>
              </w:rPr>
            </w:pPr>
            <w:ins w:id="10956" w:author="John Junico Bernados" w:date="2017-08-23T22:04:00Z">
              <w:del w:id="10957" w:author="Jen" w:date="2017-08-25T11:32:00Z">
                <w:r w:rsidRPr="00617EC9" w:rsidDel="007D2C32">
                  <w:rPr>
                    <w:rFonts w:ascii="Times New Roman" w:eastAsia="Times New Roman" w:hAnsi="Times New Roman" w:cs="Times New Roman"/>
                    <w:b/>
                    <w:bCs/>
                    <w:color w:val="000000"/>
                    <w:sz w:val="20"/>
                    <w:szCs w:val="20"/>
                  </w:rPr>
                  <w:delText>Gate</w:delText>
                </w:r>
              </w:del>
            </w:ins>
          </w:p>
        </w:tc>
        <w:tc>
          <w:tcPr>
            <w:tcW w:w="1944" w:type="dxa"/>
            <w:gridSpan w:val="2"/>
            <w:tcBorders>
              <w:top w:val="single" w:sz="4" w:space="0" w:color="auto"/>
              <w:left w:val="nil"/>
              <w:bottom w:val="single" w:sz="4" w:space="0" w:color="auto"/>
              <w:right w:val="single" w:sz="4" w:space="0" w:color="000000"/>
            </w:tcBorders>
            <w:shd w:val="clear" w:color="000000" w:fill="BFBFBF"/>
            <w:vAlign w:val="center"/>
            <w:hideMark/>
          </w:tcPr>
          <w:p w14:paraId="3D7CB52E" w14:textId="4BAF95AC" w:rsidR="00CA3F03" w:rsidRPr="00617EC9" w:rsidDel="007D2C32" w:rsidRDefault="00CA3F03" w:rsidP="00225D19">
            <w:pPr>
              <w:spacing w:after="0" w:line="240" w:lineRule="auto"/>
              <w:jc w:val="center"/>
              <w:rPr>
                <w:ins w:id="10958" w:author="John Junico Bernados" w:date="2017-08-23T22:04:00Z"/>
                <w:del w:id="10959" w:author="Jen" w:date="2017-08-25T11:32:00Z"/>
                <w:rFonts w:ascii="Times New Roman" w:eastAsia="Times New Roman" w:hAnsi="Times New Roman" w:cs="Times New Roman"/>
                <w:b/>
                <w:bCs/>
                <w:color w:val="000000"/>
                <w:sz w:val="20"/>
                <w:szCs w:val="20"/>
                <w:lang w:val="en-US"/>
              </w:rPr>
            </w:pPr>
            <w:ins w:id="10960" w:author="John Junico Bernados" w:date="2017-08-23T22:04:00Z">
              <w:del w:id="10961" w:author="Jen" w:date="2017-08-25T11:32:00Z">
                <w:r w:rsidRPr="00617EC9" w:rsidDel="007D2C32">
                  <w:rPr>
                    <w:rFonts w:ascii="Times New Roman" w:eastAsia="Times New Roman" w:hAnsi="Times New Roman" w:cs="Times New Roman"/>
                    <w:b/>
                    <w:bCs/>
                    <w:color w:val="000000"/>
                    <w:sz w:val="20"/>
                    <w:szCs w:val="20"/>
                  </w:rPr>
                  <w:delText>Others</w:delText>
                </w:r>
                <w:r w:rsidRPr="000A5352" w:rsidDel="007D2C32">
                  <w:rPr>
                    <w:rFonts w:ascii="Times New Roman" w:eastAsia="Times New Roman" w:hAnsi="Times New Roman" w:cs="Times New Roman"/>
                    <w:bCs/>
                    <w:color w:val="000000"/>
                    <w:sz w:val="20"/>
                    <w:szCs w:val="20"/>
                    <w:vertAlign w:val="superscript"/>
                  </w:rPr>
                  <w:delText>1</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743F8A7D" w14:textId="2A0DC96B" w:rsidR="00CA3F03" w:rsidRPr="00617EC9" w:rsidDel="007D2C32" w:rsidRDefault="00CA3F03" w:rsidP="00225D19">
            <w:pPr>
              <w:spacing w:after="0" w:line="240" w:lineRule="auto"/>
              <w:rPr>
                <w:ins w:id="10962" w:author="John Junico Bernados" w:date="2017-08-23T22:04:00Z"/>
                <w:del w:id="10963" w:author="Jen" w:date="2017-08-25T11:32:00Z"/>
                <w:rFonts w:ascii="Times New Roman" w:eastAsia="Times New Roman" w:hAnsi="Times New Roman" w:cs="Times New Roman"/>
                <w:b/>
                <w:bCs/>
                <w:color w:val="000000"/>
                <w:sz w:val="20"/>
                <w:szCs w:val="20"/>
                <w:lang w:val="en-US"/>
              </w:rPr>
            </w:pPr>
          </w:p>
        </w:tc>
      </w:tr>
      <w:tr w:rsidR="00CA3F03" w:rsidRPr="00617EC9" w:rsidDel="007D2C32" w14:paraId="5D8D2E69" w14:textId="3441CAD6" w:rsidTr="00225D19">
        <w:trPr>
          <w:trHeight w:val="300"/>
          <w:jc w:val="center"/>
          <w:ins w:id="10964" w:author="John Junico Bernados" w:date="2017-08-23T22:04:00Z"/>
          <w:del w:id="10965" w:author="Jen" w:date="2017-08-25T11:32: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4C362F9E" w14:textId="63FD4A3B" w:rsidR="00CA3F03" w:rsidRPr="00617EC9" w:rsidDel="007D2C32" w:rsidRDefault="00CA3F03" w:rsidP="00225D19">
            <w:pPr>
              <w:spacing w:after="0" w:line="240" w:lineRule="auto"/>
              <w:rPr>
                <w:ins w:id="10966" w:author="John Junico Bernados" w:date="2017-08-23T22:04:00Z"/>
                <w:del w:id="10967" w:author="Jen" w:date="2017-08-25T11:32: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55CD9EF5" w14:textId="6615442E" w:rsidR="00CA3F03" w:rsidRPr="00617EC9" w:rsidDel="007D2C32" w:rsidRDefault="00CA3F03" w:rsidP="00225D19">
            <w:pPr>
              <w:spacing w:after="0" w:line="240" w:lineRule="auto"/>
              <w:jc w:val="center"/>
              <w:rPr>
                <w:ins w:id="10968" w:author="John Junico Bernados" w:date="2017-08-23T22:04:00Z"/>
                <w:del w:id="10969" w:author="Jen" w:date="2017-08-25T11:32:00Z"/>
                <w:rFonts w:ascii="Times New Roman" w:eastAsia="Times New Roman" w:hAnsi="Times New Roman" w:cs="Times New Roman"/>
                <w:b/>
                <w:bCs/>
                <w:color w:val="000000"/>
                <w:sz w:val="20"/>
                <w:szCs w:val="20"/>
                <w:lang w:val="en-US"/>
              </w:rPr>
            </w:pPr>
            <w:ins w:id="10970" w:author="John Junico Bernados" w:date="2017-08-23T22:04:00Z">
              <w:del w:id="10971" w:author="Jen" w:date="2017-08-25T11:32:00Z">
                <w:r w:rsidRPr="00617EC9" w:rsidDel="007D2C32">
                  <w:rPr>
                    <w:rFonts w:ascii="Times New Roman" w:eastAsia="Times New Roman" w:hAnsi="Times New Roman" w:cs="Times New Roman"/>
                    <w:b/>
                    <w:bCs/>
                    <w:color w:val="000000"/>
                    <w:sz w:val="20"/>
                    <w:szCs w:val="20"/>
                  </w:rPr>
                  <w:delText xml:space="preserve">Area </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4C57FFAF" w14:textId="786ABA3B" w:rsidR="00CA3F03" w:rsidRPr="00617EC9" w:rsidDel="007D2C32" w:rsidRDefault="00CA3F03" w:rsidP="00225D19">
            <w:pPr>
              <w:spacing w:after="0" w:line="240" w:lineRule="auto"/>
              <w:jc w:val="center"/>
              <w:rPr>
                <w:ins w:id="10972" w:author="John Junico Bernados" w:date="2017-08-23T22:04:00Z"/>
                <w:del w:id="10973" w:author="Jen" w:date="2017-08-25T11:32:00Z"/>
                <w:rFonts w:ascii="Times New Roman" w:eastAsia="Times New Roman" w:hAnsi="Times New Roman" w:cs="Times New Roman"/>
                <w:b/>
                <w:bCs/>
                <w:color w:val="000000"/>
                <w:sz w:val="20"/>
                <w:szCs w:val="20"/>
                <w:lang w:val="en-US"/>
              </w:rPr>
            </w:pPr>
            <w:ins w:id="10974" w:author="John Junico Bernados" w:date="2017-08-23T22:04:00Z">
              <w:del w:id="10975" w:author="Jen" w:date="2017-08-25T11:32:00Z">
                <w:r w:rsidRPr="00617EC9" w:rsidDel="007D2C32">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66F8BEE1" w14:textId="4E4196C5" w:rsidR="00CA3F03" w:rsidRPr="00617EC9" w:rsidDel="007D2C32" w:rsidRDefault="00CA3F03" w:rsidP="00225D19">
            <w:pPr>
              <w:spacing w:after="0" w:line="240" w:lineRule="auto"/>
              <w:jc w:val="center"/>
              <w:rPr>
                <w:ins w:id="10976" w:author="John Junico Bernados" w:date="2017-08-23T22:04:00Z"/>
                <w:del w:id="10977" w:author="Jen" w:date="2017-08-25T11:32:00Z"/>
                <w:rFonts w:ascii="Times New Roman" w:eastAsia="Times New Roman" w:hAnsi="Times New Roman" w:cs="Times New Roman"/>
                <w:b/>
                <w:bCs/>
                <w:color w:val="000000"/>
                <w:sz w:val="20"/>
                <w:szCs w:val="20"/>
                <w:lang w:val="en-US"/>
              </w:rPr>
            </w:pPr>
            <w:ins w:id="10978" w:author="John Junico Bernados" w:date="2017-08-23T22:04:00Z">
              <w:del w:id="10979" w:author="Jen" w:date="2017-08-25T11:32:00Z">
                <w:r w:rsidRPr="00617EC9" w:rsidDel="007D2C32">
                  <w:rPr>
                    <w:rFonts w:ascii="Times New Roman" w:eastAsia="Times New Roman" w:hAnsi="Times New Roman" w:cs="Times New Roman"/>
                    <w:b/>
                    <w:bCs/>
                    <w:color w:val="000000"/>
                    <w:sz w:val="20"/>
                    <w:szCs w:val="20"/>
                  </w:rPr>
                  <w:delText>Number</w:delText>
                </w:r>
              </w:del>
            </w:ins>
          </w:p>
          <w:p w14:paraId="6FBFA390" w14:textId="0C11025C" w:rsidR="00CA3F03" w:rsidRPr="00617EC9" w:rsidDel="007D2C32" w:rsidRDefault="00CA3F03" w:rsidP="00225D19">
            <w:pPr>
              <w:spacing w:after="0" w:line="240" w:lineRule="auto"/>
              <w:jc w:val="center"/>
              <w:rPr>
                <w:ins w:id="10980" w:author="John Junico Bernados" w:date="2017-08-23T22:04:00Z"/>
                <w:del w:id="10981" w:author="Jen" w:date="2017-08-25T11:32:00Z"/>
                <w:rFonts w:ascii="Times New Roman" w:eastAsia="Times New Roman" w:hAnsi="Times New Roman" w:cs="Times New Roman"/>
                <w:b/>
                <w:bCs/>
                <w:color w:val="000000"/>
                <w:sz w:val="20"/>
                <w:szCs w:val="20"/>
                <w:lang w:val="en-US"/>
              </w:rPr>
            </w:pPr>
            <w:ins w:id="10982" w:author="John Junico Bernados" w:date="2017-08-23T22:04:00Z">
              <w:del w:id="10983" w:author="Jen" w:date="2017-08-25T11:32:00Z">
                <w:r w:rsidRPr="00617EC9" w:rsidDel="007D2C32">
                  <w:rPr>
                    <w:rFonts w:ascii="Times New Roman" w:eastAsia="Times New Roman" w:hAnsi="Times New Roman" w:cs="Times New Roman"/>
                    <w:b/>
                    <w:bCs/>
                    <w:color w:val="000000"/>
                    <w:sz w:val="20"/>
                    <w:szCs w:val="20"/>
                  </w:rPr>
                  <w:delText> </w:delText>
                </w:r>
              </w:del>
            </w:ins>
          </w:p>
        </w:tc>
        <w:tc>
          <w:tcPr>
            <w:tcW w:w="866" w:type="dxa"/>
            <w:tcBorders>
              <w:top w:val="nil"/>
              <w:left w:val="nil"/>
              <w:bottom w:val="single" w:sz="4" w:space="0" w:color="auto"/>
              <w:right w:val="single" w:sz="4" w:space="0" w:color="auto"/>
            </w:tcBorders>
            <w:shd w:val="clear" w:color="000000" w:fill="BFBFBF"/>
            <w:vAlign w:val="center"/>
            <w:hideMark/>
          </w:tcPr>
          <w:p w14:paraId="25F2C5BF" w14:textId="69A5F4BB" w:rsidR="00CA3F03" w:rsidRPr="00617EC9" w:rsidDel="007D2C32" w:rsidRDefault="00CA3F03" w:rsidP="00225D19">
            <w:pPr>
              <w:spacing w:after="0" w:line="240" w:lineRule="auto"/>
              <w:jc w:val="center"/>
              <w:rPr>
                <w:ins w:id="10984" w:author="John Junico Bernados" w:date="2017-08-23T22:04:00Z"/>
                <w:del w:id="10985" w:author="Jen" w:date="2017-08-25T11:32:00Z"/>
                <w:rFonts w:ascii="Times New Roman" w:eastAsia="Times New Roman" w:hAnsi="Times New Roman" w:cs="Times New Roman"/>
                <w:b/>
                <w:bCs/>
                <w:color w:val="000000"/>
                <w:sz w:val="20"/>
                <w:szCs w:val="20"/>
                <w:lang w:val="en-US"/>
              </w:rPr>
            </w:pPr>
            <w:ins w:id="10986" w:author="John Junico Bernados" w:date="2017-08-23T22:04:00Z">
              <w:del w:id="10987" w:author="Jen" w:date="2017-08-25T11:32:00Z">
                <w:r w:rsidRPr="00617EC9" w:rsidDel="007D2C32">
                  <w:rPr>
                    <w:rFonts w:ascii="Times New Roman" w:eastAsia="Times New Roman" w:hAnsi="Times New Roman" w:cs="Times New Roman"/>
                    <w:b/>
                    <w:bCs/>
                    <w:color w:val="000000"/>
                    <w:sz w:val="20"/>
                    <w:szCs w:val="20"/>
                  </w:rPr>
                  <w:delText>Cost</w:delText>
                </w:r>
              </w:del>
            </w:ins>
          </w:p>
        </w:tc>
        <w:tc>
          <w:tcPr>
            <w:tcW w:w="928" w:type="dxa"/>
            <w:vMerge w:val="restart"/>
            <w:tcBorders>
              <w:top w:val="nil"/>
              <w:left w:val="nil"/>
              <w:right w:val="single" w:sz="4" w:space="0" w:color="auto"/>
            </w:tcBorders>
            <w:shd w:val="clear" w:color="000000" w:fill="BFBFBF"/>
            <w:vAlign w:val="center"/>
            <w:hideMark/>
          </w:tcPr>
          <w:p w14:paraId="6D990295" w14:textId="1228CB17" w:rsidR="00CA3F03" w:rsidRPr="00617EC9" w:rsidDel="007D2C32" w:rsidRDefault="00CA3F03" w:rsidP="00225D19">
            <w:pPr>
              <w:spacing w:after="0" w:line="240" w:lineRule="auto"/>
              <w:jc w:val="center"/>
              <w:rPr>
                <w:ins w:id="10988" w:author="John Junico Bernados" w:date="2017-08-23T22:04:00Z"/>
                <w:del w:id="10989" w:author="Jen" w:date="2017-08-25T11:32:00Z"/>
                <w:rFonts w:ascii="Times New Roman" w:eastAsia="Times New Roman" w:hAnsi="Times New Roman" w:cs="Times New Roman"/>
                <w:b/>
                <w:bCs/>
                <w:color w:val="000000"/>
                <w:sz w:val="20"/>
                <w:szCs w:val="20"/>
                <w:lang w:val="en-US"/>
              </w:rPr>
            </w:pPr>
            <w:ins w:id="10990" w:author="John Junico Bernados" w:date="2017-08-23T22:04:00Z">
              <w:del w:id="10991" w:author="Jen" w:date="2017-08-25T11:32:00Z">
                <w:r w:rsidRPr="00617EC9" w:rsidDel="007D2C32">
                  <w:rPr>
                    <w:rFonts w:ascii="Times New Roman" w:eastAsia="Times New Roman" w:hAnsi="Times New Roman" w:cs="Times New Roman"/>
                    <w:b/>
                    <w:bCs/>
                    <w:color w:val="000000"/>
                    <w:sz w:val="20"/>
                    <w:szCs w:val="20"/>
                  </w:rPr>
                  <w:delText>Number</w:delText>
                </w:r>
              </w:del>
            </w:ins>
          </w:p>
          <w:p w14:paraId="2204F1EF" w14:textId="2D570F8F" w:rsidR="00CA3F03" w:rsidRPr="00617EC9" w:rsidDel="007D2C32" w:rsidRDefault="00CA3F03" w:rsidP="00225D19">
            <w:pPr>
              <w:spacing w:after="0" w:line="240" w:lineRule="auto"/>
              <w:jc w:val="center"/>
              <w:rPr>
                <w:ins w:id="10992" w:author="John Junico Bernados" w:date="2017-08-23T22:04:00Z"/>
                <w:del w:id="10993" w:author="Jen" w:date="2017-08-25T11:32:00Z"/>
                <w:rFonts w:ascii="Times New Roman" w:eastAsia="Times New Roman" w:hAnsi="Times New Roman" w:cs="Times New Roman"/>
                <w:b/>
                <w:bCs/>
                <w:color w:val="000000"/>
                <w:sz w:val="20"/>
                <w:szCs w:val="20"/>
                <w:lang w:val="en-US"/>
              </w:rPr>
            </w:pPr>
            <w:ins w:id="10994" w:author="John Junico Bernados" w:date="2017-08-23T22:04:00Z">
              <w:del w:id="10995" w:author="Jen" w:date="2017-08-25T11:32:00Z">
                <w:r w:rsidRPr="00617EC9" w:rsidDel="007D2C32">
                  <w:rPr>
                    <w:rFonts w:ascii="Times New Roman" w:eastAsia="Times New Roman" w:hAnsi="Times New Roman" w:cs="Times New Roman"/>
                    <w:b/>
                    <w:bCs/>
                    <w:color w:val="000000"/>
                    <w:sz w:val="20"/>
                    <w:szCs w:val="20"/>
                  </w:rPr>
                  <w:delText> </w:delText>
                </w:r>
              </w:del>
            </w:ins>
          </w:p>
        </w:tc>
        <w:tc>
          <w:tcPr>
            <w:tcW w:w="1016" w:type="dxa"/>
            <w:tcBorders>
              <w:top w:val="nil"/>
              <w:left w:val="nil"/>
              <w:bottom w:val="single" w:sz="4" w:space="0" w:color="auto"/>
              <w:right w:val="single" w:sz="4" w:space="0" w:color="auto"/>
            </w:tcBorders>
            <w:shd w:val="clear" w:color="000000" w:fill="BFBFBF"/>
            <w:vAlign w:val="center"/>
            <w:hideMark/>
          </w:tcPr>
          <w:p w14:paraId="32C23591" w14:textId="18CB4048" w:rsidR="00CA3F03" w:rsidRPr="00617EC9" w:rsidDel="007D2C32" w:rsidRDefault="00CA3F03" w:rsidP="00225D19">
            <w:pPr>
              <w:spacing w:after="0" w:line="240" w:lineRule="auto"/>
              <w:jc w:val="center"/>
              <w:rPr>
                <w:ins w:id="10996" w:author="John Junico Bernados" w:date="2017-08-23T22:04:00Z"/>
                <w:del w:id="10997" w:author="Jen" w:date="2017-08-25T11:32:00Z"/>
                <w:rFonts w:ascii="Times New Roman" w:eastAsia="Times New Roman" w:hAnsi="Times New Roman" w:cs="Times New Roman"/>
                <w:b/>
                <w:bCs/>
                <w:color w:val="000000"/>
                <w:sz w:val="20"/>
                <w:szCs w:val="20"/>
                <w:lang w:val="en-US"/>
              </w:rPr>
            </w:pPr>
            <w:ins w:id="10998" w:author="John Junico Bernados" w:date="2017-08-23T22:04:00Z">
              <w:del w:id="10999" w:author="Jen" w:date="2017-08-25T11:32:00Z">
                <w:r w:rsidRPr="00617EC9" w:rsidDel="007D2C32">
                  <w:rPr>
                    <w:rFonts w:ascii="Times New Roman" w:eastAsia="Times New Roman" w:hAnsi="Times New Roman" w:cs="Times New Roman"/>
                    <w:b/>
                    <w:bCs/>
                    <w:color w:val="000000"/>
                    <w:sz w:val="20"/>
                    <w:szCs w:val="20"/>
                  </w:rPr>
                  <w:delText>Cost</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5F8DCA0D" w14:textId="486DB83D" w:rsidR="00CA3F03" w:rsidRPr="00617EC9" w:rsidDel="007D2C32" w:rsidRDefault="00CA3F03" w:rsidP="00225D19">
            <w:pPr>
              <w:spacing w:after="0" w:line="240" w:lineRule="auto"/>
              <w:rPr>
                <w:ins w:id="11000" w:author="John Junico Bernados" w:date="2017-08-23T22:04:00Z"/>
                <w:del w:id="11001" w:author="Jen" w:date="2017-08-25T11:32:00Z"/>
                <w:rFonts w:ascii="Times New Roman" w:eastAsia="Times New Roman" w:hAnsi="Times New Roman" w:cs="Times New Roman"/>
                <w:b/>
                <w:bCs/>
                <w:color w:val="000000"/>
                <w:sz w:val="20"/>
                <w:szCs w:val="20"/>
                <w:lang w:val="en-US"/>
              </w:rPr>
            </w:pPr>
          </w:p>
        </w:tc>
      </w:tr>
      <w:tr w:rsidR="00CA3F03" w:rsidRPr="00617EC9" w:rsidDel="007D2C32" w14:paraId="642BF809" w14:textId="06BFFB55" w:rsidTr="00225D19">
        <w:trPr>
          <w:trHeight w:val="300"/>
          <w:jc w:val="center"/>
          <w:ins w:id="11002" w:author="John Junico Bernados" w:date="2017-08-23T22:04:00Z"/>
          <w:del w:id="11003" w:author="Jen" w:date="2017-08-25T11:32:00Z"/>
        </w:trPr>
        <w:tc>
          <w:tcPr>
            <w:tcW w:w="1317" w:type="dxa"/>
            <w:vMerge/>
            <w:tcBorders>
              <w:top w:val="single" w:sz="4" w:space="0" w:color="auto"/>
              <w:left w:val="single" w:sz="4" w:space="0" w:color="auto"/>
              <w:bottom w:val="single" w:sz="4" w:space="0" w:color="000000"/>
              <w:right w:val="single" w:sz="4" w:space="0" w:color="auto"/>
            </w:tcBorders>
            <w:vAlign w:val="center"/>
            <w:hideMark/>
          </w:tcPr>
          <w:p w14:paraId="0C3A5C3F" w14:textId="5B0F42F1" w:rsidR="00CA3F03" w:rsidRPr="00617EC9" w:rsidDel="007D2C32" w:rsidRDefault="00CA3F03" w:rsidP="00225D19">
            <w:pPr>
              <w:spacing w:after="0" w:line="240" w:lineRule="auto"/>
              <w:rPr>
                <w:ins w:id="11004" w:author="John Junico Bernados" w:date="2017-08-23T22:04:00Z"/>
                <w:del w:id="11005" w:author="Jen" w:date="2017-08-25T11:32:00Z"/>
                <w:rFonts w:ascii="Times New Roman" w:eastAsia="Times New Roman" w:hAnsi="Times New Roman" w:cs="Times New Roman"/>
                <w:b/>
                <w:bCs/>
                <w:color w:val="000000"/>
                <w:sz w:val="20"/>
                <w:szCs w:val="20"/>
                <w:lang w:val="en-US"/>
              </w:rPr>
            </w:pPr>
          </w:p>
        </w:tc>
        <w:tc>
          <w:tcPr>
            <w:tcW w:w="698" w:type="dxa"/>
            <w:tcBorders>
              <w:top w:val="nil"/>
              <w:left w:val="nil"/>
              <w:bottom w:val="single" w:sz="4" w:space="0" w:color="auto"/>
              <w:right w:val="single" w:sz="4" w:space="0" w:color="auto"/>
            </w:tcBorders>
            <w:shd w:val="clear" w:color="000000" w:fill="BFBFBF"/>
            <w:vAlign w:val="center"/>
            <w:hideMark/>
          </w:tcPr>
          <w:p w14:paraId="35F19828" w14:textId="413BBB63" w:rsidR="00CA3F03" w:rsidRPr="00617EC9" w:rsidDel="007D2C32" w:rsidRDefault="00CA3F03" w:rsidP="00225D19">
            <w:pPr>
              <w:spacing w:after="0" w:line="240" w:lineRule="auto"/>
              <w:jc w:val="center"/>
              <w:rPr>
                <w:ins w:id="11006" w:author="John Junico Bernados" w:date="2017-08-23T22:04:00Z"/>
                <w:del w:id="11007" w:author="Jen" w:date="2017-08-25T11:32:00Z"/>
                <w:rFonts w:ascii="Times New Roman" w:eastAsia="Times New Roman" w:hAnsi="Times New Roman" w:cs="Times New Roman"/>
                <w:b/>
                <w:bCs/>
                <w:color w:val="000000"/>
                <w:sz w:val="20"/>
                <w:szCs w:val="20"/>
                <w:lang w:val="en-US"/>
              </w:rPr>
            </w:pPr>
            <w:ins w:id="11008" w:author="John Junico Bernados" w:date="2017-08-23T22:04:00Z">
              <w:del w:id="11009" w:author="Jen" w:date="2017-08-25T11:32:00Z">
                <w:r w:rsidRPr="00617EC9" w:rsidDel="007D2C32">
                  <w:rPr>
                    <w:rFonts w:ascii="Times New Roman" w:eastAsia="Times New Roman" w:hAnsi="Times New Roman" w:cs="Times New Roman"/>
                    <w:b/>
                    <w:bCs/>
                    <w:color w:val="000000"/>
                    <w:sz w:val="20"/>
                    <w:szCs w:val="20"/>
                  </w:rPr>
                  <w:delText>(lm)</w:delText>
                </w:r>
              </w:del>
            </w:ins>
          </w:p>
        </w:tc>
        <w:tc>
          <w:tcPr>
            <w:tcW w:w="1104" w:type="dxa"/>
            <w:tcBorders>
              <w:top w:val="nil"/>
              <w:left w:val="nil"/>
              <w:bottom w:val="single" w:sz="4" w:space="0" w:color="auto"/>
              <w:right w:val="single" w:sz="4" w:space="0" w:color="auto"/>
            </w:tcBorders>
            <w:shd w:val="clear" w:color="000000" w:fill="BFBFBF"/>
            <w:vAlign w:val="center"/>
            <w:hideMark/>
          </w:tcPr>
          <w:p w14:paraId="10670403" w14:textId="67F501D0" w:rsidR="00CA3F03" w:rsidRPr="00617EC9" w:rsidDel="007D2C32" w:rsidRDefault="00CA3F03" w:rsidP="00225D19">
            <w:pPr>
              <w:spacing w:after="0" w:line="240" w:lineRule="auto"/>
              <w:jc w:val="center"/>
              <w:rPr>
                <w:ins w:id="11010" w:author="John Junico Bernados" w:date="2017-08-23T22:04:00Z"/>
                <w:del w:id="11011" w:author="Jen" w:date="2017-08-25T11:32:00Z"/>
                <w:rFonts w:ascii="Times New Roman" w:eastAsia="Times New Roman" w:hAnsi="Times New Roman" w:cs="Times New Roman"/>
                <w:b/>
                <w:bCs/>
                <w:color w:val="000000"/>
                <w:sz w:val="20"/>
                <w:szCs w:val="20"/>
                <w:lang w:val="en-US"/>
              </w:rPr>
            </w:pPr>
            <w:ins w:id="11012" w:author="John Junico Bernados" w:date="2017-08-23T22:04:00Z">
              <w:del w:id="11013" w:author="Jen" w:date="2017-08-25T11:32:00Z">
                <w:r w:rsidRPr="00617EC9" w:rsidDel="007D2C32">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5B119385" w14:textId="3D53811F" w:rsidR="00CA3F03" w:rsidRPr="00617EC9" w:rsidDel="007D2C32" w:rsidRDefault="00CA3F03" w:rsidP="00225D19">
            <w:pPr>
              <w:spacing w:after="0" w:line="240" w:lineRule="auto"/>
              <w:jc w:val="center"/>
              <w:rPr>
                <w:ins w:id="11014" w:author="John Junico Bernados" w:date="2017-08-23T22:04:00Z"/>
                <w:del w:id="11015" w:author="Jen" w:date="2017-08-25T11:32:00Z"/>
                <w:rFonts w:ascii="Times New Roman" w:eastAsia="Times New Roman" w:hAnsi="Times New Roman" w:cs="Times New Roman"/>
                <w:b/>
                <w:bCs/>
                <w:color w:val="000000"/>
                <w:sz w:val="20"/>
                <w:szCs w:val="20"/>
                <w:lang w:val="en-US"/>
              </w:rPr>
            </w:pPr>
          </w:p>
        </w:tc>
        <w:tc>
          <w:tcPr>
            <w:tcW w:w="866" w:type="dxa"/>
            <w:tcBorders>
              <w:top w:val="nil"/>
              <w:left w:val="nil"/>
              <w:bottom w:val="single" w:sz="4" w:space="0" w:color="auto"/>
              <w:right w:val="single" w:sz="4" w:space="0" w:color="auto"/>
            </w:tcBorders>
            <w:shd w:val="clear" w:color="000000" w:fill="BFBFBF"/>
            <w:vAlign w:val="center"/>
            <w:hideMark/>
          </w:tcPr>
          <w:p w14:paraId="4C554A81" w14:textId="169171EB" w:rsidR="00CA3F03" w:rsidRPr="00617EC9" w:rsidDel="007D2C32" w:rsidRDefault="00CA3F03" w:rsidP="00225D19">
            <w:pPr>
              <w:spacing w:after="0" w:line="240" w:lineRule="auto"/>
              <w:jc w:val="center"/>
              <w:rPr>
                <w:ins w:id="11016" w:author="John Junico Bernados" w:date="2017-08-23T22:04:00Z"/>
                <w:del w:id="11017" w:author="Jen" w:date="2017-08-25T11:32:00Z"/>
                <w:rFonts w:ascii="Times New Roman" w:eastAsia="Times New Roman" w:hAnsi="Times New Roman" w:cs="Times New Roman"/>
                <w:b/>
                <w:bCs/>
                <w:color w:val="000000"/>
                <w:sz w:val="20"/>
                <w:szCs w:val="20"/>
                <w:lang w:val="en-US"/>
              </w:rPr>
            </w:pPr>
            <w:ins w:id="11018" w:author="John Junico Bernados" w:date="2017-08-23T22:04:00Z">
              <w:del w:id="11019" w:author="Jen" w:date="2017-08-25T11:32:00Z">
                <w:r w:rsidRPr="00617EC9" w:rsidDel="007D2C32">
                  <w:rPr>
                    <w:rFonts w:ascii="Times New Roman" w:eastAsia="Times New Roman" w:hAnsi="Times New Roman" w:cs="Times New Roman"/>
                    <w:b/>
                    <w:bCs/>
                    <w:color w:val="000000"/>
                    <w:sz w:val="20"/>
                    <w:szCs w:val="20"/>
                  </w:rPr>
                  <w:delText>(PhP)</w:delText>
                </w:r>
              </w:del>
            </w:ins>
          </w:p>
        </w:tc>
        <w:tc>
          <w:tcPr>
            <w:tcW w:w="928" w:type="dxa"/>
            <w:vMerge/>
            <w:tcBorders>
              <w:left w:val="nil"/>
              <w:bottom w:val="single" w:sz="4" w:space="0" w:color="auto"/>
              <w:right w:val="single" w:sz="4" w:space="0" w:color="auto"/>
            </w:tcBorders>
            <w:shd w:val="clear" w:color="000000" w:fill="BFBFBF"/>
            <w:vAlign w:val="center"/>
            <w:hideMark/>
          </w:tcPr>
          <w:p w14:paraId="7F1813FF" w14:textId="64CC12BF" w:rsidR="00CA3F03" w:rsidRPr="00617EC9" w:rsidDel="007D2C32" w:rsidRDefault="00CA3F03" w:rsidP="00225D19">
            <w:pPr>
              <w:spacing w:after="0" w:line="240" w:lineRule="auto"/>
              <w:jc w:val="center"/>
              <w:rPr>
                <w:ins w:id="11020" w:author="John Junico Bernados" w:date="2017-08-23T22:04:00Z"/>
                <w:del w:id="11021" w:author="Jen" w:date="2017-08-25T11:32:00Z"/>
                <w:rFonts w:ascii="Times New Roman" w:eastAsia="Times New Roman" w:hAnsi="Times New Roman" w:cs="Times New Roman"/>
                <w:b/>
                <w:bCs/>
                <w:color w:val="000000"/>
                <w:sz w:val="20"/>
                <w:szCs w:val="20"/>
                <w:lang w:val="en-US"/>
              </w:rPr>
            </w:pPr>
          </w:p>
        </w:tc>
        <w:tc>
          <w:tcPr>
            <w:tcW w:w="1016" w:type="dxa"/>
            <w:tcBorders>
              <w:top w:val="nil"/>
              <w:left w:val="nil"/>
              <w:bottom w:val="single" w:sz="4" w:space="0" w:color="auto"/>
              <w:right w:val="single" w:sz="4" w:space="0" w:color="auto"/>
            </w:tcBorders>
            <w:shd w:val="clear" w:color="000000" w:fill="BFBFBF"/>
            <w:vAlign w:val="center"/>
            <w:hideMark/>
          </w:tcPr>
          <w:p w14:paraId="59C4155F" w14:textId="5C9ADA00" w:rsidR="00CA3F03" w:rsidRPr="00617EC9" w:rsidDel="007D2C32" w:rsidRDefault="00CA3F03" w:rsidP="00225D19">
            <w:pPr>
              <w:spacing w:after="0" w:line="240" w:lineRule="auto"/>
              <w:jc w:val="center"/>
              <w:rPr>
                <w:ins w:id="11022" w:author="John Junico Bernados" w:date="2017-08-23T22:04:00Z"/>
                <w:del w:id="11023" w:author="Jen" w:date="2017-08-25T11:32:00Z"/>
                <w:rFonts w:ascii="Times New Roman" w:eastAsia="Times New Roman" w:hAnsi="Times New Roman" w:cs="Times New Roman"/>
                <w:b/>
                <w:bCs/>
                <w:color w:val="000000"/>
                <w:sz w:val="20"/>
                <w:szCs w:val="20"/>
                <w:lang w:val="en-US"/>
              </w:rPr>
            </w:pPr>
            <w:ins w:id="11024" w:author="John Junico Bernados" w:date="2017-08-23T22:04:00Z">
              <w:del w:id="11025" w:author="Jen" w:date="2017-08-25T11:32:00Z">
                <w:r w:rsidRPr="00617EC9" w:rsidDel="007D2C32">
                  <w:rPr>
                    <w:rFonts w:ascii="Times New Roman" w:eastAsia="Times New Roman" w:hAnsi="Times New Roman" w:cs="Times New Roman"/>
                    <w:b/>
                    <w:bCs/>
                    <w:color w:val="000000"/>
                    <w:sz w:val="20"/>
                    <w:szCs w:val="20"/>
                  </w:rPr>
                  <w:delText>(PhP)</w:delText>
                </w:r>
              </w:del>
            </w:ins>
          </w:p>
        </w:tc>
        <w:tc>
          <w:tcPr>
            <w:tcW w:w="1511" w:type="dxa"/>
            <w:vMerge/>
            <w:tcBorders>
              <w:top w:val="single" w:sz="4" w:space="0" w:color="auto"/>
              <w:left w:val="single" w:sz="4" w:space="0" w:color="auto"/>
              <w:bottom w:val="single" w:sz="4" w:space="0" w:color="auto"/>
              <w:right w:val="single" w:sz="4" w:space="0" w:color="auto"/>
            </w:tcBorders>
            <w:vAlign w:val="center"/>
            <w:hideMark/>
          </w:tcPr>
          <w:p w14:paraId="5274C164" w14:textId="3BAA13A2" w:rsidR="00CA3F03" w:rsidRPr="00617EC9" w:rsidDel="007D2C32" w:rsidRDefault="00CA3F03" w:rsidP="00225D19">
            <w:pPr>
              <w:spacing w:after="0" w:line="240" w:lineRule="auto"/>
              <w:rPr>
                <w:ins w:id="11026" w:author="John Junico Bernados" w:date="2017-08-23T22:04:00Z"/>
                <w:del w:id="11027" w:author="Jen" w:date="2017-08-25T11:32:00Z"/>
                <w:rFonts w:ascii="Times New Roman" w:eastAsia="Times New Roman" w:hAnsi="Times New Roman" w:cs="Times New Roman"/>
                <w:b/>
                <w:bCs/>
                <w:color w:val="000000"/>
                <w:sz w:val="20"/>
                <w:szCs w:val="20"/>
                <w:lang w:val="en-US"/>
              </w:rPr>
            </w:pPr>
          </w:p>
        </w:tc>
      </w:tr>
      <w:tr w:rsidR="00CA3F03" w:rsidRPr="00617EC9" w:rsidDel="007D2C32" w14:paraId="30DD9A94" w14:textId="2E613D94" w:rsidTr="00225D19">
        <w:trPr>
          <w:trHeight w:val="300"/>
          <w:jc w:val="center"/>
          <w:ins w:id="11028" w:author="John Junico Bernados" w:date="2017-08-23T22:04:00Z"/>
          <w:del w:id="11029"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5D761E4" w14:textId="06F503E4" w:rsidR="00CA3F03" w:rsidRPr="00CA3F03" w:rsidDel="007D2C32" w:rsidRDefault="00CA3F03" w:rsidP="00225D19">
            <w:pPr>
              <w:spacing w:after="0" w:line="240" w:lineRule="auto"/>
              <w:jc w:val="both"/>
              <w:rPr>
                <w:ins w:id="11030" w:author="John Junico Bernados" w:date="2017-08-23T22:04:00Z"/>
                <w:del w:id="11031" w:author="Jen" w:date="2017-08-25T11:32:00Z"/>
                <w:rFonts w:ascii="Times New Roman" w:eastAsia="Times New Roman" w:hAnsi="Times New Roman" w:cs="Times New Roman"/>
                <w:color w:val="000000"/>
                <w:sz w:val="20"/>
                <w:szCs w:val="20"/>
                <w:highlight w:val="yellow"/>
                <w:lang w:val="en-US"/>
                <w:rPrChange w:id="11032" w:author="John Junico Bernados" w:date="2017-08-23T22:06:00Z">
                  <w:rPr>
                    <w:ins w:id="11033" w:author="John Junico Bernados" w:date="2017-08-23T22:04:00Z"/>
                    <w:del w:id="11034" w:author="Jen" w:date="2017-08-25T11:32:00Z"/>
                    <w:rFonts w:ascii="Times New Roman" w:eastAsia="Times New Roman" w:hAnsi="Times New Roman" w:cs="Times New Roman"/>
                    <w:color w:val="000000"/>
                    <w:sz w:val="20"/>
                    <w:szCs w:val="20"/>
                    <w:lang w:val="en-US"/>
                  </w:rPr>
                </w:rPrChange>
              </w:rPr>
            </w:pPr>
            <w:ins w:id="11035" w:author="John Junico Bernados" w:date="2017-08-23T22:04:00Z">
              <w:del w:id="11036" w:author="Jen" w:date="2017-08-25T11:32:00Z">
                <w:r w:rsidRPr="00CA3F03" w:rsidDel="007D2C32">
                  <w:rPr>
                    <w:rFonts w:ascii="Times New Roman" w:eastAsia="Times New Roman" w:hAnsi="Times New Roman" w:cs="Times New Roman"/>
                    <w:color w:val="000000"/>
                    <w:sz w:val="20"/>
                    <w:szCs w:val="20"/>
                    <w:highlight w:val="yellow"/>
                    <w:rPrChange w:id="11037" w:author="John Junico Bernados" w:date="2017-08-23T22:06:00Z">
                      <w:rPr>
                        <w:rFonts w:ascii="Times New Roman" w:eastAsia="Times New Roman" w:hAnsi="Times New Roman" w:cs="Times New Roman"/>
                        <w:color w:val="000000"/>
                        <w:sz w:val="20"/>
                        <w:szCs w:val="20"/>
                      </w:rPr>
                    </w:rPrChange>
                  </w:rPr>
                  <w:delText>Malolos</w:delText>
                </w:r>
              </w:del>
            </w:ins>
          </w:p>
        </w:tc>
        <w:tc>
          <w:tcPr>
            <w:tcW w:w="698" w:type="dxa"/>
            <w:tcBorders>
              <w:top w:val="nil"/>
              <w:left w:val="nil"/>
              <w:bottom w:val="single" w:sz="4" w:space="0" w:color="auto"/>
              <w:right w:val="single" w:sz="4" w:space="0" w:color="auto"/>
            </w:tcBorders>
            <w:shd w:val="clear" w:color="auto" w:fill="auto"/>
            <w:vAlign w:val="center"/>
            <w:hideMark/>
          </w:tcPr>
          <w:p w14:paraId="32D31B88" w14:textId="0727FD52" w:rsidR="00CA3F03" w:rsidRPr="00CA3F03" w:rsidDel="007D2C32" w:rsidRDefault="00CA3F03" w:rsidP="00225D19">
            <w:pPr>
              <w:spacing w:after="0" w:line="240" w:lineRule="auto"/>
              <w:jc w:val="right"/>
              <w:rPr>
                <w:ins w:id="11038" w:author="John Junico Bernados" w:date="2017-08-23T22:04:00Z"/>
                <w:del w:id="11039" w:author="Jen" w:date="2017-08-25T11:32:00Z"/>
                <w:rFonts w:ascii="Times New Roman" w:eastAsia="Times New Roman" w:hAnsi="Times New Roman" w:cs="Times New Roman"/>
                <w:color w:val="000000"/>
                <w:sz w:val="20"/>
                <w:szCs w:val="20"/>
                <w:highlight w:val="yellow"/>
                <w:lang w:val="en-US"/>
                <w:rPrChange w:id="11040" w:author="John Junico Bernados" w:date="2017-08-23T22:06:00Z">
                  <w:rPr>
                    <w:ins w:id="11041" w:author="John Junico Bernados" w:date="2017-08-23T22:04:00Z"/>
                    <w:del w:id="11042" w:author="Jen" w:date="2017-08-25T11:32:00Z"/>
                    <w:rFonts w:ascii="Times New Roman" w:eastAsia="Times New Roman" w:hAnsi="Times New Roman" w:cs="Times New Roman"/>
                    <w:color w:val="000000"/>
                    <w:sz w:val="20"/>
                    <w:szCs w:val="20"/>
                    <w:lang w:val="en-US"/>
                  </w:rPr>
                </w:rPrChange>
              </w:rPr>
            </w:pPr>
            <w:ins w:id="11043" w:author="John Junico Bernados" w:date="2017-08-23T22:04:00Z">
              <w:del w:id="11044" w:author="Jen" w:date="2017-08-25T11:32:00Z">
                <w:r w:rsidRPr="00CA3F03" w:rsidDel="007D2C32">
                  <w:rPr>
                    <w:rFonts w:ascii="Times New Roman" w:eastAsia="Times New Roman" w:hAnsi="Times New Roman" w:cs="Times New Roman"/>
                    <w:color w:val="000000"/>
                    <w:sz w:val="20"/>
                    <w:szCs w:val="20"/>
                    <w:highlight w:val="yellow"/>
                    <w:rPrChange w:id="11045" w:author="John Junico Bernados" w:date="2017-08-23T22:06:00Z">
                      <w:rPr>
                        <w:rFonts w:ascii="Times New Roman" w:eastAsia="Times New Roman" w:hAnsi="Times New Roman" w:cs="Times New Roman"/>
                        <w:color w:val="000000"/>
                        <w:sz w:val="20"/>
                        <w:szCs w:val="20"/>
                      </w:rPr>
                    </w:rPrChange>
                  </w:rPr>
                  <w:delText>848</w:delText>
                </w:r>
              </w:del>
            </w:ins>
          </w:p>
        </w:tc>
        <w:tc>
          <w:tcPr>
            <w:tcW w:w="1104" w:type="dxa"/>
            <w:tcBorders>
              <w:top w:val="nil"/>
              <w:left w:val="nil"/>
              <w:bottom w:val="single" w:sz="4" w:space="0" w:color="auto"/>
              <w:right w:val="single" w:sz="4" w:space="0" w:color="auto"/>
            </w:tcBorders>
            <w:shd w:val="clear" w:color="000000" w:fill="FFFFFF"/>
            <w:noWrap/>
            <w:vAlign w:val="center"/>
            <w:hideMark/>
          </w:tcPr>
          <w:p w14:paraId="67D3F09E" w14:textId="1168CA8D" w:rsidR="00CA3F03" w:rsidRPr="00CA3F03" w:rsidDel="007D2C32" w:rsidRDefault="00CA3F03" w:rsidP="00225D19">
            <w:pPr>
              <w:spacing w:after="0" w:line="240" w:lineRule="auto"/>
              <w:jc w:val="right"/>
              <w:rPr>
                <w:ins w:id="11046" w:author="John Junico Bernados" w:date="2017-08-23T22:04:00Z"/>
                <w:del w:id="11047" w:author="Jen" w:date="2017-08-25T11:32:00Z"/>
                <w:rFonts w:ascii="Times New Roman" w:eastAsia="Times New Roman" w:hAnsi="Times New Roman" w:cs="Times New Roman"/>
                <w:color w:val="000000"/>
                <w:sz w:val="20"/>
                <w:szCs w:val="20"/>
                <w:highlight w:val="yellow"/>
                <w:lang w:val="en-US"/>
                <w:rPrChange w:id="11048" w:author="John Junico Bernados" w:date="2017-08-23T22:06:00Z">
                  <w:rPr>
                    <w:ins w:id="11049" w:author="John Junico Bernados" w:date="2017-08-23T22:04:00Z"/>
                    <w:del w:id="11050" w:author="Jen" w:date="2017-08-25T11:32:00Z"/>
                    <w:rFonts w:ascii="Times New Roman" w:eastAsia="Times New Roman" w:hAnsi="Times New Roman" w:cs="Times New Roman"/>
                    <w:color w:val="000000"/>
                    <w:sz w:val="20"/>
                    <w:szCs w:val="20"/>
                    <w:lang w:val="en-US"/>
                  </w:rPr>
                </w:rPrChange>
              </w:rPr>
            </w:pPr>
            <w:ins w:id="11051" w:author="John Junico Bernados" w:date="2017-08-23T22:04:00Z">
              <w:del w:id="11052" w:author="Jen" w:date="2017-08-25T11:32:00Z">
                <w:r w:rsidRPr="00CA3F03" w:rsidDel="007D2C32">
                  <w:rPr>
                    <w:rFonts w:ascii="Times New Roman" w:eastAsia="Times New Roman" w:hAnsi="Times New Roman" w:cs="Times New Roman"/>
                    <w:color w:val="000000"/>
                    <w:sz w:val="20"/>
                    <w:szCs w:val="20"/>
                    <w:highlight w:val="yellow"/>
                    <w:rPrChange w:id="11053" w:author="John Junico Bernados" w:date="2017-08-23T22:06:00Z">
                      <w:rPr>
                        <w:rFonts w:ascii="Times New Roman" w:eastAsia="Times New Roman" w:hAnsi="Times New Roman" w:cs="Times New Roman"/>
                        <w:color w:val="000000"/>
                        <w:sz w:val="20"/>
                        <w:szCs w:val="20"/>
                      </w:rPr>
                    </w:rPrChange>
                  </w:rPr>
                  <w:delText>1,866,040</w:delText>
                </w:r>
              </w:del>
            </w:ins>
          </w:p>
        </w:tc>
        <w:tc>
          <w:tcPr>
            <w:tcW w:w="928" w:type="dxa"/>
            <w:tcBorders>
              <w:top w:val="nil"/>
              <w:left w:val="nil"/>
              <w:bottom w:val="single" w:sz="4" w:space="0" w:color="auto"/>
              <w:right w:val="single" w:sz="4" w:space="0" w:color="auto"/>
            </w:tcBorders>
            <w:shd w:val="clear" w:color="auto" w:fill="auto"/>
            <w:vAlign w:val="center"/>
            <w:hideMark/>
          </w:tcPr>
          <w:p w14:paraId="48C2D0CA" w14:textId="3A2E5451" w:rsidR="00CA3F03" w:rsidRPr="00CA3F03" w:rsidDel="007D2C32" w:rsidRDefault="00CA3F03" w:rsidP="00225D19">
            <w:pPr>
              <w:spacing w:after="0" w:line="240" w:lineRule="auto"/>
              <w:jc w:val="right"/>
              <w:rPr>
                <w:ins w:id="11054" w:author="John Junico Bernados" w:date="2017-08-23T22:04:00Z"/>
                <w:del w:id="11055" w:author="Jen" w:date="2017-08-25T11:32:00Z"/>
                <w:rFonts w:ascii="Times New Roman" w:eastAsia="Times New Roman" w:hAnsi="Times New Roman" w:cs="Times New Roman"/>
                <w:color w:val="000000"/>
                <w:sz w:val="20"/>
                <w:szCs w:val="20"/>
                <w:highlight w:val="yellow"/>
                <w:lang w:val="en-US"/>
                <w:rPrChange w:id="11056" w:author="John Junico Bernados" w:date="2017-08-23T22:06:00Z">
                  <w:rPr>
                    <w:ins w:id="11057" w:author="John Junico Bernados" w:date="2017-08-23T22:04:00Z"/>
                    <w:del w:id="11058" w:author="Jen" w:date="2017-08-25T11:32:00Z"/>
                    <w:rFonts w:ascii="Times New Roman" w:eastAsia="Times New Roman" w:hAnsi="Times New Roman" w:cs="Times New Roman"/>
                    <w:color w:val="000000"/>
                    <w:sz w:val="20"/>
                    <w:szCs w:val="20"/>
                    <w:lang w:val="en-US"/>
                  </w:rPr>
                </w:rPrChange>
              </w:rPr>
            </w:pPr>
            <w:ins w:id="11059" w:author="John Junico Bernados" w:date="2017-08-23T22:04:00Z">
              <w:del w:id="11060" w:author="Jen" w:date="2017-08-25T11:32:00Z">
                <w:r w:rsidRPr="00CA3F03" w:rsidDel="007D2C32">
                  <w:rPr>
                    <w:rFonts w:ascii="Times New Roman" w:eastAsia="Times New Roman" w:hAnsi="Times New Roman" w:cs="Times New Roman"/>
                    <w:color w:val="000000"/>
                    <w:sz w:val="20"/>
                    <w:szCs w:val="20"/>
                    <w:highlight w:val="yellow"/>
                    <w:rPrChange w:id="11061" w:author="John Junico Bernados" w:date="2017-08-23T22:06:00Z">
                      <w:rPr>
                        <w:rFonts w:ascii="Times New Roman" w:eastAsia="Times New Roman" w:hAnsi="Times New Roman" w:cs="Times New Roman"/>
                        <w:color w:val="000000"/>
                        <w:sz w:val="20"/>
                        <w:szCs w:val="20"/>
                      </w:rPr>
                    </w:rPrChange>
                  </w:rPr>
                  <w:delText>8</w:delText>
                </w:r>
              </w:del>
            </w:ins>
          </w:p>
        </w:tc>
        <w:tc>
          <w:tcPr>
            <w:tcW w:w="866" w:type="dxa"/>
            <w:tcBorders>
              <w:top w:val="nil"/>
              <w:left w:val="nil"/>
              <w:bottom w:val="single" w:sz="4" w:space="0" w:color="auto"/>
              <w:right w:val="single" w:sz="4" w:space="0" w:color="auto"/>
            </w:tcBorders>
            <w:shd w:val="clear" w:color="auto" w:fill="auto"/>
            <w:vAlign w:val="center"/>
            <w:hideMark/>
          </w:tcPr>
          <w:p w14:paraId="74D0A4BB" w14:textId="3625AA7F" w:rsidR="00CA3F03" w:rsidRPr="00CA3F03" w:rsidDel="007D2C32" w:rsidRDefault="00CA3F03" w:rsidP="00225D19">
            <w:pPr>
              <w:spacing w:after="0" w:line="240" w:lineRule="auto"/>
              <w:jc w:val="right"/>
              <w:rPr>
                <w:ins w:id="11062" w:author="John Junico Bernados" w:date="2017-08-23T22:04:00Z"/>
                <w:del w:id="11063" w:author="Jen" w:date="2017-08-25T11:32:00Z"/>
                <w:rFonts w:ascii="Times New Roman" w:eastAsia="Times New Roman" w:hAnsi="Times New Roman" w:cs="Times New Roman"/>
                <w:color w:val="000000"/>
                <w:sz w:val="20"/>
                <w:szCs w:val="20"/>
                <w:highlight w:val="yellow"/>
                <w:lang w:val="en-US"/>
                <w:rPrChange w:id="11064" w:author="John Junico Bernados" w:date="2017-08-23T22:06:00Z">
                  <w:rPr>
                    <w:ins w:id="11065" w:author="John Junico Bernados" w:date="2017-08-23T22:04:00Z"/>
                    <w:del w:id="11066" w:author="Jen" w:date="2017-08-25T11:32:00Z"/>
                    <w:rFonts w:ascii="Times New Roman" w:eastAsia="Times New Roman" w:hAnsi="Times New Roman" w:cs="Times New Roman"/>
                    <w:color w:val="000000"/>
                    <w:sz w:val="20"/>
                    <w:szCs w:val="20"/>
                    <w:lang w:val="en-US"/>
                  </w:rPr>
                </w:rPrChange>
              </w:rPr>
            </w:pPr>
            <w:ins w:id="11067" w:author="John Junico Bernados" w:date="2017-08-23T22:04:00Z">
              <w:del w:id="11068" w:author="Jen" w:date="2017-08-25T11:32:00Z">
                <w:r w:rsidRPr="00CA3F03" w:rsidDel="007D2C32">
                  <w:rPr>
                    <w:rFonts w:ascii="Times New Roman" w:eastAsia="Times New Roman" w:hAnsi="Times New Roman" w:cs="Times New Roman"/>
                    <w:color w:val="000000"/>
                    <w:sz w:val="20"/>
                    <w:szCs w:val="20"/>
                    <w:highlight w:val="yellow"/>
                    <w:rPrChange w:id="11069" w:author="John Junico Bernados" w:date="2017-08-23T22:06:00Z">
                      <w:rPr>
                        <w:rFonts w:ascii="Times New Roman" w:eastAsia="Times New Roman" w:hAnsi="Times New Roman" w:cs="Times New Roman"/>
                        <w:color w:val="000000"/>
                        <w:sz w:val="20"/>
                        <w:szCs w:val="20"/>
                      </w:rPr>
                    </w:rPrChange>
                  </w:rPr>
                  <w:delText>52,500</w:delText>
                </w:r>
              </w:del>
            </w:ins>
          </w:p>
        </w:tc>
        <w:tc>
          <w:tcPr>
            <w:tcW w:w="928" w:type="dxa"/>
            <w:tcBorders>
              <w:top w:val="nil"/>
              <w:left w:val="nil"/>
              <w:bottom w:val="single" w:sz="4" w:space="0" w:color="auto"/>
              <w:right w:val="single" w:sz="4" w:space="0" w:color="auto"/>
            </w:tcBorders>
            <w:shd w:val="clear" w:color="auto" w:fill="auto"/>
            <w:vAlign w:val="center"/>
            <w:hideMark/>
          </w:tcPr>
          <w:p w14:paraId="034C817D" w14:textId="5A8EF07D" w:rsidR="00CA3F03" w:rsidRPr="00CA3F03" w:rsidDel="007D2C32" w:rsidRDefault="00CA3F03" w:rsidP="00225D19">
            <w:pPr>
              <w:spacing w:after="0" w:line="240" w:lineRule="auto"/>
              <w:jc w:val="right"/>
              <w:rPr>
                <w:ins w:id="11070" w:author="John Junico Bernados" w:date="2017-08-23T22:04:00Z"/>
                <w:del w:id="11071" w:author="Jen" w:date="2017-08-25T11:32:00Z"/>
                <w:rFonts w:ascii="Times New Roman" w:eastAsia="Times New Roman" w:hAnsi="Times New Roman" w:cs="Times New Roman"/>
                <w:color w:val="000000"/>
                <w:sz w:val="20"/>
                <w:szCs w:val="20"/>
                <w:highlight w:val="yellow"/>
                <w:lang w:val="en-US"/>
                <w:rPrChange w:id="11072" w:author="John Junico Bernados" w:date="2017-08-23T22:06:00Z">
                  <w:rPr>
                    <w:ins w:id="11073" w:author="John Junico Bernados" w:date="2017-08-23T22:04:00Z"/>
                    <w:del w:id="11074" w:author="Jen" w:date="2017-08-25T11:32:00Z"/>
                    <w:rFonts w:ascii="Times New Roman" w:eastAsia="Times New Roman" w:hAnsi="Times New Roman" w:cs="Times New Roman"/>
                    <w:color w:val="000000"/>
                    <w:sz w:val="20"/>
                    <w:szCs w:val="20"/>
                    <w:lang w:val="en-US"/>
                  </w:rPr>
                </w:rPrChange>
              </w:rPr>
            </w:pPr>
            <w:ins w:id="11075" w:author="John Junico Bernados" w:date="2017-08-23T22:04:00Z">
              <w:del w:id="11076" w:author="Jen" w:date="2017-08-25T11:32:00Z">
                <w:r w:rsidRPr="00CA3F03" w:rsidDel="007D2C32">
                  <w:rPr>
                    <w:rFonts w:ascii="Times New Roman" w:eastAsia="Times New Roman" w:hAnsi="Times New Roman" w:cs="Times New Roman"/>
                    <w:color w:val="000000"/>
                    <w:sz w:val="20"/>
                    <w:szCs w:val="20"/>
                    <w:highlight w:val="yellow"/>
                    <w:rPrChange w:id="11077" w:author="John Junico Bernados" w:date="2017-08-23T22:06:00Z">
                      <w:rPr>
                        <w:rFonts w:ascii="Times New Roman" w:eastAsia="Times New Roman" w:hAnsi="Times New Roman" w:cs="Times New Roman"/>
                        <w:color w:val="000000"/>
                        <w:sz w:val="20"/>
                        <w:szCs w:val="20"/>
                      </w:rPr>
                    </w:rPrChange>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29104CF0" w14:textId="5A201701" w:rsidR="00CA3F03" w:rsidRPr="00CA3F03" w:rsidDel="007D2C32" w:rsidRDefault="00CA3F03" w:rsidP="00225D19">
            <w:pPr>
              <w:spacing w:after="0" w:line="240" w:lineRule="auto"/>
              <w:jc w:val="right"/>
              <w:rPr>
                <w:ins w:id="11078" w:author="John Junico Bernados" w:date="2017-08-23T22:04:00Z"/>
                <w:del w:id="11079" w:author="Jen" w:date="2017-08-25T11:32:00Z"/>
                <w:rFonts w:ascii="Times New Roman" w:eastAsia="Times New Roman" w:hAnsi="Times New Roman" w:cs="Times New Roman"/>
                <w:color w:val="000000"/>
                <w:sz w:val="20"/>
                <w:szCs w:val="20"/>
                <w:highlight w:val="yellow"/>
                <w:lang w:val="en-US"/>
                <w:rPrChange w:id="11080" w:author="John Junico Bernados" w:date="2017-08-23T22:06:00Z">
                  <w:rPr>
                    <w:ins w:id="11081" w:author="John Junico Bernados" w:date="2017-08-23T22:04:00Z"/>
                    <w:del w:id="11082" w:author="Jen" w:date="2017-08-25T11:32:00Z"/>
                    <w:rFonts w:ascii="Times New Roman" w:eastAsia="Times New Roman" w:hAnsi="Times New Roman" w:cs="Times New Roman"/>
                    <w:color w:val="000000"/>
                    <w:sz w:val="20"/>
                    <w:szCs w:val="20"/>
                    <w:lang w:val="en-US"/>
                  </w:rPr>
                </w:rPrChange>
              </w:rPr>
            </w:pPr>
            <w:ins w:id="11083" w:author="John Junico Bernados" w:date="2017-08-23T22:04:00Z">
              <w:del w:id="11084" w:author="Jen" w:date="2017-08-25T11:32:00Z">
                <w:r w:rsidRPr="00CA3F03" w:rsidDel="007D2C32">
                  <w:rPr>
                    <w:rFonts w:ascii="Times New Roman" w:eastAsia="Times New Roman" w:hAnsi="Times New Roman" w:cs="Times New Roman"/>
                    <w:color w:val="000000"/>
                    <w:sz w:val="20"/>
                    <w:szCs w:val="20"/>
                    <w:highlight w:val="yellow"/>
                    <w:rPrChange w:id="11085" w:author="John Junico Bernados" w:date="2017-08-23T22:06:00Z">
                      <w:rPr>
                        <w:rFonts w:ascii="Times New Roman" w:eastAsia="Times New Roman" w:hAnsi="Times New Roman" w:cs="Times New Roman"/>
                        <w:color w:val="000000"/>
                        <w:sz w:val="20"/>
                        <w:szCs w:val="20"/>
                      </w:rPr>
                    </w:rPrChange>
                  </w:rPr>
                  <w:delText>733,896</w:delText>
                </w:r>
              </w:del>
            </w:ins>
          </w:p>
        </w:tc>
        <w:tc>
          <w:tcPr>
            <w:tcW w:w="1511" w:type="dxa"/>
            <w:tcBorders>
              <w:top w:val="nil"/>
              <w:left w:val="nil"/>
              <w:bottom w:val="single" w:sz="4" w:space="0" w:color="auto"/>
              <w:right w:val="single" w:sz="4" w:space="0" w:color="auto"/>
            </w:tcBorders>
            <w:shd w:val="clear" w:color="auto" w:fill="auto"/>
            <w:vAlign w:val="center"/>
            <w:hideMark/>
          </w:tcPr>
          <w:p w14:paraId="71645353" w14:textId="79E3AC98" w:rsidR="00CA3F03" w:rsidRPr="00CA3F03" w:rsidDel="007D2C32" w:rsidRDefault="00CA3F03" w:rsidP="00225D19">
            <w:pPr>
              <w:spacing w:after="0" w:line="240" w:lineRule="auto"/>
              <w:jc w:val="right"/>
              <w:rPr>
                <w:ins w:id="11086" w:author="John Junico Bernados" w:date="2017-08-23T22:04:00Z"/>
                <w:del w:id="11087" w:author="Jen" w:date="2017-08-25T11:32:00Z"/>
                <w:rFonts w:ascii="Times New Roman" w:eastAsia="Times New Roman" w:hAnsi="Times New Roman" w:cs="Times New Roman"/>
                <w:b/>
                <w:color w:val="000000"/>
                <w:sz w:val="20"/>
                <w:szCs w:val="20"/>
                <w:highlight w:val="yellow"/>
                <w:lang w:val="en-US"/>
                <w:rPrChange w:id="11088" w:author="John Junico Bernados" w:date="2017-08-23T22:06:00Z">
                  <w:rPr>
                    <w:ins w:id="11089" w:author="John Junico Bernados" w:date="2017-08-23T22:04:00Z"/>
                    <w:del w:id="11090" w:author="Jen" w:date="2017-08-25T11:32:00Z"/>
                    <w:rFonts w:ascii="Times New Roman" w:eastAsia="Times New Roman" w:hAnsi="Times New Roman" w:cs="Times New Roman"/>
                    <w:b/>
                    <w:color w:val="000000"/>
                    <w:sz w:val="20"/>
                    <w:szCs w:val="20"/>
                    <w:lang w:val="en-US"/>
                  </w:rPr>
                </w:rPrChange>
              </w:rPr>
            </w:pPr>
            <w:ins w:id="11091" w:author="John Junico Bernados" w:date="2017-08-23T22:04:00Z">
              <w:del w:id="11092" w:author="Jen" w:date="2017-08-25T11:32:00Z">
                <w:r w:rsidRPr="00CA3F03" w:rsidDel="007D2C32">
                  <w:rPr>
                    <w:rFonts w:ascii="Times New Roman" w:eastAsia="Times New Roman" w:hAnsi="Times New Roman" w:cs="Times New Roman"/>
                    <w:b/>
                    <w:color w:val="000000"/>
                    <w:sz w:val="20"/>
                    <w:szCs w:val="20"/>
                    <w:highlight w:val="yellow"/>
                    <w:rPrChange w:id="11093" w:author="John Junico Bernados" w:date="2017-08-23T22:06:00Z">
                      <w:rPr>
                        <w:rFonts w:ascii="Times New Roman" w:eastAsia="Times New Roman" w:hAnsi="Times New Roman" w:cs="Times New Roman"/>
                        <w:b/>
                        <w:color w:val="000000"/>
                        <w:sz w:val="20"/>
                        <w:szCs w:val="20"/>
                      </w:rPr>
                    </w:rPrChange>
                  </w:rPr>
                  <w:delText>2,652,436</w:delText>
                </w:r>
              </w:del>
            </w:ins>
          </w:p>
        </w:tc>
      </w:tr>
      <w:tr w:rsidR="00CA3F03" w:rsidRPr="00617EC9" w:rsidDel="007D2C32" w14:paraId="5BD656A5" w14:textId="72B9353F" w:rsidTr="00225D19">
        <w:trPr>
          <w:trHeight w:val="300"/>
          <w:jc w:val="center"/>
          <w:ins w:id="11094" w:author="John Junico Bernados" w:date="2017-08-23T22:04:00Z"/>
          <w:del w:id="11095"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07FEA2B" w14:textId="5F1BD511" w:rsidR="00CA3F03" w:rsidRPr="00CA3F03" w:rsidDel="007D2C32" w:rsidRDefault="00CA3F03" w:rsidP="00225D19">
            <w:pPr>
              <w:spacing w:after="0" w:line="240" w:lineRule="auto"/>
              <w:jc w:val="both"/>
              <w:rPr>
                <w:ins w:id="11096" w:author="John Junico Bernados" w:date="2017-08-23T22:04:00Z"/>
                <w:del w:id="11097" w:author="Jen" w:date="2017-08-25T11:32:00Z"/>
                <w:rFonts w:ascii="Times New Roman" w:eastAsia="Times New Roman" w:hAnsi="Times New Roman" w:cs="Times New Roman"/>
                <w:color w:val="000000"/>
                <w:sz w:val="20"/>
                <w:szCs w:val="20"/>
                <w:highlight w:val="yellow"/>
                <w:lang w:val="en-US"/>
                <w:rPrChange w:id="11098" w:author="John Junico Bernados" w:date="2017-08-23T22:06:00Z">
                  <w:rPr>
                    <w:ins w:id="11099" w:author="John Junico Bernados" w:date="2017-08-23T22:04:00Z"/>
                    <w:del w:id="11100" w:author="Jen" w:date="2017-08-25T11:32:00Z"/>
                    <w:rFonts w:ascii="Times New Roman" w:eastAsia="Times New Roman" w:hAnsi="Times New Roman" w:cs="Times New Roman"/>
                    <w:color w:val="000000"/>
                    <w:sz w:val="20"/>
                    <w:szCs w:val="20"/>
                    <w:lang w:val="en-US"/>
                  </w:rPr>
                </w:rPrChange>
              </w:rPr>
            </w:pPr>
            <w:ins w:id="11101" w:author="John Junico Bernados" w:date="2017-08-23T22:04:00Z">
              <w:del w:id="11102" w:author="Jen" w:date="2017-08-25T11:32:00Z">
                <w:r w:rsidRPr="00CA3F03" w:rsidDel="007D2C32">
                  <w:rPr>
                    <w:rFonts w:ascii="Times New Roman" w:eastAsia="Times New Roman" w:hAnsi="Times New Roman" w:cs="Times New Roman"/>
                    <w:color w:val="000000"/>
                    <w:sz w:val="20"/>
                    <w:szCs w:val="20"/>
                    <w:highlight w:val="yellow"/>
                    <w:rPrChange w:id="11103" w:author="John Junico Bernados" w:date="2017-08-23T22:06:00Z">
                      <w:rPr>
                        <w:rFonts w:ascii="Times New Roman" w:eastAsia="Times New Roman" w:hAnsi="Times New Roman" w:cs="Times New Roman"/>
                        <w:color w:val="000000"/>
                        <w:sz w:val="20"/>
                        <w:szCs w:val="20"/>
                      </w:rPr>
                    </w:rPrChange>
                  </w:rPr>
                  <w:delText>Guiguinto</w:delText>
                </w:r>
              </w:del>
            </w:ins>
          </w:p>
        </w:tc>
        <w:tc>
          <w:tcPr>
            <w:tcW w:w="698" w:type="dxa"/>
            <w:tcBorders>
              <w:top w:val="nil"/>
              <w:left w:val="nil"/>
              <w:bottom w:val="single" w:sz="4" w:space="0" w:color="auto"/>
              <w:right w:val="single" w:sz="4" w:space="0" w:color="auto"/>
            </w:tcBorders>
            <w:shd w:val="clear" w:color="auto" w:fill="auto"/>
            <w:vAlign w:val="center"/>
            <w:hideMark/>
          </w:tcPr>
          <w:p w14:paraId="06475BA0" w14:textId="61A77F4A" w:rsidR="00CA3F03" w:rsidRPr="00CA3F03" w:rsidDel="007D2C32" w:rsidRDefault="00CA3F03" w:rsidP="00225D19">
            <w:pPr>
              <w:spacing w:after="0" w:line="240" w:lineRule="auto"/>
              <w:jc w:val="right"/>
              <w:rPr>
                <w:ins w:id="11104" w:author="John Junico Bernados" w:date="2017-08-23T22:04:00Z"/>
                <w:del w:id="11105" w:author="Jen" w:date="2017-08-25T11:32:00Z"/>
                <w:rFonts w:ascii="Times New Roman" w:eastAsia="Times New Roman" w:hAnsi="Times New Roman" w:cs="Times New Roman"/>
                <w:color w:val="000000"/>
                <w:sz w:val="20"/>
                <w:szCs w:val="20"/>
                <w:highlight w:val="yellow"/>
                <w:lang w:val="en-US"/>
                <w:rPrChange w:id="11106" w:author="John Junico Bernados" w:date="2017-08-23T22:06:00Z">
                  <w:rPr>
                    <w:ins w:id="11107" w:author="John Junico Bernados" w:date="2017-08-23T22:04:00Z"/>
                    <w:del w:id="11108" w:author="Jen" w:date="2017-08-25T11:32:00Z"/>
                    <w:rFonts w:ascii="Times New Roman" w:eastAsia="Times New Roman" w:hAnsi="Times New Roman" w:cs="Times New Roman"/>
                    <w:color w:val="000000"/>
                    <w:sz w:val="20"/>
                    <w:szCs w:val="20"/>
                    <w:lang w:val="en-US"/>
                  </w:rPr>
                </w:rPrChange>
              </w:rPr>
            </w:pPr>
            <w:ins w:id="11109" w:author="John Junico Bernados" w:date="2017-08-23T22:04:00Z">
              <w:del w:id="11110" w:author="Jen" w:date="2017-08-25T11:32:00Z">
                <w:r w:rsidRPr="00CA3F03" w:rsidDel="007D2C32">
                  <w:rPr>
                    <w:rFonts w:ascii="Times New Roman" w:eastAsia="Times New Roman" w:hAnsi="Times New Roman" w:cs="Times New Roman"/>
                    <w:color w:val="000000"/>
                    <w:sz w:val="20"/>
                    <w:szCs w:val="20"/>
                    <w:highlight w:val="yellow"/>
                    <w:rPrChange w:id="11111" w:author="John Junico Bernados" w:date="2017-08-23T22:06:00Z">
                      <w:rPr>
                        <w:rFonts w:ascii="Times New Roman" w:eastAsia="Times New Roman" w:hAnsi="Times New Roman" w:cs="Times New Roman"/>
                        <w:color w:val="000000"/>
                        <w:sz w:val="20"/>
                        <w:szCs w:val="20"/>
                      </w:rPr>
                    </w:rPrChange>
                  </w:rPr>
                  <w:delText>1,400</w:delText>
                </w:r>
              </w:del>
            </w:ins>
          </w:p>
        </w:tc>
        <w:tc>
          <w:tcPr>
            <w:tcW w:w="1104" w:type="dxa"/>
            <w:tcBorders>
              <w:top w:val="nil"/>
              <w:left w:val="nil"/>
              <w:bottom w:val="single" w:sz="4" w:space="0" w:color="auto"/>
              <w:right w:val="single" w:sz="4" w:space="0" w:color="auto"/>
            </w:tcBorders>
            <w:shd w:val="clear" w:color="auto" w:fill="auto"/>
            <w:vAlign w:val="center"/>
            <w:hideMark/>
          </w:tcPr>
          <w:p w14:paraId="7A92C118" w14:textId="194A14A7" w:rsidR="00CA3F03" w:rsidRPr="00CA3F03" w:rsidDel="007D2C32" w:rsidRDefault="00CA3F03" w:rsidP="00225D19">
            <w:pPr>
              <w:spacing w:after="0" w:line="240" w:lineRule="auto"/>
              <w:jc w:val="right"/>
              <w:rPr>
                <w:ins w:id="11112" w:author="John Junico Bernados" w:date="2017-08-23T22:04:00Z"/>
                <w:del w:id="11113" w:author="Jen" w:date="2017-08-25T11:32:00Z"/>
                <w:rFonts w:ascii="Times New Roman" w:eastAsia="Times New Roman" w:hAnsi="Times New Roman" w:cs="Times New Roman"/>
                <w:color w:val="000000"/>
                <w:sz w:val="20"/>
                <w:szCs w:val="20"/>
                <w:highlight w:val="yellow"/>
                <w:lang w:val="en-US"/>
                <w:rPrChange w:id="11114" w:author="John Junico Bernados" w:date="2017-08-23T22:06:00Z">
                  <w:rPr>
                    <w:ins w:id="11115" w:author="John Junico Bernados" w:date="2017-08-23T22:04:00Z"/>
                    <w:del w:id="11116" w:author="Jen" w:date="2017-08-25T11:32:00Z"/>
                    <w:rFonts w:ascii="Times New Roman" w:eastAsia="Times New Roman" w:hAnsi="Times New Roman" w:cs="Times New Roman"/>
                    <w:color w:val="000000"/>
                    <w:sz w:val="20"/>
                    <w:szCs w:val="20"/>
                    <w:lang w:val="en-US"/>
                  </w:rPr>
                </w:rPrChange>
              </w:rPr>
            </w:pPr>
            <w:ins w:id="11117" w:author="John Junico Bernados" w:date="2017-08-23T22:04:00Z">
              <w:del w:id="11118" w:author="Jen" w:date="2017-08-25T11:32:00Z">
                <w:r w:rsidRPr="00CA3F03" w:rsidDel="007D2C32">
                  <w:rPr>
                    <w:rFonts w:ascii="Times New Roman" w:eastAsia="Times New Roman" w:hAnsi="Times New Roman" w:cs="Times New Roman"/>
                    <w:color w:val="000000"/>
                    <w:sz w:val="20"/>
                    <w:szCs w:val="20"/>
                    <w:highlight w:val="yellow"/>
                    <w:rPrChange w:id="11119" w:author="John Junico Bernados" w:date="2017-08-23T22:06:00Z">
                      <w:rPr>
                        <w:rFonts w:ascii="Times New Roman" w:eastAsia="Times New Roman" w:hAnsi="Times New Roman" w:cs="Times New Roman"/>
                        <w:color w:val="000000"/>
                        <w:sz w:val="20"/>
                        <w:szCs w:val="20"/>
                      </w:rPr>
                    </w:rPrChange>
                  </w:rPr>
                  <w:delText>3,080,616</w:delText>
                </w:r>
              </w:del>
            </w:ins>
          </w:p>
        </w:tc>
        <w:tc>
          <w:tcPr>
            <w:tcW w:w="928" w:type="dxa"/>
            <w:tcBorders>
              <w:top w:val="nil"/>
              <w:left w:val="nil"/>
              <w:bottom w:val="single" w:sz="4" w:space="0" w:color="auto"/>
              <w:right w:val="single" w:sz="4" w:space="0" w:color="auto"/>
            </w:tcBorders>
            <w:shd w:val="clear" w:color="auto" w:fill="auto"/>
            <w:vAlign w:val="center"/>
            <w:hideMark/>
          </w:tcPr>
          <w:p w14:paraId="6B06A9DB" w14:textId="0D66F40B" w:rsidR="00CA3F03" w:rsidRPr="00CA3F03" w:rsidDel="007D2C32" w:rsidRDefault="00CA3F03" w:rsidP="00225D19">
            <w:pPr>
              <w:spacing w:after="0" w:line="240" w:lineRule="auto"/>
              <w:jc w:val="right"/>
              <w:rPr>
                <w:ins w:id="11120" w:author="John Junico Bernados" w:date="2017-08-23T22:04:00Z"/>
                <w:del w:id="11121" w:author="Jen" w:date="2017-08-25T11:32:00Z"/>
                <w:rFonts w:ascii="Times New Roman" w:eastAsia="Times New Roman" w:hAnsi="Times New Roman" w:cs="Times New Roman"/>
                <w:color w:val="000000"/>
                <w:sz w:val="20"/>
                <w:szCs w:val="20"/>
                <w:highlight w:val="yellow"/>
                <w:lang w:val="en-US"/>
                <w:rPrChange w:id="11122" w:author="John Junico Bernados" w:date="2017-08-23T22:06:00Z">
                  <w:rPr>
                    <w:ins w:id="11123" w:author="John Junico Bernados" w:date="2017-08-23T22:04:00Z"/>
                    <w:del w:id="11124" w:author="Jen" w:date="2017-08-25T11:32:00Z"/>
                    <w:rFonts w:ascii="Times New Roman" w:eastAsia="Times New Roman" w:hAnsi="Times New Roman" w:cs="Times New Roman"/>
                    <w:color w:val="000000"/>
                    <w:sz w:val="20"/>
                    <w:szCs w:val="20"/>
                    <w:lang w:val="en-US"/>
                  </w:rPr>
                </w:rPrChange>
              </w:rPr>
            </w:pPr>
            <w:ins w:id="11125" w:author="John Junico Bernados" w:date="2017-08-23T22:04:00Z">
              <w:del w:id="11126" w:author="Jen" w:date="2017-08-25T11:32:00Z">
                <w:r w:rsidRPr="00CA3F03" w:rsidDel="007D2C32">
                  <w:rPr>
                    <w:rFonts w:ascii="Times New Roman" w:eastAsia="Times New Roman" w:hAnsi="Times New Roman" w:cs="Times New Roman"/>
                    <w:color w:val="000000"/>
                    <w:sz w:val="20"/>
                    <w:szCs w:val="20"/>
                    <w:highlight w:val="yellow"/>
                    <w:rPrChange w:id="11127" w:author="John Junico Bernados" w:date="2017-08-23T22:06:00Z">
                      <w:rPr>
                        <w:rFonts w:ascii="Times New Roman" w:eastAsia="Times New Roman" w:hAnsi="Times New Roman" w:cs="Times New Roman"/>
                        <w:color w:val="000000"/>
                        <w:sz w:val="20"/>
                        <w:szCs w:val="20"/>
                      </w:rPr>
                    </w:rPrChange>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79AF2539" w14:textId="23DE2422" w:rsidR="00CA3F03" w:rsidRPr="00CA3F03" w:rsidDel="007D2C32" w:rsidRDefault="00CA3F03" w:rsidP="00225D19">
            <w:pPr>
              <w:spacing w:after="0" w:line="240" w:lineRule="auto"/>
              <w:jc w:val="right"/>
              <w:rPr>
                <w:ins w:id="11128" w:author="John Junico Bernados" w:date="2017-08-23T22:04:00Z"/>
                <w:del w:id="11129" w:author="Jen" w:date="2017-08-25T11:32:00Z"/>
                <w:rFonts w:ascii="Times New Roman" w:eastAsia="Times New Roman" w:hAnsi="Times New Roman" w:cs="Times New Roman"/>
                <w:color w:val="000000"/>
                <w:sz w:val="20"/>
                <w:szCs w:val="20"/>
                <w:highlight w:val="yellow"/>
                <w:lang w:val="en-US"/>
                <w:rPrChange w:id="11130" w:author="John Junico Bernados" w:date="2017-08-23T22:06:00Z">
                  <w:rPr>
                    <w:ins w:id="11131" w:author="John Junico Bernados" w:date="2017-08-23T22:04:00Z"/>
                    <w:del w:id="11132" w:author="Jen" w:date="2017-08-25T11:32:00Z"/>
                    <w:rFonts w:ascii="Times New Roman" w:eastAsia="Times New Roman" w:hAnsi="Times New Roman" w:cs="Times New Roman"/>
                    <w:color w:val="000000"/>
                    <w:sz w:val="20"/>
                    <w:szCs w:val="20"/>
                    <w:lang w:val="en-US"/>
                  </w:rPr>
                </w:rPrChange>
              </w:rPr>
            </w:pPr>
            <w:ins w:id="11133" w:author="John Junico Bernados" w:date="2017-08-23T22:04:00Z">
              <w:del w:id="11134" w:author="Jen" w:date="2017-08-25T11:32:00Z">
                <w:r w:rsidRPr="00CA3F03" w:rsidDel="007D2C32">
                  <w:rPr>
                    <w:rFonts w:ascii="Times New Roman" w:eastAsia="Times New Roman" w:hAnsi="Times New Roman" w:cs="Times New Roman"/>
                    <w:color w:val="000000"/>
                    <w:sz w:val="20"/>
                    <w:szCs w:val="20"/>
                    <w:highlight w:val="yellow"/>
                    <w:rPrChange w:id="11135" w:author="John Junico Bernados" w:date="2017-08-23T22:06:00Z">
                      <w:rPr>
                        <w:rFonts w:ascii="Times New Roman" w:eastAsia="Times New Roman" w:hAnsi="Times New Roman" w:cs="Times New Roman"/>
                        <w:color w:val="000000"/>
                        <w:sz w:val="20"/>
                        <w:szCs w:val="20"/>
                      </w:rPr>
                    </w:rPrChange>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4F3406D9" w14:textId="1C058B35" w:rsidR="00CA3F03" w:rsidRPr="00CA3F03" w:rsidDel="007D2C32" w:rsidRDefault="00CA3F03" w:rsidP="00225D19">
            <w:pPr>
              <w:spacing w:after="0" w:line="240" w:lineRule="auto"/>
              <w:jc w:val="right"/>
              <w:rPr>
                <w:ins w:id="11136" w:author="John Junico Bernados" w:date="2017-08-23T22:04:00Z"/>
                <w:del w:id="11137" w:author="Jen" w:date="2017-08-25T11:32:00Z"/>
                <w:rFonts w:ascii="Times New Roman" w:eastAsia="Times New Roman" w:hAnsi="Times New Roman" w:cs="Times New Roman"/>
                <w:color w:val="000000"/>
                <w:sz w:val="20"/>
                <w:szCs w:val="20"/>
                <w:highlight w:val="yellow"/>
                <w:lang w:val="en-US"/>
                <w:rPrChange w:id="11138" w:author="John Junico Bernados" w:date="2017-08-23T22:06:00Z">
                  <w:rPr>
                    <w:ins w:id="11139" w:author="John Junico Bernados" w:date="2017-08-23T22:04:00Z"/>
                    <w:del w:id="11140" w:author="Jen" w:date="2017-08-25T11:32:00Z"/>
                    <w:rFonts w:ascii="Times New Roman" w:eastAsia="Times New Roman" w:hAnsi="Times New Roman" w:cs="Times New Roman"/>
                    <w:color w:val="000000"/>
                    <w:sz w:val="20"/>
                    <w:szCs w:val="20"/>
                    <w:lang w:val="en-US"/>
                  </w:rPr>
                </w:rPrChange>
              </w:rPr>
            </w:pPr>
            <w:ins w:id="11141" w:author="John Junico Bernados" w:date="2017-08-23T22:04:00Z">
              <w:del w:id="11142" w:author="Jen" w:date="2017-08-25T11:32:00Z">
                <w:r w:rsidRPr="00CA3F03" w:rsidDel="007D2C32">
                  <w:rPr>
                    <w:rFonts w:ascii="Times New Roman" w:eastAsia="Times New Roman" w:hAnsi="Times New Roman" w:cs="Times New Roman"/>
                    <w:color w:val="000000"/>
                    <w:sz w:val="20"/>
                    <w:szCs w:val="20"/>
                    <w:highlight w:val="yellow"/>
                    <w:rPrChange w:id="11143" w:author="John Junico Bernados" w:date="2017-08-23T22:06:00Z">
                      <w:rPr>
                        <w:rFonts w:ascii="Times New Roman" w:eastAsia="Times New Roman" w:hAnsi="Times New Roman" w:cs="Times New Roman"/>
                        <w:color w:val="000000"/>
                        <w:sz w:val="20"/>
                        <w:szCs w:val="20"/>
                      </w:rPr>
                    </w:rPrChange>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19F79883" w14:textId="4EBA5173" w:rsidR="00CA3F03" w:rsidRPr="00CA3F03" w:rsidDel="007D2C32" w:rsidRDefault="00CA3F03" w:rsidP="00225D19">
            <w:pPr>
              <w:spacing w:after="0" w:line="240" w:lineRule="auto"/>
              <w:jc w:val="right"/>
              <w:rPr>
                <w:ins w:id="11144" w:author="John Junico Bernados" w:date="2017-08-23T22:04:00Z"/>
                <w:del w:id="11145" w:author="Jen" w:date="2017-08-25T11:32:00Z"/>
                <w:rFonts w:ascii="Times New Roman" w:eastAsia="Times New Roman" w:hAnsi="Times New Roman" w:cs="Times New Roman"/>
                <w:color w:val="000000"/>
                <w:sz w:val="20"/>
                <w:szCs w:val="20"/>
                <w:highlight w:val="yellow"/>
                <w:lang w:val="en-US"/>
                <w:rPrChange w:id="11146" w:author="John Junico Bernados" w:date="2017-08-23T22:06:00Z">
                  <w:rPr>
                    <w:ins w:id="11147" w:author="John Junico Bernados" w:date="2017-08-23T22:04:00Z"/>
                    <w:del w:id="11148" w:author="Jen" w:date="2017-08-25T11:32:00Z"/>
                    <w:rFonts w:ascii="Times New Roman" w:eastAsia="Times New Roman" w:hAnsi="Times New Roman" w:cs="Times New Roman"/>
                    <w:color w:val="000000"/>
                    <w:sz w:val="20"/>
                    <w:szCs w:val="20"/>
                    <w:lang w:val="en-US"/>
                  </w:rPr>
                </w:rPrChange>
              </w:rPr>
            </w:pPr>
            <w:ins w:id="11149" w:author="John Junico Bernados" w:date="2017-08-23T22:04:00Z">
              <w:del w:id="11150" w:author="Jen" w:date="2017-08-25T11:32:00Z">
                <w:r w:rsidRPr="00CA3F03" w:rsidDel="007D2C32">
                  <w:rPr>
                    <w:rFonts w:ascii="Times New Roman" w:eastAsia="Times New Roman" w:hAnsi="Times New Roman" w:cs="Times New Roman"/>
                    <w:color w:val="000000"/>
                    <w:sz w:val="20"/>
                    <w:szCs w:val="20"/>
                    <w:highlight w:val="yellow"/>
                    <w:rPrChange w:id="11151" w:author="John Junico Bernados" w:date="2017-08-23T22:06:00Z">
                      <w:rPr>
                        <w:rFonts w:ascii="Times New Roman" w:eastAsia="Times New Roman" w:hAnsi="Times New Roman" w:cs="Times New Roman"/>
                        <w:color w:val="000000"/>
                        <w:sz w:val="20"/>
                        <w:szCs w:val="20"/>
                      </w:rPr>
                    </w:rPrChange>
                  </w:rPr>
                  <w:delText>205,000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4AA29FB9" w14:textId="3B4C21CB" w:rsidR="00CA3F03" w:rsidRPr="00CA3F03" w:rsidDel="007D2C32" w:rsidRDefault="00CA3F03" w:rsidP="00225D19">
            <w:pPr>
              <w:spacing w:after="0" w:line="240" w:lineRule="auto"/>
              <w:jc w:val="right"/>
              <w:rPr>
                <w:ins w:id="11152" w:author="John Junico Bernados" w:date="2017-08-23T22:04:00Z"/>
                <w:del w:id="11153" w:author="Jen" w:date="2017-08-25T11:32:00Z"/>
                <w:rFonts w:ascii="Times New Roman" w:eastAsia="Times New Roman" w:hAnsi="Times New Roman" w:cs="Times New Roman"/>
                <w:b/>
                <w:color w:val="000000"/>
                <w:sz w:val="20"/>
                <w:szCs w:val="20"/>
                <w:highlight w:val="yellow"/>
                <w:lang w:val="en-US"/>
                <w:rPrChange w:id="11154" w:author="John Junico Bernados" w:date="2017-08-23T22:06:00Z">
                  <w:rPr>
                    <w:ins w:id="11155" w:author="John Junico Bernados" w:date="2017-08-23T22:04:00Z"/>
                    <w:del w:id="11156" w:author="Jen" w:date="2017-08-25T11:32:00Z"/>
                    <w:rFonts w:ascii="Times New Roman" w:eastAsia="Times New Roman" w:hAnsi="Times New Roman" w:cs="Times New Roman"/>
                    <w:b/>
                    <w:color w:val="000000"/>
                    <w:sz w:val="20"/>
                    <w:szCs w:val="20"/>
                    <w:lang w:val="en-US"/>
                  </w:rPr>
                </w:rPrChange>
              </w:rPr>
            </w:pPr>
            <w:ins w:id="11157" w:author="John Junico Bernados" w:date="2017-08-23T22:04:00Z">
              <w:del w:id="11158" w:author="Jen" w:date="2017-08-25T11:32:00Z">
                <w:r w:rsidRPr="00CA3F03" w:rsidDel="007D2C32">
                  <w:rPr>
                    <w:rFonts w:ascii="Times New Roman" w:eastAsia="Times New Roman" w:hAnsi="Times New Roman" w:cs="Times New Roman"/>
                    <w:b/>
                    <w:color w:val="000000"/>
                    <w:sz w:val="20"/>
                    <w:szCs w:val="20"/>
                    <w:highlight w:val="yellow"/>
                    <w:rPrChange w:id="11159" w:author="John Junico Bernados" w:date="2017-08-23T22:06:00Z">
                      <w:rPr>
                        <w:rFonts w:ascii="Times New Roman" w:eastAsia="Times New Roman" w:hAnsi="Times New Roman" w:cs="Times New Roman"/>
                        <w:b/>
                        <w:color w:val="000000"/>
                        <w:sz w:val="20"/>
                        <w:szCs w:val="20"/>
                      </w:rPr>
                    </w:rPrChange>
                  </w:rPr>
                  <w:delText>3,285,616</w:delText>
                </w:r>
              </w:del>
            </w:ins>
          </w:p>
        </w:tc>
      </w:tr>
      <w:tr w:rsidR="00CA3F03" w:rsidRPr="00617EC9" w:rsidDel="007D2C32" w14:paraId="4F3FDC56" w14:textId="2FDF5250" w:rsidTr="00225D19">
        <w:trPr>
          <w:trHeight w:val="300"/>
          <w:jc w:val="center"/>
          <w:ins w:id="11160" w:author="John Junico Bernados" w:date="2017-08-23T22:04:00Z"/>
          <w:del w:id="11161"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8C6DAFF" w14:textId="1E66F21D" w:rsidR="00CA3F03" w:rsidRPr="00CA3F03" w:rsidDel="007D2C32" w:rsidRDefault="00CA3F03" w:rsidP="00225D19">
            <w:pPr>
              <w:spacing w:after="0" w:line="240" w:lineRule="auto"/>
              <w:jc w:val="both"/>
              <w:rPr>
                <w:ins w:id="11162" w:author="John Junico Bernados" w:date="2017-08-23T22:04:00Z"/>
                <w:del w:id="11163" w:author="Jen" w:date="2017-08-25T11:32:00Z"/>
                <w:rFonts w:ascii="Times New Roman" w:eastAsia="Times New Roman" w:hAnsi="Times New Roman" w:cs="Times New Roman"/>
                <w:color w:val="000000"/>
                <w:sz w:val="20"/>
                <w:szCs w:val="20"/>
                <w:highlight w:val="yellow"/>
                <w:lang w:val="en-US"/>
                <w:rPrChange w:id="11164" w:author="John Junico Bernados" w:date="2017-08-23T22:06:00Z">
                  <w:rPr>
                    <w:ins w:id="11165" w:author="John Junico Bernados" w:date="2017-08-23T22:04:00Z"/>
                    <w:del w:id="11166" w:author="Jen" w:date="2017-08-25T11:32:00Z"/>
                    <w:rFonts w:ascii="Times New Roman" w:eastAsia="Times New Roman" w:hAnsi="Times New Roman" w:cs="Times New Roman"/>
                    <w:color w:val="000000"/>
                    <w:sz w:val="20"/>
                    <w:szCs w:val="20"/>
                    <w:lang w:val="en-US"/>
                  </w:rPr>
                </w:rPrChange>
              </w:rPr>
            </w:pPr>
            <w:ins w:id="11167" w:author="John Junico Bernados" w:date="2017-08-23T22:04:00Z">
              <w:del w:id="11168" w:author="Jen" w:date="2017-08-25T11:32:00Z">
                <w:r w:rsidRPr="00CA3F03" w:rsidDel="007D2C32">
                  <w:rPr>
                    <w:rFonts w:ascii="Times New Roman" w:eastAsia="Times New Roman" w:hAnsi="Times New Roman" w:cs="Times New Roman"/>
                    <w:color w:val="000000"/>
                    <w:sz w:val="20"/>
                    <w:szCs w:val="20"/>
                    <w:highlight w:val="yellow"/>
                    <w:rPrChange w:id="11169" w:author="John Junico Bernados" w:date="2017-08-23T22:06:00Z">
                      <w:rPr>
                        <w:rFonts w:ascii="Times New Roman" w:eastAsia="Times New Roman" w:hAnsi="Times New Roman" w:cs="Times New Roman"/>
                        <w:color w:val="000000"/>
                        <w:sz w:val="20"/>
                        <w:szCs w:val="20"/>
                      </w:rPr>
                    </w:rPrChange>
                  </w:rPr>
                  <w:delText>Balagtas</w:delText>
                </w:r>
              </w:del>
            </w:ins>
          </w:p>
        </w:tc>
        <w:tc>
          <w:tcPr>
            <w:tcW w:w="698" w:type="dxa"/>
            <w:tcBorders>
              <w:top w:val="nil"/>
              <w:left w:val="nil"/>
              <w:bottom w:val="single" w:sz="4" w:space="0" w:color="auto"/>
              <w:right w:val="single" w:sz="4" w:space="0" w:color="auto"/>
            </w:tcBorders>
            <w:shd w:val="clear" w:color="auto" w:fill="auto"/>
            <w:vAlign w:val="center"/>
            <w:hideMark/>
          </w:tcPr>
          <w:p w14:paraId="0FCC476D" w14:textId="6548457A" w:rsidR="00CA3F03" w:rsidRPr="00CA3F03" w:rsidDel="007D2C32" w:rsidRDefault="00CA3F03" w:rsidP="00225D19">
            <w:pPr>
              <w:spacing w:after="0" w:line="240" w:lineRule="auto"/>
              <w:jc w:val="right"/>
              <w:rPr>
                <w:ins w:id="11170" w:author="John Junico Bernados" w:date="2017-08-23T22:04:00Z"/>
                <w:del w:id="11171" w:author="Jen" w:date="2017-08-25T11:32:00Z"/>
                <w:rFonts w:ascii="Times New Roman" w:eastAsia="Times New Roman" w:hAnsi="Times New Roman" w:cs="Times New Roman"/>
                <w:color w:val="000000"/>
                <w:sz w:val="20"/>
                <w:szCs w:val="20"/>
                <w:highlight w:val="yellow"/>
                <w:lang w:val="en-US"/>
                <w:rPrChange w:id="11172" w:author="John Junico Bernados" w:date="2017-08-23T22:06:00Z">
                  <w:rPr>
                    <w:ins w:id="11173" w:author="John Junico Bernados" w:date="2017-08-23T22:04:00Z"/>
                    <w:del w:id="11174" w:author="Jen" w:date="2017-08-25T11:32:00Z"/>
                    <w:rFonts w:ascii="Times New Roman" w:eastAsia="Times New Roman" w:hAnsi="Times New Roman" w:cs="Times New Roman"/>
                    <w:color w:val="000000"/>
                    <w:sz w:val="20"/>
                    <w:szCs w:val="20"/>
                    <w:lang w:val="en-US"/>
                  </w:rPr>
                </w:rPrChange>
              </w:rPr>
            </w:pPr>
            <w:ins w:id="11175" w:author="John Junico Bernados" w:date="2017-08-23T22:04:00Z">
              <w:del w:id="11176" w:author="Jen" w:date="2017-08-25T11:32:00Z">
                <w:r w:rsidRPr="00CA3F03" w:rsidDel="007D2C32">
                  <w:rPr>
                    <w:rFonts w:ascii="Times New Roman" w:eastAsia="Times New Roman" w:hAnsi="Times New Roman" w:cs="Times New Roman"/>
                    <w:color w:val="000000"/>
                    <w:sz w:val="20"/>
                    <w:szCs w:val="20"/>
                    <w:highlight w:val="yellow"/>
                    <w:rPrChange w:id="11177" w:author="John Junico Bernados" w:date="2017-08-23T22:06:00Z">
                      <w:rPr>
                        <w:rFonts w:ascii="Times New Roman" w:eastAsia="Times New Roman" w:hAnsi="Times New Roman" w:cs="Times New Roman"/>
                        <w:color w:val="000000"/>
                        <w:sz w:val="20"/>
                        <w:szCs w:val="20"/>
                      </w:rPr>
                    </w:rPrChange>
                  </w:rPr>
                  <w:delText>159</w:delText>
                </w:r>
              </w:del>
            </w:ins>
          </w:p>
        </w:tc>
        <w:tc>
          <w:tcPr>
            <w:tcW w:w="1104" w:type="dxa"/>
            <w:tcBorders>
              <w:top w:val="nil"/>
              <w:left w:val="nil"/>
              <w:bottom w:val="single" w:sz="4" w:space="0" w:color="auto"/>
              <w:right w:val="single" w:sz="4" w:space="0" w:color="auto"/>
            </w:tcBorders>
            <w:shd w:val="clear" w:color="auto" w:fill="auto"/>
            <w:noWrap/>
            <w:vAlign w:val="center"/>
            <w:hideMark/>
          </w:tcPr>
          <w:p w14:paraId="2ADCCB75" w14:textId="7187AD45" w:rsidR="00CA3F03" w:rsidRPr="00CA3F03" w:rsidDel="007D2C32" w:rsidRDefault="00CA3F03" w:rsidP="00225D19">
            <w:pPr>
              <w:spacing w:after="0" w:line="240" w:lineRule="auto"/>
              <w:jc w:val="right"/>
              <w:rPr>
                <w:ins w:id="11178" w:author="John Junico Bernados" w:date="2017-08-23T22:04:00Z"/>
                <w:del w:id="11179" w:author="Jen" w:date="2017-08-25T11:32:00Z"/>
                <w:rFonts w:ascii="Times New Roman" w:eastAsia="Times New Roman" w:hAnsi="Times New Roman" w:cs="Times New Roman"/>
                <w:color w:val="000000"/>
                <w:sz w:val="20"/>
                <w:szCs w:val="20"/>
                <w:highlight w:val="yellow"/>
                <w:lang w:val="en-US"/>
                <w:rPrChange w:id="11180" w:author="John Junico Bernados" w:date="2017-08-23T22:06:00Z">
                  <w:rPr>
                    <w:ins w:id="11181" w:author="John Junico Bernados" w:date="2017-08-23T22:04:00Z"/>
                    <w:del w:id="11182" w:author="Jen" w:date="2017-08-25T11:32:00Z"/>
                    <w:rFonts w:ascii="Times New Roman" w:eastAsia="Times New Roman" w:hAnsi="Times New Roman" w:cs="Times New Roman"/>
                    <w:color w:val="000000"/>
                    <w:sz w:val="20"/>
                    <w:szCs w:val="20"/>
                    <w:lang w:val="en-US"/>
                  </w:rPr>
                </w:rPrChange>
              </w:rPr>
            </w:pPr>
            <w:ins w:id="11183" w:author="John Junico Bernados" w:date="2017-08-23T22:04:00Z">
              <w:del w:id="11184" w:author="Jen" w:date="2017-08-25T11:32:00Z">
                <w:r w:rsidRPr="00CA3F03" w:rsidDel="007D2C32">
                  <w:rPr>
                    <w:rFonts w:ascii="Times New Roman" w:eastAsia="Times New Roman" w:hAnsi="Times New Roman" w:cs="Times New Roman"/>
                    <w:color w:val="000000"/>
                    <w:sz w:val="20"/>
                    <w:szCs w:val="20"/>
                    <w:highlight w:val="yellow"/>
                    <w:rPrChange w:id="11185" w:author="John Junico Bernados" w:date="2017-08-23T22:06:00Z">
                      <w:rPr>
                        <w:rFonts w:ascii="Times New Roman" w:eastAsia="Times New Roman" w:hAnsi="Times New Roman" w:cs="Times New Roman"/>
                        <w:color w:val="000000"/>
                        <w:sz w:val="20"/>
                        <w:szCs w:val="20"/>
                      </w:rPr>
                    </w:rPrChange>
                  </w:rPr>
                  <w:delText>349,800</w:delText>
                </w:r>
              </w:del>
            </w:ins>
          </w:p>
        </w:tc>
        <w:tc>
          <w:tcPr>
            <w:tcW w:w="928" w:type="dxa"/>
            <w:tcBorders>
              <w:top w:val="nil"/>
              <w:left w:val="nil"/>
              <w:bottom w:val="single" w:sz="4" w:space="0" w:color="auto"/>
              <w:right w:val="single" w:sz="4" w:space="0" w:color="auto"/>
            </w:tcBorders>
            <w:shd w:val="clear" w:color="auto" w:fill="auto"/>
            <w:vAlign w:val="center"/>
            <w:hideMark/>
          </w:tcPr>
          <w:p w14:paraId="73761D72" w14:textId="4796BD06" w:rsidR="00CA3F03" w:rsidRPr="00CA3F03" w:rsidDel="007D2C32" w:rsidRDefault="00CA3F03" w:rsidP="00225D19">
            <w:pPr>
              <w:spacing w:after="0" w:line="240" w:lineRule="auto"/>
              <w:jc w:val="right"/>
              <w:rPr>
                <w:ins w:id="11186" w:author="John Junico Bernados" w:date="2017-08-23T22:04:00Z"/>
                <w:del w:id="11187" w:author="Jen" w:date="2017-08-25T11:32:00Z"/>
                <w:rFonts w:ascii="Times New Roman" w:eastAsia="Times New Roman" w:hAnsi="Times New Roman" w:cs="Times New Roman"/>
                <w:color w:val="000000"/>
                <w:sz w:val="20"/>
                <w:szCs w:val="20"/>
                <w:highlight w:val="yellow"/>
                <w:lang w:val="en-US"/>
                <w:rPrChange w:id="11188" w:author="John Junico Bernados" w:date="2017-08-23T22:06:00Z">
                  <w:rPr>
                    <w:ins w:id="11189" w:author="John Junico Bernados" w:date="2017-08-23T22:04:00Z"/>
                    <w:del w:id="11190" w:author="Jen" w:date="2017-08-25T11:32:00Z"/>
                    <w:rFonts w:ascii="Times New Roman" w:eastAsia="Times New Roman" w:hAnsi="Times New Roman" w:cs="Times New Roman"/>
                    <w:color w:val="000000"/>
                    <w:sz w:val="20"/>
                    <w:szCs w:val="20"/>
                    <w:lang w:val="en-US"/>
                  </w:rPr>
                </w:rPrChange>
              </w:rPr>
            </w:pPr>
            <w:ins w:id="11191" w:author="John Junico Bernados" w:date="2017-08-23T22:04:00Z">
              <w:del w:id="11192" w:author="Jen" w:date="2017-08-25T11:32:00Z">
                <w:r w:rsidRPr="00CA3F03" w:rsidDel="007D2C32">
                  <w:rPr>
                    <w:rFonts w:ascii="Times New Roman" w:eastAsia="Times New Roman" w:hAnsi="Times New Roman" w:cs="Times New Roman"/>
                    <w:color w:val="000000"/>
                    <w:sz w:val="20"/>
                    <w:szCs w:val="20"/>
                    <w:highlight w:val="yellow"/>
                    <w:rPrChange w:id="11193" w:author="John Junico Bernados" w:date="2017-08-23T22:06:00Z">
                      <w:rPr>
                        <w:rFonts w:ascii="Times New Roman" w:eastAsia="Times New Roman" w:hAnsi="Times New Roman" w:cs="Times New Roman"/>
                        <w:color w:val="000000"/>
                        <w:sz w:val="20"/>
                        <w:szCs w:val="20"/>
                      </w:rPr>
                    </w:rPrChange>
                  </w:rPr>
                  <w:delText>0</w:delText>
                </w:r>
              </w:del>
            </w:ins>
          </w:p>
        </w:tc>
        <w:tc>
          <w:tcPr>
            <w:tcW w:w="866" w:type="dxa"/>
            <w:tcBorders>
              <w:top w:val="nil"/>
              <w:left w:val="nil"/>
              <w:bottom w:val="single" w:sz="4" w:space="0" w:color="auto"/>
              <w:right w:val="single" w:sz="4" w:space="0" w:color="auto"/>
            </w:tcBorders>
            <w:shd w:val="clear" w:color="auto" w:fill="auto"/>
            <w:vAlign w:val="center"/>
            <w:hideMark/>
          </w:tcPr>
          <w:p w14:paraId="1554855E" w14:textId="7CDFA5EE" w:rsidR="00CA3F03" w:rsidRPr="00CA3F03" w:rsidDel="007D2C32" w:rsidRDefault="00CA3F03" w:rsidP="00225D19">
            <w:pPr>
              <w:spacing w:after="0" w:line="240" w:lineRule="auto"/>
              <w:jc w:val="right"/>
              <w:rPr>
                <w:ins w:id="11194" w:author="John Junico Bernados" w:date="2017-08-23T22:04:00Z"/>
                <w:del w:id="11195" w:author="Jen" w:date="2017-08-25T11:32:00Z"/>
                <w:rFonts w:ascii="Times New Roman" w:eastAsia="Times New Roman" w:hAnsi="Times New Roman" w:cs="Times New Roman"/>
                <w:color w:val="000000"/>
                <w:sz w:val="20"/>
                <w:szCs w:val="20"/>
                <w:highlight w:val="yellow"/>
                <w:lang w:val="en-US"/>
                <w:rPrChange w:id="11196" w:author="John Junico Bernados" w:date="2017-08-23T22:06:00Z">
                  <w:rPr>
                    <w:ins w:id="11197" w:author="John Junico Bernados" w:date="2017-08-23T22:04:00Z"/>
                    <w:del w:id="11198" w:author="Jen" w:date="2017-08-25T11:32:00Z"/>
                    <w:rFonts w:ascii="Times New Roman" w:eastAsia="Times New Roman" w:hAnsi="Times New Roman" w:cs="Times New Roman"/>
                    <w:color w:val="000000"/>
                    <w:sz w:val="20"/>
                    <w:szCs w:val="20"/>
                    <w:lang w:val="en-US"/>
                  </w:rPr>
                </w:rPrChange>
              </w:rPr>
            </w:pPr>
            <w:ins w:id="11199" w:author="John Junico Bernados" w:date="2017-08-23T22:04:00Z">
              <w:del w:id="11200" w:author="Jen" w:date="2017-08-25T11:32:00Z">
                <w:r w:rsidRPr="00CA3F03" w:rsidDel="007D2C32">
                  <w:rPr>
                    <w:rFonts w:ascii="Times New Roman" w:eastAsia="Times New Roman" w:hAnsi="Times New Roman" w:cs="Times New Roman"/>
                    <w:color w:val="000000"/>
                    <w:sz w:val="20"/>
                    <w:szCs w:val="20"/>
                    <w:highlight w:val="yellow"/>
                    <w:rPrChange w:id="11201" w:author="John Junico Bernados" w:date="2017-08-23T22:06:00Z">
                      <w:rPr>
                        <w:rFonts w:ascii="Times New Roman" w:eastAsia="Times New Roman" w:hAnsi="Times New Roman" w:cs="Times New Roman"/>
                        <w:color w:val="000000"/>
                        <w:sz w:val="20"/>
                        <w:szCs w:val="20"/>
                      </w:rPr>
                    </w:rPrChange>
                  </w:rPr>
                  <w:delText>0</w:delText>
                </w:r>
              </w:del>
            </w:ins>
          </w:p>
        </w:tc>
        <w:tc>
          <w:tcPr>
            <w:tcW w:w="928" w:type="dxa"/>
            <w:tcBorders>
              <w:top w:val="nil"/>
              <w:left w:val="nil"/>
              <w:bottom w:val="single" w:sz="4" w:space="0" w:color="auto"/>
              <w:right w:val="single" w:sz="4" w:space="0" w:color="auto"/>
            </w:tcBorders>
            <w:shd w:val="clear" w:color="auto" w:fill="auto"/>
            <w:vAlign w:val="center"/>
            <w:hideMark/>
          </w:tcPr>
          <w:p w14:paraId="668D30A7" w14:textId="79DE0A77" w:rsidR="00CA3F03" w:rsidRPr="00CA3F03" w:rsidDel="007D2C32" w:rsidRDefault="00CA3F03" w:rsidP="00225D19">
            <w:pPr>
              <w:spacing w:after="0" w:line="240" w:lineRule="auto"/>
              <w:jc w:val="right"/>
              <w:rPr>
                <w:ins w:id="11202" w:author="John Junico Bernados" w:date="2017-08-23T22:04:00Z"/>
                <w:del w:id="11203" w:author="Jen" w:date="2017-08-25T11:32:00Z"/>
                <w:rFonts w:ascii="Times New Roman" w:eastAsia="Times New Roman" w:hAnsi="Times New Roman" w:cs="Times New Roman"/>
                <w:color w:val="000000"/>
                <w:sz w:val="20"/>
                <w:szCs w:val="20"/>
                <w:highlight w:val="yellow"/>
                <w:lang w:val="en-US"/>
                <w:rPrChange w:id="11204" w:author="John Junico Bernados" w:date="2017-08-23T22:06:00Z">
                  <w:rPr>
                    <w:ins w:id="11205" w:author="John Junico Bernados" w:date="2017-08-23T22:04:00Z"/>
                    <w:del w:id="11206" w:author="Jen" w:date="2017-08-25T11:32:00Z"/>
                    <w:rFonts w:ascii="Times New Roman" w:eastAsia="Times New Roman" w:hAnsi="Times New Roman" w:cs="Times New Roman"/>
                    <w:color w:val="000000"/>
                    <w:sz w:val="20"/>
                    <w:szCs w:val="20"/>
                    <w:lang w:val="en-US"/>
                  </w:rPr>
                </w:rPrChange>
              </w:rPr>
            </w:pPr>
            <w:ins w:id="11207" w:author="John Junico Bernados" w:date="2017-08-23T22:04:00Z">
              <w:del w:id="11208" w:author="Jen" w:date="2017-08-25T11:32:00Z">
                <w:r w:rsidRPr="00CA3F03" w:rsidDel="007D2C32">
                  <w:rPr>
                    <w:rFonts w:ascii="Times New Roman" w:eastAsia="Times New Roman" w:hAnsi="Times New Roman" w:cs="Times New Roman"/>
                    <w:color w:val="000000"/>
                    <w:sz w:val="20"/>
                    <w:szCs w:val="20"/>
                    <w:highlight w:val="yellow"/>
                    <w:rPrChange w:id="11209" w:author="John Junico Bernados" w:date="2017-08-23T22:06:00Z">
                      <w:rPr>
                        <w:rFonts w:ascii="Times New Roman" w:eastAsia="Times New Roman" w:hAnsi="Times New Roman" w:cs="Times New Roman"/>
                        <w:color w:val="000000"/>
                        <w:sz w:val="20"/>
                        <w:szCs w:val="20"/>
                      </w:rPr>
                    </w:rPrChange>
                  </w:rPr>
                  <w:delText>0</w:delText>
                </w:r>
              </w:del>
            </w:ins>
          </w:p>
        </w:tc>
        <w:tc>
          <w:tcPr>
            <w:tcW w:w="1016" w:type="dxa"/>
            <w:tcBorders>
              <w:top w:val="nil"/>
              <w:left w:val="nil"/>
              <w:bottom w:val="single" w:sz="4" w:space="0" w:color="auto"/>
              <w:right w:val="single" w:sz="4" w:space="0" w:color="auto"/>
            </w:tcBorders>
            <w:shd w:val="clear" w:color="auto" w:fill="auto"/>
            <w:vAlign w:val="center"/>
            <w:hideMark/>
          </w:tcPr>
          <w:p w14:paraId="519057C6" w14:textId="1AC9591B" w:rsidR="00CA3F03" w:rsidRPr="00CA3F03" w:rsidDel="007D2C32" w:rsidRDefault="00CA3F03" w:rsidP="00225D19">
            <w:pPr>
              <w:spacing w:after="0" w:line="240" w:lineRule="auto"/>
              <w:jc w:val="right"/>
              <w:rPr>
                <w:ins w:id="11210" w:author="John Junico Bernados" w:date="2017-08-23T22:04:00Z"/>
                <w:del w:id="11211" w:author="Jen" w:date="2017-08-25T11:32:00Z"/>
                <w:rFonts w:ascii="Times New Roman" w:eastAsia="Times New Roman" w:hAnsi="Times New Roman" w:cs="Times New Roman"/>
                <w:color w:val="000000"/>
                <w:sz w:val="20"/>
                <w:szCs w:val="20"/>
                <w:highlight w:val="yellow"/>
                <w:lang w:val="en-US"/>
                <w:rPrChange w:id="11212" w:author="John Junico Bernados" w:date="2017-08-23T22:06:00Z">
                  <w:rPr>
                    <w:ins w:id="11213" w:author="John Junico Bernados" w:date="2017-08-23T22:04:00Z"/>
                    <w:del w:id="11214" w:author="Jen" w:date="2017-08-25T11:32:00Z"/>
                    <w:rFonts w:ascii="Times New Roman" w:eastAsia="Times New Roman" w:hAnsi="Times New Roman" w:cs="Times New Roman"/>
                    <w:color w:val="000000"/>
                    <w:sz w:val="20"/>
                    <w:szCs w:val="20"/>
                    <w:lang w:val="en-US"/>
                  </w:rPr>
                </w:rPrChange>
              </w:rPr>
            </w:pPr>
            <w:ins w:id="11215" w:author="John Junico Bernados" w:date="2017-08-23T22:04:00Z">
              <w:del w:id="11216" w:author="Jen" w:date="2017-08-25T11:32:00Z">
                <w:r w:rsidRPr="00CA3F03" w:rsidDel="007D2C32">
                  <w:rPr>
                    <w:rFonts w:ascii="Times New Roman" w:eastAsia="Times New Roman" w:hAnsi="Times New Roman" w:cs="Times New Roman"/>
                    <w:color w:val="000000"/>
                    <w:sz w:val="20"/>
                    <w:szCs w:val="20"/>
                    <w:highlight w:val="yellow"/>
                    <w:rPrChange w:id="11217" w:author="John Junico Bernados" w:date="2017-08-23T22:06:00Z">
                      <w:rPr>
                        <w:rFonts w:ascii="Times New Roman" w:eastAsia="Times New Roman" w:hAnsi="Times New Roman" w:cs="Times New Roman"/>
                        <w:color w:val="000000"/>
                        <w:sz w:val="20"/>
                        <w:szCs w:val="20"/>
                      </w:rPr>
                    </w:rPrChange>
                  </w:rPr>
                  <w:delText>0</w:delText>
                </w:r>
              </w:del>
            </w:ins>
          </w:p>
        </w:tc>
        <w:tc>
          <w:tcPr>
            <w:tcW w:w="1511" w:type="dxa"/>
            <w:tcBorders>
              <w:top w:val="nil"/>
              <w:left w:val="nil"/>
              <w:bottom w:val="single" w:sz="4" w:space="0" w:color="auto"/>
              <w:right w:val="single" w:sz="4" w:space="0" w:color="auto"/>
            </w:tcBorders>
            <w:shd w:val="clear" w:color="auto" w:fill="auto"/>
            <w:vAlign w:val="center"/>
            <w:hideMark/>
          </w:tcPr>
          <w:p w14:paraId="2984305B" w14:textId="05E7FCF1" w:rsidR="00CA3F03" w:rsidRPr="00CA3F03" w:rsidDel="007D2C32" w:rsidRDefault="00CA3F03" w:rsidP="00225D19">
            <w:pPr>
              <w:spacing w:after="0" w:line="240" w:lineRule="auto"/>
              <w:jc w:val="right"/>
              <w:rPr>
                <w:ins w:id="11218" w:author="John Junico Bernados" w:date="2017-08-23T22:04:00Z"/>
                <w:del w:id="11219" w:author="Jen" w:date="2017-08-25T11:32:00Z"/>
                <w:rFonts w:ascii="Times New Roman" w:eastAsia="Times New Roman" w:hAnsi="Times New Roman" w:cs="Times New Roman"/>
                <w:b/>
                <w:color w:val="000000"/>
                <w:sz w:val="20"/>
                <w:szCs w:val="20"/>
                <w:highlight w:val="yellow"/>
                <w:lang w:val="en-US"/>
                <w:rPrChange w:id="11220" w:author="John Junico Bernados" w:date="2017-08-23T22:06:00Z">
                  <w:rPr>
                    <w:ins w:id="11221" w:author="John Junico Bernados" w:date="2017-08-23T22:04:00Z"/>
                    <w:del w:id="11222" w:author="Jen" w:date="2017-08-25T11:32:00Z"/>
                    <w:rFonts w:ascii="Times New Roman" w:eastAsia="Times New Roman" w:hAnsi="Times New Roman" w:cs="Times New Roman"/>
                    <w:b/>
                    <w:color w:val="000000"/>
                    <w:sz w:val="20"/>
                    <w:szCs w:val="20"/>
                    <w:lang w:val="en-US"/>
                  </w:rPr>
                </w:rPrChange>
              </w:rPr>
            </w:pPr>
            <w:ins w:id="11223" w:author="John Junico Bernados" w:date="2017-08-23T22:04:00Z">
              <w:del w:id="11224" w:author="Jen" w:date="2017-08-25T11:32:00Z">
                <w:r w:rsidRPr="00CA3F03" w:rsidDel="007D2C32">
                  <w:rPr>
                    <w:rFonts w:ascii="Times New Roman" w:eastAsia="Times New Roman" w:hAnsi="Times New Roman" w:cs="Times New Roman"/>
                    <w:b/>
                    <w:color w:val="000000"/>
                    <w:sz w:val="20"/>
                    <w:szCs w:val="20"/>
                    <w:highlight w:val="yellow"/>
                    <w:rPrChange w:id="11225" w:author="John Junico Bernados" w:date="2017-08-23T22:06:00Z">
                      <w:rPr>
                        <w:rFonts w:ascii="Times New Roman" w:eastAsia="Times New Roman" w:hAnsi="Times New Roman" w:cs="Times New Roman"/>
                        <w:b/>
                        <w:color w:val="000000"/>
                        <w:sz w:val="20"/>
                        <w:szCs w:val="20"/>
                      </w:rPr>
                    </w:rPrChange>
                  </w:rPr>
                  <w:delText>349,000</w:delText>
                </w:r>
              </w:del>
            </w:ins>
          </w:p>
        </w:tc>
      </w:tr>
      <w:tr w:rsidR="00CA3F03" w:rsidRPr="00617EC9" w:rsidDel="007D2C32" w14:paraId="73EC5C1D" w14:textId="75084C27" w:rsidTr="00225D19">
        <w:trPr>
          <w:trHeight w:val="300"/>
          <w:jc w:val="center"/>
          <w:ins w:id="11226" w:author="John Junico Bernados" w:date="2017-08-23T22:04:00Z"/>
          <w:del w:id="11227"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FF4C1CE" w14:textId="45C69C01" w:rsidR="00CA3F03" w:rsidRPr="00CA3F03" w:rsidDel="007D2C32" w:rsidRDefault="00CA3F03" w:rsidP="00225D19">
            <w:pPr>
              <w:spacing w:after="0" w:line="240" w:lineRule="auto"/>
              <w:jc w:val="both"/>
              <w:rPr>
                <w:ins w:id="11228" w:author="John Junico Bernados" w:date="2017-08-23T22:04:00Z"/>
                <w:del w:id="11229" w:author="Jen" w:date="2017-08-25T11:32:00Z"/>
                <w:rFonts w:ascii="Times New Roman" w:eastAsia="Times New Roman" w:hAnsi="Times New Roman" w:cs="Times New Roman"/>
                <w:color w:val="000000"/>
                <w:sz w:val="20"/>
                <w:szCs w:val="20"/>
                <w:highlight w:val="yellow"/>
                <w:lang w:val="en-US"/>
                <w:rPrChange w:id="11230" w:author="John Junico Bernados" w:date="2017-08-23T22:06:00Z">
                  <w:rPr>
                    <w:ins w:id="11231" w:author="John Junico Bernados" w:date="2017-08-23T22:04:00Z"/>
                    <w:del w:id="11232" w:author="Jen" w:date="2017-08-25T11:32:00Z"/>
                    <w:rFonts w:ascii="Times New Roman" w:eastAsia="Times New Roman" w:hAnsi="Times New Roman" w:cs="Times New Roman"/>
                    <w:color w:val="000000"/>
                    <w:sz w:val="20"/>
                    <w:szCs w:val="20"/>
                    <w:lang w:val="en-US"/>
                  </w:rPr>
                </w:rPrChange>
              </w:rPr>
            </w:pPr>
            <w:ins w:id="11233" w:author="John Junico Bernados" w:date="2017-08-23T22:04:00Z">
              <w:del w:id="11234" w:author="Jen" w:date="2017-08-25T11:32:00Z">
                <w:r w:rsidRPr="00CA3F03" w:rsidDel="007D2C32">
                  <w:rPr>
                    <w:rFonts w:ascii="Times New Roman" w:eastAsia="Times New Roman" w:hAnsi="Times New Roman" w:cs="Times New Roman"/>
                    <w:color w:val="000000"/>
                    <w:sz w:val="20"/>
                    <w:szCs w:val="20"/>
                    <w:highlight w:val="yellow"/>
                    <w:rPrChange w:id="11235" w:author="John Junico Bernados" w:date="2017-08-23T22:06:00Z">
                      <w:rPr>
                        <w:rFonts w:ascii="Times New Roman" w:eastAsia="Times New Roman" w:hAnsi="Times New Roman" w:cs="Times New Roman"/>
                        <w:color w:val="000000"/>
                        <w:sz w:val="20"/>
                        <w:szCs w:val="20"/>
                      </w:rPr>
                    </w:rPrChange>
                  </w:rPr>
                  <w:delText>Bocaue</w:delText>
                </w:r>
              </w:del>
            </w:ins>
          </w:p>
        </w:tc>
        <w:tc>
          <w:tcPr>
            <w:tcW w:w="698" w:type="dxa"/>
            <w:tcBorders>
              <w:top w:val="nil"/>
              <w:left w:val="nil"/>
              <w:bottom w:val="single" w:sz="4" w:space="0" w:color="auto"/>
              <w:right w:val="single" w:sz="4" w:space="0" w:color="auto"/>
            </w:tcBorders>
            <w:shd w:val="clear" w:color="auto" w:fill="auto"/>
            <w:vAlign w:val="center"/>
            <w:hideMark/>
          </w:tcPr>
          <w:p w14:paraId="4BBBF19F" w14:textId="2CA4C4A6" w:rsidR="00CA3F03" w:rsidRPr="00CA3F03" w:rsidDel="007D2C32" w:rsidRDefault="00CA3F03" w:rsidP="00225D19">
            <w:pPr>
              <w:spacing w:after="0" w:line="240" w:lineRule="auto"/>
              <w:jc w:val="right"/>
              <w:rPr>
                <w:ins w:id="11236" w:author="John Junico Bernados" w:date="2017-08-23T22:04:00Z"/>
                <w:del w:id="11237" w:author="Jen" w:date="2017-08-25T11:32:00Z"/>
                <w:rFonts w:ascii="Times New Roman" w:eastAsia="Times New Roman" w:hAnsi="Times New Roman" w:cs="Times New Roman"/>
                <w:color w:val="000000"/>
                <w:sz w:val="20"/>
                <w:szCs w:val="20"/>
                <w:highlight w:val="yellow"/>
                <w:lang w:val="en-US"/>
                <w:rPrChange w:id="11238" w:author="John Junico Bernados" w:date="2017-08-23T22:06:00Z">
                  <w:rPr>
                    <w:ins w:id="11239" w:author="John Junico Bernados" w:date="2017-08-23T22:04:00Z"/>
                    <w:del w:id="11240" w:author="Jen" w:date="2017-08-25T11:32:00Z"/>
                    <w:rFonts w:ascii="Times New Roman" w:eastAsia="Times New Roman" w:hAnsi="Times New Roman" w:cs="Times New Roman"/>
                    <w:color w:val="000000"/>
                    <w:sz w:val="20"/>
                    <w:szCs w:val="20"/>
                    <w:lang w:val="en-US"/>
                  </w:rPr>
                </w:rPrChange>
              </w:rPr>
            </w:pPr>
            <w:ins w:id="11241" w:author="John Junico Bernados" w:date="2017-08-23T22:04:00Z">
              <w:del w:id="11242" w:author="Jen" w:date="2017-08-25T11:32:00Z">
                <w:r w:rsidRPr="00CA3F03" w:rsidDel="007D2C32">
                  <w:rPr>
                    <w:rFonts w:ascii="Times New Roman" w:eastAsia="Times New Roman" w:hAnsi="Times New Roman" w:cs="Times New Roman"/>
                    <w:color w:val="000000"/>
                    <w:sz w:val="20"/>
                    <w:szCs w:val="20"/>
                    <w:highlight w:val="yellow"/>
                    <w:rPrChange w:id="11243" w:author="John Junico Bernados" w:date="2017-08-23T22:06:00Z">
                      <w:rPr>
                        <w:rFonts w:ascii="Times New Roman" w:eastAsia="Times New Roman" w:hAnsi="Times New Roman" w:cs="Times New Roman"/>
                        <w:color w:val="000000"/>
                        <w:sz w:val="20"/>
                        <w:szCs w:val="20"/>
                      </w:rPr>
                    </w:rPrChange>
                  </w:rPr>
                  <w:delText>95</w:delText>
                </w:r>
              </w:del>
            </w:ins>
          </w:p>
        </w:tc>
        <w:tc>
          <w:tcPr>
            <w:tcW w:w="1104" w:type="dxa"/>
            <w:tcBorders>
              <w:top w:val="nil"/>
              <w:left w:val="nil"/>
              <w:bottom w:val="single" w:sz="4" w:space="0" w:color="auto"/>
              <w:right w:val="single" w:sz="4" w:space="0" w:color="auto"/>
            </w:tcBorders>
            <w:shd w:val="clear" w:color="auto" w:fill="auto"/>
            <w:vAlign w:val="center"/>
            <w:hideMark/>
          </w:tcPr>
          <w:p w14:paraId="04314F49" w14:textId="7C4477D7" w:rsidR="00CA3F03" w:rsidRPr="00CA3F03" w:rsidDel="007D2C32" w:rsidRDefault="00CA3F03" w:rsidP="00225D19">
            <w:pPr>
              <w:spacing w:after="0" w:line="240" w:lineRule="auto"/>
              <w:jc w:val="right"/>
              <w:rPr>
                <w:ins w:id="11244" w:author="John Junico Bernados" w:date="2017-08-23T22:04:00Z"/>
                <w:del w:id="11245" w:author="Jen" w:date="2017-08-25T11:32:00Z"/>
                <w:rFonts w:ascii="Times New Roman" w:eastAsia="Times New Roman" w:hAnsi="Times New Roman" w:cs="Times New Roman"/>
                <w:color w:val="000000"/>
                <w:sz w:val="20"/>
                <w:szCs w:val="20"/>
                <w:highlight w:val="yellow"/>
                <w:lang w:val="en-US"/>
                <w:rPrChange w:id="11246" w:author="John Junico Bernados" w:date="2017-08-23T22:06:00Z">
                  <w:rPr>
                    <w:ins w:id="11247" w:author="John Junico Bernados" w:date="2017-08-23T22:04:00Z"/>
                    <w:del w:id="11248" w:author="Jen" w:date="2017-08-25T11:32:00Z"/>
                    <w:rFonts w:ascii="Times New Roman" w:eastAsia="Times New Roman" w:hAnsi="Times New Roman" w:cs="Times New Roman"/>
                    <w:color w:val="000000"/>
                    <w:sz w:val="20"/>
                    <w:szCs w:val="20"/>
                    <w:lang w:val="en-US"/>
                  </w:rPr>
                </w:rPrChange>
              </w:rPr>
            </w:pPr>
            <w:ins w:id="11249" w:author="John Junico Bernados" w:date="2017-08-23T22:04:00Z">
              <w:del w:id="11250" w:author="Jen" w:date="2017-08-25T11:32:00Z">
                <w:r w:rsidRPr="00CA3F03" w:rsidDel="007D2C32">
                  <w:rPr>
                    <w:rFonts w:ascii="Times New Roman" w:eastAsia="Times New Roman" w:hAnsi="Times New Roman" w:cs="Times New Roman"/>
                    <w:color w:val="000000"/>
                    <w:sz w:val="20"/>
                    <w:szCs w:val="20"/>
                    <w:highlight w:val="yellow"/>
                    <w:rPrChange w:id="11251" w:author="John Junico Bernados" w:date="2017-08-23T22:06:00Z">
                      <w:rPr>
                        <w:rFonts w:ascii="Times New Roman" w:eastAsia="Times New Roman" w:hAnsi="Times New Roman" w:cs="Times New Roman"/>
                        <w:color w:val="000000"/>
                        <w:sz w:val="20"/>
                        <w:szCs w:val="20"/>
                      </w:rPr>
                    </w:rPrChange>
                  </w:rPr>
                  <w:delText>208,560</w:delText>
                </w:r>
              </w:del>
            </w:ins>
          </w:p>
        </w:tc>
        <w:tc>
          <w:tcPr>
            <w:tcW w:w="928" w:type="dxa"/>
            <w:tcBorders>
              <w:top w:val="nil"/>
              <w:left w:val="nil"/>
              <w:bottom w:val="single" w:sz="4" w:space="0" w:color="auto"/>
              <w:right w:val="single" w:sz="4" w:space="0" w:color="auto"/>
            </w:tcBorders>
            <w:shd w:val="clear" w:color="auto" w:fill="auto"/>
            <w:vAlign w:val="center"/>
            <w:hideMark/>
          </w:tcPr>
          <w:p w14:paraId="72BB53EC" w14:textId="148CD0D1" w:rsidR="00CA3F03" w:rsidRPr="00CA3F03" w:rsidDel="007D2C32" w:rsidRDefault="00CA3F03" w:rsidP="00225D19">
            <w:pPr>
              <w:spacing w:after="0" w:line="240" w:lineRule="auto"/>
              <w:jc w:val="right"/>
              <w:rPr>
                <w:ins w:id="11252" w:author="John Junico Bernados" w:date="2017-08-23T22:04:00Z"/>
                <w:del w:id="11253" w:author="Jen" w:date="2017-08-25T11:32:00Z"/>
                <w:rFonts w:ascii="Times New Roman" w:eastAsia="Times New Roman" w:hAnsi="Times New Roman" w:cs="Times New Roman"/>
                <w:color w:val="000000"/>
                <w:sz w:val="20"/>
                <w:szCs w:val="20"/>
                <w:highlight w:val="yellow"/>
                <w:lang w:val="en-US"/>
                <w:rPrChange w:id="11254" w:author="John Junico Bernados" w:date="2017-08-23T22:06:00Z">
                  <w:rPr>
                    <w:ins w:id="11255" w:author="John Junico Bernados" w:date="2017-08-23T22:04:00Z"/>
                    <w:del w:id="11256" w:author="Jen" w:date="2017-08-25T11:32:00Z"/>
                    <w:rFonts w:ascii="Times New Roman" w:eastAsia="Times New Roman" w:hAnsi="Times New Roman" w:cs="Times New Roman"/>
                    <w:color w:val="000000"/>
                    <w:sz w:val="20"/>
                    <w:szCs w:val="20"/>
                    <w:lang w:val="en-US"/>
                  </w:rPr>
                </w:rPrChange>
              </w:rPr>
            </w:pPr>
            <w:ins w:id="11257" w:author="John Junico Bernados" w:date="2017-08-23T22:04:00Z">
              <w:del w:id="11258" w:author="Jen" w:date="2017-08-25T11:32:00Z">
                <w:r w:rsidRPr="00CA3F03" w:rsidDel="007D2C32">
                  <w:rPr>
                    <w:rFonts w:ascii="Times New Roman" w:eastAsia="Times New Roman" w:hAnsi="Times New Roman" w:cs="Times New Roman"/>
                    <w:color w:val="000000"/>
                    <w:sz w:val="20"/>
                    <w:szCs w:val="20"/>
                    <w:highlight w:val="yellow"/>
                    <w:rPrChange w:id="11259" w:author="John Junico Bernados" w:date="2017-08-23T22:06:00Z">
                      <w:rPr>
                        <w:rFonts w:ascii="Times New Roman" w:eastAsia="Times New Roman" w:hAnsi="Times New Roman" w:cs="Times New Roman"/>
                        <w:color w:val="000000"/>
                        <w:sz w:val="20"/>
                        <w:szCs w:val="20"/>
                      </w:rPr>
                    </w:rPrChange>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178F6B9D" w14:textId="4A4DC9B8" w:rsidR="00CA3F03" w:rsidRPr="00CA3F03" w:rsidDel="007D2C32" w:rsidRDefault="00CA3F03" w:rsidP="00225D19">
            <w:pPr>
              <w:spacing w:after="0" w:line="240" w:lineRule="auto"/>
              <w:jc w:val="right"/>
              <w:rPr>
                <w:ins w:id="11260" w:author="John Junico Bernados" w:date="2017-08-23T22:04:00Z"/>
                <w:del w:id="11261" w:author="Jen" w:date="2017-08-25T11:32:00Z"/>
                <w:rFonts w:ascii="Times New Roman" w:eastAsia="Times New Roman" w:hAnsi="Times New Roman" w:cs="Times New Roman"/>
                <w:color w:val="000000"/>
                <w:sz w:val="20"/>
                <w:szCs w:val="20"/>
                <w:highlight w:val="yellow"/>
                <w:lang w:val="en-US"/>
                <w:rPrChange w:id="11262" w:author="John Junico Bernados" w:date="2017-08-23T22:06:00Z">
                  <w:rPr>
                    <w:ins w:id="11263" w:author="John Junico Bernados" w:date="2017-08-23T22:04:00Z"/>
                    <w:del w:id="11264" w:author="Jen" w:date="2017-08-25T11:32:00Z"/>
                    <w:rFonts w:ascii="Times New Roman" w:eastAsia="Times New Roman" w:hAnsi="Times New Roman" w:cs="Times New Roman"/>
                    <w:color w:val="000000"/>
                    <w:sz w:val="20"/>
                    <w:szCs w:val="20"/>
                    <w:lang w:val="en-US"/>
                  </w:rPr>
                </w:rPrChange>
              </w:rPr>
            </w:pPr>
            <w:ins w:id="11265" w:author="John Junico Bernados" w:date="2017-08-23T22:04:00Z">
              <w:del w:id="11266" w:author="Jen" w:date="2017-08-25T11:32:00Z">
                <w:r w:rsidRPr="00CA3F03" w:rsidDel="007D2C32">
                  <w:rPr>
                    <w:rFonts w:ascii="Times New Roman" w:eastAsia="Times New Roman" w:hAnsi="Times New Roman" w:cs="Times New Roman"/>
                    <w:color w:val="000000"/>
                    <w:sz w:val="20"/>
                    <w:szCs w:val="20"/>
                    <w:highlight w:val="yellow"/>
                    <w:rPrChange w:id="11267" w:author="John Junico Bernados" w:date="2017-08-23T22:06:00Z">
                      <w:rPr>
                        <w:rFonts w:ascii="Times New Roman" w:eastAsia="Times New Roman" w:hAnsi="Times New Roman" w:cs="Times New Roman"/>
                        <w:color w:val="000000"/>
                        <w:sz w:val="20"/>
                        <w:szCs w:val="20"/>
                      </w:rPr>
                    </w:rPrChange>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742028A5" w14:textId="36390285" w:rsidR="00CA3F03" w:rsidRPr="00CA3F03" w:rsidDel="007D2C32" w:rsidRDefault="00CA3F03" w:rsidP="00225D19">
            <w:pPr>
              <w:spacing w:after="0" w:line="240" w:lineRule="auto"/>
              <w:jc w:val="right"/>
              <w:rPr>
                <w:ins w:id="11268" w:author="John Junico Bernados" w:date="2017-08-23T22:04:00Z"/>
                <w:del w:id="11269" w:author="Jen" w:date="2017-08-25T11:32:00Z"/>
                <w:rFonts w:ascii="Times New Roman" w:eastAsia="Times New Roman" w:hAnsi="Times New Roman" w:cs="Times New Roman"/>
                <w:color w:val="000000"/>
                <w:sz w:val="20"/>
                <w:szCs w:val="20"/>
                <w:highlight w:val="yellow"/>
                <w:lang w:val="en-US"/>
                <w:rPrChange w:id="11270" w:author="John Junico Bernados" w:date="2017-08-23T22:06:00Z">
                  <w:rPr>
                    <w:ins w:id="11271" w:author="John Junico Bernados" w:date="2017-08-23T22:04:00Z"/>
                    <w:del w:id="11272" w:author="Jen" w:date="2017-08-25T11:32:00Z"/>
                    <w:rFonts w:ascii="Times New Roman" w:eastAsia="Times New Roman" w:hAnsi="Times New Roman" w:cs="Times New Roman"/>
                    <w:color w:val="000000"/>
                    <w:sz w:val="20"/>
                    <w:szCs w:val="20"/>
                    <w:lang w:val="en-US"/>
                  </w:rPr>
                </w:rPrChange>
              </w:rPr>
            </w:pPr>
            <w:ins w:id="11273" w:author="John Junico Bernados" w:date="2017-08-23T22:04:00Z">
              <w:del w:id="11274" w:author="Jen" w:date="2017-08-25T11:32:00Z">
                <w:r w:rsidRPr="00CA3F03" w:rsidDel="007D2C32">
                  <w:rPr>
                    <w:rFonts w:ascii="Times New Roman" w:eastAsia="Times New Roman" w:hAnsi="Times New Roman" w:cs="Times New Roman"/>
                    <w:color w:val="000000"/>
                    <w:sz w:val="20"/>
                    <w:szCs w:val="20"/>
                    <w:highlight w:val="yellow"/>
                    <w:rPrChange w:id="11275" w:author="John Junico Bernados" w:date="2017-08-23T22:06:00Z">
                      <w:rPr>
                        <w:rFonts w:ascii="Times New Roman" w:eastAsia="Times New Roman" w:hAnsi="Times New Roman" w:cs="Times New Roman"/>
                        <w:color w:val="000000"/>
                        <w:sz w:val="20"/>
                        <w:szCs w:val="20"/>
                      </w:rPr>
                    </w:rPrChange>
                  </w:rPr>
                  <w:delText>2</w:delText>
                </w:r>
              </w:del>
            </w:ins>
          </w:p>
        </w:tc>
        <w:tc>
          <w:tcPr>
            <w:tcW w:w="1016" w:type="dxa"/>
            <w:tcBorders>
              <w:top w:val="nil"/>
              <w:left w:val="nil"/>
              <w:bottom w:val="single" w:sz="4" w:space="0" w:color="auto"/>
              <w:right w:val="single" w:sz="4" w:space="0" w:color="auto"/>
            </w:tcBorders>
            <w:shd w:val="clear" w:color="auto" w:fill="auto"/>
            <w:vAlign w:val="center"/>
            <w:hideMark/>
          </w:tcPr>
          <w:p w14:paraId="10C42E24" w14:textId="7A91CE14" w:rsidR="00CA3F03" w:rsidRPr="00CA3F03" w:rsidDel="007D2C32" w:rsidRDefault="00CA3F03" w:rsidP="00225D19">
            <w:pPr>
              <w:spacing w:after="0" w:line="240" w:lineRule="auto"/>
              <w:jc w:val="right"/>
              <w:rPr>
                <w:ins w:id="11276" w:author="John Junico Bernados" w:date="2017-08-23T22:04:00Z"/>
                <w:del w:id="11277" w:author="Jen" w:date="2017-08-25T11:32:00Z"/>
                <w:rFonts w:ascii="Times New Roman" w:eastAsia="Times New Roman" w:hAnsi="Times New Roman" w:cs="Times New Roman"/>
                <w:color w:val="000000"/>
                <w:sz w:val="20"/>
                <w:szCs w:val="20"/>
                <w:highlight w:val="yellow"/>
                <w:lang w:val="en-US"/>
                <w:rPrChange w:id="11278" w:author="John Junico Bernados" w:date="2017-08-23T22:06:00Z">
                  <w:rPr>
                    <w:ins w:id="11279" w:author="John Junico Bernados" w:date="2017-08-23T22:04:00Z"/>
                    <w:del w:id="11280" w:author="Jen" w:date="2017-08-25T11:32:00Z"/>
                    <w:rFonts w:ascii="Times New Roman" w:eastAsia="Times New Roman" w:hAnsi="Times New Roman" w:cs="Times New Roman"/>
                    <w:color w:val="000000"/>
                    <w:sz w:val="20"/>
                    <w:szCs w:val="20"/>
                    <w:lang w:val="en-US"/>
                  </w:rPr>
                </w:rPrChange>
              </w:rPr>
            </w:pPr>
            <w:ins w:id="11281" w:author="John Junico Bernados" w:date="2017-08-23T22:04:00Z">
              <w:del w:id="11282" w:author="Jen" w:date="2017-08-25T11:32:00Z">
                <w:r w:rsidRPr="00CA3F03" w:rsidDel="007D2C32">
                  <w:rPr>
                    <w:rFonts w:ascii="Times New Roman" w:eastAsia="Times New Roman" w:hAnsi="Times New Roman" w:cs="Times New Roman"/>
                    <w:color w:val="000000"/>
                    <w:sz w:val="20"/>
                    <w:szCs w:val="20"/>
                    <w:highlight w:val="yellow"/>
                    <w:rPrChange w:id="11283" w:author="John Junico Bernados" w:date="2017-08-23T22:06:00Z">
                      <w:rPr>
                        <w:rFonts w:ascii="Times New Roman" w:eastAsia="Times New Roman" w:hAnsi="Times New Roman" w:cs="Times New Roman"/>
                        <w:color w:val="000000"/>
                        <w:sz w:val="20"/>
                        <w:szCs w:val="20"/>
                      </w:rPr>
                    </w:rPrChange>
                  </w:rPr>
                  <w:delText>315,000</w:delText>
                </w:r>
              </w:del>
            </w:ins>
          </w:p>
        </w:tc>
        <w:tc>
          <w:tcPr>
            <w:tcW w:w="1511" w:type="dxa"/>
            <w:tcBorders>
              <w:top w:val="nil"/>
              <w:left w:val="nil"/>
              <w:bottom w:val="single" w:sz="4" w:space="0" w:color="auto"/>
              <w:right w:val="single" w:sz="4" w:space="0" w:color="auto"/>
            </w:tcBorders>
            <w:shd w:val="clear" w:color="auto" w:fill="auto"/>
            <w:vAlign w:val="center"/>
            <w:hideMark/>
          </w:tcPr>
          <w:p w14:paraId="512AD9A4" w14:textId="648FA05F" w:rsidR="00CA3F03" w:rsidRPr="00CA3F03" w:rsidDel="007D2C32" w:rsidRDefault="00CA3F03" w:rsidP="00225D19">
            <w:pPr>
              <w:spacing w:after="0" w:line="240" w:lineRule="auto"/>
              <w:jc w:val="right"/>
              <w:rPr>
                <w:ins w:id="11284" w:author="John Junico Bernados" w:date="2017-08-23T22:04:00Z"/>
                <w:del w:id="11285" w:author="Jen" w:date="2017-08-25T11:32:00Z"/>
                <w:rFonts w:ascii="Times New Roman" w:eastAsia="Times New Roman" w:hAnsi="Times New Roman" w:cs="Times New Roman"/>
                <w:b/>
                <w:color w:val="000000"/>
                <w:sz w:val="20"/>
                <w:szCs w:val="20"/>
                <w:highlight w:val="yellow"/>
                <w:lang w:val="en-US"/>
                <w:rPrChange w:id="11286" w:author="John Junico Bernados" w:date="2017-08-23T22:06:00Z">
                  <w:rPr>
                    <w:ins w:id="11287" w:author="John Junico Bernados" w:date="2017-08-23T22:04:00Z"/>
                    <w:del w:id="11288" w:author="Jen" w:date="2017-08-25T11:32:00Z"/>
                    <w:rFonts w:ascii="Times New Roman" w:eastAsia="Times New Roman" w:hAnsi="Times New Roman" w:cs="Times New Roman"/>
                    <w:b/>
                    <w:color w:val="000000"/>
                    <w:sz w:val="20"/>
                    <w:szCs w:val="20"/>
                    <w:lang w:val="en-US"/>
                  </w:rPr>
                </w:rPrChange>
              </w:rPr>
            </w:pPr>
            <w:ins w:id="11289" w:author="John Junico Bernados" w:date="2017-08-23T22:04:00Z">
              <w:del w:id="11290" w:author="Jen" w:date="2017-08-25T11:32:00Z">
                <w:r w:rsidRPr="00CA3F03" w:rsidDel="007D2C32">
                  <w:rPr>
                    <w:rFonts w:ascii="Times New Roman" w:eastAsia="Times New Roman" w:hAnsi="Times New Roman" w:cs="Times New Roman"/>
                    <w:b/>
                    <w:color w:val="000000"/>
                    <w:sz w:val="20"/>
                    <w:szCs w:val="20"/>
                    <w:highlight w:val="yellow"/>
                    <w:rPrChange w:id="11291" w:author="John Junico Bernados" w:date="2017-08-23T22:06:00Z">
                      <w:rPr>
                        <w:rFonts w:ascii="Times New Roman" w:eastAsia="Times New Roman" w:hAnsi="Times New Roman" w:cs="Times New Roman"/>
                        <w:b/>
                        <w:color w:val="000000"/>
                        <w:sz w:val="20"/>
                        <w:szCs w:val="20"/>
                      </w:rPr>
                    </w:rPrChange>
                  </w:rPr>
                  <w:delText>530,000</w:delText>
                </w:r>
              </w:del>
            </w:ins>
          </w:p>
        </w:tc>
      </w:tr>
      <w:tr w:rsidR="00CA3F03" w:rsidRPr="00617EC9" w:rsidDel="007D2C32" w14:paraId="6451EEFC" w14:textId="7A1B9755" w:rsidTr="00225D19">
        <w:trPr>
          <w:trHeight w:val="300"/>
          <w:jc w:val="center"/>
          <w:ins w:id="11292" w:author="John Junico Bernados" w:date="2017-08-23T22:04:00Z"/>
          <w:del w:id="11293"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D96C82F" w14:textId="729809CB" w:rsidR="00CA3F03" w:rsidRPr="00CA3F03" w:rsidDel="007D2C32" w:rsidRDefault="00CA3F03" w:rsidP="00225D19">
            <w:pPr>
              <w:spacing w:after="0" w:line="240" w:lineRule="auto"/>
              <w:jc w:val="both"/>
              <w:rPr>
                <w:ins w:id="11294" w:author="John Junico Bernados" w:date="2017-08-23T22:04:00Z"/>
                <w:del w:id="11295" w:author="Jen" w:date="2017-08-25T11:32:00Z"/>
                <w:rFonts w:ascii="Times New Roman" w:eastAsia="Times New Roman" w:hAnsi="Times New Roman" w:cs="Times New Roman"/>
                <w:color w:val="000000"/>
                <w:sz w:val="20"/>
                <w:szCs w:val="20"/>
                <w:highlight w:val="yellow"/>
                <w:lang w:val="en-US"/>
                <w:rPrChange w:id="11296" w:author="John Junico Bernados" w:date="2017-08-23T22:06:00Z">
                  <w:rPr>
                    <w:ins w:id="11297" w:author="John Junico Bernados" w:date="2017-08-23T22:04:00Z"/>
                    <w:del w:id="11298" w:author="Jen" w:date="2017-08-25T11:32:00Z"/>
                    <w:rFonts w:ascii="Times New Roman" w:eastAsia="Times New Roman" w:hAnsi="Times New Roman" w:cs="Times New Roman"/>
                    <w:color w:val="000000"/>
                    <w:sz w:val="20"/>
                    <w:szCs w:val="20"/>
                    <w:lang w:val="en-US"/>
                  </w:rPr>
                </w:rPrChange>
              </w:rPr>
            </w:pPr>
            <w:ins w:id="11299" w:author="John Junico Bernados" w:date="2017-08-23T22:04:00Z">
              <w:del w:id="11300" w:author="Jen" w:date="2017-08-25T11:32:00Z">
                <w:r w:rsidRPr="00CA3F03" w:rsidDel="007D2C32">
                  <w:rPr>
                    <w:rFonts w:ascii="Times New Roman" w:eastAsia="Times New Roman" w:hAnsi="Times New Roman" w:cs="Times New Roman"/>
                    <w:color w:val="000000"/>
                    <w:sz w:val="20"/>
                    <w:szCs w:val="20"/>
                    <w:highlight w:val="yellow"/>
                    <w:rPrChange w:id="11301" w:author="John Junico Bernados" w:date="2017-08-23T22:06:00Z">
                      <w:rPr>
                        <w:rFonts w:ascii="Times New Roman" w:eastAsia="Times New Roman" w:hAnsi="Times New Roman" w:cs="Times New Roman"/>
                        <w:color w:val="000000"/>
                        <w:sz w:val="20"/>
                        <w:szCs w:val="20"/>
                      </w:rPr>
                    </w:rPrChange>
                  </w:rPr>
                  <w:delText>Marilao</w:delText>
                </w:r>
              </w:del>
            </w:ins>
          </w:p>
        </w:tc>
        <w:tc>
          <w:tcPr>
            <w:tcW w:w="698" w:type="dxa"/>
            <w:tcBorders>
              <w:top w:val="nil"/>
              <w:left w:val="nil"/>
              <w:bottom w:val="single" w:sz="4" w:space="0" w:color="auto"/>
              <w:right w:val="single" w:sz="4" w:space="0" w:color="auto"/>
            </w:tcBorders>
            <w:shd w:val="clear" w:color="auto" w:fill="auto"/>
            <w:vAlign w:val="center"/>
            <w:hideMark/>
          </w:tcPr>
          <w:p w14:paraId="2C8A9276" w14:textId="59421E71" w:rsidR="00CA3F03" w:rsidRPr="00CA3F03" w:rsidDel="007D2C32" w:rsidRDefault="00CA3F03" w:rsidP="00225D19">
            <w:pPr>
              <w:spacing w:after="0" w:line="240" w:lineRule="auto"/>
              <w:jc w:val="right"/>
              <w:rPr>
                <w:ins w:id="11302" w:author="John Junico Bernados" w:date="2017-08-23T22:04:00Z"/>
                <w:del w:id="11303" w:author="Jen" w:date="2017-08-25T11:32:00Z"/>
                <w:rFonts w:ascii="Times New Roman" w:eastAsia="Times New Roman" w:hAnsi="Times New Roman" w:cs="Times New Roman"/>
                <w:color w:val="000000"/>
                <w:sz w:val="20"/>
                <w:szCs w:val="20"/>
                <w:highlight w:val="yellow"/>
                <w:lang w:val="en-US"/>
                <w:rPrChange w:id="11304" w:author="John Junico Bernados" w:date="2017-08-23T22:06:00Z">
                  <w:rPr>
                    <w:ins w:id="11305" w:author="John Junico Bernados" w:date="2017-08-23T22:04:00Z"/>
                    <w:del w:id="11306" w:author="Jen" w:date="2017-08-25T11:32:00Z"/>
                    <w:rFonts w:ascii="Times New Roman" w:eastAsia="Times New Roman" w:hAnsi="Times New Roman" w:cs="Times New Roman"/>
                    <w:color w:val="000000"/>
                    <w:sz w:val="20"/>
                    <w:szCs w:val="20"/>
                    <w:lang w:val="en-US"/>
                  </w:rPr>
                </w:rPrChange>
              </w:rPr>
            </w:pPr>
            <w:ins w:id="11307" w:author="John Junico Bernados" w:date="2017-08-23T22:04:00Z">
              <w:del w:id="11308" w:author="Jen" w:date="2017-08-25T11:32:00Z">
                <w:r w:rsidRPr="00CA3F03" w:rsidDel="007D2C32">
                  <w:rPr>
                    <w:rFonts w:ascii="Times New Roman" w:eastAsia="Times New Roman" w:hAnsi="Times New Roman" w:cs="Times New Roman"/>
                    <w:color w:val="000000"/>
                    <w:sz w:val="20"/>
                    <w:szCs w:val="20"/>
                    <w:highlight w:val="yellow"/>
                    <w:rPrChange w:id="11309" w:author="John Junico Bernados" w:date="2017-08-23T22:06:00Z">
                      <w:rPr>
                        <w:rFonts w:ascii="Times New Roman" w:eastAsia="Times New Roman" w:hAnsi="Times New Roman" w:cs="Times New Roman"/>
                        <w:color w:val="000000"/>
                        <w:sz w:val="20"/>
                        <w:szCs w:val="20"/>
                      </w:rPr>
                    </w:rPrChange>
                  </w:rPr>
                  <w:delText>64</w:delText>
                </w:r>
              </w:del>
            </w:ins>
          </w:p>
        </w:tc>
        <w:tc>
          <w:tcPr>
            <w:tcW w:w="1104" w:type="dxa"/>
            <w:tcBorders>
              <w:top w:val="nil"/>
              <w:left w:val="nil"/>
              <w:bottom w:val="single" w:sz="4" w:space="0" w:color="auto"/>
              <w:right w:val="single" w:sz="4" w:space="0" w:color="auto"/>
            </w:tcBorders>
            <w:shd w:val="clear" w:color="auto" w:fill="auto"/>
            <w:vAlign w:val="center"/>
            <w:hideMark/>
          </w:tcPr>
          <w:p w14:paraId="5B21751C" w14:textId="29C2BB5A" w:rsidR="00CA3F03" w:rsidRPr="00CA3F03" w:rsidDel="007D2C32" w:rsidRDefault="00CA3F03" w:rsidP="00225D19">
            <w:pPr>
              <w:spacing w:after="0" w:line="240" w:lineRule="auto"/>
              <w:jc w:val="right"/>
              <w:rPr>
                <w:ins w:id="11310" w:author="John Junico Bernados" w:date="2017-08-23T22:04:00Z"/>
                <w:del w:id="11311" w:author="Jen" w:date="2017-08-25T11:32:00Z"/>
                <w:rFonts w:ascii="Times New Roman" w:eastAsia="Times New Roman" w:hAnsi="Times New Roman" w:cs="Times New Roman"/>
                <w:color w:val="000000"/>
                <w:sz w:val="20"/>
                <w:szCs w:val="20"/>
                <w:highlight w:val="yellow"/>
                <w:lang w:val="en-US"/>
                <w:rPrChange w:id="11312" w:author="John Junico Bernados" w:date="2017-08-23T22:06:00Z">
                  <w:rPr>
                    <w:ins w:id="11313" w:author="John Junico Bernados" w:date="2017-08-23T22:04:00Z"/>
                    <w:del w:id="11314" w:author="Jen" w:date="2017-08-25T11:32:00Z"/>
                    <w:rFonts w:ascii="Times New Roman" w:eastAsia="Times New Roman" w:hAnsi="Times New Roman" w:cs="Times New Roman"/>
                    <w:color w:val="000000"/>
                    <w:sz w:val="20"/>
                    <w:szCs w:val="20"/>
                    <w:lang w:val="en-US"/>
                  </w:rPr>
                </w:rPrChange>
              </w:rPr>
            </w:pPr>
            <w:ins w:id="11315" w:author="John Junico Bernados" w:date="2017-08-23T22:04:00Z">
              <w:del w:id="11316" w:author="Jen" w:date="2017-08-25T11:32:00Z">
                <w:r w:rsidRPr="00CA3F03" w:rsidDel="007D2C32">
                  <w:rPr>
                    <w:rFonts w:ascii="Times New Roman" w:eastAsia="Times New Roman" w:hAnsi="Times New Roman" w:cs="Times New Roman"/>
                    <w:color w:val="000000"/>
                    <w:sz w:val="20"/>
                    <w:szCs w:val="20"/>
                    <w:highlight w:val="yellow"/>
                    <w:rPrChange w:id="11317" w:author="John Junico Bernados" w:date="2017-08-23T22:06:00Z">
                      <w:rPr>
                        <w:rFonts w:ascii="Times New Roman" w:eastAsia="Times New Roman" w:hAnsi="Times New Roman" w:cs="Times New Roman"/>
                        <w:color w:val="000000"/>
                        <w:sz w:val="20"/>
                        <w:szCs w:val="20"/>
                      </w:rPr>
                    </w:rPrChange>
                  </w:rPr>
                  <w:delText>141,240</w:delText>
                </w:r>
              </w:del>
            </w:ins>
          </w:p>
        </w:tc>
        <w:tc>
          <w:tcPr>
            <w:tcW w:w="928" w:type="dxa"/>
            <w:tcBorders>
              <w:top w:val="nil"/>
              <w:left w:val="nil"/>
              <w:bottom w:val="single" w:sz="4" w:space="0" w:color="auto"/>
              <w:right w:val="single" w:sz="4" w:space="0" w:color="auto"/>
            </w:tcBorders>
            <w:shd w:val="clear" w:color="auto" w:fill="auto"/>
            <w:vAlign w:val="center"/>
            <w:hideMark/>
          </w:tcPr>
          <w:p w14:paraId="2D968E83" w14:textId="6E08DA59" w:rsidR="00CA3F03" w:rsidRPr="00CA3F03" w:rsidDel="007D2C32" w:rsidRDefault="00CA3F03" w:rsidP="00225D19">
            <w:pPr>
              <w:spacing w:after="0" w:line="240" w:lineRule="auto"/>
              <w:jc w:val="right"/>
              <w:rPr>
                <w:ins w:id="11318" w:author="John Junico Bernados" w:date="2017-08-23T22:04:00Z"/>
                <w:del w:id="11319" w:author="Jen" w:date="2017-08-25T11:32:00Z"/>
                <w:rFonts w:ascii="Times New Roman" w:eastAsia="Times New Roman" w:hAnsi="Times New Roman" w:cs="Times New Roman"/>
                <w:color w:val="000000"/>
                <w:sz w:val="20"/>
                <w:szCs w:val="20"/>
                <w:highlight w:val="yellow"/>
                <w:lang w:val="en-US"/>
                <w:rPrChange w:id="11320" w:author="John Junico Bernados" w:date="2017-08-23T22:06:00Z">
                  <w:rPr>
                    <w:ins w:id="11321" w:author="John Junico Bernados" w:date="2017-08-23T22:04:00Z"/>
                    <w:del w:id="11322" w:author="Jen" w:date="2017-08-25T11:32:00Z"/>
                    <w:rFonts w:ascii="Times New Roman" w:eastAsia="Times New Roman" w:hAnsi="Times New Roman" w:cs="Times New Roman"/>
                    <w:color w:val="000000"/>
                    <w:sz w:val="20"/>
                    <w:szCs w:val="20"/>
                    <w:lang w:val="en-US"/>
                  </w:rPr>
                </w:rPrChange>
              </w:rPr>
            </w:pPr>
            <w:ins w:id="11323" w:author="John Junico Bernados" w:date="2017-08-23T22:04:00Z">
              <w:del w:id="11324" w:author="Jen" w:date="2017-08-25T11:32:00Z">
                <w:r w:rsidRPr="00CA3F03" w:rsidDel="007D2C32">
                  <w:rPr>
                    <w:rFonts w:ascii="Times New Roman" w:eastAsia="Times New Roman" w:hAnsi="Times New Roman" w:cs="Times New Roman"/>
                    <w:color w:val="000000"/>
                    <w:sz w:val="20"/>
                    <w:szCs w:val="20"/>
                    <w:highlight w:val="yellow"/>
                    <w:rPrChange w:id="11325" w:author="John Junico Bernados" w:date="2017-08-23T22:06:00Z">
                      <w:rPr>
                        <w:rFonts w:ascii="Times New Roman" w:eastAsia="Times New Roman" w:hAnsi="Times New Roman" w:cs="Times New Roman"/>
                        <w:color w:val="000000"/>
                        <w:sz w:val="20"/>
                        <w:szCs w:val="20"/>
                      </w:rPr>
                    </w:rPrChange>
                  </w:rPr>
                  <w:delText>1</w:delText>
                </w:r>
              </w:del>
            </w:ins>
          </w:p>
        </w:tc>
        <w:tc>
          <w:tcPr>
            <w:tcW w:w="866" w:type="dxa"/>
            <w:tcBorders>
              <w:top w:val="nil"/>
              <w:left w:val="nil"/>
              <w:bottom w:val="single" w:sz="4" w:space="0" w:color="auto"/>
              <w:right w:val="single" w:sz="4" w:space="0" w:color="auto"/>
            </w:tcBorders>
            <w:shd w:val="clear" w:color="auto" w:fill="auto"/>
            <w:vAlign w:val="center"/>
            <w:hideMark/>
          </w:tcPr>
          <w:p w14:paraId="03E5FB2E" w14:textId="6BC4167C" w:rsidR="00CA3F03" w:rsidRPr="00CA3F03" w:rsidDel="007D2C32" w:rsidRDefault="00CA3F03" w:rsidP="00225D19">
            <w:pPr>
              <w:spacing w:after="0" w:line="240" w:lineRule="auto"/>
              <w:jc w:val="right"/>
              <w:rPr>
                <w:ins w:id="11326" w:author="John Junico Bernados" w:date="2017-08-23T22:04:00Z"/>
                <w:del w:id="11327" w:author="Jen" w:date="2017-08-25T11:32:00Z"/>
                <w:rFonts w:ascii="Times New Roman" w:eastAsia="Times New Roman" w:hAnsi="Times New Roman" w:cs="Times New Roman"/>
                <w:color w:val="000000"/>
                <w:sz w:val="20"/>
                <w:szCs w:val="20"/>
                <w:highlight w:val="yellow"/>
                <w:lang w:val="en-US"/>
                <w:rPrChange w:id="11328" w:author="John Junico Bernados" w:date="2017-08-23T22:06:00Z">
                  <w:rPr>
                    <w:ins w:id="11329" w:author="John Junico Bernados" w:date="2017-08-23T22:04:00Z"/>
                    <w:del w:id="11330" w:author="Jen" w:date="2017-08-25T11:32:00Z"/>
                    <w:rFonts w:ascii="Times New Roman" w:eastAsia="Times New Roman" w:hAnsi="Times New Roman" w:cs="Times New Roman"/>
                    <w:color w:val="000000"/>
                    <w:sz w:val="20"/>
                    <w:szCs w:val="20"/>
                    <w:lang w:val="en-US"/>
                  </w:rPr>
                </w:rPrChange>
              </w:rPr>
            </w:pPr>
            <w:ins w:id="11331" w:author="John Junico Bernados" w:date="2017-08-23T22:04:00Z">
              <w:del w:id="11332" w:author="Jen" w:date="2017-08-25T11:32:00Z">
                <w:r w:rsidRPr="00CA3F03" w:rsidDel="007D2C32">
                  <w:rPr>
                    <w:rFonts w:ascii="Times New Roman" w:eastAsia="Times New Roman" w:hAnsi="Times New Roman" w:cs="Times New Roman"/>
                    <w:color w:val="000000"/>
                    <w:sz w:val="20"/>
                    <w:szCs w:val="20"/>
                    <w:highlight w:val="yellow"/>
                    <w:rPrChange w:id="11333" w:author="John Junico Bernados" w:date="2017-08-23T22:06:00Z">
                      <w:rPr>
                        <w:rFonts w:ascii="Times New Roman" w:eastAsia="Times New Roman" w:hAnsi="Times New Roman" w:cs="Times New Roman"/>
                        <w:color w:val="000000"/>
                        <w:sz w:val="20"/>
                        <w:szCs w:val="20"/>
                      </w:rPr>
                    </w:rPrChange>
                  </w:rPr>
                  <w:delText>6,500</w:delText>
                </w:r>
              </w:del>
            </w:ins>
          </w:p>
        </w:tc>
        <w:tc>
          <w:tcPr>
            <w:tcW w:w="928" w:type="dxa"/>
            <w:tcBorders>
              <w:top w:val="nil"/>
              <w:left w:val="nil"/>
              <w:bottom w:val="single" w:sz="4" w:space="0" w:color="auto"/>
              <w:right w:val="single" w:sz="4" w:space="0" w:color="auto"/>
            </w:tcBorders>
            <w:shd w:val="clear" w:color="auto" w:fill="auto"/>
            <w:vAlign w:val="center"/>
            <w:hideMark/>
          </w:tcPr>
          <w:p w14:paraId="28E1C10B" w14:textId="6CC79F46" w:rsidR="00CA3F03" w:rsidRPr="00CA3F03" w:rsidDel="007D2C32" w:rsidRDefault="00CA3F03" w:rsidP="00225D19">
            <w:pPr>
              <w:spacing w:after="0" w:line="240" w:lineRule="auto"/>
              <w:jc w:val="right"/>
              <w:rPr>
                <w:ins w:id="11334" w:author="John Junico Bernados" w:date="2017-08-23T22:04:00Z"/>
                <w:del w:id="11335" w:author="Jen" w:date="2017-08-25T11:32:00Z"/>
                <w:rFonts w:ascii="Times New Roman" w:eastAsia="Times New Roman" w:hAnsi="Times New Roman" w:cs="Times New Roman"/>
                <w:color w:val="000000"/>
                <w:sz w:val="20"/>
                <w:szCs w:val="20"/>
                <w:highlight w:val="yellow"/>
                <w:lang w:val="en-US"/>
                <w:rPrChange w:id="11336" w:author="John Junico Bernados" w:date="2017-08-23T22:06:00Z">
                  <w:rPr>
                    <w:ins w:id="11337" w:author="John Junico Bernados" w:date="2017-08-23T22:04:00Z"/>
                    <w:del w:id="11338" w:author="Jen" w:date="2017-08-25T11:32:00Z"/>
                    <w:rFonts w:ascii="Times New Roman" w:eastAsia="Times New Roman" w:hAnsi="Times New Roman" w:cs="Times New Roman"/>
                    <w:color w:val="000000"/>
                    <w:sz w:val="20"/>
                    <w:szCs w:val="20"/>
                    <w:lang w:val="en-US"/>
                  </w:rPr>
                </w:rPrChange>
              </w:rPr>
            </w:pPr>
            <w:ins w:id="11339" w:author="John Junico Bernados" w:date="2017-08-23T22:04:00Z">
              <w:del w:id="11340" w:author="Jen" w:date="2017-08-25T11:32:00Z">
                <w:r w:rsidRPr="00CA3F03" w:rsidDel="007D2C32">
                  <w:rPr>
                    <w:rFonts w:ascii="Times New Roman" w:eastAsia="Times New Roman" w:hAnsi="Times New Roman" w:cs="Times New Roman"/>
                    <w:color w:val="000000"/>
                    <w:sz w:val="20"/>
                    <w:szCs w:val="20"/>
                    <w:highlight w:val="yellow"/>
                    <w:rPrChange w:id="11341" w:author="John Junico Bernados" w:date="2017-08-23T22:06:00Z">
                      <w:rPr>
                        <w:rFonts w:ascii="Times New Roman" w:eastAsia="Times New Roman" w:hAnsi="Times New Roman" w:cs="Times New Roman"/>
                        <w:color w:val="000000"/>
                        <w:sz w:val="20"/>
                        <w:szCs w:val="20"/>
                      </w:rPr>
                    </w:rPrChange>
                  </w:rPr>
                  <w:delText>4</w:delText>
                </w:r>
              </w:del>
            </w:ins>
          </w:p>
        </w:tc>
        <w:tc>
          <w:tcPr>
            <w:tcW w:w="1016" w:type="dxa"/>
            <w:tcBorders>
              <w:top w:val="nil"/>
              <w:left w:val="nil"/>
              <w:bottom w:val="single" w:sz="4" w:space="0" w:color="auto"/>
              <w:right w:val="single" w:sz="4" w:space="0" w:color="auto"/>
            </w:tcBorders>
            <w:shd w:val="clear" w:color="auto" w:fill="auto"/>
            <w:vAlign w:val="center"/>
            <w:hideMark/>
          </w:tcPr>
          <w:p w14:paraId="77B798B6" w14:textId="56D395C5" w:rsidR="00CA3F03" w:rsidRPr="00CA3F03" w:rsidDel="007D2C32" w:rsidRDefault="00CA3F03" w:rsidP="00225D19">
            <w:pPr>
              <w:spacing w:after="0" w:line="240" w:lineRule="auto"/>
              <w:jc w:val="right"/>
              <w:rPr>
                <w:ins w:id="11342" w:author="John Junico Bernados" w:date="2017-08-23T22:04:00Z"/>
                <w:del w:id="11343" w:author="Jen" w:date="2017-08-25T11:32:00Z"/>
                <w:rFonts w:ascii="Times New Roman" w:eastAsia="Times New Roman" w:hAnsi="Times New Roman" w:cs="Times New Roman"/>
                <w:color w:val="000000"/>
                <w:sz w:val="20"/>
                <w:szCs w:val="20"/>
                <w:highlight w:val="yellow"/>
                <w:lang w:val="en-US"/>
                <w:rPrChange w:id="11344" w:author="John Junico Bernados" w:date="2017-08-23T22:06:00Z">
                  <w:rPr>
                    <w:ins w:id="11345" w:author="John Junico Bernados" w:date="2017-08-23T22:04:00Z"/>
                    <w:del w:id="11346" w:author="Jen" w:date="2017-08-25T11:32:00Z"/>
                    <w:rFonts w:ascii="Times New Roman" w:eastAsia="Times New Roman" w:hAnsi="Times New Roman" w:cs="Times New Roman"/>
                    <w:color w:val="000000"/>
                    <w:sz w:val="20"/>
                    <w:szCs w:val="20"/>
                    <w:lang w:val="en-US"/>
                  </w:rPr>
                </w:rPrChange>
              </w:rPr>
            </w:pPr>
            <w:ins w:id="11347" w:author="John Junico Bernados" w:date="2017-08-23T22:04:00Z">
              <w:del w:id="11348" w:author="Jen" w:date="2017-08-25T11:32:00Z">
                <w:r w:rsidRPr="00CA3F03" w:rsidDel="007D2C32">
                  <w:rPr>
                    <w:rFonts w:ascii="Times New Roman" w:eastAsia="Times New Roman" w:hAnsi="Times New Roman" w:cs="Times New Roman"/>
                    <w:color w:val="000000"/>
                    <w:sz w:val="20"/>
                    <w:szCs w:val="20"/>
                    <w:highlight w:val="yellow"/>
                    <w:rPrChange w:id="11349" w:author="John Junico Bernados" w:date="2017-08-23T22:06:00Z">
                      <w:rPr>
                        <w:rFonts w:ascii="Times New Roman" w:eastAsia="Times New Roman" w:hAnsi="Times New Roman" w:cs="Times New Roman"/>
                        <w:color w:val="000000"/>
                        <w:sz w:val="20"/>
                        <w:szCs w:val="20"/>
                      </w:rPr>
                    </w:rPrChange>
                  </w:rPr>
                  <w:delText>279,900</w:delText>
                </w:r>
              </w:del>
            </w:ins>
          </w:p>
        </w:tc>
        <w:tc>
          <w:tcPr>
            <w:tcW w:w="1511" w:type="dxa"/>
            <w:tcBorders>
              <w:top w:val="nil"/>
              <w:left w:val="nil"/>
              <w:bottom w:val="single" w:sz="4" w:space="0" w:color="auto"/>
              <w:right w:val="single" w:sz="4" w:space="0" w:color="auto"/>
            </w:tcBorders>
            <w:shd w:val="clear" w:color="auto" w:fill="auto"/>
            <w:vAlign w:val="center"/>
            <w:hideMark/>
          </w:tcPr>
          <w:p w14:paraId="596A7687" w14:textId="52BB64EC" w:rsidR="00CA3F03" w:rsidRPr="00CA3F03" w:rsidDel="007D2C32" w:rsidRDefault="00CA3F03" w:rsidP="00225D19">
            <w:pPr>
              <w:spacing w:after="0" w:line="240" w:lineRule="auto"/>
              <w:jc w:val="right"/>
              <w:rPr>
                <w:ins w:id="11350" w:author="John Junico Bernados" w:date="2017-08-23T22:04:00Z"/>
                <w:del w:id="11351" w:author="Jen" w:date="2017-08-25T11:32:00Z"/>
                <w:rFonts w:ascii="Times New Roman" w:eastAsia="Times New Roman" w:hAnsi="Times New Roman" w:cs="Times New Roman"/>
                <w:b/>
                <w:color w:val="000000"/>
                <w:sz w:val="20"/>
                <w:szCs w:val="20"/>
                <w:highlight w:val="yellow"/>
                <w:lang w:val="en-US"/>
                <w:rPrChange w:id="11352" w:author="John Junico Bernados" w:date="2017-08-23T22:06:00Z">
                  <w:rPr>
                    <w:ins w:id="11353" w:author="John Junico Bernados" w:date="2017-08-23T22:04:00Z"/>
                    <w:del w:id="11354" w:author="Jen" w:date="2017-08-25T11:32:00Z"/>
                    <w:rFonts w:ascii="Times New Roman" w:eastAsia="Times New Roman" w:hAnsi="Times New Roman" w:cs="Times New Roman"/>
                    <w:b/>
                    <w:color w:val="000000"/>
                    <w:sz w:val="20"/>
                    <w:szCs w:val="20"/>
                    <w:lang w:val="en-US"/>
                  </w:rPr>
                </w:rPrChange>
              </w:rPr>
            </w:pPr>
            <w:ins w:id="11355" w:author="John Junico Bernados" w:date="2017-08-23T22:04:00Z">
              <w:del w:id="11356" w:author="Jen" w:date="2017-08-25T11:32:00Z">
                <w:r w:rsidRPr="00CA3F03" w:rsidDel="007D2C32">
                  <w:rPr>
                    <w:rFonts w:ascii="Times New Roman" w:eastAsia="Times New Roman" w:hAnsi="Times New Roman" w:cs="Times New Roman"/>
                    <w:b/>
                    <w:color w:val="000000"/>
                    <w:sz w:val="20"/>
                    <w:szCs w:val="20"/>
                    <w:highlight w:val="yellow"/>
                    <w:rPrChange w:id="11357" w:author="John Junico Bernados" w:date="2017-08-23T22:06:00Z">
                      <w:rPr>
                        <w:rFonts w:ascii="Times New Roman" w:eastAsia="Times New Roman" w:hAnsi="Times New Roman" w:cs="Times New Roman"/>
                        <w:b/>
                        <w:color w:val="000000"/>
                        <w:sz w:val="20"/>
                        <w:szCs w:val="20"/>
                      </w:rPr>
                    </w:rPrChange>
                  </w:rPr>
                  <w:delText>427,000</w:delText>
                </w:r>
              </w:del>
            </w:ins>
          </w:p>
        </w:tc>
      </w:tr>
      <w:tr w:rsidR="00CA3F03" w:rsidRPr="00617EC9" w:rsidDel="007D2C32" w14:paraId="7B896BAC" w14:textId="2A8865F2" w:rsidTr="00225D19">
        <w:trPr>
          <w:trHeight w:val="510"/>
          <w:jc w:val="center"/>
          <w:ins w:id="11358" w:author="John Junico Bernados" w:date="2017-08-23T22:04:00Z"/>
          <w:del w:id="11359"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64A2080" w14:textId="2E5C9B34" w:rsidR="00CA3F03" w:rsidRPr="00CA3F03" w:rsidDel="007D2C32" w:rsidRDefault="00CA3F03" w:rsidP="00225D19">
            <w:pPr>
              <w:spacing w:after="0" w:line="240" w:lineRule="auto"/>
              <w:jc w:val="both"/>
              <w:rPr>
                <w:ins w:id="11360" w:author="John Junico Bernados" w:date="2017-08-23T22:04:00Z"/>
                <w:del w:id="11361" w:author="Jen" w:date="2017-08-25T11:32:00Z"/>
                <w:rFonts w:ascii="Times New Roman" w:eastAsia="Times New Roman" w:hAnsi="Times New Roman" w:cs="Times New Roman"/>
                <w:color w:val="000000"/>
                <w:sz w:val="20"/>
                <w:szCs w:val="20"/>
                <w:highlight w:val="yellow"/>
                <w:lang w:val="en-US"/>
                <w:rPrChange w:id="11362" w:author="John Junico Bernados" w:date="2017-08-23T22:06:00Z">
                  <w:rPr>
                    <w:ins w:id="11363" w:author="John Junico Bernados" w:date="2017-08-23T22:04:00Z"/>
                    <w:del w:id="11364" w:author="Jen" w:date="2017-08-25T11:32:00Z"/>
                    <w:rFonts w:ascii="Times New Roman" w:eastAsia="Times New Roman" w:hAnsi="Times New Roman" w:cs="Times New Roman"/>
                    <w:color w:val="000000"/>
                    <w:sz w:val="20"/>
                    <w:szCs w:val="20"/>
                    <w:lang w:val="en-US"/>
                  </w:rPr>
                </w:rPrChange>
              </w:rPr>
            </w:pPr>
            <w:ins w:id="11365" w:author="John Junico Bernados" w:date="2017-08-23T22:04:00Z">
              <w:del w:id="11366" w:author="Jen" w:date="2017-08-25T11:32:00Z">
                <w:r w:rsidRPr="00CA3F03" w:rsidDel="007D2C32">
                  <w:rPr>
                    <w:rFonts w:ascii="Times New Roman" w:eastAsia="Times New Roman" w:hAnsi="Times New Roman" w:cs="Times New Roman"/>
                    <w:color w:val="000000"/>
                    <w:sz w:val="20"/>
                    <w:szCs w:val="20"/>
                    <w:highlight w:val="yellow"/>
                    <w:rPrChange w:id="11367" w:author="John Junico Bernados" w:date="2017-08-23T22:06:00Z">
                      <w:rPr>
                        <w:rFonts w:ascii="Times New Roman" w:eastAsia="Times New Roman" w:hAnsi="Times New Roman" w:cs="Times New Roman"/>
                        <w:color w:val="000000"/>
                        <w:sz w:val="20"/>
                        <w:szCs w:val="20"/>
                      </w:rPr>
                    </w:rPrChange>
                  </w:rPr>
                  <w:delText>Meycauayan</w:delText>
                </w:r>
              </w:del>
            </w:ins>
          </w:p>
        </w:tc>
        <w:tc>
          <w:tcPr>
            <w:tcW w:w="698" w:type="dxa"/>
            <w:tcBorders>
              <w:top w:val="nil"/>
              <w:left w:val="nil"/>
              <w:bottom w:val="single" w:sz="4" w:space="0" w:color="auto"/>
              <w:right w:val="single" w:sz="4" w:space="0" w:color="auto"/>
            </w:tcBorders>
            <w:shd w:val="clear" w:color="auto" w:fill="auto"/>
            <w:vAlign w:val="center"/>
            <w:hideMark/>
          </w:tcPr>
          <w:p w14:paraId="54CD9801" w14:textId="68C3E588" w:rsidR="00CA3F03" w:rsidRPr="00CA3F03" w:rsidDel="007D2C32" w:rsidRDefault="00CA3F03" w:rsidP="00225D19">
            <w:pPr>
              <w:spacing w:after="0" w:line="240" w:lineRule="auto"/>
              <w:jc w:val="right"/>
              <w:rPr>
                <w:ins w:id="11368" w:author="John Junico Bernados" w:date="2017-08-23T22:04:00Z"/>
                <w:del w:id="11369" w:author="Jen" w:date="2017-08-25T11:32:00Z"/>
                <w:rFonts w:ascii="Times New Roman" w:eastAsia="Times New Roman" w:hAnsi="Times New Roman" w:cs="Times New Roman"/>
                <w:color w:val="000000"/>
                <w:sz w:val="20"/>
                <w:szCs w:val="20"/>
                <w:highlight w:val="yellow"/>
                <w:lang w:val="en-US"/>
                <w:rPrChange w:id="11370" w:author="John Junico Bernados" w:date="2017-08-23T22:06:00Z">
                  <w:rPr>
                    <w:ins w:id="11371" w:author="John Junico Bernados" w:date="2017-08-23T22:04:00Z"/>
                    <w:del w:id="11372" w:author="Jen" w:date="2017-08-25T11:32:00Z"/>
                    <w:rFonts w:ascii="Times New Roman" w:eastAsia="Times New Roman" w:hAnsi="Times New Roman" w:cs="Times New Roman"/>
                    <w:color w:val="000000"/>
                    <w:sz w:val="20"/>
                    <w:szCs w:val="20"/>
                    <w:lang w:val="en-US"/>
                  </w:rPr>
                </w:rPrChange>
              </w:rPr>
            </w:pPr>
            <w:ins w:id="11373" w:author="John Junico Bernados" w:date="2017-08-23T22:04:00Z">
              <w:del w:id="11374" w:author="Jen" w:date="2017-08-25T11:32:00Z">
                <w:r w:rsidRPr="00CA3F03" w:rsidDel="007D2C32">
                  <w:rPr>
                    <w:rFonts w:ascii="Times New Roman" w:eastAsia="Times New Roman" w:hAnsi="Times New Roman" w:cs="Times New Roman"/>
                    <w:color w:val="000000"/>
                    <w:sz w:val="20"/>
                    <w:szCs w:val="20"/>
                    <w:highlight w:val="yellow"/>
                    <w:rPrChange w:id="11375" w:author="John Junico Bernados" w:date="2017-08-23T22:06:00Z">
                      <w:rPr>
                        <w:rFonts w:ascii="Times New Roman" w:eastAsia="Times New Roman" w:hAnsi="Times New Roman" w:cs="Times New Roman"/>
                        <w:color w:val="000000"/>
                        <w:sz w:val="20"/>
                        <w:szCs w:val="20"/>
                      </w:rPr>
                    </w:rPrChange>
                  </w:rPr>
                  <w:delText>600</w:delText>
                </w:r>
              </w:del>
            </w:ins>
          </w:p>
        </w:tc>
        <w:tc>
          <w:tcPr>
            <w:tcW w:w="1104" w:type="dxa"/>
            <w:tcBorders>
              <w:top w:val="nil"/>
              <w:left w:val="nil"/>
              <w:bottom w:val="single" w:sz="4" w:space="0" w:color="auto"/>
              <w:right w:val="single" w:sz="4" w:space="0" w:color="auto"/>
            </w:tcBorders>
            <w:shd w:val="clear" w:color="auto" w:fill="auto"/>
            <w:vAlign w:val="center"/>
            <w:hideMark/>
          </w:tcPr>
          <w:p w14:paraId="6E4D3F78" w14:textId="23A4C939" w:rsidR="00CA3F03" w:rsidRPr="00CA3F03" w:rsidDel="007D2C32" w:rsidRDefault="00CA3F03" w:rsidP="00225D19">
            <w:pPr>
              <w:spacing w:after="0" w:line="240" w:lineRule="auto"/>
              <w:jc w:val="right"/>
              <w:rPr>
                <w:ins w:id="11376" w:author="John Junico Bernados" w:date="2017-08-23T22:04:00Z"/>
                <w:del w:id="11377" w:author="Jen" w:date="2017-08-25T11:32:00Z"/>
                <w:rFonts w:ascii="Times New Roman" w:eastAsia="Times New Roman" w:hAnsi="Times New Roman" w:cs="Times New Roman"/>
                <w:color w:val="000000"/>
                <w:sz w:val="20"/>
                <w:szCs w:val="20"/>
                <w:highlight w:val="yellow"/>
                <w:lang w:val="en-US"/>
                <w:rPrChange w:id="11378" w:author="John Junico Bernados" w:date="2017-08-23T22:06:00Z">
                  <w:rPr>
                    <w:ins w:id="11379" w:author="John Junico Bernados" w:date="2017-08-23T22:04:00Z"/>
                    <w:del w:id="11380" w:author="Jen" w:date="2017-08-25T11:32:00Z"/>
                    <w:rFonts w:ascii="Times New Roman" w:eastAsia="Times New Roman" w:hAnsi="Times New Roman" w:cs="Times New Roman"/>
                    <w:color w:val="000000"/>
                    <w:sz w:val="20"/>
                    <w:szCs w:val="20"/>
                    <w:lang w:val="en-US"/>
                  </w:rPr>
                </w:rPrChange>
              </w:rPr>
            </w:pPr>
            <w:ins w:id="11381" w:author="John Junico Bernados" w:date="2017-08-23T22:04:00Z">
              <w:del w:id="11382" w:author="Jen" w:date="2017-08-25T11:32:00Z">
                <w:r w:rsidRPr="00CA3F03" w:rsidDel="007D2C32">
                  <w:rPr>
                    <w:rFonts w:ascii="Times New Roman" w:eastAsia="Times New Roman" w:hAnsi="Times New Roman" w:cs="Times New Roman"/>
                    <w:color w:val="000000"/>
                    <w:sz w:val="20"/>
                    <w:szCs w:val="20"/>
                    <w:highlight w:val="yellow"/>
                    <w:rPrChange w:id="11383" w:author="John Junico Bernados" w:date="2017-08-23T22:06:00Z">
                      <w:rPr>
                        <w:rFonts w:ascii="Times New Roman" w:eastAsia="Times New Roman" w:hAnsi="Times New Roman" w:cs="Times New Roman"/>
                        <w:color w:val="000000"/>
                        <w:sz w:val="20"/>
                        <w:szCs w:val="20"/>
                      </w:rPr>
                    </w:rPrChange>
                  </w:rPr>
                  <w:delText>1,318,900</w:delText>
                </w:r>
              </w:del>
            </w:ins>
          </w:p>
        </w:tc>
        <w:tc>
          <w:tcPr>
            <w:tcW w:w="928" w:type="dxa"/>
            <w:tcBorders>
              <w:top w:val="nil"/>
              <w:left w:val="nil"/>
              <w:bottom w:val="single" w:sz="4" w:space="0" w:color="auto"/>
              <w:right w:val="single" w:sz="4" w:space="0" w:color="auto"/>
            </w:tcBorders>
            <w:shd w:val="clear" w:color="auto" w:fill="auto"/>
            <w:vAlign w:val="center"/>
            <w:hideMark/>
          </w:tcPr>
          <w:p w14:paraId="2488C805" w14:textId="364A424A" w:rsidR="00CA3F03" w:rsidRPr="00CA3F03" w:rsidDel="007D2C32" w:rsidRDefault="00CA3F03" w:rsidP="00225D19">
            <w:pPr>
              <w:spacing w:after="0" w:line="240" w:lineRule="auto"/>
              <w:jc w:val="right"/>
              <w:rPr>
                <w:ins w:id="11384" w:author="John Junico Bernados" w:date="2017-08-23T22:04:00Z"/>
                <w:del w:id="11385" w:author="Jen" w:date="2017-08-25T11:32:00Z"/>
                <w:rFonts w:ascii="Times New Roman" w:eastAsia="Times New Roman" w:hAnsi="Times New Roman" w:cs="Times New Roman"/>
                <w:color w:val="000000"/>
                <w:sz w:val="20"/>
                <w:szCs w:val="20"/>
                <w:highlight w:val="yellow"/>
                <w:lang w:val="en-US"/>
                <w:rPrChange w:id="11386" w:author="John Junico Bernados" w:date="2017-08-23T22:06:00Z">
                  <w:rPr>
                    <w:ins w:id="11387" w:author="John Junico Bernados" w:date="2017-08-23T22:04:00Z"/>
                    <w:del w:id="11388" w:author="Jen" w:date="2017-08-25T11:32:00Z"/>
                    <w:rFonts w:ascii="Times New Roman" w:eastAsia="Times New Roman" w:hAnsi="Times New Roman" w:cs="Times New Roman"/>
                    <w:color w:val="000000"/>
                    <w:sz w:val="20"/>
                    <w:szCs w:val="20"/>
                    <w:lang w:val="en-US"/>
                  </w:rPr>
                </w:rPrChange>
              </w:rPr>
            </w:pPr>
            <w:ins w:id="11389" w:author="John Junico Bernados" w:date="2017-08-23T22:04:00Z">
              <w:del w:id="11390" w:author="Jen" w:date="2017-08-25T11:32:00Z">
                <w:r w:rsidRPr="00CA3F03" w:rsidDel="007D2C32">
                  <w:rPr>
                    <w:rFonts w:ascii="Times New Roman" w:eastAsia="Times New Roman" w:hAnsi="Times New Roman" w:cs="Times New Roman"/>
                    <w:color w:val="000000"/>
                    <w:sz w:val="20"/>
                    <w:szCs w:val="20"/>
                    <w:highlight w:val="yellow"/>
                    <w:rPrChange w:id="11391" w:author="John Junico Bernados" w:date="2017-08-23T22:06:00Z">
                      <w:rPr>
                        <w:rFonts w:ascii="Times New Roman" w:eastAsia="Times New Roman" w:hAnsi="Times New Roman" w:cs="Times New Roman"/>
                        <w:color w:val="000000"/>
                        <w:sz w:val="20"/>
                        <w:szCs w:val="20"/>
                      </w:rPr>
                    </w:rPrChange>
                  </w:rPr>
                  <w:delText>3</w:delText>
                </w:r>
              </w:del>
            </w:ins>
          </w:p>
        </w:tc>
        <w:tc>
          <w:tcPr>
            <w:tcW w:w="866" w:type="dxa"/>
            <w:tcBorders>
              <w:top w:val="nil"/>
              <w:left w:val="nil"/>
              <w:bottom w:val="single" w:sz="4" w:space="0" w:color="auto"/>
              <w:right w:val="single" w:sz="4" w:space="0" w:color="auto"/>
            </w:tcBorders>
            <w:shd w:val="clear" w:color="auto" w:fill="auto"/>
            <w:vAlign w:val="center"/>
            <w:hideMark/>
          </w:tcPr>
          <w:p w14:paraId="2E6E312C" w14:textId="2E8E8EE5" w:rsidR="00CA3F03" w:rsidRPr="00CA3F03" w:rsidDel="007D2C32" w:rsidRDefault="00CA3F03" w:rsidP="00225D19">
            <w:pPr>
              <w:spacing w:after="0" w:line="240" w:lineRule="auto"/>
              <w:jc w:val="right"/>
              <w:rPr>
                <w:ins w:id="11392" w:author="John Junico Bernados" w:date="2017-08-23T22:04:00Z"/>
                <w:del w:id="11393" w:author="Jen" w:date="2017-08-25T11:32:00Z"/>
                <w:rFonts w:ascii="Times New Roman" w:eastAsia="Times New Roman" w:hAnsi="Times New Roman" w:cs="Times New Roman"/>
                <w:color w:val="000000"/>
                <w:sz w:val="20"/>
                <w:szCs w:val="20"/>
                <w:highlight w:val="yellow"/>
                <w:lang w:val="en-US"/>
                <w:rPrChange w:id="11394" w:author="John Junico Bernados" w:date="2017-08-23T22:06:00Z">
                  <w:rPr>
                    <w:ins w:id="11395" w:author="John Junico Bernados" w:date="2017-08-23T22:04:00Z"/>
                    <w:del w:id="11396" w:author="Jen" w:date="2017-08-25T11:32:00Z"/>
                    <w:rFonts w:ascii="Times New Roman" w:eastAsia="Times New Roman" w:hAnsi="Times New Roman" w:cs="Times New Roman"/>
                    <w:color w:val="000000"/>
                    <w:sz w:val="20"/>
                    <w:szCs w:val="20"/>
                    <w:lang w:val="en-US"/>
                  </w:rPr>
                </w:rPrChange>
              </w:rPr>
            </w:pPr>
            <w:ins w:id="11397" w:author="John Junico Bernados" w:date="2017-08-23T22:04:00Z">
              <w:del w:id="11398" w:author="Jen" w:date="2017-08-25T11:32:00Z">
                <w:r w:rsidRPr="00CA3F03" w:rsidDel="007D2C32">
                  <w:rPr>
                    <w:rFonts w:ascii="Times New Roman" w:eastAsia="Times New Roman" w:hAnsi="Times New Roman" w:cs="Times New Roman"/>
                    <w:color w:val="000000"/>
                    <w:sz w:val="20"/>
                    <w:szCs w:val="20"/>
                    <w:highlight w:val="yellow"/>
                    <w:rPrChange w:id="11399" w:author="John Junico Bernados" w:date="2017-08-23T22:06:00Z">
                      <w:rPr>
                        <w:rFonts w:ascii="Times New Roman" w:eastAsia="Times New Roman" w:hAnsi="Times New Roman" w:cs="Times New Roman"/>
                        <w:color w:val="000000"/>
                        <w:sz w:val="20"/>
                        <w:szCs w:val="20"/>
                      </w:rPr>
                    </w:rPrChange>
                  </w:rPr>
                  <w:delText>19,500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54613827" w14:textId="35F7F3E3" w:rsidR="00CA3F03" w:rsidRPr="00CA3F03" w:rsidDel="007D2C32" w:rsidRDefault="00CA3F03" w:rsidP="00225D19">
            <w:pPr>
              <w:spacing w:after="0" w:line="240" w:lineRule="auto"/>
              <w:jc w:val="right"/>
              <w:rPr>
                <w:ins w:id="11400" w:author="John Junico Bernados" w:date="2017-08-23T22:04:00Z"/>
                <w:del w:id="11401" w:author="Jen" w:date="2017-08-25T11:32:00Z"/>
                <w:rFonts w:ascii="Times New Roman" w:eastAsia="Times New Roman" w:hAnsi="Times New Roman" w:cs="Times New Roman"/>
                <w:color w:val="000000"/>
                <w:sz w:val="20"/>
                <w:szCs w:val="20"/>
                <w:highlight w:val="yellow"/>
                <w:lang w:val="en-US"/>
                <w:rPrChange w:id="11402" w:author="John Junico Bernados" w:date="2017-08-23T22:06:00Z">
                  <w:rPr>
                    <w:ins w:id="11403" w:author="John Junico Bernados" w:date="2017-08-23T22:04:00Z"/>
                    <w:del w:id="11404" w:author="Jen" w:date="2017-08-25T11:32:00Z"/>
                    <w:rFonts w:ascii="Times New Roman" w:eastAsia="Times New Roman" w:hAnsi="Times New Roman" w:cs="Times New Roman"/>
                    <w:color w:val="000000"/>
                    <w:sz w:val="20"/>
                    <w:szCs w:val="20"/>
                    <w:lang w:val="en-US"/>
                  </w:rPr>
                </w:rPrChange>
              </w:rPr>
            </w:pPr>
            <w:ins w:id="11405" w:author="John Junico Bernados" w:date="2017-08-23T22:04:00Z">
              <w:del w:id="11406" w:author="Jen" w:date="2017-08-25T11:32:00Z">
                <w:r w:rsidRPr="00CA3F03" w:rsidDel="007D2C32">
                  <w:rPr>
                    <w:rFonts w:ascii="Times New Roman" w:eastAsia="Times New Roman" w:hAnsi="Times New Roman" w:cs="Times New Roman"/>
                    <w:color w:val="000000"/>
                    <w:sz w:val="20"/>
                    <w:szCs w:val="20"/>
                    <w:highlight w:val="yellow"/>
                    <w:rPrChange w:id="11407" w:author="John Junico Bernados" w:date="2017-08-23T22:06:00Z">
                      <w:rPr>
                        <w:rFonts w:ascii="Times New Roman" w:eastAsia="Times New Roman" w:hAnsi="Times New Roman" w:cs="Times New Roman"/>
                        <w:color w:val="000000"/>
                        <w:sz w:val="20"/>
                        <w:szCs w:val="20"/>
                      </w:rPr>
                    </w:rPrChange>
                  </w:rPr>
                  <w:delText>6</w:delText>
                </w:r>
              </w:del>
            </w:ins>
          </w:p>
        </w:tc>
        <w:tc>
          <w:tcPr>
            <w:tcW w:w="1016" w:type="dxa"/>
            <w:tcBorders>
              <w:top w:val="nil"/>
              <w:left w:val="nil"/>
              <w:bottom w:val="single" w:sz="4" w:space="0" w:color="auto"/>
              <w:right w:val="single" w:sz="4" w:space="0" w:color="auto"/>
            </w:tcBorders>
            <w:shd w:val="clear" w:color="auto" w:fill="auto"/>
            <w:vAlign w:val="center"/>
            <w:hideMark/>
          </w:tcPr>
          <w:p w14:paraId="30B421D6" w14:textId="29DD61E2" w:rsidR="00CA3F03" w:rsidRPr="00CA3F03" w:rsidDel="007D2C32" w:rsidRDefault="00CA3F03" w:rsidP="00225D19">
            <w:pPr>
              <w:spacing w:after="0" w:line="240" w:lineRule="auto"/>
              <w:jc w:val="right"/>
              <w:rPr>
                <w:ins w:id="11408" w:author="John Junico Bernados" w:date="2017-08-23T22:04:00Z"/>
                <w:del w:id="11409" w:author="Jen" w:date="2017-08-25T11:32:00Z"/>
                <w:rFonts w:ascii="Times New Roman" w:eastAsia="Times New Roman" w:hAnsi="Times New Roman" w:cs="Times New Roman"/>
                <w:color w:val="000000"/>
                <w:sz w:val="20"/>
                <w:szCs w:val="20"/>
                <w:highlight w:val="yellow"/>
                <w:lang w:val="en-US"/>
                <w:rPrChange w:id="11410" w:author="John Junico Bernados" w:date="2017-08-23T22:06:00Z">
                  <w:rPr>
                    <w:ins w:id="11411" w:author="John Junico Bernados" w:date="2017-08-23T22:04:00Z"/>
                    <w:del w:id="11412" w:author="Jen" w:date="2017-08-25T11:32:00Z"/>
                    <w:rFonts w:ascii="Times New Roman" w:eastAsia="Times New Roman" w:hAnsi="Times New Roman" w:cs="Times New Roman"/>
                    <w:color w:val="000000"/>
                    <w:sz w:val="20"/>
                    <w:szCs w:val="20"/>
                    <w:lang w:val="en-US"/>
                  </w:rPr>
                </w:rPrChange>
              </w:rPr>
            </w:pPr>
            <w:ins w:id="11413" w:author="John Junico Bernados" w:date="2017-08-23T22:04:00Z">
              <w:del w:id="11414" w:author="Jen" w:date="2017-08-25T11:32:00Z">
                <w:r w:rsidRPr="00CA3F03" w:rsidDel="007D2C32">
                  <w:rPr>
                    <w:rFonts w:ascii="Times New Roman" w:eastAsia="Times New Roman" w:hAnsi="Times New Roman" w:cs="Times New Roman"/>
                    <w:color w:val="000000"/>
                    <w:sz w:val="20"/>
                    <w:szCs w:val="20"/>
                    <w:highlight w:val="yellow"/>
                    <w:rPrChange w:id="11415" w:author="John Junico Bernados" w:date="2017-08-23T22:06:00Z">
                      <w:rPr>
                        <w:rFonts w:ascii="Times New Roman" w:eastAsia="Times New Roman" w:hAnsi="Times New Roman" w:cs="Times New Roman"/>
                        <w:color w:val="000000"/>
                        <w:sz w:val="20"/>
                        <w:szCs w:val="20"/>
                      </w:rPr>
                    </w:rPrChange>
                  </w:rPr>
                  <w:delText>1,854,809</w:delText>
                </w:r>
              </w:del>
            </w:ins>
          </w:p>
        </w:tc>
        <w:tc>
          <w:tcPr>
            <w:tcW w:w="1511" w:type="dxa"/>
            <w:tcBorders>
              <w:top w:val="nil"/>
              <w:left w:val="nil"/>
              <w:bottom w:val="single" w:sz="4" w:space="0" w:color="auto"/>
              <w:right w:val="single" w:sz="4" w:space="0" w:color="auto"/>
            </w:tcBorders>
            <w:shd w:val="clear" w:color="auto" w:fill="auto"/>
            <w:vAlign w:val="center"/>
            <w:hideMark/>
          </w:tcPr>
          <w:p w14:paraId="0982D747" w14:textId="14F8DECF" w:rsidR="00CA3F03" w:rsidRPr="00CA3F03" w:rsidDel="007D2C32" w:rsidRDefault="00CA3F03" w:rsidP="00225D19">
            <w:pPr>
              <w:spacing w:after="0" w:line="240" w:lineRule="auto"/>
              <w:jc w:val="right"/>
              <w:rPr>
                <w:ins w:id="11416" w:author="John Junico Bernados" w:date="2017-08-23T22:04:00Z"/>
                <w:del w:id="11417" w:author="Jen" w:date="2017-08-25T11:32:00Z"/>
                <w:rFonts w:ascii="Times New Roman" w:eastAsia="Times New Roman" w:hAnsi="Times New Roman" w:cs="Times New Roman"/>
                <w:b/>
                <w:color w:val="000000"/>
                <w:sz w:val="20"/>
                <w:szCs w:val="20"/>
                <w:highlight w:val="yellow"/>
                <w:lang w:val="en-US"/>
                <w:rPrChange w:id="11418" w:author="John Junico Bernados" w:date="2017-08-23T22:06:00Z">
                  <w:rPr>
                    <w:ins w:id="11419" w:author="John Junico Bernados" w:date="2017-08-23T22:04:00Z"/>
                    <w:del w:id="11420" w:author="Jen" w:date="2017-08-25T11:32:00Z"/>
                    <w:rFonts w:ascii="Times New Roman" w:eastAsia="Times New Roman" w:hAnsi="Times New Roman" w:cs="Times New Roman"/>
                    <w:b/>
                    <w:color w:val="000000"/>
                    <w:sz w:val="20"/>
                    <w:szCs w:val="20"/>
                    <w:lang w:val="en-US"/>
                  </w:rPr>
                </w:rPrChange>
              </w:rPr>
            </w:pPr>
            <w:ins w:id="11421" w:author="John Junico Bernados" w:date="2017-08-23T22:04:00Z">
              <w:del w:id="11422" w:author="Jen" w:date="2017-08-25T11:32:00Z">
                <w:r w:rsidRPr="00CA3F03" w:rsidDel="007D2C32">
                  <w:rPr>
                    <w:rFonts w:ascii="Times New Roman" w:eastAsia="Times New Roman" w:hAnsi="Times New Roman" w:cs="Times New Roman"/>
                    <w:b/>
                    <w:color w:val="000000"/>
                    <w:sz w:val="20"/>
                    <w:szCs w:val="20"/>
                    <w:highlight w:val="yellow"/>
                    <w:rPrChange w:id="11423" w:author="John Junico Bernados" w:date="2017-08-23T22:06:00Z">
                      <w:rPr>
                        <w:rFonts w:ascii="Times New Roman" w:eastAsia="Times New Roman" w:hAnsi="Times New Roman" w:cs="Times New Roman"/>
                        <w:b/>
                        <w:color w:val="000000"/>
                        <w:sz w:val="20"/>
                        <w:szCs w:val="20"/>
                      </w:rPr>
                    </w:rPrChange>
                  </w:rPr>
                  <w:delText>3,193,209</w:delText>
                </w:r>
              </w:del>
            </w:ins>
          </w:p>
        </w:tc>
      </w:tr>
      <w:tr w:rsidR="00CA3F03" w:rsidRPr="00617EC9" w:rsidDel="007D2C32" w14:paraId="29279F37" w14:textId="0D872B57" w:rsidTr="00225D19">
        <w:trPr>
          <w:trHeight w:val="300"/>
          <w:jc w:val="center"/>
          <w:ins w:id="11424" w:author="John Junico Bernados" w:date="2017-08-23T22:04:00Z"/>
          <w:del w:id="11425"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F49E1E" w14:textId="358DBB1A" w:rsidR="00CA3F03" w:rsidRPr="00CA3F03" w:rsidDel="007D2C32" w:rsidRDefault="00CA3F03" w:rsidP="00225D19">
            <w:pPr>
              <w:spacing w:after="0" w:line="240" w:lineRule="auto"/>
              <w:jc w:val="both"/>
              <w:rPr>
                <w:ins w:id="11426" w:author="John Junico Bernados" w:date="2017-08-23T22:04:00Z"/>
                <w:del w:id="11427" w:author="Jen" w:date="2017-08-25T11:32:00Z"/>
                <w:rFonts w:ascii="Times New Roman" w:eastAsia="Times New Roman" w:hAnsi="Times New Roman" w:cs="Times New Roman"/>
                <w:color w:val="000000"/>
                <w:sz w:val="20"/>
                <w:szCs w:val="20"/>
                <w:highlight w:val="yellow"/>
                <w:lang w:val="en-US"/>
                <w:rPrChange w:id="11428" w:author="John Junico Bernados" w:date="2017-08-23T22:06:00Z">
                  <w:rPr>
                    <w:ins w:id="11429" w:author="John Junico Bernados" w:date="2017-08-23T22:04:00Z"/>
                    <w:del w:id="11430" w:author="Jen" w:date="2017-08-25T11:32:00Z"/>
                    <w:rFonts w:ascii="Times New Roman" w:eastAsia="Times New Roman" w:hAnsi="Times New Roman" w:cs="Times New Roman"/>
                    <w:color w:val="000000"/>
                    <w:sz w:val="20"/>
                    <w:szCs w:val="20"/>
                    <w:lang w:val="en-US"/>
                  </w:rPr>
                </w:rPrChange>
              </w:rPr>
            </w:pPr>
            <w:ins w:id="11431" w:author="John Junico Bernados" w:date="2017-08-23T22:04:00Z">
              <w:del w:id="11432" w:author="Jen" w:date="2017-08-25T11:32:00Z">
                <w:r w:rsidRPr="00CA3F03" w:rsidDel="007D2C32">
                  <w:rPr>
                    <w:rFonts w:ascii="Times New Roman" w:eastAsia="Times New Roman" w:hAnsi="Times New Roman" w:cs="Times New Roman"/>
                    <w:color w:val="000000"/>
                    <w:sz w:val="20"/>
                    <w:szCs w:val="20"/>
                    <w:highlight w:val="yellow"/>
                    <w:rPrChange w:id="11433" w:author="John Junico Bernados" w:date="2017-08-23T22:06:00Z">
                      <w:rPr>
                        <w:rFonts w:ascii="Times New Roman" w:eastAsia="Times New Roman" w:hAnsi="Times New Roman" w:cs="Times New Roman"/>
                        <w:color w:val="000000"/>
                        <w:sz w:val="20"/>
                        <w:szCs w:val="20"/>
                      </w:rPr>
                    </w:rPrChange>
                  </w:rPr>
                  <w:delText>Valenzuela</w:delText>
                </w:r>
              </w:del>
            </w:ins>
          </w:p>
        </w:tc>
        <w:tc>
          <w:tcPr>
            <w:tcW w:w="698" w:type="dxa"/>
            <w:tcBorders>
              <w:top w:val="nil"/>
              <w:left w:val="nil"/>
              <w:bottom w:val="single" w:sz="4" w:space="0" w:color="auto"/>
              <w:right w:val="single" w:sz="4" w:space="0" w:color="auto"/>
            </w:tcBorders>
            <w:shd w:val="clear" w:color="auto" w:fill="auto"/>
            <w:vAlign w:val="center"/>
            <w:hideMark/>
          </w:tcPr>
          <w:p w14:paraId="0062CFAD" w14:textId="1ED2CFBB" w:rsidR="00CA3F03" w:rsidRPr="00CA3F03" w:rsidDel="007D2C32" w:rsidRDefault="00CA3F03" w:rsidP="00225D19">
            <w:pPr>
              <w:spacing w:after="0" w:line="240" w:lineRule="auto"/>
              <w:jc w:val="right"/>
              <w:rPr>
                <w:ins w:id="11434" w:author="John Junico Bernados" w:date="2017-08-23T22:04:00Z"/>
                <w:del w:id="11435" w:author="Jen" w:date="2017-08-25T11:32:00Z"/>
                <w:rFonts w:ascii="Times New Roman" w:eastAsia="Times New Roman" w:hAnsi="Times New Roman" w:cs="Times New Roman"/>
                <w:color w:val="000000"/>
                <w:sz w:val="20"/>
                <w:szCs w:val="20"/>
                <w:highlight w:val="yellow"/>
                <w:lang w:val="en-US"/>
                <w:rPrChange w:id="11436" w:author="John Junico Bernados" w:date="2017-08-23T22:06:00Z">
                  <w:rPr>
                    <w:ins w:id="11437" w:author="John Junico Bernados" w:date="2017-08-23T22:04:00Z"/>
                    <w:del w:id="11438" w:author="Jen" w:date="2017-08-25T11:32:00Z"/>
                    <w:rFonts w:ascii="Times New Roman" w:eastAsia="Times New Roman" w:hAnsi="Times New Roman" w:cs="Times New Roman"/>
                    <w:color w:val="000000"/>
                    <w:sz w:val="20"/>
                    <w:szCs w:val="20"/>
                    <w:lang w:val="en-US"/>
                  </w:rPr>
                </w:rPrChange>
              </w:rPr>
            </w:pPr>
            <w:ins w:id="11439" w:author="John Junico Bernados" w:date="2017-08-23T22:04:00Z">
              <w:del w:id="11440" w:author="Jen" w:date="2017-08-25T11:32:00Z">
                <w:r w:rsidRPr="00CA3F03" w:rsidDel="007D2C32">
                  <w:rPr>
                    <w:rFonts w:ascii="Times New Roman" w:eastAsia="Times New Roman" w:hAnsi="Times New Roman" w:cs="Times New Roman"/>
                    <w:color w:val="000000"/>
                    <w:sz w:val="20"/>
                    <w:szCs w:val="20"/>
                    <w:highlight w:val="yellow"/>
                    <w:rPrChange w:id="11441" w:author="John Junico Bernados" w:date="2017-08-23T22:06:00Z">
                      <w:rPr>
                        <w:rFonts w:ascii="Times New Roman" w:eastAsia="Times New Roman" w:hAnsi="Times New Roman" w:cs="Times New Roman"/>
                        <w:color w:val="000000"/>
                        <w:sz w:val="20"/>
                        <w:szCs w:val="20"/>
                      </w:rPr>
                    </w:rPrChange>
                  </w:rPr>
                  <w:delText>823</w:delText>
                </w:r>
              </w:del>
            </w:ins>
          </w:p>
        </w:tc>
        <w:tc>
          <w:tcPr>
            <w:tcW w:w="1104" w:type="dxa"/>
            <w:tcBorders>
              <w:top w:val="nil"/>
              <w:left w:val="nil"/>
              <w:bottom w:val="single" w:sz="4" w:space="0" w:color="auto"/>
              <w:right w:val="single" w:sz="4" w:space="0" w:color="auto"/>
            </w:tcBorders>
            <w:shd w:val="clear" w:color="auto" w:fill="auto"/>
            <w:vAlign w:val="center"/>
            <w:hideMark/>
          </w:tcPr>
          <w:p w14:paraId="69C5CD1A" w14:textId="4ECEA61F" w:rsidR="00CA3F03" w:rsidRPr="00CA3F03" w:rsidDel="007D2C32" w:rsidRDefault="00CA3F03" w:rsidP="00225D19">
            <w:pPr>
              <w:spacing w:after="0" w:line="240" w:lineRule="auto"/>
              <w:jc w:val="right"/>
              <w:rPr>
                <w:ins w:id="11442" w:author="John Junico Bernados" w:date="2017-08-23T22:04:00Z"/>
                <w:del w:id="11443" w:author="Jen" w:date="2017-08-25T11:32:00Z"/>
                <w:rFonts w:ascii="Times New Roman" w:eastAsia="Times New Roman" w:hAnsi="Times New Roman" w:cs="Times New Roman"/>
                <w:color w:val="000000"/>
                <w:sz w:val="20"/>
                <w:szCs w:val="20"/>
                <w:highlight w:val="yellow"/>
                <w:lang w:val="en-US"/>
                <w:rPrChange w:id="11444" w:author="John Junico Bernados" w:date="2017-08-23T22:06:00Z">
                  <w:rPr>
                    <w:ins w:id="11445" w:author="John Junico Bernados" w:date="2017-08-23T22:04:00Z"/>
                    <w:del w:id="11446" w:author="Jen" w:date="2017-08-25T11:32:00Z"/>
                    <w:rFonts w:ascii="Times New Roman" w:eastAsia="Times New Roman" w:hAnsi="Times New Roman" w:cs="Times New Roman"/>
                    <w:color w:val="000000"/>
                    <w:sz w:val="20"/>
                    <w:szCs w:val="20"/>
                    <w:lang w:val="en-US"/>
                  </w:rPr>
                </w:rPrChange>
              </w:rPr>
            </w:pPr>
            <w:ins w:id="11447" w:author="John Junico Bernados" w:date="2017-08-23T22:04:00Z">
              <w:del w:id="11448" w:author="Jen" w:date="2017-08-25T11:32:00Z">
                <w:r w:rsidRPr="00CA3F03" w:rsidDel="007D2C32">
                  <w:rPr>
                    <w:rFonts w:ascii="Times New Roman" w:eastAsia="Times New Roman" w:hAnsi="Times New Roman" w:cs="Times New Roman"/>
                    <w:color w:val="000000"/>
                    <w:sz w:val="20"/>
                    <w:szCs w:val="20"/>
                    <w:highlight w:val="yellow"/>
                    <w:rPrChange w:id="11449" w:author="John Junico Bernados" w:date="2017-08-23T22:06:00Z">
                      <w:rPr>
                        <w:rFonts w:ascii="Times New Roman" w:eastAsia="Times New Roman" w:hAnsi="Times New Roman" w:cs="Times New Roman"/>
                        <w:color w:val="000000"/>
                        <w:sz w:val="20"/>
                        <w:szCs w:val="20"/>
                      </w:rPr>
                    </w:rPrChange>
                  </w:rPr>
                  <w:delText>1,809,500</w:delText>
                </w:r>
              </w:del>
            </w:ins>
          </w:p>
        </w:tc>
        <w:tc>
          <w:tcPr>
            <w:tcW w:w="928" w:type="dxa"/>
            <w:tcBorders>
              <w:top w:val="nil"/>
              <w:left w:val="nil"/>
              <w:bottom w:val="single" w:sz="4" w:space="0" w:color="auto"/>
              <w:right w:val="single" w:sz="4" w:space="0" w:color="auto"/>
            </w:tcBorders>
            <w:shd w:val="clear" w:color="auto" w:fill="auto"/>
            <w:vAlign w:val="center"/>
            <w:hideMark/>
          </w:tcPr>
          <w:p w14:paraId="645A538F" w14:textId="5608599D" w:rsidR="00CA3F03" w:rsidRPr="00CA3F03" w:rsidDel="007D2C32" w:rsidRDefault="00CA3F03" w:rsidP="00225D19">
            <w:pPr>
              <w:spacing w:after="0" w:line="240" w:lineRule="auto"/>
              <w:jc w:val="right"/>
              <w:rPr>
                <w:ins w:id="11450" w:author="John Junico Bernados" w:date="2017-08-23T22:04:00Z"/>
                <w:del w:id="11451" w:author="Jen" w:date="2017-08-25T11:32:00Z"/>
                <w:rFonts w:ascii="Times New Roman" w:eastAsia="Times New Roman" w:hAnsi="Times New Roman" w:cs="Times New Roman"/>
                <w:color w:val="000000"/>
                <w:sz w:val="20"/>
                <w:szCs w:val="20"/>
                <w:highlight w:val="yellow"/>
                <w:lang w:val="en-US"/>
                <w:rPrChange w:id="11452" w:author="John Junico Bernados" w:date="2017-08-23T22:06:00Z">
                  <w:rPr>
                    <w:ins w:id="11453" w:author="John Junico Bernados" w:date="2017-08-23T22:04:00Z"/>
                    <w:del w:id="11454" w:author="Jen" w:date="2017-08-25T11:32:00Z"/>
                    <w:rFonts w:ascii="Times New Roman" w:eastAsia="Times New Roman" w:hAnsi="Times New Roman" w:cs="Times New Roman"/>
                    <w:color w:val="000000"/>
                    <w:sz w:val="20"/>
                    <w:szCs w:val="20"/>
                    <w:lang w:val="en-US"/>
                  </w:rPr>
                </w:rPrChange>
              </w:rPr>
            </w:pPr>
            <w:ins w:id="11455" w:author="John Junico Bernados" w:date="2017-08-23T22:04:00Z">
              <w:del w:id="11456" w:author="Jen" w:date="2017-08-25T11:32:00Z">
                <w:r w:rsidRPr="00CA3F03" w:rsidDel="007D2C32">
                  <w:rPr>
                    <w:rFonts w:ascii="Times New Roman" w:eastAsia="Times New Roman" w:hAnsi="Times New Roman" w:cs="Times New Roman"/>
                    <w:color w:val="000000"/>
                    <w:sz w:val="20"/>
                    <w:szCs w:val="20"/>
                    <w:highlight w:val="yellow"/>
                    <w:rPrChange w:id="11457" w:author="John Junico Bernados" w:date="2017-08-23T22:06:00Z">
                      <w:rPr>
                        <w:rFonts w:ascii="Times New Roman" w:eastAsia="Times New Roman" w:hAnsi="Times New Roman" w:cs="Times New Roman"/>
                        <w:color w:val="000000"/>
                        <w:sz w:val="20"/>
                        <w:szCs w:val="20"/>
                      </w:rPr>
                    </w:rPrChange>
                  </w:rPr>
                  <w:delText>12</w:delText>
                </w:r>
              </w:del>
            </w:ins>
          </w:p>
        </w:tc>
        <w:tc>
          <w:tcPr>
            <w:tcW w:w="866" w:type="dxa"/>
            <w:tcBorders>
              <w:top w:val="nil"/>
              <w:left w:val="nil"/>
              <w:bottom w:val="single" w:sz="4" w:space="0" w:color="auto"/>
              <w:right w:val="single" w:sz="4" w:space="0" w:color="auto"/>
            </w:tcBorders>
            <w:shd w:val="clear" w:color="auto" w:fill="auto"/>
            <w:vAlign w:val="center"/>
            <w:hideMark/>
          </w:tcPr>
          <w:p w14:paraId="78447980" w14:textId="7C9D1063" w:rsidR="00CA3F03" w:rsidRPr="00CA3F03" w:rsidDel="007D2C32" w:rsidRDefault="00CA3F03" w:rsidP="00225D19">
            <w:pPr>
              <w:spacing w:after="0" w:line="240" w:lineRule="auto"/>
              <w:jc w:val="right"/>
              <w:rPr>
                <w:ins w:id="11458" w:author="John Junico Bernados" w:date="2017-08-23T22:04:00Z"/>
                <w:del w:id="11459" w:author="Jen" w:date="2017-08-25T11:32:00Z"/>
                <w:rFonts w:ascii="Times New Roman" w:eastAsia="Times New Roman" w:hAnsi="Times New Roman" w:cs="Times New Roman"/>
                <w:color w:val="000000"/>
                <w:sz w:val="20"/>
                <w:szCs w:val="20"/>
                <w:highlight w:val="yellow"/>
                <w:lang w:val="en-US"/>
                <w:rPrChange w:id="11460" w:author="John Junico Bernados" w:date="2017-08-23T22:06:00Z">
                  <w:rPr>
                    <w:ins w:id="11461" w:author="John Junico Bernados" w:date="2017-08-23T22:04:00Z"/>
                    <w:del w:id="11462" w:author="Jen" w:date="2017-08-25T11:32:00Z"/>
                    <w:rFonts w:ascii="Times New Roman" w:eastAsia="Times New Roman" w:hAnsi="Times New Roman" w:cs="Times New Roman"/>
                    <w:color w:val="000000"/>
                    <w:sz w:val="20"/>
                    <w:szCs w:val="20"/>
                    <w:lang w:val="en-US"/>
                  </w:rPr>
                </w:rPrChange>
              </w:rPr>
            </w:pPr>
            <w:ins w:id="11463" w:author="John Junico Bernados" w:date="2017-08-23T22:04:00Z">
              <w:del w:id="11464" w:author="Jen" w:date="2017-08-25T11:32:00Z">
                <w:r w:rsidRPr="00CA3F03" w:rsidDel="007D2C32">
                  <w:rPr>
                    <w:rFonts w:ascii="Times New Roman" w:eastAsia="Times New Roman" w:hAnsi="Times New Roman" w:cs="Times New Roman"/>
                    <w:color w:val="000000"/>
                    <w:sz w:val="20"/>
                    <w:szCs w:val="20"/>
                    <w:highlight w:val="yellow"/>
                    <w:rPrChange w:id="11465" w:author="John Junico Bernados" w:date="2017-08-23T22:06:00Z">
                      <w:rPr>
                        <w:rFonts w:ascii="Times New Roman" w:eastAsia="Times New Roman" w:hAnsi="Times New Roman" w:cs="Times New Roman"/>
                        <w:color w:val="000000"/>
                        <w:sz w:val="20"/>
                        <w:szCs w:val="20"/>
                      </w:rPr>
                    </w:rPrChange>
                  </w:rPr>
                  <w:delText>78,000</w:delText>
                </w:r>
              </w:del>
            </w:ins>
          </w:p>
        </w:tc>
        <w:tc>
          <w:tcPr>
            <w:tcW w:w="928" w:type="dxa"/>
            <w:tcBorders>
              <w:top w:val="nil"/>
              <w:left w:val="nil"/>
              <w:bottom w:val="single" w:sz="4" w:space="0" w:color="auto"/>
              <w:right w:val="single" w:sz="4" w:space="0" w:color="auto"/>
            </w:tcBorders>
            <w:shd w:val="clear" w:color="auto" w:fill="auto"/>
            <w:vAlign w:val="center"/>
            <w:hideMark/>
          </w:tcPr>
          <w:p w14:paraId="75F61A8F" w14:textId="502167DF" w:rsidR="00CA3F03" w:rsidRPr="00CA3F03" w:rsidDel="007D2C32" w:rsidRDefault="00CA3F03" w:rsidP="00225D19">
            <w:pPr>
              <w:spacing w:after="0" w:line="240" w:lineRule="auto"/>
              <w:jc w:val="right"/>
              <w:rPr>
                <w:ins w:id="11466" w:author="John Junico Bernados" w:date="2017-08-23T22:04:00Z"/>
                <w:del w:id="11467" w:author="Jen" w:date="2017-08-25T11:32:00Z"/>
                <w:rFonts w:ascii="Times New Roman" w:eastAsia="Times New Roman" w:hAnsi="Times New Roman" w:cs="Times New Roman"/>
                <w:color w:val="000000"/>
                <w:sz w:val="20"/>
                <w:szCs w:val="20"/>
                <w:highlight w:val="yellow"/>
                <w:lang w:val="en-US"/>
                <w:rPrChange w:id="11468" w:author="John Junico Bernados" w:date="2017-08-23T22:06:00Z">
                  <w:rPr>
                    <w:ins w:id="11469" w:author="John Junico Bernados" w:date="2017-08-23T22:04:00Z"/>
                    <w:del w:id="11470" w:author="Jen" w:date="2017-08-25T11:32:00Z"/>
                    <w:rFonts w:ascii="Times New Roman" w:eastAsia="Times New Roman" w:hAnsi="Times New Roman" w:cs="Times New Roman"/>
                    <w:color w:val="000000"/>
                    <w:sz w:val="20"/>
                    <w:szCs w:val="20"/>
                    <w:lang w:val="en-US"/>
                  </w:rPr>
                </w:rPrChange>
              </w:rPr>
            </w:pPr>
            <w:ins w:id="11471" w:author="John Junico Bernados" w:date="2017-08-23T22:04:00Z">
              <w:del w:id="11472" w:author="Jen" w:date="2017-08-25T11:32:00Z">
                <w:r w:rsidRPr="00CA3F03" w:rsidDel="007D2C32">
                  <w:rPr>
                    <w:rFonts w:ascii="Times New Roman" w:eastAsia="Times New Roman" w:hAnsi="Times New Roman" w:cs="Times New Roman"/>
                    <w:color w:val="000000"/>
                    <w:sz w:val="20"/>
                    <w:szCs w:val="20"/>
                    <w:highlight w:val="yellow"/>
                    <w:rPrChange w:id="11473" w:author="John Junico Bernados" w:date="2017-08-23T22:06:00Z">
                      <w:rPr>
                        <w:rFonts w:ascii="Times New Roman" w:eastAsia="Times New Roman" w:hAnsi="Times New Roman" w:cs="Times New Roman"/>
                        <w:color w:val="000000"/>
                        <w:sz w:val="20"/>
                        <w:szCs w:val="20"/>
                      </w:rPr>
                    </w:rPrChange>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7D65D1E9" w14:textId="448CF90D" w:rsidR="00CA3F03" w:rsidRPr="00CA3F03" w:rsidDel="007D2C32" w:rsidRDefault="00CA3F03" w:rsidP="00225D19">
            <w:pPr>
              <w:spacing w:after="0" w:line="240" w:lineRule="auto"/>
              <w:jc w:val="right"/>
              <w:rPr>
                <w:ins w:id="11474" w:author="John Junico Bernados" w:date="2017-08-23T22:04:00Z"/>
                <w:del w:id="11475" w:author="Jen" w:date="2017-08-25T11:32:00Z"/>
                <w:rFonts w:ascii="Times New Roman" w:eastAsia="Times New Roman" w:hAnsi="Times New Roman" w:cs="Times New Roman"/>
                <w:color w:val="000000"/>
                <w:sz w:val="20"/>
                <w:szCs w:val="20"/>
                <w:highlight w:val="yellow"/>
                <w:lang w:val="en-US"/>
                <w:rPrChange w:id="11476" w:author="John Junico Bernados" w:date="2017-08-23T22:06:00Z">
                  <w:rPr>
                    <w:ins w:id="11477" w:author="John Junico Bernados" w:date="2017-08-23T22:04:00Z"/>
                    <w:del w:id="11478" w:author="Jen" w:date="2017-08-25T11:32:00Z"/>
                    <w:rFonts w:ascii="Times New Roman" w:eastAsia="Times New Roman" w:hAnsi="Times New Roman" w:cs="Times New Roman"/>
                    <w:color w:val="000000"/>
                    <w:sz w:val="20"/>
                    <w:szCs w:val="20"/>
                    <w:lang w:val="en-US"/>
                  </w:rPr>
                </w:rPrChange>
              </w:rPr>
            </w:pPr>
            <w:ins w:id="11479" w:author="John Junico Bernados" w:date="2017-08-23T22:04:00Z">
              <w:del w:id="11480" w:author="Jen" w:date="2017-08-25T11:32:00Z">
                <w:r w:rsidRPr="00CA3F03" w:rsidDel="007D2C32">
                  <w:rPr>
                    <w:rFonts w:ascii="Times New Roman" w:eastAsia="Times New Roman" w:hAnsi="Times New Roman" w:cs="Times New Roman"/>
                    <w:color w:val="000000"/>
                    <w:sz w:val="20"/>
                    <w:szCs w:val="20"/>
                    <w:highlight w:val="yellow"/>
                    <w:rPrChange w:id="11481" w:author="John Junico Bernados" w:date="2017-08-23T22:06:00Z">
                      <w:rPr>
                        <w:rFonts w:ascii="Times New Roman" w:eastAsia="Times New Roman" w:hAnsi="Times New Roman" w:cs="Times New Roman"/>
                        <w:color w:val="000000"/>
                        <w:sz w:val="20"/>
                        <w:szCs w:val="20"/>
                      </w:rPr>
                    </w:rPrChange>
                  </w:rPr>
                  <w:delText>1,034,970</w:delText>
                </w:r>
              </w:del>
            </w:ins>
          </w:p>
        </w:tc>
        <w:tc>
          <w:tcPr>
            <w:tcW w:w="1511" w:type="dxa"/>
            <w:tcBorders>
              <w:top w:val="nil"/>
              <w:left w:val="nil"/>
              <w:bottom w:val="single" w:sz="4" w:space="0" w:color="auto"/>
              <w:right w:val="single" w:sz="4" w:space="0" w:color="auto"/>
            </w:tcBorders>
            <w:shd w:val="clear" w:color="auto" w:fill="auto"/>
            <w:vAlign w:val="center"/>
            <w:hideMark/>
          </w:tcPr>
          <w:p w14:paraId="4632E27D" w14:textId="4902DA8D" w:rsidR="00CA3F03" w:rsidRPr="00CA3F03" w:rsidDel="007D2C32" w:rsidRDefault="00CA3F03" w:rsidP="00225D19">
            <w:pPr>
              <w:spacing w:after="0" w:line="240" w:lineRule="auto"/>
              <w:jc w:val="right"/>
              <w:rPr>
                <w:ins w:id="11482" w:author="John Junico Bernados" w:date="2017-08-23T22:04:00Z"/>
                <w:del w:id="11483" w:author="Jen" w:date="2017-08-25T11:32:00Z"/>
                <w:rFonts w:ascii="Times New Roman" w:eastAsia="Times New Roman" w:hAnsi="Times New Roman" w:cs="Times New Roman"/>
                <w:b/>
                <w:color w:val="000000"/>
                <w:sz w:val="20"/>
                <w:szCs w:val="20"/>
                <w:highlight w:val="yellow"/>
                <w:lang w:val="en-US"/>
                <w:rPrChange w:id="11484" w:author="John Junico Bernados" w:date="2017-08-23T22:06:00Z">
                  <w:rPr>
                    <w:ins w:id="11485" w:author="John Junico Bernados" w:date="2017-08-23T22:04:00Z"/>
                    <w:del w:id="11486" w:author="Jen" w:date="2017-08-25T11:32:00Z"/>
                    <w:rFonts w:ascii="Times New Roman" w:eastAsia="Times New Roman" w:hAnsi="Times New Roman" w:cs="Times New Roman"/>
                    <w:b/>
                    <w:color w:val="000000"/>
                    <w:sz w:val="20"/>
                    <w:szCs w:val="20"/>
                    <w:lang w:val="en-US"/>
                  </w:rPr>
                </w:rPrChange>
              </w:rPr>
            </w:pPr>
            <w:ins w:id="11487" w:author="John Junico Bernados" w:date="2017-08-23T22:04:00Z">
              <w:del w:id="11488" w:author="Jen" w:date="2017-08-25T11:32:00Z">
                <w:r w:rsidRPr="00CA3F03" w:rsidDel="007D2C32">
                  <w:rPr>
                    <w:rFonts w:ascii="Times New Roman" w:eastAsia="Times New Roman" w:hAnsi="Times New Roman" w:cs="Times New Roman"/>
                    <w:b/>
                    <w:color w:val="000000"/>
                    <w:sz w:val="20"/>
                    <w:szCs w:val="20"/>
                    <w:highlight w:val="yellow"/>
                    <w:lang w:val="en-US"/>
                    <w:rPrChange w:id="11489" w:author="John Junico Bernados" w:date="2017-08-23T22:06:00Z">
                      <w:rPr>
                        <w:rFonts w:ascii="Times New Roman" w:eastAsia="Times New Roman" w:hAnsi="Times New Roman" w:cs="Times New Roman"/>
                        <w:b/>
                        <w:color w:val="000000"/>
                        <w:sz w:val="20"/>
                        <w:szCs w:val="20"/>
                        <w:lang w:val="en-US"/>
                      </w:rPr>
                    </w:rPrChange>
                  </w:rPr>
                  <w:delText>2</w:delText>
                </w:r>
                <w:r w:rsidRPr="00CA3F03" w:rsidDel="007D2C32">
                  <w:rPr>
                    <w:rFonts w:ascii="Times New Roman" w:eastAsia="Times New Roman" w:hAnsi="Times New Roman" w:cs="Times New Roman"/>
                    <w:b/>
                    <w:color w:val="000000"/>
                    <w:sz w:val="20"/>
                    <w:szCs w:val="20"/>
                    <w:highlight w:val="yellow"/>
                    <w:rPrChange w:id="11490" w:author="John Junico Bernados" w:date="2017-08-23T22:06:00Z">
                      <w:rPr>
                        <w:rFonts w:ascii="Times New Roman" w:eastAsia="Times New Roman" w:hAnsi="Times New Roman" w:cs="Times New Roman"/>
                        <w:b/>
                        <w:color w:val="000000"/>
                        <w:sz w:val="20"/>
                        <w:szCs w:val="20"/>
                      </w:rPr>
                    </w:rPrChange>
                  </w:rPr>
                  <w:delText>,922,470</w:delText>
                </w:r>
              </w:del>
            </w:ins>
          </w:p>
        </w:tc>
      </w:tr>
      <w:tr w:rsidR="00CA3F03" w:rsidRPr="00617EC9" w:rsidDel="007D2C32" w14:paraId="0FA4B958" w14:textId="6096E104" w:rsidTr="00225D19">
        <w:trPr>
          <w:trHeight w:val="300"/>
          <w:jc w:val="center"/>
          <w:ins w:id="11491" w:author="John Junico Bernados" w:date="2017-08-23T22:04:00Z"/>
          <w:del w:id="11492"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013D798" w14:textId="47D83AF3" w:rsidR="00CA3F03" w:rsidRPr="00CA3F03" w:rsidDel="007D2C32" w:rsidRDefault="00CA3F03" w:rsidP="00225D19">
            <w:pPr>
              <w:spacing w:after="0" w:line="240" w:lineRule="auto"/>
              <w:jc w:val="both"/>
              <w:rPr>
                <w:ins w:id="11493" w:author="John Junico Bernados" w:date="2017-08-23T22:04:00Z"/>
                <w:del w:id="11494" w:author="Jen" w:date="2017-08-25T11:32:00Z"/>
                <w:rFonts w:ascii="Times New Roman" w:eastAsia="Times New Roman" w:hAnsi="Times New Roman" w:cs="Times New Roman"/>
                <w:color w:val="000000"/>
                <w:sz w:val="20"/>
                <w:szCs w:val="20"/>
                <w:highlight w:val="yellow"/>
                <w:lang w:val="en-US"/>
                <w:rPrChange w:id="11495" w:author="John Junico Bernados" w:date="2017-08-23T22:06:00Z">
                  <w:rPr>
                    <w:ins w:id="11496" w:author="John Junico Bernados" w:date="2017-08-23T22:04:00Z"/>
                    <w:del w:id="11497" w:author="Jen" w:date="2017-08-25T11:32:00Z"/>
                    <w:rFonts w:ascii="Times New Roman" w:eastAsia="Times New Roman" w:hAnsi="Times New Roman" w:cs="Times New Roman"/>
                    <w:color w:val="000000"/>
                    <w:sz w:val="20"/>
                    <w:szCs w:val="20"/>
                    <w:lang w:val="en-US"/>
                  </w:rPr>
                </w:rPrChange>
              </w:rPr>
            </w:pPr>
            <w:ins w:id="11498" w:author="John Junico Bernados" w:date="2017-08-23T22:04:00Z">
              <w:del w:id="11499" w:author="Jen" w:date="2017-08-25T11:32:00Z">
                <w:r w:rsidRPr="00CA3F03" w:rsidDel="007D2C32">
                  <w:rPr>
                    <w:rFonts w:ascii="Times New Roman" w:eastAsia="Times New Roman" w:hAnsi="Times New Roman" w:cs="Times New Roman"/>
                    <w:color w:val="000000"/>
                    <w:sz w:val="20"/>
                    <w:szCs w:val="20"/>
                    <w:highlight w:val="yellow"/>
                    <w:rPrChange w:id="11500" w:author="John Junico Bernados" w:date="2017-08-23T22:06:00Z">
                      <w:rPr>
                        <w:rFonts w:ascii="Times New Roman" w:eastAsia="Times New Roman" w:hAnsi="Times New Roman" w:cs="Times New Roman"/>
                        <w:color w:val="000000"/>
                        <w:sz w:val="20"/>
                        <w:szCs w:val="20"/>
                      </w:rPr>
                    </w:rPrChange>
                  </w:rPr>
                  <w:delText>Caloocan</w:delText>
                </w:r>
              </w:del>
            </w:ins>
          </w:p>
        </w:tc>
        <w:tc>
          <w:tcPr>
            <w:tcW w:w="698" w:type="dxa"/>
            <w:tcBorders>
              <w:top w:val="nil"/>
              <w:left w:val="nil"/>
              <w:bottom w:val="single" w:sz="4" w:space="0" w:color="auto"/>
              <w:right w:val="single" w:sz="4" w:space="0" w:color="auto"/>
            </w:tcBorders>
            <w:shd w:val="clear" w:color="auto" w:fill="auto"/>
            <w:vAlign w:val="center"/>
            <w:hideMark/>
          </w:tcPr>
          <w:p w14:paraId="4442E186" w14:textId="205E2F47" w:rsidR="00CA3F03" w:rsidRPr="00CA3F03" w:rsidDel="007D2C32" w:rsidRDefault="00CA3F03" w:rsidP="00225D19">
            <w:pPr>
              <w:spacing w:after="0" w:line="240" w:lineRule="auto"/>
              <w:jc w:val="right"/>
              <w:rPr>
                <w:ins w:id="11501" w:author="John Junico Bernados" w:date="2017-08-23T22:04:00Z"/>
                <w:del w:id="11502" w:author="Jen" w:date="2017-08-25T11:32:00Z"/>
                <w:rFonts w:ascii="Times New Roman" w:eastAsia="Times New Roman" w:hAnsi="Times New Roman" w:cs="Times New Roman"/>
                <w:color w:val="000000"/>
                <w:sz w:val="20"/>
                <w:szCs w:val="20"/>
                <w:highlight w:val="yellow"/>
                <w:lang w:val="en-US"/>
                <w:rPrChange w:id="11503" w:author="John Junico Bernados" w:date="2017-08-23T22:06:00Z">
                  <w:rPr>
                    <w:ins w:id="11504" w:author="John Junico Bernados" w:date="2017-08-23T22:04:00Z"/>
                    <w:del w:id="11505" w:author="Jen" w:date="2017-08-25T11:32:00Z"/>
                    <w:rFonts w:ascii="Times New Roman" w:eastAsia="Times New Roman" w:hAnsi="Times New Roman" w:cs="Times New Roman"/>
                    <w:color w:val="000000"/>
                    <w:sz w:val="20"/>
                    <w:szCs w:val="20"/>
                    <w:lang w:val="en-US"/>
                  </w:rPr>
                </w:rPrChange>
              </w:rPr>
            </w:pPr>
            <w:ins w:id="11506" w:author="John Junico Bernados" w:date="2017-08-23T22:04:00Z">
              <w:del w:id="11507" w:author="Jen" w:date="2017-08-25T11:32:00Z">
                <w:r w:rsidRPr="00CA3F03" w:rsidDel="007D2C32">
                  <w:rPr>
                    <w:rFonts w:ascii="Times New Roman" w:eastAsia="Times New Roman" w:hAnsi="Times New Roman" w:cs="Times New Roman"/>
                    <w:color w:val="000000"/>
                    <w:sz w:val="20"/>
                    <w:szCs w:val="20"/>
                    <w:highlight w:val="yellow"/>
                    <w:rPrChange w:id="11508" w:author="John Junico Bernados" w:date="2017-08-23T22:06:00Z">
                      <w:rPr>
                        <w:rFonts w:ascii="Times New Roman" w:eastAsia="Times New Roman" w:hAnsi="Times New Roman" w:cs="Times New Roman"/>
                        <w:color w:val="000000"/>
                        <w:sz w:val="20"/>
                        <w:szCs w:val="20"/>
                      </w:rPr>
                    </w:rPrChange>
                  </w:rPr>
                  <w:delText>834</w:delText>
                </w:r>
              </w:del>
            </w:ins>
          </w:p>
        </w:tc>
        <w:tc>
          <w:tcPr>
            <w:tcW w:w="1104" w:type="dxa"/>
            <w:tcBorders>
              <w:top w:val="nil"/>
              <w:left w:val="nil"/>
              <w:bottom w:val="single" w:sz="4" w:space="0" w:color="auto"/>
              <w:right w:val="single" w:sz="4" w:space="0" w:color="auto"/>
            </w:tcBorders>
            <w:shd w:val="clear" w:color="auto" w:fill="auto"/>
            <w:vAlign w:val="center"/>
            <w:hideMark/>
          </w:tcPr>
          <w:p w14:paraId="54D29C88" w14:textId="6D162B41" w:rsidR="00CA3F03" w:rsidRPr="00CA3F03" w:rsidDel="007D2C32" w:rsidRDefault="00CA3F03" w:rsidP="00225D19">
            <w:pPr>
              <w:spacing w:after="0" w:line="240" w:lineRule="auto"/>
              <w:jc w:val="right"/>
              <w:rPr>
                <w:ins w:id="11509" w:author="John Junico Bernados" w:date="2017-08-23T22:04:00Z"/>
                <w:del w:id="11510" w:author="Jen" w:date="2017-08-25T11:32:00Z"/>
                <w:rFonts w:ascii="Times New Roman" w:eastAsia="Times New Roman" w:hAnsi="Times New Roman" w:cs="Times New Roman"/>
                <w:color w:val="000000"/>
                <w:sz w:val="20"/>
                <w:szCs w:val="20"/>
                <w:highlight w:val="yellow"/>
                <w:lang w:val="en-US"/>
                <w:rPrChange w:id="11511" w:author="John Junico Bernados" w:date="2017-08-23T22:06:00Z">
                  <w:rPr>
                    <w:ins w:id="11512" w:author="John Junico Bernados" w:date="2017-08-23T22:04:00Z"/>
                    <w:del w:id="11513" w:author="Jen" w:date="2017-08-25T11:32:00Z"/>
                    <w:rFonts w:ascii="Times New Roman" w:eastAsia="Times New Roman" w:hAnsi="Times New Roman" w:cs="Times New Roman"/>
                    <w:color w:val="000000"/>
                    <w:sz w:val="20"/>
                    <w:szCs w:val="20"/>
                    <w:lang w:val="en-US"/>
                  </w:rPr>
                </w:rPrChange>
              </w:rPr>
            </w:pPr>
            <w:ins w:id="11514" w:author="John Junico Bernados" w:date="2017-08-23T22:04:00Z">
              <w:del w:id="11515" w:author="Jen" w:date="2017-08-25T11:32:00Z">
                <w:r w:rsidRPr="00CA3F03" w:rsidDel="007D2C32">
                  <w:rPr>
                    <w:rFonts w:ascii="Times New Roman" w:eastAsia="Times New Roman" w:hAnsi="Times New Roman" w:cs="Times New Roman"/>
                    <w:color w:val="000000"/>
                    <w:sz w:val="20"/>
                    <w:szCs w:val="20"/>
                    <w:highlight w:val="yellow"/>
                    <w:rPrChange w:id="11516" w:author="John Junico Bernados" w:date="2017-08-23T22:06:00Z">
                      <w:rPr>
                        <w:rFonts w:ascii="Times New Roman" w:eastAsia="Times New Roman" w:hAnsi="Times New Roman" w:cs="Times New Roman"/>
                        <w:color w:val="000000"/>
                        <w:sz w:val="20"/>
                        <w:szCs w:val="20"/>
                      </w:rPr>
                    </w:rPrChange>
                  </w:rPr>
                  <w:delText>1,918,039</w:delText>
                </w:r>
              </w:del>
            </w:ins>
          </w:p>
        </w:tc>
        <w:tc>
          <w:tcPr>
            <w:tcW w:w="928" w:type="dxa"/>
            <w:tcBorders>
              <w:top w:val="nil"/>
              <w:left w:val="nil"/>
              <w:bottom w:val="single" w:sz="4" w:space="0" w:color="auto"/>
              <w:right w:val="single" w:sz="4" w:space="0" w:color="auto"/>
            </w:tcBorders>
            <w:shd w:val="clear" w:color="auto" w:fill="auto"/>
            <w:vAlign w:val="center"/>
            <w:hideMark/>
          </w:tcPr>
          <w:p w14:paraId="2ECBF8DB" w14:textId="684AF636" w:rsidR="00CA3F03" w:rsidRPr="00CA3F03" w:rsidDel="007D2C32" w:rsidRDefault="00CA3F03" w:rsidP="00225D19">
            <w:pPr>
              <w:spacing w:after="0" w:line="240" w:lineRule="auto"/>
              <w:jc w:val="right"/>
              <w:rPr>
                <w:ins w:id="11517" w:author="John Junico Bernados" w:date="2017-08-23T22:04:00Z"/>
                <w:del w:id="11518" w:author="Jen" w:date="2017-08-25T11:32:00Z"/>
                <w:rFonts w:ascii="Times New Roman" w:eastAsia="Times New Roman" w:hAnsi="Times New Roman" w:cs="Times New Roman"/>
                <w:color w:val="000000"/>
                <w:sz w:val="20"/>
                <w:szCs w:val="20"/>
                <w:highlight w:val="yellow"/>
                <w:lang w:val="en-US"/>
                <w:rPrChange w:id="11519" w:author="John Junico Bernados" w:date="2017-08-23T22:06:00Z">
                  <w:rPr>
                    <w:ins w:id="11520" w:author="John Junico Bernados" w:date="2017-08-23T22:04:00Z"/>
                    <w:del w:id="11521" w:author="Jen" w:date="2017-08-25T11:32:00Z"/>
                    <w:rFonts w:ascii="Times New Roman" w:eastAsia="Times New Roman" w:hAnsi="Times New Roman" w:cs="Times New Roman"/>
                    <w:color w:val="000000"/>
                    <w:sz w:val="20"/>
                    <w:szCs w:val="20"/>
                    <w:lang w:val="en-US"/>
                  </w:rPr>
                </w:rPrChange>
              </w:rPr>
            </w:pPr>
            <w:ins w:id="11522" w:author="John Junico Bernados" w:date="2017-08-23T22:04:00Z">
              <w:del w:id="11523" w:author="Jen" w:date="2017-08-25T11:32:00Z">
                <w:r w:rsidRPr="00CA3F03" w:rsidDel="007D2C32">
                  <w:rPr>
                    <w:rFonts w:ascii="Times New Roman" w:eastAsia="Times New Roman" w:hAnsi="Times New Roman" w:cs="Times New Roman"/>
                    <w:color w:val="000000"/>
                    <w:sz w:val="20"/>
                    <w:szCs w:val="20"/>
                    <w:highlight w:val="yellow"/>
                    <w:rPrChange w:id="11524" w:author="John Junico Bernados" w:date="2017-08-23T22:06:00Z">
                      <w:rPr>
                        <w:rFonts w:ascii="Times New Roman" w:eastAsia="Times New Roman" w:hAnsi="Times New Roman" w:cs="Times New Roman"/>
                        <w:color w:val="000000"/>
                        <w:sz w:val="20"/>
                        <w:szCs w:val="20"/>
                      </w:rPr>
                    </w:rPrChange>
                  </w:rPr>
                  <w:delText>20</w:delText>
                </w:r>
              </w:del>
            </w:ins>
          </w:p>
        </w:tc>
        <w:tc>
          <w:tcPr>
            <w:tcW w:w="866" w:type="dxa"/>
            <w:tcBorders>
              <w:top w:val="nil"/>
              <w:left w:val="nil"/>
              <w:bottom w:val="single" w:sz="4" w:space="0" w:color="auto"/>
              <w:right w:val="single" w:sz="4" w:space="0" w:color="auto"/>
            </w:tcBorders>
            <w:shd w:val="clear" w:color="auto" w:fill="auto"/>
            <w:vAlign w:val="center"/>
            <w:hideMark/>
          </w:tcPr>
          <w:p w14:paraId="6216AF2A" w14:textId="53046126" w:rsidR="00CA3F03" w:rsidRPr="00CA3F03" w:rsidDel="007D2C32" w:rsidRDefault="00CA3F03" w:rsidP="00225D19">
            <w:pPr>
              <w:spacing w:after="0" w:line="240" w:lineRule="auto"/>
              <w:jc w:val="right"/>
              <w:rPr>
                <w:ins w:id="11525" w:author="John Junico Bernados" w:date="2017-08-23T22:04:00Z"/>
                <w:del w:id="11526" w:author="Jen" w:date="2017-08-25T11:32:00Z"/>
                <w:rFonts w:ascii="Times New Roman" w:eastAsia="Times New Roman" w:hAnsi="Times New Roman" w:cs="Times New Roman"/>
                <w:color w:val="000000"/>
                <w:sz w:val="20"/>
                <w:szCs w:val="20"/>
                <w:highlight w:val="yellow"/>
                <w:lang w:val="en-US"/>
                <w:rPrChange w:id="11527" w:author="John Junico Bernados" w:date="2017-08-23T22:06:00Z">
                  <w:rPr>
                    <w:ins w:id="11528" w:author="John Junico Bernados" w:date="2017-08-23T22:04:00Z"/>
                    <w:del w:id="11529" w:author="Jen" w:date="2017-08-25T11:32:00Z"/>
                    <w:rFonts w:ascii="Times New Roman" w:eastAsia="Times New Roman" w:hAnsi="Times New Roman" w:cs="Times New Roman"/>
                    <w:color w:val="000000"/>
                    <w:sz w:val="20"/>
                    <w:szCs w:val="20"/>
                    <w:lang w:val="en-US"/>
                  </w:rPr>
                </w:rPrChange>
              </w:rPr>
            </w:pPr>
            <w:ins w:id="11530" w:author="John Junico Bernados" w:date="2017-08-23T22:04:00Z">
              <w:del w:id="11531" w:author="Jen" w:date="2017-08-25T11:32:00Z">
                <w:r w:rsidRPr="00CA3F03" w:rsidDel="007D2C32">
                  <w:rPr>
                    <w:rFonts w:ascii="Times New Roman" w:eastAsia="Times New Roman" w:hAnsi="Times New Roman" w:cs="Times New Roman"/>
                    <w:color w:val="000000"/>
                    <w:sz w:val="20"/>
                    <w:szCs w:val="20"/>
                    <w:highlight w:val="yellow"/>
                    <w:rPrChange w:id="11532" w:author="John Junico Bernados" w:date="2017-08-23T22:06:00Z">
                      <w:rPr>
                        <w:rFonts w:ascii="Times New Roman" w:eastAsia="Times New Roman" w:hAnsi="Times New Roman" w:cs="Times New Roman"/>
                        <w:color w:val="000000"/>
                        <w:sz w:val="20"/>
                        <w:szCs w:val="20"/>
                      </w:rPr>
                    </w:rPrChange>
                  </w:rPr>
                  <w:delText>1,064,200</w:delText>
                </w:r>
              </w:del>
            </w:ins>
          </w:p>
        </w:tc>
        <w:tc>
          <w:tcPr>
            <w:tcW w:w="928" w:type="dxa"/>
            <w:tcBorders>
              <w:top w:val="nil"/>
              <w:left w:val="nil"/>
              <w:bottom w:val="single" w:sz="4" w:space="0" w:color="auto"/>
              <w:right w:val="single" w:sz="4" w:space="0" w:color="auto"/>
            </w:tcBorders>
            <w:shd w:val="clear" w:color="auto" w:fill="auto"/>
            <w:vAlign w:val="center"/>
            <w:hideMark/>
          </w:tcPr>
          <w:p w14:paraId="1B4AD4A6" w14:textId="7A8E53BD" w:rsidR="00CA3F03" w:rsidRPr="00CA3F03" w:rsidDel="007D2C32" w:rsidRDefault="00CA3F03" w:rsidP="00225D19">
            <w:pPr>
              <w:spacing w:after="0" w:line="240" w:lineRule="auto"/>
              <w:jc w:val="right"/>
              <w:rPr>
                <w:ins w:id="11533" w:author="John Junico Bernados" w:date="2017-08-23T22:04:00Z"/>
                <w:del w:id="11534" w:author="Jen" w:date="2017-08-25T11:32:00Z"/>
                <w:rFonts w:ascii="Times New Roman" w:eastAsia="Times New Roman" w:hAnsi="Times New Roman" w:cs="Times New Roman"/>
                <w:color w:val="000000"/>
                <w:sz w:val="20"/>
                <w:szCs w:val="20"/>
                <w:highlight w:val="yellow"/>
                <w:lang w:val="en-US"/>
                <w:rPrChange w:id="11535" w:author="John Junico Bernados" w:date="2017-08-23T22:06:00Z">
                  <w:rPr>
                    <w:ins w:id="11536" w:author="John Junico Bernados" w:date="2017-08-23T22:04:00Z"/>
                    <w:del w:id="11537" w:author="Jen" w:date="2017-08-25T11:32:00Z"/>
                    <w:rFonts w:ascii="Times New Roman" w:eastAsia="Times New Roman" w:hAnsi="Times New Roman" w:cs="Times New Roman"/>
                    <w:color w:val="000000"/>
                    <w:sz w:val="20"/>
                    <w:szCs w:val="20"/>
                    <w:lang w:val="en-US"/>
                  </w:rPr>
                </w:rPrChange>
              </w:rPr>
            </w:pPr>
            <w:ins w:id="11538" w:author="John Junico Bernados" w:date="2017-08-23T22:04:00Z">
              <w:del w:id="11539" w:author="Jen" w:date="2017-08-25T11:32:00Z">
                <w:r w:rsidRPr="00CA3F03" w:rsidDel="007D2C32">
                  <w:rPr>
                    <w:rFonts w:ascii="Times New Roman" w:eastAsia="Times New Roman" w:hAnsi="Times New Roman" w:cs="Times New Roman"/>
                    <w:color w:val="000000"/>
                    <w:sz w:val="20"/>
                    <w:szCs w:val="20"/>
                    <w:highlight w:val="yellow"/>
                    <w:rPrChange w:id="11540" w:author="John Junico Bernados" w:date="2017-08-23T22:06:00Z">
                      <w:rPr>
                        <w:rFonts w:ascii="Times New Roman" w:eastAsia="Times New Roman" w:hAnsi="Times New Roman" w:cs="Times New Roman"/>
                        <w:color w:val="000000"/>
                        <w:sz w:val="20"/>
                        <w:szCs w:val="20"/>
                      </w:rPr>
                    </w:rPrChange>
                  </w:rPr>
                  <w:delText>5</w:delText>
                </w:r>
              </w:del>
            </w:ins>
          </w:p>
        </w:tc>
        <w:tc>
          <w:tcPr>
            <w:tcW w:w="1016" w:type="dxa"/>
            <w:tcBorders>
              <w:top w:val="nil"/>
              <w:left w:val="nil"/>
              <w:bottom w:val="single" w:sz="4" w:space="0" w:color="auto"/>
              <w:right w:val="single" w:sz="4" w:space="0" w:color="auto"/>
            </w:tcBorders>
            <w:shd w:val="clear" w:color="auto" w:fill="auto"/>
            <w:vAlign w:val="center"/>
            <w:hideMark/>
          </w:tcPr>
          <w:p w14:paraId="20CC977C" w14:textId="55EFBE9E" w:rsidR="00CA3F03" w:rsidRPr="00CA3F03" w:rsidDel="007D2C32" w:rsidRDefault="00CA3F03" w:rsidP="00225D19">
            <w:pPr>
              <w:spacing w:after="0" w:line="240" w:lineRule="auto"/>
              <w:jc w:val="right"/>
              <w:rPr>
                <w:ins w:id="11541" w:author="John Junico Bernados" w:date="2017-08-23T22:04:00Z"/>
                <w:del w:id="11542" w:author="Jen" w:date="2017-08-25T11:32:00Z"/>
                <w:rFonts w:ascii="Times New Roman" w:eastAsia="Times New Roman" w:hAnsi="Times New Roman" w:cs="Times New Roman"/>
                <w:color w:val="000000"/>
                <w:sz w:val="20"/>
                <w:szCs w:val="20"/>
                <w:highlight w:val="yellow"/>
                <w:lang w:val="en-US"/>
                <w:rPrChange w:id="11543" w:author="John Junico Bernados" w:date="2017-08-23T22:06:00Z">
                  <w:rPr>
                    <w:ins w:id="11544" w:author="John Junico Bernados" w:date="2017-08-23T22:04:00Z"/>
                    <w:del w:id="11545" w:author="Jen" w:date="2017-08-25T11:32:00Z"/>
                    <w:rFonts w:ascii="Times New Roman" w:eastAsia="Times New Roman" w:hAnsi="Times New Roman" w:cs="Times New Roman"/>
                    <w:color w:val="000000"/>
                    <w:sz w:val="20"/>
                    <w:szCs w:val="20"/>
                    <w:lang w:val="en-US"/>
                  </w:rPr>
                </w:rPrChange>
              </w:rPr>
            </w:pPr>
            <w:ins w:id="11546" w:author="John Junico Bernados" w:date="2017-08-23T22:04:00Z">
              <w:del w:id="11547" w:author="Jen" w:date="2017-08-25T11:32:00Z">
                <w:r w:rsidRPr="00CA3F03" w:rsidDel="007D2C32">
                  <w:rPr>
                    <w:rFonts w:ascii="Times New Roman" w:eastAsia="Times New Roman" w:hAnsi="Times New Roman" w:cs="Times New Roman"/>
                    <w:color w:val="000000"/>
                    <w:sz w:val="20"/>
                    <w:szCs w:val="20"/>
                    <w:highlight w:val="yellow"/>
                    <w:rPrChange w:id="11548" w:author="John Junico Bernados" w:date="2017-08-23T22:06:00Z">
                      <w:rPr>
                        <w:rFonts w:ascii="Times New Roman" w:eastAsia="Times New Roman" w:hAnsi="Times New Roman" w:cs="Times New Roman"/>
                        <w:color w:val="000000"/>
                        <w:sz w:val="20"/>
                        <w:szCs w:val="20"/>
                      </w:rPr>
                    </w:rPrChange>
                  </w:rPr>
                  <w:delText>1,239,207</w:delText>
                </w:r>
              </w:del>
            </w:ins>
          </w:p>
        </w:tc>
        <w:tc>
          <w:tcPr>
            <w:tcW w:w="1511" w:type="dxa"/>
            <w:tcBorders>
              <w:top w:val="nil"/>
              <w:left w:val="nil"/>
              <w:bottom w:val="single" w:sz="4" w:space="0" w:color="auto"/>
              <w:right w:val="single" w:sz="4" w:space="0" w:color="auto"/>
            </w:tcBorders>
            <w:shd w:val="clear" w:color="auto" w:fill="auto"/>
            <w:vAlign w:val="center"/>
            <w:hideMark/>
          </w:tcPr>
          <w:p w14:paraId="63DC25D8" w14:textId="1907F035" w:rsidR="00CA3F03" w:rsidRPr="00CA3F03" w:rsidDel="007D2C32" w:rsidRDefault="00CA3F03" w:rsidP="00225D19">
            <w:pPr>
              <w:spacing w:after="0" w:line="240" w:lineRule="auto"/>
              <w:jc w:val="right"/>
              <w:rPr>
                <w:ins w:id="11549" w:author="John Junico Bernados" w:date="2017-08-23T22:04:00Z"/>
                <w:del w:id="11550" w:author="Jen" w:date="2017-08-25T11:32:00Z"/>
                <w:rFonts w:ascii="Times New Roman" w:eastAsia="Times New Roman" w:hAnsi="Times New Roman" w:cs="Times New Roman"/>
                <w:b/>
                <w:color w:val="000000"/>
                <w:sz w:val="20"/>
                <w:szCs w:val="20"/>
                <w:highlight w:val="yellow"/>
                <w:lang w:val="en-US"/>
                <w:rPrChange w:id="11551" w:author="John Junico Bernados" w:date="2017-08-23T22:06:00Z">
                  <w:rPr>
                    <w:ins w:id="11552" w:author="John Junico Bernados" w:date="2017-08-23T22:04:00Z"/>
                    <w:del w:id="11553" w:author="Jen" w:date="2017-08-25T11:32:00Z"/>
                    <w:rFonts w:ascii="Times New Roman" w:eastAsia="Times New Roman" w:hAnsi="Times New Roman" w:cs="Times New Roman"/>
                    <w:b/>
                    <w:color w:val="000000"/>
                    <w:sz w:val="20"/>
                    <w:szCs w:val="20"/>
                    <w:lang w:val="en-US"/>
                  </w:rPr>
                </w:rPrChange>
              </w:rPr>
            </w:pPr>
            <w:ins w:id="11554" w:author="John Junico Bernados" w:date="2017-08-23T22:04:00Z">
              <w:del w:id="11555" w:author="Jen" w:date="2017-08-25T11:32:00Z">
                <w:r w:rsidRPr="00CA3F03" w:rsidDel="007D2C32">
                  <w:rPr>
                    <w:rFonts w:ascii="Times New Roman" w:eastAsia="Times New Roman" w:hAnsi="Times New Roman" w:cs="Times New Roman"/>
                    <w:b/>
                    <w:color w:val="000000"/>
                    <w:sz w:val="20"/>
                    <w:szCs w:val="20"/>
                    <w:highlight w:val="yellow"/>
                    <w:lang w:val="en-US"/>
                    <w:rPrChange w:id="11556" w:author="John Junico Bernados" w:date="2017-08-23T22:06:00Z">
                      <w:rPr>
                        <w:rFonts w:ascii="Times New Roman" w:eastAsia="Times New Roman" w:hAnsi="Times New Roman" w:cs="Times New Roman"/>
                        <w:b/>
                        <w:color w:val="000000"/>
                        <w:sz w:val="20"/>
                        <w:szCs w:val="20"/>
                        <w:lang w:val="en-US"/>
                      </w:rPr>
                    </w:rPrChange>
                  </w:rPr>
                  <w:delText>4</w:delText>
                </w:r>
                <w:r w:rsidRPr="00CA3F03" w:rsidDel="007D2C32">
                  <w:rPr>
                    <w:rFonts w:ascii="Times New Roman" w:eastAsia="Times New Roman" w:hAnsi="Times New Roman" w:cs="Times New Roman"/>
                    <w:b/>
                    <w:color w:val="000000"/>
                    <w:sz w:val="20"/>
                    <w:szCs w:val="20"/>
                    <w:highlight w:val="yellow"/>
                    <w:rPrChange w:id="11557" w:author="John Junico Bernados" w:date="2017-08-23T22:06:00Z">
                      <w:rPr>
                        <w:rFonts w:ascii="Times New Roman" w:eastAsia="Times New Roman" w:hAnsi="Times New Roman" w:cs="Times New Roman"/>
                        <w:b/>
                        <w:color w:val="000000"/>
                        <w:sz w:val="20"/>
                        <w:szCs w:val="20"/>
                      </w:rPr>
                    </w:rPrChange>
                  </w:rPr>
                  <w:delText>,221,246</w:delText>
                </w:r>
              </w:del>
            </w:ins>
          </w:p>
        </w:tc>
      </w:tr>
      <w:tr w:rsidR="00CA3F03" w:rsidRPr="00617EC9" w:rsidDel="007D2C32" w14:paraId="56B43FE1" w14:textId="077A7057" w:rsidTr="00225D19">
        <w:trPr>
          <w:trHeight w:val="300"/>
          <w:jc w:val="center"/>
          <w:ins w:id="11558" w:author="John Junico Bernados" w:date="2017-08-23T22:04:00Z"/>
          <w:del w:id="11559"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D6731B2" w14:textId="0AF078C5" w:rsidR="00CA3F03" w:rsidRPr="00CA3F03" w:rsidDel="007D2C32" w:rsidRDefault="00CA3F03" w:rsidP="00225D19">
            <w:pPr>
              <w:spacing w:after="0" w:line="240" w:lineRule="auto"/>
              <w:jc w:val="both"/>
              <w:rPr>
                <w:ins w:id="11560" w:author="John Junico Bernados" w:date="2017-08-23T22:04:00Z"/>
                <w:del w:id="11561" w:author="Jen" w:date="2017-08-25T11:32:00Z"/>
                <w:rFonts w:ascii="Times New Roman" w:eastAsia="Times New Roman" w:hAnsi="Times New Roman" w:cs="Times New Roman"/>
                <w:color w:val="000000"/>
                <w:sz w:val="20"/>
                <w:szCs w:val="20"/>
                <w:highlight w:val="yellow"/>
                <w:lang w:val="en-US"/>
                <w:rPrChange w:id="11562" w:author="John Junico Bernados" w:date="2017-08-23T22:06:00Z">
                  <w:rPr>
                    <w:ins w:id="11563" w:author="John Junico Bernados" w:date="2017-08-23T22:04:00Z"/>
                    <w:del w:id="11564" w:author="Jen" w:date="2017-08-25T11:32:00Z"/>
                    <w:rFonts w:ascii="Times New Roman" w:eastAsia="Times New Roman" w:hAnsi="Times New Roman" w:cs="Times New Roman"/>
                    <w:color w:val="000000"/>
                    <w:sz w:val="20"/>
                    <w:szCs w:val="20"/>
                    <w:lang w:val="en-US"/>
                  </w:rPr>
                </w:rPrChange>
              </w:rPr>
            </w:pPr>
            <w:ins w:id="11565" w:author="John Junico Bernados" w:date="2017-08-23T22:04:00Z">
              <w:del w:id="11566" w:author="Jen" w:date="2017-08-25T11:32:00Z">
                <w:r w:rsidRPr="00CA3F03" w:rsidDel="007D2C32">
                  <w:rPr>
                    <w:rFonts w:ascii="Times New Roman" w:eastAsia="Times New Roman" w:hAnsi="Times New Roman" w:cs="Times New Roman"/>
                    <w:color w:val="000000"/>
                    <w:sz w:val="20"/>
                    <w:szCs w:val="20"/>
                    <w:highlight w:val="yellow"/>
                    <w:rPrChange w:id="11567" w:author="John Junico Bernados" w:date="2017-08-23T22:06:00Z">
                      <w:rPr>
                        <w:rFonts w:ascii="Times New Roman" w:eastAsia="Times New Roman" w:hAnsi="Times New Roman" w:cs="Times New Roman"/>
                        <w:color w:val="000000"/>
                        <w:sz w:val="20"/>
                        <w:szCs w:val="20"/>
                      </w:rPr>
                    </w:rPrChange>
                  </w:rPr>
                  <w:delText>Manila</w:delText>
                </w:r>
              </w:del>
            </w:ins>
          </w:p>
        </w:tc>
        <w:tc>
          <w:tcPr>
            <w:tcW w:w="698" w:type="dxa"/>
            <w:tcBorders>
              <w:top w:val="nil"/>
              <w:left w:val="nil"/>
              <w:bottom w:val="single" w:sz="4" w:space="0" w:color="auto"/>
              <w:right w:val="single" w:sz="4" w:space="0" w:color="auto"/>
            </w:tcBorders>
            <w:shd w:val="clear" w:color="auto" w:fill="auto"/>
            <w:vAlign w:val="center"/>
            <w:hideMark/>
          </w:tcPr>
          <w:p w14:paraId="3AEA5381" w14:textId="66F930E1" w:rsidR="00CA3F03" w:rsidRPr="00CA3F03" w:rsidDel="007D2C32" w:rsidRDefault="00CA3F03" w:rsidP="00225D19">
            <w:pPr>
              <w:spacing w:after="0" w:line="240" w:lineRule="auto"/>
              <w:jc w:val="right"/>
              <w:rPr>
                <w:ins w:id="11568" w:author="John Junico Bernados" w:date="2017-08-23T22:04:00Z"/>
                <w:del w:id="11569" w:author="Jen" w:date="2017-08-25T11:32:00Z"/>
                <w:rFonts w:ascii="Times New Roman" w:eastAsia="Times New Roman" w:hAnsi="Times New Roman" w:cs="Times New Roman"/>
                <w:color w:val="000000"/>
                <w:sz w:val="20"/>
                <w:szCs w:val="20"/>
                <w:highlight w:val="yellow"/>
                <w:lang w:val="en-US"/>
                <w:rPrChange w:id="11570" w:author="John Junico Bernados" w:date="2017-08-23T22:06:00Z">
                  <w:rPr>
                    <w:ins w:id="11571" w:author="John Junico Bernados" w:date="2017-08-23T22:04:00Z"/>
                    <w:del w:id="11572" w:author="Jen" w:date="2017-08-25T11:32:00Z"/>
                    <w:rFonts w:ascii="Times New Roman" w:eastAsia="Times New Roman" w:hAnsi="Times New Roman" w:cs="Times New Roman"/>
                    <w:color w:val="000000"/>
                    <w:sz w:val="20"/>
                    <w:szCs w:val="20"/>
                    <w:lang w:val="en-US"/>
                  </w:rPr>
                </w:rPrChange>
              </w:rPr>
            </w:pPr>
            <w:ins w:id="11573" w:author="John Junico Bernados" w:date="2017-08-23T22:04:00Z">
              <w:del w:id="11574" w:author="Jen" w:date="2017-08-25T11:32:00Z">
                <w:r w:rsidRPr="00CA3F03" w:rsidDel="007D2C32">
                  <w:rPr>
                    <w:rFonts w:ascii="Times New Roman" w:eastAsia="Times New Roman" w:hAnsi="Times New Roman" w:cs="Times New Roman"/>
                    <w:color w:val="000000"/>
                    <w:sz w:val="20"/>
                    <w:szCs w:val="20"/>
                    <w:highlight w:val="yellow"/>
                    <w:rPrChange w:id="11575" w:author="John Junico Bernados" w:date="2017-08-23T22:06:00Z">
                      <w:rPr>
                        <w:rFonts w:ascii="Times New Roman" w:eastAsia="Times New Roman" w:hAnsi="Times New Roman" w:cs="Times New Roman"/>
                        <w:color w:val="000000"/>
                        <w:sz w:val="20"/>
                        <w:szCs w:val="20"/>
                      </w:rPr>
                    </w:rPrChange>
                  </w:rPr>
                  <w:delText>432</w:delText>
                </w:r>
              </w:del>
            </w:ins>
          </w:p>
        </w:tc>
        <w:tc>
          <w:tcPr>
            <w:tcW w:w="1104" w:type="dxa"/>
            <w:tcBorders>
              <w:top w:val="nil"/>
              <w:left w:val="nil"/>
              <w:bottom w:val="single" w:sz="4" w:space="0" w:color="auto"/>
              <w:right w:val="single" w:sz="4" w:space="0" w:color="auto"/>
            </w:tcBorders>
            <w:shd w:val="clear" w:color="auto" w:fill="auto"/>
            <w:vAlign w:val="center"/>
            <w:hideMark/>
          </w:tcPr>
          <w:p w14:paraId="4A924D89" w14:textId="09D7D7D8" w:rsidR="00CA3F03" w:rsidRPr="00CA3F03" w:rsidDel="007D2C32" w:rsidRDefault="00CA3F03" w:rsidP="00225D19">
            <w:pPr>
              <w:spacing w:after="0" w:line="240" w:lineRule="auto"/>
              <w:jc w:val="right"/>
              <w:rPr>
                <w:ins w:id="11576" w:author="John Junico Bernados" w:date="2017-08-23T22:04:00Z"/>
                <w:del w:id="11577" w:author="Jen" w:date="2017-08-25T11:32:00Z"/>
                <w:rFonts w:ascii="Times New Roman" w:eastAsia="Times New Roman" w:hAnsi="Times New Roman" w:cs="Times New Roman"/>
                <w:color w:val="000000"/>
                <w:sz w:val="20"/>
                <w:szCs w:val="20"/>
                <w:highlight w:val="yellow"/>
                <w:lang w:val="en-US"/>
                <w:rPrChange w:id="11578" w:author="John Junico Bernados" w:date="2017-08-23T22:06:00Z">
                  <w:rPr>
                    <w:ins w:id="11579" w:author="John Junico Bernados" w:date="2017-08-23T22:04:00Z"/>
                    <w:del w:id="11580" w:author="Jen" w:date="2017-08-25T11:32:00Z"/>
                    <w:rFonts w:ascii="Times New Roman" w:eastAsia="Times New Roman" w:hAnsi="Times New Roman" w:cs="Times New Roman"/>
                    <w:color w:val="000000"/>
                    <w:sz w:val="20"/>
                    <w:szCs w:val="20"/>
                    <w:lang w:val="en-US"/>
                  </w:rPr>
                </w:rPrChange>
              </w:rPr>
            </w:pPr>
            <w:ins w:id="11581" w:author="John Junico Bernados" w:date="2017-08-23T22:04:00Z">
              <w:del w:id="11582" w:author="Jen" w:date="2017-08-25T11:32:00Z">
                <w:r w:rsidRPr="00CA3F03" w:rsidDel="007D2C32">
                  <w:rPr>
                    <w:rFonts w:ascii="Times New Roman" w:eastAsia="Times New Roman" w:hAnsi="Times New Roman" w:cs="Times New Roman"/>
                    <w:color w:val="000000"/>
                    <w:sz w:val="20"/>
                    <w:szCs w:val="20"/>
                    <w:highlight w:val="yellow"/>
                    <w:rPrChange w:id="11583" w:author="John Junico Bernados" w:date="2017-08-23T22:06:00Z">
                      <w:rPr>
                        <w:rFonts w:ascii="Times New Roman" w:eastAsia="Times New Roman" w:hAnsi="Times New Roman" w:cs="Times New Roman"/>
                        <w:color w:val="000000"/>
                        <w:sz w:val="20"/>
                        <w:szCs w:val="20"/>
                      </w:rPr>
                    </w:rPrChange>
                  </w:rPr>
                  <w:delText>993,738</w:delText>
                </w:r>
              </w:del>
            </w:ins>
          </w:p>
        </w:tc>
        <w:tc>
          <w:tcPr>
            <w:tcW w:w="928" w:type="dxa"/>
            <w:tcBorders>
              <w:top w:val="nil"/>
              <w:left w:val="nil"/>
              <w:bottom w:val="single" w:sz="4" w:space="0" w:color="auto"/>
              <w:right w:val="single" w:sz="4" w:space="0" w:color="auto"/>
            </w:tcBorders>
            <w:shd w:val="clear" w:color="auto" w:fill="auto"/>
            <w:vAlign w:val="center"/>
            <w:hideMark/>
          </w:tcPr>
          <w:p w14:paraId="69B55A28" w14:textId="25EA9861" w:rsidR="00CA3F03" w:rsidRPr="00CA3F03" w:rsidDel="007D2C32" w:rsidRDefault="00CA3F03" w:rsidP="00225D19">
            <w:pPr>
              <w:spacing w:after="0" w:line="240" w:lineRule="auto"/>
              <w:jc w:val="right"/>
              <w:rPr>
                <w:ins w:id="11584" w:author="John Junico Bernados" w:date="2017-08-23T22:04:00Z"/>
                <w:del w:id="11585" w:author="Jen" w:date="2017-08-25T11:32:00Z"/>
                <w:rFonts w:ascii="Times New Roman" w:eastAsia="Times New Roman" w:hAnsi="Times New Roman" w:cs="Times New Roman"/>
                <w:color w:val="000000"/>
                <w:sz w:val="20"/>
                <w:szCs w:val="20"/>
                <w:highlight w:val="yellow"/>
                <w:lang w:val="en-US"/>
                <w:rPrChange w:id="11586" w:author="John Junico Bernados" w:date="2017-08-23T22:06:00Z">
                  <w:rPr>
                    <w:ins w:id="11587" w:author="John Junico Bernados" w:date="2017-08-23T22:04:00Z"/>
                    <w:del w:id="11588" w:author="Jen" w:date="2017-08-25T11:32:00Z"/>
                    <w:rFonts w:ascii="Times New Roman" w:eastAsia="Times New Roman" w:hAnsi="Times New Roman" w:cs="Times New Roman"/>
                    <w:color w:val="000000"/>
                    <w:sz w:val="20"/>
                    <w:szCs w:val="20"/>
                    <w:lang w:val="en-US"/>
                  </w:rPr>
                </w:rPrChange>
              </w:rPr>
            </w:pPr>
            <w:ins w:id="11589" w:author="John Junico Bernados" w:date="2017-08-23T22:04:00Z">
              <w:del w:id="11590" w:author="Jen" w:date="2017-08-25T11:32:00Z">
                <w:r w:rsidRPr="00CA3F03" w:rsidDel="007D2C32">
                  <w:rPr>
                    <w:rFonts w:ascii="Times New Roman" w:eastAsia="Times New Roman" w:hAnsi="Times New Roman" w:cs="Times New Roman"/>
                    <w:color w:val="000000"/>
                    <w:sz w:val="20"/>
                    <w:szCs w:val="20"/>
                    <w:highlight w:val="yellow"/>
                    <w:rPrChange w:id="11591" w:author="John Junico Bernados" w:date="2017-08-23T22:06:00Z">
                      <w:rPr>
                        <w:rFonts w:ascii="Times New Roman" w:eastAsia="Times New Roman" w:hAnsi="Times New Roman" w:cs="Times New Roman"/>
                        <w:color w:val="000000"/>
                        <w:sz w:val="20"/>
                        <w:szCs w:val="20"/>
                      </w:rPr>
                    </w:rPrChange>
                  </w:rPr>
                  <w:delText>16</w:delText>
                </w:r>
              </w:del>
            </w:ins>
          </w:p>
        </w:tc>
        <w:tc>
          <w:tcPr>
            <w:tcW w:w="866" w:type="dxa"/>
            <w:tcBorders>
              <w:top w:val="nil"/>
              <w:left w:val="nil"/>
              <w:bottom w:val="single" w:sz="4" w:space="0" w:color="auto"/>
              <w:right w:val="single" w:sz="4" w:space="0" w:color="auto"/>
            </w:tcBorders>
            <w:shd w:val="clear" w:color="auto" w:fill="auto"/>
            <w:vAlign w:val="center"/>
            <w:hideMark/>
          </w:tcPr>
          <w:p w14:paraId="6D50A51E" w14:textId="5E94FFB2" w:rsidR="00CA3F03" w:rsidRPr="00CA3F03" w:rsidDel="007D2C32" w:rsidRDefault="00CA3F03" w:rsidP="00225D19">
            <w:pPr>
              <w:spacing w:after="0" w:line="240" w:lineRule="auto"/>
              <w:jc w:val="right"/>
              <w:rPr>
                <w:ins w:id="11592" w:author="John Junico Bernados" w:date="2017-08-23T22:04:00Z"/>
                <w:del w:id="11593" w:author="Jen" w:date="2017-08-25T11:32:00Z"/>
                <w:rFonts w:ascii="Times New Roman" w:eastAsia="Times New Roman" w:hAnsi="Times New Roman" w:cs="Times New Roman"/>
                <w:color w:val="000000"/>
                <w:sz w:val="20"/>
                <w:szCs w:val="20"/>
                <w:highlight w:val="yellow"/>
                <w:lang w:val="en-US"/>
                <w:rPrChange w:id="11594" w:author="John Junico Bernados" w:date="2017-08-23T22:06:00Z">
                  <w:rPr>
                    <w:ins w:id="11595" w:author="John Junico Bernados" w:date="2017-08-23T22:04:00Z"/>
                    <w:del w:id="11596" w:author="Jen" w:date="2017-08-25T11:32:00Z"/>
                    <w:rFonts w:ascii="Times New Roman" w:eastAsia="Times New Roman" w:hAnsi="Times New Roman" w:cs="Times New Roman"/>
                    <w:color w:val="000000"/>
                    <w:sz w:val="20"/>
                    <w:szCs w:val="20"/>
                    <w:lang w:val="en-US"/>
                  </w:rPr>
                </w:rPrChange>
              </w:rPr>
            </w:pPr>
            <w:ins w:id="11597" w:author="John Junico Bernados" w:date="2017-08-23T22:04:00Z">
              <w:del w:id="11598" w:author="Jen" w:date="2017-08-25T11:32:00Z">
                <w:r w:rsidRPr="00CA3F03" w:rsidDel="007D2C32">
                  <w:rPr>
                    <w:rFonts w:ascii="Times New Roman" w:eastAsia="Times New Roman" w:hAnsi="Times New Roman" w:cs="Times New Roman"/>
                    <w:color w:val="000000"/>
                    <w:sz w:val="20"/>
                    <w:szCs w:val="20"/>
                    <w:highlight w:val="yellow"/>
                    <w:rPrChange w:id="11599" w:author="John Junico Bernados" w:date="2017-08-23T22:06:00Z">
                      <w:rPr>
                        <w:rFonts w:ascii="Times New Roman" w:eastAsia="Times New Roman" w:hAnsi="Times New Roman" w:cs="Times New Roman"/>
                        <w:color w:val="000000"/>
                        <w:sz w:val="20"/>
                        <w:szCs w:val="20"/>
                      </w:rPr>
                    </w:rPrChange>
                  </w:rPr>
                  <w:delText>121,600</w:delText>
                </w:r>
              </w:del>
            </w:ins>
          </w:p>
        </w:tc>
        <w:tc>
          <w:tcPr>
            <w:tcW w:w="928" w:type="dxa"/>
            <w:tcBorders>
              <w:top w:val="nil"/>
              <w:left w:val="nil"/>
              <w:bottom w:val="single" w:sz="4" w:space="0" w:color="auto"/>
              <w:right w:val="single" w:sz="4" w:space="0" w:color="auto"/>
            </w:tcBorders>
            <w:shd w:val="clear" w:color="auto" w:fill="auto"/>
            <w:vAlign w:val="center"/>
            <w:hideMark/>
          </w:tcPr>
          <w:p w14:paraId="49DB6204" w14:textId="5A516F07" w:rsidR="00CA3F03" w:rsidRPr="00CA3F03" w:rsidDel="007D2C32" w:rsidRDefault="00CA3F03" w:rsidP="00225D19">
            <w:pPr>
              <w:spacing w:after="0" w:line="240" w:lineRule="auto"/>
              <w:jc w:val="right"/>
              <w:rPr>
                <w:ins w:id="11600" w:author="John Junico Bernados" w:date="2017-08-23T22:04:00Z"/>
                <w:del w:id="11601" w:author="Jen" w:date="2017-08-25T11:32:00Z"/>
                <w:rFonts w:ascii="Times New Roman" w:eastAsia="Times New Roman" w:hAnsi="Times New Roman" w:cs="Times New Roman"/>
                <w:color w:val="000000"/>
                <w:sz w:val="20"/>
                <w:szCs w:val="20"/>
                <w:highlight w:val="yellow"/>
                <w:lang w:val="en-US"/>
                <w:rPrChange w:id="11602" w:author="John Junico Bernados" w:date="2017-08-23T22:06:00Z">
                  <w:rPr>
                    <w:ins w:id="11603" w:author="John Junico Bernados" w:date="2017-08-23T22:04:00Z"/>
                    <w:del w:id="11604" w:author="Jen" w:date="2017-08-25T11:32:00Z"/>
                    <w:rFonts w:ascii="Times New Roman" w:eastAsia="Times New Roman" w:hAnsi="Times New Roman" w:cs="Times New Roman"/>
                    <w:color w:val="000000"/>
                    <w:sz w:val="20"/>
                    <w:szCs w:val="20"/>
                    <w:lang w:val="en-US"/>
                  </w:rPr>
                </w:rPrChange>
              </w:rPr>
            </w:pPr>
            <w:ins w:id="11605" w:author="John Junico Bernados" w:date="2017-08-23T22:04:00Z">
              <w:del w:id="11606" w:author="Jen" w:date="2017-08-25T11:32:00Z">
                <w:r w:rsidRPr="00CA3F03" w:rsidDel="007D2C32">
                  <w:rPr>
                    <w:rFonts w:ascii="Times New Roman" w:eastAsia="Times New Roman" w:hAnsi="Times New Roman" w:cs="Times New Roman"/>
                    <w:color w:val="000000"/>
                    <w:sz w:val="20"/>
                    <w:szCs w:val="20"/>
                    <w:highlight w:val="yellow"/>
                    <w:rPrChange w:id="11607" w:author="John Junico Bernados" w:date="2017-08-23T22:06:00Z">
                      <w:rPr>
                        <w:rFonts w:ascii="Times New Roman" w:eastAsia="Times New Roman" w:hAnsi="Times New Roman" w:cs="Times New Roman"/>
                        <w:color w:val="000000"/>
                        <w:sz w:val="20"/>
                        <w:szCs w:val="20"/>
                      </w:rPr>
                    </w:rPrChange>
                  </w:rPr>
                  <w:delText>7</w:delText>
                </w:r>
              </w:del>
            </w:ins>
          </w:p>
        </w:tc>
        <w:tc>
          <w:tcPr>
            <w:tcW w:w="1016" w:type="dxa"/>
            <w:tcBorders>
              <w:top w:val="nil"/>
              <w:left w:val="nil"/>
              <w:bottom w:val="single" w:sz="4" w:space="0" w:color="auto"/>
              <w:right w:val="single" w:sz="4" w:space="0" w:color="auto"/>
            </w:tcBorders>
            <w:shd w:val="clear" w:color="auto" w:fill="auto"/>
            <w:vAlign w:val="center"/>
            <w:hideMark/>
          </w:tcPr>
          <w:p w14:paraId="004BFF82" w14:textId="588B5DA5" w:rsidR="00CA3F03" w:rsidRPr="00CA3F03" w:rsidDel="007D2C32" w:rsidRDefault="00CA3F03" w:rsidP="00225D19">
            <w:pPr>
              <w:spacing w:after="0" w:line="240" w:lineRule="auto"/>
              <w:jc w:val="right"/>
              <w:rPr>
                <w:ins w:id="11608" w:author="John Junico Bernados" w:date="2017-08-23T22:04:00Z"/>
                <w:del w:id="11609" w:author="Jen" w:date="2017-08-25T11:32:00Z"/>
                <w:rFonts w:ascii="Times New Roman" w:eastAsia="Times New Roman" w:hAnsi="Times New Roman" w:cs="Times New Roman"/>
                <w:color w:val="000000"/>
                <w:sz w:val="20"/>
                <w:szCs w:val="20"/>
                <w:highlight w:val="yellow"/>
                <w:lang w:val="en-US"/>
                <w:rPrChange w:id="11610" w:author="John Junico Bernados" w:date="2017-08-23T22:06:00Z">
                  <w:rPr>
                    <w:ins w:id="11611" w:author="John Junico Bernados" w:date="2017-08-23T22:04:00Z"/>
                    <w:del w:id="11612" w:author="Jen" w:date="2017-08-25T11:32:00Z"/>
                    <w:rFonts w:ascii="Times New Roman" w:eastAsia="Times New Roman" w:hAnsi="Times New Roman" w:cs="Times New Roman"/>
                    <w:color w:val="000000"/>
                    <w:sz w:val="20"/>
                    <w:szCs w:val="20"/>
                    <w:lang w:val="en-US"/>
                  </w:rPr>
                </w:rPrChange>
              </w:rPr>
            </w:pPr>
            <w:ins w:id="11613" w:author="John Junico Bernados" w:date="2017-08-23T22:04:00Z">
              <w:del w:id="11614" w:author="Jen" w:date="2017-08-25T11:32:00Z">
                <w:r w:rsidRPr="00CA3F03" w:rsidDel="007D2C32">
                  <w:rPr>
                    <w:rFonts w:ascii="Times New Roman" w:eastAsia="Times New Roman" w:hAnsi="Times New Roman" w:cs="Times New Roman"/>
                    <w:color w:val="000000"/>
                    <w:sz w:val="20"/>
                    <w:szCs w:val="20"/>
                    <w:highlight w:val="yellow"/>
                    <w:rPrChange w:id="11615" w:author="John Junico Bernados" w:date="2017-08-23T22:06:00Z">
                      <w:rPr>
                        <w:rFonts w:ascii="Times New Roman" w:eastAsia="Times New Roman" w:hAnsi="Times New Roman" w:cs="Times New Roman"/>
                        <w:color w:val="000000"/>
                        <w:sz w:val="20"/>
                        <w:szCs w:val="20"/>
                      </w:rPr>
                    </w:rPrChange>
                  </w:rPr>
                  <w:delText>493,863</w:delText>
                </w:r>
              </w:del>
            </w:ins>
          </w:p>
        </w:tc>
        <w:tc>
          <w:tcPr>
            <w:tcW w:w="1511" w:type="dxa"/>
            <w:tcBorders>
              <w:top w:val="nil"/>
              <w:left w:val="nil"/>
              <w:bottom w:val="single" w:sz="4" w:space="0" w:color="auto"/>
              <w:right w:val="single" w:sz="4" w:space="0" w:color="auto"/>
            </w:tcBorders>
            <w:shd w:val="clear" w:color="auto" w:fill="auto"/>
            <w:vAlign w:val="center"/>
            <w:hideMark/>
          </w:tcPr>
          <w:p w14:paraId="7E95DFB6" w14:textId="606E6DE2" w:rsidR="00CA3F03" w:rsidRPr="00CA3F03" w:rsidDel="007D2C32" w:rsidRDefault="00CA3F03" w:rsidP="00225D19">
            <w:pPr>
              <w:spacing w:after="0" w:line="240" w:lineRule="auto"/>
              <w:jc w:val="right"/>
              <w:rPr>
                <w:ins w:id="11616" w:author="John Junico Bernados" w:date="2017-08-23T22:04:00Z"/>
                <w:del w:id="11617" w:author="Jen" w:date="2017-08-25T11:32:00Z"/>
                <w:rFonts w:ascii="Times New Roman" w:eastAsia="Times New Roman" w:hAnsi="Times New Roman" w:cs="Times New Roman"/>
                <w:b/>
                <w:color w:val="000000"/>
                <w:sz w:val="20"/>
                <w:szCs w:val="20"/>
                <w:highlight w:val="yellow"/>
                <w:lang w:val="en-US"/>
                <w:rPrChange w:id="11618" w:author="John Junico Bernados" w:date="2017-08-23T22:06:00Z">
                  <w:rPr>
                    <w:ins w:id="11619" w:author="John Junico Bernados" w:date="2017-08-23T22:04:00Z"/>
                    <w:del w:id="11620" w:author="Jen" w:date="2017-08-25T11:32:00Z"/>
                    <w:rFonts w:ascii="Times New Roman" w:eastAsia="Times New Roman" w:hAnsi="Times New Roman" w:cs="Times New Roman"/>
                    <w:b/>
                    <w:color w:val="000000"/>
                    <w:sz w:val="20"/>
                    <w:szCs w:val="20"/>
                    <w:lang w:val="en-US"/>
                  </w:rPr>
                </w:rPrChange>
              </w:rPr>
            </w:pPr>
            <w:ins w:id="11621" w:author="John Junico Bernados" w:date="2017-08-23T22:04:00Z">
              <w:del w:id="11622" w:author="Jen" w:date="2017-08-25T11:32:00Z">
                <w:r w:rsidRPr="00CA3F03" w:rsidDel="007D2C32">
                  <w:rPr>
                    <w:rFonts w:ascii="Times New Roman" w:eastAsia="Times New Roman" w:hAnsi="Times New Roman" w:cs="Times New Roman"/>
                    <w:b/>
                    <w:color w:val="000000"/>
                    <w:sz w:val="20"/>
                    <w:szCs w:val="20"/>
                    <w:highlight w:val="yellow"/>
                    <w:lang w:val="en-US"/>
                    <w:rPrChange w:id="11623" w:author="John Junico Bernados" w:date="2017-08-23T22:06:00Z">
                      <w:rPr>
                        <w:rFonts w:ascii="Times New Roman" w:eastAsia="Times New Roman" w:hAnsi="Times New Roman" w:cs="Times New Roman"/>
                        <w:b/>
                        <w:color w:val="000000"/>
                        <w:sz w:val="20"/>
                        <w:szCs w:val="20"/>
                        <w:lang w:val="en-US"/>
                      </w:rPr>
                    </w:rPrChange>
                  </w:rPr>
                  <w:delText>1</w:delText>
                </w:r>
                <w:r w:rsidRPr="00CA3F03" w:rsidDel="007D2C32">
                  <w:rPr>
                    <w:rFonts w:ascii="Times New Roman" w:eastAsia="Times New Roman" w:hAnsi="Times New Roman" w:cs="Times New Roman"/>
                    <w:b/>
                    <w:color w:val="000000"/>
                    <w:sz w:val="20"/>
                    <w:szCs w:val="20"/>
                    <w:highlight w:val="yellow"/>
                    <w:rPrChange w:id="11624" w:author="John Junico Bernados" w:date="2017-08-23T22:06:00Z">
                      <w:rPr>
                        <w:rFonts w:ascii="Times New Roman" w:eastAsia="Times New Roman" w:hAnsi="Times New Roman" w:cs="Times New Roman"/>
                        <w:b/>
                        <w:color w:val="000000"/>
                        <w:sz w:val="20"/>
                        <w:szCs w:val="20"/>
                      </w:rPr>
                    </w:rPrChange>
                  </w:rPr>
                  <w:delText>,609,201</w:delText>
                </w:r>
              </w:del>
            </w:ins>
          </w:p>
        </w:tc>
      </w:tr>
      <w:tr w:rsidR="00CA3F03" w:rsidRPr="00617EC9" w:rsidDel="007D2C32" w14:paraId="7CD88111" w14:textId="64A88F49" w:rsidTr="00225D19">
        <w:trPr>
          <w:trHeight w:val="300"/>
          <w:jc w:val="center"/>
          <w:ins w:id="11625" w:author="John Junico Bernados" w:date="2017-08-23T22:04:00Z"/>
          <w:del w:id="11626" w:author="Jen" w:date="2017-08-25T11:32:00Z"/>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C037F11" w14:textId="18AE5749" w:rsidR="00CA3F03" w:rsidRPr="00CA3F03" w:rsidDel="007D2C32" w:rsidRDefault="00CA3F03" w:rsidP="00225D19">
            <w:pPr>
              <w:spacing w:after="0" w:line="240" w:lineRule="auto"/>
              <w:jc w:val="both"/>
              <w:rPr>
                <w:ins w:id="11627" w:author="John Junico Bernados" w:date="2017-08-23T22:04:00Z"/>
                <w:del w:id="11628" w:author="Jen" w:date="2017-08-25T11:32:00Z"/>
                <w:rFonts w:ascii="Times New Roman" w:eastAsia="Times New Roman" w:hAnsi="Times New Roman" w:cs="Times New Roman"/>
                <w:b/>
                <w:bCs/>
                <w:color w:val="000000"/>
                <w:sz w:val="18"/>
                <w:szCs w:val="18"/>
                <w:highlight w:val="yellow"/>
                <w:lang w:val="en-US"/>
                <w:rPrChange w:id="11629" w:author="John Junico Bernados" w:date="2017-08-23T22:06:00Z">
                  <w:rPr>
                    <w:ins w:id="11630" w:author="John Junico Bernados" w:date="2017-08-23T22:04:00Z"/>
                    <w:del w:id="11631" w:author="Jen" w:date="2017-08-25T11:32:00Z"/>
                    <w:rFonts w:ascii="Times New Roman" w:eastAsia="Times New Roman" w:hAnsi="Times New Roman" w:cs="Times New Roman"/>
                    <w:b/>
                    <w:bCs/>
                    <w:color w:val="000000"/>
                    <w:sz w:val="18"/>
                    <w:szCs w:val="18"/>
                    <w:lang w:val="en-US"/>
                  </w:rPr>
                </w:rPrChange>
              </w:rPr>
            </w:pPr>
            <w:ins w:id="11632" w:author="John Junico Bernados" w:date="2017-08-23T22:04:00Z">
              <w:del w:id="11633" w:author="Jen" w:date="2017-08-25T11:32:00Z">
                <w:r w:rsidRPr="00CA3F03" w:rsidDel="007D2C32">
                  <w:rPr>
                    <w:rFonts w:ascii="Times New Roman" w:eastAsia="Times New Roman" w:hAnsi="Times New Roman" w:cs="Times New Roman"/>
                    <w:b/>
                    <w:bCs/>
                    <w:color w:val="000000"/>
                    <w:sz w:val="18"/>
                    <w:szCs w:val="18"/>
                    <w:highlight w:val="yellow"/>
                    <w:rPrChange w:id="11634" w:author="John Junico Bernados" w:date="2017-08-23T22:06:00Z">
                      <w:rPr>
                        <w:rFonts w:ascii="Times New Roman" w:eastAsia="Times New Roman" w:hAnsi="Times New Roman" w:cs="Times New Roman"/>
                        <w:b/>
                        <w:bCs/>
                        <w:color w:val="000000"/>
                        <w:sz w:val="18"/>
                        <w:szCs w:val="18"/>
                      </w:rPr>
                    </w:rPrChange>
                  </w:rPr>
                  <w:delText xml:space="preserve">Total </w:delText>
                </w:r>
              </w:del>
            </w:ins>
          </w:p>
        </w:tc>
        <w:tc>
          <w:tcPr>
            <w:tcW w:w="698" w:type="dxa"/>
            <w:tcBorders>
              <w:top w:val="nil"/>
              <w:left w:val="nil"/>
              <w:bottom w:val="single" w:sz="4" w:space="0" w:color="auto"/>
              <w:right w:val="single" w:sz="4" w:space="0" w:color="auto"/>
            </w:tcBorders>
            <w:shd w:val="clear" w:color="auto" w:fill="auto"/>
            <w:vAlign w:val="center"/>
            <w:hideMark/>
          </w:tcPr>
          <w:p w14:paraId="0D2E9156" w14:textId="79A1DA0F" w:rsidR="00CA3F03" w:rsidRPr="00CA3F03" w:rsidDel="007D2C32" w:rsidRDefault="00CA3F03" w:rsidP="00225D19">
            <w:pPr>
              <w:spacing w:after="0" w:line="240" w:lineRule="auto"/>
              <w:jc w:val="right"/>
              <w:rPr>
                <w:ins w:id="11635" w:author="John Junico Bernados" w:date="2017-08-23T22:04:00Z"/>
                <w:del w:id="11636" w:author="Jen" w:date="2017-08-25T11:32:00Z"/>
                <w:rFonts w:ascii="Times New Roman" w:eastAsia="Times New Roman" w:hAnsi="Times New Roman" w:cs="Times New Roman"/>
                <w:b/>
                <w:bCs/>
                <w:color w:val="000000"/>
                <w:sz w:val="18"/>
                <w:szCs w:val="18"/>
                <w:highlight w:val="yellow"/>
                <w:lang w:val="en-US"/>
                <w:rPrChange w:id="11637" w:author="John Junico Bernados" w:date="2017-08-23T22:06:00Z">
                  <w:rPr>
                    <w:ins w:id="11638" w:author="John Junico Bernados" w:date="2017-08-23T22:04:00Z"/>
                    <w:del w:id="11639" w:author="Jen" w:date="2017-08-25T11:32:00Z"/>
                    <w:rFonts w:ascii="Times New Roman" w:eastAsia="Times New Roman" w:hAnsi="Times New Roman" w:cs="Times New Roman"/>
                    <w:b/>
                    <w:bCs/>
                    <w:color w:val="000000"/>
                    <w:sz w:val="18"/>
                    <w:szCs w:val="18"/>
                    <w:lang w:val="en-US"/>
                  </w:rPr>
                </w:rPrChange>
              </w:rPr>
            </w:pPr>
            <w:ins w:id="11640" w:author="John Junico Bernados" w:date="2017-08-23T22:04:00Z">
              <w:del w:id="11641" w:author="Jen" w:date="2017-08-25T11:32:00Z">
                <w:r w:rsidRPr="00CA3F03" w:rsidDel="007D2C32">
                  <w:rPr>
                    <w:rFonts w:ascii="Times New Roman" w:eastAsia="Times New Roman" w:hAnsi="Times New Roman" w:cs="Times New Roman"/>
                    <w:b/>
                    <w:bCs/>
                    <w:color w:val="000000"/>
                    <w:sz w:val="18"/>
                    <w:szCs w:val="18"/>
                    <w:highlight w:val="yellow"/>
                    <w:lang w:val="en-US"/>
                    <w:rPrChange w:id="11642" w:author="John Junico Bernados" w:date="2017-08-23T22:06:00Z">
                      <w:rPr>
                        <w:rFonts w:ascii="Times New Roman" w:eastAsia="Times New Roman" w:hAnsi="Times New Roman" w:cs="Times New Roman"/>
                        <w:b/>
                        <w:bCs/>
                        <w:color w:val="000000"/>
                        <w:sz w:val="18"/>
                        <w:szCs w:val="18"/>
                        <w:lang w:val="en-US"/>
                      </w:rPr>
                    </w:rPrChange>
                  </w:rPr>
                  <w:delText>5,255</w:delText>
                </w:r>
              </w:del>
            </w:ins>
          </w:p>
        </w:tc>
        <w:tc>
          <w:tcPr>
            <w:tcW w:w="1104" w:type="dxa"/>
            <w:tcBorders>
              <w:top w:val="nil"/>
              <w:left w:val="nil"/>
              <w:bottom w:val="single" w:sz="4" w:space="0" w:color="auto"/>
              <w:right w:val="single" w:sz="4" w:space="0" w:color="auto"/>
            </w:tcBorders>
            <w:shd w:val="clear" w:color="auto" w:fill="auto"/>
            <w:vAlign w:val="center"/>
            <w:hideMark/>
          </w:tcPr>
          <w:p w14:paraId="4E8A41C5" w14:textId="54BA0050" w:rsidR="00CA3F03" w:rsidRPr="00CA3F03" w:rsidDel="007D2C32" w:rsidRDefault="00CA3F03" w:rsidP="00225D19">
            <w:pPr>
              <w:spacing w:after="0" w:line="240" w:lineRule="auto"/>
              <w:jc w:val="right"/>
              <w:rPr>
                <w:ins w:id="11643" w:author="John Junico Bernados" w:date="2017-08-23T22:04:00Z"/>
                <w:del w:id="11644" w:author="Jen" w:date="2017-08-25T11:32:00Z"/>
                <w:rFonts w:ascii="Times New Roman" w:eastAsia="Times New Roman" w:hAnsi="Times New Roman" w:cs="Times New Roman"/>
                <w:b/>
                <w:bCs/>
                <w:color w:val="000000"/>
                <w:sz w:val="18"/>
                <w:szCs w:val="18"/>
                <w:highlight w:val="yellow"/>
                <w:lang w:val="en-US"/>
                <w:rPrChange w:id="11645" w:author="John Junico Bernados" w:date="2017-08-23T22:06:00Z">
                  <w:rPr>
                    <w:ins w:id="11646" w:author="John Junico Bernados" w:date="2017-08-23T22:04:00Z"/>
                    <w:del w:id="11647" w:author="Jen" w:date="2017-08-25T11:32:00Z"/>
                    <w:rFonts w:ascii="Times New Roman" w:eastAsia="Times New Roman" w:hAnsi="Times New Roman" w:cs="Times New Roman"/>
                    <w:b/>
                    <w:bCs/>
                    <w:color w:val="000000"/>
                    <w:sz w:val="18"/>
                    <w:szCs w:val="18"/>
                    <w:lang w:val="en-US"/>
                  </w:rPr>
                </w:rPrChange>
              </w:rPr>
            </w:pPr>
            <w:ins w:id="11648" w:author="John Junico Bernados" w:date="2017-08-23T22:04:00Z">
              <w:del w:id="11649" w:author="Jen" w:date="2017-08-25T11:32:00Z">
                <w:r w:rsidRPr="00CA3F03" w:rsidDel="007D2C32">
                  <w:rPr>
                    <w:rFonts w:ascii="Times New Roman" w:eastAsia="Times New Roman" w:hAnsi="Times New Roman" w:cs="Times New Roman"/>
                    <w:b/>
                    <w:bCs/>
                    <w:color w:val="000000"/>
                    <w:sz w:val="18"/>
                    <w:szCs w:val="18"/>
                    <w:highlight w:val="yellow"/>
                    <w:lang w:val="en-US"/>
                    <w:rPrChange w:id="11650" w:author="John Junico Bernados" w:date="2017-08-23T22:06:00Z">
                      <w:rPr>
                        <w:rFonts w:ascii="Times New Roman" w:eastAsia="Times New Roman" w:hAnsi="Times New Roman" w:cs="Times New Roman"/>
                        <w:b/>
                        <w:bCs/>
                        <w:color w:val="000000"/>
                        <w:sz w:val="18"/>
                        <w:szCs w:val="18"/>
                        <w:lang w:val="en-US"/>
                      </w:rPr>
                    </w:rPrChange>
                  </w:rPr>
                  <w:delText>11,686,433</w:delText>
                </w:r>
              </w:del>
            </w:ins>
          </w:p>
        </w:tc>
        <w:tc>
          <w:tcPr>
            <w:tcW w:w="928" w:type="dxa"/>
            <w:tcBorders>
              <w:top w:val="nil"/>
              <w:left w:val="nil"/>
              <w:bottom w:val="single" w:sz="4" w:space="0" w:color="auto"/>
              <w:right w:val="single" w:sz="4" w:space="0" w:color="auto"/>
            </w:tcBorders>
            <w:shd w:val="clear" w:color="auto" w:fill="auto"/>
            <w:vAlign w:val="center"/>
            <w:hideMark/>
          </w:tcPr>
          <w:p w14:paraId="2909FEE1" w14:textId="7DF72B93" w:rsidR="00CA3F03" w:rsidRPr="00CA3F03" w:rsidDel="007D2C32" w:rsidRDefault="00CA3F03" w:rsidP="00225D19">
            <w:pPr>
              <w:spacing w:after="0" w:line="240" w:lineRule="auto"/>
              <w:jc w:val="right"/>
              <w:rPr>
                <w:ins w:id="11651" w:author="John Junico Bernados" w:date="2017-08-23T22:04:00Z"/>
                <w:del w:id="11652" w:author="Jen" w:date="2017-08-25T11:32:00Z"/>
                <w:rFonts w:ascii="Times New Roman" w:eastAsia="Times New Roman" w:hAnsi="Times New Roman" w:cs="Times New Roman"/>
                <w:b/>
                <w:bCs/>
                <w:color w:val="000000"/>
                <w:sz w:val="18"/>
                <w:szCs w:val="18"/>
                <w:highlight w:val="yellow"/>
                <w:lang w:val="en-US"/>
                <w:rPrChange w:id="11653" w:author="John Junico Bernados" w:date="2017-08-23T22:06:00Z">
                  <w:rPr>
                    <w:ins w:id="11654" w:author="John Junico Bernados" w:date="2017-08-23T22:04:00Z"/>
                    <w:del w:id="11655" w:author="Jen" w:date="2017-08-25T11:32:00Z"/>
                    <w:rFonts w:ascii="Times New Roman" w:eastAsia="Times New Roman" w:hAnsi="Times New Roman" w:cs="Times New Roman"/>
                    <w:b/>
                    <w:bCs/>
                    <w:color w:val="000000"/>
                    <w:sz w:val="18"/>
                    <w:szCs w:val="18"/>
                    <w:lang w:val="en-US"/>
                  </w:rPr>
                </w:rPrChange>
              </w:rPr>
            </w:pPr>
            <w:ins w:id="11656" w:author="John Junico Bernados" w:date="2017-08-23T22:04:00Z">
              <w:del w:id="11657" w:author="Jen" w:date="2017-08-25T11:32:00Z">
                <w:r w:rsidRPr="00CA3F03" w:rsidDel="007D2C32">
                  <w:rPr>
                    <w:rFonts w:ascii="Times New Roman" w:eastAsia="Times New Roman" w:hAnsi="Times New Roman" w:cs="Times New Roman"/>
                    <w:b/>
                    <w:bCs/>
                    <w:color w:val="000000"/>
                    <w:sz w:val="18"/>
                    <w:szCs w:val="18"/>
                    <w:highlight w:val="yellow"/>
                    <w:lang w:val="en-US"/>
                    <w:rPrChange w:id="11658" w:author="John Junico Bernados" w:date="2017-08-23T22:06:00Z">
                      <w:rPr>
                        <w:rFonts w:ascii="Times New Roman" w:eastAsia="Times New Roman" w:hAnsi="Times New Roman" w:cs="Times New Roman"/>
                        <w:b/>
                        <w:bCs/>
                        <w:color w:val="000000"/>
                        <w:sz w:val="18"/>
                        <w:szCs w:val="18"/>
                        <w:lang w:val="en-US"/>
                      </w:rPr>
                    </w:rPrChange>
                  </w:rPr>
                  <w:delText>53</w:delText>
                </w:r>
              </w:del>
            </w:ins>
          </w:p>
        </w:tc>
        <w:tc>
          <w:tcPr>
            <w:tcW w:w="866" w:type="dxa"/>
            <w:tcBorders>
              <w:top w:val="nil"/>
              <w:left w:val="nil"/>
              <w:bottom w:val="single" w:sz="4" w:space="0" w:color="auto"/>
              <w:right w:val="single" w:sz="4" w:space="0" w:color="auto"/>
            </w:tcBorders>
            <w:shd w:val="clear" w:color="auto" w:fill="auto"/>
            <w:vAlign w:val="center"/>
            <w:hideMark/>
          </w:tcPr>
          <w:p w14:paraId="7F83CF2F" w14:textId="1F362B63" w:rsidR="00CA3F03" w:rsidRPr="00CA3F03" w:rsidDel="007D2C32" w:rsidRDefault="00CA3F03" w:rsidP="00225D19">
            <w:pPr>
              <w:spacing w:after="0" w:line="240" w:lineRule="auto"/>
              <w:jc w:val="right"/>
              <w:rPr>
                <w:ins w:id="11659" w:author="John Junico Bernados" w:date="2017-08-23T22:04:00Z"/>
                <w:del w:id="11660" w:author="Jen" w:date="2017-08-25T11:32:00Z"/>
                <w:rFonts w:ascii="Times New Roman" w:eastAsia="Times New Roman" w:hAnsi="Times New Roman" w:cs="Times New Roman"/>
                <w:b/>
                <w:bCs/>
                <w:color w:val="000000"/>
                <w:sz w:val="18"/>
                <w:szCs w:val="18"/>
                <w:highlight w:val="yellow"/>
                <w:lang w:val="en-US"/>
                <w:rPrChange w:id="11661" w:author="John Junico Bernados" w:date="2017-08-23T22:06:00Z">
                  <w:rPr>
                    <w:ins w:id="11662" w:author="John Junico Bernados" w:date="2017-08-23T22:04:00Z"/>
                    <w:del w:id="11663" w:author="Jen" w:date="2017-08-25T11:32:00Z"/>
                    <w:rFonts w:ascii="Times New Roman" w:eastAsia="Times New Roman" w:hAnsi="Times New Roman" w:cs="Times New Roman"/>
                    <w:b/>
                    <w:bCs/>
                    <w:color w:val="000000"/>
                    <w:sz w:val="18"/>
                    <w:szCs w:val="18"/>
                    <w:lang w:val="en-US"/>
                  </w:rPr>
                </w:rPrChange>
              </w:rPr>
            </w:pPr>
            <w:ins w:id="11664" w:author="John Junico Bernados" w:date="2017-08-23T22:04:00Z">
              <w:del w:id="11665" w:author="Jen" w:date="2017-08-25T11:32:00Z">
                <w:r w:rsidRPr="00CA3F03" w:rsidDel="007D2C32">
                  <w:rPr>
                    <w:rFonts w:ascii="Times New Roman" w:eastAsia="Times New Roman" w:hAnsi="Times New Roman" w:cs="Times New Roman"/>
                    <w:b/>
                    <w:bCs/>
                    <w:color w:val="000000"/>
                    <w:sz w:val="18"/>
                    <w:szCs w:val="18"/>
                    <w:highlight w:val="yellow"/>
                    <w:lang w:val="en-US"/>
                    <w:rPrChange w:id="11666" w:author="John Junico Bernados" w:date="2017-08-23T22:06:00Z">
                      <w:rPr>
                        <w:rFonts w:ascii="Times New Roman" w:eastAsia="Times New Roman" w:hAnsi="Times New Roman" w:cs="Times New Roman"/>
                        <w:b/>
                        <w:bCs/>
                        <w:color w:val="000000"/>
                        <w:sz w:val="18"/>
                        <w:szCs w:val="18"/>
                        <w:lang w:val="en-US"/>
                      </w:rPr>
                    </w:rPrChange>
                  </w:rPr>
                  <w:delText>1,348,600</w:delText>
                </w:r>
              </w:del>
            </w:ins>
          </w:p>
        </w:tc>
        <w:tc>
          <w:tcPr>
            <w:tcW w:w="928" w:type="dxa"/>
            <w:tcBorders>
              <w:top w:val="nil"/>
              <w:left w:val="nil"/>
              <w:bottom w:val="single" w:sz="4" w:space="0" w:color="auto"/>
              <w:right w:val="single" w:sz="4" w:space="0" w:color="auto"/>
            </w:tcBorders>
            <w:shd w:val="clear" w:color="auto" w:fill="auto"/>
            <w:vAlign w:val="center"/>
            <w:hideMark/>
          </w:tcPr>
          <w:p w14:paraId="7EB028EB" w14:textId="21FA035A" w:rsidR="00CA3F03" w:rsidRPr="00CA3F03" w:rsidDel="007D2C32" w:rsidRDefault="00CA3F03" w:rsidP="00225D19">
            <w:pPr>
              <w:spacing w:after="0" w:line="240" w:lineRule="auto"/>
              <w:jc w:val="right"/>
              <w:rPr>
                <w:ins w:id="11667" w:author="John Junico Bernados" w:date="2017-08-23T22:04:00Z"/>
                <w:del w:id="11668" w:author="Jen" w:date="2017-08-25T11:32:00Z"/>
                <w:rFonts w:ascii="Times New Roman" w:eastAsia="Times New Roman" w:hAnsi="Times New Roman" w:cs="Times New Roman"/>
                <w:b/>
                <w:bCs/>
                <w:color w:val="000000"/>
                <w:sz w:val="18"/>
                <w:szCs w:val="18"/>
                <w:highlight w:val="yellow"/>
                <w:lang w:val="en-US"/>
                <w:rPrChange w:id="11669" w:author="John Junico Bernados" w:date="2017-08-23T22:06:00Z">
                  <w:rPr>
                    <w:ins w:id="11670" w:author="John Junico Bernados" w:date="2017-08-23T22:04:00Z"/>
                    <w:del w:id="11671" w:author="Jen" w:date="2017-08-25T11:32:00Z"/>
                    <w:rFonts w:ascii="Times New Roman" w:eastAsia="Times New Roman" w:hAnsi="Times New Roman" w:cs="Times New Roman"/>
                    <w:b/>
                    <w:bCs/>
                    <w:color w:val="000000"/>
                    <w:sz w:val="18"/>
                    <w:szCs w:val="18"/>
                    <w:lang w:val="en-US"/>
                  </w:rPr>
                </w:rPrChange>
              </w:rPr>
            </w:pPr>
            <w:ins w:id="11672" w:author="John Junico Bernados" w:date="2017-08-23T22:04:00Z">
              <w:del w:id="11673" w:author="Jen" w:date="2017-08-25T11:32:00Z">
                <w:r w:rsidRPr="00CA3F03" w:rsidDel="007D2C32">
                  <w:rPr>
                    <w:rFonts w:ascii="Times New Roman" w:eastAsia="Times New Roman" w:hAnsi="Times New Roman" w:cs="Times New Roman"/>
                    <w:b/>
                    <w:bCs/>
                    <w:color w:val="000000"/>
                    <w:sz w:val="18"/>
                    <w:szCs w:val="18"/>
                    <w:highlight w:val="yellow"/>
                    <w:lang w:val="en-US"/>
                    <w:rPrChange w:id="11674" w:author="John Junico Bernados" w:date="2017-08-23T22:06:00Z">
                      <w:rPr>
                        <w:rFonts w:ascii="Times New Roman" w:eastAsia="Times New Roman" w:hAnsi="Times New Roman" w:cs="Times New Roman"/>
                        <w:b/>
                        <w:bCs/>
                        <w:color w:val="000000"/>
                        <w:sz w:val="18"/>
                        <w:szCs w:val="18"/>
                        <w:lang w:val="en-US"/>
                      </w:rPr>
                    </w:rPrChange>
                  </w:rPr>
                  <w:delText>38</w:delText>
                </w:r>
              </w:del>
            </w:ins>
          </w:p>
        </w:tc>
        <w:tc>
          <w:tcPr>
            <w:tcW w:w="1016" w:type="dxa"/>
            <w:tcBorders>
              <w:top w:val="nil"/>
              <w:left w:val="nil"/>
              <w:bottom w:val="single" w:sz="4" w:space="0" w:color="auto"/>
              <w:right w:val="single" w:sz="4" w:space="0" w:color="auto"/>
            </w:tcBorders>
            <w:shd w:val="clear" w:color="auto" w:fill="auto"/>
            <w:vAlign w:val="center"/>
            <w:hideMark/>
          </w:tcPr>
          <w:p w14:paraId="471EC053" w14:textId="54E9B847" w:rsidR="00CA3F03" w:rsidRPr="00CA3F03" w:rsidDel="007D2C32" w:rsidRDefault="00CA3F03" w:rsidP="00225D19">
            <w:pPr>
              <w:spacing w:after="0" w:line="240" w:lineRule="auto"/>
              <w:jc w:val="right"/>
              <w:rPr>
                <w:ins w:id="11675" w:author="John Junico Bernados" w:date="2017-08-23T22:04:00Z"/>
                <w:del w:id="11676" w:author="Jen" w:date="2017-08-25T11:32:00Z"/>
                <w:rFonts w:ascii="Times New Roman" w:eastAsia="Times New Roman" w:hAnsi="Times New Roman" w:cs="Times New Roman"/>
                <w:b/>
                <w:bCs/>
                <w:color w:val="000000"/>
                <w:sz w:val="18"/>
                <w:szCs w:val="18"/>
                <w:highlight w:val="yellow"/>
                <w:lang w:val="en-US"/>
                <w:rPrChange w:id="11677" w:author="John Junico Bernados" w:date="2017-08-23T22:06:00Z">
                  <w:rPr>
                    <w:ins w:id="11678" w:author="John Junico Bernados" w:date="2017-08-23T22:04:00Z"/>
                    <w:del w:id="11679" w:author="Jen" w:date="2017-08-25T11:32:00Z"/>
                    <w:rFonts w:ascii="Times New Roman" w:eastAsia="Times New Roman" w:hAnsi="Times New Roman" w:cs="Times New Roman"/>
                    <w:b/>
                    <w:bCs/>
                    <w:color w:val="000000"/>
                    <w:sz w:val="18"/>
                    <w:szCs w:val="18"/>
                    <w:lang w:val="en-US"/>
                  </w:rPr>
                </w:rPrChange>
              </w:rPr>
            </w:pPr>
            <w:ins w:id="11680" w:author="John Junico Bernados" w:date="2017-08-23T22:04:00Z">
              <w:del w:id="11681" w:author="Jen" w:date="2017-08-25T11:32:00Z">
                <w:r w:rsidRPr="00CA3F03" w:rsidDel="007D2C32">
                  <w:rPr>
                    <w:rFonts w:ascii="Times New Roman" w:eastAsia="Times New Roman" w:hAnsi="Times New Roman" w:cs="Times New Roman"/>
                    <w:b/>
                    <w:bCs/>
                    <w:color w:val="000000"/>
                    <w:sz w:val="18"/>
                    <w:szCs w:val="18"/>
                    <w:highlight w:val="yellow"/>
                    <w:lang w:val="en-US"/>
                    <w:rPrChange w:id="11682" w:author="John Junico Bernados" w:date="2017-08-23T22:06:00Z">
                      <w:rPr>
                        <w:rFonts w:ascii="Times New Roman" w:eastAsia="Times New Roman" w:hAnsi="Times New Roman" w:cs="Times New Roman"/>
                        <w:b/>
                        <w:bCs/>
                        <w:color w:val="000000"/>
                        <w:sz w:val="18"/>
                        <w:szCs w:val="18"/>
                        <w:lang w:val="en-US"/>
                      </w:rPr>
                    </w:rPrChange>
                  </w:rPr>
                  <w:delText>6,156,645</w:delText>
                </w:r>
              </w:del>
            </w:ins>
          </w:p>
        </w:tc>
        <w:tc>
          <w:tcPr>
            <w:tcW w:w="1511" w:type="dxa"/>
            <w:tcBorders>
              <w:top w:val="nil"/>
              <w:left w:val="nil"/>
              <w:bottom w:val="single" w:sz="4" w:space="0" w:color="auto"/>
              <w:right w:val="single" w:sz="4" w:space="0" w:color="auto"/>
            </w:tcBorders>
            <w:shd w:val="clear" w:color="auto" w:fill="auto"/>
            <w:vAlign w:val="center"/>
            <w:hideMark/>
          </w:tcPr>
          <w:p w14:paraId="01C4FADC" w14:textId="6F8F39C8" w:rsidR="00CA3F03" w:rsidRPr="00CA3F03" w:rsidDel="007D2C32" w:rsidRDefault="00CA3F03" w:rsidP="00225D19">
            <w:pPr>
              <w:spacing w:after="0" w:line="240" w:lineRule="auto"/>
              <w:jc w:val="right"/>
              <w:rPr>
                <w:ins w:id="11683" w:author="John Junico Bernados" w:date="2017-08-23T22:04:00Z"/>
                <w:del w:id="11684" w:author="Jen" w:date="2017-08-25T11:32:00Z"/>
                <w:rFonts w:ascii="Times New Roman" w:eastAsia="Times New Roman" w:hAnsi="Times New Roman" w:cs="Times New Roman"/>
                <w:b/>
                <w:bCs/>
                <w:color w:val="000000"/>
                <w:sz w:val="18"/>
                <w:szCs w:val="18"/>
                <w:highlight w:val="yellow"/>
                <w:lang w:val="en-US"/>
                <w:rPrChange w:id="11685" w:author="John Junico Bernados" w:date="2017-08-23T22:06:00Z">
                  <w:rPr>
                    <w:ins w:id="11686" w:author="John Junico Bernados" w:date="2017-08-23T22:04:00Z"/>
                    <w:del w:id="11687" w:author="Jen" w:date="2017-08-25T11:32:00Z"/>
                    <w:rFonts w:ascii="Times New Roman" w:eastAsia="Times New Roman" w:hAnsi="Times New Roman" w:cs="Times New Roman"/>
                    <w:b/>
                    <w:bCs/>
                    <w:color w:val="000000"/>
                    <w:sz w:val="18"/>
                    <w:szCs w:val="18"/>
                    <w:lang w:val="en-US"/>
                  </w:rPr>
                </w:rPrChange>
              </w:rPr>
            </w:pPr>
            <w:ins w:id="11688" w:author="John Junico Bernados" w:date="2017-08-23T22:04:00Z">
              <w:del w:id="11689" w:author="Jen" w:date="2017-08-25T11:32:00Z">
                <w:r w:rsidRPr="00CA3F03" w:rsidDel="007D2C32">
                  <w:rPr>
                    <w:rFonts w:ascii="Times New Roman" w:eastAsia="Times New Roman" w:hAnsi="Times New Roman" w:cs="Times New Roman"/>
                    <w:b/>
                    <w:color w:val="000000"/>
                    <w:sz w:val="20"/>
                    <w:szCs w:val="20"/>
                    <w:highlight w:val="yellow"/>
                    <w:rPrChange w:id="11690" w:author="John Junico Bernados" w:date="2017-08-23T22:06:00Z">
                      <w:rPr>
                        <w:rFonts w:ascii="Times New Roman" w:eastAsia="Times New Roman" w:hAnsi="Times New Roman" w:cs="Times New Roman"/>
                        <w:b/>
                        <w:color w:val="000000"/>
                        <w:sz w:val="20"/>
                        <w:szCs w:val="20"/>
                      </w:rPr>
                    </w:rPrChange>
                  </w:rPr>
                  <w:delText>19,191,678</w:delText>
                </w:r>
              </w:del>
            </w:ins>
          </w:p>
        </w:tc>
      </w:tr>
    </w:tbl>
    <w:p w14:paraId="4C0162CA" w14:textId="77777777" w:rsidR="008B25F1" w:rsidRDefault="008B25F1">
      <w:pPr>
        <w:spacing w:after="0" w:line="240" w:lineRule="auto"/>
        <w:rPr>
          <w:ins w:id="11691" w:author="Jen" w:date="2017-08-30T15:26:00Z"/>
          <w:rFonts w:ascii="Times New Roman" w:hAnsi="Times New Roman" w:cs="Times New Roman"/>
          <w:i/>
          <w:sz w:val="18"/>
          <w:szCs w:val="18"/>
        </w:rPr>
        <w:pPrChange w:id="11692" w:author="Consultants" w:date="2017-08-17T12:21:00Z">
          <w:pPr>
            <w:spacing w:after="0" w:line="240" w:lineRule="auto"/>
            <w:ind w:left="720"/>
          </w:pPr>
        </w:pPrChange>
      </w:pPr>
    </w:p>
    <w:p w14:paraId="19D5E96A" w14:textId="298E9717" w:rsidR="00CA3F03" w:rsidRPr="00137D8B" w:rsidDel="007D2C32" w:rsidRDefault="00CA3F03">
      <w:pPr>
        <w:spacing w:after="0" w:line="240" w:lineRule="auto"/>
        <w:rPr>
          <w:ins w:id="11693" w:author="John Junico Bernados" w:date="2017-08-23T22:05:00Z"/>
          <w:del w:id="11694" w:author="Jen" w:date="2017-08-25T11:32:00Z"/>
          <w:rFonts w:ascii="Times New Roman" w:hAnsi="Times New Roman" w:cs="Times New Roman"/>
          <w:i/>
          <w:sz w:val="18"/>
          <w:szCs w:val="18"/>
        </w:rPr>
        <w:pPrChange w:id="11695" w:author="John Junico Bernados" w:date="2017-08-23T22:05:00Z">
          <w:pPr>
            <w:spacing w:after="0" w:line="240" w:lineRule="auto"/>
            <w:ind w:left="270"/>
          </w:pPr>
        </w:pPrChange>
      </w:pPr>
      <w:ins w:id="11696" w:author="John Junico Bernados" w:date="2017-08-23T22:04:00Z">
        <w:del w:id="11697" w:author="Jen" w:date="2017-08-25T11:32:00Z">
          <w:r w:rsidRPr="00137D8B" w:rsidDel="007D2C32">
            <w:rPr>
              <w:rFonts w:ascii="Times New Roman" w:hAnsi="Times New Roman" w:cs="Times New Roman"/>
              <w:i/>
              <w:sz w:val="18"/>
              <w:szCs w:val="18"/>
            </w:rPr>
            <w:delText>Source: JICA Study Team</w:delText>
          </w:r>
        </w:del>
      </w:ins>
    </w:p>
    <w:p w14:paraId="3E68574F" w14:textId="3BB011CC" w:rsidR="00CA3F03" w:rsidRPr="00137D8B" w:rsidDel="007D2C32" w:rsidRDefault="00CA3F03" w:rsidP="00CA3F03">
      <w:pPr>
        <w:spacing w:after="0" w:line="240" w:lineRule="auto"/>
        <w:ind w:left="270"/>
        <w:rPr>
          <w:ins w:id="11698" w:author="John Junico Bernados" w:date="2017-08-23T22:05:00Z"/>
          <w:del w:id="11699" w:author="Jen" w:date="2017-08-25T11:32:00Z"/>
          <w:rFonts w:ascii="Times New Roman" w:hAnsi="Times New Roman" w:cs="Times New Roman"/>
          <w:i/>
          <w:sz w:val="18"/>
          <w:szCs w:val="18"/>
        </w:rPr>
      </w:pPr>
      <w:ins w:id="11700" w:author="John Junico Bernados" w:date="2017-08-23T22:05:00Z">
        <w:del w:id="11701" w:author="Jen" w:date="2017-08-25T11:32:00Z">
          <w:r w:rsidRPr="00137D8B" w:rsidDel="007D2C32">
            <w:rPr>
              <w:rFonts w:ascii="Times New Roman" w:hAnsi="Times New Roman" w:cs="Times New Roman"/>
              <w:i/>
              <w:sz w:val="18"/>
              <w:szCs w:val="18"/>
              <w:vertAlign w:val="superscript"/>
            </w:rPr>
            <w:delText>1</w:delText>
          </w:r>
          <w:r w:rsidRPr="00137D8B" w:rsidDel="007D2C32">
            <w:rPr>
              <w:rFonts w:ascii="Times New Roman" w:hAnsi="Times New Roman" w:cs="Times New Roman"/>
              <w:i/>
              <w:sz w:val="18"/>
              <w:szCs w:val="18"/>
            </w:rPr>
            <w:delText>Others may include water wells, pig pens, basketball court, irrigation canal, and toilet</w:delText>
          </w:r>
          <w:r w:rsidRPr="00137D8B" w:rsidDel="007D2C32">
            <w:rPr>
              <w:rFonts w:ascii="Times New Roman" w:hAnsi="Times New Roman" w:cs="Times New Roman"/>
              <w:sz w:val="18"/>
              <w:szCs w:val="18"/>
            </w:rPr>
            <w:delText xml:space="preserve">. </w:delText>
          </w:r>
          <w:r w:rsidRPr="00137D8B" w:rsidDel="007D2C32">
            <w:rPr>
              <w:rFonts w:ascii="Times New Roman" w:hAnsi="Times New Roman" w:cs="Times New Roman"/>
              <w:i/>
              <w:sz w:val="18"/>
              <w:szCs w:val="18"/>
            </w:rPr>
            <w:delText>Recent data filtering showed that about 900 other types of improvement need to be clustered and recomputed as to the current market price</w:delText>
          </w:r>
          <w:r w:rsidRPr="00137D8B" w:rsidDel="007D2C32">
            <w:rPr>
              <w:rFonts w:ascii="Times New Roman" w:hAnsi="Times New Roman" w:cs="Times New Roman"/>
              <w:sz w:val="18"/>
              <w:szCs w:val="18"/>
            </w:rPr>
            <w:delText>.</w:delText>
          </w:r>
          <w:r w:rsidRPr="00137D8B" w:rsidDel="007D2C32">
            <w:rPr>
              <w:rFonts w:ascii="Times New Roman" w:hAnsi="Times New Roman" w:cs="Times New Roman"/>
              <w:i/>
              <w:sz w:val="18"/>
              <w:szCs w:val="18"/>
            </w:rPr>
            <w:delText xml:space="preserve"> </w:delText>
          </w:r>
          <w:r w:rsidRPr="00137D8B" w:rsidDel="007D2C32">
            <w:rPr>
              <w:rFonts w:ascii="Times New Roman" w:hAnsi="Times New Roman" w:cs="Times New Roman"/>
              <w:sz w:val="24"/>
              <w:szCs w:val="24"/>
            </w:rPr>
            <w:delText xml:space="preserve"> </w:delText>
          </w:r>
        </w:del>
      </w:ins>
    </w:p>
    <w:p w14:paraId="4B3D3048" w14:textId="6CA7859D" w:rsidR="00CA3F03" w:rsidRPr="00137D8B" w:rsidDel="007D2C32" w:rsidRDefault="00CA3F03">
      <w:pPr>
        <w:spacing w:after="0" w:line="240" w:lineRule="auto"/>
        <w:rPr>
          <w:ins w:id="11702" w:author="John Junico Bernados" w:date="2017-08-23T22:09:00Z"/>
          <w:del w:id="11703" w:author="Jen" w:date="2017-08-25T11:32:00Z"/>
          <w:rFonts w:ascii="Times New Roman" w:hAnsi="Times New Roman" w:cs="Times New Roman"/>
          <w:i/>
          <w:sz w:val="18"/>
          <w:szCs w:val="18"/>
        </w:rPr>
        <w:pPrChange w:id="11704" w:author="Consultants" w:date="2017-08-17T12:21:00Z">
          <w:pPr>
            <w:spacing w:after="0" w:line="240" w:lineRule="auto"/>
            <w:ind w:left="720"/>
          </w:pPr>
        </w:pPrChange>
      </w:pPr>
    </w:p>
    <w:p w14:paraId="05721FD6" w14:textId="700DEDF8" w:rsidR="00CA3F03" w:rsidRPr="00137D8B" w:rsidDel="00102EF0" w:rsidRDefault="00CA3F03">
      <w:pPr>
        <w:spacing w:after="0" w:line="240" w:lineRule="auto"/>
        <w:rPr>
          <w:ins w:id="11705" w:author="John Junico Bernados" w:date="2017-08-23T22:09:00Z"/>
          <w:del w:id="11706" w:author="Jen" w:date="2017-08-31T05:54:00Z"/>
          <w:rFonts w:ascii="Times New Roman" w:hAnsi="Times New Roman" w:cs="Times New Roman"/>
          <w:i/>
          <w:sz w:val="18"/>
          <w:szCs w:val="18"/>
        </w:rPr>
        <w:pPrChange w:id="11707" w:author="Consultants" w:date="2017-08-17T12:21:00Z">
          <w:pPr>
            <w:spacing w:after="0" w:line="240" w:lineRule="auto"/>
            <w:ind w:left="720"/>
          </w:pPr>
        </w:pPrChange>
      </w:pPr>
    </w:p>
    <w:p w14:paraId="063C1AE1" w14:textId="71BDD550" w:rsidR="00CA3F03" w:rsidRPr="00137D8B" w:rsidDel="007D2C32" w:rsidRDefault="00CA3F03">
      <w:pPr>
        <w:spacing w:after="0" w:line="240" w:lineRule="auto"/>
        <w:rPr>
          <w:ins w:id="11708" w:author="John Junico Bernados" w:date="2017-08-23T22:09:00Z"/>
          <w:del w:id="11709" w:author="Jen" w:date="2017-08-25T11:32:00Z"/>
          <w:rFonts w:ascii="Times New Roman" w:hAnsi="Times New Roman" w:cs="Times New Roman"/>
          <w:i/>
          <w:sz w:val="18"/>
          <w:szCs w:val="18"/>
        </w:rPr>
        <w:pPrChange w:id="11710" w:author="Consultants" w:date="2017-08-17T12:21:00Z">
          <w:pPr>
            <w:spacing w:after="0" w:line="240" w:lineRule="auto"/>
            <w:ind w:left="720"/>
          </w:pPr>
        </w:pPrChange>
      </w:pPr>
    </w:p>
    <w:p w14:paraId="4ADFDDD0" w14:textId="1AAD52E1" w:rsidR="00CA3F03" w:rsidRPr="00137D8B" w:rsidDel="007D2C32" w:rsidRDefault="00CA3F03">
      <w:pPr>
        <w:spacing w:after="0" w:line="240" w:lineRule="auto"/>
        <w:rPr>
          <w:ins w:id="11711" w:author="John Junico Bernados" w:date="2017-08-23T22:09:00Z"/>
          <w:del w:id="11712" w:author="Jen" w:date="2017-08-25T11:32:00Z"/>
          <w:rFonts w:ascii="Times New Roman" w:hAnsi="Times New Roman" w:cs="Times New Roman"/>
          <w:i/>
          <w:sz w:val="18"/>
          <w:szCs w:val="18"/>
        </w:rPr>
        <w:pPrChange w:id="11713" w:author="Consultants" w:date="2017-08-17T12:21:00Z">
          <w:pPr>
            <w:spacing w:after="0" w:line="240" w:lineRule="auto"/>
            <w:ind w:left="720"/>
          </w:pPr>
        </w:pPrChange>
      </w:pPr>
    </w:p>
    <w:p w14:paraId="24787561" w14:textId="757BC4C0" w:rsidR="00701041" w:rsidRPr="00137D8B" w:rsidDel="007D2C32" w:rsidRDefault="00701041" w:rsidP="002A0616">
      <w:pPr>
        <w:spacing w:after="0" w:line="240" w:lineRule="auto"/>
        <w:ind w:left="720"/>
        <w:rPr>
          <w:ins w:id="11714" w:author="John Junico Bernados" w:date="2017-08-18T20:55:00Z"/>
          <w:del w:id="11715" w:author="Jen" w:date="2017-08-25T11:32:00Z"/>
          <w:rFonts w:ascii="Times New Roman" w:hAnsi="Times New Roman" w:cs="Times New Roman"/>
          <w:i/>
          <w:sz w:val="18"/>
          <w:szCs w:val="18"/>
        </w:rPr>
      </w:pPr>
      <w:ins w:id="11716" w:author="John Junico Bernados" w:date="2017-08-18T20:55:00Z">
        <w:del w:id="11717" w:author="Jen" w:date="2017-08-25T11:32:00Z">
          <w:r w:rsidRPr="00137D8B" w:rsidDel="007D2C32">
            <w:rPr>
              <w:rFonts w:ascii="Times New Roman" w:hAnsi="Times New Roman" w:cs="Times New Roman"/>
              <w:i/>
              <w:sz w:val="18"/>
              <w:szCs w:val="18"/>
            </w:rPr>
            <w:delText xml:space="preserve">Source: JICA Study Team </w:delText>
          </w:r>
        </w:del>
      </w:ins>
    </w:p>
    <w:p w14:paraId="3C3BD744" w14:textId="07181068" w:rsidR="002A0616" w:rsidRPr="00137D8B" w:rsidDel="007D2C32" w:rsidRDefault="002A0616" w:rsidP="002A0616">
      <w:pPr>
        <w:spacing w:after="0" w:line="240" w:lineRule="auto"/>
        <w:ind w:left="720"/>
        <w:rPr>
          <w:ins w:id="11718" w:author="Consultants" w:date="2017-08-17T12:26:00Z"/>
          <w:del w:id="11719" w:author="Jen" w:date="2017-08-25T11:32:00Z"/>
          <w:rFonts w:ascii="Times New Roman" w:hAnsi="Times New Roman" w:cs="Times New Roman"/>
          <w:i/>
          <w:sz w:val="18"/>
          <w:szCs w:val="18"/>
        </w:rPr>
      </w:pPr>
      <w:ins w:id="11720" w:author="Consultants" w:date="2017-08-17T12:26:00Z">
        <w:del w:id="11721" w:author="Jen" w:date="2017-08-25T11:32:00Z">
          <w:r w:rsidRPr="00137D8B" w:rsidDel="007D2C32">
            <w:rPr>
              <w:rFonts w:ascii="Times New Roman" w:hAnsi="Times New Roman" w:cs="Times New Roman"/>
              <w:i/>
              <w:sz w:val="18"/>
              <w:szCs w:val="18"/>
            </w:rPr>
            <w:delText xml:space="preserve">Source : DMS Team, 2017  </w:delText>
          </w:r>
        </w:del>
      </w:ins>
    </w:p>
    <w:p w14:paraId="5EBE1B0D" w14:textId="6F071234" w:rsidR="002A0616" w:rsidRPr="00137D8B" w:rsidDel="007D2C32" w:rsidRDefault="002A0616" w:rsidP="002A0616">
      <w:pPr>
        <w:spacing w:after="0" w:line="240" w:lineRule="auto"/>
        <w:ind w:left="720"/>
        <w:rPr>
          <w:ins w:id="11722" w:author="Consultants" w:date="2017-08-17T12:26:00Z"/>
          <w:del w:id="11723" w:author="Jen" w:date="2017-08-25T11:32:00Z"/>
          <w:rFonts w:ascii="Times New Roman" w:hAnsi="Times New Roman" w:cs="Times New Roman"/>
          <w:i/>
          <w:sz w:val="18"/>
          <w:szCs w:val="18"/>
        </w:rPr>
      </w:pPr>
      <w:ins w:id="11724" w:author="Consultants" w:date="2017-08-17T12:26:00Z">
        <w:del w:id="11725" w:author="Jen" w:date="2017-08-25T11:32:00Z">
          <w:r w:rsidRPr="00137D8B" w:rsidDel="007D2C32">
            <w:rPr>
              <w:rFonts w:ascii="Times New Roman" w:hAnsi="Times New Roman" w:cs="Times New Roman"/>
              <w:i/>
              <w:sz w:val="18"/>
              <w:szCs w:val="18"/>
            </w:rPr>
            <w:delText>*Others may include water wells, pig pens, basketball court, irrigation canal, toilets</w:delText>
          </w:r>
        </w:del>
      </w:ins>
    </w:p>
    <w:p w14:paraId="3E20A946" w14:textId="58C8805C" w:rsidR="002A0616" w:rsidRPr="00137D8B" w:rsidDel="007D2C32" w:rsidRDefault="002A0616" w:rsidP="002A0616">
      <w:pPr>
        <w:spacing w:after="0" w:line="240" w:lineRule="auto"/>
        <w:rPr>
          <w:ins w:id="11726" w:author="Consultants" w:date="2017-08-17T12:26:00Z"/>
          <w:del w:id="11727" w:author="Jen" w:date="2017-08-25T11:32:00Z"/>
          <w:rFonts w:ascii="Times New Roman" w:hAnsi="Times New Roman" w:cs="Times New Roman"/>
          <w:i/>
          <w:sz w:val="18"/>
          <w:szCs w:val="18"/>
        </w:rPr>
      </w:pPr>
      <w:ins w:id="11728" w:author="Consultants" w:date="2017-08-17T12:26:00Z">
        <w:del w:id="11729" w:author="Jen" w:date="2017-08-25T11:32:00Z">
          <w:r w:rsidRPr="00137D8B" w:rsidDel="007D2C32">
            <w:rPr>
              <w:rFonts w:ascii="Times New Roman" w:hAnsi="Times New Roman" w:cs="Times New Roman"/>
              <w:i/>
              <w:sz w:val="18"/>
              <w:szCs w:val="18"/>
            </w:rPr>
            <w:delText>Note: The number of improvements shall be further validated</w:delText>
          </w:r>
        </w:del>
      </w:ins>
    </w:p>
    <w:p w14:paraId="060ABD52" w14:textId="1EF13C24" w:rsidR="002A0616" w:rsidRPr="00137D8B" w:rsidDel="007D2C32" w:rsidRDefault="002A0616">
      <w:pPr>
        <w:spacing w:after="0" w:line="240" w:lineRule="auto"/>
        <w:rPr>
          <w:ins w:id="11730" w:author="Liezyl Liton" w:date="2017-08-19T17:16:00Z"/>
          <w:del w:id="11731" w:author="Jen" w:date="2017-08-25T11:32:00Z"/>
          <w:rFonts w:ascii="Times New Roman" w:hAnsi="Times New Roman" w:cs="Times New Roman"/>
          <w:i/>
          <w:sz w:val="18"/>
          <w:szCs w:val="18"/>
        </w:rPr>
        <w:pPrChange w:id="11732" w:author="Consultants" w:date="2017-08-17T12:21:00Z">
          <w:pPr>
            <w:spacing w:after="0" w:line="240" w:lineRule="auto"/>
            <w:ind w:left="720"/>
          </w:pPr>
        </w:pPrChange>
      </w:pPr>
    </w:p>
    <w:p w14:paraId="1406C5D2" w14:textId="2DA9A35D" w:rsidR="00A65199" w:rsidRPr="00137D8B" w:rsidDel="00103306" w:rsidRDefault="00A65199">
      <w:pPr>
        <w:spacing w:after="0" w:line="240" w:lineRule="auto"/>
        <w:rPr>
          <w:ins w:id="11733" w:author="Consultants" w:date="2017-08-17T12:26:00Z"/>
          <w:del w:id="11734" w:author="Liezyl Liton" w:date="2017-08-19T21:38:00Z"/>
          <w:rFonts w:ascii="Times New Roman" w:hAnsi="Times New Roman" w:cs="Times New Roman"/>
          <w:i/>
          <w:sz w:val="18"/>
          <w:szCs w:val="18"/>
        </w:rPr>
        <w:pPrChange w:id="11735" w:author="Consultants" w:date="2017-08-17T12:21:00Z">
          <w:pPr>
            <w:spacing w:after="0" w:line="240" w:lineRule="auto"/>
            <w:ind w:left="720"/>
          </w:pPr>
        </w:pPrChange>
      </w:pPr>
    </w:p>
    <w:p w14:paraId="650DB2ED" w14:textId="5FECF349" w:rsidR="002A0616" w:rsidRPr="00137D8B" w:rsidDel="00103306" w:rsidRDefault="002A0616">
      <w:pPr>
        <w:spacing w:after="0" w:line="240" w:lineRule="auto"/>
        <w:rPr>
          <w:del w:id="11736" w:author="Liezyl Liton" w:date="2017-08-19T21:38:00Z"/>
          <w:rFonts w:ascii="Times New Roman" w:hAnsi="Times New Roman" w:cs="Times New Roman"/>
          <w:i/>
          <w:sz w:val="18"/>
          <w:szCs w:val="18"/>
        </w:rPr>
        <w:pPrChange w:id="11737" w:author="Consultants" w:date="2017-08-17T12:21:00Z">
          <w:pPr>
            <w:spacing w:after="0" w:line="240" w:lineRule="auto"/>
            <w:ind w:left="720"/>
          </w:pPr>
        </w:pPrChange>
      </w:pPr>
    </w:p>
    <w:p w14:paraId="59961A85" w14:textId="7CBC222E" w:rsidR="003C2D3A" w:rsidRPr="00137D8B" w:rsidRDefault="003C2D3A" w:rsidP="00274251">
      <w:pPr>
        <w:rPr>
          <w:rFonts w:ascii="Times New Roman" w:hAnsi="Times New Roman" w:cs="Times New Roman"/>
          <w:b/>
          <w:sz w:val="24"/>
          <w:szCs w:val="24"/>
        </w:rPr>
      </w:pPr>
      <w:r w:rsidRPr="00137D8B">
        <w:rPr>
          <w:rFonts w:ascii="Times New Roman" w:hAnsi="Times New Roman" w:cs="Times New Roman"/>
          <w:b/>
          <w:sz w:val="24"/>
          <w:szCs w:val="24"/>
        </w:rPr>
        <w:t xml:space="preserve">12.1.5 Cost of </w:t>
      </w:r>
      <w:del w:id="11738" w:author="John Junico Bernados" w:date="2017-08-23T22:09:00Z">
        <w:r w:rsidRPr="00137D8B" w:rsidDel="00CA3F03">
          <w:rPr>
            <w:rFonts w:ascii="Times New Roman" w:hAnsi="Times New Roman" w:cs="Times New Roman"/>
            <w:b/>
            <w:sz w:val="24"/>
            <w:szCs w:val="24"/>
          </w:rPr>
          <w:delText xml:space="preserve">Trees and Plants </w:delText>
        </w:r>
      </w:del>
      <w:ins w:id="11739" w:author="John Junico Bernados" w:date="2017-08-23T22:09:00Z">
        <w:r w:rsidR="00CA3F03" w:rsidRPr="00137D8B">
          <w:rPr>
            <w:rFonts w:ascii="Times New Roman" w:hAnsi="Times New Roman" w:cs="Times New Roman"/>
            <w:b/>
            <w:sz w:val="24"/>
            <w:szCs w:val="24"/>
            <w:rPrChange w:id="11740" w:author="Jen" w:date="2017-08-25T12:48:00Z">
              <w:rPr>
                <w:rFonts w:ascii="Times New Roman" w:hAnsi="Times New Roman" w:cs="Times New Roman"/>
                <w:b/>
                <w:sz w:val="24"/>
                <w:szCs w:val="24"/>
                <w:shd w:val="clear" w:color="auto" w:fill="FFFF00"/>
              </w:rPr>
            </w:rPrChange>
          </w:rPr>
          <w:t>Plants and Crops</w:t>
        </w:r>
      </w:ins>
    </w:p>
    <w:p w14:paraId="6E8433C9" w14:textId="5CCAA9B8" w:rsidR="00AE5523" w:rsidRPr="00617EC9" w:rsidDel="00E934FF" w:rsidRDefault="003C2D3A">
      <w:pPr>
        <w:ind w:firstLine="720"/>
        <w:jc w:val="both"/>
        <w:rPr>
          <w:ins w:id="11741" w:author="Liezyl Liton" w:date="2017-08-19T21:38:00Z"/>
          <w:del w:id="11742" w:author="Jen" w:date="2017-08-25T13:43:00Z"/>
          <w:rFonts w:ascii="Times New Roman" w:hAnsi="Times New Roman" w:cs="Times New Roman"/>
          <w:sz w:val="24"/>
          <w:szCs w:val="24"/>
          <w:rPrChange w:id="11743" w:author="Liezyl Liton" w:date="2017-08-21T21:34:00Z">
            <w:rPr>
              <w:ins w:id="11744" w:author="Liezyl Liton" w:date="2017-08-19T21:38:00Z"/>
              <w:del w:id="11745" w:author="Jen" w:date="2017-08-25T13:43:00Z"/>
              <w:rFonts w:ascii="Times New Roman" w:hAnsi="Times New Roman" w:cs="Times New Roman"/>
              <w:b/>
              <w:sz w:val="24"/>
              <w:szCs w:val="24"/>
            </w:rPr>
          </w:rPrChange>
        </w:rPr>
        <w:pPrChange w:id="11746" w:author="Liezyl Liton" w:date="2017-08-21T21:55:00Z">
          <w:pPr>
            <w:jc w:val="both"/>
          </w:pPr>
        </w:pPrChange>
      </w:pPr>
      <w:r w:rsidRPr="00137D8B">
        <w:rPr>
          <w:rFonts w:ascii="Times New Roman" w:hAnsi="Times New Roman" w:cs="Times New Roman"/>
          <w:sz w:val="24"/>
          <w:szCs w:val="24"/>
        </w:rPr>
        <w:t>The market prices of trees</w:t>
      </w:r>
      <w:ins w:id="11747" w:author="John Junico Bernados" w:date="2017-08-23T22:10:00Z">
        <w:r w:rsidR="00CA3F03" w:rsidRPr="00137D8B">
          <w:rPr>
            <w:rFonts w:ascii="Times New Roman" w:hAnsi="Times New Roman" w:cs="Times New Roman"/>
            <w:sz w:val="24"/>
            <w:szCs w:val="24"/>
          </w:rPr>
          <w:t>,</w:t>
        </w:r>
      </w:ins>
      <w:del w:id="11748" w:author="John Junico Bernados" w:date="2017-08-23T22:10:00Z">
        <w:r w:rsidRPr="00137D8B" w:rsidDel="00CA3F03">
          <w:rPr>
            <w:rFonts w:ascii="Times New Roman" w:hAnsi="Times New Roman" w:cs="Times New Roman"/>
            <w:sz w:val="24"/>
            <w:szCs w:val="24"/>
          </w:rPr>
          <w:delText xml:space="preserve"> and</w:delText>
        </w:r>
      </w:del>
      <w:r w:rsidRPr="00137D8B">
        <w:rPr>
          <w:rFonts w:ascii="Times New Roman" w:hAnsi="Times New Roman" w:cs="Times New Roman"/>
          <w:sz w:val="24"/>
          <w:szCs w:val="24"/>
        </w:rPr>
        <w:t xml:space="preserve"> plants</w:t>
      </w:r>
      <w:ins w:id="11749" w:author="John Junico Bernados" w:date="2017-08-23T22:10:00Z">
        <w:r w:rsidR="00CA3F03" w:rsidRPr="00137D8B">
          <w:rPr>
            <w:rFonts w:ascii="Times New Roman" w:hAnsi="Times New Roman" w:cs="Times New Roman"/>
            <w:sz w:val="24"/>
            <w:szCs w:val="24"/>
          </w:rPr>
          <w:t xml:space="preserve"> and crops</w:t>
        </w:r>
      </w:ins>
      <w:r w:rsidRPr="00137D8B">
        <w:rPr>
          <w:rFonts w:ascii="Times New Roman" w:hAnsi="Times New Roman" w:cs="Times New Roman"/>
          <w:sz w:val="24"/>
          <w:szCs w:val="24"/>
        </w:rPr>
        <w:t xml:space="preserve"> were obtained from the</w:t>
      </w:r>
      <w:r w:rsidR="00C1758E" w:rsidRPr="00137D8B">
        <w:rPr>
          <w:rFonts w:ascii="Times New Roman" w:hAnsi="Times New Roman" w:cs="Times New Roman"/>
          <w:sz w:val="24"/>
          <w:szCs w:val="24"/>
        </w:rPr>
        <w:t xml:space="preserve"> Department of Agriculture</w:t>
      </w:r>
      <w:r w:rsidR="00D45ADA" w:rsidRPr="00137D8B">
        <w:rPr>
          <w:rFonts w:ascii="Times New Roman" w:hAnsi="Times New Roman" w:cs="Times New Roman"/>
          <w:sz w:val="24"/>
          <w:szCs w:val="24"/>
        </w:rPr>
        <w:t>, Department of Environment and Natural Resources</w:t>
      </w:r>
      <w:r w:rsidR="00C1758E" w:rsidRPr="00137D8B">
        <w:rPr>
          <w:rFonts w:ascii="Times New Roman" w:hAnsi="Times New Roman" w:cs="Times New Roman"/>
          <w:sz w:val="24"/>
          <w:szCs w:val="24"/>
        </w:rPr>
        <w:t xml:space="preserve"> &amp;</w:t>
      </w:r>
      <w:r w:rsidRPr="00137D8B">
        <w:rPr>
          <w:rFonts w:ascii="Times New Roman" w:hAnsi="Times New Roman" w:cs="Times New Roman"/>
          <w:sz w:val="24"/>
          <w:szCs w:val="24"/>
        </w:rPr>
        <w:t xml:space="preserve"> </w:t>
      </w:r>
      <w:proofErr w:type="spellStart"/>
      <w:r w:rsidRPr="00137D8B">
        <w:rPr>
          <w:rFonts w:ascii="Times New Roman" w:hAnsi="Times New Roman" w:cs="Times New Roman"/>
          <w:sz w:val="24"/>
          <w:szCs w:val="24"/>
        </w:rPr>
        <w:t>Bulacan</w:t>
      </w:r>
      <w:proofErr w:type="spellEnd"/>
      <w:r w:rsidRPr="00137D8B">
        <w:rPr>
          <w:rFonts w:ascii="Times New Roman" w:hAnsi="Times New Roman" w:cs="Times New Roman"/>
          <w:sz w:val="24"/>
          <w:szCs w:val="24"/>
        </w:rPr>
        <w:t xml:space="preserve"> Provincial Assessor’s Office</w:t>
      </w:r>
      <w:del w:id="11750" w:author="Jen" w:date="2017-08-19T02:10:00Z">
        <w:r w:rsidRPr="00137D8B" w:rsidDel="00567966">
          <w:rPr>
            <w:rFonts w:ascii="Times New Roman" w:hAnsi="Times New Roman" w:cs="Times New Roman"/>
            <w:sz w:val="24"/>
            <w:szCs w:val="24"/>
          </w:rPr>
          <w:delText xml:space="preserve"> (</w:delText>
        </w:r>
        <w:r w:rsidRPr="00137D8B" w:rsidDel="00567966">
          <w:rPr>
            <w:rFonts w:ascii="Times New Roman" w:hAnsi="Times New Roman" w:cs="Times New Roman"/>
            <w:b/>
            <w:sz w:val="24"/>
            <w:szCs w:val="24"/>
            <w:rPrChange w:id="11751" w:author="Jen" w:date="2017-08-25T12:48:00Z">
              <w:rPr>
                <w:rFonts w:ascii="Times New Roman" w:hAnsi="Times New Roman" w:cs="Times New Roman"/>
                <w:b/>
                <w:sz w:val="24"/>
                <w:szCs w:val="24"/>
                <w:highlight w:val="yellow"/>
              </w:rPr>
            </w:rPrChange>
          </w:rPr>
          <w:delText>S</w:delText>
        </w:r>
        <w:r w:rsidR="006368C5" w:rsidRPr="00137D8B" w:rsidDel="00567966">
          <w:rPr>
            <w:rFonts w:ascii="Times New Roman" w:hAnsi="Times New Roman" w:cs="Times New Roman"/>
            <w:b/>
            <w:sz w:val="24"/>
            <w:szCs w:val="24"/>
            <w:rPrChange w:id="11752" w:author="Jen" w:date="2017-08-25T12:48:00Z">
              <w:rPr>
                <w:rFonts w:ascii="Times New Roman" w:hAnsi="Times New Roman" w:cs="Times New Roman"/>
                <w:b/>
                <w:sz w:val="24"/>
                <w:szCs w:val="24"/>
                <w:highlight w:val="yellow"/>
              </w:rPr>
            </w:rPrChange>
          </w:rPr>
          <w:delText>ee A</w:delText>
        </w:r>
        <w:r w:rsidR="006920EE" w:rsidRPr="00137D8B" w:rsidDel="00567966">
          <w:rPr>
            <w:rFonts w:ascii="Times New Roman" w:hAnsi="Times New Roman" w:cs="Times New Roman"/>
            <w:b/>
            <w:sz w:val="24"/>
            <w:szCs w:val="24"/>
            <w:rPrChange w:id="11753" w:author="Jen" w:date="2017-08-25T12:48:00Z">
              <w:rPr>
                <w:rFonts w:ascii="Times New Roman" w:hAnsi="Times New Roman" w:cs="Times New Roman"/>
                <w:b/>
                <w:sz w:val="24"/>
                <w:szCs w:val="24"/>
                <w:highlight w:val="yellow"/>
              </w:rPr>
            </w:rPrChange>
          </w:rPr>
          <w:delText>ppendix XX</w:delText>
        </w:r>
        <w:r w:rsidRPr="00137D8B" w:rsidDel="00567966">
          <w:rPr>
            <w:rFonts w:ascii="Times New Roman" w:hAnsi="Times New Roman" w:cs="Times New Roman"/>
            <w:sz w:val="24"/>
            <w:szCs w:val="24"/>
          </w:rPr>
          <w:delText>)</w:delText>
        </w:r>
      </w:del>
      <w:r w:rsidR="006368C5" w:rsidRPr="00137D8B">
        <w:rPr>
          <w:rFonts w:ascii="Times New Roman" w:hAnsi="Times New Roman" w:cs="Times New Roman"/>
          <w:sz w:val="24"/>
          <w:szCs w:val="24"/>
        </w:rPr>
        <w:t>.</w:t>
      </w:r>
      <w:r w:rsidR="00C641DD" w:rsidRPr="00137D8B">
        <w:rPr>
          <w:rFonts w:ascii="Times New Roman" w:hAnsi="Times New Roman" w:cs="Times New Roman"/>
          <w:sz w:val="24"/>
          <w:szCs w:val="24"/>
        </w:rPr>
        <w:t xml:space="preserve"> </w:t>
      </w:r>
      <w:r w:rsidR="00BC6499" w:rsidRPr="00137D8B">
        <w:rPr>
          <w:rFonts w:ascii="Times New Roman" w:hAnsi="Times New Roman" w:cs="Times New Roman"/>
          <w:sz w:val="24"/>
          <w:szCs w:val="24"/>
        </w:rPr>
        <w:t xml:space="preserve"> </w:t>
      </w:r>
      <w:r w:rsidRPr="00137D8B">
        <w:rPr>
          <w:rFonts w:ascii="Times New Roman" w:hAnsi="Times New Roman" w:cs="Times New Roman"/>
          <w:sz w:val="24"/>
          <w:szCs w:val="24"/>
        </w:rPr>
        <w:t>The summary of the affected trees</w:t>
      </w:r>
      <w:ins w:id="11754" w:author="John Junico Bernados" w:date="2017-08-23T22:10:00Z">
        <w:r w:rsidR="00CA3F03" w:rsidRPr="00137D8B">
          <w:rPr>
            <w:rFonts w:ascii="Times New Roman" w:hAnsi="Times New Roman" w:cs="Times New Roman"/>
            <w:sz w:val="24"/>
            <w:szCs w:val="24"/>
            <w:rPrChange w:id="11755" w:author="Jen" w:date="2017-08-25T12:48:00Z">
              <w:rPr>
                <w:rFonts w:ascii="Times New Roman" w:hAnsi="Times New Roman" w:cs="Times New Roman"/>
                <w:sz w:val="24"/>
                <w:szCs w:val="24"/>
                <w:highlight w:val="yellow"/>
              </w:rPr>
            </w:rPrChange>
          </w:rPr>
          <w:t xml:space="preserve">, </w:t>
        </w:r>
      </w:ins>
      <w:del w:id="11756" w:author="John Junico Bernados" w:date="2017-08-23T22:10:00Z">
        <w:r w:rsidRPr="00137D8B" w:rsidDel="00CA3F03">
          <w:rPr>
            <w:rFonts w:ascii="Times New Roman" w:hAnsi="Times New Roman" w:cs="Times New Roman"/>
            <w:sz w:val="24"/>
            <w:szCs w:val="24"/>
          </w:rPr>
          <w:delText xml:space="preserve"> and </w:delText>
        </w:r>
      </w:del>
      <w:r w:rsidRPr="00137D8B">
        <w:rPr>
          <w:rFonts w:ascii="Times New Roman" w:hAnsi="Times New Roman" w:cs="Times New Roman"/>
          <w:sz w:val="24"/>
          <w:szCs w:val="24"/>
        </w:rPr>
        <w:t>plants</w:t>
      </w:r>
      <w:ins w:id="11757" w:author="John Junico Bernados" w:date="2017-08-23T22:10:00Z">
        <w:r w:rsidR="00CA3F03" w:rsidRPr="00137D8B">
          <w:rPr>
            <w:rFonts w:ascii="Times New Roman" w:hAnsi="Times New Roman" w:cs="Times New Roman"/>
            <w:sz w:val="24"/>
            <w:szCs w:val="24"/>
          </w:rPr>
          <w:t xml:space="preserve"> and crops</w:t>
        </w:r>
      </w:ins>
      <w:r w:rsidRPr="00137D8B">
        <w:rPr>
          <w:rFonts w:ascii="Times New Roman" w:hAnsi="Times New Roman" w:cs="Times New Roman"/>
          <w:sz w:val="24"/>
          <w:szCs w:val="24"/>
        </w:rPr>
        <w:t xml:space="preserve"> is shown </w:t>
      </w:r>
      <w:r w:rsidR="00D45ADA" w:rsidRPr="00137D8B">
        <w:rPr>
          <w:rFonts w:ascii="Times New Roman" w:hAnsi="Times New Roman" w:cs="Times New Roman"/>
          <w:sz w:val="24"/>
          <w:szCs w:val="24"/>
        </w:rPr>
        <w:t xml:space="preserve">in </w:t>
      </w:r>
      <w:r w:rsidRPr="00137D8B">
        <w:rPr>
          <w:rFonts w:ascii="Times New Roman" w:hAnsi="Times New Roman" w:cs="Times New Roman"/>
          <w:b/>
          <w:sz w:val="24"/>
          <w:szCs w:val="24"/>
        </w:rPr>
        <w:t>Table 12.1-</w:t>
      </w:r>
      <w:ins w:id="11758" w:author="Liezyl Liton" w:date="2017-08-21T17:54:00Z">
        <w:r w:rsidR="00433D26" w:rsidRPr="00137D8B">
          <w:rPr>
            <w:rFonts w:ascii="Times New Roman" w:hAnsi="Times New Roman" w:cs="Times New Roman"/>
            <w:b/>
            <w:sz w:val="24"/>
            <w:szCs w:val="24"/>
          </w:rPr>
          <w:t>8</w:t>
        </w:r>
      </w:ins>
      <w:ins w:id="11759" w:author="Liezyl Liton" w:date="2017-08-21T18:34:00Z">
        <w:r w:rsidR="00B5255D" w:rsidRPr="00137D8B">
          <w:rPr>
            <w:rFonts w:ascii="Times New Roman" w:hAnsi="Times New Roman" w:cs="Times New Roman"/>
            <w:b/>
            <w:sz w:val="24"/>
            <w:szCs w:val="24"/>
          </w:rPr>
          <w:t xml:space="preserve"> </w:t>
        </w:r>
      </w:ins>
      <w:ins w:id="11760" w:author="Liezyl Liton" w:date="2017-08-21T18:35:00Z">
        <w:r w:rsidR="00B5255D" w:rsidRPr="00137D8B">
          <w:rPr>
            <w:rFonts w:ascii="Times New Roman" w:hAnsi="Times New Roman" w:cs="Times New Roman"/>
            <w:sz w:val="24"/>
            <w:szCs w:val="24"/>
          </w:rPr>
          <w:t>amounting to</w:t>
        </w:r>
        <w:r w:rsidR="00B5255D" w:rsidRPr="00617EC9">
          <w:rPr>
            <w:rFonts w:ascii="Times New Roman" w:hAnsi="Times New Roman" w:cs="Times New Roman"/>
            <w:sz w:val="24"/>
            <w:szCs w:val="24"/>
          </w:rPr>
          <w:t xml:space="preserve"> </w:t>
        </w:r>
        <w:proofErr w:type="spellStart"/>
        <w:r w:rsidR="00B5255D" w:rsidRPr="00617EC9">
          <w:rPr>
            <w:rFonts w:ascii="Times New Roman" w:hAnsi="Times New Roman" w:cs="Times New Roman"/>
            <w:sz w:val="24"/>
            <w:szCs w:val="24"/>
          </w:rPr>
          <w:t>PhP</w:t>
        </w:r>
        <w:proofErr w:type="spellEnd"/>
        <w:r w:rsidR="00B5255D" w:rsidRPr="00617EC9">
          <w:rPr>
            <w:rFonts w:ascii="Times New Roman" w:hAnsi="Times New Roman" w:cs="Times New Roman"/>
            <w:sz w:val="24"/>
            <w:szCs w:val="24"/>
          </w:rPr>
          <w:t xml:space="preserve"> </w:t>
        </w:r>
        <w:r w:rsidR="00B5255D" w:rsidRPr="00617EC9">
          <w:rPr>
            <w:rFonts w:ascii="Times New Roman" w:eastAsia="Times New Roman" w:hAnsi="Times New Roman" w:cs="Times New Roman"/>
            <w:bCs/>
            <w:color w:val="000000"/>
            <w:sz w:val="24"/>
            <w:szCs w:val="24"/>
            <w:lang w:eastAsia="en-PH"/>
            <w:rPrChange w:id="11761" w:author="Liezyl Liton" w:date="2017-08-21T21:34:00Z">
              <w:rPr>
                <w:rFonts w:ascii="Times New Roman" w:eastAsia="Times New Roman" w:hAnsi="Times New Roman" w:cs="Times New Roman"/>
                <w:b/>
                <w:bCs/>
                <w:color w:val="000000"/>
                <w:sz w:val="18"/>
                <w:szCs w:val="18"/>
                <w:lang w:eastAsia="en-PH"/>
              </w:rPr>
            </w:rPrChange>
          </w:rPr>
          <w:t>1</w:t>
        </w:r>
        <w:proofErr w:type="gramStart"/>
        <w:r w:rsidR="00B5255D" w:rsidRPr="00617EC9">
          <w:rPr>
            <w:rFonts w:ascii="Times New Roman" w:eastAsia="Times New Roman" w:hAnsi="Times New Roman" w:cs="Times New Roman"/>
            <w:bCs/>
            <w:color w:val="000000"/>
            <w:sz w:val="24"/>
            <w:szCs w:val="24"/>
            <w:lang w:eastAsia="en-PH"/>
            <w:rPrChange w:id="11762" w:author="Liezyl Liton" w:date="2017-08-21T21:34:00Z">
              <w:rPr>
                <w:rFonts w:ascii="Times New Roman" w:eastAsia="Times New Roman" w:hAnsi="Times New Roman" w:cs="Times New Roman"/>
                <w:b/>
                <w:bCs/>
                <w:color w:val="000000"/>
                <w:sz w:val="18"/>
                <w:szCs w:val="18"/>
                <w:lang w:eastAsia="en-PH"/>
              </w:rPr>
            </w:rPrChange>
          </w:rPr>
          <w:t>,</w:t>
        </w:r>
      </w:ins>
      <w:ins w:id="11763" w:author="Jen" w:date="2017-08-25T14:30:00Z">
        <w:r w:rsidR="000C5E30">
          <w:rPr>
            <w:rFonts w:ascii="Times New Roman" w:eastAsia="Times New Roman" w:hAnsi="Times New Roman" w:cs="Times New Roman"/>
            <w:bCs/>
            <w:color w:val="000000"/>
            <w:sz w:val="24"/>
            <w:szCs w:val="24"/>
            <w:lang w:eastAsia="en-PH"/>
          </w:rPr>
          <w:t>1</w:t>
        </w:r>
      </w:ins>
      <w:proofErr w:type="gramEnd"/>
      <w:ins w:id="11764" w:author="Liezyl Liton" w:date="2017-08-21T18:35:00Z">
        <w:del w:id="11765" w:author="Jen" w:date="2017-08-25T14:17:00Z">
          <w:r w:rsidR="00B5255D" w:rsidRPr="00617EC9" w:rsidDel="00CB4F54">
            <w:rPr>
              <w:rFonts w:ascii="Times New Roman" w:eastAsia="Times New Roman" w:hAnsi="Times New Roman" w:cs="Times New Roman"/>
              <w:bCs/>
              <w:color w:val="000000"/>
              <w:sz w:val="24"/>
              <w:szCs w:val="24"/>
              <w:lang w:eastAsia="en-PH"/>
              <w:rPrChange w:id="11766" w:author="Liezyl Liton" w:date="2017-08-21T21:34:00Z">
                <w:rPr>
                  <w:rFonts w:ascii="Times New Roman" w:eastAsia="Times New Roman" w:hAnsi="Times New Roman" w:cs="Times New Roman"/>
                  <w:b/>
                  <w:bCs/>
                  <w:color w:val="000000"/>
                  <w:sz w:val="18"/>
                  <w:szCs w:val="18"/>
                  <w:lang w:eastAsia="en-PH"/>
                </w:rPr>
              </w:rPrChange>
            </w:rPr>
            <w:delText>123,462.20</w:delText>
          </w:r>
        </w:del>
      </w:ins>
      <w:ins w:id="11767" w:author="Jen" w:date="2017-08-25T14:17:00Z">
        <w:r w:rsidR="00CB4F54">
          <w:rPr>
            <w:rFonts w:ascii="Times New Roman" w:eastAsia="Times New Roman" w:hAnsi="Times New Roman" w:cs="Times New Roman"/>
            <w:bCs/>
            <w:color w:val="000000"/>
            <w:sz w:val="24"/>
            <w:szCs w:val="24"/>
            <w:lang w:eastAsia="en-PH"/>
          </w:rPr>
          <w:t>28,913.68</w:t>
        </w:r>
      </w:ins>
      <w:del w:id="11768" w:author="Liezyl Liton" w:date="2017-08-21T17:54:00Z">
        <w:r w:rsidR="00BC6499" w:rsidRPr="00617EC9" w:rsidDel="00433D26">
          <w:rPr>
            <w:rFonts w:ascii="Times New Roman" w:hAnsi="Times New Roman" w:cs="Times New Roman"/>
            <w:b/>
            <w:sz w:val="24"/>
            <w:szCs w:val="24"/>
          </w:rPr>
          <w:delText>10</w:delText>
        </w:r>
      </w:del>
      <w:r w:rsidR="00BC6499" w:rsidRPr="00617EC9">
        <w:rPr>
          <w:rFonts w:ascii="Times New Roman" w:hAnsi="Times New Roman" w:cs="Times New Roman"/>
          <w:b/>
          <w:sz w:val="24"/>
          <w:szCs w:val="24"/>
        </w:rPr>
        <w:t>.</w:t>
      </w:r>
      <w:ins w:id="11769" w:author="Liezyl Liton" w:date="2017-08-21T18:34:00Z">
        <w:r w:rsidR="00E02208" w:rsidRPr="00617EC9">
          <w:rPr>
            <w:rFonts w:ascii="Times New Roman" w:hAnsi="Times New Roman" w:cs="Times New Roman"/>
            <w:b/>
            <w:sz w:val="24"/>
            <w:szCs w:val="24"/>
          </w:rPr>
          <w:t xml:space="preserve"> </w:t>
        </w:r>
      </w:ins>
      <w:ins w:id="11770" w:author="Liezyl Liton" w:date="2017-08-21T18:36:00Z">
        <w:r w:rsidR="00B5255D" w:rsidRPr="00617EC9">
          <w:rPr>
            <w:rFonts w:ascii="Times New Roman" w:hAnsi="Times New Roman" w:cs="Times New Roman"/>
            <w:b/>
            <w:sz w:val="24"/>
            <w:szCs w:val="24"/>
          </w:rPr>
          <w:t xml:space="preserve">Table 12.1-9 </w:t>
        </w:r>
        <w:r w:rsidR="00B5255D" w:rsidRPr="00617EC9">
          <w:rPr>
            <w:rFonts w:ascii="Times New Roman" w:hAnsi="Times New Roman" w:cs="Times New Roman"/>
            <w:sz w:val="24"/>
            <w:szCs w:val="24"/>
            <w:rPrChange w:id="11771" w:author="Liezyl Liton" w:date="2017-08-21T21:34:00Z">
              <w:rPr>
                <w:rFonts w:ascii="Times New Roman" w:hAnsi="Times New Roman" w:cs="Times New Roman"/>
                <w:b/>
                <w:sz w:val="24"/>
                <w:szCs w:val="24"/>
              </w:rPr>
            </w:rPrChange>
          </w:rPr>
          <w:t xml:space="preserve">provides </w:t>
        </w:r>
        <w:r w:rsidR="00E94C63" w:rsidRPr="00617EC9">
          <w:rPr>
            <w:rFonts w:ascii="Times New Roman" w:hAnsi="Times New Roman" w:cs="Times New Roman"/>
            <w:sz w:val="24"/>
            <w:szCs w:val="24"/>
          </w:rPr>
          <w:t xml:space="preserve">the </w:t>
        </w:r>
      </w:ins>
      <w:ins w:id="11772" w:author="Liezyl Liton" w:date="2017-08-21T18:38:00Z">
        <w:r w:rsidR="00C1485B" w:rsidRPr="00617EC9">
          <w:rPr>
            <w:rFonts w:ascii="Times New Roman" w:hAnsi="Times New Roman" w:cs="Times New Roman"/>
            <w:sz w:val="24"/>
            <w:szCs w:val="24"/>
          </w:rPr>
          <w:t>anticipated rice/</w:t>
        </w:r>
        <w:proofErr w:type="spellStart"/>
        <w:r w:rsidR="00C1485B" w:rsidRPr="00617EC9">
          <w:rPr>
            <w:rFonts w:ascii="Times New Roman" w:hAnsi="Times New Roman" w:cs="Times New Roman"/>
            <w:sz w:val="24"/>
            <w:szCs w:val="24"/>
          </w:rPr>
          <w:t>palay</w:t>
        </w:r>
        <w:proofErr w:type="spellEnd"/>
        <w:r w:rsidR="00C1485B" w:rsidRPr="00617EC9">
          <w:rPr>
            <w:rFonts w:ascii="Times New Roman" w:hAnsi="Times New Roman" w:cs="Times New Roman"/>
            <w:sz w:val="24"/>
            <w:szCs w:val="24"/>
          </w:rPr>
          <w:t xml:space="preserve"> production losses due to the proposed alignment</w:t>
        </w:r>
        <w:r w:rsidR="00E13BF9" w:rsidRPr="00617EC9">
          <w:rPr>
            <w:rFonts w:ascii="Times New Roman" w:hAnsi="Times New Roman" w:cs="Times New Roman"/>
            <w:sz w:val="24"/>
            <w:szCs w:val="24"/>
          </w:rPr>
          <w:t xml:space="preserve"> based on the annual computed yields (kg/ha) </w:t>
        </w:r>
      </w:ins>
      <w:ins w:id="11773" w:author="Liezyl Liton" w:date="2017-08-21T18:39:00Z">
        <w:r w:rsidR="00977E7A" w:rsidRPr="00617EC9">
          <w:rPr>
            <w:rFonts w:ascii="Times New Roman" w:hAnsi="Times New Roman" w:cs="Times New Roman"/>
            <w:sz w:val="24"/>
            <w:szCs w:val="24"/>
          </w:rPr>
          <w:t>as gathered during the interviews</w:t>
        </w:r>
      </w:ins>
      <w:ins w:id="11774" w:author="Liezyl Liton" w:date="2017-08-21T18:40:00Z">
        <w:r w:rsidR="00977E7A" w:rsidRPr="00617EC9">
          <w:rPr>
            <w:rFonts w:ascii="Times New Roman" w:hAnsi="Times New Roman" w:cs="Times New Roman"/>
            <w:sz w:val="24"/>
            <w:szCs w:val="24"/>
          </w:rPr>
          <w:t>.</w:t>
        </w:r>
      </w:ins>
      <w:ins w:id="11775" w:author="Liezyl Liton" w:date="2017-08-21T18:36:00Z">
        <w:r w:rsidR="00E94C63" w:rsidRPr="00617EC9">
          <w:rPr>
            <w:rFonts w:ascii="Times New Roman" w:hAnsi="Times New Roman" w:cs="Times New Roman"/>
            <w:sz w:val="24"/>
            <w:szCs w:val="24"/>
          </w:rPr>
          <w:t xml:space="preserve"> </w:t>
        </w:r>
      </w:ins>
    </w:p>
    <w:p w14:paraId="143C71A5" w14:textId="3154D078" w:rsidR="00103306" w:rsidDel="00137D8B" w:rsidRDefault="00103306" w:rsidP="003C2D3A">
      <w:pPr>
        <w:spacing w:after="0" w:line="240" w:lineRule="auto"/>
        <w:ind w:left="360"/>
        <w:jc w:val="center"/>
        <w:rPr>
          <w:del w:id="11776" w:author="Liezyl Liton" w:date="2017-08-21T17:54:00Z"/>
          <w:rFonts w:ascii="Times New Roman" w:hAnsi="Times New Roman" w:cs="Times New Roman"/>
          <w:b/>
          <w:sz w:val="24"/>
          <w:szCs w:val="24"/>
        </w:rPr>
      </w:pPr>
    </w:p>
    <w:p w14:paraId="2B2DB69B" w14:textId="77777777" w:rsidR="00137D8B" w:rsidRPr="00617EC9" w:rsidRDefault="00137D8B">
      <w:pPr>
        <w:ind w:firstLine="720"/>
        <w:jc w:val="both"/>
        <w:rPr>
          <w:ins w:id="11777" w:author="Jen" w:date="2017-08-25T12:48:00Z"/>
          <w:rFonts w:ascii="Times New Roman" w:hAnsi="Times New Roman" w:cs="Times New Roman"/>
          <w:b/>
          <w:sz w:val="24"/>
          <w:szCs w:val="24"/>
        </w:rPr>
        <w:pPrChange w:id="11778" w:author="Jen" w:date="2017-08-25T13:43:00Z">
          <w:pPr>
            <w:jc w:val="both"/>
          </w:pPr>
        </w:pPrChange>
      </w:pPr>
    </w:p>
    <w:p w14:paraId="60C38D32" w14:textId="77777777" w:rsidR="00A31F64" w:rsidRPr="00617EC9" w:rsidDel="00E46359" w:rsidRDefault="00A31F64" w:rsidP="003C2D3A">
      <w:pPr>
        <w:spacing w:after="0" w:line="240" w:lineRule="auto"/>
        <w:ind w:left="360"/>
        <w:jc w:val="center"/>
        <w:rPr>
          <w:del w:id="11779" w:author="Jen" w:date="2017-08-19T02:11:00Z"/>
          <w:rFonts w:ascii="Times New Roman" w:hAnsi="Times New Roman" w:cs="Times New Roman"/>
          <w:b/>
          <w:color w:val="FF0000"/>
          <w:sz w:val="24"/>
          <w:szCs w:val="24"/>
          <w:rPrChange w:id="11780" w:author="Liezyl Liton" w:date="2017-08-21T21:34:00Z">
            <w:rPr>
              <w:del w:id="11781" w:author="Jen" w:date="2017-08-19T02:11:00Z"/>
              <w:rFonts w:ascii="Times New Roman" w:hAnsi="Times New Roman" w:cs="Times New Roman"/>
              <w:b/>
              <w:sz w:val="24"/>
              <w:szCs w:val="24"/>
            </w:rPr>
          </w:rPrChange>
        </w:rPr>
      </w:pPr>
    </w:p>
    <w:p w14:paraId="490C95A6" w14:textId="0E3C315C" w:rsidR="003C2D3A" w:rsidRDefault="003C2D3A" w:rsidP="003C2D3A">
      <w:pPr>
        <w:spacing w:after="0" w:line="240" w:lineRule="auto"/>
        <w:ind w:left="360"/>
        <w:jc w:val="center"/>
        <w:rPr>
          <w:ins w:id="11782" w:author="Liezyl Liton" w:date="2017-08-21T23:46:00Z"/>
          <w:rFonts w:ascii="Times New Roman" w:hAnsi="Times New Roman" w:cs="Times New Roman"/>
          <w:b/>
        </w:rPr>
      </w:pPr>
      <w:r w:rsidRPr="00617EC9">
        <w:rPr>
          <w:rFonts w:ascii="Times New Roman" w:hAnsi="Times New Roman" w:cs="Times New Roman"/>
          <w:b/>
        </w:rPr>
        <w:t>Table 12.1-</w:t>
      </w:r>
      <w:ins w:id="11783" w:author="Liezyl Liton" w:date="2017-08-21T17:54:00Z">
        <w:r w:rsidR="00433D26" w:rsidRPr="00617EC9">
          <w:rPr>
            <w:rFonts w:ascii="Times New Roman" w:hAnsi="Times New Roman" w:cs="Times New Roman"/>
            <w:b/>
          </w:rPr>
          <w:t>8</w:t>
        </w:r>
      </w:ins>
      <w:del w:id="11784" w:author="Liezyl Liton" w:date="2017-08-21T17:54:00Z">
        <w:r w:rsidR="00226660" w:rsidRPr="00617EC9" w:rsidDel="00433D26">
          <w:rPr>
            <w:rFonts w:ascii="Times New Roman" w:hAnsi="Times New Roman" w:cs="Times New Roman"/>
            <w:b/>
          </w:rPr>
          <w:delText>1</w:delText>
        </w:r>
        <w:r w:rsidR="00BC6499" w:rsidRPr="00617EC9" w:rsidDel="00433D26">
          <w:rPr>
            <w:rFonts w:ascii="Times New Roman" w:hAnsi="Times New Roman" w:cs="Times New Roman"/>
            <w:b/>
          </w:rPr>
          <w:delText>0</w:delText>
        </w:r>
      </w:del>
      <w:r w:rsidRPr="00617EC9">
        <w:rPr>
          <w:rFonts w:ascii="Times New Roman" w:hAnsi="Times New Roman" w:cs="Times New Roman"/>
          <w:b/>
        </w:rPr>
        <w:t xml:space="preserve"> Summary of Affected Trees and Plants </w:t>
      </w:r>
    </w:p>
    <w:tbl>
      <w:tblPr>
        <w:tblW w:w="9645" w:type="dxa"/>
        <w:tblInd w:w="93" w:type="dxa"/>
        <w:tblLayout w:type="fixed"/>
        <w:tblLook w:val="04A0" w:firstRow="1" w:lastRow="0" w:firstColumn="1" w:lastColumn="0" w:noHBand="0" w:noVBand="1"/>
        <w:tblPrChange w:id="11785" w:author="Liezyl Liton" w:date="2017-08-21T23:48:00Z">
          <w:tblPr>
            <w:tblW w:w="13405" w:type="dxa"/>
            <w:tblInd w:w="93" w:type="dxa"/>
            <w:tblLayout w:type="fixed"/>
            <w:tblLook w:val="04A0" w:firstRow="1" w:lastRow="0" w:firstColumn="1" w:lastColumn="0" w:noHBand="0" w:noVBand="1"/>
          </w:tblPr>
        </w:tblPrChange>
      </w:tblPr>
      <w:tblGrid>
        <w:gridCol w:w="1207"/>
        <w:gridCol w:w="878"/>
        <w:gridCol w:w="1305"/>
        <w:gridCol w:w="945"/>
        <w:gridCol w:w="1170"/>
        <w:gridCol w:w="900"/>
        <w:gridCol w:w="1080"/>
        <w:gridCol w:w="900"/>
        <w:gridCol w:w="1260"/>
        <w:tblGridChange w:id="11786">
          <w:tblGrid>
            <w:gridCol w:w="1207"/>
            <w:gridCol w:w="878"/>
            <w:gridCol w:w="1305"/>
            <w:gridCol w:w="945"/>
            <w:gridCol w:w="1170"/>
            <w:gridCol w:w="900"/>
            <w:gridCol w:w="1080"/>
            <w:gridCol w:w="1060"/>
            <w:gridCol w:w="20"/>
            <w:gridCol w:w="160"/>
            <w:gridCol w:w="900"/>
            <w:gridCol w:w="1060"/>
            <w:gridCol w:w="420"/>
            <w:gridCol w:w="1060"/>
            <w:gridCol w:w="1060"/>
            <w:gridCol w:w="180"/>
          </w:tblGrid>
        </w:tblGridChange>
      </w:tblGrid>
      <w:tr w:rsidR="009A40F8" w:rsidRPr="009A40F8" w14:paraId="2E7B0E38" w14:textId="77777777" w:rsidTr="000D75A0">
        <w:trPr>
          <w:trHeight w:val="300"/>
          <w:ins w:id="11787" w:author="Liezyl Liton" w:date="2017-08-21T23:46:00Z"/>
          <w:trPrChange w:id="11788" w:author="Liezyl Liton" w:date="2017-08-21T23:48:00Z">
            <w:trPr>
              <w:trHeight w:val="300"/>
            </w:trPr>
          </w:trPrChange>
        </w:trPr>
        <w:tc>
          <w:tcPr>
            <w:tcW w:w="120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Change w:id="11789" w:author="Liezyl Liton" w:date="2017-08-21T23:48:00Z">
              <w:tcPr>
                <w:tcW w:w="120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tcPrChange>
          </w:tcPr>
          <w:p w14:paraId="14D6A3F9" w14:textId="77777777" w:rsidR="009A40F8" w:rsidRPr="009A40F8" w:rsidRDefault="009A40F8" w:rsidP="009A40F8">
            <w:pPr>
              <w:spacing w:after="0" w:line="240" w:lineRule="auto"/>
              <w:jc w:val="center"/>
              <w:rPr>
                <w:ins w:id="11790" w:author="Liezyl Liton" w:date="2017-08-21T23:46:00Z"/>
                <w:rFonts w:ascii="Times New Roman" w:eastAsia="Times New Roman" w:hAnsi="Times New Roman" w:cs="Times New Roman"/>
                <w:b/>
                <w:bCs/>
                <w:color w:val="000000"/>
                <w:sz w:val="18"/>
                <w:szCs w:val="18"/>
                <w:lang w:val="en-US"/>
              </w:rPr>
            </w:pPr>
            <w:ins w:id="11791" w:author="Liezyl Liton" w:date="2017-08-21T23:46:00Z">
              <w:r w:rsidRPr="009A40F8">
                <w:rPr>
                  <w:rFonts w:ascii="Times New Roman" w:eastAsia="Times New Roman" w:hAnsi="Times New Roman" w:cs="Times New Roman"/>
                  <w:b/>
                  <w:bCs/>
                  <w:color w:val="000000"/>
                  <w:sz w:val="18"/>
                  <w:szCs w:val="18"/>
                  <w:lang w:val="en-US"/>
                </w:rPr>
                <w:t>City / Municipality</w:t>
              </w:r>
            </w:ins>
          </w:p>
        </w:tc>
        <w:tc>
          <w:tcPr>
            <w:tcW w:w="2183" w:type="dxa"/>
            <w:gridSpan w:val="2"/>
            <w:tcBorders>
              <w:top w:val="single" w:sz="4" w:space="0" w:color="auto"/>
              <w:left w:val="nil"/>
              <w:bottom w:val="single" w:sz="4" w:space="0" w:color="auto"/>
              <w:right w:val="single" w:sz="4" w:space="0" w:color="auto"/>
            </w:tcBorders>
            <w:shd w:val="clear" w:color="000000" w:fill="BFBFBF"/>
            <w:vAlign w:val="center"/>
            <w:hideMark/>
            <w:tcPrChange w:id="11792" w:author="Liezyl Liton" w:date="2017-08-21T23:48:00Z">
              <w:tcPr>
                <w:tcW w:w="2183" w:type="dxa"/>
                <w:gridSpan w:val="2"/>
                <w:tcBorders>
                  <w:top w:val="single" w:sz="4" w:space="0" w:color="auto"/>
                  <w:left w:val="nil"/>
                  <w:bottom w:val="single" w:sz="4" w:space="0" w:color="auto"/>
                  <w:right w:val="single" w:sz="4" w:space="0" w:color="auto"/>
                </w:tcBorders>
                <w:shd w:val="clear" w:color="000000" w:fill="BFBFBF"/>
                <w:vAlign w:val="center"/>
                <w:hideMark/>
              </w:tcPr>
            </w:tcPrChange>
          </w:tcPr>
          <w:p w14:paraId="095D3145" w14:textId="77777777" w:rsidR="009A40F8" w:rsidRPr="009A40F8" w:rsidRDefault="009A40F8" w:rsidP="009A40F8">
            <w:pPr>
              <w:spacing w:after="0" w:line="240" w:lineRule="auto"/>
              <w:jc w:val="center"/>
              <w:rPr>
                <w:ins w:id="11793" w:author="Liezyl Liton" w:date="2017-08-21T23:46:00Z"/>
                <w:rFonts w:ascii="Times New Roman" w:eastAsia="Times New Roman" w:hAnsi="Times New Roman" w:cs="Times New Roman"/>
                <w:b/>
                <w:bCs/>
                <w:color w:val="000000"/>
                <w:sz w:val="18"/>
                <w:szCs w:val="18"/>
                <w:lang w:val="en-US"/>
              </w:rPr>
            </w:pPr>
            <w:ins w:id="11794" w:author="Liezyl Liton" w:date="2017-08-21T23:46:00Z">
              <w:r w:rsidRPr="009A40F8">
                <w:rPr>
                  <w:rFonts w:ascii="Times New Roman" w:eastAsia="Times New Roman" w:hAnsi="Times New Roman" w:cs="Times New Roman"/>
                  <w:b/>
                  <w:bCs/>
                  <w:color w:val="000000"/>
                  <w:sz w:val="18"/>
                  <w:szCs w:val="18"/>
                  <w:lang w:val="en-US"/>
                </w:rPr>
                <w:t>Fruit trees</w:t>
              </w:r>
              <w:r w:rsidRPr="009A40F8">
                <w:rPr>
                  <w:rFonts w:ascii="Times New Roman" w:eastAsia="Times New Roman" w:hAnsi="Times New Roman" w:cs="Times New Roman"/>
                  <w:b/>
                  <w:bCs/>
                  <w:color w:val="000000"/>
                  <w:sz w:val="18"/>
                  <w:szCs w:val="18"/>
                  <w:vertAlign w:val="superscript"/>
                  <w:lang w:val="en-US"/>
                </w:rPr>
                <w:t>1</w:t>
              </w:r>
            </w:ins>
          </w:p>
        </w:tc>
        <w:tc>
          <w:tcPr>
            <w:tcW w:w="2115" w:type="dxa"/>
            <w:gridSpan w:val="2"/>
            <w:tcBorders>
              <w:top w:val="single" w:sz="4" w:space="0" w:color="auto"/>
              <w:left w:val="nil"/>
              <w:bottom w:val="single" w:sz="4" w:space="0" w:color="auto"/>
              <w:right w:val="single" w:sz="4" w:space="0" w:color="auto"/>
            </w:tcBorders>
            <w:shd w:val="clear" w:color="000000" w:fill="BFBFBF"/>
            <w:vAlign w:val="center"/>
            <w:hideMark/>
            <w:tcPrChange w:id="11795" w:author="Liezyl Liton" w:date="2017-08-21T23:48:00Z">
              <w:tcPr>
                <w:tcW w:w="2115" w:type="dxa"/>
                <w:gridSpan w:val="2"/>
                <w:tcBorders>
                  <w:top w:val="single" w:sz="4" w:space="0" w:color="auto"/>
                  <w:left w:val="nil"/>
                  <w:bottom w:val="single" w:sz="4" w:space="0" w:color="auto"/>
                  <w:right w:val="single" w:sz="4" w:space="0" w:color="auto"/>
                </w:tcBorders>
                <w:shd w:val="clear" w:color="000000" w:fill="BFBFBF"/>
                <w:vAlign w:val="center"/>
                <w:hideMark/>
              </w:tcPr>
            </w:tcPrChange>
          </w:tcPr>
          <w:p w14:paraId="5737E52E" w14:textId="77777777" w:rsidR="009A40F8" w:rsidRPr="009A40F8" w:rsidRDefault="009A40F8" w:rsidP="009A40F8">
            <w:pPr>
              <w:spacing w:after="0" w:line="240" w:lineRule="auto"/>
              <w:jc w:val="center"/>
              <w:rPr>
                <w:ins w:id="11796" w:author="Liezyl Liton" w:date="2017-08-21T23:46:00Z"/>
                <w:rFonts w:ascii="Times New Roman" w:eastAsia="Times New Roman" w:hAnsi="Times New Roman" w:cs="Times New Roman"/>
                <w:b/>
                <w:bCs/>
                <w:color w:val="000000"/>
                <w:sz w:val="18"/>
                <w:szCs w:val="18"/>
                <w:lang w:val="en-US"/>
              </w:rPr>
            </w:pPr>
            <w:ins w:id="11797" w:author="Liezyl Liton" w:date="2017-08-21T23:46:00Z">
              <w:r w:rsidRPr="009A40F8">
                <w:rPr>
                  <w:rFonts w:ascii="Times New Roman" w:eastAsia="Times New Roman" w:hAnsi="Times New Roman" w:cs="Times New Roman"/>
                  <w:b/>
                  <w:bCs/>
                  <w:color w:val="000000"/>
                  <w:sz w:val="18"/>
                  <w:szCs w:val="18"/>
                  <w:lang w:val="en-US"/>
                </w:rPr>
                <w:t>Timber / Non fruit bearing trees</w:t>
              </w:r>
              <w:r w:rsidRPr="009A40F8">
                <w:rPr>
                  <w:rFonts w:ascii="Times New Roman" w:eastAsia="Times New Roman" w:hAnsi="Times New Roman" w:cs="Times New Roman"/>
                  <w:b/>
                  <w:bCs/>
                  <w:color w:val="000000"/>
                  <w:sz w:val="18"/>
                  <w:szCs w:val="18"/>
                  <w:vertAlign w:val="superscript"/>
                  <w:lang w:val="en-US"/>
                </w:rPr>
                <w:t>2</w:t>
              </w:r>
            </w:ins>
          </w:p>
        </w:tc>
        <w:tc>
          <w:tcPr>
            <w:tcW w:w="1980" w:type="dxa"/>
            <w:gridSpan w:val="2"/>
            <w:tcBorders>
              <w:top w:val="single" w:sz="4" w:space="0" w:color="auto"/>
              <w:left w:val="nil"/>
              <w:bottom w:val="single" w:sz="4" w:space="0" w:color="auto"/>
              <w:right w:val="single" w:sz="4" w:space="0" w:color="auto"/>
            </w:tcBorders>
            <w:shd w:val="clear" w:color="000000" w:fill="BFBFBF"/>
            <w:vAlign w:val="center"/>
            <w:hideMark/>
            <w:tcPrChange w:id="11798" w:author="Liezyl Liton" w:date="2017-08-21T23:48:00Z">
              <w:tcPr>
                <w:tcW w:w="3220" w:type="dxa"/>
                <w:gridSpan w:val="5"/>
                <w:tcBorders>
                  <w:top w:val="single" w:sz="4" w:space="0" w:color="auto"/>
                  <w:left w:val="nil"/>
                  <w:bottom w:val="single" w:sz="4" w:space="0" w:color="auto"/>
                  <w:right w:val="single" w:sz="4" w:space="0" w:color="auto"/>
                </w:tcBorders>
                <w:shd w:val="clear" w:color="000000" w:fill="BFBFBF"/>
                <w:vAlign w:val="center"/>
                <w:hideMark/>
              </w:tcPr>
            </w:tcPrChange>
          </w:tcPr>
          <w:p w14:paraId="165FE9A2" w14:textId="77777777" w:rsidR="009A40F8" w:rsidRPr="009A40F8" w:rsidRDefault="009A40F8" w:rsidP="009A40F8">
            <w:pPr>
              <w:spacing w:after="0" w:line="240" w:lineRule="auto"/>
              <w:jc w:val="center"/>
              <w:rPr>
                <w:ins w:id="11799" w:author="Liezyl Liton" w:date="2017-08-21T23:46:00Z"/>
                <w:rFonts w:ascii="Times New Roman" w:eastAsia="Times New Roman" w:hAnsi="Times New Roman" w:cs="Times New Roman"/>
                <w:b/>
                <w:bCs/>
                <w:color w:val="000000"/>
                <w:sz w:val="18"/>
                <w:szCs w:val="18"/>
                <w:lang w:val="en-US"/>
              </w:rPr>
            </w:pPr>
            <w:ins w:id="11800" w:author="Liezyl Liton" w:date="2017-08-21T23:46:00Z">
              <w:r w:rsidRPr="009A40F8">
                <w:rPr>
                  <w:rFonts w:ascii="Times New Roman" w:eastAsia="Times New Roman" w:hAnsi="Times New Roman" w:cs="Times New Roman"/>
                  <w:b/>
                  <w:bCs/>
                  <w:color w:val="000000"/>
                  <w:sz w:val="18"/>
                  <w:szCs w:val="18"/>
                  <w:lang w:val="en-US"/>
                </w:rPr>
                <w:t>Cash Crops by Area</w:t>
              </w:r>
              <w:r w:rsidRPr="009A40F8">
                <w:rPr>
                  <w:rFonts w:ascii="Times New Roman" w:eastAsia="Times New Roman" w:hAnsi="Times New Roman" w:cs="Times New Roman"/>
                  <w:b/>
                  <w:bCs/>
                  <w:color w:val="000000"/>
                  <w:sz w:val="18"/>
                  <w:szCs w:val="18"/>
                  <w:vertAlign w:val="superscript"/>
                  <w:lang w:val="en-US"/>
                </w:rPr>
                <w:t>3</w:t>
              </w:r>
            </w:ins>
          </w:p>
        </w:tc>
        <w:tc>
          <w:tcPr>
            <w:tcW w:w="2160" w:type="dxa"/>
            <w:gridSpan w:val="2"/>
            <w:tcBorders>
              <w:top w:val="single" w:sz="4" w:space="0" w:color="auto"/>
              <w:left w:val="nil"/>
              <w:bottom w:val="single" w:sz="4" w:space="0" w:color="auto"/>
              <w:right w:val="single" w:sz="4" w:space="0" w:color="auto"/>
            </w:tcBorders>
            <w:shd w:val="clear" w:color="000000" w:fill="BFBFBF"/>
            <w:vAlign w:val="center"/>
            <w:hideMark/>
            <w:tcPrChange w:id="11801" w:author="Liezyl Liton" w:date="2017-08-21T23:48:00Z">
              <w:tcPr>
                <w:tcW w:w="4680" w:type="dxa"/>
                <w:gridSpan w:val="6"/>
                <w:tcBorders>
                  <w:top w:val="single" w:sz="4" w:space="0" w:color="auto"/>
                  <w:left w:val="nil"/>
                  <w:bottom w:val="single" w:sz="4" w:space="0" w:color="auto"/>
                  <w:right w:val="single" w:sz="4" w:space="0" w:color="auto"/>
                </w:tcBorders>
                <w:shd w:val="clear" w:color="000000" w:fill="BFBFBF"/>
                <w:vAlign w:val="center"/>
                <w:hideMark/>
              </w:tcPr>
            </w:tcPrChange>
          </w:tcPr>
          <w:p w14:paraId="7892B01C" w14:textId="77777777" w:rsidR="009A40F8" w:rsidRPr="009A40F8" w:rsidRDefault="009A40F8" w:rsidP="009A40F8">
            <w:pPr>
              <w:spacing w:after="0" w:line="240" w:lineRule="auto"/>
              <w:jc w:val="center"/>
              <w:rPr>
                <w:ins w:id="11802" w:author="Liezyl Liton" w:date="2017-08-21T23:46:00Z"/>
                <w:rFonts w:ascii="Times New Roman" w:eastAsia="Times New Roman" w:hAnsi="Times New Roman" w:cs="Times New Roman"/>
                <w:b/>
                <w:bCs/>
                <w:color w:val="000000"/>
                <w:sz w:val="18"/>
                <w:szCs w:val="18"/>
                <w:lang w:val="en-US"/>
              </w:rPr>
            </w:pPr>
            <w:ins w:id="11803" w:author="Liezyl Liton" w:date="2017-08-21T23:46:00Z">
              <w:r w:rsidRPr="009A40F8">
                <w:rPr>
                  <w:rFonts w:ascii="Times New Roman" w:eastAsia="Times New Roman" w:hAnsi="Times New Roman" w:cs="Times New Roman"/>
                  <w:b/>
                  <w:bCs/>
                  <w:color w:val="000000"/>
                  <w:sz w:val="18"/>
                  <w:szCs w:val="18"/>
                  <w:lang w:val="en-US"/>
                </w:rPr>
                <w:t>All trees and Plants</w:t>
              </w:r>
            </w:ins>
          </w:p>
        </w:tc>
      </w:tr>
      <w:tr w:rsidR="009A40F8" w:rsidRPr="009A40F8" w14:paraId="6E889682" w14:textId="77777777" w:rsidTr="000D75A0">
        <w:tblPrEx>
          <w:tblPrExChange w:id="11804" w:author="Liezyl Liton" w:date="2017-08-21T23:48:00Z">
            <w:tblPrEx>
              <w:tblW w:w="13225" w:type="dxa"/>
            </w:tblPrEx>
          </w:tblPrExChange>
        </w:tblPrEx>
        <w:trPr>
          <w:trHeight w:val="300"/>
          <w:ins w:id="11805" w:author="Liezyl Liton" w:date="2017-08-21T23:46:00Z"/>
          <w:trPrChange w:id="11806" w:author="Liezyl Liton" w:date="2017-08-21T23:48:00Z">
            <w:trPr>
              <w:gridAfter w:val="0"/>
              <w:trHeight w:val="300"/>
            </w:trPr>
          </w:trPrChange>
        </w:trPr>
        <w:tc>
          <w:tcPr>
            <w:tcW w:w="1207" w:type="dxa"/>
            <w:vMerge/>
            <w:tcBorders>
              <w:top w:val="single" w:sz="4" w:space="0" w:color="auto"/>
              <w:left w:val="single" w:sz="4" w:space="0" w:color="auto"/>
              <w:bottom w:val="single" w:sz="4" w:space="0" w:color="auto"/>
              <w:right w:val="single" w:sz="4" w:space="0" w:color="auto"/>
            </w:tcBorders>
            <w:vAlign w:val="center"/>
            <w:hideMark/>
            <w:tcPrChange w:id="11807" w:author="Liezyl Liton" w:date="2017-08-21T23:48:00Z">
              <w:tcPr>
                <w:tcW w:w="1207" w:type="dxa"/>
                <w:vMerge/>
                <w:tcBorders>
                  <w:top w:val="single" w:sz="4" w:space="0" w:color="auto"/>
                  <w:left w:val="single" w:sz="4" w:space="0" w:color="auto"/>
                  <w:bottom w:val="single" w:sz="4" w:space="0" w:color="auto"/>
                  <w:right w:val="single" w:sz="4" w:space="0" w:color="auto"/>
                </w:tcBorders>
                <w:vAlign w:val="center"/>
                <w:hideMark/>
              </w:tcPr>
            </w:tcPrChange>
          </w:tcPr>
          <w:p w14:paraId="41DD517C" w14:textId="77777777" w:rsidR="009A40F8" w:rsidRPr="009A40F8" w:rsidRDefault="009A40F8" w:rsidP="009A40F8">
            <w:pPr>
              <w:spacing w:after="0" w:line="240" w:lineRule="auto"/>
              <w:rPr>
                <w:ins w:id="11808" w:author="Liezyl Liton" w:date="2017-08-21T23:46:00Z"/>
                <w:rFonts w:ascii="Times New Roman" w:eastAsia="Times New Roman" w:hAnsi="Times New Roman" w:cs="Times New Roman"/>
                <w:b/>
                <w:bCs/>
                <w:color w:val="000000"/>
                <w:sz w:val="18"/>
                <w:szCs w:val="18"/>
                <w:lang w:val="en-US"/>
              </w:rPr>
            </w:pPr>
          </w:p>
        </w:tc>
        <w:tc>
          <w:tcPr>
            <w:tcW w:w="878" w:type="dxa"/>
            <w:vMerge w:val="restart"/>
            <w:tcBorders>
              <w:top w:val="nil"/>
              <w:left w:val="single" w:sz="4" w:space="0" w:color="auto"/>
              <w:bottom w:val="single" w:sz="4" w:space="0" w:color="000000"/>
              <w:right w:val="single" w:sz="4" w:space="0" w:color="auto"/>
            </w:tcBorders>
            <w:shd w:val="clear" w:color="000000" w:fill="BFBFBF"/>
            <w:vAlign w:val="center"/>
            <w:hideMark/>
            <w:tcPrChange w:id="11809" w:author="Liezyl Liton" w:date="2017-08-21T23:48:00Z">
              <w:tcPr>
                <w:tcW w:w="878" w:type="dxa"/>
                <w:vMerge w:val="restart"/>
                <w:tcBorders>
                  <w:top w:val="nil"/>
                  <w:left w:val="single" w:sz="4" w:space="0" w:color="auto"/>
                  <w:bottom w:val="single" w:sz="4" w:space="0" w:color="000000"/>
                  <w:right w:val="single" w:sz="4" w:space="0" w:color="auto"/>
                </w:tcBorders>
                <w:shd w:val="clear" w:color="000000" w:fill="BFBFBF"/>
                <w:vAlign w:val="center"/>
                <w:hideMark/>
              </w:tcPr>
            </w:tcPrChange>
          </w:tcPr>
          <w:p w14:paraId="628BE566" w14:textId="1D7364A9" w:rsidR="009A40F8" w:rsidRPr="009A40F8" w:rsidRDefault="009A40F8" w:rsidP="009A40F8">
            <w:pPr>
              <w:spacing w:after="0" w:line="240" w:lineRule="auto"/>
              <w:jc w:val="center"/>
              <w:rPr>
                <w:ins w:id="11810" w:author="Liezyl Liton" w:date="2017-08-21T23:46:00Z"/>
                <w:rFonts w:ascii="Times New Roman" w:eastAsia="Times New Roman" w:hAnsi="Times New Roman" w:cs="Times New Roman"/>
                <w:b/>
                <w:bCs/>
                <w:color w:val="000000"/>
                <w:sz w:val="18"/>
                <w:szCs w:val="18"/>
                <w:lang w:val="en-US"/>
              </w:rPr>
            </w:pPr>
            <w:ins w:id="11811" w:author="Liezyl Liton" w:date="2017-08-21T23:46:00Z">
              <w:r w:rsidRPr="009A40F8">
                <w:rPr>
                  <w:rFonts w:ascii="Times New Roman" w:eastAsia="Times New Roman" w:hAnsi="Times New Roman" w:cs="Times New Roman"/>
                  <w:b/>
                  <w:bCs/>
                  <w:color w:val="000000"/>
                  <w:sz w:val="18"/>
                  <w:szCs w:val="18"/>
                  <w:lang w:val="en-US"/>
                </w:rPr>
                <w:t>Number</w:t>
              </w:r>
            </w:ins>
          </w:p>
        </w:tc>
        <w:tc>
          <w:tcPr>
            <w:tcW w:w="1305" w:type="dxa"/>
            <w:vMerge w:val="restart"/>
            <w:tcBorders>
              <w:top w:val="nil"/>
              <w:left w:val="single" w:sz="4" w:space="0" w:color="auto"/>
              <w:bottom w:val="single" w:sz="4" w:space="0" w:color="auto"/>
              <w:right w:val="single" w:sz="4" w:space="0" w:color="auto"/>
            </w:tcBorders>
            <w:shd w:val="clear" w:color="000000" w:fill="BFBFBF"/>
            <w:vAlign w:val="center"/>
            <w:hideMark/>
            <w:tcPrChange w:id="11812" w:author="Liezyl Liton" w:date="2017-08-21T23:48:00Z">
              <w:tcPr>
                <w:tcW w:w="1305" w:type="dxa"/>
                <w:vMerge w:val="restart"/>
                <w:tcBorders>
                  <w:top w:val="nil"/>
                  <w:left w:val="single" w:sz="4" w:space="0" w:color="auto"/>
                  <w:bottom w:val="single" w:sz="4" w:space="0" w:color="auto"/>
                  <w:right w:val="single" w:sz="4" w:space="0" w:color="auto"/>
                </w:tcBorders>
                <w:shd w:val="clear" w:color="000000" w:fill="BFBFBF"/>
                <w:vAlign w:val="center"/>
                <w:hideMark/>
              </w:tcPr>
            </w:tcPrChange>
          </w:tcPr>
          <w:p w14:paraId="2BEC74B7" w14:textId="77777777" w:rsidR="009A40F8" w:rsidRPr="009A40F8" w:rsidRDefault="009A40F8" w:rsidP="009A40F8">
            <w:pPr>
              <w:spacing w:after="0" w:line="240" w:lineRule="auto"/>
              <w:jc w:val="center"/>
              <w:rPr>
                <w:ins w:id="11813" w:author="Liezyl Liton" w:date="2017-08-21T23:46:00Z"/>
                <w:rFonts w:ascii="Times New Roman" w:eastAsia="Times New Roman" w:hAnsi="Times New Roman" w:cs="Times New Roman"/>
                <w:b/>
                <w:bCs/>
                <w:color w:val="000000"/>
                <w:sz w:val="18"/>
                <w:szCs w:val="18"/>
                <w:lang w:val="en-US"/>
              </w:rPr>
            </w:pPr>
            <w:ins w:id="11814" w:author="Liezyl Liton" w:date="2017-08-21T23:46:00Z">
              <w:r w:rsidRPr="009A40F8">
                <w:rPr>
                  <w:rFonts w:ascii="Times New Roman" w:eastAsia="Times New Roman" w:hAnsi="Times New Roman" w:cs="Times New Roman"/>
                  <w:b/>
                  <w:bCs/>
                  <w:color w:val="000000"/>
                  <w:sz w:val="18"/>
                  <w:szCs w:val="18"/>
                  <w:lang w:val="en-US"/>
                </w:rPr>
                <w:t xml:space="preserve">Total Cost, </w:t>
              </w:r>
              <w:proofErr w:type="spellStart"/>
              <w:r w:rsidRPr="009A40F8">
                <w:rPr>
                  <w:rFonts w:ascii="Times New Roman" w:eastAsia="Times New Roman" w:hAnsi="Times New Roman" w:cs="Times New Roman"/>
                  <w:b/>
                  <w:bCs/>
                  <w:color w:val="000000"/>
                  <w:sz w:val="18"/>
                  <w:szCs w:val="18"/>
                  <w:lang w:val="en-US"/>
                </w:rPr>
                <w:t>PhP</w:t>
              </w:r>
              <w:proofErr w:type="spellEnd"/>
            </w:ins>
          </w:p>
        </w:tc>
        <w:tc>
          <w:tcPr>
            <w:tcW w:w="945" w:type="dxa"/>
            <w:vMerge w:val="restart"/>
            <w:tcBorders>
              <w:top w:val="nil"/>
              <w:left w:val="single" w:sz="4" w:space="0" w:color="auto"/>
              <w:bottom w:val="single" w:sz="4" w:space="0" w:color="auto"/>
              <w:right w:val="single" w:sz="4" w:space="0" w:color="auto"/>
            </w:tcBorders>
            <w:shd w:val="clear" w:color="000000" w:fill="BFBFBF"/>
            <w:vAlign w:val="center"/>
            <w:hideMark/>
            <w:tcPrChange w:id="11815" w:author="Liezyl Liton" w:date="2017-08-21T23:48:00Z">
              <w:tcPr>
                <w:tcW w:w="945" w:type="dxa"/>
                <w:vMerge w:val="restart"/>
                <w:tcBorders>
                  <w:top w:val="nil"/>
                  <w:left w:val="single" w:sz="4" w:space="0" w:color="auto"/>
                  <w:bottom w:val="single" w:sz="4" w:space="0" w:color="auto"/>
                  <w:right w:val="single" w:sz="4" w:space="0" w:color="auto"/>
                </w:tcBorders>
                <w:shd w:val="clear" w:color="000000" w:fill="BFBFBF"/>
                <w:vAlign w:val="center"/>
                <w:hideMark/>
              </w:tcPr>
            </w:tcPrChange>
          </w:tcPr>
          <w:p w14:paraId="29465138" w14:textId="77777777" w:rsidR="009A40F8" w:rsidRPr="009A40F8" w:rsidRDefault="009A40F8" w:rsidP="009A40F8">
            <w:pPr>
              <w:spacing w:after="0" w:line="240" w:lineRule="auto"/>
              <w:jc w:val="center"/>
              <w:rPr>
                <w:ins w:id="11816" w:author="Liezyl Liton" w:date="2017-08-21T23:46:00Z"/>
                <w:rFonts w:ascii="Times New Roman" w:eastAsia="Times New Roman" w:hAnsi="Times New Roman" w:cs="Times New Roman"/>
                <w:b/>
                <w:bCs/>
                <w:color w:val="000000"/>
                <w:sz w:val="18"/>
                <w:szCs w:val="18"/>
                <w:lang w:val="en-US"/>
              </w:rPr>
            </w:pPr>
            <w:ins w:id="11817" w:author="Liezyl Liton" w:date="2017-08-21T23:46:00Z">
              <w:r w:rsidRPr="009A40F8">
                <w:rPr>
                  <w:rFonts w:ascii="Times New Roman" w:eastAsia="Times New Roman" w:hAnsi="Times New Roman" w:cs="Times New Roman"/>
                  <w:b/>
                  <w:bCs/>
                  <w:color w:val="000000"/>
                  <w:sz w:val="18"/>
                  <w:szCs w:val="18"/>
                  <w:lang w:val="en-US"/>
                </w:rPr>
                <w:t>Number</w:t>
              </w:r>
            </w:ins>
          </w:p>
        </w:tc>
        <w:tc>
          <w:tcPr>
            <w:tcW w:w="1170" w:type="dxa"/>
            <w:vMerge w:val="restart"/>
            <w:tcBorders>
              <w:top w:val="nil"/>
              <w:left w:val="single" w:sz="4" w:space="0" w:color="auto"/>
              <w:bottom w:val="single" w:sz="4" w:space="0" w:color="auto"/>
              <w:right w:val="single" w:sz="4" w:space="0" w:color="auto"/>
            </w:tcBorders>
            <w:shd w:val="clear" w:color="000000" w:fill="BFBFBF"/>
            <w:vAlign w:val="center"/>
            <w:hideMark/>
            <w:tcPrChange w:id="11818" w:author="Liezyl Liton" w:date="2017-08-21T23:48:00Z">
              <w:tcPr>
                <w:tcW w:w="1170" w:type="dxa"/>
                <w:vMerge w:val="restart"/>
                <w:tcBorders>
                  <w:top w:val="nil"/>
                  <w:left w:val="single" w:sz="4" w:space="0" w:color="auto"/>
                  <w:bottom w:val="single" w:sz="4" w:space="0" w:color="auto"/>
                  <w:right w:val="single" w:sz="4" w:space="0" w:color="auto"/>
                </w:tcBorders>
                <w:shd w:val="clear" w:color="000000" w:fill="BFBFBF"/>
                <w:vAlign w:val="center"/>
                <w:hideMark/>
              </w:tcPr>
            </w:tcPrChange>
          </w:tcPr>
          <w:p w14:paraId="09A6A8CA" w14:textId="77777777" w:rsidR="009A40F8" w:rsidRPr="009A40F8" w:rsidRDefault="009A40F8" w:rsidP="009A40F8">
            <w:pPr>
              <w:spacing w:after="0" w:line="240" w:lineRule="auto"/>
              <w:jc w:val="center"/>
              <w:rPr>
                <w:ins w:id="11819" w:author="Liezyl Liton" w:date="2017-08-21T23:46:00Z"/>
                <w:rFonts w:ascii="Times New Roman" w:eastAsia="Times New Roman" w:hAnsi="Times New Roman" w:cs="Times New Roman"/>
                <w:b/>
                <w:bCs/>
                <w:color w:val="000000"/>
                <w:sz w:val="18"/>
                <w:szCs w:val="18"/>
                <w:lang w:val="en-US"/>
              </w:rPr>
            </w:pPr>
            <w:ins w:id="11820" w:author="Liezyl Liton" w:date="2017-08-21T23:46:00Z">
              <w:r w:rsidRPr="009A40F8">
                <w:rPr>
                  <w:rFonts w:ascii="Times New Roman" w:eastAsia="Times New Roman" w:hAnsi="Times New Roman" w:cs="Times New Roman"/>
                  <w:b/>
                  <w:bCs/>
                  <w:color w:val="000000"/>
                  <w:sz w:val="18"/>
                  <w:szCs w:val="18"/>
                  <w:lang w:val="en-US"/>
                </w:rPr>
                <w:t xml:space="preserve">Total Cost, </w:t>
              </w:r>
              <w:proofErr w:type="spellStart"/>
              <w:r w:rsidRPr="009A40F8">
                <w:rPr>
                  <w:rFonts w:ascii="Times New Roman" w:eastAsia="Times New Roman" w:hAnsi="Times New Roman" w:cs="Times New Roman"/>
                  <w:b/>
                  <w:bCs/>
                  <w:color w:val="000000"/>
                  <w:sz w:val="18"/>
                  <w:szCs w:val="18"/>
                  <w:lang w:val="en-US"/>
                </w:rPr>
                <w:t>PhP</w:t>
              </w:r>
              <w:proofErr w:type="spellEnd"/>
            </w:ins>
          </w:p>
        </w:tc>
        <w:tc>
          <w:tcPr>
            <w:tcW w:w="900" w:type="dxa"/>
            <w:vMerge w:val="restart"/>
            <w:tcBorders>
              <w:top w:val="nil"/>
              <w:left w:val="single" w:sz="4" w:space="0" w:color="auto"/>
              <w:bottom w:val="single" w:sz="4" w:space="0" w:color="000000"/>
              <w:right w:val="single" w:sz="4" w:space="0" w:color="auto"/>
            </w:tcBorders>
            <w:shd w:val="clear" w:color="000000" w:fill="BFBFBF"/>
            <w:vAlign w:val="center"/>
            <w:hideMark/>
            <w:tcPrChange w:id="11821" w:author="Liezyl Liton" w:date="2017-08-21T23:48:00Z">
              <w:tcPr>
                <w:tcW w:w="900" w:type="dxa"/>
                <w:vMerge w:val="restart"/>
                <w:tcBorders>
                  <w:top w:val="nil"/>
                  <w:left w:val="single" w:sz="4" w:space="0" w:color="auto"/>
                  <w:bottom w:val="single" w:sz="4" w:space="0" w:color="000000"/>
                  <w:right w:val="single" w:sz="4" w:space="0" w:color="auto"/>
                </w:tcBorders>
                <w:shd w:val="clear" w:color="000000" w:fill="BFBFBF"/>
                <w:vAlign w:val="center"/>
                <w:hideMark/>
              </w:tcPr>
            </w:tcPrChange>
          </w:tcPr>
          <w:p w14:paraId="59A5FFE2" w14:textId="6EE96D26" w:rsidR="009A40F8" w:rsidRPr="009A40F8" w:rsidRDefault="009A40F8" w:rsidP="009A40F8">
            <w:pPr>
              <w:spacing w:after="0" w:line="240" w:lineRule="auto"/>
              <w:jc w:val="center"/>
              <w:rPr>
                <w:ins w:id="11822" w:author="Liezyl Liton" w:date="2017-08-21T23:46:00Z"/>
                <w:rFonts w:ascii="Times New Roman" w:eastAsia="Times New Roman" w:hAnsi="Times New Roman" w:cs="Times New Roman"/>
                <w:b/>
                <w:bCs/>
                <w:color w:val="000000"/>
                <w:sz w:val="18"/>
                <w:szCs w:val="18"/>
                <w:lang w:val="en-US"/>
              </w:rPr>
            </w:pPr>
            <w:ins w:id="11823" w:author="Liezyl Liton" w:date="2017-08-21T23:46:00Z">
              <w:r w:rsidRPr="009A40F8">
                <w:rPr>
                  <w:rFonts w:ascii="Times New Roman" w:eastAsia="Times New Roman" w:hAnsi="Times New Roman" w:cs="Times New Roman"/>
                  <w:b/>
                  <w:bCs/>
                  <w:color w:val="000000"/>
                  <w:sz w:val="18"/>
                  <w:szCs w:val="18"/>
                  <w:lang w:val="en-US"/>
                </w:rPr>
                <w:t>Number</w:t>
              </w:r>
            </w:ins>
          </w:p>
        </w:tc>
        <w:tc>
          <w:tcPr>
            <w:tcW w:w="1080" w:type="dxa"/>
            <w:vMerge w:val="restart"/>
            <w:tcBorders>
              <w:top w:val="nil"/>
              <w:left w:val="single" w:sz="4" w:space="0" w:color="auto"/>
              <w:bottom w:val="single" w:sz="4" w:space="0" w:color="auto"/>
              <w:right w:val="single" w:sz="4" w:space="0" w:color="auto"/>
            </w:tcBorders>
            <w:shd w:val="clear" w:color="000000" w:fill="BFBFBF"/>
            <w:vAlign w:val="center"/>
            <w:hideMark/>
            <w:tcPrChange w:id="11824" w:author="Liezyl Liton" w:date="2017-08-21T23:48:00Z">
              <w:tcPr>
                <w:tcW w:w="2140" w:type="dxa"/>
                <w:gridSpan w:val="2"/>
                <w:vMerge w:val="restart"/>
                <w:tcBorders>
                  <w:top w:val="nil"/>
                  <w:left w:val="single" w:sz="4" w:space="0" w:color="auto"/>
                  <w:bottom w:val="single" w:sz="4" w:space="0" w:color="auto"/>
                  <w:right w:val="single" w:sz="4" w:space="0" w:color="auto"/>
                </w:tcBorders>
                <w:shd w:val="clear" w:color="000000" w:fill="BFBFBF"/>
                <w:vAlign w:val="center"/>
                <w:hideMark/>
              </w:tcPr>
            </w:tcPrChange>
          </w:tcPr>
          <w:p w14:paraId="50566B46" w14:textId="77777777" w:rsidR="009A40F8" w:rsidRPr="009A40F8" w:rsidRDefault="009A40F8" w:rsidP="009A40F8">
            <w:pPr>
              <w:spacing w:after="0" w:line="240" w:lineRule="auto"/>
              <w:jc w:val="center"/>
              <w:rPr>
                <w:ins w:id="11825" w:author="Liezyl Liton" w:date="2017-08-21T23:46:00Z"/>
                <w:rFonts w:ascii="Times New Roman" w:eastAsia="Times New Roman" w:hAnsi="Times New Roman" w:cs="Times New Roman"/>
                <w:b/>
                <w:bCs/>
                <w:color w:val="000000"/>
                <w:sz w:val="18"/>
                <w:szCs w:val="18"/>
                <w:lang w:val="en-US"/>
              </w:rPr>
            </w:pPr>
            <w:ins w:id="11826" w:author="Liezyl Liton" w:date="2017-08-21T23:46:00Z">
              <w:r w:rsidRPr="009A40F8">
                <w:rPr>
                  <w:rFonts w:ascii="Times New Roman" w:eastAsia="Times New Roman" w:hAnsi="Times New Roman" w:cs="Times New Roman"/>
                  <w:b/>
                  <w:bCs/>
                  <w:color w:val="000000"/>
                  <w:sz w:val="18"/>
                  <w:szCs w:val="18"/>
                  <w:lang w:val="en-US"/>
                </w:rPr>
                <w:t xml:space="preserve">Total Cost, </w:t>
              </w:r>
              <w:proofErr w:type="spellStart"/>
              <w:r w:rsidRPr="009A40F8">
                <w:rPr>
                  <w:rFonts w:ascii="Times New Roman" w:eastAsia="Times New Roman" w:hAnsi="Times New Roman" w:cs="Times New Roman"/>
                  <w:b/>
                  <w:bCs/>
                  <w:color w:val="000000"/>
                  <w:sz w:val="18"/>
                  <w:szCs w:val="18"/>
                  <w:lang w:val="en-US"/>
                </w:rPr>
                <w:t>PhP</w:t>
              </w:r>
              <w:proofErr w:type="spellEnd"/>
            </w:ins>
          </w:p>
        </w:tc>
        <w:tc>
          <w:tcPr>
            <w:tcW w:w="900" w:type="dxa"/>
            <w:vMerge w:val="restart"/>
            <w:tcBorders>
              <w:top w:val="nil"/>
              <w:left w:val="single" w:sz="4" w:space="0" w:color="auto"/>
              <w:bottom w:val="single" w:sz="4" w:space="0" w:color="auto"/>
              <w:right w:val="single" w:sz="4" w:space="0" w:color="auto"/>
            </w:tcBorders>
            <w:shd w:val="clear" w:color="000000" w:fill="BFBFBF"/>
            <w:vAlign w:val="center"/>
            <w:hideMark/>
            <w:tcPrChange w:id="11827" w:author="Liezyl Liton" w:date="2017-08-21T23:48:00Z">
              <w:tcPr>
                <w:tcW w:w="2140" w:type="dxa"/>
                <w:gridSpan w:val="4"/>
                <w:vMerge w:val="restart"/>
                <w:tcBorders>
                  <w:top w:val="nil"/>
                  <w:left w:val="single" w:sz="4" w:space="0" w:color="auto"/>
                  <w:bottom w:val="single" w:sz="4" w:space="0" w:color="auto"/>
                  <w:right w:val="single" w:sz="4" w:space="0" w:color="auto"/>
                </w:tcBorders>
                <w:shd w:val="clear" w:color="000000" w:fill="BFBFBF"/>
                <w:vAlign w:val="center"/>
                <w:hideMark/>
              </w:tcPr>
            </w:tcPrChange>
          </w:tcPr>
          <w:p w14:paraId="1E5E4508" w14:textId="77777777" w:rsidR="009A40F8" w:rsidRPr="009A40F8" w:rsidRDefault="009A40F8" w:rsidP="009A40F8">
            <w:pPr>
              <w:spacing w:after="0" w:line="240" w:lineRule="auto"/>
              <w:jc w:val="center"/>
              <w:rPr>
                <w:ins w:id="11828" w:author="Liezyl Liton" w:date="2017-08-21T23:46:00Z"/>
                <w:rFonts w:ascii="Times New Roman" w:eastAsia="Times New Roman" w:hAnsi="Times New Roman" w:cs="Times New Roman"/>
                <w:b/>
                <w:bCs/>
                <w:color w:val="000000"/>
                <w:sz w:val="18"/>
                <w:szCs w:val="18"/>
                <w:lang w:val="en-US"/>
              </w:rPr>
            </w:pPr>
            <w:ins w:id="11829" w:author="Liezyl Liton" w:date="2017-08-21T23:46:00Z">
              <w:r w:rsidRPr="009A40F8">
                <w:rPr>
                  <w:rFonts w:ascii="Times New Roman" w:eastAsia="Times New Roman" w:hAnsi="Times New Roman" w:cs="Times New Roman"/>
                  <w:b/>
                  <w:bCs/>
                  <w:color w:val="000000"/>
                  <w:sz w:val="18"/>
                  <w:szCs w:val="18"/>
                  <w:lang w:val="en-US"/>
                </w:rPr>
                <w:t>Number</w:t>
              </w:r>
            </w:ins>
          </w:p>
        </w:tc>
        <w:tc>
          <w:tcPr>
            <w:tcW w:w="1260" w:type="dxa"/>
            <w:vMerge w:val="restart"/>
            <w:tcBorders>
              <w:top w:val="nil"/>
              <w:left w:val="single" w:sz="4" w:space="0" w:color="auto"/>
              <w:bottom w:val="single" w:sz="4" w:space="0" w:color="auto"/>
              <w:right w:val="single" w:sz="4" w:space="0" w:color="auto"/>
            </w:tcBorders>
            <w:shd w:val="clear" w:color="000000" w:fill="BFBFBF"/>
            <w:vAlign w:val="center"/>
            <w:hideMark/>
            <w:tcPrChange w:id="11830" w:author="Liezyl Liton" w:date="2017-08-21T23:48:00Z">
              <w:tcPr>
                <w:tcW w:w="2540" w:type="dxa"/>
                <w:gridSpan w:val="3"/>
                <w:vMerge w:val="restart"/>
                <w:tcBorders>
                  <w:top w:val="nil"/>
                  <w:left w:val="single" w:sz="4" w:space="0" w:color="auto"/>
                  <w:bottom w:val="single" w:sz="4" w:space="0" w:color="auto"/>
                  <w:right w:val="single" w:sz="4" w:space="0" w:color="auto"/>
                </w:tcBorders>
                <w:shd w:val="clear" w:color="000000" w:fill="BFBFBF"/>
                <w:vAlign w:val="center"/>
                <w:hideMark/>
              </w:tcPr>
            </w:tcPrChange>
          </w:tcPr>
          <w:p w14:paraId="218B0D43" w14:textId="77777777" w:rsidR="009A40F8" w:rsidRPr="009A40F8" w:rsidRDefault="009A40F8" w:rsidP="009A40F8">
            <w:pPr>
              <w:spacing w:after="0" w:line="240" w:lineRule="auto"/>
              <w:jc w:val="center"/>
              <w:rPr>
                <w:ins w:id="11831" w:author="Liezyl Liton" w:date="2017-08-21T23:46:00Z"/>
                <w:rFonts w:ascii="Times New Roman" w:eastAsia="Times New Roman" w:hAnsi="Times New Roman" w:cs="Times New Roman"/>
                <w:b/>
                <w:bCs/>
                <w:color w:val="000000"/>
                <w:sz w:val="18"/>
                <w:szCs w:val="18"/>
                <w:lang w:val="en-US"/>
              </w:rPr>
            </w:pPr>
            <w:ins w:id="11832" w:author="Liezyl Liton" w:date="2017-08-21T23:46:00Z">
              <w:r w:rsidRPr="009A40F8">
                <w:rPr>
                  <w:rFonts w:ascii="Times New Roman" w:eastAsia="Times New Roman" w:hAnsi="Times New Roman" w:cs="Times New Roman"/>
                  <w:b/>
                  <w:bCs/>
                  <w:color w:val="000000"/>
                  <w:sz w:val="18"/>
                  <w:szCs w:val="18"/>
                  <w:lang w:val="en-US"/>
                </w:rPr>
                <w:t xml:space="preserve">Total Cost, </w:t>
              </w:r>
              <w:proofErr w:type="spellStart"/>
              <w:r w:rsidRPr="009A40F8">
                <w:rPr>
                  <w:rFonts w:ascii="Times New Roman" w:eastAsia="Times New Roman" w:hAnsi="Times New Roman" w:cs="Times New Roman"/>
                  <w:b/>
                  <w:bCs/>
                  <w:color w:val="000000"/>
                  <w:sz w:val="18"/>
                  <w:szCs w:val="18"/>
                  <w:lang w:val="en-US"/>
                </w:rPr>
                <w:t>PhP</w:t>
              </w:r>
              <w:proofErr w:type="spellEnd"/>
            </w:ins>
          </w:p>
        </w:tc>
      </w:tr>
      <w:tr w:rsidR="009A40F8" w:rsidRPr="009A40F8" w14:paraId="01358F49" w14:textId="77777777" w:rsidTr="000D75A0">
        <w:tblPrEx>
          <w:tblPrExChange w:id="11833" w:author="Liezyl Liton" w:date="2017-08-21T23:48:00Z">
            <w:tblPrEx>
              <w:tblW w:w="11105" w:type="dxa"/>
            </w:tblPrEx>
          </w:tblPrExChange>
        </w:tblPrEx>
        <w:trPr>
          <w:trHeight w:val="300"/>
          <w:ins w:id="11834" w:author="Liezyl Liton" w:date="2017-08-21T23:46:00Z"/>
          <w:trPrChange w:id="11835" w:author="Liezyl Liton" w:date="2017-08-21T23:48:00Z">
            <w:trPr>
              <w:gridAfter w:val="0"/>
              <w:trHeight w:val="300"/>
            </w:trPr>
          </w:trPrChange>
        </w:trPr>
        <w:tc>
          <w:tcPr>
            <w:tcW w:w="1207" w:type="dxa"/>
            <w:vMerge/>
            <w:tcBorders>
              <w:top w:val="single" w:sz="4" w:space="0" w:color="auto"/>
              <w:left w:val="single" w:sz="4" w:space="0" w:color="auto"/>
              <w:bottom w:val="single" w:sz="4" w:space="0" w:color="auto"/>
              <w:right w:val="single" w:sz="4" w:space="0" w:color="auto"/>
            </w:tcBorders>
            <w:vAlign w:val="center"/>
            <w:hideMark/>
            <w:tcPrChange w:id="11836" w:author="Liezyl Liton" w:date="2017-08-21T23:48:00Z">
              <w:tcPr>
                <w:tcW w:w="1207" w:type="dxa"/>
                <w:vMerge/>
                <w:tcBorders>
                  <w:top w:val="single" w:sz="4" w:space="0" w:color="auto"/>
                  <w:left w:val="single" w:sz="4" w:space="0" w:color="auto"/>
                  <w:bottom w:val="single" w:sz="4" w:space="0" w:color="auto"/>
                  <w:right w:val="single" w:sz="4" w:space="0" w:color="auto"/>
                </w:tcBorders>
                <w:vAlign w:val="center"/>
                <w:hideMark/>
              </w:tcPr>
            </w:tcPrChange>
          </w:tcPr>
          <w:p w14:paraId="0902EAE5" w14:textId="77777777" w:rsidR="009A40F8" w:rsidRPr="009A40F8" w:rsidRDefault="009A40F8" w:rsidP="009A40F8">
            <w:pPr>
              <w:spacing w:after="0" w:line="240" w:lineRule="auto"/>
              <w:rPr>
                <w:ins w:id="11837" w:author="Liezyl Liton" w:date="2017-08-21T23:46:00Z"/>
                <w:rFonts w:ascii="Times New Roman" w:eastAsia="Times New Roman" w:hAnsi="Times New Roman" w:cs="Times New Roman"/>
                <w:b/>
                <w:bCs/>
                <w:color w:val="000000"/>
                <w:sz w:val="18"/>
                <w:szCs w:val="18"/>
                <w:lang w:val="en-US"/>
              </w:rPr>
            </w:pPr>
          </w:p>
        </w:tc>
        <w:tc>
          <w:tcPr>
            <w:tcW w:w="878" w:type="dxa"/>
            <w:vMerge/>
            <w:tcBorders>
              <w:top w:val="nil"/>
              <w:left w:val="single" w:sz="4" w:space="0" w:color="auto"/>
              <w:bottom w:val="single" w:sz="4" w:space="0" w:color="000000"/>
              <w:right w:val="single" w:sz="4" w:space="0" w:color="auto"/>
            </w:tcBorders>
            <w:vAlign w:val="center"/>
            <w:hideMark/>
            <w:tcPrChange w:id="11838" w:author="Liezyl Liton" w:date="2017-08-21T23:48:00Z">
              <w:tcPr>
                <w:tcW w:w="878" w:type="dxa"/>
                <w:vMerge/>
                <w:tcBorders>
                  <w:top w:val="nil"/>
                  <w:left w:val="single" w:sz="4" w:space="0" w:color="auto"/>
                  <w:bottom w:val="single" w:sz="4" w:space="0" w:color="000000"/>
                  <w:right w:val="single" w:sz="4" w:space="0" w:color="auto"/>
                </w:tcBorders>
                <w:vAlign w:val="center"/>
                <w:hideMark/>
              </w:tcPr>
            </w:tcPrChange>
          </w:tcPr>
          <w:p w14:paraId="4FFA1BCC" w14:textId="77777777" w:rsidR="009A40F8" w:rsidRPr="009A40F8" w:rsidRDefault="009A40F8" w:rsidP="009A40F8">
            <w:pPr>
              <w:spacing w:after="0" w:line="240" w:lineRule="auto"/>
              <w:rPr>
                <w:ins w:id="11839" w:author="Liezyl Liton" w:date="2017-08-21T23:46:00Z"/>
                <w:rFonts w:ascii="Times New Roman" w:eastAsia="Times New Roman" w:hAnsi="Times New Roman" w:cs="Times New Roman"/>
                <w:b/>
                <w:bCs/>
                <w:color w:val="000000"/>
                <w:sz w:val="18"/>
                <w:szCs w:val="18"/>
                <w:lang w:val="en-US"/>
              </w:rPr>
            </w:pPr>
          </w:p>
        </w:tc>
        <w:tc>
          <w:tcPr>
            <w:tcW w:w="1305" w:type="dxa"/>
            <w:vMerge/>
            <w:tcBorders>
              <w:top w:val="nil"/>
              <w:left w:val="single" w:sz="4" w:space="0" w:color="auto"/>
              <w:bottom w:val="single" w:sz="4" w:space="0" w:color="auto"/>
              <w:right w:val="single" w:sz="4" w:space="0" w:color="auto"/>
            </w:tcBorders>
            <w:vAlign w:val="center"/>
            <w:hideMark/>
            <w:tcPrChange w:id="11840" w:author="Liezyl Liton" w:date="2017-08-21T23:48:00Z">
              <w:tcPr>
                <w:tcW w:w="1305" w:type="dxa"/>
                <w:vMerge/>
                <w:tcBorders>
                  <w:top w:val="nil"/>
                  <w:left w:val="single" w:sz="4" w:space="0" w:color="auto"/>
                  <w:bottom w:val="single" w:sz="4" w:space="0" w:color="auto"/>
                  <w:right w:val="single" w:sz="4" w:space="0" w:color="auto"/>
                </w:tcBorders>
                <w:vAlign w:val="center"/>
                <w:hideMark/>
              </w:tcPr>
            </w:tcPrChange>
          </w:tcPr>
          <w:p w14:paraId="49093B53" w14:textId="77777777" w:rsidR="009A40F8" w:rsidRPr="009A40F8" w:rsidRDefault="009A40F8" w:rsidP="009A40F8">
            <w:pPr>
              <w:spacing w:after="0" w:line="240" w:lineRule="auto"/>
              <w:rPr>
                <w:ins w:id="11841" w:author="Liezyl Liton" w:date="2017-08-21T23:46:00Z"/>
                <w:rFonts w:ascii="Times New Roman" w:eastAsia="Times New Roman" w:hAnsi="Times New Roman" w:cs="Times New Roman"/>
                <w:b/>
                <w:bCs/>
                <w:color w:val="000000"/>
                <w:sz w:val="18"/>
                <w:szCs w:val="18"/>
                <w:lang w:val="en-US"/>
              </w:rPr>
            </w:pPr>
          </w:p>
        </w:tc>
        <w:tc>
          <w:tcPr>
            <w:tcW w:w="945" w:type="dxa"/>
            <w:vMerge/>
            <w:tcBorders>
              <w:top w:val="nil"/>
              <w:left w:val="single" w:sz="4" w:space="0" w:color="auto"/>
              <w:bottom w:val="single" w:sz="4" w:space="0" w:color="auto"/>
              <w:right w:val="single" w:sz="4" w:space="0" w:color="auto"/>
            </w:tcBorders>
            <w:vAlign w:val="center"/>
            <w:hideMark/>
            <w:tcPrChange w:id="11842" w:author="Liezyl Liton" w:date="2017-08-21T23:48:00Z">
              <w:tcPr>
                <w:tcW w:w="945" w:type="dxa"/>
                <w:vMerge/>
                <w:tcBorders>
                  <w:top w:val="nil"/>
                  <w:left w:val="single" w:sz="4" w:space="0" w:color="auto"/>
                  <w:bottom w:val="single" w:sz="4" w:space="0" w:color="auto"/>
                  <w:right w:val="single" w:sz="4" w:space="0" w:color="auto"/>
                </w:tcBorders>
                <w:vAlign w:val="center"/>
                <w:hideMark/>
              </w:tcPr>
            </w:tcPrChange>
          </w:tcPr>
          <w:p w14:paraId="0235AD4F" w14:textId="77777777" w:rsidR="009A40F8" w:rsidRPr="009A40F8" w:rsidRDefault="009A40F8" w:rsidP="009A40F8">
            <w:pPr>
              <w:spacing w:after="0" w:line="240" w:lineRule="auto"/>
              <w:rPr>
                <w:ins w:id="11843" w:author="Liezyl Liton" w:date="2017-08-21T23:46:00Z"/>
                <w:rFonts w:ascii="Times New Roman" w:eastAsia="Times New Roman" w:hAnsi="Times New Roman" w:cs="Times New Roman"/>
                <w:b/>
                <w:bCs/>
                <w:color w:val="000000"/>
                <w:sz w:val="18"/>
                <w:szCs w:val="18"/>
                <w:lang w:val="en-US"/>
              </w:rPr>
            </w:pPr>
          </w:p>
        </w:tc>
        <w:tc>
          <w:tcPr>
            <w:tcW w:w="1170" w:type="dxa"/>
            <w:vMerge/>
            <w:tcBorders>
              <w:top w:val="nil"/>
              <w:left w:val="single" w:sz="4" w:space="0" w:color="auto"/>
              <w:bottom w:val="single" w:sz="4" w:space="0" w:color="auto"/>
              <w:right w:val="single" w:sz="4" w:space="0" w:color="auto"/>
            </w:tcBorders>
            <w:vAlign w:val="center"/>
            <w:hideMark/>
            <w:tcPrChange w:id="11844" w:author="Liezyl Liton" w:date="2017-08-21T23:48:00Z">
              <w:tcPr>
                <w:tcW w:w="1170" w:type="dxa"/>
                <w:vMerge/>
                <w:tcBorders>
                  <w:top w:val="nil"/>
                  <w:left w:val="single" w:sz="4" w:space="0" w:color="auto"/>
                  <w:bottom w:val="single" w:sz="4" w:space="0" w:color="auto"/>
                  <w:right w:val="single" w:sz="4" w:space="0" w:color="auto"/>
                </w:tcBorders>
                <w:vAlign w:val="center"/>
                <w:hideMark/>
              </w:tcPr>
            </w:tcPrChange>
          </w:tcPr>
          <w:p w14:paraId="60464E1E" w14:textId="77777777" w:rsidR="009A40F8" w:rsidRPr="009A40F8" w:rsidRDefault="009A40F8" w:rsidP="009A40F8">
            <w:pPr>
              <w:spacing w:after="0" w:line="240" w:lineRule="auto"/>
              <w:rPr>
                <w:ins w:id="11845" w:author="Liezyl Liton" w:date="2017-08-21T23:46:00Z"/>
                <w:rFonts w:ascii="Times New Roman" w:eastAsia="Times New Roman" w:hAnsi="Times New Roman" w:cs="Times New Roman"/>
                <w:b/>
                <w:bCs/>
                <w:color w:val="000000"/>
                <w:sz w:val="18"/>
                <w:szCs w:val="18"/>
                <w:lang w:val="en-US"/>
              </w:rPr>
            </w:pPr>
          </w:p>
        </w:tc>
        <w:tc>
          <w:tcPr>
            <w:tcW w:w="900" w:type="dxa"/>
            <w:vMerge/>
            <w:tcBorders>
              <w:top w:val="nil"/>
              <w:left w:val="single" w:sz="4" w:space="0" w:color="auto"/>
              <w:bottom w:val="single" w:sz="4" w:space="0" w:color="000000"/>
              <w:right w:val="single" w:sz="4" w:space="0" w:color="auto"/>
            </w:tcBorders>
            <w:vAlign w:val="center"/>
            <w:hideMark/>
            <w:tcPrChange w:id="11846" w:author="Liezyl Liton" w:date="2017-08-21T23:48:00Z">
              <w:tcPr>
                <w:tcW w:w="900" w:type="dxa"/>
                <w:vMerge/>
                <w:tcBorders>
                  <w:top w:val="nil"/>
                  <w:left w:val="single" w:sz="4" w:space="0" w:color="auto"/>
                  <w:bottom w:val="single" w:sz="4" w:space="0" w:color="000000"/>
                  <w:right w:val="single" w:sz="4" w:space="0" w:color="auto"/>
                </w:tcBorders>
                <w:vAlign w:val="center"/>
                <w:hideMark/>
              </w:tcPr>
            </w:tcPrChange>
          </w:tcPr>
          <w:p w14:paraId="042FCB5E" w14:textId="77777777" w:rsidR="009A40F8" w:rsidRPr="009A40F8" w:rsidRDefault="009A40F8" w:rsidP="009A40F8">
            <w:pPr>
              <w:spacing w:after="0" w:line="240" w:lineRule="auto"/>
              <w:rPr>
                <w:ins w:id="11847" w:author="Liezyl Liton" w:date="2017-08-21T23:46:00Z"/>
                <w:rFonts w:ascii="Times New Roman" w:eastAsia="Times New Roman" w:hAnsi="Times New Roman" w:cs="Times New Roman"/>
                <w:b/>
                <w:bCs/>
                <w:color w:val="000000"/>
                <w:sz w:val="18"/>
                <w:szCs w:val="18"/>
                <w:lang w:val="en-US"/>
              </w:rPr>
            </w:pPr>
          </w:p>
        </w:tc>
        <w:tc>
          <w:tcPr>
            <w:tcW w:w="1080" w:type="dxa"/>
            <w:vMerge/>
            <w:tcBorders>
              <w:top w:val="nil"/>
              <w:left w:val="single" w:sz="4" w:space="0" w:color="auto"/>
              <w:bottom w:val="single" w:sz="4" w:space="0" w:color="auto"/>
              <w:right w:val="single" w:sz="4" w:space="0" w:color="auto"/>
            </w:tcBorders>
            <w:vAlign w:val="center"/>
            <w:hideMark/>
            <w:tcPrChange w:id="11848" w:author="Liezyl Liton" w:date="2017-08-21T23:48:00Z">
              <w:tcPr>
                <w:tcW w:w="1080" w:type="dxa"/>
                <w:vMerge/>
                <w:tcBorders>
                  <w:top w:val="nil"/>
                  <w:left w:val="single" w:sz="4" w:space="0" w:color="auto"/>
                  <w:bottom w:val="single" w:sz="4" w:space="0" w:color="auto"/>
                  <w:right w:val="single" w:sz="4" w:space="0" w:color="auto"/>
                </w:tcBorders>
                <w:vAlign w:val="center"/>
                <w:hideMark/>
              </w:tcPr>
            </w:tcPrChange>
          </w:tcPr>
          <w:p w14:paraId="38997FEF" w14:textId="77777777" w:rsidR="009A40F8" w:rsidRPr="009A40F8" w:rsidRDefault="009A40F8" w:rsidP="009A40F8">
            <w:pPr>
              <w:spacing w:after="0" w:line="240" w:lineRule="auto"/>
              <w:rPr>
                <w:ins w:id="11849" w:author="Liezyl Liton" w:date="2017-08-21T23:46:00Z"/>
                <w:rFonts w:ascii="Times New Roman" w:eastAsia="Times New Roman" w:hAnsi="Times New Roman" w:cs="Times New Roman"/>
                <w:b/>
                <w:bCs/>
                <w:color w:val="000000"/>
                <w:sz w:val="18"/>
                <w:szCs w:val="18"/>
                <w:lang w:val="en-US"/>
              </w:rPr>
            </w:pPr>
          </w:p>
        </w:tc>
        <w:tc>
          <w:tcPr>
            <w:tcW w:w="900" w:type="dxa"/>
            <w:vMerge/>
            <w:tcBorders>
              <w:top w:val="nil"/>
              <w:left w:val="single" w:sz="4" w:space="0" w:color="auto"/>
              <w:bottom w:val="single" w:sz="4" w:space="0" w:color="auto"/>
              <w:right w:val="single" w:sz="4" w:space="0" w:color="auto"/>
            </w:tcBorders>
            <w:vAlign w:val="center"/>
            <w:hideMark/>
            <w:tcPrChange w:id="11850" w:author="Liezyl Liton" w:date="2017-08-21T23:48:00Z">
              <w:tcPr>
                <w:tcW w:w="1080" w:type="dxa"/>
                <w:gridSpan w:val="2"/>
                <w:vMerge/>
                <w:tcBorders>
                  <w:top w:val="nil"/>
                  <w:left w:val="single" w:sz="4" w:space="0" w:color="auto"/>
                  <w:bottom w:val="single" w:sz="4" w:space="0" w:color="auto"/>
                  <w:right w:val="single" w:sz="4" w:space="0" w:color="auto"/>
                </w:tcBorders>
                <w:vAlign w:val="center"/>
                <w:hideMark/>
              </w:tcPr>
            </w:tcPrChange>
          </w:tcPr>
          <w:p w14:paraId="73CDC2CC" w14:textId="77777777" w:rsidR="009A40F8" w:rsidRPr="009A40F8" w:rsidRDefault="009A40F8" w:rsidP="009A40F8">
            <w:pPr>
              <w:spacing w:after="0" w:line="240" w:lineRule="auto"/>
              <w:rPr>
                <w:ins w:id="11851" w:author="Liezyl Liton" w:date="2017-08-21T23:46:00Z"/>
                <w:rFonts w:ascii="Times New Roman" w:eastAsia="Times New Roman" w:hAnsi="Times New Roman" w:cs="Times New Roman"/>
                <w:b/>
                <w:bCs/>
                <w:color w:val="000000"/>
                <w:sz w:val="18"/>
                <w:szCs w:val="18"/>
                <w:lang w:val="en-US"/>
              </w:rPr>
            </w:pPr>
          </w:p>
        </w:tc>
        <w:tc>
          <w:tcPr>
            <w:tcW w:w="1260" w:type="dxa"/>
            <w:vMerge/>
            <w:tcBorders>
              <w:top w:val="nil"/>
              <w:left w:val="single" w:sz="4" w:space="0" w:color="auto"/>
              <w:bottom w:val="single" w:sz="4" w:space="0" w:color="auto"/>
              <w:right w:val="single" w:sz="4" w:space="0" w:color="auto"/>
            </w:tcBorders>
            <w:vAlign w:val="center"/>
            <w:hideMark/>
            <w:tcPrChange w:id="11852" w:author="Liezyl Liton" w:date="2017-08-21T23:48:00Z">
              <w:tcPr>
                <w:tcW w:w="2540" w:type="dxa"/>
                <w:gridSpan w:val="4"/>
                <w:vMerge/>
                <w:tcBorders>
                  <w:top w:val="nil"/>
                  <w:left w:val="single" w:sz="4" w:space="0" w:color="auto"/>
                  <w:bottom w:val="single" w:sz="4" w:space="0" w:color="auto"/>
                  <w:right w:val="single" w:sz="4" w:space="0" w:color="auto"/>
                </w:tcBorders>
                <w:vAlign w:val="center"/>
                <w:hideMark/>
              </w:tcPr>
            </w:tcPrChange>
          </w:tcPr>
          <w:p w14:paraId="37B6F72F" w14:textId="77777777" w:rsidR="009A40F8" w:rsidRPr="009A40F8" w:rsidRDefault="009A40F8" w:rsidP="009A40F8">
            <w:pPr>
              <w:spacing w:after="0" w:line="240" w:lineRule="auto"/>
              <w:rPr>
                <w:ins w:id="11853" w:author="Liezyl Liton" w:date="2017-08-21T23:46:00Z"/>
                <w:rFonts w:ascii="Times New Roman" w:eastAsia="Times New Roman" w:hAnsi="Times New Roman" w:cs="Times New Roman"/>
                <w:b/>
                <w:bCs/>
                <w:color w:val="000000"/>
                <w:sz w:val="18"/>
                <w:szCs w:val="18"/>
                <w:lang w:val="en-US"/>
              </w:rPr>
            </w:pPr>
          </w:p>
        </w:tc>
      </w:tr>
      <w:tr w:rsidR="009A40F8" w:rsidRPr="009A40F8" w14:paraId="75EC23EF" w14:textId="77777777" w:rsidTr="000D75A0">
        <w:tblPrEx>
          <w:tblPrExChange w:id="11854" w:author="Liezyl Liton" w:date="2017-08-21T23:48:00Z">
            <w:tblPrEx>
              <w:tblW w:w="12165" w:type="dxa"/>
            </w:tblPrEx>
          </w:tblPrExChange>
        </w:tblPrEx>
        <w:trPr>
          <w:trHeight w:val="300"/>
          <w:ins w:id="11855" w:author="Liezyl Liton" w:date="2017-08-21T23:46:00Z"/>
          <w:trPrChange w:id="1185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185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7EC68263" w14:textId="77777777" w:rsidR="009A40F8" w:rsidRPr="009A40F8" w:rsidRDefault="009A40F8" w:rsidP="009A40F8">
            <w:pPr>
              <w:spacing w:after="0" w:line="240" w:lineRule="auto"/>
              <w:jc w:val="both"/>
              <w:rPr>
                <w:ins w:id="11858" w:author="Liezyl Liton" w:date="2017-08-21T23:46:00Z"/>
                <w:rFonts w:ascii="Times New Roman" w:eastAsia="Times New Roman" w:hAnsi="Times New Roman" w:cs="Times New Roman"/>
                <w:color w:val="000000"/>
                <w:sz w:val="18"/>
                <w:szCs w:val="18"/>
                <w:lang w:val="en-US"/>
              </w:rPr>
            </w:pPr>
            <w:proofErr w:type="spellStart"/>
            <w:ins w:id="11859" w:author="Liezyl Liton" w:date="2017-08-21T23:46:00Z">
              <w:r w:rsidRPr="009A40F8">
                <w:rPr>
                  <w:rFonts w:ascii="Times New Roman" w:eastAsia="Times New Roman" w:hAnsi="Times New Roman" w:cs="Times New Roman"/>
                  <w:color w:val="000000"/>
                  <w:sz w:val="18"/>
                  <w:szCs w:val="18"/>
                  <w:lang w:val="en-US"/>
                </w:rPr>
                <w:t>Malolos</w:t>
              </w:r>
              <w:proofErr w:type="spellEnd"/>
            </w:ins>
          </w:p>
        </w:tc>
        <w:tc>
          <w:tcPr>
            <w:tcW w:w="878" w:type="dxa"/>
            <w:tcBorders>
              <w:top w:val="nil"/>
              <w:left w:val="nil"/>
              <w:bottom w:val="single" w:sz="4" w:space="0" w:color="auto"/>
              <w:right w:val="single" w:sz="4" w:space="0" w:color="auto"/>
            </w:tcBorders>
            <w:shd w:val="clear" w:color="auto" w:fill="auto"/>
            <w:vAlign w:val="center"/>
            <w:hideMark/>
            <w:tcPrChange w:id="1186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208509E0" w14:textId="77777777" w:rsidR="009A40F8" w:rsidRPr="009A40F8" w:rsidRDefault="009A40F8" w:rsidP="009A40F8">
            <w:pPr>
              <w:spacing w:after="0" w:line="240" w:lineRule="auto"/>
              <w:jc w:val="right"/>
              <w:rPr>
                <w:ins w:id="11861" w:author="Liezyl Liton" w:date="2017-08-21T23:46:00Z"/>
                <w:rFonts w:ascii="Times New Roman" w:eastAsia="Times New Roman" w:hAnsi="Times New Roman" w:cs="Times New Roman"/>
                <w:color w:val="000000"/>
                <w:sz w:val="18"/>
                <w:szCs w:val="18"/>
                <w:lang w:val="en-US"/>
              </w:rPr>
            </w:pPr>
            <w:ins w:id="11862" w:author="Liezyl Liton" w:date="2017-08-21T23:46:00Z">
              <w:r w:rsidRPr="009A40F8">
                <w:rPr>
                  <w:rFonts w:ascii="Times New Roman" w:eastAsia="Times New Roman" w:hAnsi="Times New Roman" w:cs="Times New Roman"/>
                  <w:color w:val="000000"/>
                  <w:sz w:val="18"/>
                  <w:szCs w:val="18"/>
                  <w:lang w:val="en-US"/>
                </w:rPr>
                <w:t>73</w:t>
              </w:r>
            </w:ins>
          </w:p>
        </w:tc>
        <w:tc>
          <w:tcPr>
            <w:tcW w:w="1305" w:type="dxa"/>
            <w:tcBorders>
              <w:top w:val="nil"/>
              <w:left w:val="nil"/>
              <w:bottom w:val="single" w:sz="4" w:space="0" w:color="auto"/>
              <w:right w:val="single" w:sz="4" w:space="0" w:color="auto"/>
            </w:tcBorders>
            <w:shd w:val="clear" w:color="auto" w:fill="auto"/>
            <w:vAlign w:val="center"/>
            <w:hideMark/>
            <w:tcPrChange w:id="1186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2AD8A9C6" w14:textId="77777777" w:rsidR="009A40F8" w:rsidRPr="009A40F8" w:rsidRDefault="009A40F8" w:rsidP="009A40F8">
            <w:pPr>
              <w:spacing w:after="0" w:line="240" w:lineRule="auto"/>
              <w:jc w:val="right"/>
              <w:rPr>
                <w:ins w:id="11864" w:author="Liezyl Liton" w:date="2017-08-21T23:46:00Z"/>
                <w:rFonts w:ascii="Times New Roman" w:eastAsia="Times New Roman" w:hAnsi="Times New Roman" w:cs="Times New Roman"/>
                <w:color w:val="000000"/>
                <w:sz w:val="18"/>
                <w:szCs w:val="18"/>
                <w:lang w:val="en-US"/>
              </w:rPr>
            </w:pPr>
            <w:ins w:id="11865" w:author="Liezyl Liton" w:date="2017-08-21T23:46:00Z">
              <w:r w:rsidRPr="009A40F8">
                <w:rPr>
                  <w:rFonts w:ascii="Times New Roman" w:eastAsia="Times New Roman" w:hAnsi="Times New Roman" w:cs="Times New Roman"/>
                  <w:color w:val="000000"/>
                  <w:sz w:val="18"/>
                  <w:szCs w:val="18"/>
                  <w:lang w:val="en-US"/>
                </w:rPr>
                <w:t xml:space="preserve"> 28,729.00 </w:t>
              </w:r>
            </w:ins>
          </w:p>
        </w:tc>
        <w:tc>
          <w:tcPr>
            <w:tcW w:w="945" w:type="dxa"/>
            <w:tcBorders>
              <w:top w:val="nil"/>
              <w:left w:val="nil"/>
              <w:bottom w:val="single" w:sz="4" w:space="0" w:color="auto"/>
              <w:right w:val="single" w:sz="4" w:space="0" w:color="auto"/>
            </w:tcBorders>
            <w:shd w:val="clear" w:color="auto" w:fill="auto"/>
            <w:vAlign w:val="center"/>
            <w:hideMark/>
            <w:tcPrChange w:id="1186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54F5CAC6" w14:textId="77777777" w:rsidR="009A40F8" w:rsidRPr="009A40F8" w:rsidRDefault="009A40F8" w:rsidP="009A40F8">
            <w:pPr>
              <w:spacing w:after="0" w:line="240" w:lineRule="auto"/>
              <w:jc w:val="right"/>
              <w:rPr>
                <w:ins w:id="11867" w:author="Liezyl Liton" w:date="2017-08-21T23:46:00Z"/>
                <w:rFonts w:ascii="Times New Roman" w:eastAsia="Times New Roman" w:hAnsi="Times New Roman" w:cs="Times New Roman"/>
                <w:color w:val="000000"/>
                <w:sz w:val="18"/>
                <w:szCs w:val="18"/>
                <w:lang w:val="en-US"/>
              </w:rPr>
            </w:pPr>
            <w:ins w:id="11868" w:author="Liezyl Liton" w:date="2017-08-21T23:46:00Z">
              <w:r w:rsidRPr="009A40F8">
                <w:rPr>
                  <w:rFonts w:ascii="Times New Roman" w:eastAsia="Times New Roman" w:hAnsi="Times New Roman" w:cs="Times New Roman"/>
                  <w:color w:val="000000"/>
                  <w:sz w:val="18"/>
                  <w:szCs w:val="18"/>
                  <w:lang w:val="en-US"/>
                </w:rPr>
                <w:t>62</w:t>
              </w:r>
            </w:ins>
          </w:p>
        </w:tc>
        <w:tc>
          <w:tcPr>
            <w:tcW w:w="1170" w:type="dxa"/>
            <w:tcBorders>
              <w:top w:val="nil"/>
              <w:left w:val="nil"/>
              <w:bottom w:val="single" w:sz="4" w:space="0" w:color="auto"/>
              <w:right w:val="single" w:sz="4" w:space="0" w:color="auto"/>
            </w:tcBorders>
            <w:shd w:val="clear" w:color="auto" w:fill="auto"/>
            <w:vAlign w:val="center"/>
            <w:hideMark/>
            <w:tcPrChange w:id="1186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7470F075" w14:textId="77777777" w:rsidR="009A40F8" w:rsidRPr="009A40F8" w:rsidRDefault="009A40F8" w:rsidP="009A40F8">
            <w:pPr>
              <w:spacing w:after="0" w:line="240" w:lineRule="auto"/>
              <w:jc w:val="right"/>
              <w:rPr>
                <w:ins w:id="11870" w:author="Liezyl Liton" w:date="2017-08-21T23:46:00Z"/>
                <w:rFonts w:ascii="Times New Roman" w:eastAsia="Times New Roman" w:hAnsi="Times New Roman" w:cs="Times New Roman"/>
                <w:color w:val="000000"/>
                <w:sz w:val="18"/>
                <w:szCs w:val="18"/>
                <w:lang w:val="en-US"/>
              </w:rPr>
            </w:pPr>
            <w:ins w:id="11871" w:author="Liezyl Liton" w:date="2017-08-21T23:46:00Z">
              <w:r w:rsidRPr="009A40F8">
                <w:rPr>
                  <w:rFonts w:ascii="Times New Roman" w:eastAsia="Times New Roman" w:hAnsi="Times New Roman" w:cs="Times New Roman"/>
                  <w:color w:val="000000"/>
                  <w:sz w:val="18"/>
                  <w:szCs w:val="18"/>
                  <w:lang w:val="en-US"/>
                </w:rPr>
                <w:t xml:space="preserve"> 29,541.00 </w:t>
              </w:r>
            </w:ins>
          </w:p>
        </w:tc>
        <w:tc>
          <w:tcPr>
            <w:tcW w:w="900" w:type="dxa"/>
            <w:tcBorders>
              <w:top w:val="nil"/>
              <w:left w:val="nil"/>
              <w:bottom w:val="single" w:sz="4" w:space="0" w:color="auto"/>
              <w:right w:val="single" w:sz="4" w:space="0" w:color="auto"/>
            </w:tcBorders>
            <w:shd w:val="clear" w:color="auto" w:fill="auto"/>
            <w:vAlign w:val="center"/>
            <w:hideMark/>
            <w:tcPrChange w:id="1187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2BC5B33D" w14:textId="77777777" w:rsidR="009A40F8" w:rsidRPr="009A40F8" w:rsidRDefault="009A40F8" w:rsidP="009A40F8">
            <w:pPr>
              <w:spacing w:after="0" w:line="240" w:lineRule="auto"/>
              <w:jc w:val="right"/>
              <w:rPr>
                <w:ins w:id="11873" w:author="Liezyl Liton" w:date="2017-08-21T23:46:00Z"/>
                <w:rFonts w:ascii="Times New Roman" w:eastAsia="Times New Roman" w:hAnsi="Times New Roman" w:cs="Times New Roman"/>
                <w:color w:val="000000"/>
                <w:sz w:val="18"/>
                <w:szCs w:val="18"/>
                <w:lang w:val="en-US"/>
              </w:rPr>
            </w:pPr>
            <w:ins w:id="11874" w:author="Liezyl Liton" w:date="2017-08-21T23:46:00Z">
              <w:r w:rsidRPr="009A40F8">
                <w:rPr>
                  <w:rFonts w:ascii="Times New Roman" w:eastAsia="Times New Roman" w:hAnsi="Times New Roman" w:cs="Times New Roman"/>
                  <w:color w:val="000000"/>
                  <w:sz w:val="18"/>
                  <w:szCs w:val="18"/>
                  <w:lang w:val="en-US"/>
                </w:rPr>
                <w:t>24</w:t>
              </w:r>
            </w:ins>
          </w:p>
        </w:tc>
        <w:tc>
          <w:tcPr>
            <w:tcW w:w="1080" w:type="dxa"/>
            <w:tcBorders>
              <w:top w:val="nil"/>
              <w:left w:val="nil"/>
              <w:bottom w:val="single" w:sz="4" w:space="0" w:color="auto"/>
              <w:right w:val="single" w:sz="4" w:space="0" w:color="auto"/>
            </w:tcBorders>
            <w:shd w:val="clear" w:color="auto" w:fill="auto"/>
            <w:vAlign w:val="center"/>
            <w:hideMark/>
            <w:tcPrChange w:id="1187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5A79F304" w14:textId="77777777" w:rsidR="009A40F8" w:rsidRPr="009A40F8" w:rsidRDefault="009A40F8" w:rsidP="009A40F8">
            <w:pPr>
              <w:spacing w:after="0" w:line="240" w:lineRule="auto"/>
              <w:jc w:val="right"/>
              <w:rPr>
                <w:ins w:id="11876" w:author="Liezyl Liton" w:date="2017-08-21T23:46:00Z"/>
                <w:rFonts w:ascii="Times New Roman" w:eastAsia="Times New Roman" w:hAnsi="Times New Roman" w:cs="Times New Roman"/>
                <w:color w:val="000000"/>
                <w:sz w:val="18"/>
                <w:szCs w:val="18"/>
                <w:lang w:val="en-US"/>
              </w:rPr>
            </w:pPr>
            <w:ins w:id="11877" w:author="Liezyl Liton" w:date="2017-08-21T23:46:00Z">
              <w:r w:rsidRPr="009A40F8">
                <w:rPr>
                  <w:rFonts w:ascii="Times New Roman" w:eastAsia="Times New Roman" w:hAnsi="Times New Roman" w:cs="Times New Roman"/>
                  <w:color w:val="000000"/>
                  <w:sz w:val="18"/>
                  <w:szCs w:val="18"/>
                  <w:lang w:val="en-US"/>
                </w:rPr>
                <w:t xml:space="preserve"> 12,625.85 </w:t>
              </w:r>
            </w:ins>
          </w:p>
        </w:tc>
        <w:tc>
          <w:tcPr>
            <w:tcW w:w="900" w:type="dxa"/>
            <w:tcBorders>
              <w:top w:val="nil"/>
              <w:left w:val="nil"/>
              <w:bottom w:val="single" w:sz="4" w:space="0" w:color="auto"/>
              <w:right w:val="single" w:sz="4" w:space="0" w:color="auto"/>
            </w:tcBorders>
            <w:shd w:val="clear" w:color="auto" w:fill="auto"/>
            <w:vAlign w:val="center"/>
            <w:hideMark/>
            <w:tcPrChange w:id="1187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136CC1B7" w14:textId="77777777" w:rsidR="009A40F8" w:rsidRPr="009A40F8" w:rsidRDefault="009A40F8" w:rsidP="009A40F8">
            <w:pPr>
              <w:spacing w:after="0" w:line="240" w:lineRule="auto"/>
              <w:jc w:val="right"/>
              <w:rPr>
                <w:ins w:id="11879" w:author="Liezyl Liton" w:date="2017-08-21T23:46:00Z"/>
                <w:rFonts w:ascii="Times New Roman" w:eastAsia="Times New Roman" w:hAnsi="Times New Roman" w:cs="Times New Roman"/>
                <w:color w:val="000000"/>
                <w:sz w:val="18"/>
                <w:szCs w:val="18"/>
                <w:lang w:val="en-US"/>
              </w:rPr>
            </w:pPr>
            <w:ins w:id="11880" w:author="Liezyl Liton" w:date="2017-08-21T23:46:00Z">
              <w:r w:rsidRPr="009A40F8">
                <w:rPr>
                  <w:rFonts w:ascii="Times New Roman" w:eastAsia="Times New Roman" w:hAnsi="Times New Roman" w:cs="Times New Roman"/>
                  <w:color w:val="000000"/>
                  <w:sz w:val="18"/>
                  <w:szCs w:val="18"/>
                  <w:lang w:val="en-US"/>
                </w:rPr>
                <w:t>159</w:t>
              </w:r>
            </w:ins>
          </w:p>
        </w:tc>
        <w:tc>
          <w:tcPr>
            <w:tcW w:w="1260" w:type="dxa"/>
            <w:tcBorders>
              <w:top w:val="nil"/>
              <w:left w:val="nil"/>
              <w:bottom w:val="single" w:sz="4" w:space="0" w:color="auto"/>
              <w:right w:val="single" w:sz="4" w:space="0" w:color="auto"/>
            </w:tcBorders>
            <w:shd w:val="clear" w:color="auto" w:fill="auto"/>
            <w:vAlign w:val="center"/>
            <w:hideMark/>
            <w:tcPrChange w:id="1188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4E50341D" w14:textId="77777777" w:rsidR="009A40F8" w:rsidRPr="009A40F8" w:rsidRDefault="009A40F8" w:rsidP="009A40F8">
            <w:pPr>
              <w:spacing w:after="0" w:line="240" w:lineRule="auto"/>
              <w:jc w:val="right"/>
              <w:rPr>
                <w:ins w:id="11882" w:author="Liezyl Liton" w:date="2017-08-21T23:46:00Z"/>
                <w:rFonts w:ascii="Times New Roman" w:eastAsia="Times New Roman" w:hAnsi="Times New Roman" w:cs="Times New Roman"/>
                <w:color w:val="000000"/>
                <w:sz w:val="18"/>
                <w:szCs w:val="18"/>
                <w:lang w:val="en-US"/>
              </w:rPr>
            </w:pPr>
            <w:ins w:id="11883" w:author="Liezyl Liton" w:date="2017-08-21T23:46:00Z">
              <w:r w:rsidRPr="009A40F8">
                <w:rPr>
                  <w:rFonts w:ascii="Times New Roman" w:eastAsia="Times New Roman" w:hAnsi="Times New Roman" w:cs="Times New Roman"/>
                  <w:color w:val="000000"/>
                  <w:sz w:val="18"/>
                  <w:szCs w:val="18"/>
                  <w:lang w:val="en-US"/>
                </w:rPr>
                <w:t xml:space="preserve"> 70,895.85 </w:t>
              </w:r>
            </w:ins>
          </w:p>
        </w:tc>
      </w:tr>
      <w:tr w:rsidR="009A40F8" w:rsidRPr="009A40F8" w14:paraId="5E10F069" w14:textId="77777777" w:rsidTr="000D75A0">
        <w:tblPrEx>
          <w:tblPrExChange w:id="11884" w:author="Liezyl Liton" w:date="2017-08-21T23:48:00Z">
            <w:tblPrEx>
              <w:tblW w:w="12165" w:type="dxa"/>
            </w:tblPrEx>
          </w:tblPrExChange>
        </w:tblPrEx>
        <w:trPr>
          <w:trHeight w:val="300"/>
          <w:ins w:id="11885" w:author="Liezyl Liton" w:date="2017-08-21T23:46:00Z"/>
          <w:trPrChange w:id="1188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188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7F2B7B23" w14:textId="77777777" w:rsidR="009A40F8" w:rsidRPr="009A40F8" w:rsidRDefault="009A40F8" w:rsidP="009A40F8">
            <w:pPr>
              <w:spacing w:after="0" w:line="240" w:lineRule="auto"/>
              <w:jc w:val="both"/>
              <w:rPr>
                <w:ins w:id="11888" w:author="Liezyl Liton" w:date="2017-08-21T23:46:00Z"/>
                <w:rFonts w:ascii="Times New Roman" w:eastAsia="Times New Roman" w:hAnsi="Times New Roman" w:cs="Times New Roman"/>
                <w:color w:val="000000"/>
                <w:sz w:val="18"/>
                <w:szCs w:val="18"/>
                <w:lang w:val="en-US"/>
              </w:rPr>
            </w:pPr>
            <w:proofErr w:type="spellStart"/>
            <w:ins w:id="11889" w:author="Liezyl Liton" w:date="2017-08-21T23:46:00Z">
              <w:r w:rsidRPr="009A40F8">
                <w:rPr>
                  <w:rFonts w:ascii="Times New Roman" w:eastAsia="Times New Roman" w:hAnsi="Times New Roman" w:cs="Times New Roman"/>
                  <w:color w:val="000000"/>
                  <w:sz w:val="18"/>
                  <w:szCs w:val="18"/>
                  <w:lang w:val="en-US"/>
                </w:rPr>
                <w:t>Guiguinto</w:t>
              </w:r>
              <w:proofErr w:type="spellEnd"/>
            </w:ins>
          </w:p>
        </w:tc>
        <w:tc>
          <w:tcPr>
            <w:tcW w:w="878" w:type="dxa"/>
            <w:tcBorders>
              <w:top w:val="nil"/>
              <w:left w:val="nil"/>
              <w:bottom w:val="single" w:sz="4" w:space="0" w:color="auto"/>
              <w:right w:val="single" w:sz="4" w:space="0" w:color="auto"/>
            </w:tcBorders>
            <w:shd w:val="clear" w:color="auto" w:fill="auto"/>
            <w:vAlign w:val="center"/>
            <w:hideMark/>
            <w:tcPrChange w:id="1189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421FDC89" w14:textId="77777777" w:rsidR="009A40F8" w:rsidRPr="009A40F8" w:rsidRDefault="009A40F8" w:rsidP="009A40F8">
            <w:pPr>
              <w:spacing w:after="0" w:line="240" w:lineRule="auto"/>
              <w:jc w:val="right"/>
              <w:rPr>
                <w:ins w:id="11891" w:author="Liezyl Liton" w:date="2017-08-21T23:46:00Z"/>
                <w:rFonts w:ascii="Times New Roman" w:eastAsia="Times New Roman" w:hAnsi="Times New Roman" w:cs="Times New Roman"/>
                <w:color w:val="000000"/>
                <w:sz w:val="18"/>
                <w:szCs w:val="18"/>
                <w:lang w:val="en-US"/>
              </w:rPr>
            </w:pPr>
            <w:ins w:id="11892" w:author="Liezyl Liton" w:date="2017-08-21T23:46:00Z">
              <w:r w:rsidRPr="009A40F8">
                <w:rPr>
                  <w:rFonts w:ascii="Times New Roman" w:eastAsia="Times New Roman" w:hAnsi="Times New Roman" w:cs="Times New Roman"/>
                  <w:color w:val="000000"/>
                  <w:sz w:val="18"/>
                  <w:szCs w:val="18"/>
                  <w:lang w:val="en-US"/>
                </w:rPr>
                <w:t>47</w:t>
              </w:r>
            </w:ins>
          </w:p>
        </w:tc>
        <w:tc>
          <w:tcPr>
            <w:tcW w:w="1305" w:type="dxa"/>
            <w:tcBorders>
              <w:top w:val="nil"/>
              <w:left w:val="nil"/>
              <w:bottom w:val="single" w:sz="4" w:space="0" w:color="auto"/>
              <w:right w:val="single" w:sz="4" w:space="0" w:color="auto"/>
            </w:tcBorders>
            <w:shd w:val="clear" w:color="auto" w:fill="auto"/>
            <w:vAlign w:val="center"/>
            <w:hideMark/>
            <w:tcPrChange w:id="1189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5B5C401F" w14:textId="77777777" w:rsidR="009A40F8" w:rsidRPr="009A40F8" w:rsidRDefault="009A40F8" w:rsidP="009A40F8">
            <w:pPr>
              <w:spacing w:after="0" w:line="240" w:lineRule="auto"/>
              <w:jc w:val="right"/>
              <w:rPr>
                <w:ins w:id="11894" w:author="Liezyl Liton" w:date="2017-08-21T23:46:00Z"/>
                <w:rFonts w:ascii="Times New Roman" w:eastAsia="Times New Roman" w:hAnsi="Times New Roman" w:cs="Times New Roman"/>
                <w:color w:val="000000"/>
                <w:sz w:val="18"/>
                <w:szCs w:val="18"/>
                <w:lang w:val="en-US"/>
              </w:rPr>
            </w:pPr>
            <w:ins w:id="11895" w:author="Liezyl Liton" w:date="2017-08-21T23:46:00Z">
              <w:r w:rsidRPr="009A40F8">
                <w:rPr>
                  <w:rFonts w:ascii="Times New Roman" w:eastAsia="Times New Roman" w:hAnsi="Times New Roman" w:cs="Times New Roman"/>
                  <w:color w:val="000000"/>
                  <w:sz w:val="18"/>
                  <w:szCs w:val="18"/>
                  <w:lang w:val="en-US"/>
                </w:rPr>
                <w:t xml:space="preserve"> 47,717.00 </w:t>
              </w:r>
            </w:ins>
          </w:p>
        </w:tc>
        <w:tc>
          <w:tcPr>
            <w:tcW w:w="945" w:type="dxa"/>
            <w:tcBorders>
              <w:top w:val="nil"/>
              <w:left w:val="nil"/>
              <w:bottom w:val="single" w:sz="4" w:space="0" w:color="auto"/>
              <w:right w:val="single" w:sz="4" w:space="0" w:color="auto"/>
            </w:tcBorders>
            <w:shd w:val="clear" w:color="auto" w:fill="auto"/>
            <w:vAlign w:val="center"/>
            <w:hideMark/>
            <w:tcPrChange w:id="1189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7D14C29E" w14:textId="77777777" w:rsidR="009A40F8" w:rsidRPr="009A40F8" w:rsidRDefault="009A40F8" w:rsidP="009A40F8">
            <w:pPr>
              <w:spacing w:after="0" w:line="240" w:lineRule="auto"/>
              <w:jc w:val="right"/>
              <w:rPr>
                <w:ins w:id="11897" w:author="Liezyl Liton" w:date="2017-08-21T23:46:00Z"/>
                <w:rFonts w:ascii="Times New Roman" w:eastAsia="Times New Roman" w:hAnsi="Times New Roman" w:cs="Times New Roman"/>
                <w:color w:val="000000"/>
                <w:sz w:val="18"/>
                <w:szCs w:val="18"/>
                <w:lang w:val="en-US"/>
              </w:rPr>
            </w:pPr>
            <w:ins w:id="11898" w:author="Liezyl Liton" w:date="2017-08-21T23:46:00Z">
              <w:r w:rsidRPr="009A40F8">
                <w:rPr>
                  <w:rFonts w:ascii="Times New Roman" w:eastAsia="Times New Roman" w:hAnsi="Times New Roman" w:cs="Times New Roman"/>
                  <w:color w:val="000000"/>
                  <w:sz w:val="18"/>
                  <w:szCs w:val="18"/>
                  <w:lang w:val="en-US"/>
                </w:rPr>
                <w:t>56</w:t>
              </w:r>
            </w:ins>
          </w:p>
        </w:tc>
        <w:tc>
          <w:tcPr>
            <w:tcW w:w="1170" w:type="dxa"/>
            <w:tcBorders>
              <w:top w:val="nil"/>
              <w:left w:val="nil"/>
              <w:bottom w:val="single" w:sz="4" w:space="0" w:color="auto"/>
              <w:right w:val="single" w:sz="4" w:space="0" w:color="auto"/>
            </w:tcBorders>
            <w:shd w:val="clear" w:color="auto" w:fill="auto"/>
            <w:vAlign w:val="center"/>
            <w:hideMark/>
            <w:tcPrChange w:id="1189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207B340B" w14:textId="77777777" w:rsidR="009A40F8" w:rsidRPr="009A40F8" w:rsidRDefault="009A40F8" w:rsidP="009A40F8">
            <w:pPr>
              <w:spacing w:after="0" w:line="240" w:lineRule="auto"/>
              <w:jc w:val="right"/>
              <w:rPr>
                <w:ins w:id="11900" w:author="Liezyl Liton" w:date="2017-08-21T23:46:00Z"/>
                <w:rFonts w:ascii="Times New Roman" w:eastAsia="Times New Roman" w:hAnsi="Times New Roman" w:cs="Times New Roman"/>
                <w:color w:val="000000"/>
                <w:sz w:val="18"/>
                <w:szCs w:val="18"/>
                <w:lang w:val="en-US"/>
              </w:rPr>
            </w:pPr>
            <w:ins w:id="11901" w:author="Liezyl Liton" w:date="2017-08-21T23:46:00Z">
              <w:r w:rsidRPr="009A40F8">
                <w:rPr>
                  <w:rFonts w:ascii="Times New Roman" w:eastAsia="Times New Roman" w:hAnsi="Times New Roman" w:cs="Times New Roman"/>
                  <w:color w:val="000000"/>
                  <w:sz w:val="18"/>
                  <w:szCs w:val="18"/>
                  <w:lang w:val="en-US"/>
                </w:rPr>
                <w:t xml:space="preserve"> 32,479.00 </w:t>
              </w:r>
            </w:ins>
          </w:p>
        </w:tc>
        <w:tc>
          <w:tcPr>
            <w:tcW w:w="900" w:type="dxa"/>
            <w:tcBorders>
              <w:top w:val="nil"/>
              <w:left w:val="nil"/>
              <w:bottom w:val="single" w:sz="4" w:space="0" w:color="auto"/>
              <w:right w:val="single" w:sz="4" w:space="0" w:color="auto"/>
            </w:tcBorders>
            <w:shd w:val="clear" w:color="auto" w:fill="auto"/>
            <w:vAlign w:val="center"/>
            <w:hideMark/>
            <w:tcPrChange w:id="1190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31883B3A" w14:textId="77777777" w:rsidR="009A40F8" w:rsidRPr="009A40F8" w:rsidRDefault="009A40F8" w:rsidP="009A40F8">
            <w:pPr>
              <w:spacing w:after="0" w:line="240" w:lineRule="auto"/>
              <w:jc w:val="right"/>
              <w:rPr>
                <w:ins w:id="11903" w:author="Liezyl Liton" w:date="2017-08-21T23:46:00Z"/>
                <w:rFonts w:ascii="Times New Roman" w:eastAsia="Times New Roman" w:hAnsi="Times New Roman" w:cs="Times New Roman"/>
                <w:color w:val="000000"/>
                <w:sz w:val="18"/>
                <w:szCs w:val="18"/>
                <w:lang w:val="en-US"/>
              </w:rPr>
            </w:pPr>
            <w:ins w:id="11904" w:author="Liezyl Liton" w:date="2017-08-21T23:46:00Z">
              <w:r w:rsidRPr="009A40F8">
                <w:rPr>
                  <w:rFonts w:ascii="Times New Roman" w:eastAsia="Times New Roman" w:hAnsi="Times New Roman" w:cs="Times New Roman"/>
                  <w:color w:val="000000"/>
                  <w:sz w:val="18"/>
                  <w:szCs w:val="18"/>
                  <w:lang w:val="en-US"/>
                </w:rPr>
                <w:t>102</w:t>
              </w:r>
            </w:ins>
          </w:p>
        </w:tc>
        <w:tc>
          <w:tcPr>
            <w:tcW w:w="1080" w:type="dxa"/>
            <w:tcBorders>
              <w:top w:val="nil"/>
              <w:left w:val="nil"/>
              <w:bottom w:val="single" w:sz="4" w:space="0" w:color="auto"/>
              <w:right w:val="single" w:sz="4" w:space="0" w:color="auto"/>
            </w:tcBorders>
            <w:shd w:val="clear" w:color="auto" w:fill="auto"/>
            <w:vAlign w:val="center"/>
            <w:hideMark/>
            <w:tcPrChange w:id="1190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5254E082" w14:textId="77777777" w:rsidR="009A40F8" w:rsidRPr="009A40F8" w:rsidRDefault="009A40F8" w:rsidP="009A40F8">
            <w:pPr>
              <w:spacing w:after="0" w:line="240" w:lineRule="auto"/>
              <w:jc w:val="right"/>
              <w:rPr>
                <w:ins w:id="11906" w:author="Liezyl Liton" w:date="2017-08-21T23:46:00Z"/>
                <w:rFonts w:ascii="Times New Roman" w:eastAsia="Times New Roman" w:hAnsi="Times New Roman" w:cs="Times New Roman"/>
                <w:color w:val="000000"/>
                <w:sz w:val="18"/>
                <w:szCs w:val="18"/>
                <w:lang w:val="en-US"/>
              </w:rPr>
            </w:pPr>
            <w:ins w:id="11907" w:author="Liezyl Liton" w:date="2017-08-21T23:46:00Z">
              <w:r w:rsidRPr="009A40F8">
                <w:rPr>
                  <w:rFonts w:ascii="Times New Roman" w:eastAsia="Times New Roman" w:hAnsi="Times New Roman" w:cs="Times New Roman"/>
                  <w:color w:val="000000"/>
                  <w:sz w:val="18"/>
                  <w:szCs w:val="18"/>
                  <w:lang w:val="en-US"/>
                </w:rPr>
                <w:t xml:space="preserve"> 142,929.00 </w:t>
              </w:r>
            </w:ins>
          </w:p>
        </w:tc>
        <w:tc>
          <w:tcPr>
            <w:tcW w:w="900" w:type="dxa"/>
            <w:tcBorders>
              <w:top w:val="nil"/>
              <w:left w:val="nil"/>
              <w:bottom w:val="single" w:sz="4" w:space="0" w:color="auto"/>
              <w:right w:val="single" w:sz="4" w:space="0" w:color="auto"/>
            </w:tcBorders>
            <w:shd w:val="clear" w:color="auto" w:fill="auto"/>
            <w:vAlign w:val="center"/>
            <w:hideMark/>
            <w:tcPrChange w:id="1190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1D35BD29" w14:textId="77777777" w:rsidR="009A40F8" w:rsidRPr="009A40F8" w:rsidRDefault="009A40F8" w:rsidP="009A40F8">
            <w:pPr>
              <w:spacing w:after="0" w:line="240" w:lineRule="auto"/>
              <w:jc w:val="right"/>
              <w:rPr>
                <w:ins w:id="11909" w:author="Liezyl Liton" w:date="2017-08-21T23:46:00Z"/>
                <w:rFonts w:ascii="Times New Roman" w:eastAsia="Times New Roman" w:hAnsi="Times New Roman" w:cs="Times New Roman"/>
                <w:color w:val="000000"/>
                <w:sz w:val="18"/>
                <w:szCs w:val="18"/>
                <w:lang w:val="en-US"/>
              </w:rPr>
            </w:pPr>
            <w:ins w:id="11910" w:author="Liezyl Liton" w:date="2017-08-21T23:46:00Z">
              <w:r w:rsidRPr="009A40F8">
                <w:rPr>
                  <w:rFonts w:ascii="Times New Roman" w:eastAsia="Times New Roman" w:hAnsi="Times New Roman" w:cs="Times New Roman"/>
                  <w:color w:val="000000"/>
                  <w:sz w:val="18"/>
                  <w:szCs w:val="18"/>
                  <w:lang w:val="en-US"/>
                </w:rPr>
                <w:t>205</w:t>
              </w:r>
            </w:ins>
          </w:p>
        </w:tc>
        <w:tc>
          <w:tcPr>
            <w:tcW w:w="1260" w:type="dxa"/>
            <w:tcBorders>
              <w:top w:val="nil"/>
              <w:left w:val="nil"/>
              <w:bottom w:val="single" w:sz="4" w:space="0" w:color="auto"/>
              <w:right w:val="single" w:sz="4" w:space="0" w:color="auto"/>
            </w:tcBorders>
            <w:shd w:val="clear" w:color="auto" w:fill="auto"/>
            <w:vAlign w:val="center"/>
            <w:hideMark/>
            <w:tcPrChange w:id="1191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31A690E2" w14:textId="77777777" w:rsidR="009A40F8" w:rsidRPr="009A40F8" w:rsidRDefault="009A40F8" w:rsidP="009A40F8">
            <w:pPr>
              <w:spacing w:after="0" w:line="240" w:lineRule="auto"/>
              <w:jc w:val="right"/>
              <w:rPr>
                <w:ins w:id="11912" w:author="Liezyl Liton" w:date="2017-08-21T23:46:00Z"/>
                <w:rFonts w:ascii="Times New Roman" w:eastAsia="Times New Roman" w:hAnsi="Times New Roman" w:cs="Times New Roman"/>
                <w:color w:val="000000"/>
                <w:sz w:val="18"/>
                <w:szCs w:val="18"/>
                <w:lang w:val="en-US"/>
              </w:rPr>
            </w:pPr>
            <w:ins w:id="11913" w:author="Liezyl Liton" w:date="2017-08-21T23:46:00Z">
              <w:r w:rsidRPr="009A40F8">
                <w:rPr>
                  <w:rFonts w:ascii="Times New Roman" w:eastAsia="Times New Roman" w:hAnsi="Times New Roman" w:cs="Times New Roman"/>
                  <w:color w:val="000000"/>
                  <w:sz w:val="18"/>
                  <w:szCs w:val="18"/>
                  <w:lang w:val="en-US"/>
                </w:rPr>
                <w:t xml:space="preserve"> 223,125.00 </w:t>
              </w:r>
            </w:ins>
          </w:p>
        </w:tc>
      </w:tr>
      <w:tr w:rsidR="009A40F8" w:rsidRPr="009A40F8" w14:paraId="054623C2" w14:textId="77777777" w:rsidTr="000D75A0">
        <w:tblPrEx>
          <w:tblPrExChange w:id="11914" w:author="Liezyl Liton" w:date="2017-08-21T23:48:00Z">
            <w:tblPrEx>
              <w:tblW w:w="12165" w:type="dxa"/>
            </w:tblPrEx>
          </w:tblPrExChange>
        </w:tblPrEx>
        <w:trPr>
          <w:trHeight w:val="300"/>
          <w:ins w:id="11915" w:author="Liezyl Liton" w:date="2017-08-21T23:46:00Z"/>
          <w:trPrChange w:id="1191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191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4AE3E2D5" w14:textId="77777777" w:rsidR="009A40F8" w:rsidRPr="009A40F8" w:rsidRDefault="009A40F8" w:rsidP="009A40F8">
            <w:pPr>
              <w:spacing w:after="0" w:line="240" w:lineRule="auto"/>
              <w:jc w:val="both"/>
              <w:rPr>
                <w:ins w:id="11918" w:author="Liezyl Liton" w:date="2017-08-21T23:46:00Z"/>
                <w:rFonts w:ascii="Times New Roman" w:eastAsia="Times New Roman" w:hAnsi="Times New Roman" w:cs="Times New Roman"/>
                <w:color w:val="000000"/>
                <w:sz w:val="18"/>
                <w:szCs w:val="18"/>
                <w:lang w:val="en-US"/>
              </w:rPr>
            </w:pPr>
            <w:proofErr w:type="spellStart"/>
            <w:ins w:id="11919" w:author="Liezyl Liton" w:date="2017-08-21T23:46:00Z">
              <w:r w:rsidRPr="009A40F8">
                <w:rPr>
                  <w:rFonts w:ascii="Times New Roman" w:eastAsia="Times New Roman" w:hAnsi="Times New Roman" w:cs="Times New Roman"/>
                  <w:color w:val="000000"/>
                  <w:sz w:val="18"/>
                  <w:szCs w:val="18"/>
                  <w:lang w:val="en-US"/>
                </w:rPr>
                <w:t>Balagtas</w:t>
              </w:r>
              <w:proofErr w:type="spellEnd"/>
            </w:ins>
          </w:p>
        </w:tc>
        <w:tc>
          <w:tcPr>
            <w:tcW w:w="878" w:type="dxa"/>
            <w:tcBorders>
              <w:top w:val="nil"/>
              <w:left w:val="nil"/>
              <w:bottom w:val="single" w:sz="4" w:space="0" w:color="auto"/>
              <w:right w:val="single" w:sz="4" w:space="0" w:color="auto"/>
            </w:tcBorders>
            <w:shd w:val="clear" w:color="auto" w:fill="auto"/>
            <w:vAlign w:val="center"/>
            <w:hideMark/>
            <w:tcPrChange w:id="1192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2381D46E" w14:textId="77777777" w:rsidR="009A40F8" w:rsidRPr="009A40F8" w:rsidRDefault="009A40F8" w:rsidP="009A40F8">
            <w:pPr>
              <w:spacing w:after="0" w:line="240" w:lineRule="auto"/>
              <w:jc w:val="right"/>
              <w:rPr>
                <w:ins w:id="11921" w:author="Liezyl Liton" w:date="2017-08-21T23:46:00Z"/>
                <w:rFonts w:ascii="Times New Roman" w:eastAsia="Times New Roman" w:hAnsi="Times New Roman" w:cs="Times New Roman"/>
                <w:color w:val="000000"/>
                <w:sz w:val="18"/>
                <w:szCs w:val="18"/>
                <w:lang w:val="en-US"/>
              </w:rPr>
            </w:pPr>
            <w:ins w:id="11922" w:author="Liezyl Liton" w:date="2017-08-21T23:46:00Z">
              <w:r w:rsidRPr="009A40F8">
                <w:rPr>
                  <w:rFonts w:ascii="Times New Roman" w:eastAsia="Times New Roman" w:hAnsi="Times New Roman" w:cs="Times New Roman"/>
                  <w:color w:val="000000"/>
                  <w:sz w:val="18"/>
                  <w:szCs w:val="18"/>
                  <w:lang w:val="en-US"/>
                </w:rPr>
                <w:t>13</w:t>
              </w:r>
            </w:ins>
          </w:p>
        </w:tc>
        <w:tc>
          <w:tcPr>
            <w:tcW w:w="1305" w:type="dxa"/>
            <w:tcBorders>
              <w:top w:val="nil"/>
              <w:left w:val="nil"/>
              <w:bottom w:val="single" w:sz="4" w:space="0" w:color="auto"/>
              <w:right w:val="single" w:sz="4" w:space="0" w:color="auto"/>
            </w:tcBorders>
            <w:shd w:val="clear" w:color="auto" w:fill="auto"/>
            <w:vAlign w:val="center"/>
            <w:hideMark/>
            <w:tcPrChange w:id="1192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46BF4BA3" w14:textId="77777777" w:rsidR="009A40F8" w:rsidRPr="009A40F8" w:rsidRDefault="009A40F8" w:rsidP="009A40F8">
            <w:pPr>
              <w:spacing w:after="0" w:line="240" w:lineRule="auto"/>
              <w:jc w:val="right"/>
              <w:rPr>
                <w:ins w:id="11924" w:author="Liezyl Liton" w:date="2017-08-21T23:46:00Z"/>
                <w:rFonts w:ascii="Times New Roman" w:eastAsia="Times New Roman" w:hAnsi="Times New Roman" w:cs="Times New Roman"/>
                <w:color w:val="000000"/>
                <w:sz w:val="18"/>
                <w:szCs w:val="18"/>
                <w:lang w:val="en-US"/>
              </w:rPr>
            </w:pPr>
            <w:ins w:id="11925" w:author="Liezyl Liton" w:date="2017-08-21T23:46:00Z">
              <w:r w:rsidRPr="009A40F8">
                <w:rPr>
                  <w:rFonts w:ascii="Times New Roman" w:eastAsia="Times New Roman" w:hAnsi="Times New Roman" w:cs="Times New Roman"/>
                  <w:color w:val="000000"/>
                  <w:sz w:val="18"/>
                  <w:szCs w:val="18"/>
                  <w:lang w:val="en-US"/>
                </w:rPr>
                <w:t xml:space="preserve"> 6,944.00 </w:t>
              </w:r>
            </w:ins>
          </w:p>
        </w:tc>
        <w:tc>
          <w:tcPr>
            <w:tcW w:w="945" w:type="dxa"/>
            <w:tcBorders>
              <w:top w:val="nil"/>
              <w:left w:val="nil"/>
              <w:bottom w:val="single" w:sz="4" w:space="0" w:color="auto"/>
              <w:right w:val="single" w:sz="4" w:space="0" w:color="auto"/>
            </w:tcBorders>
            <w:shd w:val="clear" w:color="auto" w:fill="auto"/>
            <w:vAlign w:val="center"/>
            <w:hideMark/>
            <w:tcPrChange w:id="1192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33C59797" w14:textId="77777777" w:rsidR="009A40F8" w:rsidRPr="009A40F8" w:rsidRDefault="009A40F8" w:rsidP="009A40F8">
            <w:pPr>
              <w:spacing w:after="0" w:line="240" w:lineRule="auto"/>
              <w:jc w:val="right"/>
              <w:rPr>
                <w:ins w:id="11927" w:author="Liezyl Liton" w:date="2017-08-21T23:46:00Z"/>
                <w:rFonts w:ascii="Times New Roman" w:eastAsia="Times New Roman" w:hAnsi="Times New Roman" w:cs="Times New Roman"/>
                <w:color w:val="000000"/>
                <w:sz w:val="18"/>
                <w:szCs w:val="18"/>
                <w:lang w:val="en-US"/>
              </w:rPr>
            </w:pPr>
            <w:ins w:id="11928" w:author="Liezyl Liton" w:date="2017-08-21T23:46:00Z">
              <w:r w:rsidRPr="009A40F8">
                <w:rPr>
                  <w:rFonts w:ascii="Times New Roman" w:eastAsia="Times New Roman" w:hAnsi="Times New Roman" w:cs="Times New Roman"/>
                  <w:color w:val="000000"/>
                  <w:sz w:val="18"/>
                  <w:szCs w:val="18"/>
                  <w:lang w:val="en-US"/>
                </w:rPr>
                <w:t>40</w:t>
              </w:r>
            </w:ins>
          </w:p>
        </w:tc>
        <w:tc>
          <w:tcPr>
            <w:tcW w:w="1170" w:type="dxa"/>
            <w:tcBorders>
              <w:top w:val="nil"/>
              <w:left w:val="nil"/>
              <w:bottom w:val="single" w:sz="4" w:space="0" w:color="auto"/>
              <w:right w:val="single" w:sz="4" w:space="0" w:color="auto"/>
            </w:tcBorders>
            <w:shd w:val="clear" w:color="auto" w:fill="auto"/>
            <w:vAlign w:val="center"/>
            <w:hideMark/>
            <w:tcPrChange w:id="1192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3E553A7F" w14:textId="77777777" w:rsidR="009A40F8" w:rsidRPr="009A40F8" w:rsidRDefault="009A40F8" w:rsidP="009A40F8">
            <w:pPr>
              <w:spacing w:after="0" w:line="240" w:lineRule="auto"/>
              <w:jc w:val="right"/>
              <w:rPr>
                <w:ins w:id="11930" w:author="Liezyl Liton" w:date="2017-08-21T23:46:00Z"/>
                <w:rFonts w:ascii="Times New Roman" w:eastAsia="Times New Roman" w:hAnsi="Times New Roman" w:cs="Times New Roman"/>
                <w:color w:val="000000"/>
                <w:sz w:val="18"/>
                <w:szCs w:val="18"/>
                <w:lang w:val="en-US"/>
              </w:rPr>
            </w:pPr>
            <w:ins w:id="11931" w:author="Liezyl Liton" w:date="2017-08-21T23:46:00Z">
              <w:r w:rsidRPr="009A40F8">
                <w:rPr>
                  <w:rFonts w:ascii="Times New Roman" w:eastAsia="Times New Roman" w:hAnsi="Times New Roman" w:cs="Times New Roman"/>
                  <w:color w:val="000000"/>
                  <w:sz w:val="18"/>
                  <w:szCs w:val="18"/>
                  <w:lang w:val="en-US"/>
                </w:rPr>
                <w:t xml:space="preserve"> 15,235.00 </w:t>
              </w:r>
            </w:ins>
          </w:p>
        </w:tc>
        <w:tc>
          <w:tcPr>
            <w:tcW w:w="900" w:type="dxa"/>
            <w:tcBorders>
              <w:top w:val="nil"/>
              <w:left w:val="nil"/>
              <w:bottom w:val="single" w:sz="4" w:space="0" w:color="auto"/>
              <w:right w:val="single" w:sz="4" w:space="0" w:color="auto"/>
            </w:tcBorders>
            <w:shd w:val="clear" w:color="auto" w:fill="auto"/>
            <w:vAlign w:val="center"/>
            <w:hideMark/>
            <w:tcPrChange w:id="1193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66B1EE47" w14:textId="77777777" w:rsidR="009A40F8" w:rsidRPr="009A40F8" w:rsidRDefault="009A40F8" w:rsidP="009A40F8">
            <w:pPr>
              <w:spacing w:after="0" w:line="240" w:lineRule="auto"/>
              <w:jc w:val="right"/>
              <w:rPr>
                <w:ins w:id="11933" w:author="Liezyl Liton" w:date="2017-08-21T23:46:00Z"/>
                <w:rFonts w:ascii="Times New Roman" w:eastAsia="Times New Roman" w:hAnsi="Times New Roman" w:cs="Times New Roman"/>
                <w:color w:val="000000"/>
                <w:sz w:val="18"/>
                <w:szCs w:val="18"/>
                <w:lang w:val="en-US"/>
              </w:rPr>
            </w:pPr>
            <w:ins w:id="11934" w:author="Liezyl Liton" w:date="2017-08-21T23:46:00Z">
              <w:r w:rsidRPr="009A40F8">
                <w:rPr>
                  <w:rFonts w:ascii="Times New Roman" w:eastAsia="Times New Roman" w:hAnsi="Times New Roman" w:cs="Times New Roman"/>
                  <w:color w:val="000000"/>
                  <w:sz w:val="18"/>
                  <w:szCs w:val="18"/>
                  <w:lang w:val="en-US"/>
                </w:rPr>
                <w:t>16</w:t>
              </w:r>
            </w:ins>
          </w:p>
        </w:tc>
        <w:tc>
          <w:tcPr>
            <w:tcW w:w="1080" w:type="dxa"/>
            <w:tcBorders>
              <w:top w:val="nil"/>
              <w:left w:val="nil"/>
              <w:bottom w:val="single" w:sz="4" w:space="0" w:color="auto"/>
              <w:right w:val="single" w:sz="4" w:space="0" w:color="auto"/>
            </w:tcBorders>
            <w:shd w:val="clear" w:color="auto" w:fill="auto"/>
            <w:vAlign w:val="center"/>
            <w:hideMark/>
            <w:tcPrChange w:id="1193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530F1952" w14:textId="77777777" w:rsidR="009A40F8" w:rsidRPr="009A40F8" w:rsidRDefault="009A40F8" w:rsidP="009A40F8">
            <w:pPr>
              <w:spacing w:after="0" w:line="240" w:lineRule="auto"/>
              <w:jc w:val="right"/>
              <w:rPr>
                <w:ins w:id="11936" w:author="Liezyl Liton" w:date="2017-08-21T23:46:00Z"/>
                <w:rFonts w:ascii="Times New Roman" w:eastAsia="Times New Roman" w:hAnsi="Times New Roman" w:cs="Times New Roman"/>
                <w:color w:val="000000"/>
                <w:sz w:val="18"/>
                <w:szCs w:val="18"/>
                <w:lang w:val="en-US"/>
              </w:rPr>
            </w:pPr>
            <w:ins w:id="11937" w:author="Liezyl Liton" w:date="2017-08-21T23:46:00Z">
              <w:r w:rsidRPr="009A40F8">
                <w:rPr>
                  <w:rFonts w:ascii="Times New Roman" w:eastAsia="Times New Roman" w:hAnsi="Times New Roman" w:cs="Times New Roman"/>
                  <w:color w:val="000000"/>
                  <w:sz w:val="18"/>
                  <w:szCs w:val="18"/>
                  <w:lang w:val="en-US"/>
                </w:rPr>
                <w:t xml:space="preserve"> 22,624.00 </w:t>
              </w:r>
            </w:ins>
          </w:p>
        </w:tc>
        <w:tc>
          <w:tcPr>
            <w:tcW w:w="900" w:type="dxa"/>
            <w:tcBorders>
              <w:top w:val="nil"/>
              <w:left w:val="nil"/>
              <w:bottom w:val="single" w:sz="4" w:space="0" w:color="auto"/>
              <w:right w:val="single" w:sz="4" w:space="0" w:color="auto"/>
            </w:tcBorders>
            <w:shd w:val="clear" w:color="auto" w:fill="auto"/>
            <w:vAlign w:val="center"/>
            <w:hideMark/>
            <w:tcPrChange w:id="1193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054B3E7A" w14:textId="77777777" w:rsidR="009A40F8" w:rsidRPr="009A40F8" w:rsidRDefault="009A40F8" w:rsidP="009A40F8">
            <w:pPr>
              <w:spacing w:after="0" w:line="240" w:lineRule="auto"/>
              <w:jc w:val="right"/>
              <w:rPr>
                <w:ins w:id="11939" w:author="Liezyl Liton" w:date="2017-08-21T23:46:00Z"/>
                <w:rFonts w:ascii="Times New Roman" w:eastAsia="Times New Roman" w:hAnsi="Times New Roman" w:cs="Times New Roman"/>
                <w:color w:val="000000"/>
                <w:sz w:val="18"/>
                <w:szCs w:val="18"/>
                <w:lang w:val="en-US"/>
              </w:rPr>
            </w:pPr>
            <w:ins w:id="11940" w:author="Liezyl Liton" w:date="2017-08-21T23:46:00Z">
              <w:r w:rsidRPr="009A40F8">
                <w:rPr>
                  <w:rFonts w:ascii="Times New Roman" w:eastAsia="Times New Roman" w:hAnsi="Times New Roman" w:cs="Times New Roman"/>
                  <w:color w:val="000000"/>
                  <w:sz w:val="18"/>
                  <w:szCs w:val="18"/>
                  <w:lang w:val="en-US"/>
                </w:rPr>
                <w:t>69</w:t>
              </w:r>
            </w:ins>
          </w:p>
        </w:tc>
        <w:tc>
          <w:tcPr>
            <w:tcW w:w="1260" w:type="dxa"/>
            <w:tcBorders>
              <w:top w:val="nil"/>
              <w:left w:val="nil"/>
              <w:bottom w:val="single" w:sz="4" w:space="0" w:color="auto"/>
              <w:right w:val="single" w:sz="4" w:space="0" w:color="auto"/>
            </w:tcBorders>
            <w:shd w:val="clear" w:color="auto" w:fill="auto"/>
            <w:vAlign w:val="center"/>
            <w:hideMark/>
            <w:tcPrChange w:id="1194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32A88013" w14:textId="77777777" w:rsidR="009A40F8" w:rsidRPr="009A40F8" w:rsidRDefault="009A40F8" w:rsidP="009A40F8">
            <w:pPr>
              <w:spacing w:after="0" w:line="240" w:lineRule="auto"/>
              <w:jc w:val="right"/>
              <w:rPr>
                <w:ins w:id="11942" w:author="Liezyl Liton" w:date="2017-08-21T23:46:00Z"/>
                <w:rFonts w:ascii="Times New Roman" w:eastAsia="Times New Roman" w:hAnsi="Times New Roman" w:cs="Times New Roman"/>
                <w:color w:val="000000"/>
                <w:sz w:val="18"/>
                <w:szCs w:val="18"/>
                <w:lang w:val="en-US"/>
              </w:rPr>
            </w:pPr>
            <w:ins w:id="11943" w:author="Liezyl Liton" w:date="2017-08-21T23:46:00Z">
              <w:r w:rsidRPr="009A40F8">
                <w:rPr>
                  <w:rFonts w:ascii="Times New Roman" w:eastAsia="Times New Roman" w:hAnsi="Times New Roman" w:cs="Times New Roman"/>
                  <w:color w:val="000000"/>
                  <w:sz w:val="18"/>
                  <w:szCs w:val="18"/>
                  <w:lang w:val="en-US"/>
                </w:rPr>
                <w:t xml:space="preserve"> 44,803.00 </w:t>
              </w:r>
            </w:ins>
          </w:p>
        </w:tc>
      </w:tr>
      <w:tr w:rsidR="009A40F8" w:rsidRPr="009A40F8" w14:paraId="465A9876" w14:textId="77777777" w:rsidTr="000D75A0">
        <w:tblPrEx>
          <w:tblPrExChange w:id="11944" w:author="Liezyl Liton" w:date="2017-08-21T23:48:00Z">
            <w:tblPrEx>
              <w:tblW w:w="12165" w:type="dxa"/>
            </w:tblPrEx>
          </w:tblPrExChange>
        </w:tblPrEx>
        <w:trPr>
          <w:trHeight w:val="300"/>
          <w:ins w:id="11945" w:author="Liezyl Liton" w:date="2017-08-21T23:46:00Z"/>
          <w:trPrChange w:id="1194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194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6ED68E8F" w14:textId="77777777" w:rsidR="009A40F8" w:rsidRPr="009A40F8" w:rsidRDefault="009A40F8" w:rsidP="009A40F8">
            <w:pPr>
              <w:spacing w:after="0" w:line="240" w:lineRule="auto"/>
              <w:jc w:val="both"/>
              <w:rPr>
                <w:ins w:id="11948" w:author="Liezyl Liton" w:date="2017-08-21T23:46:00Z"/>
                <w:rFonts w:ascii="Times New Roman" w:eastAsia="Times New Roman" w:hAnsi="Times New Roman" w:cs="Times New Roman"/>
                <w:color w:val="000000"/>
                <w:sz w:val="18"/>
                <w:szCs w:val="18"/>
                <w:lang w:val="en-US"/>
              </w:rPr>
            </w:pPr>
            <w:proofErr w:type="spellStart"/>
            <w:ins w:id="11949" w:author="Liezyl Liton" w:date="2017-08-21T23:46:00Z">
              <w:r w:rsidRPr="009A40F8">
                <w:rPr>
                  <w:rFonts w:ascii="Times New Roman" w:eastAsia="Times New Roman" w:hAnsi="Times New Roman" w:cs="Times New Roman"/>
                  <w:color w:val="000000"/>
                  <w:sz w:val="18"/>
                  <w:szCs w:val="18"/>
                  <w:lang w:val="en-US"/>
                </w:rPr>
                <w:t>Bocaue</w:t>
              </w:r>
              <w:proofErr w:type="spellEnd"/>
            </w:ins>
          </w:p>
        </w:tc>
        <w:tc>
          <w:tcPr>
            <w:tcW w:w="878" w:type="dxa"/>
            <w:tcBorders>
              <w:top w:val="nil"/>
              <w:left w:val="nil"/>
              <w:bottom w:val="single" w:sz="4" w:space="0" w:color="auto"/>
              <w:right w:val="single" w:sz="4" w:space="0" w:color="auto"/>
            </w:tcBorders>
            <w:shd w:val="clear" w:color="auto" w:fill="auto"/>
            <w:vAlign w:val="center"/>
            <w:hideMark/>
            <w:tcPrChange w:id="1195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3827EFEC" w14:textId="77777777" w:rsidR="009A40F8" w:rsidRPr="009A40F8" w:rsidRDefault="009A40F8" w:rsidP="009A40F8">
            <w:pPr>
              <w:spacing w:after="0" w:line="240" w:lineRule="auto"/>
              <w:jc w:val="right"/>
              <w:rPr>
                <w:ins w:id="11951" w:author="Liezyl Liton" w:date="2017-08-21T23:46:00Z"/>
                <w:rFonts w:ascii="Times New Roman" w:eastAsia="Times New Roman" w:hAnsi="Times New Roman" w:cs="Times New Roman"/>
                <w:color w:val="000000"/>
                <w:sz w:val="18"/>
                <w:szCs w:val="18"/>
                <w:lang w:val="en-US"/>
              </w:rPr>
            </w:pPr>
            <w:ins w:id="11952" w:author="Liezyl Liton" w:date="2017-08-21T23:46:00Z">
              <w:r w:rsidRPr="009A40F8">
                <w:rPr>
                  <w:rFonts w:ascii="Times New Roman" w:eastAsia="Times New Roman" w:hAnsi="Times New Roman" w:cs="Times New Roman"/>
                  <w:color w:val="000000"/>
                  <w:sz w:val="18"/>
                  <w:szCs w:val="18"/>
                  <w:lang w:val="en-US"/>
                </w:rPr>
                <w:t>21</w:t>
              </w:r>
            </w:ins>
          </w:p>
        </w:tc>
        <w:tc>
          <w:tcPr>
            <w:tcW w:w="1305" w:type="dxa"/>
            <w:tcBorders>
              <w:top w:val="nil"/>
              <w:left w:val="nil"/>
              <w:bottom w:val="single" w:sz="4" w:space="0" w:color="auto"/>
              <w:right w:val="single" w:sz="4" w:space="0" w:color="auto"/>
            </w:tcBorders>
            <w:shd w:val="clear" w:color="auto" w:fill="auto"/>
            <w:vAlign w:val="center"/>
            <w:hideMark/>
            <w:tcPrChange w:id="1195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6F2C00D5" w14:textId="77777777" w:rsidR="009A40F8" w:rsidRPr="009A40F8" w:rsidRDefault="009A40F8" w:rsidP="009A40F8">
            <w:pPr>
              <w:spacing w:after="0" w:line="240" w:lineRule="auto"/>
              <w:jc w:val="right"/>
              <w:rPr>
                <w:ins w:id="11954" w:author="Liezyl Liton" w:date="2017-08-21T23:46:00Z"/>
                <w:rFonts w:ascii="Times New Roman" w:eastAsia="Times New Roman" w:hAnsi="Times New Roman" w:cs="Times New Roman"/>
                <w:color w:val="000000"/>
                <w:sz w:val="18"/>
                <w:szCs w:val="18"/>
                <w:lang w:val="en-US"/>
              </w:rPr>
            </w:pPr>
            <w:ins w:id="11955" w:author="Liezyl Liton" w:date="2017-08-21T23:46:00Z">
              <w:r w:rsidRPr="009A40F8">
                <w:rPr>
                  <w:rFonts w:ascii="Times New Roman" w:eastAsia="Times New Roman" w:hAnsi="Times New Roman" w:cs="Times New Roman"/>
                  <w:color w:val="000000"/>
                  <w:sz w:val="18"/>
                  <w:szCs w:val="18"/>
                  <w:lang w:val="en-US"/>
                </w:rPr>
                <w:t xml:space="preserve"> 4,694.00 </w:t>
              </w:r>
            </w:ins>
          </w:p>
        </w:tc>
        <w:tc>
          <w:tcPr>
            <w:tcW w:w="945" w:type="dxa"/>
            <w:tcBorders>
              <w:top w:val="nil"/>
              <w:left w:val="nil"/>
              <w:bottom w:val="single" w:sz="4" w:space="0" w:color="auto"/>
              <w:right w:val="single" w:sz="4" w:space="0" w:color="auto"/>
            </w:tcBorders>
            <w:shd w:val="clear" w:color="auto" w:fill="auto"/>
            <w:vAlign w:val="center"/>
            <w:hideMark/>
            <w:tcPrChange w:id="1195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0628CBE4" w14:textId="77777777" w:rsidR="009A40F8" w:rsidRPr="009A40F8" w:rsidRDefault="009A40F8" w:rsidP="009A40F8">
            <w:pPr>
              <w:spacing w:after="0" w:line="240" w:lineRule="auto"/>
              <w:jc w:val="right"/>
              <w:rPr>
                <w:ins w:id="11957" w:author="Liezyl Liton" w:date="2017-08-21T23:46:00Z"/>
                <w:rFonts w:ascii="Times New Roman" w:eastAsia="Times New Roman" w:hAnsi="Times New Roman" w:cs="Times New Roman"/>
                <w:color w:val="000000"/>
                <w:sz w:val="18"/>
                <w:szCs w:val="18"/>
                <w:lang w:val="en-US"/>
              </w:rPr>
            </w:pPr>
            <w:ins w:id="11958" w:author="Liezyl Liton" w:date="2017-08-21T23:46:00Z">
              <w:r w:rsidRPr="009A40F8">
                <w:rPr>
                  <w:rFonts w:ascii="Times New Roman" w:eastAsia="Times New Roman" w:hAnsi="Times New Roman" w:cs="Times New Roman"/>
                  <w:color w:val="000000"/>
                  <w:sz w:val="18"/>
                  <w:szCs w:val="18"/>
                  <w:lang w:val="en-US"/>
                </w:rPr>
                <w:t>112</w:t>
              </w:r>
            </w:ins>
          </w:p>
        </w:tc>
        <w:tc>
          <w:tcPr>
            <w:tcW w:w="1170" w:type="dxa"/>
            <w:tcBorders>
              <w:top w:val="nil"/>
              <w:left w:val="nil"/>
              <w:bottom w:val="single" w:sz="4" w:space="0" w:color="auto"/>
              <w:right w:val="single" w:sz="4" w:space="0" w:color="auto"/>
            </w:tcBorders>
            <w:shd w:val="clear" w:color="auto" w:fill="auto"/>
            <w:vAlign w:val="center"/>
            <w:hideMark/>
            <w:tcPrChange w:id="1195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66229B81" w14:textId="77777777" w:rsidR="009A40F8" w:rsidRPr="009A40F8" w:rsidRDefault="009A40F8" w:rsidP="009A40F8">
            <w:pPr>
              <w:spacing w:after="0" w:line="240" w:lineRule="auto"/>
              <w:jc w:val="right"/>
              <w:rPr>
                <w:ins w:id="11960" w:author="Liezyl Liton" w:date="2017-08-21T23:46:00Z"/>
                <w:rFonts w:ascii="Times New Roman" w:eastAsia="Times New Roman" w:hAnsi="Times New Roman" w:cs="Times New Roman"/>
                <w:color w:val="000000"/>
                <w:sz w:val="18"/>
                <w:szCs w:val="18"/>
                <w:lang w:val="en-US"/>
              </w:rPr>
            </w:pPr>
            <w:ins w:id="11961" w:author="Liezyl Liton" w:date="2017-08-21T23:46:00Z">
              <w:r w:rsidRPr="009A40F8">
                <w:rPr>
                  <w:rFonts w:ascii="Times New Roman" w:eastAsia="Times New Roman" w:hAnsi="Times New Roman" w:cs="Times New Roman"/>
                  <w:color w:val="000000"/>
                  <w:sz w:val="18"/>
                  <w:szCs w:val="18"/>
                  <w:lang w:val="en-US"/>
                </w:rPr>
                <w:t xml:space="preserve"> 8,800.00 </w:t>
              </w:r>
            </w:ins>
          </w:p>
        </w:tc>
        <w:tc>
          <w:tcPr>
            <w:tcW w:w="900" w:type="dxa"/>
            <w:tcBorders>
              <w:top w:val="nil"/>
              <w:left w:val="nil"/>
              <w:bottom w:val="single" w:sz="4" w:space="0" w:color="auto"/>
              <w:right w:val="single" w:sz="4" w:space="0" w:color="auto"/>
            </w:tcBorders>
            <w:shd w:val="clear" w:color="auto" w:fill="auto"/>
            <w:vAlign w:val="center"/>
            <w:hideMark/>
            <w:tcPrChange w:id="1196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58B48E1C" w14:textId="77777777" w:rsidR="009A40F8" w:rsidRPr="009A40F8" w:rsidRDefault="009A40F8" w:rsidP="009A40F8">
            <w:pPr>
              <w:spacing w:after="0" w:line="240" w:lineRule="auto"/>
              <w:jc w:val="right"/>
              <w:rPr>
                <w:ins w:id="11963" w:author="Liezyl Liton" w:date="2017-08-21T23:46:00Z"/>
                <w:rFonts w:ascii="Times New Roman" w:eastAsia="Times New Roman" w:hAnsi="Times New Roman" w:cs="Times New Roman"/>
                <w:color w:val="000000"/>
                <w:sz w:val="18"/>
                <w:szCs w:val="18"/>
                <w:lang w:val="en-US"/>
              </w:rPr>
            </w:pPr>
            <w:ins w:id="11964" w:author="Liezyl Liton" w:date="2017-08-21T23:46:00Z">
              <w:r w:rsidRPr="009A40F8">
                <w:rPr>
                  <w:rFonts w:ascii="Times New Roman" w:eastAsia="Times New Roman" w:hAnsi="Times New Roman" w:cs="Times New Roman"/>
                  <w:color w:val="000000"/>
                  <w:sz w:val="18"/>
                  <w:szCs w:val="18"/>
                  <w:lang w:val="en-US"/>
                </w:rPr>
                <w:t>114</w:t>
              </w:r>
            </w:ins>
          </w:p>
        </w:tc>
        <w:tc>
          <w:tcPr>
            <w:tcW w:w="1080" w:type="dxa"/>
            <w:tcBorders>
              <w:top w:val="nil"/>
              <w:left w:val="nil"/>
              <w:bottom w:val="single" w:sz="4" w:space="0" w:color="auto"/>
              <w:right w:val="single" w:sz="4" w:space="0" w:color="auto"/>
            </w:tcBorders>
            <w:shd w:val="clear" w:color="auto" w:fill="auto"/>
            <w:vAlign w:val="center"/>
            <w:hideMark/>
            <w:tcPrChange w:id="1196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21BCB7BE" w14:textId="77777777" w:rsidR="009A40F8" w:rsidRPr="009A40F8" w:rsidRDefault="009A40F8" w:rsidP="009A40F8">
            <w:pPr>
              <w:spacing w:after="0" w:line="240" w:lineRule="auto"/>
              <w:jc w:val="right"/>
              <w:rPr>
                <w:ins w:id="11966" w:author="Liezyl Liton" w:date="2017-08-21T23:46:00Z"/>
                <w:rFonts w:ascii="Times New Roman" w:eastAsia="Times New Roman" w:hAnsi="Times New Roman" w:cs="Times New Roman"/>
                <w:color w:val="000000"/>
                <w:sz w:val="18"/>
                <w:szCs w:val="18"/>
                <w:lang w:val="en-US"/>
              </w:rPr>
            </w:pPr>
            <w:ins w:id="11967" w:author="Liezyl Liton" w:date="2017-08-21T23:46:00Z">
              <w:r w:rsidRPr="009A40F8">
                <w:rPr>
                  <w:rFonts w:ascii="Times New Roman" w:eastAsia="Times New Roman" w:hAnsi="Times New Roman" w:cs="Times New Roman"/>
                  <w:color w:val="000000"/>
                  <w:sz w:val="18"/>
                  <w:szCs w:val="18"/>
                  <w:lang w:val="en-US"/>
                </w:rPr>
                <w:t xml:space="preserve"> 21,915.44 </w:t>
              </w:r>
            </w:ins>
          </w:p>
        </w:tc>
        <w:tc>
          <w:tcPr>
            <w:tcW w:w="900" w:type="dxa"/>
            <w:tcBorders>
              <w:top w:val="nil"/>
              <w:left w:val="nil"/>
              <w:bottom w:val="single" w:sz="4" w:space="0" w:color="auto"/>
              <w:right w:val="single" w:sz="4" w:space="0" w:color="auto"/>
            </w:tcBorders>
            <w:shd w:val="clear" w:color="auto" w:fill="auto"/>
            <w:vAlign w:val="center"/>
            <w:hideMark/>
            <w:tcPrChange w:id="1196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5FE1B941" w14:textId="77777777" w:rsidR="009A40F8" w:rsidRPr="009A40F8" w:rsidRDefault="009A40F8" w:rsidP="009A40F8">
            <w:pPr>
              <w:spacing w:after="0" w:line="240" w:lineRule="auto"/>
              <w:jc w:val="right"/>
              <w:rPr>
                <w:ins w:id="11969" w:author="Liezyl Liton" w:date="2017-08-21T23:46:00Z"/>
                <w:rFonts w:ascii="Times New Roman" w:eastAsia="Times New Roman" w:hAnsi="Times New Roman" w:cs="Times New Roman"/>
                <w:color w:val="000000"/>
                <w:sz w:val="18"/>
                <w:szCs w:val="18"/>
                <w:lang w:val="en-US"/>
              </w:rPr>
            </w:pPr>
            <w:ins w:id="11970" w:author="Liezyl Liton" w:date="2017-08-21T23:46:00Z">
              <w:r w:rsidRPr="009A40F8">
                <w:rPr>
                  <w:rFonts w:ascii="Times New Roman" w:eastAsia="Times New Roman" w:hAnsi="Times New Roman" w:cs="Times New Roman"/>
                  <w:color w:val="000000"/>
                  <w:sz w:val="18"/>
                  <w:szCs w:val="18"/>
                  <w:lang w:val="en-US"/>
                </w:rPr>
                <w:t>247</w:t>
              </w:r>
            </w:ins>
          </w:p>
        </w:tc>
        <w:tc>
          <w:tcPr>
            <w:tcW w:w="1260" w:type="dxa"/>
            <w:tcBorders>
              <w:top w:val="nil"/>
              <w:left w:val="nil"/>
              <w:bottom w:val="single" w:sz="4" w:space="0" w:color="auto"/>
              <w:right w:val="single" w:sz="4" w:space="0" w:color="auto"/>
            </w:tcBorders>
            <w:shd w:val="clear" w:color="auto" w:fill="auto"/>
            <w:vAlign w:val="center"/>
            <w:hideMark/>
            <w:tcPrChange w:id="1197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718CEC85" w14:textId="77777777" w:rsidR="009A40F8" w:rsidRPr="009A40F8" w:rsidRDefault="009A40F8" w:rsidP="009A40F8">
            <w:pPr>
              <w:spacing w:after="0" w:line="240" w:lineRule="auto"/>
              <w:jc w:val="right"/>
              <w:rPr>
                <w:ins w:id="11972" w:author="Liezyl Liton" w:date="2017-08-21T23:46:00Z"/>
                <w:rFonts w:ascii="Times New Roman" w:eastAsia="Times New Roman" w:hAnsi="Times New Roman" w:cs="Times New Roman"/>
                <w:color w:val="000000"/>
                <w:sz w:val="18"/>
                <w:szCs w:val="18"/>
                <w:lang w:val="en-US"/>
              </w:rPr>
            </w:pPr>
            <w:ins w:id="11973" w:author="Liezyl Liton" w:date="2017-08-21T23:46:00Z">
              <w:r w:rsidRPr="009A40F8">
                <w:rPr>
                  <w:rFonts w:ascii="Times New Roman" w:eastAsia="Times New Roman" w:hAnsi="Times New Roman" w:cs="Times New Roman"/>
                  <w:color w:val="000000"/>
                  <w:sz w:val="18"/>
                  <w:szCs w:val="18"/>
                  <w:lang w:val="en-US"/>
                </w:rPr>
                <w:t xml:space="preserve"> 35,409.44 </w:t>
              </w:r>
            </w:ins>
          </w:p>
        </w:tc>
      </w:tr>
      <w:tr w:rsidR="009A40F8" w:rsidRPr="009A40F8" w14:paraId="6851929E" w14:textId="77777777" w:rsidTr="000D75A0">
        <w:tblPrEx>
          <w:tblPrExChange w:id="11974" w:author="Liezyl Liton" w:date="2017-08-21T23:48:00Z">
            <w:tblPrEx>
              <w:tblW w:w="12165" w:type="dxa"/>
            </w:tblPrEx>
          </w:tblPrExChange>
        </w:tblPrEx>
        <w:trPr>
          <w:trHeight w:val="300"/>
          <w:ins w:id="11975" w:author="Liezyl Liton" w:date="2017-08-21T23:46:00Z"/>
          <w:trPrChange w:id="1197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197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1C97C14F" w14:textId="77777777" w:rsidR="009A40F8" w:rsidRPr="009A40F8" w:rsidRDefault="009A40F8" w:rsidP="009A40F8">
            <w:pPr>
              <w:spacing w:after="0" w:line="240" w:lineRule="auto"/>
              <w:jc w:val="both"/>
              <w:rPr>
                <w:ins w:id="11978" w:author="Liezyl Liton" w:date="2017-08-21T23:46:00Z"/>
                <w:rFonts w:ascii="Times New Roman" w:eastAsia="Times New Roman" w:hAnsi="Times New Roman" w:cs="Times New Roman"/>
                <w:color w:val="000000"/>
                <w:sz w:val="18"/>
                <w:szCs w:val="18"/>
                <w:lang w:val="en-US"/>
              </w:rPr>
            </w:pPr>
            <w:proofErr w:type="spellStart"/>
            <w:ins w:id="11979" w:author="Liezyl Liton" w:date="2017-08-21T23:46:00Z">
              <w:r w:rsidRPr="009A40F8">
                <w:rPr>
                  <w:rFonts w:ascii="Times New Roman" w:eastAsia="Times New Roman" w:hAnsi="Times New Roman" w:cs="Times New Roman"/>
                  <w:color w:val="000000"/>
                  <w:sz w:val="18"/>
                  <w:szCs w:val="18"/>
                  <w:lang w:val="en-US"/>
                </w:rPr>
                <w:t>Marilao</w:t>
              </w:r>
              <w:proofErr w:type="spellEnd"/>
            </w:ins>
          </w:p>
        </w:tc>
        <w:tc>
          <w:tcPr>
            <w:tcW w:w="878" w:type="dxa"/>
            <w:tcBorders>
              <w:top w:val="nil"/>
              <w:left w:val="nil"/>
              <w:bottom w:val="single" w:sz="4" w:space="0" w:color="auto"/>
              <w:right w:val="single" w:sz="4" w:space="0" w:color="auto"/>
            </w:tcBorders>
            <w:shd w:val="clear" w:color="auto" w:fill="auto"/>
            <w:vAlign w:val="center"/>
            <w:hideMark/>
            <w:tcPrChange w:id="1198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04DFB065" w14:textId="77777777" w:rsidR="009A40F8" w:rsidRPr="009A40F8" w:rsidRDefault="009A40F8" w:rsidP="009A40F8">
            <w:pPr>
              <w:spacing w:after="0" w:line="240" w:lineRule="auto"/>
              <w:jc w:val="right"/>
              <w:rPr>
                <w:ins w:id="11981" w:author="Liezyl Liton" w:date="2017-08-21T23:46:00Z"/>
                <w:rFonts w:ascii="Times New Roman" w:eastAsia="Times New Roman" w:hAnsi="Times New Roman" w:cs="Times New Roman"/>
                <w:color w:val="000000"/>
                <w:sz w:val="18"/>
                <w:szCs w:val="18"/>
                <w:lang w:val="en-US"/>
              </w:rPr>
            </w:pPr>
            <w:ins w:id="11982" w:author="Liezyl Liton" w:date="2017-08-21T23:46:00Z">
              <w:r w:rsidRPr="009A40F8">
                <w:rPr>
                  <w:rFonts w:ascii="Times New Roman" w:eastAsia="Times New Roman" w:hAnsi="Times New Roman" w:cs="Times New Roman"/>
                  <w:color w:val="000000"/>
                  <w:sz w:val="18"/>
                  <w:szCs w:val="18"/>
                  <w:lang w:val="en-US"/>
                </w:rPr>
                <w:t>23</w:t>
              </w:r>
            </w:ins>
          </w:p>
        </w:tc>
        <w:tc>
          <w:tcPr>
            <w:tcW w:w="1305" w:type="dxa"/>
            <w:tcBorders>
              <w:top w:val="nil"/>
              <w:left w:val="nil"/>
              <w:bottom w:val="single" w:sz="4" w:space="0" w:color="auto"/>
              <w:right w:val="single" w:sz="4" w:space="0" w:color="auto"/>
            </w:tcBorders>
            <w:shd w:val="clear" w:color="auto" w:fill="auto"/>
            <w:vAlign w:val="center"/>
            <w:hideMark/>
            <w:tcPrChange w:id="1198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147ECB1E" w14:textId="77777777" w:rsidR="009A40F8" w:rsidRPr="009A40F8" w:rsidRDefault="009A40F8" w:rsidP="009A40F8">
            <w:pPr>
              <w:spacing w:after="0" w:line="240" w:lineRule="auto"/>
              <w:jc w:val="right"/>
              <w:rPr>
                <w:ins w:id="11984" w:author="Liezyl Liton" w:date="2017-08-21T23:46:00Z"/>
                <w:rFonts w:ascii="Times New Roman" w:eastAsia="Times New Roman" w:hAnsi="Times New Roman" w:cs="Times New Roman"/>
                <w:color w:val="000000"/>
                <w:sz w:val="18"/>
                <w:szCs w:val="18"/>
                <w:lang w:val="en-US"/>
              </w:rPr>
            </w:pPr>
            <w:ins w:id="11985" w:author="Liezyl Liton" w:date="2017-08-21T23:46:00Z">
              <w:r w:rsidRPr="009A40F8">
                <w:rPr>
                  <w:rFonts w:ascii="Times New Roman" w:eastAsia="Times New Roman" w:hAnsi="Times New Roman" w:cs="Times New Roman"/>
                  <w:color w:val="000000"/>
                  <w:sz w:val="18"/>
                  <w:szCs w:val="18"/>
                  <w:lang w:val="en-US"/>
                </w:rPr>
                <w:t xml:space="preserve"> 5,194.00 </w:t>
              </w:r>
            </w:ins>
          </w:p>
        </w:tc>
        <w:tc>
          <w:tcPr>
            <w:tcW w:w="945" w:type="dxa"/>
            <w:tcBorders>
              <w:top w:val="nil"/>
              <w:left w:val="nil"/>
              <w:bottom w:val="single" w:sz="4" w:space="0" w:color="auto"/>
              <w:right w:val="single" w:sz="4" w:space="0" w:color="auto"/>
            </w:tcBorders>
            <w:shd w:val="clear" w:color="auto" w:fill="auto"/>
            <w:vAlign w:val="center"/>
            <w:hideMark/>
            <w:tcPrChange w:id="1198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5F42E8C1" w14:textId="77777777" w:rsidR="009A40F8" w:rsidRPr="009A40F8" w:rsidRDefault="009A40F8" w:rsidP="009A40F8">
            <w:pPr>
              <w:spacing w:after="0" w:line="240" w:lineRule="auto"/>
              <w:jc w:val="right"/>
              <w:rPr>
                <w:ins w:id="11987" w:author="Liezyl Liton" w:date="2017-08-21T23:46:00Z"/>
                <w:rFonts w:ascii="Times New Roman" w:eastAsia="Times New Roman" w:hAnsi="Times New Roman" w:cs="Times New Roman"/>
                <w:color w:val="000000"/>
                <w:sz w:val="18"/>
                <w:szCs w:val="18"/>
                <w:lang w:val="en-US"/>
              </w:rPr>
            </w:pPr>
            <w:ins w:id="11988" w:author="Liezyl Liton" w:date="2017-08-21T23:46:00Z">
              <w:r w:rsidRPr="009A40F8">
                <w:rPr>
                  <w:rFonts w:ascii="Times New Roman" w:eastAsia="Times New Roman" w:hAnsi="Times New Roman" w:cs="Times New Roman"/>
                  <w:color w:val="000000"/>
                  <w:sz w:val="18"/>
                  <w:szCs w:val="18"/>
                  <w:lang w:val="en-US"/>
                </w:rPr>
                <w:t>44</w:t>
              </w:r>
            </w:ins>
          </w:p>
        </w:tc>
        <w:tc>
          <w:tcPr>
            <w:tcW w:w="1170" w:type="dxa"/>
            <w:tcBorders>
              <w:top w:val="nil"/>
              <w:left w:val="nil"/>
              <w:bottom w:val="single" w:sz="4" w:space="0" w:color="auto"/>
              <w:right w:val="single" w:sz="4" w:space="0" w:color="auto"/>
            </w:tcBorders>
            <w:shd w:val="clear" w:color="auto" w:fill="auto"/>
            <w:vAlign w:val="center"/>
            <w:hideMark/>
            <w:tcPrChange w:id="1198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24E8306C" w14:textId="77777777" w:rsidR="009A40F8" w:rsidRPr="009A40F8" w:rsidRDefault="009A40F8" w:rsidP="009A40F8">
            <w:pPr>
              <w:spacing w:after="0" w:line="240" w:lineRule="auto"/>
              <w:jc w:val="right"/>
              <w:rPr>
                <w:ins w:id="11990" w:author="Liezyl Liton" w:date="2017-08-21T23:46:00Z"/>
                <w:rFonts w:ascii="Times New Roman" w:eastAsia="Times New Roman" w:hAnsi="Times New Roman" w:cs="Times New Roman"/>
                <w:color w:val="000000"/>
                <w:sz w:val="18"/>
                <w:szCs w:val="18"/>
                <w:lang w:val="en-US"/>
              </w:rPr>
            </w:pPr>
            <w:ins w:id="11991" w:author="Liezyl Liton" w:date="2017-08-21T23:46:00Z">
              <w:r w:rsidRPr="009A40F8">
                <w:rPr>
                  <w:rFonts w:ascii="Times New Roman" w:eastAsia="Times New Roman" w:hAnsi="Times New Roman" w:cs="Times New Roman"/>
                  <w:color w:val="000000"/>
                  <w:sz w:val="18"/>
                  <w:szCs w:val="18"/>
                  <w:lang w:val="en-US"/>
                </w:rPr>
                <w:t xml:space="preserve"> 12,744.00 </w:t>
              </w:r>
            </w:ins>
          </w:p>
        </w:tc>
        <w:tc>
          <w:tcPr>
            <w:tcW w:w="900" w:type="dxa"/>
            <w:tcBorders>
              <w:top w:val="nil"/>
              <w:left w:val="nil"/>
              <w:bottom w:val="single" w:sz="4" w:space="0" w:color="auto"/>
              <w:right w:val="single" w:sz="4" w:space="0" w:color="auto"/>
            </w:tcBorders>
            <w:shd w:val="clear" w:color="auto" w:fill="auto"/>
            <w:vAlign w:val="center"/>
            <w:hideMark/>
            <w:tcPrChange w:id="1199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7A965FD2" w14:textId="77777777" w:rsidR="009A40F8" w:rsidRPr="009A40F8" w:rsidRDefault="009A40F8" w:rsidP="009A40F8">
            <w:pPr>
              <w:spacing w:after="0" w:line="240" w:lineRule="auto"/>
              <w:jc w:val="right"/>
              <w:rPr>
                <w:ins w:id="11993" w:author="Liezyl Liton" w:date="2017-08-21T23:46:00Z"/>
                <w:rFonts w:ascii="Times New Roman" w:eastAsia="Times New Roman" w:hAnsi="Times New Roman" w:cs="Times New Roman"/>
                <w:color w:val="000000"/>
                <w:sz w:val="18"/>
                <w:szCs w:val="18"/>
                <w:lang w:val="en-US"/>
              </w:rPr>
            </w:pPr>
            <w:ins w:id="11994" w:author="Liezyl Liton" w:date="2017-08-21T23:46:00Z">
              <w:r w:rsidRPr="009A40F8">
                <w:rPr>
                  <w:rFonts w:ascii="Times New Roman" w:eastAsia="Times New Roman" w:hAnsi="Times New Roman" w:cs="Times New Roman"/>
                  <w:color w:val="000000"/>
                  <w:sz w:val="18"/>
                  <w:szCs w:val="18"/>
                  <w:lang w:val="en-US"/>
                </w:rPr>
                <w:t>41</w:t>
              </w:r>
            </w:ins>
          </w:p>
        </w:tc>
        <w:tc>
          <w:tcPr>
            <w:tcW w:w="1080" w:type="dxa"/>
            <w:tcBorders>
              <w:top w:val="nil"/>
              <w:left w:val="nil"/>
              <w:bottom w:val="single" w:sz="4" w:space="0" w:color="auto"/>
              <w:right w:val="single" w:sz="4" w:space="0" w:color="auto"/>
            </w:tcBorders>
            <w:shd w:val="clear" w:color="auto" w:fill="auto"/>
            <w:vAlign w:val="center"/>
            <w:hideMark/>
            <w:tcPrChange w:id="1199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75E6EB27" w14:textId="77777777" w:rsidR="009A40F8" w:rsidRPr="009A40F8" w:rsidRDefault="009A40F8" w:rsidP="009A40F8">
            <w:pPr>
              <w:spacing w:after="0" w:line="240" w:lineRule="auto"/>
              <w:jc w:val="right"/>
              <w:rPr>
                <w:ins w:id="11996" w:author="Liezyl Liton" w:date="2017-08-21T23:46:00Z"/>
                <w:rFonts w:ascii="Times New Roman" w:eastAsia="Times New Roman" w:hAnsi="Times New Roman" w:cs="Times New Roman"/>
                <w:color w:val="000000"/>
                <w:sz w:val="18"/>
                <w:szCs w:val="18"/>
                <w:lang w:val="en-US"/>
              </w:rPr>
            </w:pPr>
            <w:ins w:id="11997" w:author="Liezyl Liton" w:date="2017-08-21T23:46:00Z">
              <w:r w:rsidRPr="009A40F8">
                <w:rPr>
                  <w:rFonts w:ascii="Times New Roman" w:eastAsia="Times New Roman" w:hAnsi="Times New Roman" w:cs="Times New Roman"/>
                  <w:color w:val="000000"/>
                  <w:sz w:val="18"/>
                  <w:szCs w:val="18"/>
                  <w:lang w:val="en-US"/>
                </w:rPr>
                <w:t xml:space="preserve"> 23,292.21 </w:t>
              </w:r>
            </w:ins>
          </w:p>
        </w:tc>
        <w:tc>
          <w:tcPr>
            <w:tcW w:w="900" w:type="dxa"/>
            <w:tcBorders>
              <w:top w:val="nil"/>
              <w:left w:val="nil"/>
              <w:bottom w:val="single" w:sz="4" w:space="0" w:color="auto"/>
              <w:right w:val="single" w:sz="4" w:space="0" w:color="auto"/>
            </w:tcBorders>
            <w:shd w:val="clear" w:color="auto" w:fill="auto"/>
            <w:vAlign w:val="center"/>
            <w:hideMark/>
            <w:tcPrChange w:id="1199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36D83EB7" w14:textId="77777777" w:rsidR="009A40F8" w:rsidRPr="009A40F8" w:rsidRDefault="009A40F8" w:rsidP="009A40F8">
            <w:pPr>
              <w:spacing w:after="0" w:line="240" w:lineRule="auto"/>
              <w:jc w:val="right"/>
              <w:rPr>
                <w:ins w:id="11999" w:author="Liezyl Liton" w:date="2017-08-21T23:46:00Z"/>
                <w:rFonts w:ascii="Times New Roman" w:eastAsia="Times New Roman" w:hAnsi="Times New Roman" w:cs="Times New Roman"/>
                <w:color w:val="000000"/>
                <w:sz w:val="18"/>
                <w:szCs w:val="18"/>
                <w:lang w:val="en-US"/>
              </w:rPr>
            </w:pPr>
            <w:ins w:id="12000" w:author="Liezyl Liton" w:date="2017-08-21T23:46:00Z">
              <w:r w:rsidRPr="009A40F8">
                <w:rPr>
                  <w:rFonts w:ascii="Times New Roman" w:eastAsia="Times New Roman" w:hAnsi="Times New Roman" w:cs="Times New Roman"/>
                  <w:color w:val="000000"/>
                  <w:sz w:val="18"/>
                  <w:szCs w:val="18"/>
                  <w:lang w:val="en-US"/>
                </w:rPr>
                <w:t>108</w:t>
              </w:r>
            </w:ins>
          </w:p>
        </w:tc>
        <w:tc>
          <w:tcPr>
            <w:tcW w:w="1260" w:type="dxa"/>
            <w:tcBorders>
              <w:top w:val="nil"/>
              <w:left w:val="nil"/>
              <w:bottom w:val="single" w:sz="4" w:space="0" w:color="auto"/>
              <w:right w:val="single" w:sz="4" w:space="0" w:color="auto"/>
            </w:tcBorders>
            <w:shd w:val="clear" w:color="auto" w:fill="auto"/>
            <w:vAlign w:val="center"/>
            <w:hideMark/>
            <w:tcPrChange w:id="1200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20EABC96" w14:textId="77777777" w:rsidR="009A40F8" w:rsidRPr="009A40F8" w:rsidRDefault="009A40F8" w:rsidP="009A40F8">
            <w:pPr>
              <w:spacing w:after="0" w:line="240" w:lineRule="auto"/>
              <w:jc w:val="right"/>
              <w:rPr>
                <w:ins w:id="12002" w:author="Liezyl Liton" w:date="2017-08-21T23:46:00Z"/>
                <w:rFonts w:ascii="Times New Roman" w:eastAsia="Times New Roman" w:hAnsi="Times New Roman" w:cs="Times New Roman"/>
                <w:color w:val="000000"/>
                <w:sz w:val="18"/>
                <w:szCs w:val="18"/>
                <w:lang w:val="en-US"/>
              </w:rPr>
            </w:pPr>
            <w:ins w:id="12003" w:author="Liezyl Liton" w:date="2017-08-21T23:46:00Z">
              <w:r w:rsidRPr="009A40F8">
                <w:rPr>
                  <w:rFonts w:ascii="Times New Roman" w:eastAsia="Times New Roman" w:hAnsi="Times New Roman" w:cs="Times New Roman"/>
                  <w:color w:val="000000"/>
                  <w:sz w:val="18"/>
                  <w:szCs w:val="18"/>
                  <w:lang w:val="en-US"/>
                </w:rPr>
                <w:t xml:space="preserve"> 41,230.21 </w:t>
              </w:r>
            </w:ins>
          </w:p>
        </w:tc>
      </w:tr>
      <w:tr w:rsidR="009A40F8" w:rsidRPr="009A40F8" w14:paraId="548D1FA3" w14:textId="77777777" w:rsidTr="000D75A0">
        <w:tblPrEx>
          <w:tblPrExChange w:id="12004" w:author="Liezyl Liton" w:date="2017-08-21T23:48:00Z">
            <w:tblPrEx>
              <w:tblW w:w="12165" w:type="dxa"/>
            </w:tblPrEx>
          </w:tblPrExChange>
        </w:tblPrEx>
        <w:trPr>
          <w:trHeight w:val="300"/>
          <w:ins w:id="12005" w:author="Liezyl Liton" w:date="2017-08-21T23:46:00Z"/>
          <w:trPrChange w:id="1200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200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1C72A638" w14:textId="77777777" w:rsidR="009A40F8" w:rsidRPr="009A40F8" w:rsidRDefault="009A40F8" w:rsidP="009A40F8">
            <w:pPr>
              <w:spacing w:after="0" w:line="240" w:lineRule="auto"/>
              <w:jc w:val="both"/>
              <w:rPr>
                <w:ins w:id="12008" w:author="Liezyl Liton" w:date="2017-08-21T23:46:00Z"/>
                <w:rFonts w:ascii="Times New Roman" w:eastAsia="Times New Roman" w:hAnsi="Times New Roman" w:cs="Times New Roman"/>
                <w:color w:val="000000"/>
                <w:sz w:val="18"/>
                <w:szCs w:val="18"/>
                <w:lang w:val="en-US"/>
              </w:rPr>
            </w:pPr>
            <w:proofErr w:type="spellStart"/>
            <w:ins w:id="12009" w:author="Liezyl Liton" w:date="2017-08-21T23:46:00Z">
              <w:r w:rsidRPr="009A40F8">
                <w:rPr>
                  <w:rFonts w:ascii="Times New Roman" w:eastAsia="Times New Roman" w:hAnsi="Times New Roman" w:cs="Times New Roman"/>
                  <w:color w:val="000000"/>
                  <w:sz w:val="18"/>
                  <w:szCs w:val="18"/>
                  <w:lang w:val="en-US"/>
                </w:rPr>
                <w:t>Meycauayan</w:t>
              </w:r>
              <w:proofErr w:type="spellEnd"/>
            </w:ins>
          </w:p>
        </w:tc>
        <w:tc>
          <w:tcPr>
            <w:tcW w:w="878" w:type="dxa"/>
            <w:tcBorders>
              <w:top w:val="nil"/>
              <w:left w:val="nil"/>
              <w:bottom w:val="single" w:sz="4" w:space="0" w:color="auto"/>
              <w:right w:val="single" w:sz="4" w:space="0" w:color="auto"/>
            </w:tcBorders>
            <w:shd w:val="clear" w:color="auto" w:fill="auto"/>
            <w:vAlign w:val="center"/>
            <w:hideMark/>
            <w:tcPrChange w:id="1201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755F7E9E" w14:textId="77777777" w:rsidR="009A40F8" w:rsidRPr="009A40F8" w:rsidRDefault="009A40F8" w:rsidP="009A40F8">
            <w:pPr>
              <w:spacing w:after="0" w:line="240" w:lineRule="auto"/>
              <w:jc w:val="right"/>
              <w:rPr>
                <w:ins w:id="12011" w:author="Liezyl Liton" w:date="2017-08-21T23:46:00Z"/>
                <w:rFonts w:ascii="Times New Roman" w:eastAsia="Times New Roman" w:hAnsi="Times New Roman" w:cs="Times New Roman"/>
                <w:color w:val="000000"/>
                <w:sz w:val="18"/>
                <w:szCs w:val="18"/>
                <w:lang w:val="en-US"/>
              </w:rPr>
            </w:pPr>
            <w:ins w:id="12012" w:author="Liezyl Liton" w:date="2017-08-21T23:46:00Z">
              <w:r w:rsidRPr="009A40F8">
                <w:rPr>
                  <w:rFonts w:ascii="Times New Roman" w:eastAsia="Times New Roman" w:hAnsi="Times New Roman" w:cs="Times New Roman"/>
                  <w:color w:val="000000"/>
                  <w:sz w:val="18"/>
                  <w:szCs w:val="18"/>
                  <w:lang w:val="en-US"/>
                </w:rPr>
                <w:t>9</w:t>
              </w:r>
            </w:ins>
          </w:p>
        </w:tc>
        <w:tc>
          <w:tcPr>
            <w:tcW w:w="1305" w:type="dxa"/>
            <w:tcBorders>
              <w:top w:val="nil"/>
              <w:left w:val="nil"/>
              <w:bottom w:val="single" w:sz="4" w:space="0" w:color="auto"/>
              <w:right w:val="single" w:sz="4" w:space="0" w:color="auto"/>
            </w:tcBorders>
            <w:shd w:val="clear" w:color="auto" w:fill="auto"/>
            <w:vAlign w:val="center"/>
            <w:hideMark/>
            <w:tcPrChange w:id="1201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6B897027" w14:textId="77777777" w:rsidR="009A40F8" w:rsidRPr="009A40F8" w:rsidRDefault="009A40F8" w:rsidP="009A40F8">
            <w:pPr>
              <w:spacing w:after="0" w:line="240" w:lineRule="auto"/>
              <w:jc w:val="right"/>
              <w:rPr>
                <w:ins w:id="12014" w:author="Liezyl Liton" w:date="2017-08-21T23:46:00Z"/>
                <w:rFonts w:ascii="Times New Roman" w:eastAsia="Times New Roman" w:hAnsi="Times New Roman" w:cs="Times New Roman"/>
                <w:color w:val="000000"/>
                <w:sz w:val="18"/>
                <w:szCs w:val="18"/>
                <w:lang w:val="en-US"/>
              </w:rPr>
            </w:pPr>
            <w:ins w:id="12015" w:author="Liezyl Liton" w:date="2017-08-21T23:46:00Z">
              <w:r w:rsidRPr="009A40F8">
                <w:rPr>
                  <w:rFonts w:ascii="Times New Roman" w:eastAsia="Times New Roman" w:hAnsi="Times New Roman" w:cs="Times New Roman"/>
                  <w:color w:val="000000"/>
                  <w:sz w:val="18"/>
                  <w:szCs w:val="18"/>
                  <w:lang w:val="en-US"/>
                </w:rPr>
                <w:t xml:space="preserve"> 15,857.00 </w:t>
              </w:r>
            </w:ins>
          </w:p>
        </w:tc>
        <w:tc>
          <w:tcPr>
            <w:tcW w:w="945" w:type="dxa"/>
            <w:tcBorders>
              <w:top w:val="nil"/>
              <w:left w:val="nil"/>
              <w:bottom w:val="single" w:sz="4" w:space="0" w:color="auto"/>
              <w:right w:val="single" w:sz="4" w:space="0" w:color="auto"/>
            </w:tcBorders>
            <w:shd w:val="clear" w:color="auto" w:fill="auto"/>
            <w:vAlign w:val="center"/>
            <w:hideMark/>
            <w:tcPrChange w:id="1201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12A072A5" w14:textId="77777777" w:rsidR="009A40F8" w:rsidRPr="009A40F8" w:rsidRDefault="009A40F8" w:rsidP="009A40F8">
            <w:pPr>
              <w:spacing w:after="0" w:line="240" w:lineRule="auto"/>
              <w:jc w:val="right"/>
              <w:rPr>
                <w:ins w:id="12017" w:author="Liezyl Liton" w:date="2017-08-21T23:46:00Z"/>
                <w:rFonts w:ascii="Times New Roman" w:eastAsia="Times New Roman" w:hAnsi="Times New Roman" w:cs="Times New Roman"/>
                <w:color w:val="000000"/>
                <w:sz w:val="18"/>
                <w:szCs w:val="18"/>
                <w:lang w:val="en-US"/>
              </w:rPr>
            </w:pPr>
            <w:ins w:id="12018" w:author="Liezyl Liton" w:date="2017-08-21T23:46:00Z">
              <w:r w:rsidRPr="009A40F8">
                <w:rPr>
                  <w:rFonts w:ascii="Times New Roman" w:eastAsia="Times New Roman" w:hAnsi="Times New Roman" w:cs="Times New Roman"/>
                  <w:color w:val="000000"/>
                  <w:sz w:val="18"/>
                  <w:szCs w:val="18"/>
                  <w:lang w:val="en-US"/>
                </w:rPr>
                <w:t>56</w:t>
              </w:r>
            </w:ins>
          </w:p>
        </w:tc>
        <w:tc>
          <w:tcPr>
            <w:tcW w:w="1170" w:type="dxa"/>
            <w:tcBorders>
              <w:top w:val="nil"/>
              <w:left w:val="nil"/>
              <w:bottom w:val="single" w:sz="4" w:space="0" w:color="auto"/>
              <w:right w:val="single" w:sz="4" w:space="0" w:color="auto"/>
            </w:tcBorders>
            <w:shd w:val="clear" w:color="auto" w:fill="auto"/>
            <w:vAlign w:val="center"/>
            <w:hideMark/>
            <w:tcPrChange w:id="1201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305ADBC4" w14:textId="77777777" w:rsidR="009A40F8" w:rsidRPr="009A40F8" w:rsidRDefault="009A40F8" w:rsidP="009A40F8">
            <w:pPr>
              <w:spacing w:after="0" w:line="240" w:lineRule="auto"/>
              <w:jc w:val="right"/>
              <w:rPr>
                <w:ins w:id="12020" w:author="Liezyl Liton" w:date="2017-08-21T23:46:00Z"/>
                <w:rFonts w:ascii="Times New Roman" w:eastAsia="Times New Roman" w:hAnsi="Times New Roman" w:cs="Times New Roman"/>
                <w:color w:val="000000"/>
                <w:sz w:val="18"/>
                <w:szCs w:val="18"/>
                <w:lang w:val="en-US"/>
              </w:rPr>
            </w:pPr>
            <w:ins w:id="12021" w:author="Liezyl Liton" w:date="2017-08-21T23:46:00Z">
              <w:r w:rsidRPr="009A40F8">
                <w:rPr>
                  <w:rFonts w:ascii="Times New Roman" w:eastAsia="Times New Roman" w:hAnsi="Times New Roman" w:cs="Times New Roman"/>
                  <w:color w:val="000000"/>
                  <w:sz w:val="18"/>
                  <w:szCs w:val="18"/>
                  <w:lang w:val="en-US"/>
                </w:rPr>
                <w:t xml:space="preserve"> 6,518.00 </w:t>
              </w:r>
            </w:ins>
          </w:p>
        </w:tc>
        <w:tc>
          <w:tcPr>
            <w:tcW w:w="900" w:type="dxa"/>
            <w:tcBorders>
              <w:top w:val="nil"/>
              <w:left w:val="nil"/>
              <w:bottom w:val="single" w:sz="4" w:space="0" w:color="auto"/>
              <w:right w:val="single" w:sz="4" w:space="0" w:color="auto"/>
            </w:tcBorders>
            <w:shd w:val="clear" w:color="auto" w:fill="auto"/>
            <w:vAlign w:val="center"/>
            <w:hideMark/>
            <w:tcPrChange w:id="1202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28ADAE0B" w14:textId="77777777" w:rsidR="009A40F8" w:rsidRPr="009A40F8" w:rsidRDefault="009A40F8" w:rsidP="009A40F8">
            <w:pPr>
              <w:spacing w:after="0" w:line="240" w:lineRule="auto"/>
              <w:jc w:val="right"/>
              <w:rPr>
                <w:ins w:id="12023" w:author="Liezyl Liton" w:date="2017-08-21T23:46:00Z"/>
                <w:rFonts w:ascii="Times New Roman" w:eastAsia="Times New Roman" w:hAnsi="Times New Roman" w:cs="Times New Roman"/>
                <w:color w:val="000000"/>
                <w:sz w:val="18"/>
                <w:szCs w:val="18"/>
                <w:lang w:val="en-US"/>
              </w:rPr>
            </w:pPr>
            <w:ins w:id="12024" w:author="Liezyl Liton" w:date="2017-08-21T23:46:00Z">
              <w:r w:rsidRPr="009A40F8">
                <w:rPr>
                  <w:rFonts w:ascii="Times New Roman" w:eastAsia="Times New Roman" w:hAnsi="Times New Roman" w:cs="Times New Roman"/>
                  <w:color w:val="000000"/>
                  <w:sz w:val="18"/>
                  <w:szCs w:val="18"/>
                  <w:lang w:val="en-US"/>
                </w:rPr>
                <w:t>72</w:t>
              </w:r>
            </w:ins>
          </w:p>
        </w:tc>
        <w:tc>
          <w:tcPr>
            <w:tcW w:w="1080" w:type="dxa"/>
            <w:tcBorders>
              <w:top w:val="nil"/>
              <w:left w:val="nil"/>
              <w:bottom w:val="single" w:sz="4" w:space="0" w:color="auto"/>
              <w:right w:val="single" w:sz="4" w:space="0" w:color="auto"/>
            </w:tcBorders>
            <w:shd w:val="clear" w:color="auto" w:fill="auto"/>
            <w:vAlign w:val="center"/>
            <w:hideMark/>
            <w:tcPrChange w:id="1202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29FAAC8C" w14:textId="77777777" w:rsidR="009A40F8" w:rsidRPr="009A40F8" w:rsidRDefault="009A40F8" w:rsidP="009A40F8">
            <w:pPr>
              <w:spacing w:after="0" w:line="240" w:lineRule="auto"/>
              <w:jc w:val="right"/>
              <w:rPr>
                <w:ins w:id="12026" w:author="Liezyl Liton" w:date="2017-08-21T23:46:00Z"/>
                <w:rFonts w:ascii="Times New Roman" w:eastAsia="Times New Roman" w:hAnsi="Times New Roman" w:cs="Times New Roman"/>
                <w:color w:val="000000"/>
                <w:sz w:val="18"/>
                <w:szCs w:val="18"/>
                <w:lang w:val="en-US"/>
              </w:rPr>
            </w:pPr>
            <w:ins w:id="12027" w:author="Liezyl Liton" w:date="2017-08-21T23:46:00Z">
              <w:r w:rsidRPr="009A40F8">
                <w:rPr>
                  <w:rFonts w:ascii="Times New Roman" w:eastAsia="Times New Roman" w:hAnsi="Times New Roman" w:cs="Times New Roman"/>
                  <w:color w:val="000000"/>
                  <w:sz w:val="18"/>
                  <w:szCs w:val="18"/>
                  <w:lang w:val="en-US"/>
                </w:rPr>
                <w:t xml:space="preserve"> 34,998.00 </w:t>
              </w:r>
            </w:ins>
          </w:p>
        </w:tc>
        <w:tc>
          <w:tcPr>
            <w:tcW w:w="900" w:type="dxa"/>
            <w:tcBorders>
              <w:top w:val="nil"/>
              <w:left w:val="nil"/>
              <w:bottom w:val="single" w:sz="4" w:space="0" w:color="auto"/>
              <w:right w:val="single" w:sz="4" w:space="0" w:color="auto"/>
            </w:tcBorders>
            <w:shd w:val="clear" w:color="auto" w:fill="auto"/>
            <w:vAlign w:val="center"/>
            <w:hideMark/>
            <w:tcPrChange w:id="1202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10BA3474" w14:textId="77777777" w:rsidR="009A40F8" w:rsidRPr="009A40F8" w:rsidRDefault="009A40F8" w:rsidP="009A40F8">
            <w:pPr>
              <w:spacing w:after="0" w:line="240" w:lineRule="auto"/>
              <w:jc w:val="right"/>
              <w:rPr>
                <w:ins w:id="12029" w:author="Liezyl Liton" w:date="2017-08-21T23:46:00Z"/>
                <w:rFonts w:ascii="Times New Roman" w:eastAsia="Times New Roman" w:hAnsi="Times New Roman" w:cs="Times New Roman"/>
                <w:color w:val="000000"/>
                <w:sz w:val="18"/>
                <w:szCs w:val="18"/>
                <w:lang w:val="en-US"/>
              </w:rPr>
            </w:pPr>
            <w:ins w:id="12030" w:author="Liezyl Liton" w:date="2017-08-21T23:46:00Z">
              <w:r w:rsidRPr="009A40F8">
                <w:rPr>
                  <w:rFonts w:ascii="Times New Roman" w:eastAsia="Times New Roman" w:hAnsi="Times New Roman" w:cs="Times New Roman"/>
                  <w:color w:val="000000"/>
                  <w:sz w:val="18"/>
                  <w:szCs w:val="18"/>
                  <w:lang w:val="en-US"/>
                </w:rPr>
                <w:t>137</w:t>
              </w:r>
            </w:ins>
          </w:p>
        </w:tc>
        <w:tc>
          <w:tcPr>
            <w:tcW w:w="1260" w:type="dxa"/>
            <w:tcBorders>
              <w:top w:val="nil"/>
              <w:left w:val="nil"/>
              <w:bottom w:val="single" w:sz="4" w:space="0" w:color="auto"/>
              <w:right w:val="single" w:sz="4" w:space="0" w:color="auto"/>
            </w:tcBorders>
            <w:shd w:val="clear" w:color="auto" w:fill="auto"/>
            <w:vAlign w:val="center"/>
            <w:hideMark/>
            <w:tcPrChange w:id="1203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527B0574" w14:textId="77777777" w:rsidR="009A40F8" w:rsidRPr="009A40F8" w:rsidRDefault="009A40F8" w:rsidP="009A40F8">
            <w:pPr>
              <w:spacing w:after="0" w:line="240" w:lineRule="auto"/>
              <w:jc w:val="right"/>
              <w:rPr>
                <w:ins w:id="12032" w:author="Liezyl Liton" w:date="2017-08-21T23:46:00Z"/>
                <w:rFonts w:ascii="Times New Roman" w:eastAsia="Times New Roman" w:hAnsi="Times New Roman" w:cs="Times New Roman"/>
                <w:color w:val="000000"/>
                <w:sz w:val="18"/>
                <w:szCs w:val="18"/>
                <w:lang w:val="en-US"/>
              </w:rPr>
            </w:pPr>
            <w:ins w:id="12033" w:author="Liezyl Liton" w:date="2017-08-21T23:46:00Z">
              <w:r w:rsidRPr="009A40F8">
                <w:rPr>
                  <w:rFonts w:ascii="Times New Roman" w:eastAsia="Times New Roman" w:hAnsi="Times New Roman" w:cs="Times New Roman"/>
                  <w:color w:val="000000"/>
                  <w:sz w:val="18"/>
                  <w:szCs w:val="18"/>
                  <w:lang w:val="en-US"/>
                </w:rPr>
                <w:t xml:space="preserve"> 57,373.00 </w:t>
              </w:r>
            </w:ins>
          </w:p>
        </w:tc>
      </w:tr>
      <w:tr w:rsidR="009A40F8" w:rsidRPr="009A40F8" w14:paraId="3ADC92FA" w14:textId="77777777" w:rsidTr="000D75A0">
        <w:tblPrEx>
          <w:tblPrExChange w:id="12034" w:author="Liezyl Liton" w:date="2017-08-21T23:48:00Z">
            <w:tblPrEx>
              <w:tblW w:w="12165" w:type="dxa"/>
            </w:tblPrEx>
          </w:tblPrExChange>
        </w:tblPrEx>
        <w:trPr>
          <w:trHeight w:val="300"/>
          <w:ins w:id="12035" w:author="Liezyl Liton" w:date="2017-08-21T23:46:00Z"/>
          <w:trPrChange w:id="1203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203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45038AA7" w14:textId="77777777" w:rsidR="009A40F8" w:rsidRPr="009A40F8" w:rsidRDefault="009A40F8" w:rsidP="009A40F8">
            <w:pPr>
              <w:spacing w:after="0" w:line="240" w:lineRule="auto"/>
              <w:jc w:val="both"/>
              <w:rPr>
                <w:ins w:id="12038" w:author="Liezyl Liton" w:date="2017-08-21T23:46:00Z"/>
                <w:rFonts w:ascii="Times New Roman" w:eastAsia="Times New Roman" w:hAnsi="Times New Roman" w:cs="Times New Roman"/>
                <w:color w:val="000000"/>
                <w:sz w:val="18"/>
                <w:szCs w:val="18"/>
                <w:lang w:val="en-US"/>
              </w:rPr>
            </w:pPr>
            <w:ins w:id="12039" w:author="Liezyl Liton" w:date="2017-08-21T23:46:00Z">
              <w:r w:rsidRPr="009A40F8">
                <w:rPr>
                  <w:rFonts w:ascii="Times New Roman" w:eastAsia="Times New Roman" w:hAnsi="Times New Roman" w:cs="Times New Roman"/>
                  <w:color w:val="000000"/>
                  <w:sz w:val="18"/>
                  <w:szCs w:val="18"/>
                  <w:lang w:val="en-US"/>
                </w:rPr>
                <w:t>Valenzuela</w:t>
              </w:r>
            </w:ins>
          </w:p>
        </w:tc>
        <w:tc>
          <w:tcPr>
            <w:tcW w:w="878" w:type="dxa"/>
            <w:tcBorders>
              <w:top w:val="nil"/>
              <w:left w:val="nil"/>
              <w:bottom w:val="single" w:sz="4" w:space="0" w:color="auto"/>
              <w:right w:val="single" w:sz="4" w:space="0" w:color="auto"/>
            </w:tcBorders>
            <w:shd w:val="clear" w:color="auto" w:fill="auto"/>
            <w:vAlign w:val="center"/>
            <w:hideMark/>
            <w:tcPrChange w:id="1204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33EB0BB9" w14:textId="77777777" w:rsidR="009A40F8" w:rsidRPr="009A40F8" w:rsidRDefault="009A40F8" w:rsidP="009A40F8">
            <w:pPr>
              <w:spacing w:after="0" w:line="240" w:lineRule="auto"/>
              <w:jc w:val="right"/>
              <w:rPr>
                <w:ins w:id="12041" w:author="Liezyl Liton" w:date="2017-08-21T23:46:00Z"/>
                <w:rFonts w:ascii="Times New Roman" w:eastAsia="Times New Roman" w:hAnsi="Times New Roman" w:cs="Times New Roman"/>
                <w:color w:val="000000"/>
                <w:sz w:val="18"/>
                <w:szCs w:val="18"/>
                <w:lang w:val="en-US"/>
              </w:rPr>
            </w:pPr>
            <w:ins w:id="12042" w:author="Liezyl Liton" w:date="2017-08-21T23:46:00Z">
              <w:r w:rsidRPr="009A40F8">
                <w:rPr>
                  <w:rFonts w:ascii="Times New Roman" w:eastAsia="Times New Roman" w:hAnsi="Times New Roman" w:cs="Times New Roman"/>
                  <w:color w:val="000000"/>
                  <w:sz w:val="18"/>
                  <w:szCs w:val="18"/>
                  <w:lang w:val="en-US"/>
                </w:rPr>
                <w:t>17</w:t>
              </w:r>
            </w:ins>
          </w:p>
        </w:tc>
        <w:tc>
          <w:tcPr>
            <w:tcW w:w="1305" w:type="dxa"/>
            <w:tcBorders>
              <w:top w:val="nil"/>
              <w:left w:val="nil"/>
              <w:bottom w:val="single" w:sz="4" w:space="0" w:color="auto"/>
              <w:right w:val="single" w:sz="4" w:space="0" w:color="auto"/>
            </w:tcBorders>
            <w:shd w:val="clear" w:color="auto" w:fill="auto"/>
            <w:vAlign w:val="center"/>
            <w:hideMark/>
            <w:tcPrChange w:id="1204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5B2D96FD" w14:textId="77777777" w:rsidR="009A40F8" w:rsidRPr="009A40F8" w:rsidRDefault="009A40F8" w:rsidP="009A40F8">
            <w:pPr>
              <w:spacing w:after="0" w:line="240" w:lineRule="auto"/>
              <w:jc w:val="right"/>
              <w:rPr>
                <w:ins w:id="12044" w:author="Liezyl Liton" w:date="2017-08-21T23:46:00Z"/>
                <w:rFonts w:ascii="Times New Roman" w:eastAsia="Times New Roman" w:hAnsi="Times New Roman" w:cs="Times New Roman"/>
                <w:color w:val="000000"/>
                <w:sz w:val="18"/>
                <w:szCs w:val="18"/>
                <w:lang w:val="en-US"/>
              </w:rPr>
            </w:pPr>
            <w:ins w:id="12045" w:author="Liezyl Liton" w:date="2017-08-21T23:46:00Z">
              <w:r w:rsidRPr="009A40F8">
                <w:rPr>
                  <w:rFonts w:ascii="Times New Roman" w:eastAsia="Times New Roman" w:hAnsi="Times New Roman" w:cs="Times New Roman"/>
                  <w:color w:val="000000"/>
                  <w:sz w:val="18"/>
                  <w:szCs w:val="18"/>
                  <w:lang w:val="en-US"/>
                </w:rPr>
                <w:t xml:space="preserve"> 72,717.00 </w:t>
              </w:r>
            </w:ins>
          </w:p>
        </w:tc>
        <w:tc>
          <w:tcPr>
            <w:tcW w:w="945" w:type="dxa"/>
            <w:tcBorders>
              <w:top w:val="nil"/>
              <w:left w:val="nil"/>
              <w:bottom w:val="single" w:sz="4" w:space="0" w:color="auto"/>
              <w:right w:val="single" w:sz="4" w:space="0" w:color="auto"/>
            </w:tcBorders>
            <w:shd w:val="clear" w:color="auto" w:fill="auto"/>
            <w:vAlign w:val="center"/>
            <w:hideMark/>
            <w:tcPrChange w:id="1204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7F065F7E" w14:textId="77777777" w:rsidR="009A40F8" w:rsidRPr="009A40F8" w:rsidRDefault="009A40F8" w:rsidP="009A40F8">
            <w:pPr>
              <w:spacing w:after="0" w:line="240" w:lineRule="auto"/>
              <w:jc w:val="right"/>
              <w:rPr>
                <w:ins w:id="12047" w:author="Liezyl Liton" w:date="2017-08-21T23:46:00Z"/>
                <w:rFonts w:ascii="Times New Roman" w:eastAsia="Times New Roman" w:hAnsi="Times New Roman" w:cs="Times New Roman"/>
                <w:color w:val="000000"/>
                <w:sz w:val="18"/>
                <w:szCs w:val="18"/>
                <w:lang w:val="en-US"/>
              </w:rPr>
            </w:pPr>
            <w:ins w:id="12048" w:author="Liezyl Liton" w:date="2017-08-21T23:46:00Z">
              <w:r w:rsidRPr="009A40F8">
                <w:rPr>
                  <w:rFonts w:ascii="Times New Roman" w:eastAsia="Times New Roman" w:hAnsi="Times New Roman" w:cs="Times New Roman"/>
                  <w:color w:val="000000"/>
                  <w:sz w:val="18"/>
                  <w:szCs w:val="18"/>
                  <w:lang w:val="en-US"/>
                </w:rPr>
                <w:t>36</w:t>
              </w:r>
            </w:ins>
          </w:p>
        </w:tc>
        <w:tc>
          <w:tcPr>
            <w:tcW w:w="1170" w:type="dxa"/>
            <w:tcBorders>
              <w:top w:val="nil"/>
              <w:left w:val="nil"/>
              <w:bottom w:val="single" w:sz="4" w:space="0" w:color="auto"/>
              <w:right w:val="single" w:sz="4" w:space="0" w:color="auto"/>
            </w:tcBorders>
            <w:shd w:val="clear" w:color="auto" w:fill="auto"/>
            <w:vAlign w:val="center"/>
            <w:hideMark/>
            <w:tcPrChange w:id="1204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328A6115" w14:textId="77777777" w:rsidR="009A40F8" w:rsidRPr="009A40F8" w:rsidRDefault="009A40F8" w:rsidP="009A40F8">
            <w:pPr>
              <w:spacing w:after="0" w:line="240" w:lineRule="auto"/>
              <w:jc w:val="right"/>
              <w:rPr>
                <w:ins w:id="12050" w:author="Liezyl Liton" w:date="2017-08-21T23:46:00Z"/>
                <w:rFonts w:ascii="Times New Roman" w:eastAsia="Times New Roman" w:hAnsi="Times New Roman" w:cs="Times New Roman"/>
                <w:color w:val="000000"/>
                <w:sz w:val="18"/>
                <w:szCs w:val="18"/>
                <w:lang w:val="en-US"/>
              </w:rPr>
            </w:pPr>
            <w:ins w:id="12051" w:author="Liezyl Liton" w:date="2017-08-21T23:46:00Z">
              <w:r w:rsidRPr="009A40F8">
                <w:rPr>
                  <w:rFonts w:ascii="Times New Roman" w:eastAsia="Times New Roman" w:hAnsi="Times New Roman" w:cs="Times New Roman"/>
                  <w:color w:val="000000"/>
                  <w:sz w:val="18"/>
                  <w:szCs w:val="18"/>
                  <w:lang w:val="en-US"/>
                </w:rPr>
                <w:t xml:space="preserve"> 212,833.00 </w:t>
              </w:r>
            </w:ins>
          </w:p>
        </w:tc>
        <w:tc>
          <w:tcPr>
            <w:tcW w:w="900" w:type="dxa"/>
            <w:tcBorders>
              <w:top w:val="nil"/>
              <w:left w:val="nil"/>
              <w:bottom w:val="single" w:sz="4" w:space="0" w:color="auto"/>
              <w:right w:val="single" w:sz="4" w:space="0" w:color="auto"/>
            </w:tcBorders>
            <w:shd w:val="clear" w:color="auto" w:fill="auto"/>
            <w:vAlign w:val="center"/>
            <w:hideMark/>
            <w:tcPrChange w:id="1205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01BB234C" w14:textId="77777777" w:rsidR="009A40F8" w:rsidRPr="009A40F8" w:rsidRDefault="009A40F8" w:rsidP="009A40F8">
            <w:pPr>
              <w:spacing w:after="0" w:line="240" w:lineRule="auto"/>
              <w:jc w:val="right"/>
              <w:rPr>
                <w:ins w:id="12053" w:author="Liezyl Liton" w:date="2017-08-21T23:46:00Z"/>
                <w:rFonts w:ascii="Times New Roman" w:eastAsia="Times New Roman" w:hAnsi="Times New Roman" w:cs="Times New Roman"/>
                <w:color w:val="000000"/>
                <w:sz w:val="18"/>
                <w:szCs w:val="18"/>
                <w:lang w:val="en-US"/>
              </w:rPr>
            </w:pPr>
            <w:ins w:id="12054" w:author="Liezyl Liton" w:date="2017-08-21T23:46:00Z">
              <w:r w:rsidRPr="009A40F8">
                <w:rPr>
                  <w:rFonts w:ascii="Times New Roman" w:eastAsia="Times New Roman" w:hAnsi="Times New Roman" w:cs="Times New Roman"/>
                  <w:color w:val="000000"/>
                  <w:sz w:val="18"/>
                  <w:szCs w:val="18"/>
                  <w:lang w:val="en-US"/>
                </w:rPr>
                <w:t>41</w:t>
              </w:r>
            </w:ins>
          </w:p>
        </w:tc>
        <w:tc>
          <w:tcPr>
            <w:tcW w:w="1080" w:type="dxa"/>
            <w:tcBorders>
              <w:top w:val="nil"/>
              <w:left w:val="nil"/>
              <w:bottom w:val="single" w:sz="4" w:space="0" w:color="auto"/>
              <w:right w:val="single" w:sz="4" w:space="0" w:color="auto"/>
            </w:tcBorders>
            <w:shd w:val="clear" w:color="auto" w:fill="auto"/>
            <w:vAlign w:val="center"/>
            <w:hideMark/>
            <w:tcPrChange w:id="1205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0345C4B9" w14:textId="77777777" w:rsidR="009A40F8" w:rsidRPr="009A40F8" w:rsidRDefault="009A40F8" w:rsidP="009A40F8">
            <w:pPr>
              <w:spacing w:after="0" w:line="240" w:lineRule="auto"/>
              <w:jc w:val="right"/>
              <w:rPr>
                <w:ins w:id="12056" w:author="Liezyl Liton" w:date="2017-08-21T23:46:00Z"/>
                <w:rFonts w:ascii="Times New Roman" w:eastAsia="Times New Roman" w:hAnsi="Times New Roman" w:cs="Times New Roman"/>
                <w:color w:val="000000"/>
                <w:sz w:val="18"/>
                <w:szCs w:val="18"/>
                <w:lang w:val="en-US"/>
              </w:rPr>
            </w:pPr>
            <w:ins w:id="12057" w:author="Liezyl Liton" w:date="2017-08-21T23:46:00Z">
              <w:r w:rsidRPr="009A40F8">
                <w:rPr>
                  <w:rFonts w:ascii="Times New Roman" w:eastAsia="Times New Roman" w:hAnsi="Times New Roman" w:cs="Times New Roman"/>
                  <w:color w:val="000000"/>
                  <w:sz w:val="18"/>
                  <w:szCs w:val="18"/>
                  <w:lang w:val="en-US"/>
                </w:rPr>
                <w:t xml:space="preserve"> 155,114.00 </w:t>
              </w:r>
            </w:ins>
          </w:p>
        </w:tc>
        <w:tc>
          <w:tcPr>
            <w:tcW w:w="900" w:type="dxa"/>
            <w:tcBorders>
              <w:top w:val="nil"/>
              <w:left w:val="nil"/>
              <w:bottom w:val="single" w:sz="4" w:space="0" w:color="auto"/>
              <w:right w:val="single" w:sz="4" w:space="0" w:color="auto"/>
            </w:tcBorders>
            <w:shd w:val="clear" w:color="auto" w:fill="auto"/>
            <w:vAlign w:val="center"/>
            <w:hideMark/>
            <w:tcPrChange w:id="1205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2698A3D5" w14:textId="77777777" w:rsidR="009A40F8" w:rsidRPr="009A40F8" w:rsidRDefault="009A40F8" w:rsidP="009A40F8">
            <w:pPr>
              <w:spacing w:after="0" w:line="240" w:lineRule="auto"/>
              <w:jc w:val="right"/>
              <w:rPr>
                <w:ins w:id="12059" w:author="Liezyl Liton" w:date="2017-08-21T23:46:00Z"/>
                <w:rFonts w:ascii="Times New Roman" w:eastAsia="Times New Roman" w:hAnsi="Times New Roman" w:cs="Times New Roman"/>
                <w:color w:val="000000"/>
                <w:sz w:val="18"/>
                <w:szCs w:val="18"/>
                <w:lang w:val="en-US"/>
              </w:rPr>
            </w:pPr>
            <w:ins w:id="12060" w:author="Liezyl Liton" w:date="2017-08-21T23:46:00Z">
              <w:r w:rsidRPr="009A40F8">
                <w:rPr>
                  <w:rFonts w:ascii="Times New Roman" w:eastAsia="Times New Roman" w:hAnsi="Times New Roman" w:cs="Times New Roman"/>
                  <w:color w:val="000000"/>
                  <w:sz w:val="18"/>
                  <w:szCs w:val="18"/>
                  <w:lang w:val="en-US"/>
                </w:rPr>
                <w:t>94</w:t>
              </w:r>
            </w:ins>
          </w:p>
        </w:tc>
        <w:tc>
          <w:tcPr>
            <w:tcW w:w="1260" w:type="dxa"/>
            <w:tcBorders>
              <w:top w:val="nil"/>
              <w:left w:val="nil"/>
              <w:bottom w:val="single" w:sz="4" w:space="0" w:color="auto"/>
              <w:right w:val="single" w:sz="4" w:space="0" w:color="auto"/>
            </w:tcBorders>
            <w:shd w:val="clear" w:color="auto" w:fill="auto"/>
            <w:vAlign w:val="center"/>
            <w:hideMark/>
            <w:tcPrChange w:id="1206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48D1FCD0" w14:textId="77777777" w:rsidR="009A40F8" w:rsidRPr="009A40F8" w:rsidRDefault="009A40F8" w:rsidP="009A40F8">
            <w:pPr>
              <w:spacing w:after="0" w:line="240" w:lineRule="auto"/>
              <w:jc w:val="right"/>
              <w:rPr>
                <w:ins w:id="12062" w:author="Liezyl Liton" w:date="2017-08-21T23:46:00Z"/>
                <w:rFonts w:ascii="Times New Roman" w:eastAsia="Times New Roman" w:hAnsi="Times New Roman" w:cs="Times New Roman"/>
                <w:color w:val="000000"/>
                <w:sz w:val="18"/>
                <w:szCs w:val="18"/>
                <w:lang w:val="en-US"/>
              </w:rPr>
            </w:pPr>
            <w:ins w:id="12063" w:author="Liezyl Liton" w:date="2017-08-21T23:46:00Z">
              <w:r w:rsidRPr="009A40F8">
                <w:rPr>
                  <w:rFonts w:ascii="Times New Roman" w:eastAsia="Times New Roman" w:hAnsi="Times New Roman" w:cs="Times New Roman"/>
                  <w:color w:val="000000"/>
                  <w:sz w:val="18"/>
                  <w:szCs w:val="18"/>
                  <w:lang w:val="en-US"/>
                </w:rPr>
                <w:t xml:space="preserve"> 440,664.00 </w:t>
              </w:r>
            </w:ins>
          </w:p>
        </w:tc>
      </w:tr>
      <w:tr w:rsidR="009A40F8" w:rsidRPr="009A40F8" w14:paraId="002EAF65" w14:textId="77777777" w:rsidTr="000D75A0">
        <w:tblPrEx>
          <w:tblPrExChange w:id="12064" w:author="Liezyl Liton" w:date="2017-08-21T23:48:00Z">
            <w:tblPrEx>
              <w:tblW w:w="12165" w:type="dxa"/>
            </w:tblPrEx>
          </w:tblPrExChange>
        </w:tblPrEx>
        <w:trPr>
          <w:trHeight w:val="300"/>
          <w:ins w:id="12065" w:author="Liezyl Liton" w:date="2017-08-21T23:46:00Z"/>
          <w:trPrChange w:id="1206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206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3AFF4B60" w14:textId="77777777" w:rsidR="009A40F8" w:rsidRPr="009A40F8" w:rsidRDefault="009A40F8" w:rsidP="009A40F8">
            <w:pPr>
              <w:spacing w:after="0" w:line="240" w:lineRule="auto"/>
              <w:jc w:val="both"/>
              <w:rPr>
                <w:ins w:id="12068" w:author="Liezyl Liton" w:date="2017-08-21T23:46:00Z"/>
                <w:rFonts w:ascii="Times New Roman" w:eastAsia="Times New Roman" w:hAnsi="Times New Roman" w:cs="Times New Roman"/>
                <w:color w:val="000000"/>
                <w:sz w:val="18"/>
                <w:szCs w:val="18"/>
                <w:lang w:val="en-US"/>
              </w:rPr>
            </w:pPr>
            <w:ins w:id="12069" w:author="Liezyl Liton" w:date="2017-08-21T23:46:00Z">
              <w:r w:rsidRPr="009A40F8">
                <w:rPr>
                  <w:rFonts w:ascii="Times New Roman" w:eastAsia="Times New Roman" w:hAnsi="Times New Roman" w:cs="Times New Roman"/>
                  <w:color w:val="000000"/>
                  <w:sz w:val="18"/>
                  <w:szCs w:val="18"/>
                  <w:lang w:val="en-US"/>
                </w:rPr>
                <w:t>Caloocan</w:t>
              </w:r>
            </w:ins>
          </w:p>
        </w:tc>
        <w:tc>
          <w:tcPr>
            <w:tcW w:w="878" w:type="dxa"/>
            <w:tcBorders>
              <w:top w:val="nil"/>
              <w:left w:val="nil"/>
              <w:bottom w:val="single" w:sz="4" w:space="0" w:color="auto"/>
              <w:right w:val="single" w:sz="4" w:space="0" w:color="auto"/>
            </w:tcBorders>
            <w:shd w:val="clear" w:color="auto" w:fill="auto"/>
            <w:vAlign w:val="center"/>
            <w:hideMark/>
            <w:tcPrChange w:id="1207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6EFB7172" w14:textId="77777777" w:rsidR="009A40F8" w:rsidRPr="009A40F8" w:rsidRDefault="009A40F8" w:rsidP="009A40F8">
            <w:pPr>
              <w:spacing w:after="0" w:line="240" w:lineRule="auto"/>
              <w:jc w:val="right"/>
              <w:rPr>
                <w:ins w:id="12071" w:author="Liezyl Liton" w:date="2017-08-21T23:46:00Z"/>
                <w:rFonts w:ascii="Times New Roman" w:eastAsia="Times New Roman" w:hAnsi="Times New Roman" w:cs="Times New Roman"/>
                <w:color w:val="000000"/>
                <w:sz w:val="18"/>
                <w:szCs w:val="18"/>
                <w:lang w:val="en-US"/>
              </w:rPr>
            </w:pPr>
            <w:ins w:id="12072" w:author="Liezyl Liton" w:date="2017-08-21T23:46:00Z">
              <w:r w:rsidRPr="009A40F8">
                <w:rPr>
                  <w:rFonts w:ascii="Times New Roman" w:eastAsia="Times New Roman" w:hAnsi="Times New Roman" w:cs="Times New Roman"/>
                  <w:color w:val="000000"/>
                  <w:sz w:val="18"/>
                  <w:szCs w:val="18"/>
                  <w:lang w:val="en-US"/>
                </w:rPr>
                <w:t>109</w:t>
              </w:r>
            </w:ins>
          </w:p>
        </w:tc>
        <w:tc>
          <w:tcPr>
            <w:tcW w:w="1305" w:type="dxa"/>
            <w:tcBorders>
              <w:top w:val="nil"/>
              <w:left w:val="nil"/>
              <w:bottom w:val="single" w:sz="4" w:space="0" w:color="auto"/>
              <w:right w:val="single" w:sz="4" w:space="0" w:color="auto"/>
            </w:tcBorders>
            <w:shd w:val="clear" w:color="auto" w:fill="auto"/>
            <w:vAlign w:val="center"/>
            <w:hideMark/>
            <w:tcPrChange w:id="1207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3F3C1EDF" w14:textId="77777777" w:rsidR="009A40F8" w:rsidRPr="009A40F8" w:rsidRDefault="009A40F8" w:rsidP="009A40F8">
            <w:pPr>
              <w:spacing w:after="0" w:line="240" w:lineRule="auto"/>
              <w:jc w:val="right"/>
              <w:rPr>
                <w:ins w:id="12074" w:author="Liezyl Liton" w:date="2017-08-21T23:46:00Z"/>
                <w:rFonts w:ascii="Times New Roman" w:eastAsia="Times New Roman" w:hAnsi="Times New Roman" w:cs="Times New Roman"/>
                <w:color w:val="000000"/>
                <w:sz w:val="18"/>
                <w:szCs w:val="18"/>
                <w:lang w:val="en-US"/>
              </w:rPr>
            </w:pPr>
            <w:ins w:id="12075" w:author="Liezyl Liton" w:date="2017-08-21T23:46:00Z">
              <w:r w:rsidRPr="009A40F8">
                <w:rPr>
                  <w:rFonts w:ascii="Times New Roman" w:eastAsia="Times New Roman" w:hAnsi="Times New Roman" w:cs="Times New Roman"/>
                  <w:color w:val="000000"/>
                  <w:sz w:val="18"/>
                  <w:szCs w:val="18"/>
                  <w:lang w:val="en-US"/>
                </w:rPr>
                <w:t xml:space="preserve"> 42,180.00 </w:t>
              </w:r>
            </w:ins>
          </w:p>
        </w:tc>
        <w:tc>
          <w:tcPr>
            <w:tcW w:w="945" w:type="dxa"/>
            <w:tcBorders>
              <w:top w:val="nil"/>
              <w:left w:val="nil"/>
              <w:bottom w:val="single" w:sz="4" w:space="0" w:color="auto"/>
              <w:right w:val="single" w:sz="4" w:space="0" w:color="auto"/>
            </w:tcBorders>
            <w:shd w:val="clear" w:color="auto" w:fill="auto"/>
            <w:vAlign w:val="center"/>
            <w:hideMark/>
            <w:tcPrChange w:id="1207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00791F9E" w14:textId="77777777" w:rsidR="009A40F8" w:rsidRPr="009A40F8" w:rsidRDefault="009A40F8" w:rsidP="009A40F8">
            <w:pPr>
              <w:spacing w:after="0" w:line="240" w:lineRule="auto"/>
              <w:jc w:val="right"/>
              <w:rPr>
                <w:ins w:id="12077" w:author="Liezyl Liton" w:date="2017-08-21T23:46:00Z"/>
                <w:rFonts w:ascii="Times New Roman" w:eastAsia="Times New Roman" w:hAnsi="Times New Roman" w:cs="Times New Roman"/>
                <w:color w:val="000000"/>
                <w:sz w:val="18"/>
                <w:szCs w:val="18"/>
                <w:lang w:val="en-US"/>
              </w:rPr>
            </w:pPr>
            <w:ins w:id="12078" w:author="Liezyl Liton" w:date="2017-08-21T23:46:00Z">
              <w:r w:rsidRPr="009A40F8">
                <w:rPr>
                  <w:rFonts w:ascii="Times New Roman" w:eastAsia="Times New Roman" w:hAnsi="Times New Roman" w:cs="Times New Roman"/>
                  <w:color w:val="000000"/>
                  <w:sz w:val="18"/>
                  <w:szCs w:val="18"/>
                  <w:lang w:val="en-US"/>
                </w:rPr>
                <w:t>60</w:t>
              </w:r>
            </w:ins>
          </w:p>
        </w:tc>
        <w:tc>
          <w:tcPr>
            <w:tcW w:w="1170" w:type="dxa"/>
            <w:tcBorders>
              <w:top w:val="nil"/>
              <w:left w:val="nil"/>
              <w:bottom w:val="single" w:sz="4" w:space="0" w:color="auto"/>
              <w:right w:val="single" w:sz="4" w:space="0" w:color="auto"/>
            </w:tcBorders>
            <w:shd w:val="clear" w:color="auto" w:fill="auto"/>
            <w:vAlign w:val="center"/>
            <w:hideMark/>
            <w:tcPrChange w:id="1207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41BE9244" w14:textId="77777777" w:rsidR="009A40F8" w:rsidRPr="009A40F8" w:rsidRDefault="009A40F8" w:rsidP="009A40F8">
            <w:pPr>
              <w:spacing w:after="0" w:line="240" w:lineRule="auto"/>
              <w:jc w:val="right"/>
              <w:rPr>
                <w:ins w:id="12080" w:author="Liezyl Liton" w:date="2017-08-21T23:46:00Z"/>
                <w:rFonts w:ascii="Times New Roman" w:eastAsia="Times New Roman" w:hAnsi="Times New Roman" w:cs="Times New Roman"/>
                <w:color w:val="000000"/>
                <w:sz w:val="18"/>
                <w:szCs w:val="18"/>
                <w:lang w:val="en-US"/>
              </w:rPr>
            </w:pPr>
            <w:ins w:id="12081" w:author="Liezyl Liton" w:date="2017-08-21T23:46:00Z">
              <w:r w:rsidRPr="009A40F8">
                <w:rPr>
                  <w:rFonts w:ascii="Times New Roman" w:eastAsia="Times New Roman" w:hAnsi="Times New Roman" w:cs="Times New Roman"/>
                  <w:color w:val="000000"/>
                  <w:sz w:val="18"/>
                  <w:szCs w:val="18"/>
                  <w:lang w:val="en-US"/>
                </w:rPr>
                <w:t xml:space="preserve"> 10,181.00 </w:t>
              </w:r>
            </w:ins>
          </w:p>
        </w:tc>
        <w:tc>
          <w:tcPr>
            <w:tcW w:w="900" w:type="dxa"/>
            <w:tcBorders>
              <w:top w:val="nil"/>
              <w:left w:val="nil"/>
              <w:bottom w:val="single" w:sz="4" w:space="0" w:color="auto"/>
              <w:right w:val="single" w:sz="4" w:space="0" w:color="auto"/>
            </w:tcBorders>
            <w:shd w:val="clear" w:color="auto" w:fill="auto"/>
            <w:vAlign w:val="center"/>
            <w:hideMark/>
            <w:tcPrChange w:id="1208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46FE1871" w14:textId="77777777" w:rsidR="009A40F8" w:rsidRPr="009A40F8" w:rsidRDefault="009A40F8" w:rsidP="009A40F8">
            <w:pPr>
              <w:spacing w:after="0" w:line="240" w:lineRule="auto"/>
              <w:jc w:val="right"/>
              <w:rPr>
                <w:ins w:id="12083" w:author="Liezyl Liton" w:date="2017-08-21T23:46:00Z"/>
                <w:rFonts w:ascii="Times New Roman" w:eastAsia="Times New Roman" w:hAnsi="Times New Roman" w:cs="Times New Roman"/>
                <w:color w:val="000000"/>
                <w:sz w:val="18"/>
                <w:szCs w:val="18"/>
                <w:lang w:val="en-US"/>
              </w:rPr>
            </w:pPr>
            <w:ins w:id="12084" w:author="Liezyl Liton" w:date="2017-08-21T23:46:00Z">
              <w:r w:rsidRPr="009A40F8">
                <w:rPr>
                  <w:rFonts w:ascii="Times New Roman" w:eastAsia="Times New Roman" w:hAnsi="Times New Roman" w:cs="Times New Roman"/>
                  <w:color w:val="000000"/>
                  <w:sz w:val="18"/>
                  <w:szCs w:val="18"/>
                  <w:lang w:val="en-US"/>
                </w:rPr>
                <w:t>72</w:t>
              </w:r>
            </w:ins>
          </w:p>
        </w:tc>
        <w:tc>
          <w:tcPr>
            <w:tcW w:w="1080" w:type="dxa"/>
            <w:tcBorders>
              <w:top w:val="nil"/>
              <w:left w:val="nil"/>
              <w:bottom w:val="single" w:sz="4" w:space="0" w:color="auto"/>
              <w:right w:val="single" w:sz="4" w:space="0" w:color="auto"/>
            </w:tcBorders>
            <w:shd w:val="clear" w:color="auto" w:fill="auto"/>
            <w:vAlign w:val="center"/>
            <w:hideMark/>
            <w:tcPrChange w:id="1208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1CFC6EE9" w14:textId="77777777" w:rsidR="009A40F8" w:rsidRPr="009A40F8" w:rsidRDefault="009A40F8" w:rsidP="009A40F8">
            <w:pPr>
              <w:spacing w:after="0" w:line="240" w:lineRule="auto"/>
              <w:jc w:val="right"/>
              <w:rPr>
                <w:ins w:id="12086" w:author="Liezyl Liton" w:date="2017-08-21T23:46:00Z"/>
                <w:rFonts w:ascii="Times New Roman" w:eastAsia="Times New Roman" w:hAnsi="Times New Roman" w:cs="Times New Roman"/>
                <w:color w:val="000000"/>
                <w:sz w:val="18"/>
                <w:szCs w:val="18"/>
                <w:lang w:val="en-US"/>
              </w:rPr>
            </w:pPr>
            <w:ins w:id="12087" w:author="Liezyl Liton" w:date="2017-08-21T23:46:00Z">
              <w:r w:rsidRPr="009A40F8">
                <w:rPr>
                  <w:rFonts w:ascii="Times New Roman" w:eastAsia="Times New Roman" w:hAnsi="Times New Roman" w:cs="Times New Roman"/>
                  <w:color w:val="000000"/>
                  <w:sz w:val="18"/>
                  <w:szCs w:val="18"/>
                  <w:lang w:val="en-US"/>
                </w:rPr>
                <w:t xml:space="preserve"> 43,186.58 </w:t>
              </w:r>
            </w:ins>
          </w:p>
        </w:tc>
        <w:tc>
          <w:tcPr>
            <w:tcW w:w="900" w:type="dxa"/>
            <w:tcBorders>
              <w:top w:val="nil"/>
              <w:left w:val="nil"/>
              <w:bottom w:val="single" w:sz="4" w:space="0" w:color="auto"/>
              <w:right w:val="single" w:sz="4" w:space="0" w:color="auto"/>
            </w:tcBorders>
            <w:shd w:val="clear" w:color="auto" w:fill="auto"/>
            <w:vAlign w:val="center"/>
            <w:hideMark/>
            <w:tcPrChange w:id="1208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1B379B8A" w14:textId="77777777" w:rsidR="009A40F8" w:rsidRPr="009A40F8" w:rsidRDefault="009A40F8" w:rsidP="009A40F8">
            <w:pPr>
              <w:spacing w:after="0" w:line="240" w:lineRule="auto"/>
              <w:jc w:val="right"/>
              <w:rPr>
                <w:ins w:id="12089" w:author="Liezyl Liton" w:date="2017-08-21T23:46:00Z"/>
                <w:rFonts w:ascii="Times New Roman" w:eastAsia="Times New Roman" w:hAnsi="Times New Roman" w:cs="Times New Roman"/>
                <w:color w:val="000000"/>
                <w:sz w:val="18"/>
                <w:szCs w:val="18"/>
                <w:lang w:val="en-US"/>
              </w:rPr>
            </w:pPr>
            <w:ins w:id="12090" w:author="Liezyl Liton" w:date="2017-08-21T23:46:00Z">
              <w:r w:rsidRPr="009A40F8">
                <w:rPr>
                  <w:rFonts w:ascii="Times New Roman" w:eastAsia="Times New Roman" w:hAnsi="Times New Roman" w:cs="Times New Roman"/>
                  <w:color w:val="000000"/>
                  <w:sz w:val="18"/>
                  <w:szCs w:val="18"/>
                  <w:lang w:val="en-US"/>
                </w:rPr>
                <w:t>241</w:t>
              </w:r>
            </w:ins>
          </w:p>
        </w:tc>
        <w:tc>
          <w:tcPr>
            <w:tcW w:w="1260" w:type="dxa"/>
            <w:tcBorders>
              <w:top w:val="nil"/>
              <w:left w:val="nil"/>
              <w:bottom w:val="single" w:sz="4" w:space="0" w:color="auto"/>
              <w:right w:val="single" w:sz="4" w:space="0" w:color="auto"/>
            </w:tcBorders>
            <w:shd w:val="clear" w:color="auto" w:fill="auto"/>
            <w:vAlign w:val="center"/>
            <w:hideMark/>
            <w:tcPrChange w:id="1209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3F56CE21" w14:textId="77777777" w:rsidR="009A40F8" w:rsidRPr="009A40F8" w:rsidRDefault="009A40F8" w:rsidP="009A40F8">
            <w:pPr>
              <w:spacing w:after="0" w:line="240" w:lineRule="auto"/>
              <w:jc w:val="right"/>
              <w:rPr>
                <w:ins w:id="12092" w:author="Liezyl Liton" w:date="2017-08-21T23:46:00Z"/>
                <w:rFonts w:ascii="Times New Roman" w:eastAsia="Times New Roman" w:hAnsi="Times New Roman" w:cs="Times New Roman"/>
                <w:color w:val="000000"/>
                <w:sz w:val="18"/>
                <w:szCs w:val="18"/>
                <w:lang w:val="en-US"/>
              </w:rPr>
            </w:pPr>
            <w:ins w:id="12093" w:author="Liezyl Liton" w:date="2017-08-21T23:46:00Z">
              <w:r w:rsidRPr="009A40F8">
                <w:rPr>
                  <w:rFonts w:ascii="Times New Roman" w:eastAsia="Times New Roman" w:hAnsi="Times New Roman" w:cs="Times New Roman"/>
                  <w:color w:val="000000"/>
                  <w:sz w:val="18"/>
                  <w:szCs w:val="18"/>
                  <w:lang w:val="en-US"/>
                </w:rPr>
                <w:t xml:space="preserve"> 95,547.58 </w:t>
              </w:r>
            </w:ins>
          </w:p>
        </w:tc>
      </w:tr>
      <w:tr w:rsidR="009A40F8" w:rsidRPr="009A40F8" w14:paraId="4CBCCD98" w14:textId="77777777" w:rsidTr="000D75A0">
        <w:tblPrEx>
          <w:tblPrExChange w:id="12094" w:author="Liezyl Liton" w:date="2017-08-21T23:48:00Z">
            <w:tblPrEx>
              <w:tblW w:w="12165" w:type="dxa"/>
            </w:tblPrEx>
          </w:tblPrExChange>
        </w:tblPrEx>
        <w:trPr>
          <w:trHeight w:val="300"/>
          <w:ins w:id="12095" w:author="Liezyl Liton" w:date="2017-08-21T23:46:00Z"/>
          <w:trPrChange w:id="1209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209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1A0B5C48" w14:textId="77777777" w:rsidR="009A40F8" w:rsidRPr="009A40F8" w:rsidRDefault="009A40F8" w:rsidP="009A40F8">
            <w:pPr>
              <w:spacing w:after="0" w:line="240" w:lineRule="auto"/>
              <w:jc w:val="both"/>
              <w:rPr>
                <w:ins w:id="12098" w:author="Liezyl Liton" w:date="2017-08-21T23:46:00Z"/>
                <w:rFonts w:ascii="Times New Roman" w:eastAsia="Times New Roman" w:hAnsi="Times New Roman" w:cs="Times New Roman"/>
                <w:color w:val="000000"/>
                <w:sz w:val="18"/>
                <w:szCs w:val="18"/>
                <w:lang w:val="en-US"/>
              </w:rPr>
            </w:pPr>
            <w:ins w:id="12099" w:author="Liezyl Liton" w:date="2017-08-21T23:46:00Z">
              <w:r w:rsidRPr="009A40F8">
                <w:rPr>
                  <w:rFonts w:ascii="Times New Roman" w:eastAsia="Times New Roman" w:hAnsi="Times New Roman" w:cs="Times New Roman"/>
                  <w:color w:val="000000"/>
                  <w:sz w:val="18"/>
                  <w:szCs w:val="18"/>
                  <w:lang w:val="en-US"/>
                </w:rPr>
                <w:t>Manila</w:t>
              </w:r>
            </w:ins>
          </w:p>
        </w:tc>
        <w:tc>
          <w:tcPr>
            <w:tcW w:w="878" w:type="dxa"/>
            <w:tcBorders>
              <w:top w:val="nil"/>
              <w:left w:val="nil"/>
              <w:bottom w:val="single" w:sz="4" w:space="0" w:color="auto"/>
              <w:right w:val="single" w:sz="4" w:space="0" w:color="auto"/>
            </w:tcBorders>
            <w:shd w:val="clear" w:color="auto" w:fill="auto"/>
            <w:vAlign w:val="center"/>
            <w:hideMark/>
            <w:tcPrChange w:id="1210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40DFFE8A" w14:textId="77777777" w:rsidR="009A40F8" w:rsidRPr="009A40F8" w:rsidRDefault="009A40F8" w:rsidP="009A40F8">
            <w:pPr>
              <w:spacing w:after="0" w:line="240" w:lineRule="auto"/>
              <w:jc w:val="right"/>
              <w:rPr>
                <w:ins w:id="12101" w:author="Liezyl Liton" w:date="2017-08-21T23:46:00Z"/>
                <w:rFonts w:ascii="Times New Roman" w:eastAsia="Times New Roman" w:hAnsi="Times New Roman" w:cs="Times New Roman"/>
                <w:color w:val="000000"/>
                <w:sz w:val="18"/>
                <w:szCs w:val="18"/>
                <w:lang w:val="en-US"/>
              </w:rPr>
            </w:pPr>
            <w:ins w:id="12102" w:author="Liezyl Liton" w:date="2017-08-21T23:46:00Z">
              <w:r w:rsidRPr="009A40F8">
                <w:rPr>
                  <w:rFonts w:ascii="Times New Roman" w:eastAsia="Times New Roman" w:hAnsi="Times New Roman" w:cs="Times New Roman"/>
                  <w:color w:val="000000"/>
                  <w:sz w:val="18"/>
                  <w:szCs w:val="18"/>
                  <w:lang w:val="en-US"/>
                </w:rPr>
                <w:t>142</w:t>
              </w:r>
            </w:ins>
          </w:p>
        </w:tc>
        <w:tc>
          <w:tcPr>
            <w:tcW w:w="1305" w:type="dxa"/>
            <w:tcBorders>
              <w:top w:val="nil"/>
              <w:left w:val="nil"/>
              <w:bottom w:val="single" w:sz="4" w:space="0" w:color="auto"/>
              <w:right w:val="single" w:sz="4" w:space="0" w:color="auto"/>
            </w:tcBorders>
            <w:shd w:val="clear" w:color="auto" w:fill="auto"/>
            <w:vAlign w:val="center"/>
            <w:hideMark/>
            <w:tcPrChange w:id="1210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6C34C7CE" w14:textId="77777777" w:rsidR="009A40F8" w:rsidRPr="009A40F8" w:rsidRDefault="009A40F8" w:rsidP="009A40F8">
            <w:pPr>
              <w:spacing w:after="0" w:line="240" w:lineRule="auto"/>
              <w:jc w:val="right"/>
              <w:rPr>
                <w:ins w:id="12104" w:author="Liezyl Liton" w:date="2017-08-21T23:46:00Z"/>
                <w:rFonts w:ascii="Times New Roman" w:eastAsia="Times New Roman" w:hAnsi="Times New Roman" w:cs="Times New Roman"/>
                <w:color w:val="000000"/>
                <w:sz w:val="18"/>
                <w:szCs w:val="18"/>
                <w:lang w:val="en-US"/>
              </w:rPr>
            </w:pPr>
            <w:ins w:id="12105" w:author="Liezyl Liton" w:date="2017-08-21T23:46:00Z">
              <w:r w:rsidRPr="009A40F8">
                <w:rPr>
                  <w:rFonts w:ascii="Times New Roman" w:eastAsia="Times New Roman" w:hAnsi="Times New Roman" w:cs="Times New Roman"/>
                  <w:color w:val="000000"/>
                  <w:sz w:val="18"/>
                  <w:szCs w:val="18"/>
                  <w:lang w:val="en-US"/>
                </w:rPr>
                <w:t xml:space="preserve"> 40,113.60 </w:t>
              </w:r>
            </w:ins>
          </w:p>
        </w:tc>
        <w:tc>
          <w:tcPr>
            <w:tcW w:w="945" w:type="dxa"/>
            <w:tcBorders>
              <w:top w:val="nil"/>
              <w:left w:val="nil"/>
              <w:bottom w:val="single" w:sz="4" w:space="0" w:color="auto"/>
              <w:right w:val="single" w:sz="4" w:space="0" w:color="auto"/>
            </w:tcBorders>
            <w:shd w:val="clear" w:color="auto" w:fill="auto"/>
            <w:vAlign w:val="center"/>
            <w:hideMark/>
            <w:tcPrChange w:id="1210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3FE22DC9" w14:textId="77777777" w:rsidR="009A40F8" w:rsidRPr="009A40F8" w:rsidRDefault="009A40F8" w:rsidP="009A40F8">
            <w:pPr>
              <w:spacing w:after="0" w:line="240" w:lineRule="auto"/>
              <w:jc w:val="right"/>
              <w:rPr>
                <w:ins w:id="12107" w:author="Liezyl Liton" w:date="2017-08-21T23:46:00Z"/>
                <w:rFonts w:ascii="Times New Roman" w:eastAsia="Times New Roman" w:hAnsi="Times New Roman" w:cs="Times New Roman"/>
                <w:color w:val="000000"/>
                <w:sz w:val="18"/>
                <w:szCs w:val="18"/>
                <w:lang w:val="en-US"/>
              </w:rPr>
            </w:pPr>
            <w:ins w:id="12108" w:author="Liezyl Liton" w:date="2017-08-21T23:46:00Z">
              <w:r w:rsidRPr="009A40F8">
                <w:rPr>
                  <w:rFonts w:ascii="Times New Roman" w:eastAsia="Times New Roman" w:hAnsi="Times New Roman" w:cs="Times New Roman"/>
                  <w:color w:val="000000"/>
                  <w:sz w:val="18"/>
                  <w:szCs w:val="18"/>
                  <w:lang w:val="en-US"/>
                </w:rPr>
                <w:t>107</w:t>
              </w:r>
            </w:ins>
          </w:p>
        </w:tc>
        <w:tc>
          <w:tcPr>
            <w:tcW w:w="1170" w:type="dxa"/>
            <w:tcBorders>
              <w:top w:val="nil"/>
              <w:left w:val="nil"/>
              <w:bottom w:val="single" w:sz="4" w:space="0" w:color="auto"/>
              <w:right w:val="single" w:sz="4" w:space="0" w:color="auto"/>
            </w:tcBorders>
            <w:shd w:val="clear" w:color="auto" w:fill="auto"/>
            <w:vAlign w:val="center"/>
            <w:hideMark/>
            <w:tcPrChange w:id="1210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63034CE9" w14:textId="77777777" w:rsidR="009A40F8" w:rsidRPr="009A40F8" w:rsidRDefault="009A40F8" w:rsidP="009A40F8">
            <w:pPr>
              <w:spacing w:after="0" w:line="240" w:lineRule="auto"/>
              <w:jc w:val="right"/>
              <w:rPr>
                <w:ins w:id="12110" w:author="Liezyl Liton" w:date="2017-08-21T23:46:00Z"/>
                <w:rFonts w:ascii="Times New Roman" w:eastAsia="Times New Roman" w:hAnsi="Times New Roman" w:cs="Times New Roman"/>
                <w:color w:val="000000"/>
                <w:sz w:val="18"/>
                <w:szCs w:val="18"/>
                <w:lang w:val="en-US"/>
              </w:rPr>
            </w:pPr>
            <w:ins w:id="12111" w:author="Liezyl Liton" w:date="2017-08-21T23:46:00Z">
              <w:r w:rsidRPr="009A40F8">
                <w:rPr>
                  <w:rFonts w:ascii="Times New Roman" w:eastAsia="Times New Roman" w:hAnsi="Times New Roman" w:cs="Times New Roman"/>
                  <w:color w:val="000000"/>
                  <w:sz w:val="18"/>
                  <w:szCs w:val="18"/>
                  <w:lang w:val="en-US"/>
                </w:rPr>
                <w:t xml:space="preserve"> 13,859.00 </w:t>
              </w:r>
            </w:ins>
          </w:p>
        </w:tc>
        <w:tc>
          <w:tcPr>
            <w:tcW w:w="900" w:type="dxa"/>
            <w:tcBorders>
              <w:top w:val="nil"/>
              <w:left w:val="nil"/>
              <w:bottom w:val="single" w:sz="4" w:space="0" w:color="auto"/>
              <w:right w:val="single" w:sz="4" w:space="0" w:color="auto"/>
            </w:tcBorders>
            <w:shd w:val="clear" w:color="auto" w:fill="auto"/>
            <w:vAlign w:val="center"/>
            <w:hideMark/>
            <w:tcPrChange w:id="1211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10AA7F22" w14:textId="77777777" w:rsidR="009A40F8" w:rsidRPr="009A40F8" w:rsidRDefault="009A40F8" w:rsidP="009A40F8">
            <w:pPr>
              <w:spacing w:after="0" w:line="240" w:lineRule="auto"/>
              <w:jc w:val="right"/>
              <w:rPr>
                <w:ins w:id="12113" w:author="Liezyl Liton" w:date="2017-08-21T23:46:00Z"/>
                <w:rFonts w:ascii="Times New Roman" w:eastAsia="Times New Roman" w:hAnsi="Times New Roman" w:cs="Times New Roman"/>
                <w:color w:val="000000"/>
                <w:sz w:val="18"/>
                <w:szCs w:val="18"/>
                <w:lang w:val="en-US"/>
              </w:rPr>
            </w:pPr>
            <w:ins w:id="12114" w:author="Liezyl Liton" w:date="2017-08-21T23:46:00Z">
              <w:r w:rsidRPr="009A40F8">
                <w:rPr>
                  <w:rFonts w:ascii="Times New Roman" w:eastAsia="Times New Roman" w:hAnsi="Times New Roman" w:cs="Times New Roman"/>
                  <w:color w:val="000000"/>
                  <w:sz w:val="18"/>
                  <w:szCs w:val="18"/>
                  <w:lang w:val="en-US"/>
                </w:rPr>
                <w:t>80</w:t>
              </w:r>
            </w:ins>
          </w:p>
        </w:tc>
        <w:tc>
          <w:tcPr>
            <w:tcW w:w="1080" w:type="dxa"/>
            <w:tcBorders>
              <w:top w:val="nil"/>
              <w:left w:val="nil"/>
              <w:bottom w:val="single" w:sz="4" w:space="0" w:color="auto"/>
              <w:right w:val="single" w:sz="4" w:space="0" w:color="auto"/>
            </w:tcBorders>
            <w:shd w:val="clear" w:color="auto" w:fill="auto"/>
            <w:vAlign w:val="center"/>
            <w:hideMark/>
            <w:tcPrChange w:id="1211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77DBF1D2" w14:textId="77777777" w:rsidR="009A40F8" w:rsidRPr="009A40F8" w:rsidRDefault="009A40F8" w:rsidP="009A40F8">
            <w:pPr>
              <w:spacing w:after="0" w:line="240" w:lineRule="auto"/>
              <w:jc w:val="right"/>
              <w:rPr>
                <w:ins w:id="12116" w:author="Liezyl Liton" w:date="2017-08-21T23:46:00Z"/>
                <w:rFonts w:ascii="Times New Roman" w:eastAsia="Times New Roman" w:hAnsi="Times New Roman" w:cs="Times New Roman"/>
                <w:color w:val="000000"/>
                <w:sz w:val="18"/>
                <w:szCs w:val="18"/>
                <w:lang w:val="en-US"/>
              </w:rPr>
            </w:pPr>
            <w:ins w:id="12117" w:author="Liezyl Liton" w:date="2017-08-21T23:46:00Z">
              <w:r w:rsidRPr="009A40F8">
                <w:rPr>
                  <w:rFonts w:ascii="Times New Roman" w:eastAsia="Times New Roman" w:hAnsi="Times New Roman" w:cs="Times New Roman"/>
                  <w:color w:val="000000"/>
                  <w:sz w:val="18"/>
                  <w:szCs w:val="18"/>
                  <w:lang w:val="en-US"/>
                </w:rPr>
                <w:t xml:space="preserve"> 65,893.00 </w:t>
              </w:r>
            </w:ins>
          </w:p>
        </w:tc>
        <w:tc>
          <w:tcPr>
            <w:tcW w:w="900" w:type="dxa"/>
            <w:tcBorders>
              <w:top w:val="nil"/>
              <w:left w:val="nil"/>
              <w:bottom w:val="single" w:sz="4" w:space="0" w:color="auto"/>
              <w:right w:val="single" w:sz="4" w:space="0" w:color="auto"/>
            </w:tcBorders>
            <w:shd w:val="clear" w:color="auto" w:fill="auto"/>
            <w:vAlign w:val="center"/>
            <w:hideMark/>
            <w:tcPrChange w:id="1211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4BD90784" w14:textId="77777777" w:rsidR="009A40F8" w:rsidRPr="009A40F8" w:rsidRDefault="009A40F8" w:rsidP="009A40F8">
            <w:pPr>
              <w:spacing w:after="0" w:line="240" w:lineRule="auto"/>
              <w:jc w:val="right"/>
              <w:rPr>
                <w:ins w:id="12119" w:author="Liezyl Liton" w:date="2017-08-21T23:46:00Z"/>
                <w:rFonts w:ascii="Times New Roman" w:eastAsia="Times New Roman" w:hAnsi="Times New Roman" w:cs="Times New Roman"/>
                <w:color w:val="000000"/>
                <w:sz w:val="18"/>
                <w:szCs w:val="18"/>
                <w:lang w:val="en-US"/>
              </w:rPr>
            </w:pPr>
            <w:ins w:id="12120" w:author="Liezyl Liton" w:date="2017-08-21T23:46:00Z">
              <w:r w:rsidRPr="009A40F8">
                <w:rPr>
                  <w:rFonts w:ascii="Times New Roman" w:eastAsia="Times New Roman" w:hAnsi="Times New Roman" w:cs="Times New Roman"/>
                  <w:color w:val="000000"/>
                  <w:sz w:val="18"/>
                  <w:szCs w:val="18"/>
                  <w:lang w:val="en-US"/>
                </w:rPr>
                <w:t>329</w:t>
              </w:r>
            </w:ins>
          </w:p>
        </w:tc>
        <w:tc>
          <w:tcPr>
            <w:tcW w:w="1260" w:type="dxa"/>
            <w:tcBorders>
              <w:top w:val="nil"/>
              <w:left w:val="nil"/>
              <w:bottom w:val="single" w:sz="4" w:space="0" w:color="auto"/>
              <w:right w:val="single" w:sz="4" w:space="0" w:color="auto"/>
            </w:tcBorders>
            <w:shd w:val="clear" w:color="auto" w:fill="auto"/>
            <w:vAlign w:val="center"/>
            <w:hideMark/>
            <w:tcPrChange w:id="1212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6002211A" w14:textId="77777777" w:rsidR="009A40F8" w:rsidRPr="009A40F8" w:rsidRDefault="009A40F8" w:rsidP="009A40F8">
            <w:pPr>
              <w:spacing w:after="0" w:line="240" w:lineRule="auto"/>
              <w:jc w:val="right"/>
              <w:rPr>
                <w:ins w:id="12122" w:author="Liezyl Liton" w:date="2017-08-21T23:46:00Z"/>
                <w:rFonts w:ascii="Times New Roman" w:eastAsia="Times New Roman" w:hAnsi="Times New Roman" w:cs="Times New Roman"/>
                <w:color w:val="000000"/>
                <w:sz w:val="18"/>
                <w:szCs w:val="18"/>
                <w:lang w:val="en-US"/>
              </w:rPr>
            </w:pPr>
            <w:ins w:id="12123" w:author="Liezyl Liton" w:date="2017-08-21T23:46:00Z">
              <w:r w:rsidRPr="009A40F8">
                <w:rPr>
                  <w:rFonts w:ascii="Times New Roman" w:eastAsia="Times New Roman" w:hAnsi="Times New Roman" w:cs="Times New Roman"/>
                  <w:color w:val="000000"/>
                  <w:sz w:val="18"/>
                  <w:szCs w:val="18"/>
                  <w:lang w:val="en-US"/>
                </w:rPr>
                <w:t xml:space="preserve"> 119,865.60 </w:t>
              </w:r>
            </w:ins>
          </w:p>
        </w:tc>
      </w:tr>
      <w:tr w:rsidR="009A40F8" w:rsidRPr="009A40F8" w14:paraId="70558F9D" w14:textId="77777777" w:rsidTr="000D75A0">
        <w:tblPrEx>
          <w:tblPrExChange w:id="12124" w:author="Liezyl Liton" w:date="2017-08-21T23:48:00Z">
            <w:tblPrEx>
              <w:tblW w:w="12165" w:type="dxa"/>
            </w:tblPrEx>
          </w:tblPrExChange>
        </w:tblPrEx>
        <w:trPr>
          <w:trHeight w:val="300"/>
          <w:ins w:id="12125" w:author="Liezyl Liton" w:date="2017-08-21T23:46:00Z"/>
          <w:trPrChange w:id="12126" w:author="Liezyl Liton" w:date="2017-08-21T23:48:00Z">
            <w:trPr>
              <w:gridAfter w:val="0"/>
              <w:trHeight w:val="300"/>
            </w:trPr>
          </w:trPrChange>
        </w:trPr>
        <w:tc>
          <w:tcPr>
            <w:tcW w:w="1207" w:type="dxa"/>
            <w:tcBorders>
              <w:top w:val="nil"/>
              <w:left w:val="single" w:sz="4" w:space="0" w:color="auto"/>
              <w:bottom w:val="single" w:sz="4" w:space="0" w:color="auto"/>
              <w:right w:val="single" w:sz="4" w:space="0" w:color="auto"/>
            </w:tcBorders>
            <w:shd w:val="clear" w:color="auto" w:fill="auto"/>
            <w:vAlign w:val="center"/>
            <w:hideMark/>
            <w:tcPrChange w:id="12127" w:author="Liezyl Liton" w:date="2017-08-21T23:48:00Z">
              <w:tcPr>
                <w:tcW w:w="1207" w:type="dxa"/>
                <w:tcBorders>
                  <w:top w:val="nil"/>
                  <w:left w:val="single" w:sz="4" w:space="0" w:color="auto"/>
                  <w:bottom w:val="single" w:sz="4" w:space="0" w:color="auto"/>
                  <w:right w:val="single" w:sz="4" w:space="0" w:color="auto"/>
                </w:tcBorders>
                <w:shd w:val="clear" w:color="auto" w:fill="auto"/>
                <w:vAlign w:val="center"/>
                <w:hideMark/>
              </w:tcPr>
            </w:tcPrChange>
          </w:tcPr>
          <w:p w14:paraId="02281052" w14:textId="77777777" w:rsidR="009A40F8" w:rsidRPr="009A40F8" w:rsidRDefault="009A40F8" w:rsidP="009A40F8">
            <w:pPr>
              <w:spacing w:after="0" w:line="240" w:lineRule="auto"/>
              <w:jc w:val="both"/>
              <w:rPr>
                <w:ins w:id="12128" w:author="Liezyl Liton" w:date="2017-08-21T23:46:00Z"/>
                <w:rFonts w:ascii="Times New Roman" w:eastAsia="Times New Roman" w:hAnsi="Times New Roman" w:cs="Times New Roman"/>
                <w:b/>
                <w:bCs/>
                <w:color w:val="000000"/>
                <w:sz w:val="18"/>
                <w:szCs w:val="18"/>
                <w:lang w:val="en-US"/>
              </w:rPr>
            </w:pPr>
            <w:ins w:id="12129" w:author="Liezyl Liton" w:date="2017-08-21T23:46:00Z">
              <w:r w:rsidRPr="009A40F8">
                <w:rPr>
                  <w:rFonts w:ascii="Times New Roman" w:eastAsia="Times New Roman" w:hAnsi="Times New Roman" w:cs="Times New Roman"/>
                  <w:b/>
                  <w:bCs/>
                  <w:color w:val="000000"/>
                  <w:sz w:val="18"/>
                  <w:szCs w:val="18"/>
                  <w:lang w:val="en-US"/>
                </w:rPr>
                <w:t>Total</w:t>
              </w:r>
            </w:ins>
          </w:p>
        </w:tc>
        <w:tc>
          <w:tcPr>
            <w:tcW w:w="878" w:type="dxa"/>
            <w:tcBorders>
              <w:top w:val="nil"/>
              <w:left w:val="nil"/>
              <w:bottom w:val="single" w:sz="4" w:space="0" w:color="auto"/>
              <w:right w:val="single" w:sz="4" w:space="0" w:color="auto"/>
            </w:tcBorders>
            <w:shd w:val="clear" w:color="auto" w:fill="auto"/>
            <w:vAlign w:val="center"/>
            <w:hideMark/>
            <w:tcPrChange w:id="12130" w:author="Liezyl Liton" w:date="2017-08-21T23:48:00Z">
              <w:tcPr>
                <w:tcW w:w="878" w:type="dxa"/>
                <w:tcBorders>
                  <w:top w:val="nil"/>
                  <w:left w:val="nil"/>
                  <w:bottom w:val="single" w:sz="4" w:space="0" w:color="auto"/>
                  <w:right w:val="single" w:sz="4" w:space="0" w:color="auto"/>
                </w:tcBorders>
                <w:shd w:val="clear" w:color="auto" w:fill="auto"/>
                <w:vAlign w:val="center"/>
                <w:hideMark/>
              </w:tcPr>
            </w:tcPrChange>
          </w:tcPr>
          <w:p w14:paraId="5606D3EF" w14:textId="77777777" w:rsidR="009A40F8" w:rsidRPr="009A40F8" w:rsidRDefault="009A40F8" w:rsidP="009A40F8">
            <w:pPr>
              <w:spacing w:after="0" w:line="240" w:lineRule="auto"/>
              <w:jc w:val="right"/>
              <w:rPr>
                <w:ins w:id="12131" w:author="Liezyl Liton" w:date="2017-08-21T23:46:00Z"/>
                <w:rFonts w:ascii="Times New Roman" w:eastAsia="Times New Roman" w:hAnsi="Times New Roman" w:cs="Times New Roman"/>
                <w:b/>
                <w:bCs/>
                <w:color w:val="000000"/>
                <w:sz w:val="18"/>
                <w:szCs w:val="18"/>
                <w:lang w:val="en-US"/>
              </w:rPr>
            </w:pPr>
            <w:ins w:id="12132" w:author="Liezyl Liton" w:date="2017-08-21T23:46:00Z">
              <w:r w:rsidRPr="009A40F8">
                <w:rPr>
                  <w:rFonts w:ascii="Times New Roman" w:eastAsia="Times New Roman" w:hAnsi="Times New Roman" w:cs="Times New Roman"/>
                  <w:b/>
                  <w:bCs/>
                  <w:color w:val="000000"/>
                  <w:sz w:val="18"/>
                  <w:szCs w:val="18"/>
                  <w:lang w:val="en-US"/>
                </w:rPr>
                <w:t>454</w:t>
              </w:r>
            </w:ins>
          </w:p>
        </w:tc>
        <w:tc>
          <w:tcPr>
            <w:tcW w:w="1305" w:type="dxa"/>
            <w:tcBorders>
              <w:top w:val="nil"/>
              <w:left w:val="nil"/>
              <w:bottom w:val="single" w:sz="4" w:space="0" w:color="auto"/>
              <w:right w:val="single" w:sz="4" w:space="0" w:color="auto"/>
            </w:tcBorders>
            <w:shd w:val="clear" w:color="auto" w:fill="auto"/>
            <w:vAlign w:val="center"/>
            <w:hideMark/>
            <w:tcPrChange w:id="12133" w:author="Liezyl Liton" w:date="2017-08-21T23:48:00Z">
              <w:tcPr>
                <w:tcW w:w="1305" w:type="dxa"/>
                <w:tcBorders>
                  <w:top w:val="nil"/>
                  <w:left w:val="nil"/>
                  <w:bottom w:val="single" w:sz="4" w:space="0" w:color="auto"/>
                  <w:right w:val="single" w:sz="4" w:space="0" w:color="auto"/>
                </w:tcBorders>
                <w:shd w:val="clear" w:color="auto" w:fill="auto"/>
                <w:vAlign w:val="center"/>
                <w:hideMark/>
              </w:tcPr>
            </w:tcPrChange>
          </w:tcPr>
          <w:p w14:paraId="5EFD4FDE" w14:textId="77777777" w:rsidR="009A40F8" w:rsidRPr="009A40F8" w:rsidRDefault="009A40F8" w:rsidP="009A40F8">
            <w:pPr>
              <w:spacing w:after="0" w:line="240" w:lineRule="auto"/>
              <w:jc w:val="right"/>
              <w:rPr>
                <w:ins w:id="12134" w:author="Liezyl Liton" w:date="2017-08-21T23:46:00Z"/>
                <w:rFonts w:ascii="Times New Roman" w:eastAsia="Times New Roman" w:hAnsi="Times New Roman" w:cs="Times New Roman"/>
                <w:b/>
                <w:bCs/>
                <w:color w:val="000000"/>
                <w:sz w:val="18"/>
                <w:szCs w:val="18"/>
                <w:lang w:val="en-US"/>
              </w:rPr>
            </w:pPr>
            <w:ins w:id="12135" w:author="Liezyl Liton" w:date="2017-08-21T23:46:00Z">
              <w:r w:rsidRPr="009A40F8">
                <w:rPr>
                  <w:rFonts w:ascii="Times New Roman" w:eastAsia="Times New Roman" w:hAnsi="Times New Roman" w:cs="Times New Roman"/>
                  <w:b/>
                  <w:bCs/>
                  <w:color w:val="000000"/>
                  <w:sz w:val="18"/>
                  <w:szCs w:val="18"/>
                  <w:lang w:val="en-US"/>
                </w:rPr>
                <w:t xml:space="preserve"> 264,146.00 </w:t>
              </w:r>
            </w:ins>
          </w:p>
        </w:tc>
        <w:tc>
          <w:tcPr>
            <w:tcW w:w="945" w:type="dxa"/>
            <w:tcBorders>
              <w:top w:val="nil"/>
              <w:left w:val="nil"/>
              <w:bottom w:val="single" w:sz="4" w:space="0" w:color="auto"/>
              <w:right w:val="single" w:sz="4" w:space="0" w:color="auto"/>
            </w:tcBorders>
            <w:shd w:val="clear" w:color="auto" w:fill="auto"/>
            <w:vAlign w:val="center"/>
            <w:hideMark/>
            <w:tcPrChange w:id="12136" w:author="Liezyl Liton" w:date="2017-08-21T23:48:00Z">
              <w:tcPr>
                <w:tcW w:w="945" w:type="dxa"/>
                <w:tcBorders>
                  <w:top w:val="nil"/>
                  <w:left w:val="nil"/>
                  <w:bottom w:val="single" w:sz="4" w:space="0" w:color="auto"/>
                  <w:right w:val="single" w:sz="4" w:space="0" w:color="auto"/>
                </w:tcBorders>
                <w:shd w:val="clear" w:color="auto" w:fill="auto"/>
                <w:vAlign w:val="center"/>
                <w:hideMark/>
              </w:tcPr>
            </w:tcPrChange>
          </w:tcPr>
          <w:p w14:paraId="36EDD28A" w14:textId="77777777" w:rsidR="009A40F8" w:rsidRPr="009A40F8" w:rsidRDefault="009A40F8" w:rsidP="009A40F8">
            <w:pPr>
              <w:spacing w:after="0" w:line="240" w:lineRule="auto"/>
              <w:jc w:val="right"/>
              <w:rPr>
                <w:ins w:id="12137" w:author="Liezyl Liton" w:date="2017-08-21T23:46:00Z"/>
                <w:rFonts w:ascii="Times New Roman" w:eastAsia="Times New Roman" w:hAnsi="Times New Roman" w:cs="Times New Roman"/>
                <w:b/>
                <w:bCs/>
                <w:color w:val="000000"/>
                <w:sz w:val="18"/>
                <w:szCs w:val="18"/>
                <w:lang w:val="en-US"/>
              </w:rPr>
            </w:pPr>
            <w:ins w:id="12138" w:author="Liezyl Liton" w:date="2017-08-21T23:46:00Z">
              <w:r w:rsidRPr="009A40F8">
                <w:rPr>
                  <w:rFonts w:ascii="Times New Roman" w:eastAsia="Times New Roman" w:hAnsi="Times New Roman" w:cs="Times New Roman"/>
                  <w:b/>
                  <w:bCs/>
                  <w:color w:val="000000"/>
                  <w:sz w:val="18"/>
                  <w:szCs w:val="18"/>
                  <w:lang w:val="en-US"/>
                </w:rPr>
                <w:t>573</w:t>
              </w:r>
            </w:ins>
          </w:p>
        </w:tc>
        <w:tc>
          <w:tcPr>
            <w:tcW w:w="1170" w:type="dxa"/>
            <w:tcBorders>
              <w:top w:val="nil"/>
              <w:left w:val="nil"/>
              <w:bottom w:val="single" w:sz="4" w:space="0" w:color="auto"/>
              <w:right w:val="single" w:sz="4" w:space="0" w:color="auto"/>
            </w:tcBorders>
            <w:shd w:val="clear" w:color="auto" w:fill="auto"/>
            <w:vAlign w:val="center"/>
            <w:hideMark/>
            <w:tcPrChange w:id="12139" w:author="Liezyl Liton" w:date="2017-08-21T23:48:00Z">
              <w:tcPr>
                <w:tcW w:w="1170" w:type="dxa"/>
                <w:tcBorders>
                  <w:top w:val="nil"/>
                  <w:left w:val="nil"/>
                  <w:bottom w:val="single" w:sz="4" w:space="0" w:color="auto"/>
                  <w:right w:val="single" w:sz="4" w:space="0" w:color="auto"/>
                </w:tcBorders>
                <w:shd w:val="clear" w:color="auto" w:fill="auto"/>
                <w:vAlign w:val="center"/>
                <w:hideMark/>
              </w:tcPr>
            </w:tcPrChange>
          </w:tcPr>
          <w:p w14:paraId="5CB2B845" w14:textId="77777777" w:rsidR="009A40F8" w:rsidRPr="009A40F8" w:rsidRDefault="009A40F8" w:rsidP="009A40F8">
            <w:pPr>
              <w:spacing w:after="0" w:line="240" w:lineRule="auto"/>
              <w:jc w:val="right"/>
              <w:rPr>
                <w:ins w:id="12140" w:author="Liezyl Liton" w:date="2017-08-21T23:46:00Z"/>
                <w:rFonts w:ascii="Times New Roman" w:eastAsia="Times New Roman" w:hAnsi="Times New Roman" w:cs="Times New Roman"/>
                <w:b/>
                <w:bCs/>
                <w:color w:val="000000"/>
                <w:sz w:val="18"/>
                <w:szCs w:val="18"/>
                <w:lang w:val="en-US"/>
              </w:rPr>
            </w:pPr>
            <w:ins w:id="12141" w:author="Liezyl Liton" w:date="2017-08-21T23:46:00Z">
              <w:r w:rsidRPr="009A40F8">
                <w:rPr>
                  <w:rFonts w:ascii="Times New Roman" w:eastAsia="Times New Roman" w:hAnsi="Times New Roman" w:cs="Times New Roman"/>
                  <w:b/>
                  <w:bCs/>
                  <w:color w:val="000000"/>
                  <w:sz w:val="18"/>
                  <w:szCs w:val="18"/>
                  <w:lang w:val="en-US"/>
                </w:rPr>
                <w:t xml:space="preserve"> 342,190.00 </w:t>
              </w:r>
            </w:ins>
          </w:p>
        </w:tc>
        <w:tc>
          <w:tcPr>
            <w:tcW w:w="900" w:type="dxa"/>
            <w:tcBorders>
              <w:top w:val="nil"/>
              <w:left w:val="nil"/>
              <w:bottom w:val="single" w:sz="4" w:space="0" w:color="auto"/>
              <w:right w:val="single" w:sz="4" w:space="0" w:color="auto"/>
            </w:tcBorders>
            <w:shd w:val="clear" w:color="auto" w:fill="auto"/>
            <w:vAlign w:val="center"/>
            <w:hideMark/>
            <w:tcPrChange w:id="12142" w:author="Liezyl Liton" w:date="2017-08-21T23:48:00Z">
              <w:tcPr>
                <w:tcW w:w="900" w:type="dxa"/>
                <w:tcBorders>
                  <w:top w:val="nil"/>
                  <w:left w:val="nil"/>
                  <w:bottom w:val="single" w:sz="4" w:space="0" w:color="auto"/>
                  <w:right w:val="single" w:sz="4" w:space="0" w:color="auto"/>
                </w:tcBorders>
                <w:shd w:val="clear" w:color="auto" w:fill="auto"/>
                <w:vAlign w:val="center"/>
                <w:hideMark/>
              </w:tcPr>
            </w:tcPrChange>
          </w:tcPr>
          <w:p w14:paraId="4F541B7D" w14:textId="77777777" w:rsidR="009A40F8" w:rsidRPr="009A40F8" w:rsidRDefault="009A40F8" w:rsidP="009A40F8">
            <w:pPr>
              <w:spacing w:after="0" w:line="240" w:lineRule="auto"/>
              <w:jc w:val="right"/>
              <w:rPr>
                <w:ins w:id="12143" w:author="Liezyl Liton" w:date="2017-08-21T23:46:00Z"/>
                <w:rFonts w:ascii="Times New Roman" w:eastAsia="Times New Roman" w:hAnsi="Times New Roman" w:cs="Times New Roman"/>
                <w:b/>
                <w:bCs/>
                <w:color w:val="000000"/>
                <w:sz w:val="18"/>
                <w:szCs w:val="18"/>
                <w:lang w:val="en-US"/>
              </w:rPr>
            </w:pPr>
            <w:ins w:id="12144" w:author="Liezyl Liton" w:date="2017-08-21T23:46:00Z">
              <w:r w:rsidRPr="009A40F8">
                <w:rPr>
                  <w:rFonts w:ascii="Times New Roman" w:eastAsia="Times New Roman" w:hAnsi="Times New Roman" w:cs="Times New Roman"/>
                  <w:b/>
                  <w:bCs/>
                  <w:color w:val="000000"/>
                  <w:sz w:val="18"/>
                  <w:szCs w:val="18"/>
                  <w:lang w:val="en-US"/>
                </w:rPr>
                <w:t>562</w:t>
              </w:r>
            </w:ins>
          </w:p>
        </w:tc>
        <w:tc>
          <w:tcPr>
            <w:tcW w:w="1080" w:type="dxa"/>
            <w:tcBorders>
              <w:top w:val="nil"/>
              <w:left w:val="nil"/>
              <w:bottom w:val="single" w:sz="4" w:space="0" w:color="auto"/>
              <w:right w:val="single" w:sz="4" w:space="0" w:color="auto"/>
            </w:tcBorders>
            <w:shd w:val="clear" w:color="auto" w:fill="auto"/>
            <w:vAlign w:val="center"/>
            <w:hideMark/>
            <w:tcPrChange w:id="12145" w:author="Liezyl Liton" w:date="2017-08-21T23:48:00Z">
              <w:tcPr>
                <w:tcW w:w="1080" w:type="dxa"/>
                <w:tcBorders>
                  <w:top w:val="nil"/>
                  <w:left w:val="nil"/>
                  <w:bottom w:val="single" w:sz="4" w:space="0" w:color="auto"/>
                  <w:right w:val="single" w:sz="4" w:space="0" w:color="auto"/>
                </w:tcBorders>
                <w:shd w:val="clear" w:color="auto" w:fill="auto"/>
                <w:vAlign w:val="center"/>
                <w:hideMark/>
              </w:tcPr>
            </w:tcPrChange>
          </w:tcPr>
          <w:p w14:paraId="68AF5DE1" w14:textId="77777777" w:rsidR="009A40F8" w:rsidRPr="009A40F8" w:rsidRDefault="009A40F8" w:rsidP="009A40F8">
            <w:pPr>
              <w:spacing w:after="0" w:line="240" w:lineRule="auto"/>
              <w:jc w:val="right"/>
              <w:rPr>
                <w:ins w:id="12146" w:author="Liezyl Liton" w:date="2017-08-21T23:46:00Z"/>
                <w:rFonts w:ascii="Times New Roman" w:eastAsia="Times New Roman" w:hAnsi="Times New Roman" w:cs="Times New Roman"/>
                <w:b/>
                <w:bCs/>
                <w:color w:val="000000"/>
                <w:sz w:val="18"/>
                <w:szCs w:val="18"/>
                <w:lang w:val="en-US"/>
              </w:rPr>
            </w:pPr>
            <w:ins w:id="12147" w:author="Liezyl Liton" w:date="2017-08-21T23:46:00Z">
              <w:r w:rsidRPr="009A40F8">
                <w:rPr>
                  <w:rFonts w:ascii="Times New Roman" w:eastAsia="Times New Roman" w:hAnsi="Times New Roman" w:cs="Times New Roman"/>
                  <w:b/>
                  <w:bCs/>
                  <w:color w:val="000000"/>
                  <w:sz w:val="18"/>
                  <w:szCs w:val="18"/>
                  <w:lang w:val="en-US"/>
                </w:rPr>
                <w:t xml:space="preserve"> 519,443.58 </w:t>
              </w:r>
            </w:ins>
          </w:p>
        </w:tc>
        <w:tc>
          <w:tcPr>
            <w:tcW w:w="900" w:type="dxa"/>
            <w:tcBorders>
              <w:top w:val="nil"/>
              <w:left w:val="nil"/>
              <w:bottom w:val="single" w:sz="4" w:space="0" w:color="auto"/>
              <w:right w:val="single" w:sz="4" w:space="0" w:color="auto"/>
            </w:tcBorders>
            <w:shd w:val="clear" w:color="auto" w:fill="auto"/>
            <w:vAlign w:val="center"/>
            <w:hideMark/>
            <w:tcPrChange w:id="12148" w:author="Liezyl Liton" w:date="2017-08-21T23:48:00Z">
              <w:tcPr>
                <w:tcW w:w="2140" w:type="dxa"/>
                <w:gridSpan w:val="4"/>
                <w:tcBorders>
                  <w:top w:val="nil"/>
                  <w:left w:val="nil"/>
                  <w:bottom w:val="single" w:sz="4" w:space="0" w:color="auto"/>
                  <w:right w:val="single" w:sz="4" w:space="0" w:color="auto"/>
                </w:tcBorders>
                <w:shd w:val="clear" w:color="auto" w:fill="auto"/>
                <w:vAlign w:val="center"/>
                <w:hideMark/>
              </w:tcPr>
            </w:tcPrChange>
          </w:tcPr>
          <w:p w14:paraId="2AB167EB" w14:textId="77777777" w:rsidR="009A40F8" w:rsidRPr="009A40F8" w:rsidRDefault="009A40F8" w:rsidP="009A40F8">
            <w:pPr>
              <w:spacing w:after="0" w:line="240" w:lineRule="auto"/>
              <w:jc w:val="right"/>
              <w:rPr>
                <w:ins w:id="12149" w:author="Liezyl Liton" w:date="2017-08-21T23:46:00Z"/>
                <w:rFonts w:ascii="Times New Roman" w:eastAsia="Times New Roman" w:hAnsi="Times New Roman" w:cs="Times New Roman"/>
                <w:b/>
                <w:bCs/>
                <w:color w:val="000000"/>
                <w:sz w:val="18"/>
                <w:szCs w:val="18"/>
                <w:lang w:val="en-US"/>
              </w:rPr>
            </w:pPr>
            <w:ins w:id="12150" w:author="Liezyl Liton" w:date="2017-08-21T23:46:00Z">
              <w:r w:rsidRPr="009A40F8">
                <w:rPr>
                  <w:rFonts w:ascii="Times New Roman" w:eastAsia="Times New Roman" w:hAnsi="Times New Roman" w:cs="Times New Roman"/>
                  <w:b/>
                  <w:bCs/>
                  <w:color w:val="000000"/>
                  <w:sz w:val="18"/>
                  <w:szCs w:val="18"/>
                  <w:lang w:val="en-US"/>
                </w:rPr>
                <w:t>1,589.00</w:t>
              </w:r>
            </w:ins>
          </w:p>
        </w:tc>
        <w:tc>
          <w:tcPr>
            <w:tcW w:w="1260" w:type="dxa"/>
            <w:tcBorders>
              <w:top w:val="nil"/>
              <w:left w:val="nil"/>
              <w:bottom w:val="single" w:sz="4" w:space="0" w:color="auto"/>
              <w:right w:val="single" w:sz="4" w:space="0" w:color="auto"/>
            </w:tcBorders>
            <w:shd w:val="clear" w:color="auto" w:fill="auto"/>
            <w:vAlign w:val="center"/>
            <w:hideMark/>
            <w:tcPrChange w:id="12151" w:author="Liezyl Liton" w:date="2017-08-21T23:48:00Z">
              <w:tcPr>
                <w:tcW w:w="2540" w:type="dxa"/>
                <w:gridSpan w:val="3"/>
                <w:tcBorders>
                  <w:top w:val="nil"/>
                  <w:left w:val="nil"/>
                  <w:bottom w:val="single" w:sz="4" w:space="0" w:color="auto"/>
                  <w:right w:val="single" w:sz="4" w:space="0" w:color="auto"/>
                </w:tcBorders>
                <w:shd w:val="clear" w:color="auto" w:fill="auto"/>
                <w:vAlign w:val="center"/>
                <w:hideMark/>
              </w:tcPr>
            </w:tcPrChange>
          </w:tcPr>
          <w:p w14:paraId="72EC5A6A" w14:textId="77777777" w:rsidR="009A40F8" w:rsidRPr="009A40F8" w:rsidRDefault="009A40F8" w:rsidP="009A40F8">
            <w:pPr>
              <w:spacing w:after="0" w:line="240" w:lineRule="auto"/>
              <w:jc w:val="right"/>
              <w:rPr>
                <w:ins w:id="12152" w:author="Liezyl Liton" w:date="2017-08-21T23:46:00Z"/>
                <w:rFonts w:ascii="Times New Roman" w:eastAsia="Times New Roman" w:hAnsi="Times New Roman" w:cs="Times New Roman"/>
                <w:b/>
                <w:bCs/>
                <w:color w:val="000000"/>
                <w:sz w:val="18"/>
                <w:szCs w:val="18"/>
                <w:lang w:val="en-US"/>
              </w:rPr>
            </w:pPr>
            <w:ins w:id="12153" w:author="Liezyl Liton" w:date="2017-08-21T23:46:00Z">
              <w:r w:rsidRPr="009A40F8">
                <w:rPr>
                  <w:rFonts w:ascii="Times New Roman" w:eastAsia="Times New Roman" w:hAnsi="Times New Roman" w:cs="Times New Roman"/>
                  <w:b/>
                  <w:bCs/>
                  <w:color w:val="000000"/>
                  <w:sz w:val="18"/>
                  <w:szCs w:val="18"/>
                  <w:lang w:val="en-US"/>
                </w:rPr>
                <w:t xml:space="preserve"> 1,128,913.68 </w:t>
              </w:r>
            </w:ins>
          </w:p>
        </w:tc>
      </w:tr>
    </w:tbl>
    <w:p w14:paraId="3A12C064" w14:textId="67CC41C7" w:rsidR="009A40F8" w:rsidRPr="00617EC9" w:rsidDel="000D2E47" w:rsidRDefault="009A40F8" w:rsidP="003C2D3A">
      <w:pPr>
        <w:spacing w:after="0" w:line="240" w:lineRule="auto"/>
        <w:ind w:left="360"/>
        <w:jc w:val="center"/>
        <w:rPr>
          <w:del w:id="12154" w:author="Liezyl Liton" w:date="2017-08-22T00:22:00Z"/>
          <w:rFonts w:ascii="Times New Roman" w:hAnsi="Times New Roman" w:cs="Times New Roman"/>
          <w:b/>
        </w:rPr>
      </w:pPr>
    </w:p>
    <w:p w14:paraId="10F75C1C" w14:textId="220469CE" w:rsidR="00701041" w:rsidRPr="00617EC9" w:rsidRDefault="00690D80" w:rsidP="00701041">
      <w:pPr>
        <w:spacing w:after="0" w:line="240" w:lineRule="auto"/>
        <w:ind w:hanging="806"/>
        <w:jc w:val="both"/>
        <w:rPr>
          <w:ins w:id="12155" w:author="John Junico Bernados" w:date="2017-08-18T20:55:00Z"/>
          <w:rFonts w:ascii="Times New Roman" w:hAnsi="Times New Roman" w:cs="Times New Roman"/>
          <w:i/>
          <w:sz w:val="18"/>
          <w:szCs w:val="18"/>
        </w:rPr>
      </w:pPr>
      <w:del w:id="12156" w:author="Liezyl Liton" w:date="2017-08-22T00:22:00Z">
        <w:r w:rsidRPr="00617EC9" w:rsidDel="000D2E47">
          <w:rPr>
            <w:rFonts w:ascii="Times New Roman" w:hAnsi="Times New Roman" w:cs="Times New Roman"/>
            <w:i/>
            <w:sz w:val="18"/>
            <w:szCs w:val="18"/>
          </w:rPr>
          <w:delText xml:space="preserve">       </w:delText>
        </w:r>
      </w:del>
      <w:ins w:id="12157" w:author="John Junico Bernados" w:date="2017-08-18T20:55:00Z">
        <w:r w:rsidR="00701041" w:rsidRPr="00617EC9">
          <w:rPr>
            <w:rFonts w:ascii="Times New Roman" w:hAnsi="Times New Roman" w:cs="Times New Roman"/>
            <w:i/>
            <w:sz w:val="18"/>
            <w:szCs w:val="18"/>
          </w:rPr>
          <w:tab/>
          <w:t>Source: JICA Study Team</w:t>
        </w:r>
      </w:ins>
    </w:p>
    <w:p w14:paraId="7C954774" w14:textId="77777777" w:rsidR="003E6C44" w:rsidRPr="00617EC9" w:rsidDel="00701041" w:rsidRDefault="00FC6F80" w:rsidP="00274251">
      <w:pPr>
        <w:spacing w:after="0" w:line="240" w:lineRule="auto"/>
        <w:ind w:hanging="806"/>
        <w:jc w:val="both"/>
        <w:rPr>
          <w:del w:id="12158" w:author="John Junico Bernados" w:date="2017-08-18T20:55:00Z"/>
          <w:rFonts w:ascii="Times New Roman" w:hAnsi="Times New Roman" w:cs="Times New Roman"/>
          <w:i/>
          <w:sz w:val="18"/>
          <w:szCs w:val="18"/>
        </w:rPr>
      </w:pPr>
      <w:del w:id="12159" w:author="John Junico Bernados" w:date="2017-08-18T20:55:00Z">
        <w:r w:rsidRPr="00617EC9" w:rsidDel="00701041">
          <w:rPr>
            <w:rFonts w:ascii="Times New Roman" w:hAnsi="Times New Roman" w:cs="Times New Roman"/>
            <w:i/>
            <w:sz w:val="18"/>
            <w:szCs w:val="18"/>
          </w:rPr>
          <w:delText xml:space="preserve">Source: </w:delText>
        </w:r>
        <w:r w:rsidR="00A50CB2" w:rsidRPr="00617EC9" w:rsidDel="00701041">
          <w:rPr>
            <w:rFonts w:ascii="Times New Roman" w:hAnsi="Times New Roman" w:cs="Times New Roman"/>
            <w:i/>
            <w:sz w:val="18"/>
            <w:szCs w:val="18"/>
          </w:rPr>
          <w:delText>Gaia DMS Team</w:delText>
        </w:r>
        <w:r w:rsidR="000E1A89" w:rsidRPr="00617EC9" w:rsidDel="00701041">
          <w:rPr>
            <w:rFonts w:ascii="Times New Roman" w:hAnsi="Times New Roman" w:cs="Times New Roman"/>
            <w:i/>
            <w:sz w:val="18"/>
            <w:szCs w:val="18"/>
          </w:rPr>
          <w:delText>, July 2017</w:delText>
        </w:r>
      </w:del>
    </w:p>
    <w:p w14:paraId="05E33092" w14:textId="77777777" w:rsidR="00701041" w:rsidRPr="00617EC9" w:rsidRDefault="00690D80">
      <w:pPr>
        <w:spacing w:after="0" w:line="240" w:lineRule="auto"/>
        <w:ind w:hanging="806"/>
        <w:jc w:val="both"/>
        <w:rPr>
          <w:ins w:id="12160" w:author="John Junico Bernados" w:date="2017-08-18T20:55:00Z"/>
          <w:rFonts w:ascii="Times New Roman" w:hAnsi="Times New Roman" w:cs="Times New Roman"/>
          <w:i/>
          <w:sz w:val="18"/>
          <w:szCs w:val="18"/>
        </w:rPr>
      </w:pPr>
      <w:r w:rsidRPr="00617EC9">
        <w:rPr>
          <w:rFonts w:ascii="Times New Roman" w:hAnsi="Times New Roman" w:cs="Times New Roman"/>
          <w:i/>
          <w:sz w:val="18"/>
          <w:szCs w:val="18"/>
        </w:rPr>
        <w:t xml:space="preserve">       </w:t>
      </w:r>
      <w:ins w:id="12161" w:author="John Junico Bernados" w:date="2017-08-18T20:55:00Z">
        <w:r w:rsidR="00701041" w:rsidRPr="00617EC9">
          <w:rPr>
            <w:rFonts w:ascii="Times New Roman" w:hAnsi="Times New Roman" w:cs="Times New Roman"/>
            <w:i/>
            <w:sz w:val="18"/>
            <w:szCs w:val="18"/>
          </w:rPr>
          <w:tab/>
        </w:r>
      </w:ins>
      <w:r w:rsidR="00456A1C" w:rsidRPr="00617EC9">
        <w:rPr>
          <w:rFonts w:ascii="Times New Roman" w:hAnsi="Times New Roman" w:cs="Times New Roman"/>
          <w:i/>
          <w:sz w:val="18"/>
          <w:szCs w:val="18"/>
        </w:rPr>
        <w:t>Note:</w:t>
      </w:r>
    </w:p>
    <w:p w14:paraId="77CAF53A" w14:textId="77777777" w:rsidR="00690D80" w:rsidRPr="00617EC9" w:rsidRDefault="00701041">
      <w:pPr>
        <w:spacing w:after="0" w:line="240" w:lineRule="auto"/>
        <w:jc w:val="both"/>
        <w:rPr>
          <w:rFonts w:ascii="Times New Roman" w:hAnsi="Times New Roman" w:cs="Times New Roman"/>
          <w:i/>
          <w:sz w:val="18"/>
          <w:szCs w:val="18"/>
        </w:rPr>
        <w:pPrChange w:id="12162" w:author="John Junico Bernados" w:date="2017-08-18T20:55:00Z">
          <w:pPr>
            <w:spacing w:after="0" w:line="240" w:lineRule="auto"/>
            <w:ind w:hanging="806"/>
            <w:jc w:val="both"/>
          </w:pPr>
        </w:pPrChange>
      </w:pPr>
      <w:ins w:id="12163" w:author="John Junico Bernados" w:date="2017-08-18T20:55:00Z">
        <w:r w:rsidRPr="00617EC9">
          <w:rPr>
            <w:rFonts w:ascii="Times New Roman" w:hAnsi="Times New Roman" w:cs="Times New Roman"/>
            <w:i/>
            <w:sz w:val="18"/>
            <w:szCs w:val="18"/>
          </w:rPr>
          <w:t xml:space="preserve"> </w:t>
        </w:r>
      </w:ins>
      <w:del w:id="12164" w:author="John Junico Bernados" w:date="2017-08-18T20:55:00Z">
        <w:r w:rsidR="00456A1C" w:rsidRPr="00617EC9" w:rsidDel="00701041">
          <w:rPr>
            <w:rFonts w:ascii="Times New Roman" w:hAnsi="Times New Roman" w:cs="Times New Roman"/>
            <w:i/>
            <w:sz w:val="18"/>
            <w:szCs w:val="18"/>
          </w:rPr>
          <w:delText xml:space="preserve"> </w:delText>
        </w:r>
      </w:del>
      <w:r w:rsidR="00456A1C" w:rsidRPr="00617EC9">
        <w:rPr>
          <w:rFonts w:ascii="Times New Roman" w:hAnsi="Times New Roman" w:cs="Times New Roman"/>
          <w:i/>
          <w:sz w:val="18"/>
          <w:szCs w:val="18"/>
        </w:rPr>
        <w:t xml:space="preserve">1) Fruit bearing trees: Mango, Coconut/ </w:t>
      </w:r>
      <w:proofErr w:type="spellStart"/>
      <w:r w:rsidR="00456A1C" w:rsidRPr="00617EC9">
        <w:rPr>
          <w:rFonts w:ascii="Times New Roman" w:hAnsi="Times New Roman" w:cs="Times New Roman"/>
          <w:i/>
          <w:sz w:val="18"/>
          <w:szCs w:val="18"/>
        </w:rPr>
        <w:t>Buco</w:t>
      </w:r>
      <w:proofErr w:type="spellEnd"/>
      <w:r w:rsidR="00456A1C" w:rsidRPr="00617EC9">
        <w:rPr>
          <w:rFonts w:ascii="Times New Roman" w:hAnsi="Times New Roman" w:cs="Times New Roman"/>
          <w:i/>
          <w:sz w:val="18"/>
          <w:szCs w:val="18"/>
        </w:rPr>
        <w:t xml:space="preserve">, Jackfruit/ </w:t>
      </w:r>
      <w:proofErr w:type="spellStart"/>
      <w:r w:rsidR="00456A1C" w:rsidRPr="00617EC9">
        <w:rPr>
          <w:rFonts w:ascii="Times New Roman" w:hAnsi="Times New Roman" w:cs="Times New Roman"/>
          <w:i/>
          <w:sz w:val="18"/>
          <w:szCs w:val="18"/>
        </w:rPr>
        <w:t>Langka</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Santol</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Duhat</w:t>
      </w:r>
      <w:proofErr w:type="spellEnd"/>
      <w:r w:rsidR="00456A1C" w:rsidRPr="00617EC9">
        <w:rPr>
          <w:rFonts w:ascii="Times New Roman" w:hAnsi="Times New Roman" w:cs="Times New Roman"/>
          <w:i/>
          <w:sz w:val="18"/>
          <w:szCs w:val="18"/>
        </w:rPr>
        <w:t xml:space="preserve">, Tamarind/ </w:t>
      </w:r>
      <w:proofErr w:type="spellStart"/>
      <w:r w:rsidR="00456A1C" w:rsidRPr="00617EC9">
        <w:rPr>
          <w:rFonts w:ascii="Times New Roman" w:hAnsi="Times New Roman" w:cs="Times New Roman"/>
          <w:i/>
          <w:sz w:val="18"/>
          <w:szCs w:val="18"/>
        </w:rPr>
        <w:t>Sampaloc</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Aratiles</w:t>
      </w:r>
      <w:proofErr w:type="spellEnd"/>
      <w:r w:rsidR="00456A1C" w:rsidRPr="00617EC9">
        <w:rPr>
          <w:rFonts w:ascii="Times New Roman" w:hAnsi="Times New Roman" w:cs="Times New Roman"/>
          <w:i/>
          <w:sz w:val="18"/>
          <w:szCs w:val="18"/>
        </w:rPr>
        <w:t xml:space="preserve">/ Manzanita, Guava/ </w:t>
      </w:r>
      <w:r w:rsidR="00690D80" w:rsidRPr="00617EC9">
        <w:rPr>
          <w:rFonts w:ascii="Times New Roman" w:hAnsi="Times New Roman" w:cs="Times New Roman"/>
          <w:i/>
          <w:sz w:val="18"/>
          <w:szCs w:val="18"/>
        </w:rPr>
        <w:t xml:space="preserve">  </w:t>
      </w:r>
    </w:p>
    <w:p w14:paraId="402EA802" w14:textId="77777777" w:rsidR="00456A1C" w:rsidRPr="00617EC9" w:rsidRDefault="00690D80" w:rsidP="00274251">
      <w:pPr>
        <w:spacing w:after="0" w:line="240" w:lineRule="auto"/>
        <w:ind w:left="-360" w:hanging="450"/>
        <w:rPr>
          <w:rFonts w:ascii="Times New Roman" w:hAnsi="Times New Roman" w:cs="Times New Roman"/>
          <w:i/>
          <w:sz w:val="18"/>
          <w:szCs w:val="18"/>
        </w:rPr>
      </w:pPr>
      <w:r w:rsidRPr="00617EC9">
        <w:rPr>
          <w:rFonts w:ascii="Times New Roman" w:hAnsi="Times New Roman" w:cs="Times New Roman"/>
          <w:i/>
          <w:sz w:val="18"/>
          <w:szCs w:val="18"/>
        </w:rPr>
        <w:lastRenderedPageBreak/>
        <w:t xml:space="preserve">                    </w:t>
      </w:r>
      <w:proofErr w:type="spellStart"/>
      <w:r w:rsidR="00456A1C" w:rsidRPr="00617EC9">
        <w:rPr>
          <w:rFonts w:ascii="Times New Roman" w:hAnsi="Times New Roman" w:cs="Times New Roman"/>
          <w:i/>
          <w:sz w:val="18"/>
          <w:szCs w:val="18"/>
        </w:rPr>
        <w:t>Bayabas</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Macopa</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Kaimito</w:t>
      </w:r>
      <w:proofErr w:type="spellEnd"/>
      <w:r w:rsidR="00456A1C" w:rsidRPr="00617EC9">
        <w:rPr>
          <w:rFonts w:ascii="Times New Roman" w:hAnsi="Times New Roman" w:cs="Times New Roman"/>
          <w:i/>
          <w:sz w:val="18"/>
          <w:szCs w:val="18"/>
        </w:rPr>
        <w:t xml:space="preserve">, Avocado, </w:t>
      </w:r>
      <w:proofErr w:type="spellStart"/>
      <w:r w:rsidR="00456A1C" w:rsidRPr="00617EC9">
        <w:rPr>
          <w:rFonts w:ascii="Times New Roman" w:hAnsi="Times New Roman" w:cs="Times New Roman"/>
          <w:i/>
          <w:sz w:val="18"/>
          <w:szCs w:val="18"/>
        </w:rPr>
        <w:t>Atis</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Casoy</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Kasuy</w:t>
      </w:r>
      <w:proofErr w:type="spellEnd"/>
    </w:p>
    <w:p w14:paraId="58F02AF8" w14:textId="77777777" w:rsidR="00456A1C" w:rsidRPr="00617EC9" w:rsidRDefault="00456A1C" w:rsidP="00274251">
      <w:pPr>
        <w:spacing w:after="0" w:line="240" w:lineRule="auto"/>
        <w:ind w:left="-90" w:hanging="720"/>
        <w:rPr>
          <w:rFonts w:ascii="Times New Roman" w:hAnsi="Times New Roman" w:cs="Times New Roman"/>
          <w:i/>
          <w:sz w:val="18"/>
          <w:szCs w:val="18"/>
        </w:rPr>
      </w:pPr>
      <w:r w:rsidRPr="00617EC9">
        <w:rPr>
          <w:rFonts w:ascii="Times New Roman" w:hAnsi="Times New Roman" w:cs="Times New Roman"/>
          <w:i/>
          <w:sz w:val="18"/>
          <w:szCs w:val="18"/>
        </w:rPr>
        <w:tab/>
      </w:r>
      <w:ins w:id="12165" w:author="John Junico Bernados" w:date="2017-08-18T20:55:00Z">
        <w:r w:rsidR="00701041" w:rsidRPr="00617EC9">
          <w:rPr>
            <w:rFonts w:ascii="Times New Roman" w:hAnsi="Times New Roman" w:cs="Times New Roman"/>
            <w:i/>
            <w:sz w:val="18"/>
            <w:szCs w:val="18"/>
          </w:rPr>
          <w:t xml:space="preserve"> </w:t>
        </w:r>
        <w:r w:rsidR="00701041" w:rsidRPr="00617EC9">
          <w:rPr>
            <w:rFonts w:ascii="Times New Roman" w:hAnsi="Times New Roman" w:cs="Times New Roman"/>
            <w:i/>
            <w:sz w:val="18"/>
            <w:szCs w:val="18"/>
          </w:rPr>
          <w:tab/>
        </w:r>
      </w:ins>
      <w:ins w:id="12166" w:author="John Junico Bernados" w:date="2017-08-18T20:56:00Z">
        <w:r w:rsidR="00701041" w:rsidRPr="00617EC9">
          <w:rPr>
            <w:rFonts w:ascii="Times New Roman" w:hAnsi="Times New Roman" w:cs="Times New Roman"/>
            <w:i/>
            <w:sz w:val="18"/>
            <w:szCs w:val="18"/>
          </w:rPr>
          <w:t xml:space="preserve"> </w:t>
        </w:r>
      </w:ins>
      <w:r w:rsidRPr="00617EC9">
        <w:rPr>
          <w:rFonts w:ascii="Times New Roman" w:hAnsi="Times New Roman" w:cs="Times New Roman"/>
          <w:i/>
          <w:sz w:val="18"/>
          <w:szCs w:val="18"/>
        </w:rPr>
        <w:t xml:space="preserve">2) Timber, Non-fruit bearing trees: </w:t>
      </w:r>
      <w:proofErr w:type="spellStart"/>
      <w:r w:rsidRPr="00617EC9">
        <w:rPr>
          <w:rFonts w:ascii="Times New Roman" w:hAnsi="Times New Roman" w:cs="Times New Roman"/>
          <w:i/>
          <w:sz w:val="18"/>
          <w:szCs w:val="18"/>
        </w:rPr>
        <w:t>Narra</w:t>
      </w:r>
      <w:proofErr w:type="spellEnd"/>
      <w:r w:rsidRPr="00617EC9">
        <w:rPr>
          <w:rFonts w:ascii="Times New Roman" w:hAnsi="Times New Roman" w:cs="Times New Roman"/>
          <w:i/>
          <w:sz w:val="18"/>
          <w:szCs w:val="18"/>
        </w:rPr>
        <w:t xml:space="preserve">, Acacia, </w:t>
      </w:r>
      <w:proofErr w:type="spellStart"/>
      <w:r w:rsidRPr="00617EC9">
        <w:rPr>
          <w:rFonts w:ascii="Times New Roman" w:hAnsi="Times New Roman" w:cs="Times New Roman"/>
          <w:i/>
          <w:sz w:val="18"/>
          <w:szCs w:val="18"/>
        </w:rPr>
        <w:t>Talisay</w:t>
      </w:r>
      <w:proofErr w:type="spellEnd"/>
      <w:r w:rsidRPr="00617EC9">
        <w:rPr>
          <w:rFonts w:ascii="Times New Roman" w:hAnsi="Times New Roman" w:cs="Times New Roman"/>
          <w:i/>
          <w:sz w:val="18"/>
          <w:szCs w:val="18"/>
        </w:rPr>
        <w:t xml:space="preserve">, </w:t>
      </w:r>
      <w:proofErr w:type="spellStart"/>
      <w:r w:rsidRPr="00617EC9">
        <w:rPr>
          <w:rFonts w:ascii="Times New Roman" w:hAnsi="Times New Roman" w:cs="Times New Roman"/>
          <w:i/>
          <w:sz w:val="18"/>
          <w:szCs w:val="18"/>
        </w:rPr>
        <w:t>Bangkal</w:t>
      </w:r>
      <w:proofErr w:type="spellEnd"/>
      <w:r w:rsidRPr="00617EC9">
        <w:rPr>
          <w:rFonts w:ascii="Times New Roman" w:hAnsi="Times New Roman" w:cs="Times New Roman"/>
          <w:i/>
          <w:sz w:val="18"/>
          <w:szCs w:val="18"/>
        </w:rPr>
        <w:t xml:space="preserve">, </w:t>
      </w:r>
      <w:proofErr w:type="spellStart"/>
      <w:r w:rsidRPr="00617EC9">
        <w:rPr>
          <w:rFonts w:ascii="Times New Roman" w:hAnsi="Times New Roman" w:cs="Times New Roman"/>
          <w:i/>
          <w:sz w:val="18"/>
          <w:szCs w:val="18"/>
        </w:rPr>
        <w:t>Balite</w:t>
      </w:r>
      <w:proofErr w:type="spellEnd"/>
    </w:p>
    <w:p w14:paraId="10AD488F" w14:textId="77777777" w:rsidR="00456A1C" w:rsidRPr="00617EC9" w:rsidRDefault="00226660" w:rsidP="00274251">
      <w:pPr>
        <w:spacing w:after="0" w:line="240" w:lineRule="auto"/>
        <w:ind w:left="-90" w:hanging="720"/>
        <w:rPr>
          <w:rFonts w:ascii="Times New Roman" w:hAnsi="Times New Roman" w:cs="Times New Roman"/>
          <w:i/>
          <w:sz w:val="18"/>
          <w:szCs w:val="18"/>
        </w:rPr>
      </w:pPr>
      <w:r w:rsidRPr="00617EC9">
        <w:rPr>
          <w:rFonts w:ascii="Times New Roman" w:hAnsi="Times New Roman" w:cs="Times New Roman"/>
          <w:i/>
          <w:sz w:val="18"/>
          <w:szCs w:val="18"/>
        </w:rPr>
        <w:t xml:space="preserve">         </w:t>
      </w:r>
      <w:r w:rsidR="00690D80" w:rsidRPr="00617EC9">
        <w:rPr>
          <w:rFonts w:ascii="Times New Roman" w:hAnsi="Times New Roman" w:cs="Times New Roman"/>
          <w:i/>
          <w:sz w:val="18"/>
          <w:szCs w:val="18"/>
        </w:rPr>
        <w:t xml:space="preserve">      </w:t>
      </w:r>
      <w:ins w:id="12167" w:author="John Junico Bernados" w:date="2017-08-18T20:55:00Z">
        <w:r w:rsidR="00701041" w:rsidRPr="00617EC9">
          <w:rPr>
            <w:rFonts w:ascii="Times New Roman" w:hAnsi="Times New Roman" w:cs="Times New Roman"/>
            <w:i/>
            <w:sz w:val="18"/>
            <w:szCs w:val="18"/>
          </w:rPr>
          <w:t xml:space="preserve">  </w:t>
        </w:r>
      </w:ins>
      <w:r w:rsidR="00456A1C" w:rsidRPr="00617EC9">
        <w:rPr>
          <w:rFonts w:ascii="Times New Roman" w:hAnsi="Times New Roman" w:cs="Times New Roman"/>
          <w:i/>
          <w:sz w:val="18"/>
          <w:szCs w:val="18"/>
        </w:rPr>
        <w:t xml:space="preserve"> 3) Plants, Cash crops: Banana, Papaya, </w:t>
      </w:r>
      <w:proofErr w:type="spellStart"/>
      <w:r w:rsidR="00456A1C" w:rsidRPr="00617EC9">
        <w:rPr>
          <w:rFonts w:ascii="Times New Roman" w:hAnsi="Times New Roman" w:cs="Times New Roman"/>
          <w:i/>
          <w:sz w:val="18"/>
          <w:szCs w:val="18"/>
        </w:rPr>
        <w:t>Atsuete</w:t>
      </w:r>
      <w:proofErr w:type="spellEnd"/>
      <w:r w:rsidR="00456A1C" w:rsidRPr="00617EC9">
        <w:rPr>
          <w:rFonts w:ascii="Times New Roman" w:hAnsi="Times New Roman" w:cs="Times New Roman"/>
          <w:i/>
          <w:sz w:val="18"/>
          <w:szCs w:val="18"/>
        </w:rPr>
        <w:t xml:space="preserve">, </w:t>
      </w:r>
      <w:proofErr w:type="spellStart"/>
      <w:r w:rsidR="00456A1C" w:rsidRPr="00617EC9">
        <w:rPr>
          <w:rFonts w:ascii="Times New Roman" w:hAnsi="Times New Roman" w:cs="Times New Roman"/>
          <w:i/>
          <w:sz w:val="18"/>
          <w:szCs w:val="18"/>
        </w:rPr>
        <w:t>Malunggay</w:t>
      </w:r>
      <w:proofErr w:type="spellEnd"/>
      <w:r w:rsidR="00456A1C" w:rsidRPr="00617EC9">
        <w:rPr>
          <w:rFonts w:ascii="Times New Roman" w:hAnsi="Times New Roman" w:cs="Times New Roman"/>
          <w:i/>
          <w:sz w:val="18"/>
          <w:szCs w:val="18"/>
        </w:rPr>
        <w:t>, Cassava, Cacao</w:t>
      </w:r>
    </w:p>
    <w:p w14:paraId="62C54EF8" w14:textId="77777777" w:rsidR="00653C8E" w:rsidRDefault="00653C8E">
      <w:pPr>
        <w:rPr>
          <w:ins w:id="12168" w:author="Liezyl Liton" w:date="2017-08-21T22:00:00Z"/>
          <w:rFonts w:ascii="Times New Roman" w:hAnsi="Times New Roman" w:cs="Times New Roman"/>
          <w:b/>
          <w:i/>
          <w:sz w:val="24"/>
          <w:szCs w:val="24"/>
        </w:rPr>
        <w:pPrChange w:id="12169" w:author="Consultants" w:date="2017-08-17T12:28:00Z">
          <w:pPr>
            <w:ind w:left="360"/>
          </w:pPr>
        </w:pPrChange>
      </w:pPr>
    </w:p>
    <w:p w14:paraId="31ED140A" w14:textId="38D46918" w:rsidR="003378F4" w:rsidRPr="00617EC9" w:rsidDel="00ED5999" w:rsidRDefault="003378F4">
      <w:pPr>
        <w:rPr>
          <w:ins w:id="12170" w:author="Consultants" w:date="2017-08-17T12:28:00Z"/>
          <w:del w:id="12171" w:author="Liezyl Liton" w:date="2017-08-21T21:57:00Z"/>
          <w:rFonts w:ascii="Times New Roman" w:hAnsi="Times New Roman" w:cs="Times New Roman"/>
          <w:b/>
          <w:i/>
          <w:sz w:val="24"/>
          <w:szCs w:val="24"/>
        </w:rPr>
        <w:pPrChange w:id="12172" w:author="Consultants" w:date="2017-08-17T12:28:00Z">
          <w:pPr>
            <w:ind w:left="360"/>
          </w:pPr>
        </w:pPrChange>
      </w:pPr>
    </w:p>
    <w:p w14:paraId="467362B3" w14:textId="175F15A0" w:rsidR="002A0616" w:rsidRPr="009C497F" w:rsidRDefault="002A0616" w:rsidP="002A0616">
      <w:pPr>
        <w:spacing w:after="0" w:line="240" w:lineRule="auto"/>
        <w:ind w:left="360"/>
        <w:jc w:val="center"/>
        <w:rPr>
          <w:ins w:id="12173" w:author="Liezyl Liton" w:date="2017-08-21T18:11:00Z"/>
          <w:rFonts w:ascii="Times New Roman" w:hAnsi="Times New Roman" w:cs="Times New Roman"/>
          <w:b/>
          <w:i/>
          <w:color w:val="FF0000"/>
          <w:rPrChange w:id="12174" w:author="Jen" w:date="2017-08-25T11:39:00Z">
            <w:rPr>
              <w:ins w:id="12175" w:author="Liezyl Liton" w:date="2017-08-21T18:11:00Z"/>
              <w:rFonts w:ascii="Times New Roman" w:hAnsi="Times New Roman" w:cs="Times New Roman"/>
              <w:b/>
            </w:rPr>
          </w:rPrChange>
        </w:rPr>
      </w:pPr>
      <w:ins w:id="12176" w:author="Consultants" w:date="2017-08-17T12:28:00Z">
        <w:r w:rsidRPr="00137D8B">
          <w:rPr>
            <w:rFonts w:ascii="Times New Roman" w:hAnsi="Times New Roman" w:cs="Times New Roman"/>
            <w:b/>
          </w:rPr>
          <w:t>Table 12.1-</w:t>
        </w:r>
      </w:ins>
      <w:ins w:id="12177" w:author="Liezyl Liton" w:date="2017-08-21T21:52:00Z">
        <w:r w:rsidR="003378F4" w:rsidRPr="00137D8B">
          <w:rPr>
            <w:rFonts w:ascii="Times New Roman" w:hAnsi="Times New Roman" w:cs="Times New Roman"/>
            <w:b/>
          </w:rPr>
          <w:t>9</w:t>
        </w:r>
      </w:ins>
      <w:ins w:id="12178" w:author="Consultants" w:date="2017-08-17T12:28:00Z">
        <w:del w:id="12179" w:author="Liezyl Liton" w:date="2017-08-21T21:52:00Z">
          <w:r w:rsidRPr="00137D8B" w:rsidDel="003378F4">
            <w:rPr>
              <w:rFonts w:ascii="Times New Roman" w:hAnsi="Times New Roman" w:cs="Times New Roman"/>
              <w:b/>
            </w:rPr>
            <w:delText>1</w:delText>
          </w:r>
        </w:del>
        <w:del w:id="12180" w:author="Liezyl Liton" w:date="2017-08-19T21:38:00Z">
          <w:r w:rsidRPr="00137D8B" w:rsidDel="00103306">
            <w:rPr>
              <w:rFonts w:ascii="Times New Roman" w:hAnsi="Times New Roman" w:cs="Times New Roman"/>
              <w:b/>
            </w:rPr>
            <w:delText>0</w:delText>
          </w:r>
        </w:del>
        <w:r w:rsidRPr="00137D8B">
          <w:rPr>
            <w:rFonts w:ascii="Times New Roman" w:hAnsi="Times New Roman" w:cs="Times New Roman"/>
            <w:b/>
          </w:rPr>
          <w:t xml:space="preserve"> Summary of Affected </w:t>
        </w:r>
      </w:ins>
      <w:ins w:id="12181" w:author="Consultants" w:date="2017-08-17T12:29:00Z">
        <w:del w:id="12182" w:author="Liezyl Liton" w:date="2017-08-21T18:31:00Z">
          <w:r w:rsidRPr="00137D8B" w:rsidDel="009700AE">
            <w:rPr>
              <w:rFonts w:ascii="Times New Roman" w:hAnsi="Times New Roman" w:cs="Times New Roman"/>
              <w:b/>
            </w:rPr>
            <w:delText>Crops</w:delText>
          </w:r>
        </w:del>
      </w:ins>
      <w:ins w:id="12183" w:author="Consultants" w:date="2017-08-17T12:28:00Z">
        <w:del w:id="12184" w:author="Liezyl Liton" w:date="2017-08-21T18:31:00Z">
          <w:r w:rsidRPr="00137D8B" w:rsidDel="009700AE">
            <w:rPr>
              <w:rFonts w:ascii="Times New Roman" w:hAnsi="Times New Roman" w:cs="Times New Roman"/>
              <w:b/>
            </w:rPr>
            <w:delText xml:space="preserve"> </w:delText>
          </w:r>
        </w:del>
      </w:ins>
      <w:ins w:id="12185" w:author="Liezyl Liton" w:date="2017-08-21T18:31:00Z">
        <w:r w:rsidR="009700AE" w:rsidRPr="00137D8B">
          <w:rPr>
            <w:rFonts w:ascii="Times New Roman" w:hAnsi="Times New Roman" w:cs="Times New Roman"/>
            <w:b/>
          </w:rPr>
          <w:t xml:space="preserve">Rice </w:t>
        </w:r>
        <w:del w:id="12186" w:author="John Junico Bernados" w:date="2017-08-23T22:11:00Z">
          <w:r w:rsidR="009700AE" w:rsidRPr="00137D8B" w:rsidDel="00CA3F03">
            <w:rPr>
              <w:rFonts w:ascii="Times New Roman" w:hAnsi="Times New Roman" w:cs="Times New Roman"/>
              <w:b/>
            </w:rPr>
            <w:delText xml:space="preserve">and Corn </w:delText>
          </w:r>
        </w:del>
        <w:r w:rsidR="009700AE" w:rsidRPr="00137D8B">
          <w:rPr>
            <w:rFonts w:ascii="Times New Roman" w:hAnsi="Times New Roman" w:cs="Times New Roman"/>
            <w:b/>
          </w:rPr>
          <w:t>Crops</w:t>
        </w:r>
      </w:ins>
      <w:ins w:id="12187" w:author="John Junico Bernados" w:date="2017-08-23T22:12:00Z">
        <w:r w:rsidR="00CA3F03" w:rsidRPr="009C497F">
          <w:rPr>
            <w:rFonts w:ascii="Times New Roman" w:hAnsi="Times New Roman" w:cs="Times New Roman"/>
            <w:b/>
          </w:rPr>
          <w:t xml:space="preserve"> </w:t>
        </w:r>
      </w:ins>
    </w:p>
    <w:tbl>
      <w:tblPr>
        <w:tblW w:w="3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2188" w:author="John Junico Bernados" w:date="2017-08-23T22:51:00Z">
          <w:tblPr>
            <w:tblW w:w="5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281"/>
        <w:gridCol w:w="990"/>
        <w:gridCol w:w="1350"/>
        <w:tblGridChange w:id="12189">
          <w:tblGrid>
            <w:gridCol w:w="1281"/>
            <w:gridCol w:w="990"/>
            <w:gridCol w:w="1350"/>
          </w:tblGrid>
        </w:tblGridChange>
      </w:tblGrid>
      <w:tr w:rsidR="00982537" w:rsidRPr="009C497F" w14:paraId="246206C4" w14:textId="77777777" w:rsidTr="00982537">
        <w:trPr>
          <w:trHeight w:val="305"/>
          <w:jc w:val="center"/>
          <w:ins w:id="12190" w:author="Liezyl Liton" w:date="2017-08-21T18:12:00Z"/>
          <w:trPrChange w:id="12191" w:author="John Junico Bernados" w:date="2017-08-23T22:51:00Z">
            <w:trPr>
              <w:trHeight w:val="305"/>
              <w:jc w:val="center"/>
            </w:trPr>
          </w:trPrChange>
        </w:trPr>
        <w:tc>
          <w:tcPr>
            <w:tcW w:w="1281" w:type="dxa"/>
            <w:vMerge w:val="restart"/>
            <w:shd w:val="clear" w:color="000000" w:fill="BFBFBF"/>
            <w:vAlign w:val="center"/>
            <w:hideMark/>
            <w:tcPrChange w:id="12192" w:author="John Junico Bernados" w:date="2017-08-23T22:51:00Z">
              <w:tcPr>
                <w:tcW w:w="1281" w:type="dxa"/>
                <w:vMerge w:val="restart"/>
                <w:shd w:val="clear" w:color="000000" w:fill="BFBFBF"/>
                <w:vAlign w:val="center"/>
                <w:hideMark/>
              </w:tcPr>
            </w:tcPrChange>
          </w:tcPr>
          <w:p w14:paraId="4479D19E" w14:textId="77777777" w:rsidR="00982537" w:rsidRPr="009C497F" w:rsidRDefault="00982537" w:rsidP="0008234D">
            <w:pPr>
              <w:spacing w:after="0" w:line="240" w:lineRule="auto"/>
              <w:jc w:val="center"/>
              <w:rPr>
                <w:ins w:id="12193" w:author="Liezyl Liton" w:date="2017-08-21T18:12:00Z"/>
                <w:rFonts w:ascii="Times New Roman" w:eastAsia="Times New Roman" w:hAnsi="Times New Roman" w:cs="Times New Roman"/>
                <w:b/>
                <w:bCs/>
                <w:color w:val="000000"/>
                <w:sz w:val="20"/>
                <w:szCs w:val="20"/>
                <w:lang w:eastAsia="en-PH"/>
              </w:rPr>
            </w:pPr>
            <w:ins w:id="12194" w:author="Liezyl Liton" w:date="2017-08-21T18:12:00Z">
              <w:r w:rsidRPr="009C497F">
                <w:rPr>
                  <w:rFonts w:ascii="Times New Roman" w:eastAsia="Times New Roman" w:hAnsi="Times New Roman" w:cs="Times New Roman"/>
                  <w:b/>
                  <w:bCs/>
                  <w:color w:val="000000"/>
                  <w:sz w:val="20"/>
                  <w:szCs w:val="20"/>
                  <w:lang w:eastAsia="en-PH"/>
                </w:rPr>
                <w:t>City / Municipality</w:t>
              </w:r>
            </w:ins>
          </w:p>
        </w:tc>
        <w:tc>
          <w:tcPr>
            <w:tcW w:w="2340" w:type="dxa"/>
            <w:gridSpan w:val="2"/>
            <w:shd w:val="clear" w:color="000000" w:fill="BFBFBF"/>
            <w:vAlign w:val="center"/>
            <w:hideMark/>
            <w:tcPrChange w:id="12195" w:author="John Junico Bernados" w:date="2017-08-23T22:51:00Z">
              <w:tcPr>
                <w:tcW w:w="2340" w:type="dxa"/>
                <w:gridSpan w:val="2"/>
                <w:shd w:val="clear" w:color="000000" w:fill="BFBFBF"/>
                <w:vAlign w:val="center"/>
                <w:hideMark/>
              </w:tcPr>
            </w:tcPrChange>
          </w:tcPr>
          <w:p w14:paraId="2AC6B6DD" w14:textId="25B21800" w:rsidR="00982537" w:rsidRPr="009C497F" w:rsidRDefault="00982537" w:rsidP="0008234D">
            <w:pPr>
              <w:spacing w:after="0" w:line="240" w:lineRule="auto"/>
              <w:jc w:val="center"/>
              <w:rPr>
                <w:ins w:id="12196" w:author="Liezyl Liton" w:date="2017-08-21T18:12:00Z"/>
                <w:rFonts w:ascii="Times New Roman" w:eastAsia="Times New Roman" w:hAnsi="Times New Roman" w:cs="Times New Roman"/>
                <w:b/>
                <w:bCs/>
                <w:color w:val="000000"/>
                <w:sz w:val="20"/>
                <w:szCs w:val="20"/>
                <w:lang w:eastAsia="en-PH"/>
              </w:rPr>
            </w:pPr>
            <w:ins w:id="12197" w:author="Liezyl Liton" w:date="2017-08-21T18:12:00Z">
              <w:r w:rsidRPr="009C497F">
                <w:rPr>
                  <w:rFonts w:ascii="Times New Roman" w:eastAsia="Times New Roman" w:hAnsi="Times New Roman" w:cs="Times New Roman"/>
                  <w:b/>
                  <w:bCs/>
                  <w:color w:val="000000"/>
                  <w:sz w:val="20"/>
                  <w:szCs w:val="20"/>
                  <w:lang w:eastAsia="en-PH"/>
                </w:rPr>
                <w:t xml:space="preserve">Total </w:t>
              </w:r>
            </w:ins>
            <w:ins w:id="12198" w:author="John Junico Bernados" w:date="2017-08-23T22:51:00Z">
              <w:r w:rsidRPr="009C497F">
                <w:rPr>
                  <w:rFonts w:ascii="Times New Roman" w:eastAsia="Times New Roman" w:hAnsi="Times New Roman" w:cs="Times New Roman"/>
                  <w:b/>
                  <w:bCs/>
                  <w:color w:val="000000"/>
                  <w:sz w:val="20"/>
                  <w:szCs w:val="20"/>
                  <w:lang w:eastAsia="en-PH"/>
                </w:rPr>
                <w:t xml:space="preserve">Rice </w:t>
              </w:r>
            </w:ins>
            <w:ins w:id="12199" w:author="Liezyl Liton" w:date="2017-08-21T18:12:00Z">
              <w:r w:rsidRPr="009C497F">
                <w:rPr>
                  <w:rFonts w:ascii="Times New Roman" w:eastAsia="Times New Roman" w:hAnsi="Times New Roman" w:cs="Times New Roman"/>
                  <w:b/>
                  <w:bCs/>
                  <w:color w:val="000000"/>
                  <w:sz w:val="20"/>
                  <w:szCs w:val="20"/>
                  <w:lang w:eastAsia="en-PH"/>
                </w:rPr>
                <w:t>Crops</w:t>
              </w:r>
            </w:ins>
          </w:p>
        </w:tc>
      </w:tr>
      <w:tr w:rsidR="00982537" w:rsidRPr="00617EC9" w14:paraId="44465CCF" w14:textId="77777777" w:rsidTr="00982537">
        <w:trPr>
          <w:trHeight w:val="305"/>
          <w:jc w:val="center"/>
          <w:ins w:id="12200" w:author="Liezyl Liton" w:date="2017-08-21T18:12:00Z"/>
          <w:trPrChange w:id="12201" w:author="John Junico Bernados" w:date="2017-08-23T22:51:00Z">
            <w:trPr>
              <w:trHeight w:val="305"/>
              <w:jc w:val="center"/>
            </w:trPr>
          </w:trPrChange>
        </w:trPr>
        <w:tc>
          <w:tcPr>
            <w:tcW w:w="1281" w:type="dxa"/>
            <w:vMerge/>
            <w:shd w:val="clear" w:color="000000" w:fill="BFBFBF"/>
            <w:vAlign w:val="center"/>
            <w:tcPrChange w:id="12202" w:author="John Junico Bernados" w:date="2017-08-23T22:51:00Z">
              <w:tcPr>
                <w:tcW w:w="1281" w:type="dxa"/>
                <w:vMerge/>
                <w:shd w:val="clear" w:color="000000" w:fill="BFBFBF"/>
                <w:vAlign w:val="center"/>
              </w:tcPr>
            </w:tcPrChange>
          </w:tcPr>
          <w:p w14:paraId="5FAA55CF" w14:textId="77777777" w:rsidR="00982537" w:rsidRPr="009C497F" w:rsidRDefault="00982537" w:rsidP="0008234D">
            <w:pPr>
              <w:spacing w:after="0" w:line="240" w:lineRule="auto"/>
              <w:jc w:val="center"/>
              <w:rPr>
                <w:ins w:id="12203" w:author="Liezyl Liton" w:date="2017-08-21T18:12:00Z"/>
                <w:rFonts w:ascii="Times New Roman" w:eastAsia="Times New Roman" w:hAnsi="Times New Roman" w:cs="Times New Roman"/>
                <w:b/>
                <w:bCs/>
                <w:color w:val="000000"/>
                <w:sz w:val="20"/>
                <w:szCs w:val="20"/>
                <w:lang w:eastAsia="en-PH"/>
              </w:rPr>
            </w:pPr>
          </w:p>
        </w:tc>
        <w:tc>
          <w:tcPr>
            <w:tcW w:w="2340" w:type="dxa"/>
            <w:gridSpan w:val="2"/>
            <w:shd w:val="clear" w:color="000000" w:fill="BFBFBF"/>
            <w:vAlign w:val="center"/>
            <w:tcPrChange w:id="12204" w:author="John Junico Bernados" w:date="2017-08-23T22:51:00Z">
              <w:tcPr>
                <w:tcW w:w="2340" w:type="dxa"/>
                <w:gridSpan w:val="2"/>
                <w:shd w:val="clear" w:color="000000" w:fill="BFBFBF"/>
                <w:vAlign w:val="center"/>
              </w:tcPr>
            </w:tcPrChange>
          </w:tcPr>
          <w:p w14:paraId="5082C82E" w14:textId="7B24FEC5" w:rsidR="00982537" w:rsidRPr="00617EC9" w:rsidRDefault="00982537" w:rsidP="0008234D">
            <w:pPr>
              <w:spacing w:after="0" w:line="240" w:lineRule="auto"/>
              <w:jc w:val="center"/>
              <w:rPr>
                <w:ins w:id="12205" w:author="Liezyl Liton" w:date="2017-08-21T18:12:00Z"/>
                <w:rFonts w:ascii="Times New Roman" w:eastAsia="Times New Roman" w:hAnsi="Times New Roman" w:cs="Times New Roman"/>
                <w:b/>
                <w:bCs/>
                <w:color w:val="000000"/>
                <w:sz w:val="20"/>
                <w:szCs w:val="20"/>
                <w:lang w:eastAsia="en-PH"/>
              </w:rPr>
            </w:pPr>
            <w:ins w:id="12206" w:author="Liezyl Liton" w:date="2017-08-21T18:12:00Z">
              <w:r w:rsidRPr="009C497F">
                <w:rPr>
                  <w:rFonts w:ascii="Times New Roman" w:eastAsia="Times New Roman" w:hAnsi="Times New Roman" w:cs="Times New Roman"/>
                  <w:b/>
                  <w:bCs/>
                  <w:color w:val="000000"/>
                  <w:sz w:val="20"/>
                  <w:szCs w:val="20"/>
                  <w:lang w:eastAsia="en-PH"/>
                </w:rPr>
                <w:t>Crops by Area</w:t>
              </w:r>
            </w:ins>
            <w:ins w:id="12207" w:author="Jen" w:date="2017-08-25T12:48:00Z">
              <w:r w:rsidR="00137D8B" w:rsidRPr="00137D8B">
                <w:rPr>
                  <w:rFonts w:ascii="Times New Roman" w:eastAsia="Times New Roman" w:hAnsi="Times New Roman" w:cs="Times New Roman"/>
                  <w:bCs/>
                  <w:color w:val="000000"/>
                  <w:sz w:val="20"/>
                  <w:szCs w:val="20"/>
                  <w:vertAlign w:val="superscript"/>
                  <w:lang w:eastAsia="en-PH"/>
                  <w:rPrChange w:id="12208" w:author="Jen" w:date="2017-08-25T12:48:00Z">
                    <w:rPr>
                      <w:rFonts w:ascii="Times New Roman" w:eastAsia="Times New Roman" w:hAnsi="Times New Roman" w:cs="Times New Roman"/>
                      <w:b/>
                      <w:bCs/>
                      <w:color w:val="000000"/>
                      <w:sz w:val="20"/>
                      <w:szCs w:val="20"/>
                      <w:lang w:eastAsia="en-PH"/>
                    </w:rPr>
                  </w:rPrChange>
                </w:rPr>
                <w:t>1</w:t>
              </w:r>
            </w:ins>
            <w:ins w:id="12209" w:author="Liezyl Liton" w:date="2017-08-21T18:12:00Z">
              <w:del w:id="12210" w:author="John Junico Bernados" w:date="2017-08-23T22:52:00Z">
                <w:r w:rsidRPr="009C497F" w:rsidDel="00886B36">
                  <w:rPr>
                    <w:rFonts w:ascii="Times New Roman" w:eastAsia="Times New Roman" w:hAnsi="Times New Roman" w:cs="Times New Roman"/>
                    <w:b/>
                    <w:bCs/>
                    <w:color w:val="000000"/>
                    <w:sz w:val="20"/>
                    <w:szCs w:val="20"/>
                    <w:vertAlign w:val="superscript"/>
                    <w:lang w:eastAsia="en-PH"/>
                  </w:rPr>
                  <w:delText>3</w:delText>
                </w:r>
              </w:del>
            </w:ins>
          </w:p>
        </w:tc>
      </w:tr>
      <w:tr w:rsidR="00982537" w:rsidRPr="00617EC9" w14:paraId="1FB0A063" w14:textId="77777777" w:rsidTr="00982537">
        <w:trPr>
          <w:trHeight w:val="230"/>
          <w:jc w:val="center"/>
          <w:ins w:id="12211" w:author="Liezyl Liton" w:date="2017-08-21T18:12:00Z"/>
          <w:trPrChange w:id="12212" w:author="John Junico Bernados" w:date="2017-08-23T22:51:00Z">
            <w:trPr>
              <w:trHeight w:val="230"/>
              <w:jc w:val="center"/>
            </w:trPr>
          </w:trPrChange>
        </w:trPr>
        <w:tc>
          <w:tcPr>
            <w:tcW w:w="1281" w:type="dxa"/>
            <w:vMerge/>
            <w:vAlign w:val="center"/>
            <w:hideMark/>
            <w:tcPrChange w:id="12213" w:author="John Junico Bernados" w:date="2017-08-23T22:51:00Z">
              <w:tcPr>
                <w:tcW w:w="1281" w:type="dxa"/>
                <w:vMerge/>
                <w:vAlign w:val="center"/>
                <w:hideMark/>
              </w:tcPr>
            </w:tcPrChange>
          </w:tcPr>
          <w:p w14:paraId="5A6351B5" w14:textId="77777777" w:rsidR="00982537" w:rsidRPr="00617EC9" w:rsidRDefault="00982537" w:rsidP="0008234D">
            <w:pPr>
              <w:spacing w:after="0" w:line="240" w:lineRule="auto"/>
              <w:rPr>
                <w:ins w:id="12214" w:author="Liezyl Liton" w:date="2017-08-21T18:12:00Z"/>
                <w:rFonts w:ascii="Times New Roman" w:eastAsia="Times New Roman" w:hAnsi="Times New Roman" w:cs="Times New Roman"/>
                <w:b/>
                <w:bCs/>
                <w:color w:val="000000"/>
                <w:sz w:val="20"/>
                <w:szCs w:val="20"/>
                <w:lang w:eastAsia="en-PH"/>
              </w:rPr>
            </w:pPr>
          </w:p>
        </w:tc>
        <w:tc>
          <w:tcPr>
            <w:tcW w:w="990" w:type="dxa"/>
            <w:vMerge w:val="restart"/>
            <w:shd w:val="clear" w:color="000000" w:fill="BFBFBF"/>
            <w:vAlign w:val="center"/>
            <w:hideMark/>
            <w:tcPrChange w:id="12215" w:author="John Junico Bernados" w:date="2017-08-23T22:51:00Z">
              <w:tcPr>
                <w:tcW w:w="990" w:type="dxa"/>
                <w:vMerge w:val="restart"/>
                <w:shd w:val="clear" w:color="000000" w:fill="BFBFBF"/>
                <w:vAlign w:val="center"/>
                <w:hideMark/>
              </w:tcPr>
            </w:tcPrChange>
          </w:tcPr>
          <w:p w14:paraId="2CBD07F0" w14:textId="77777777" w:rsidR="00982537" w:rsidRPr="00617EC9" w:rsidRDefault="00982537" w:rsidP="0008234D">
            <w:pPr>
              <w:spacing w:after="0" w:line="240" w:lineRule="auto"/>
              <w:jc w:val="center"/>
              <w:rPr>
                <w:ins w:id="12216" w:author="Liezyl Liton" w:date="2017-08-21T18:12:00Z"/>
                <w:rFonts w:ascii="Times New Roman" w:eastAsia="Times New Roman" w:hAnsi="Times New Roman" w:cs="Times New Roman"/>
                <w:b/>
                <w:bCs/>
                <w:color w:val="000000"/>
                <w:sz w:val="20"/>
                <w:szCs w:val="20"/>
                <w:lang w:eastAsia="en-PH"/>
              </w:rPr>
            </w:pPr>
            <w:ins w:id="12217" w:author="Liezyl Liton" w:date="2017-08-21T18:12:00Z">
              <w:r w:rsidRPr="00617EC9">
                <w:rPr>
                  <w:rFonts w:ascii="Times New Roman" w:eastAsia="Times New Roman" w:hAnsi="Times New Roman" w:cs="Times New Roman"/>
                  <w:b/>
                  <w:bCs/>
                  <w:color w:val="000000"/>
                  <w:sz w:val="20"/>
                  <w:szCs w:val="20"/>
                  <w:lang w:eastAsia="en-PH"/>
                </w:rPr>
                <w:t>Area</w:t>
              </w:r>
            </w:ins>
          </w:p>
        </w:tc>
        <w:tc>
          <w:tcPr>
            <w:tcW w:w="1350" w:type="dxa"/>
            <w:vMerge w:val="restart"/>
            <w:shd w:val="clear" w:color="000000" w:fill="BFBFBF"/>
            <w:vAlign w:val="center"/>
            <w:hideMark/>
            <w:tcPrChange w:id="12218" w:author="John Junico Bernados" w:date="2017-08-23T22:51:00Z">
              <w:tcPr>
                <w:tcW w:w="1350" w:type="dxa"/>
                <w:vMerge w:val="restart"/>
                <w:shd w:val="clear" w:color="000000" w:fill="BFBFBF"/>
                <w:vAlign w:val="center"/>
                <w:hideMark/>
              </w:tcPr>
            </w:tcPrChange>
          </w:tcPr>
          <w:p w14:paraId="6AE649F8" w14:textId="77777777" w:rsidR="00982537" w:rsidRPr="00617EC9" w:rsidRDefault="00982537" w:rsidP="0008234D">
            <w:pPr>
              <w:spacing w:after="0" w:line="240" w:lineRule="auto"/>
              <w:jc w:val="center"/>
              <w:rPr>
                <w:ins w:id="12219" w:author="Liezyl Liton" w:date="2017-08-21T18:12:00Z"/>
                <w:rFonts w:ascii="Times New Roman" w:eastAsia="Times New Roman" w:hAnsi="Times New Roman" w:cs="Times New Roman"/>
                <w:b/>
                <w:bCs/>
                <w:color w:val="000000"/>
                <w:sz w:val="20"/>
                <w:szCs w:val="20"/>
                <w:lang w:eastAsia="en-PH"/>
              </w:rPr>
            </w:pPr>
            <w:ins w:id="12220" w:author="Liezyl Liton" w:date="2017-08-21T18:12:00Z">
              <w:r w:rsidRPr="00617EC9">
                <w:rPr>
                  <w:rFonts w:ascii="Times New Roman" w:eastAsia="Times New Roman" w:hAnsi="Times New Roman" w:cs="Times New Roman"/>
                  <w:b/>
                  <w:bCs/>
                  <w:color w:val="000000"/>
                  <w:sz w:val="20"/>
                  <w:szCs w:val="20"/>
                  <w:lang w:eastAsia="en-PH"/>
                </w:rPr>
                <w:t xml:space="preserve">Total Cost, </w:t>
              </w:r>
              <w:proofErr w:type="spellStart"/>
              <w:r w:rsidRPr="00617EC9">
                <w:rPr>
                  <w:rFonts w:ascii="Times New Roman" w:eastAsia="Times New Roman" w:hAnsi="Times New Roman" w:cs="Times New Roman"/>
                  <w:b/>
                  <w:bCs/>
                  <w:color w:val="000000"/>
                  <w:sz w:val="20"/>
                  <w:szCs w:val="20"/>
                  <w:lang w:eastAsia="en-PH"/>
                </w:rPr>
                <w:t>PhP</w:t>
              </w:r>
              <w:proofErr w:type="spellEnd"/>
            </w:ins>
          </w:p>
        </w:tc>
      </w:tr>
      <w:tr w:rsidR="00982537" w:rsidRPr="00617EC9" w14:paraId="25468175" w14:textId="77777777" w:rsidTr="00982537">
        <w:trPr>
          <w:trHeight w:val="230"/>
          <w:jc w:val="center"/>
          <w:ins w:id="12221" w:author="Liezyl Liton" w:date="2017-08-21T18:12:00Z"/>
          <w:trPrChange w:id="12222" w:author="John Junico Bernados" w:date="2017-08-23T22:51:00Z">
            <w:trPr>
              <w:trHeight w:val="230"/>
              <w:jc w:val="center"/>
            </w:trPr>
          </w:trPrChange>
        </w:trPr>
        <w:tc>
          <w:tcPr>
            <w:tcW w:w="1281" w:type="dxa"/>
            <w:vMerge/>
            <w:vAlign w:val="center"/>
            <w:hideMark/>
            <w:tcPrChange w:id="12223" w:author="John Junico Bernados" w:date="2017-08-23T22:51:00Z">
              <w:tcPr>
                <w:tcW w:w="1281" w:type="dxa"/>
                <w:vMerge/>
                <w:vAlign w:val="center"/>
                <w:hideMark/>
              </w:tcPr>
            </w:tcPrChange>
          </w:tcPr>
          <w:p w14:paraId="5605C204" w14:textId="77777777" w:rsidR="00982537" w:rsidRPr="00617EC9" w:rsidRDefault="00982537" w:rsidP="0008234D">
            <w:pPr>
              <w:spacing w:after="0" w:line="240" w:lineRule="auto"/>
              <w:rPr>
                <w:ins w:id="12224" w:author="Liezyl Liton" w:date="2017-08-21T18:12:00Z"/>
                <w:rFonts w:ascii="Times New Roman" w:eastAsia="Times New Roman" w:hAnsi="Times New Roman" w:cs="Times New Roman"/>
                <w:b/>
                <w:bCs/>
                <w:color w:val="000000"/>
                <w:sz w:val="20"/>
                <w:szCs w:val="20"/>
                <w:lang w:eastAsia="en-PH"/>
              </w:rPr>
            </w:pPr>
          </w:p>
        </w:tc>
        <w:tc>
          <w:tcPr>
            <w:tcW w:w="990" w:type="dxa"/>
            <w:vMerge/>
            <w:vAlign w:val="center"/>
            <w:hideMark/>
            <w:tcPrChange w:id="12225" w:author="John Junico Bernados" w:date="2017-08-23T22:51:00Z">
              <w:tcPr>
                <w:tcW w:w="990" w:type="dxa"/>
                <w:vMerge/>
                <w:vAlign w:val="center"/>
                <w:hideMark/>
              </w:tcPr>
            </w:tcPrChange>
          </w:tcPr>
          <w:p w14:paraId="47DC87EE" w14:textId="77777777" w:rsidR="00982537" w:rsidRPr="00617EC9" w:rsidRDefault="00982537" w:rsidP="0008234D">
            <w:pPr>
              <w:spacing w:after="0" w:line="240" w:lineRule="auto"/>
              <w:rPr>
                <w:ins w:id="12226" w:author="Liezyl Liton" w:date="2017-08-21T18:12:00Z"/>
                <w:rFonts w:ascii="Times New Roman" w:eastAsia="Times New Roman" w:hAnsi="Times New Roman" w:cs="Times New Roman"/>
                <w:b/>
                <w:bCs/>
                <w:color w:val="000000"/>
                <w:sz w:val="20"/>
                <w:szCs w:val="20"/>
                <w:lang w:eastAsia="en-PH"/>
              </w:rPr>
            </w:pPr>
          </w:p>
        </w:tc>
        <w:tc>
          <w:tcPr>
            <w:tcW w:w="1350" w:type="dxa"/>
            <w:vMerge/>
            <w:vAlign w:val="center"/>
            <w:hideMark/>
            <w:tcPrChange w:id="12227" w:author="John Junico Bernados" w:date="2017-08-23T22:51:00Z">
              <w:tcPr>
                <w:tcW w:w="1350" w:type="dxa"/>
                <w:vMerge/>
                <w:vAlign w:val="center"/>
                <w:hideMark/>
              </w:tcPr>
            </w:tcPrChange>
          </w:tcPr>
          <w:p w14:paraId="725796F1" w14:textId="77777777" w:rsidR="00982537" w:rsidRPr="00617EC9" w:rsidRDefault="00982537" w:rsidP="0008234D">
            <w:pPr>
              <w:spacing w:after="0" w:line="240" w:lineRule="auto"/>
              <w:rPr>
                <w:ins w:id="12228" w:author="Liezyl Liton" w:date="2017-08-21T18:12:00Z"/>
                <w:rFonts w:ascii="Times New Roman" w:eastAsia="Times New Roman" w:hAnsi="Times New Roman" w:cs="Times New Roman"/>
                <w:b/>
                <w:bCs/>
                <w:color w:val="000000"/>
                <w:sz w:val="20"/>
                <w:szCs w:val="20"/>
                <w:lang w:eastAsia="en-PH"/>
              </w:rPr>
            </w:pPr>
          </w:p>
        </w:tc>
      </w:tr>
      <w:tr w:rsidR="00982537" w:rsidRPr="00617EC9" w14:paraId="051BAC05" w14:textId="77777777" w:rsidTr="00982537">
        <w:trPr>
          <w:trHeight w:val="202"/>
          <w:jc w:val="center"/>
          <w:ins w:id="12229" w:author="Liezyl Liton" w:date="2017-08-21T18:12:00Z"/>
          <w:trPrChange w:id="12230" w:author="John Junico Bernados" w:date="2017-08-23T22:51:00Z">
            <w:trPr>
              <w:trHeight w:val="202"/>
              <w:jc w:val="center"/>
            </w:trPr>
          </w:trPrChange>
        </w:trPr>
        <w:tc>
          <w:tcPr>
            <w:tcW w:w="1281" w:type="dxa"/>
            <w:shd w:val="clear" w:color="auto" w:fill="auto"/>
            <w:vAlign w:val="center"/>
            <w:hideMark/>
            <w:tcPrChange w:id="12231" w:author="John Junico Bernados" w:date="2017-08-23T22:51:00Z">
              <w:tcPr>
                <w:tcW w:w="1281" w:type="dxa"/>
                <w:shd w:val="clear" w:color="auto" w:fill="auto"/>
                <w:vAlign w:val="center"/>
                <w:hideMark/>
              </w:tcPr>
            </w:tcPrChange>
          </w:tcPr>
          <w:p w14:paraId="1CE11A2E" w14:textId="77777777" w:rsidR="00982537" w:rsidRPr="00617EC9" w:rsidRDefault="00982537" w:rsidP="0008234D">
            <w:pPr>
              <w:spacing w:after="0" w:line="240" w:lineRule="auto"/>
              <w:jc w:val="both"/>
              <w:rPr>
                <w:ins w:id="12232" w:author="Liezyl Liton" w:date="2017-08-21T18:12:00Z"/>
                <w:rFonts w:ascii="Times New Roman" w:eastAsia="Times New Roman" w:hAnsi="Times New Roman" w:cs="Times New Roman"/>
                <w:color w:val="000000"/>
                <w:sz w:val="20"/>
                <w:szCs w:val="20"/>
                <w:lang w:eastAsia="en-PH"/>
                <w:rPrChange w:id="12233" w:author="Liezyl Liton" w:date="2017-08-21T21:34:00Z">
                  <w:rPr>
                    <w:ins w:id="12234" w:author="Liezyl Liton" w:date="2017-08-21T18:12:00Z"/>
                    <w:rFonts w:ascii="Times New Roman" w:eastAsia="Times New Roman" w:hAnsi="Times New Roman" w:cs="Times New Roman"/>
                    <w:b/>
                    <w:bCs/>
                    <w:color w:val="000000"/>
                    <w:sz w:val="20"/>
                    <w:szCs w:val="20"/>
                    <w:lang w:eastAsia="en-PH"/>
                  </w:rPr>
                </w:rPrChange>
              </w:rPr>
            </w:pPr>
            <w:proofErr w:type="spellStart"/>
            <w:ins w:id="12235" w:author="Liezyl Liton" w:date="2017-08-21T18:12:00Z">
              <w:r w:rsidRPr="00617EC9">
                <w:rPr>
                  <w:rFonts w:ascii="Times New Roman" w:eastAsia="Times New Roman" w:hAnsi="Times New Roman" w:cs="Times New Roman"/>
                  <w:color w:val="000000"/>
                  <w:sz w:val="20"/>
                  <w:szCs w:val="20"/>
                  <w:lang w:eastAsia="en-PH"/>
                </w:rPr>
                <w:t>Malolos</w:t>
              </w:r>
              <w:proofErr w:type="spellEnd"/>
            </w:ins>
          </w:p>
        </w:tc>
        <w:tc>
          <w:tcPr>
            <w:tcW w:w="990" w:type="dxa"/>
            <w:shd w:val="clear" w:color="auto" w:fill="auto"/>
            <w:vAlign w:val="center"/>
            <w:tcPrChange w:id="12236" w:author="John Junico Bernados" w:date="2017-08-23T22:51:00Z">
              <w:tcPr>
                <w:tcW w:w="990" w:type="dxa"/>
                <w:shd w:val="clear" w:color="auto" w:fill="auto"/>
                <w:vAlign w:val="center"/>
              </w:tcPr>
            </w:tcPrChange>
          </w:tcPr>
          <w:p w14:paraId="2789102D" w14:textId="77777777" w:rsidR="00982537" w:rsidRPr="00617EC9" w:rsidRDefault="00982537" w:rsidP="0008234D">
            <w:pPr>
              <w:spacing w:after="0" w:line="240" w:lineRule="auto"/>
              <w:jc w:val="right"/>
              <w:rPr>
                <w:ins w:id="12237" w:author="Liezyl Liton" w:date="2017-08-21T18:12:00Z"/>
                <w:rFonts w:ascii="Times New Roman" w:eastAsia="Times New Roman" w:hAnsi="Times New Roman" w:cs="Times New Roman"/>
                <w:color w:val="000000"/>
                <w:sz w:val="20"/>
                <w:szCs w:val="20"/>
                <w:lang w:eastAsia="en-PH"/>
                <w:rPrChange w:id="12238" w:author="Liezyl Liton" w:date="2017-08-21T21:34:00Z">
                  <w:rPr>
                    <w:ins w:id="12239" w:author="Liezyl Liton" w:date="2017-08-21T18:12:00Z"/>
                    <w:rFonts w:ascii="Times New Roman" w:eastAsia="Times New Roman" w:hAnsi="Times New Roman" w:cs="Times New Roman"/>
                    <w:b/>
                    <w:bCs/>
                    <w:color w:val="000000"/>
                    <w:sz w:val="20"/>
                    <w:szCs w:val="20"/>
                    <w:lang w:eastAsia="en-PH"/>
                  </w:rPr>
                </w:rPrChange>
              </w:rPr>
            </w:pPr>
            <w:ins w:id="12240" w:author="Liezyl Liton" w:date="2017-08-21T18:12:00Z">
              <w:r w:rsidRPr="00617EC9">
                <w:rPr>
                  <w:rFonts w:ascii="Times New Roman" w:eastAsia="Times New Roman" w:hAnsi="Times New Roman" w:cs="Times New Roman"/>
                  <w:color w:val="000000"/>
                  <w:sz w:val="20"/>
                  <w:szCs w:val="20"/>
                  <w:lang w:eastAsia="en-PH"/>
                </w:rPr>
                <w:t>0</w:t>
              </w:r>
            </w:ins>
          </w:p>
        </w:tc>
        <w:tc>
          <w:tcPr>
            <w:tcW w:w="1350" w:type="dxa"/>
            <w:shd w:val="clear" w:color="auto" w:fill="auto"/>
            <w:vAlign w:val="center"/>
            <w:tcPrChange w:id="12241" w:author="John Junico Bernados" w:date="2017-08-23T22:51:00Z">
              <w:tcPr>
                <w:tcW w:w="1350" w:type="dxa"/>
                <w:shd w:val="clear" w:color="auto" w:fill="auto"/>
                <w:vAlign w:val="center"/>
              </w:tcPr>
            </w:tcPrChange>
          </w:tcPr>
          <w:p w14:paraId="503E67A9" w14:textId="7D6CF333" w:rsidR="00982537" w:rsidRPr="00617EC9" w:rsidRDefault="00982537" w:rsidP="0008234D">
            <w:pPr>
              <w:spacing w:after="0" w:line="240" w:lineRule="auto"/>
              <w:jc w:val="right"/>
              <w:rPr>
                <w:ins w:id="12242" w:author="Liezyl Liton" w:date="2017-08-21T18:12:00Z"/>
                <w:rFonts w:ascii="Times New Roman" w:eastAsia="Times New Roman" w:hAnsi="Times New Roman" w:cs="Times New Roman"/>
                <w:color w:val="000000"/>
                <w:sz w:val="20"/>
                <w:szCs w:val="20"/>
                <w:lang w:eastAsia="en-PH"/>
                <w:rPrChange w:id="12243" w:author="Liezyl Liton" w:date="2017-08-21T21:34:00Z">
                  <w:rPr>
                    <w:ins w:id="12244" w:author="Liezyl Liton" w:date="2017-08-21T18:12:00Z"/>
                    <w:rFonts w:ascii="Times New Roman" w:eastAsia="Times New Roman" w:hAnsi="Times New Roman" w:cs="Times New Roman"/>
                    <w:b/>
                    <w:bCs/>
                    <w:color w:val="000000"/>
                    <w:sz w:val="20"/>
                    <w:szCs w:val="20"/>
                    <w:lang w:eastAsia="en-PH"/>
                  </w:rPr>
                </w:rPrChange>
              </w:rPr>
            </w:pPr>
            <w:ins w:id="12245" w:author="Liezyl Liton" w:date="2017-08-21T18:23:00Z">
              <w:r w:rsidRPr="00617EC9">
                <w:rPr>
                  <w:rFonts w:ascii="Times New Roman" w:eastAsia="Times New Roman" w:hAnsi="Times New Roman" w:cs="Times New Roman"/>
                  <w:color w:val="000000"/>
                  <w:sz w:val="20"/>
                  <w:szCs w:val="20"/>
                  <w:lang w:eastAsia="en-PH"/>
                </w:rPr>
                <w:t>0</w:t>
              </w:r>
            </w:ins>
          </w:p>
        </w:tc>
      </w:tr>
      <w:tr w:rsidR="00982537" w:rsidRPr="00617EC9" w14:paraId="3F38E913" w14:textId="77777777" w:rsidTr="00982537">
        <w:trPr>
          <w:trHeight w:val="202"/>
          <w:jc w:val="center"/>
          <w:ins w:id="12246" w:author="Liezyl Liton" w:date="2017-08-21T18:12:00Z"/>
          <w:trPrChange w:id="12247" w:author="John Junico Bernados" w:date="2017-08-23T22:51:00Z">
            <w:trPr>
              <w:trHeight w:val="202"/>
              <w:jc w:val="center"/>
            </w:trPr>
          </w:trPrChange>
        </w:trPr>
        <w:tc>
          <w:tcPr>
            <w:tcW w:w="1281" w:type="dxa"/>
            <w:shd w:val="clear" w:color="auto" w:fill="auto"/>
            <w:vAlign w:val="center"/>
            <w:hideMark/>
            <w:tcPrChange w:id="12248" w:author="John Junico Bernados" w:date="2017-08-23T22:51:00Z">
              <w:tcPr>
                <w:tcW w:w="1281" w:type="dxa"/>
                <w:shd w:val="clear" w:color="auto" w:fill="auto"/>
                <w:vAlign w:val="center"/>
                <w:hideMark/>
              </w:tcPr>
            </w:tcPrChange>
          </w:tcPr>
          <w:p w14:paraId="11A2E554" w14:textId="77777777" w:rsidR="00982537" w:rsidRPr="00617EC9" w:rsidRDefault="00982537" w:rsidP="0008234D">
            <w:pPr>
              <w:spacing w:after="0" w:line="240" w:lineRule="auto"/>
              <w:jc w:val="both"/>
              <w:rPr>
                <w:ins w:id="12249" w:author="Liezyl Liton" w:date="2017-08-21T18:12:00Z"/>
                <w:rFonts w:ascii="Times New Roman" w:eastAsia="Times New Roman" w:hAnsi="Times New Roman" w:cs="Times New Roman"/>
                <w:color w:val="000000"/>
                <w:sz w:val="20"/>
                <w:szCs w:val="20"/>
                <w:lang w:eastAsia="en-PH"/>
                <w:rPrChange w:id="12250" w:author="Liezyl Liton" w:date="2017-08-21T21:34:00Z">
                  <w:rPr>
                    <w:ins w:id="12251" w:author="Liezyl Liton" w:date="2017-08-21T18:12:00Z"/>
                    <w:rFonts w:ascii="Times New Roman" w:eastAsia="Times New Roman" w:hAnsi="Times New Roman" w:cs="Times New Roman"/>
                    <w:b/>
                    <w:bCs/>
                    <w:color w:val="000000"/>
                    <w:sz w:val="20"/>
                    <w:szCs w:val="20"/>
                    <w:lang w:eastAsia="en-PH"/>
                  </w:rPr>
                </w:rPrChange>
              </w:rPr>
            </w:pPr>
            <w:proofErr w:type="spellStart"/>
            <w:ins w:id="12252" w:author="Liezyl Liton" w:date="2017-08-21T18:12:00Z">
              <w:r w:rsidRPr="00617EC9">
                <w:rPr>
                  <w:rFonts w:ascii="Times New Roman" w:eastAsia="Times New Roman" w:hAnsi="Times New Roman" w:cs="Times New Roman"/>
                  <w:color w:val="000000"/>
                  <w:sz w:val="20"/>
                  <w:szCs w:val="20"/>
                  <w:lang w:eastAsia="en-PH"/>
                </w:rPr>
                <w:t>Guiguinto</w:t>
              </w:r>
              <w:proofErr w:type="spellEnd"/>
            </w:ins>
          </w:p>
        </w:tc>
        <w:tc>
          <w:tcPr>
            <w:tcW w:w="990" w:type="dxa"/>
            <w:shd w:val="clear" w:color="auto" w:fill="auto"/>
            <w:vAlign w:val="center"/>
            <w:tcPrChange w:id="12253" w:author="John Junico Bernados" w:date="2017-08-23T22:51:00Z">
              <w:tcPr>
                <w:tcW w:w="990" w:type="dxa"/>
                <w:shd w:val="clear" w:color="auto" w:fill="auto"/>
                <w:vAlign w:val="center"/>
              </w:tcPr>
            </w:tcPrChange>
          </w:tcPr>
          <w:p w14:paraId="6BC7CEE1" w14:textId="77777777" w:rsidR="00982537" w:rsidRPr="00617EC9" w:rsidRDefault="00982537" w:rsidP="0008234D">
            <w:pPr>
              <w:spacing w:after="0" w:line="240" w:lineRule="auto"/>
              <w:jc w:val="right"/>
              <w:rPr>
                <w:ins w:id="12254" w:author="Liezyl Liton" w:date="2017-08-21T18:12:00Z"/>
                <w:rFonts w:ascii="Times New Roman" w:eastAsia="Times New Roman" w:hAnsi="Times New Roman" w:cs="Times New Roman"/>
                <w:color w:val="000000"/>
                <w:sz w:val="20"/>
                <w:szCs w:val="20"/>
                <w:lang w:eastAsia="en-PH"/>
                <w:rPrChange w:id="12255" w:author="Liezyl Liton" w:date="2017-08-21T21:34:00Z">
                  <w:rPr>
                    <w:ins w:id="12256" w:author="Liezyl Liton" w:date="2017-08-21T18:12:00Z"/>
                    <w:rFonts w:ascii="Times New Roman" w:eastAsia="Times New Roman" w:hAnsi="Times New Roman" w:cs="Times New Roman"/>
                    <w:b/>
                    <w:bCs/>
                    <w:color w:val="000000"/>
                    <w:sz w:val="20"/>
                    <w:szCs w:val="20"/>
                    <w:lang w:eastAsia="en-PH"/>
                  </w:rPr>
                </w:rPrChange>
              </w:rPr>
            </w:pPr>
            <w:ins w:id="12257" w:author="Liezyl Liton" w:date="2017-08-21T18:12:00Z">
              <w:r w:rsidRPr="00617EC9">
                <w:rPr>
                  <w:rFonts w:ascii="Times New Roman" w:eastAsia="Times New Roman" w:hAnsi="Times New Roman" w:cs="Times New Roman"/>
                  <w:color w:val="000000"/>
                  <w:sz w:val="20"/>
                  <w:szCs w:val="20"/>
                  <w:lang w:eastAsia="en-PH"/>
                </w:rPr>
                <w:t>18</w:t>
              </w:r>
              <w:r w:rsidRPr="00617EC9">
                <w:rPr>
                  <w:rFonts w:ascii="Times New Roman" w:hAnsi="Times New Roman" w:cs="Times New Roman"/>
                  <w:sz w:val="20"/>
                  <w:szCs w:val="20"/>
                </w:rPr>
                <w:t>,</w:t>
              </w:r>
              <w:r w:rsidRPr="00617EC9">
                <w:rPr>
                  <w:rFonts w:ascii="Times New Roman" w:eastAsia="Times New Roman" w:hAnsi="Times New Roman" w:cs="Times New Roman"/>
                  <w:color w:val="000000"/>
                  <w:sz w:val="20"/>
                  <w:szCs w:val="20"/>
                  <w:lang w:eastAsia="en-PH"/>
                </w:rPr>
                <w:t>000</w:t>
              </w:r>
            </w:ins>
          </w:p>
        </w:tc>
        <w:tc>
          <w:tcPr>
            <w:tcW w:w="1350" w:type="dxa"/>
            <w:shd w:val="clear" w:color="auto" w:fill="auto"/>
            <w:vAlign w:val="center"/>
            <w:tcPrChange w:id="12258" w:author="John Junico Bernados" w:date="2017-08-23T22:51:00Z">
              <w:tcPr>
                <w:tcW w:w="1350" w:type="dxa"/>
                <w:shd w:val="clear" w:color="auto" w:fill="auto"/>
                <w:vAlign w:val="center"/>
              </w:tcPr>
            </w:tcPrChange>
          </w:tcPr>
          <w:p w14:paraId="6B588D7D" w14:textId="57BADA58" w:rsidR="00982537" w:rsidRPr="00617EC9" w:rsidRDefault="00982537" w:rsidP="0008234D">
            <w:pPr>
              <w:spacing w:after="0" w:line="240" w:lineRule="auto"/>
              <w:jc w:val="right"/>
              <w:rPr>
                <w:ins w:id="12259" w:author="Liezyl Liton" w:date="2017-08-21T18:12:00Z"/>
                <w:rFonts w:ascii="Times New Roman" w:eastAsia="Times New Roman" w:hAnsi="Times New Roman" w:cs="Times New Roman"/>
                <w:color w:val="000000"/>
                <w:sz w:val="20"/>
                <w:szCs w:val="20"/>
                <w:lang w:eastAsia="en-PH"/>
                <w:rPrChange w:id="12260" w:author="Liezyl Liton" w:date="2017-08-21T21:34:00Z">
                  <w:rPr>
                    <w:ins w:id="12261" w:author="Liezyl Liton" w:date="2017-08-21T18:12:00Z"/>
                    <w:rFonts w:ascii="Times New Roman" w:eastAsia="Times New Roman" w:hAnsi="Times New Roman" w:cs="Times New Roman"/>
                    <w:b/>
                    <w:bCs/>
                    <w:color w:val="000000"/>
                    <w:sz w:val="20"/>
                    <w:szCs w:val="20"/>
                    <w:lang w:eastAsia="en-PH"/>
                  </w:rPr>
                </w:rPrChange>
              </w:rPr>
            </w:pPr>
            <w:ins w:id="12262" w:author="Liezyl Liton" w:date="2017-08-21T18:23:00Z">
              <w:r w:rsidRPr="00617EC9">
                <w:rPr>
                  <w:rFonts w:ascii="Times New Roman" w:eastAsia="Times New Roman" w:hAnsi="Times New Roman" w:cs="Times New Roman"/>
                  <w:color w:val="000000"/>
                  <w:sz w:val="20"/>
                  <w:szCs w:val="20"/>
                  <w:lang w:eastAsia="en-PH"/>
                </w:rPr>
                <w:t>290</w:t>
              </w:r>
              <w:r w:rsidRPr="00617EC9">
                <w:rPr>
                  <w:rFonts w:ascii="Times New Roman" w:hAnsi="Times New Roman" w:cs="Times New Roman"/>
                  <w:sz w:val="20"/>
                  <w:szCs w:val="20"/>
                </w:rPr>
                <w:t>,</w:t>
              </w:r>
              <w:r w:rsidRPr="00617EC9">
                <w:rPr>
                  <w:rFonts w:ascii="Times New Roman" w:eastAsia="Times New Roman" w:hAnsi="Times New Roman" w:cs="Times New Roman"/>
                  <w:color w:val="000000"/>
                  <w:sz w:val="20"/>
                  <w:szCs w:val="20"/>
                  <w:lang w:eastAsia="en-PH"/>
                </w:rPr>
                <w:t>000</w:t>
              </w:r>
            </w:ins>
          </w:p>
        </w:tc>
      </w:tr>
      <w:tr w:rsidR="00982537" w:rsidRPr="00617EC9" w14:paraId="769C239F" w14:textId="77777777" w:rsidTr="00982537">
        <w:trPr>
          <w:trHeight w:val="202"/>
          <w:jc w:val="center"/>
          <w:ins w:id="12263" w:author="Liezyl Liton" w:date="2017-08-21T18:12:00Z"/>
          <w:trPrChange w:id="12264" w:author="John Junico Bernados" w:date="2017-08-23T22:51:00Z">
            <w:trPr>
              <w:trHeight w:val="202"/>
              <w:jc w:val="center"/>
            </w:trPr>
          </w:trPrChange>
        </w:trPr>
        <w:tc>
          <w:tcPr>
            <w:tcW w:w="1281" w:type="dxa"/>
            <w:shd w:val="clear" w:color="auto" w:fill="auto"/>
            <w:vAlign w:val="center"/>
            <w:hideMark/>
            <w:tcPrChange w:id="12265" w:author="John Junico Bernados" w:date="2017-08-23T22:51:00Z">
              <w:tcPr>
                <w:tcW w:w="1281" w:type="dxa"/>
                <w:shd w:val="clear" w:color="auto" w:fill="auto"/>
                <w:vAlign w:val="center"/>
                <w:hideMark/>
              </w:tcPr>
            </w:tcPrChange>
          </w:tcPr>
          <w:p w14:paraId="055250B4" w14:textId="77777777" w:rsidR="00982537" w:rsidRPr="00617EC9" w:rsidRDefault="00982537" w:rsidP="0008234D">
            <w:pPr>
              <w:spacing w:after="0" w:line="240" w:lineRule="auto"/>
              <w:jc w:val="both"/>
              <w:rPr>
                <w:ins w:id="12266" w:author="Liezyl Liton" w:date="2017-08-21T18:12:00Z"/>
                <w:rFonts w:ascii="Times New Roman" w:eastAsia="Times New Roman" w:hAnsi="Times New Roman" w:cs="Times New Roman"/>
                <w:color w:val="000000"/>
                <w:sz w:val="20"/>
                <w:szCs w:val="20"/>
                <w:lang w:eastAsia="en-PH"/>
                <w:rPrChange w:id="12267" w:author="Liezyl Liton" w:date="2017-08-21T21:34:00Z">
                  <w:rPr>
                    <w:ins w:id="12268" w:author="Liezyl Liton" w:date="2017-08-21T18:12:00Z"/>
                    <w:rFonts w:ascii="Times New Roman" w:eastAsia="Times New Roman" w:hAnsi="Times New Roman" w:cs="Times New Roman"/>
                    <w:b/>
                    <w:bCs/>
                    <w:color w:val="000000"/>
                    <w:sz w:val="20"/>
                    <w:szCs w:val="20"/>
                    <w:lang w:eastAsia="en-PH"/>
                  </w:rPr>
                </w:rPrChange>
              </w:rPr>
            </w:pPr>
            <w:proofErr w:type="spellStart"/>
            <w:ins w:id="12269" w:author="Liezyl Liton" w:date="2017-08-21T18:12:00Z">
              <w:r w:rsidRPr="00617EC9">
                <w:rPr>
                  <w:rFonts w:ascii="Times New Roman" w:eastAsia="Times New Roman" w:hAnsi="Times New Roman" w:cs="Times New Roman"/>
                  <w:color w:val="000000"/>
                  <w:sz w:val="20"/>
                  <w:szCs w:val="20"/>
                  <w:lang w:eastAsia="en-PH"/>
                </w:rPr>
                <w:t>Balagtas</w:t>
              </w:r>
              <w:proofErr w:type="spellEnd"/>
            </w:ins>
          </w:p>
        </w:tc>
        <w:tc>
          <w:tcPr>
            <w:tcW w:w="990" w:type="dxa"/>
            <w:shd w:val="clear" w:color="auto" w:fill="auto"/>
            <w:vAlign w:val="center"/>
            <w:tcPrChange w:id="12270" w:author="John Junico Bernados" w:date="2017-08-23T22:51:00Z">
              <w:tcPr>
                <w:tcW w:w="990" w:type="dxa"/>
                <w:shd w:val="clear" w:color="auto" w:fill="auto"/>
                <w:vAlign w:val="center"/>
              </w:tcPr>
            </w:tcPrChange>
          </w:tcPr>
          <w:p w14:paraId="0EA3E671" w14:textId="77777777" w:rsidR="00982537" w:rsidRPr="00617EC9" w:rsidRDefault="00982537" w:rsidP="0008234D">
            <w:pPr>
              <w:spacing w:after="0" w:line="240" w:lineRule="auto"/>
              <w:jc w:val="right"/>
              <w:rPr>
                <w:ins w:id="12271" w:author="Liezyl Liton" w:date="2017-08-21T18:12:00Z"/>
                <w:rFonts w:ascii="Times New Roman" w:eastAsia="Times New Roman" w:hAnsi="Times New Roman" w:cs="Times New Roman"/>
                <w:color w:val="000000"/>
                <w:sz w:val="20"/>
                <w:szCs w:val="20"/>
                <w:lang w:eastAsia="en-PH"/>
                <w:rPrChange w:id="12272" w:author="Liezyl Liton" w:date="2017-08-21T21:34:00Z">
                  <w:rPr>
                    <w:ins w:id="12273" w:author="Liezyl Liton" w:date="2017-08-21T18:12:00Z"/>
                    <w:rFonts w:ascii="Times New Roman" w:eastAsia="Times New Roman" w:hAnsi="Times New Roman" w:cs="Times New Roman"/>
                    <w:b/>
                    <w:bCs/>
                    <w:color w:val="000000"/>
                    <w:sz w:val="20"/>
                    <w:szCs w:val="20"/>
                    <w:lang w:eastAsia="en-PH"/>
                  </w:rPr>
                </w:rPrChange>
              </w:rPr>
            </w:pPr>
            <w:ins w:id="12274" w:author="Liezyl Liton" w:date="2017-08-21T18:12:00Z">
              <w:r w:rsidRPr="00617EC9">
                <w:rPr>
                  <w:rFonts w:ascii="Times New Roman" w:eastAsia="Times New Roman" w:hAnsi="Times New Roman" w:cs="Times New Roman"/>
                  <w:color w:val="000000"/>
                  <w:sz w:val="20"/>
                  <w:szCs w:val="20"/>
                  <w:lang w:eastAsia="en-PH"/>
                </w:rPr>
                <w:t>10</w:t>
              </w:r>
              <w:r w:rsidRPr="00617EC9">
                <w:rPr>
                  <w:rFonts w:ascii="Times New Roman" w:hAnsi="Times New Roman" w:cs="Times New Roman"/>
                  <w:sz w:val="20"/>
                  <w:szCs w:val="20"/>
                </w:rPr>
                <w:t>,</w:t>
              </w:r>
              <w:r w:rsidRPr="00617EC9">
                <w:rPr>
                  <w:rFonts w:ascii="Times New Roman" w:eastAsia="Times New Roman" w:hAnsi="Times New Roman" w:cs="Times New Roman"/>
                  <w:color w:val="000000"/>
                  <w:sz w:val="20"/>
                  <w:szCs w:val="20"/>
                  <w:lang w:eastAsia="en-PH"/>
                </w:rPr>
                <w:t>000</w:t>
              </w:r>
            </w:ins>
          </w:p>
        </w:tc>
        <w:tc>
          <w:tcPr>
            <w:tcW w:w="1350" w:type="dxa"/>
            <w:shd w:val="clear" w:color="auto" w:fill="auto"/>
            <w:vAlign w:val="center"/>
            <w:tcPrChange w:id="12275" w:author="John Junico Bernados" w:date="2017-08-23T22:51:00Z">
              <w:tcPr>
                <w:tcW w:w="1350" w:type="dxa"/>
                <w:shd w:val="clear" w:color="auto" w:fill="auto"/>
                <w:vAlign w:val="center"/>
              </w:tcPr>
            </w:tcPrChange>
          </w:tcPr>
          <w:p w14:paraId="40CC3F10" w14:textId="365754AF" w:rsidR="00982537" w:rsidRPr="00617EC9" w:rsidRDefault="00982537" w:rsidP="0008234D">
            <w:pPr>
              <w:spacing w:after="0" w:line="240" w:lineRule="auto"/>
              <w:jc w:val="right"/>
              <w:rPr>
                <w:ins w:id="12276" w:author="Liezyl Liton" w:date="2017-08-21T18:12:00Z"/>
                <w:rFonts w:ascii="Times New Roman" w:eastAsia="Times New Roman" w:hAnsi="Times New Roman" w:cs="Times New Roman"/>
                <w:color w:val="000000"/>
                <w:sz w:val="20"/>
                <w:szCs w:val="20"/>
                <w:lang w:eastAsia="en-PH"/>
                <w:rPrChange w:id="12277" w:author="Liezyl Liton" w:date="2017-08-21T21:34:00Z">
                  <w:rPr>
                    <w:ins w:id="12278" w:author="Liezyl Liton" w:date="2017-08-21T18:12:00Z"/>
                    <w:rFonts w:ascii="Times New Roman" w:eastAsia="Times New Roman" w:hAnsi="Times New Roman" w:cs="Times New Roman"/>
                    <w:b/>
                    <w:bCs/>
                    <w:color w:val="000000"/>
                    <w:sz w:val="20"/>
                    <w:szCs w:val="20"/>
                    <w:lang w:eastAsia="en-PH"/>
                  </w:rPr>
                </w:rPrChange>
              </w:rPr>
            </w:pPr>
            <w:ins w:id="12279" w:author="Liezyl Liton" w:date="2017-08-21T18:23:00Z">
              <w:r w:rsidRPr="00617EC9">
                <w:rPr>
                  <w:rFonts w:ascii="Times New Roman" w:eastAsia="Times New Roman" w:hAnsi="Times New Roman" w:cs="Times New Roman"/>
                  <w:color w:val="000000"/>
                  <w:sz w:val="20"/>
                  <w:szCs w:val="20"/>
                  <w:lang w:eastAsia="en-PH"/>
                </w:rPr>
                <w:t>208</w:t>
              </w:r>
              <w:r w:rsidRPr="00617EC9">
                <w:rPr>
                  <w:rFonts w:ascii="Times New Roman" w:hAnsi="Times New Roman" w:cs="Times New Roman"/>
                  <w:sz w:val="20"/>
                  <w:szCs w:val="20"/>
                </w:rPr>
                <w:t>,</w:t>
              </w:r>
              <w:r w:rsidRPr="00617EC9">
                <w:rPr>
                  <w:rFonts w:ascii="Times New Roman" w:eastAsia="Times New Roman" w:hAnsi="Times New Roman" w:cs="Times New Roman"/>
                  <w:color w:val="000000"/>
                  <w:sz w:val="20"/>
                  <w:szCs w:val="20"/>
                  <w:lang w:eastAsia="en-PH"/>
                </w:rPr>
                <w:t>000</w:t>
              </w:r>
            </w:ins>
          </w:p>
        </w:tc>
      </w:tr>
      <w:tr w:rsidR="00982537" w:rsidRPr="00617EC9" w14:paraId="4D997196" w14:textId="77777777" w:rsidTr="00982537">
        <w:trPr>
          <w:trHeight w:val="202"/>
          <w:jc w:val="center"/>
          <w:ins w:id="12280" w:author="Liezyl Liton" w:date="2017-08-21T18:12:00Z"/>
          <w:trPrChange w:id="12281" w:author="John Junico Bernados" w:date="2017-08-23T22:51:00Z">
            <w:trPr>
              <w:trHeight w:val="202"/>
              <w:jc w:val="center"/>
            </w:trPr>
          </w:trPrChange>
        </w:trPr>
        <w:tc>
          <w:tcPr>
            <w:tcW w:w="1281" w:type="dxa"/>
            <w:shd w:val="clear" w:color="auto" w:fill="auto"/>
            <w:vAlign w:val="center"/>
            <w:hideMark/>
            <w:tcPrChange w:id="12282" w:author="John Junico Bernados" w:date="2017-08-23T22:51:00Z">
              <w:tcPr>
                <w:tcW w:w="1281" w:type="dxa"/>
                <w:shd w:val="clear" w:color="auto" w:fill="auto"/>
                <w:vAlign w:val="center"/>
                <w:hideMark/>
              </w:tcPr>
            </w:tcPrChange>
          </w:tcPr>
          <w:p w14:paraId="5F0F90A8" w14:textId="77777777" w:rsidR="00982537" w:rsidRPr="00617EC9" w:rsidRDefault="00982537" w:rsidP="0008234D">
            <w:pPr>
              <w:spacing w:after="0" w:line="240" w:lineRule="auto"/>
              <w:jc w:val="both"/>
              <w:rPr>
                <w:ins w:id="12283" w:author="Liezyl Liton" w:date="2017-08-21T18:12:00Z"/>
                <w:rFonts w:ascii="Times New Roman" w:eastAsia="Times New Roman" w:hAnsi="Times New Roman" w:cs="Times New Roman"/>
                <w:color w:val="000000"/>
                <w:sz w:val="20"/>
                <w:szCs w:val="20"/>
                <w:lang w:eastAsia="en-PH"/>
                <w:rPrChange w:id="12284" w:author="Liezyl Liton" w:date="2017-08-21T21:34:00Z">
                  <w:rPr>
                    <w:ins w:id="12285" w:author="Liezyl Liton" w:date="2017-08-21T18:12:00Z"/>
                    <w:rFonts w:ascii="Times New Roman" w:eastAsia="Times New Roman" w:hAnsi="Times New Roman" w:cs="Times New Roman"/>
                    <w:b/>
                    <w:bCs/>
                    <w:color w:val="000000"/>
                    <w:sz w:val="20"/>
                    <w:szCs w:val="20"/>
                    <w:lang w:eastAsia="en-PH"/>
                  </w:rPr>
                </w:rPrChange>
              </w:rPr>
            </w:pPr>
            <w:proofErr w:type="spellStart"/>
            <w:ins w:id="12286" w:author="Liezyl Liton" w:date="2017-08-21T18:12:00Z">
              <w:r w:rsidRPr="00617EC9">
                <w:rPr>
                  <w:rFonts w:ascii="Times New Roman" w:eastAsia="Times New Roman" w:hAnsi="Times New Roman" w:cs="Times New Roman"/>
                  <w:color w:val="000000"/>
                  <w:sz w:val="20"/>
                  <w:szCs w:val="20"/>
                  <w:lang w:eastAsia="en-PH"/>
                </w:rPr>
                <w:t>Bocaue</w:t>
              </w:r>
              <w:proofErr w:type="spellEnd"/>
            </w:ins>
          </w:p>
        </w:tc>
        <w:tc>
          <w:tcPr>
            <w:tcW w:w="990" w:type="dxa"/>
            <w:shd w:val="clear" w:color="auto" w:fill="auto"/>
            <w:vAlign w:val="center"/>
            <w:tcPrChange w:id="12287" w:author="John Junico Bernados" w:date="2017-08-23T22:51:00Z">
              <w:tcPr>
                <w:tcW w:w="990" w:type="dxa"/>
                <w:shd w:val="clear" w:color="auto" w:fill="auto"/>
                <w:vAlign w:val="center"/>
              </w:tcPr>
            </w:tcPrChange>
          </w:tcPr>
          <w:p w14:paraId="553887B6" w14:textId="77777777" w:rsidR="00982537" w:rsidRPr="00617EC9" w:rsidRDefault="00982537" w:rsidP="0008234D">
            <w:pPr>
              <w:spacing w:after="0" w:line="240" w:lineRule="auto"/>
              <w:jc w:val="right"/>
              <w:rPr>
                <w:ins w:id="12288" w:author="Liezyl Liton" w:date="2017-08-21T18:12:00Z"/>
                <w:rFonts w:ascii="Times New Roman" w:eastAsia="Times New Roman" w:hAnsi="Times New Roman" w:cs="Times New Roman"/>
                <w:color w:val="000000"/>
                <w:sz w:val="20"/>
                <w:szCs w:val="20"/>
                <w:lang w:eastAsia="en-PH"/>
                <w:rPrChange w:id="12289" w:author="Liezyl Liton" w:date="2017-08-21T21:34:00Z">
                  <w:rPr>
                    <w:ins w:id="12290" w:author="Liezyl Liton" w:date="2017-08-21T18:12:00Z"/>
                    <w:rFonts w:ascii="Times New Roman" w:eastAsia="Times New Roman" w:hAnsi="Times New Roman" w:cs="Times New Roman"/>
                    <w:b/>
                    <w:bCs/>
                    <w:color w:val="000000"/>
                    <w:sz w:val="20"/>
                    <w:szCs w:val="20"/>
                    <w:lang w:eastAsia="en-PH"/>
                  </w:rPr>
                </w:rPrChange>
              </w:rPr>
            </w:pPr>
            <w:ins w:id="12291" w:author="Liezyl Liton" w:date="2017-08-21T18:12:00Z">
              <w:r w:rsidRPr="00617EC9">
                <w:rPr>
                  <w:rFonts w:ascii="Times New Roman" w:eastAsia="Times New Roman" w:hAnsi="Times New Roman" w:cs="Times New Roman"/>
                  <w:color w:val="000000"/>
                  <w:sz w:val="20"/>
                  <w:szCs w:val="20"/>
                  <w:lang w:eastAsia="en-PH"/>
                </w:rPr>
                <w:t>0</w:t>
              </w:r>
            </w:ins>
          </w:p>
        </w:tc>
        <w:tc>
          <w:tcPr>
            <w:tcW w:w="1350" w:type="dxa"/>
            <w:shd w:val="clear" w:color="auto" w:fill="auto"/>
            <w:vAlign w:val="center"/>
            <w:tcPrChange w:id="12292" w:author="John Junico Bernados" w:date="2017-08-23T22:51:00Z">
              <w:tcPr>
                <w:tcW w:w="1350" w:type="dxa"/>
                <w:shd w:val="clear" w:color="auto" w:fill="auto"/>
                <w:vAlign w:val="center"/>
              </w:tcPr>
            </w:tcPrChange>
          </w:tcPr>
          <w:p w14:paraId="74BB397D" w14:textId="4F589AEF" w:rsidR="00982537" w:rsidRPr="00617EC9" w:rsidRDefault="00982537" w:rsidP="0008234D">
            <w:pPr>
              <w:spacing w:after="0" w:line="240" w:lineRule="auto"/>
              <w:jc w:val="right"/>
              <w:rPr>
                <w:ins w:id="12293" w:author="Liezyl Liton" w:date="2017-08-21T18:12:00Z"/>
                <w:rFonts w:ascii="Times New Roman" w:eastAsia="Times New Roman" w:hAnsi="Times New Roman" w:cs="Times New Roman"/>
                <w:color w:val="000000"/>
                <w:sz w:val="20"/>
                <w:szCs w:val="20"/>
                <w:lang w:eastAsia="en-PH"/>
                <w:rPrChange w:id="12294" w:author="Liezyl Liton" w:date="2017-08-21T21:34:00Z">
                  <w:rPr>
                    <w:ins w:id="12295" w:author="Liezyl Liton" w:date="2017-08-21T18:12:00Z"/>
                    <w:rFonts w:ascii="Times New Roman" w:eastAsia="Times New Roman" w:hAnsi="Times New Roman" w:cs="Times New Roman"/>
                    <w:b/>
                    <w:bCs/>
                    <w:color w:val="000000"/>
                    <w:sz w:val="20"/>
                    <w:szCs w:val="20"/>
                    <w:lang w:eastAsia="en-PH"/>
                  </w:rPr>
                </w:rPrChange>
              </w:rPr>
            </w:pPr>
            <w:ins w:id="12296" w:author="Liezyl Liton" w:date="2017-08-21T18:23:00Z">
              <w:r w:rsidRPr="00617EC9">
                <w:rPr>
                  <w:rFonts w:ascii="Times New Roman" w:eastAsia="Times New Roman" w:hAnsi="Times New Roman" w:cs="Times New Roman"/>
                  <w:color w:val="000000"/>
                  <w:sz w:val="20"/>
                  <w:szCs w:val="20"/>
                  <w:lang w:eastAsia="en-PH"/>
                </w:rPr>
                <w:t>0</w:t>
              </w:r>
            </w:ins>
          </w:p>
        </w:tc>
      </w:tr>
      <w:tr w:rsidR="00982537" w:rsidRPr="00617EC9" w14:paraId="18E17A47" w14:textId="77777777" w:rsidTr="00982537">
        <w:trPr>
          <w:trHeight w:val="202"/>
          <w:jc w:val="center"/>
          <w:ins w:id="12297" w:author="Liezyl Liton" w:date="2017-08-21T18:12:00Z"/>
          <w:trPrChange w:id="12298" w:author="John Junico Bernados" w:date="2017-08-23T22:51:00Z">
            <w:trPr>
              <w:trHeight w:val="202"/>
              <w:jc w:val="center"/>
            </w:trPr>
          </w:trPrChange>
        </w:trPr>
        <w:tc>
          <w:tcPr>
            <w:tcW w:w="1281" w:type="dxa"/>
            <w:shd w:val="clear" w:color="auto" w:fill="auto"/>
            <w:vAlign w:val="center"/>
            <w:hideMark/>
            <w:tcPrChange w:id="12299" w:author="John Junico Bernados" w:date="2017-08-23T22:51:00Z">
              <w:tcPr>
                <w:tcW w:w="1281" w:type="dxa"/>
                <w:shd w:val="clear" w:color="auto" w:fill="auto"/>
                <w:vAlign w:val="center"/>
                <w:hideMark/>
              </w:tcPr>
            </w:tcPrChange>
          </w:tcPr>
          <w:p w14:paraId="12A76707" w14:textId="77777777" w:rsidR="00982537" w:rsidRPr="00617EC9" w:rsidRDefault="00982537" w:rsidP="0008234D">
            <w:pPr>
              <w:spacing w:after="0" w:line="240" w:lineRule="auto"/>
              <w:jc w:val="both"/>
              <w:rPr>
                <w:ins w:id="12300" w:author="Liezyl Liton" w:date="2017-08-21T18:12:00Z"/>
                <w:rFonts w:ascii="Times New Roman" w:eastAsia="Times New Roman" w:hAnsi="Times New Roman" w:cs="Times New Roman"/>
                <w:color w:val="000000"/>
                <w:sz w:val="20"/>
                <w:szCs w:val="20"/>
                <w:lang w:eastAsia="en-PH"/>
                <w:rPrChange w:id="12301" w:author="Liezyl Liton" w:date="2017-08-21T21:34:00Z">
                  <w:rPr>
                    <w:ins w:id="12302" w:author="Liezyl Liton" w:date="2017-08-21T18:12:00Z"/>
                    <w:rFonts w:ascii="Times New Roman" w:eastAsia="Times New Roman" w:hAnsi="Times New Roman" w:cs="Times New Roman"/>
                    <w:b/>
                    <w:bCs/>
                    <w:color w:val="000000"/>
                    <w:sz w:val="20"/>
                    <w:szCs w:val="20"/>
                    <w:lang w:eastAsia="en-PH"/>
                  </w:rPr>
                </w:rPrChange>
              </w:rPr>
            </w:pPr>
            <w:proofErr w:type="spellStart"/>
            <w:ins w:id="12303" w:author="Liezyl Liton" w:date="2017-08-21T18:12:00Z">
              <w:r w:rsidRPr="00617EC9">
                <w:rPr>
                  <w:rFonts w:ascii="Times New Roman" w:eastAsia="Times New Roman" w:hAnsi="Times New Roman" w:cs="Times New Roman"/>
                  <w:color w:val="000000"/>
                  <w:sz w:val="20"/>
                  <w:szCs w:val="20"/>
                  <w:lang w:eastAsia="en-PH"/>
                </w:rPr>
                <w:t>Marilao</w:t>
              </w:r>
              <w:proofErr w:type="spellEnd"/>
            </w:ins>
          </w:p>
        </w:tc>
        <w:tc>
          <w:tcPr>
            <w:tcW w:w="990" w:type="dxa"/>
            <w:shd w:val="clear" w:color="auto" w:fill="auto"/>
            <w:vAlign w:val="center"/>
            <w:tcPrChange w:id="12304" w:author="John Junico Bernados" w:date="2017-08-23T22:51:00Z">
              <w:tcPr>
                <w:tcW w:w="990" w:type="dxa"/>
                <w:shd w:val="clear" w:color="auto" w:fill="auto"/>
                <w:vAlign w:val="center"/>
              </w:tcPr>
            </w:tcPrChange>
          </w:tcPr>
          <w:p w14:paraId="48ED5996" w14:textId="77777777" w:rsidR="00982537" w:rsidRPr="00617EC9" w:rsidRDefault="00982537" w:rsidP="0008234D">
            <w:pPr>
              <w:spacing w:after="0" w:line="240" w:lineRule="auto"/>
              <w:jc w:val="right"/>
              <w:rPr>
                <w:ins w:id="12305" w:author="Liezyl Liton" w:date="2017-08-21T18:12:00Z"/>
                <w:rFonts w:ascii="Times New Roman" w:eastAsia="Times New Roman" w:hAnsi="Times New Roman" w:cs="Times New Roman"/>
                <w:color w:val="000000"/>
                <w:sz w:val="20"/>
                <w:szCs w:val="20"/>
                <w:lang w:eastAsia="en-PH"/>
                <w:rPrChange w:id="12306" w:author="Liezyl Liton" w:date="2017-08-21T21:34:00Z">
                  <w:rPr>
                    <w:ins w:id="12307" w:author="Liezyl Liton" w:date="2017-08-21T18:12:00Z"/>
                    <w:rFonts w:ascii="Times New Roman" w:eastAsia="Times New Roman" w:hAnsi="Times New Roman" w:cs="Times New Roman"/>
                    <w:b/>
                    <w:bCs/>
                    <w:color w:val="000000"/>
                    <w:sz w:val="20"/>
                    <w:szCs w:val="20"/>
                    <w:lang w:eastAsia="en-PH"/>
                  </w:rPr>
                </w:rPrChange>
              </w:rPr>
            </w:pPr>
            <w:ins w:id="12308" w:author="Liezyl Liton" w:date="2017-08-21T18:12:00Z">
              <w:r w:rsidRPr="00617EC9">
                <w:rPr>
                  <w:rFonts w:ascii="Times New Roman" w:eastAsia="Times New Roman" w:hAnsi="Times New Roman" w:cs="Times New Roman"/>
                  <w:color w:val="000000"/>
                  <w:sz w:val="20"/>
                  <w:szCs w:val="20"/>
                  <w:lang w:eastAsia="en-PH"/>
                </w:rPr>
                <w:t>0</w:t>
              </w:r>
            </w:ins>
          </w:p>
        </w:tc>
        <w:tc>
          <w:tcPr>
            <w:tcW w:w="1350" w:type="dxa"/>
            <w:shd w:val="clear" w:color="auto" w:fill="auto"/>
            <w:vAlign w:val="center"/>
            <w:tcPrChange w:id="12309" w:author="John Junico Bernados" w:date="2017-08-23T22:51:00Z">
              <w:tcPr>
                <w:tcW w:w="1350" w:type="dxa"/>
                <w:shd w:val="clear" w:color="auto" w:fill="auto"/>
                <w:vAlign w:val="center"/>
              </w:tcPr>
            </w:tcPrChange>
          </w:tcPr>
          <w:p w14:paraId="5492A56F" w14:textId="153CA91B" w:rsidR="00982537" w:rsidRPr="00617EC9" w:rsidRDefault="00982537" w:rsidP="0008234D">
            <w:pPr>
              <w:spacing w:after="0" w:line="240" w:lineRule="auto"/>
              <w:jc w:val="right"/>
              <w:rPr>
                <w:ins w:id="12310" w:author="Liezyl Liton" w:date="2017-08-21T18:12:00Z"/>
                <w:rFonts w:ascii="Times New Roman" w:eastAsia="Times New Roman" w:hAnsi="Times New Roman" w:cs="Times New Roman"/>
                <w:color w:val="000000"/>
                <w:sz w:val="20"/>
                <w:szCs w:val="20"/>
                <w:lang w:eastAsia="en-PH"/>
                <w:rPrChange w:id="12311" w:author="Liezyl Liton" w:date="2017-08-21T21:34:00Z">
                  <w:rPr>
                    <w:ins w:id="12312" w:author="Liezyl Liton" w:date="2017-08-21T18:12:00Z"/>
                    <w:rFonts w:ascii="Times New Roman" w:eastAsia="Times New Roman" w:hAnsi="Times New Roman" w:cs="Times New Roman"/>
                    <w:b/>
                    <w:bCs/>
                    <w:color w:val="000000"/>
                    <w:sz w:val="20"/>
                    <w:szCs w:val="20"/>
                    <w:lang w:eastAsia="en-PH"/>
                  </w:rPr>
                </w:rPrChange>
              </w:rPr>
            </w:pPr>
            <w:ins w:id="12313" w:author="Liezyl Liton" w:date="2017-08-21T18:23:00Z">
              <w:r w:rsidRPr="00617EC9">
                <w:rPr>
                  <w:rFonts w:ascii="Times New Roman" w:eastAsia="Times New Roman" w:hAnsi="Times New Roman" w:cs="Times New Roman"/>
                  <w:color w:val="000000"/>
                  <w:sz w:val="20"/>
                  <w:szCs w:val="20"/>
                  <w:lang w:eastAsia="en-PH"/>
                </w:rPr>
                <w:t>0</w:t>
              </w:r>
            </w:ins>
          </w:p>
        </w:tc>
      </w:tr>
      <w:tr w:rsidR="00982537" w:rsidRPr="00617EC9" w14:paraId="7FA7C9D3" w14:textId="77777777" w:rsidTr="00982537">
        <w:trPr>
          <w:trHeight w:val="202"/>
          <w:jc w:val="center"/>
          <w:ins w:id="12314" w:author="Liezyl Liton" w:date="2017-08-21T18:12:00Z"/>
          <w:trPrChange w:id="12315" w:author="John Junico Bernados" w:date="2017-08-23T22:51:00Z">
            <w:trPr>
              <w:trHeight w:val="202"/>
              <w:jc w:val="center"/>
            </w:trPr>
          </w:trPrChange>
        </w:trPr>
        <w:tc>
          <w:tcPr>
            <w:tcW w:w="1281" w:type="dxa"/>
            <w:shd w:val="clear" w:color="auto" w:fill="auto"/>
            <w:vAlign w:val="center"/>
            <w:hideMark/>
            <w:tcPrChange w:id="12316" w:author="John Junico Bernados" w:date="2017-08-23T22:51:00Z">
              <w:tcPr>
                <w:tcW w:w="1281" w:type="dxa"/>
                <w:shd w:val="clear" w:color="auto" w:fill="auto"/>
                <w:vAlign w:val="center"/>
                <w:hideMark/>
              </w:tcPr>
            </w:tcPrChange>
          </w:tcPr>
          <w:p w14:paraId="1D1CBF4D" w14:textId="77777777" w:rsidR="00982537" w:rsidRPr="00617EC9" w:rsidRDefault="00982537" w:rsidP="0008234D">
            <w:pPr>
              <w:spacing w:after="0" w:line="240" w:lineRule="auto"/>
              <w:jc w:val="both"/>
              <w:rPr>
                <w:ins w:id="12317" w:author="Liezyl Liton" w:date="2017-08-21T18:12:00Z"/>
                <w:rFonts w:ascii="Times New Roman" w:eastAsia="Times New Roman" w:hAnsi="Times New Roman" w:cs="Times New Roman"/>
                <w:color w:val="000000"/>
                <w:sz w:val="20"/>
                <w:szCs w:val="20"/>
                <w:lang w:eastAsia="en-PH"/>
                <w:rPrChange w:id="12318" w:author="Liezyl Liton" w:date="2017-08-21T21:34:00Z">
                  <w:rPr>
                    <w:ins w:id="12319" w:author="Liezyl Liton" w:date="2017-08-21T18:12:00Z"/>
                    <w:rFonts w:ascii="Times New Roman" w:eastAsia="Times New Roman" w:hAnsi="Times New Roman" w:cs="Times New Roman"/>
                    <w:b/>
                    <w:bCs/>
                    <w:color w:val="000000"/>
                    <w:sz w:val="20"/>
                    <w:szCs w:val="20"/>
                    <w:lang w:eastAsia="en-PH"/>
                  </w:rPr>
                </w:rPrChange>
              </w:rPr>
            </w:pPr>
            <w:proofErr w:type="spellStart"/>
            <w:ins w:id="12320" w:author="Liezyl Liton" w:date="2017-08-21T18:12:00Z">
              <w:r w:rsidRPr="00617EC9">
                <w:rPr>
                  <w:rFonts w:ascii="Times New Roman" w:eastAsia="Times New Roman" w:hAnsi="Times New Roman" w:cs="Times New Roman"/>
                  <w:color w:val="000000"/>
                  <w:sz w:val="20"/>
                  <w:szCs w:val="20"/>
                  <w:lang w:eastAsia="en-PH"/>
                </w:rPr>
                <w:t>Meycauayan</w:t>
              </w:r>
              <w:proofErr w:type="spellEnd"/>
            </w:ins>
          </w:p>
        </w:tc>
        <w:tc>
          <w:tcPr>
            <w:tcW w:w="990" w:type="dxa"/>
            <w:shd w:val="clear" w:color="auto" w:fill="auto"/>
            <w:vAlign w:val="center"/>
            <w:tcPrChange w:id="12321" w:author="John Junico Bernados" w:date="2017-08-23T22:51:00Z">
              <w:tcPr>
                <w:tcW w:w="990" w:type="dxa"/>
                <w:shd w:val="clear" w:color="auto" w:fill="auto"/>
                <w:vAlign w:val="center"/>
              </w:tcPr>
            </w:tcPrChange>
          </w:tcPr>
          <w:p w14:paraId="02D09646" w14:textId="77777777" w:rsidR="00982537" w:rsidRPr="00617EC9" w:rsidRDefault="00982537" w:rsidP="0008234D">
            <w:pPr>
              <w:spacing w:after="0" w:line="240" w:lineRule="auto"/>
              <w:jc w:val="right"/>
              <w:rPr>
                <w:ins w:id="12322" w:author="Liezyl Liton" w:date="2017-08-21T18:12:00Z"/>
                <w:rFonts w:ascii="Times New Roman" w:eastAsia="Times New Roman" w:hAnsi="Times New Roman" w:cs="Times New Roman"/>
                <w:color w:val="000000"/>
                <w:sz w:val="20"/>
                <w:szCs w:val="20"/>
                <w:lang w:eastAsia="en-PH"/>
                <w:rPrChange w:id="12323" w:author="Liezyl Liton" w:date="2017-08-21T21:34:00Z">
                  <w:rPr>
                    <w:ins w:id="12324" w:author="Liezyl Liton" w:date="2017-08-21T18:12:00Z"/>
                    <w:rFonts w:ascii="Times New Roman" w:eastAsia="Times New Roman" w:hAnsi="Times New Roman" w:cs="Times New Roman"/>
                    <w:b/>
                    <w:bCs/>
                    <w:color w:val="000000"/>
                    <w:sz w:val="20"/>
                    <w:szCs w:val="20"/>
                    <w:lang w:eastAsia="en-PH"/>
                  </w:rPr>
                </w:rPrChange>
              </w:rPr>
            </w:pPr>
            <w:ins w:id="12325" w:author="Liezyl Liton" w:date="2017-08-21T18:12:00Z">
              <w:r w:rsidRPr="00617EC9">
                <w:rPr>
                  <w:rFonts w:ascii="Times New Roman" w:eastAsia="Times New Roman" w:hAnsi="Times New Roman" w:cs="Times New Roman"/>
                  <w:color w:val="000000"/>
                  <w:sz w:val="20"/>
                  <w:szCs w:val="20"/>
                  <w:lang w:eastAsia="en-PH"/>
                </w:rPr>
                <w:t>0</w:t>
              </w:r>
            </w:ins>
          </w:p>
        </w:tc>
        <w:tc>
          <w:tcPr>
            <w:tcW w:w="1350" w:type="dxa"/>
            <w:shd w:val="clear" w:color="auto" w:fill="auto"/>
            <w:vAlign w:val="center"/>
            <w:tcPrChange w:id="12326" w:author="John Junico Bernados" w:date="2017-08-23T22:51:00Z">
              <w:tcPr>
                <w:tcW w:w="1350" w:type="dxa"/>
                <w:shd w:val="clear" w:color="auto" w:fill="auto"/>
                <w:vAlign w:val="center"/>
              </w:tcPr>
            </w:tcPrChange>
          </w:tcPr>
          <w:p w14:paraId="17219D9A" w14:textId="533021F6" w:rsidR="00982537" w:rsidRPr="00617EC9" w:rsidRDefault="00982537" w:rsidP="0008234D">
            <w:pPr>
              <w:spacing w:after="0" w:line="240" w:lineRule="auto"/>
              <w:jc w:val="right"/>
              <w:rPr>
                <w:ins w:id="12327" w:author="Liezyl Liton" w:date="2017-08-21T18:12:00Z"/>
                <w:rFonts w:ascii="Times New Roman" w:eastAsia="Times New Roman" w:hAnsi="Times New Roman" w:cs="Times New Roman"/>
                <w:color w:val="000000"/>
                <w:sz w:val="20"/>
                <w:szCs w:val="20"/>
                <w:lang w:eastAsia="en-PH"/>
                <w:rPrChange w:id="12328" w:author="Liezyl Liton" w:date="2017-08-21T21:34:00Z">
                  <w:rPr>
                    <w:ins w:id="12329" w:author="Liezyl Liton" w:date="2017-08-21T18:12:00Z"/>
                    <w:rFonts w:ascii="Times New Roman" w:eastAsia="Times New Roman" w:hAnsi="Times New Roman" w:cs="Times New Roman"/>
                    <w:b/>
                    <w:bCs/>
                    <w:color w:val="000000"/>
                    <w:sz w:val="20"/>
                    <w:szCs w:val="20"/>
                    <w:lang w:eastAsia="en-PH"/>
                  </w:rPr>
                </w:rPrChange>
              </w:rPr>
            </w:pPr>
            <w:ins w:id="12330" w:author="Liezyl Liton" w:date="2017-08-21T18:23:00Z">
              <w:r w:rsidRPr="00617EC9">
                <w:rPr>
                  <w:rFonts w:ascii="Times New Roman" w:eastAsia="Times New Roman" w:hAnsi="Times New Roman" w:cs="Times New Roman"/>
                  <w:color w:val="000000"/>
                  <w:sz w:val="20"/>
                  <w:szCs w:val="20"/>
                  <w:lang w:eastAsia="en-PH"/>
                </w:rPr>
                <w:t>0</w:t>
              </w:r>
            </w:ins>
          </w:p>
        </w:tc>
      </w:tr>
      <w:tr w:rsidR="00982537" w:rsidRPr="00617EC9" w14:paraId="76F0F98D" w14:textId="77777777" w:rsidTr="00982537">
        <w:trPr>
          <w:trHeight w:val="202"/>
          <w:jc w:val="center"/>
          <w:ins w:id="12331" w:author="Liezyl Liton" w:date="2017-08-21T18:12:00Z"/>
          <w:trPrChange w:id="12332" w:author="John Junico Bernados" w:date="2017-08-23T22:51:00Z">
            <w:trPr>
              <w:trHeight w:val="202"/>
              <w:jc w:val="center"/>
            </w:trPr>
          </w:trPrChange>
        </w:trPr>
        <w:tc>
          <w:tcPr>
            <w:tcW w:w="1281" w:type="dxa"/>
            <w:shd w:val="clear" w:color="auto" w:fill="auto"/>
            <w:vAlign w:val="center"/>
            <w:hideMark/>
            <w:tcPrChange w:id="12333" w:author="John Junico Bernados" w:date="2017-08-23T22:51:00Z">
              <w:tcPr>
                <w:tcW w:w="1281" w:type="dxa"/>
                <w:shd w:val="clear" w:color="auto" w:fill="auto"/>
                <w:vAlign w:val="center"/>
                <w:hideMark/>
              </w:tcPr>
            </w:tcPrChange>
          </w:tcPr>
          <w:p w14:paraId="62F6B34A" w14:textId="77777777" w:rsidR="00982537" w:rsidRPr="00617EC9" w:rsidRDefault="00982537" w:rsidP="0008234D">
            <w:pPr>
              <w:spacing w:after="0" w:line="240" w:lineRule="auto"/>
              <w:jc w:val="both"/>
              <w:rPr>
                <w:ins w:id="12334" w:author="Liezyl Liton" w:date="2017-08-21T18:12:00Z"/>
                <w:rFonts w:ascii="Times New Roman" w:eastAsia="Times New Roman" w:hAnsi="Times New Roman" w:cs="Times New Roman"/>
                <w:color w:val="000000"/>
                <w:sz w:val="20"/>
                <w:szCs w:val="20"/>
                <w:lang w:eastAsia="en-PH"/>
                <w:rPrChange w:id="12335" w:author="Liezyl Liton" w:date="2017-08-21T21:34:00Z">
                  <w:rPr>
                    <w:ins w:id="12336" w:author="Liezyl Liton" w:date="2017-08-21T18:12:00Z"/>
                    <w:rFonts w:ascii="Times New Roman" w:eastAsia="Times New Roman" w:hAnsi="Times New Roman" w:cs="Times New Roman"/>
                    <w:b/>
                    <w:bCs/>
                    <w:color w:val="000000"/>
                    <w:sz w:val="20"/>
                    <w:szCs w:val="20"/>
                    <w:lang w:eastAsia="en-PH"/>
                  </w:rPr>
                </w:rPrChange>
              </w:rPr>
            </w:pPr>
            <w:ins w:id="12337" w:author="Liezyl Liton" w:date="2017-08-21T18:12:00Z">
              <w:r w:rsidRPr="00617EC9">
                <w:rPr>
                  <w:rFonts w:ascii="Times New Roman" w:eastAsia="Times New Roman" w:hAnsi="Times New Roman" w:cs="Times New Roman"/>
                  <w:color w:val="000000"/>
                  <w:sz w:val="20"/>
                  <w:szCs w:val="20"/>
                  <w:lang w:eastAsia="en-PH"/>
                </w:rPr>
                <w:t>Valenzuela</w:t>
              </w:r>
            </w:ins>
          </w:p>
        </w:tc>
        <w:tc>
          <w:tcPr>
            <w:tcW w:w="990" w:type="dxa"/>
            <w:shd w:val="clear" w:color="auto" w:fill="auto"/>
            <w:vAlign w:val="center"/>
            <w:tcPrChange w:id="12338" w:author="John Junico Bernados" w:date="2017-08-23T22:51:00Z">
              <w:tcPr>
                <w:tcW w:w="990" w:type="dxa"/>
                <w:shd w:val="clear" w:color="auto" w:fill="auto"/>
                <w:vAlign w:val="center"/>
              </w:tcPr>
            </w:tcPrChange>
          </w:tcPr>
          <w:p w14:paraId="5ECB28D8" w14:textId="77777777" w:rsidR="00982537" w:rsidRPr="00617EC9" w:rsidRDefault="00982537" w:rsidP="0008234D">
            <w:pPr>
              <w:spacing w:after="0" w:line="240" w:lineRule="auto"/>
              <w:jc w:val="right"/>
              <w:rPr>
                <w:ins w:id="12339" w:author="Liezyl Liton" w:date="2017-08-21T18:12:00Z"/>
                <w:rFonts w:ascii="Times New Roman" w:eastAsia="Times New Roman" w:hAnsi="Times New Roman" w:cs="Times New Roman"/>
                <w:color w:val="000000"/>
                <w:sz w:val="20"/>
                <w:szCs w:val="20"/>
                <w:lang w:eastAsia="en-PH"/>
                <w:rPrChange w:id="12340" w:author="Liezyl Liton" w:date="2017-08-21T21:34:00Z">
                  <w:rPr>
                    <w:ins w:id="12341" w:author="Liezyl Liton" w:date="2017-08-21T18:12:00Z"/>
                    <w:rFonts w:ascii="Times New Roman" w:eastAsia="Times New Roman" w:hAnsi="Times New Roman" w:cs="Times New Roman"/>
                    <w:b/>
                    <w:bCs/>
                    <w:color w:val="000000"/>
                    <w:sz w:val="20"/>
                    <w:szCs w:val="20"/>
                    <w:lang w:eastAsia="en-PH"/>
                  </w:rPr>
                </w:rPrChange>
              </w:rPr>
            </w:pPr>
            <w:ins w:id="12342" w:author="Liezyl Liton" w:date="2017-08-21T18:12:00Z">
              <w:r w:rsidRPr="00617EC9">
                <w:rPr>
                  <w:rFonts w:ascii="Times New Roman" w:eastAsia="Times New Roman" w:hAnsi="Times New Roman" w:cs="Times New Roman"/>
                  <w:color w:val="000000"/>
                  <w:sz w:val="20"/>
                  <w:szCs w:val="20"/>
                  <w:lang w:eastAsia="en-PH"/>
                </w:rPr>
                <w:t>1</w:t>
              </w:r>
              <w:r w:rsidRPr="00617EC9">
                <w:rPr>
                  <w:rFonts w:ascii="Times New Roman" w:hAnsi="Times New Roman" w:cs="Times New Roman"/>
                  <w:sz w:val="20"/>
                  <w:szCs w:val="20"/>
                </w:rPr>
                <w:t>,</w:t>
              </w:r>
              <w:r w:rsidRPr="00617EC9">
                <w:rPr>
                  <w:rFonts w:ascii="Times New Roman" w:eastAsia="Times New Roman" w:hAnsi="Times New Roman" w:cs="Times New Roman"/>
                  <w:color w:val="000000"/>
                  <w:sz w:val="20"/>
                  <w:szCs w:val="20"/>
                  <w:lang w:eastAsia="en-PH"/>
                </w:rPr>
                <w:t>000</w:t>
              </w:r>
            </w:ins>
          </w:p>
        </w:tc>
        <w:tc>
          <w:tcPr>
            <w:tcW w:w="1350" w:type="dxa"/>
            <w:shd w:val="clear" w:color="auto" w:fill="auto"/>
            <w:vAlign w:val="center"/>
            <w:tcPrChange w:id="12343" w:author="John Junico Bernados" w:date="2017-08-23T22:51:00Z">
              <w:tcPr>
                <w:tcW w:w="1350" w:type="dxa"/>
                <w:shd w:val="clear" w:color="auto" w:fill="auto"/>
                <w:vAlign w:val="center"/>
              </w:tcPr>
            </w:tcPrChange>
          </w:tcPr>
          <w:p w14:paraId="32EADB6F" w14:textId="7893BA33" w:rsidR="00982537" w:rsidRPr="00617EC9" w:rsidRDefault="00982537" w:rsidP="0008234D">
            <w:pPr>
              <w:spacing w:after="0" w:line="240" w:lineRule="auto"/>
              <w:jc w:val="right"/>
              <w:rPr>
                <w:ins w:id="12344" w:author="Liezyl Liton" w:date="2017-08-21T18:12:00Z"/>
                <w:rFonts w:ascii="Times New Roman" w:eastAsia="Times New Roman" w:hAnsi="Times New Roman" w:cs="Times New Roman"/>
                <w:color w:val="000000"/>
                <w:sz w:val="20"/>
                <w:szCs w:val="20"/>
                <w:lang w:eastAsia="en-PH"/>
                <w:rPrChange w:id="12345" w:author="Liezyl Liton" w:date="2017-08-21T21:34:00Z">
                  <w:rPr>
                    <w:ins w:id="12346" w:author="Liezyl Liton" w:date="2017-08-21T18:12:00Z"/>
                    <w:rFonts w:ascii="Times New Roman" w:eastAsia="Times New Roman" w:hAnsi="Times New Roman" w:cs="Times New Roman"/>
                    <w:b/>
                    <w:bCs/>
                    <w:color w:val="000000"/>
                    <w:sz w:val="20"/>
                    <w:szCs w:val="20"/>
                    <w:lang w:eastAsia="en-PH"/>
                  </w:rPr>
                </w:rPrChange>
              </w:rPr>
            </w:pPr>
            <w:ins w:id="12347" w:author="Liezyl Liton" w:date="2017-08-21T18:23:00Z">
              <w:r w:rsidRPr="00617EC9">
                <w:rPr>
                  <w:rFonts w:ascii="Times New Roman" w:eastAsia="Times New Roman" w:hAnsi="Times New Roman" w:cs="Times New Roman"/>
                  <w:color w:val="000000"/>
                  <w:sz w:val="20"/>
                  <w:szCs w:val="20"/>
                  <w:lang w:eastAsia="en-PH"/>
                </w:rPr>
                <w:t>23</w:t>
              </w:r>
              <w:r w:rsidRPr="00617EC9">
                <w:rPr>
                  <w:rFonts w:ascii="Times New Roman" w:hAnsi="Times New Roman" w:cs="Times New Roman"/>
                  <w:sz w:val="20"/>
                  <w:szCs w:val="20"/>
                </w:rPr>
                <w:t>,</w:t>
              </w:r>
              <w:r w:rsidRPr="00617EC9">
                <w:rPr>
                  <w:rFonts w:ascii="Times New Roman" w:eastAsia="Times New Roman" w:hAnsi="Times New Roman" w:cs="Times New Roman"/>
                  <w:color w:val="000000"/>
                  <w:sz w:val="20"/>
                  <w:szCs w:val="20"/>
                  <w:lang w:eastAsia="en-PH"/>
                </w:rPr>
                <w:t>400</w:t>
              </w:r>
            </w:ins>
          </w:p>
        </w:tc>
      </w:tr>
      <w:tr w:rsidR="00982537" w:rsidRPr="00617EC9" w14:paraId="327607A7" w14:textId="77777777" w:rsidTr="00982537">
        <w:trPr>
          <w:trHeight w:val="202"/>
          <w:jc w:val="center"/>
          <w:ins w:id="12348" w:author="Liezyl Liton" w:date="2017-08-21T18:12:00Z"/>
          <w:trPrChange w:id="12349" w:author="John Junico Bernados" w:date="2017-08-23T22:51:00Z">
            <w:trPr>
              <w:trHeight w:val="202"/>
              <w:jc w:val="center"/>
            </w:trPr>
          </w:trPrChange>
        </w:trPr>
        <w:tc>
          <w:tcPr>
            <w:tcW w:w="1281" w:type="dxa"/>
            <w:shd w:val="clear" w:color="auto" w:fill="auto"/>
            <w:vAlign w:val="center"/>
            <w:hideMark/>
            <w:tcPrChange w:id="12350" w:author="John Junico Bernados" w:date="2017-08-23T22:51:00Z">
              <w:tcPr>
                <w:tcW w:w="1281" w:type="dxa"/>
                <w:shd w:val="clear" w:color="auto" w:fill="auto"/>
                <w:vAlign w:val="center"/>
                <w:hideMark/>
              </w:tcPr>
            </w:tcPrChange>
          </w:tcPr>
          <w:p w14:paraId="15A29A53" w14:textId="77777777" w:rsidR="00982537" w:rsidRPr="00617EC9" w:rsidRDefault="00982537" w:rsidP="0008234D">
            <w:pPr>
              <w:spacing w:after="0" w:line="240" w:lineRule="auto"/>
              <w:jc w:val="both"/>
              <w:rPr>
                <w:ins w:id="12351" w:author="Liezyl Liton" w:date="2017-08-21T18:12:00Z"/>
                <w:rFonts w:ascii="Times New Roman" w:eastAsia="Times New Roman" w:hAnsi="Times New Roman" w:cs="Times New Roman"/>
                <w:color w:val="000000"/>
                <w:sz w:val="20"/>
                <w:szCs w:val="20"/>
                <w:lang w:eastAsia="en-PH"/>
                <w:rPrChange w:id="12352" w:author="Liezyl Liton" w:date="2017-08-21T21:34:00Z">
                  <w:rPr>
                    <w:ins w:id="12353" w:author="Liezyl Liton" w:date="2017-08-21T18:12:00Z"/>
                    <w:rFonts w:ascii="Times New Roman" w:eastAsia="Times New Roman" w:hAnsi="Times New Roman" w:cs="Times New Roman"/>
                    <w:b/>
                    <w:bCs/>
                    <w:color w:val="000000"/>
                    <w:sz w:val="20"/>
                    <w:szCs w:val="20"/>
                    <w:lang w:eastAsia="en-PH"/>
                  </w:rPr>
                </w:rPrChange>
              </w:rPr>
            </w:pPr>
            <w:ins w:id="12354" w:author="Liezyl Liton" w:date="2017-08-21T18:12:00Z">
              <w:r w:rsidRPr="00617EC9">
                <w:rPr>
                  <w:rFonts w:ascii="Times New Roman" w:eastAsia="Times New Roman" w:hAnsi="Times New Roman" w:cs="Times New Roman"/>
                  <w:color w:val="000000"/>
                  <w:sz w:val="20"/>
                  <w:szCs w:val="20"/>
                  <w:lang w:eastAsia="en-PH"/>
                </w:rPr>
                <w:t>Caloocan</w:t>
              </w:r>
            </w:ins>
          </w:p>
        </w:tc>
        <w:tc>
          <w:tcPr>
            <w:tcW w:w="990" w:type="dxa"/>
            <w:shd w:val="clear" w:color="auto" w:fill="auto"/>
            <w:vAlign w:val="center"/>
            <w:tcPrChange w:id="12355" w:author="John Junico Bernados" w:date="2017-08-23T22:51:00Z">
              <w:tcPr>
                <w:tcW w:w="990" w:type="dxa"/>
                <w:shd w:val="clear" w:color="auto" w:fill="auto"/>
                <w:vAlign w:val="center"/>
              </w:tcPr>
            </w:tcPrChange>
          </w:tcPr>
          <w:p w14:paraId="71D5B26A" w14:textId="77777777" w:rsidR="00982537" w:rsidRPr="00617EC9" w:rsidRDefault="00982537" w:rsidP="0008234D">
            <w:pPr>
              <w:spacing w:after="0" w:line="240" w:lineRule="auto"/>
              <w:jc w:val="right"/>
              <w:rPr>
                <w:ins w:id="12356" w:author="Liezyl Liton" w:date="2017-08-21T18:12:00Z"/>
                <w:rFonts w:ascii="Times New Roman" w:eastAsia="Times New Roman" w:hAnsi="Times New Roman" w:cs="Times New Roman"/>
                <w:color w:val="000000"/>
                <w:sz w:val="20"/>
                <w:szCs w:val="20"/>
                <w:lang w:eastAsia="en-PH"/>
                <w:rPrChange w:id="12357" w:author="Liezyl Liton" w:date="2017-08-21T21:34:00Z">
                  <w:rPr>
                    <w:ins w:id="12358" w:author="Liezyl Liton" w:date="2017-08-21T18:12:00Z"/>
                    <w:rFonts w:ascii="Times New Roman" w:eastAsia="Times New Roman" w:hAnsi="Times New Roman" w:cs="Times New Roman"/>
                    <w:b/>
                    <w:bCs/>
                    <w:color w:val="000000"/>
                    <w:sz w:val="20"/>
                    <w:szCs w:val="20"/>
                    <w:lang w:eastAsia="en-PH"/>
                  </w:rPr>
                </w:rPrChange>
              </w:rPr>
            </w:pPr>
            <w:ins w:id="12359" w:author="Liezyl Liton" w:date="2017-08-21T18:12:00Z">
              <w:r w:rsidRPr="00617EC9">
                <w:rPr>
                  <w:rFonts w:ascii="Times New Roman" w:eastAsia="Times New Roman" w:hAnsi="Times New Roman" w:cs="Times New Roman"/>
                  <w:color w:val="000000"/>
                  <w:sz w:val="20"/>
                  <w:szCs w:val="20"/>
                  <w:lang w:eastAsia="en-PH"/>
                </w:rPr>
                <w:t>0</w:t>
              </w:r>
            </w:ins>
          </w:p>
        </w:tc>
        <w:tc>
          <w:tcPr>
            <w:tcW w:w="1350" w:type="dxa"/>
            <w:shd w:val="clear" w:color="auto" w:fill="auto"/>
            <w:vAlign w:val="center"/>
            <w:tcPrChange w:id="12360" w:author="John Junico Bernados" w:date="2017-08-23T22:51:00Z">
              <w:tcPr>
                <w:tcW w:w="1350" w:type="dxa"/>
                <w:shd w:val="clear" w:color="auto" w:fill="auto"/>
                <w:vAlign w:val="center"/>
              </w:tcPr>
            </w:tcPrChange>
          </w:tcPr>
          <w:p w14:paraId="2E2A93D4" w14:textId="565B1C94" w:rsidR="00982537" w:rsidRPr="00617EC9" w:rsidRDefault="00982537" w:rsidP="0008234D">
            <w:pPr>
              <w:spacing w:after="0" w:line="240" w:lineRule="auto"/>
              <w:jc w:val="right"/>
              <w:rPr>
                <w:ins w:id="12361" w:author="Liezyl Liton" w:date="2017-08-21T18:12:00Z"/>
                <w:rFonts w:ascii="Times New Roman" w:eastAsia="Times New Roman" w:hAnsi="Times New Roman" w:cs="Times New Roman"/>
                <w:color w:val="000000"/>
                <w:sz w:val="20"/>
                <w:szCs w:val="20"/>
                <w:lang w:eastAsia="en-PH"/>
                <w:rPrChange w:id="12362" w:author="Liezyl Liton" w:date="2017-08-21T21:34:00Z">
                  <w:rPr>
                    <w:ins w:id="12363" w:author="Liezyl Liton" w:date="2017-08-21T18:12:00Z"/>
                    <w:rFonts w:ascii="Times New Roman" w:eastAsia="Times New Roman" w:hAnsi="Times New Roman" w:cs="Times New Roman"/>
                    <w:b/>
                    <w:bCs/>
                    <w:color w:val="000000"/>
                    <w:sz w:val="20"/>
                    <w:szCs w:val="20"/>
                    <w:lang w:eastAsia="en-PH"/>
                  </w:rPr>
                </w:rPrChange>
              </w:rPr>
            </w:pPr>
            <w:ins w:id="12364" w:author="Liezyl Liton" w:date="2017-08-21T18:23:00Z">
              <w:r w:rsidRPr="00617EC9">
                <w:rPr>
                  <w:rFonts w:ascii="Times New Roman" w:eastAsia="Times New Roman" w:hAnsi="Times New Roman" w:cs="Times New Roman"/>
                  <w:color w:val="000000"/>
                  <w:sz w:val="20"/>
                  <w:szCs w:val="20"/>
                  <w:lang w:eastAsia="en-PH"/>
                </w:rPr>
                <w:t>0</w:t>
              </w:r>
            </w:ins>
          </w:p>
        </w:tc>
      </w:tr>
      <w:tr w:rsidR="00982537" w:rsidRPr="00617EC9" w14:paraId="5E740935" w14:textId="77777777" w:rsidTr="00982537">
        <w:trPr>
          <w:trHeight w:val="202"/>
          <w:jc w:val="center"/>
          <w:ins w:id="12365" w:author="Liezyl Liton" w:date="2017-08-21T18:12:00Z"/>
          <w:trPrChange w:id="12366" w:author="John Junico Bernados" w:date="2017-08-23T22:51:00Z">
            <w:trPr>
              <w:trHeight w:val="202"/>
              <w:jc w:val="center"/>
            </w:trPr>
          </w:trPrChange>
        </w:trPr>
        <w:tc>
          <w:tcPr>
            <w:tcW w:w="1281" w:type="dxa"/>
            <w:shd w:val="clear" w:color="auto" w:fill="auto"/>
            <w:vAlign w:val="center"/>
            <w:hideMark/>
            <w:tcPrChange w:id="12367" w:author="John Junico Bernados" w:date="2017-08-23T22:51:00Z">
              <w:tcPr>
                <w:tcW w:w="1281" w:type="dxa"/>
                <w:shd w:val="clear" w:color="auto" w:fill="auto"/>
                <w:vAlign w:val="center"/>
                <w:hideMark/>
              </w:tcPr>
            </w:tcPrChange>
          </w:tcPr>
          <w:p w14:paraId="75107120" w14:textId="77777777" w:rsidR="00982537" w:rsidRPr="00617EC9" w:rsidRDefault="00982537" w:rsidP="0008234D">
            <w:pPr>
              <w:spacing w:after="0" w:line="240" w:lineRule="auto"/>
              <w:jc w:val="both"/>
              <w:rPr>
                <w:ins w:id="12368" w:author="Liezyl Liton" w:date="2017-08-21T18:12:00Z"/>
                <w:rFonts w:ascii="Times New Roman" w:eastAsia="Times New Roman" w:hAnsi="Times New Roman" w:cs="Times New Roman"/>
                <w:color w:val="000000"/>
                <w:sz w:val="20"/>
                <w:szCs w:val="20"/>
                <w:lang w:eastAsia="en-PH"/>
                <w:rPrChange w:id="12369" w:author="Liezyl Liton" w:date="2017-08-21T21:34:00Z">
                  <w:rPr>
                    <w:ins w:id="12370" w:author="Liezyl Liton" w:date="2017-08-21T18:12:00Z"/>
                    <w:rFonts w:ascii="Times New Roman" w:eastAsia="Times New Roman" w:hAnsi="Times New Roman" w:cs="Times New Roman"/>
                    <w:b/>
                    <w:bCs/>
                    <w:color w:val="000000"/>
                    <w:sz w:val="20"/>
                    <w:szCs w:val="20"/>
                    <w:lang w:eastAsia="en-PH"/>
                  </w:rPr>
                </w:rPrChange>
              </w:rPr>
            </w:pPr>
            <w:ins w:id="12371" w:author="Liezyl Liton" w:date="2017-08-21T18:12:00Z">
              <w:r w:rsidRPr="00617EC9">
                <w:rPr>
                  <w:rFonts w:ascii="Times New Roman" w:eastAsia="Times New Roman" w:hAnsi="Times New Roman" w:cs="Times New Roman"/>
                  <w:color w:val="000000"/>
                  <w:sz w:val="20"/>
                  <w:szCs w:val="20"/>
                  <w:lang w:eastAsia="en-PH"/>
                </w:rPr>
                <w:t>Manila</w:t>
              </w:r>
            </w:ins>
          </w:p>
        </w:tc>
        <w:tc>
          <w:tcPr>
            <w:tcW w:w="990" w:type="dxa"/>
            <w:shd w:val="clear" w:color="auto" w:fill="auto"/>
            <w:vAlign w:val="center"/>
            <w:tcPrChange w:id="12372" w:author="John Junico Bernados" w:date="2017-08-23T22:51:00Z">
              <w:tcPr>
                <w:tcW w:w="990" w:type="dxa"/>
                <w:shd w:val="clear" w:color="auto" w:fill="auto"/>
                <w:vAlign w:val="center"/>
              </w:tcPr>
            </w:tcPrChange>
          </w:tcPr>
          <w:p w14:paraId="1A20DE8B" w14:textId="77777777" w:rsidR="00982537" w:rsidRPr="00617EC9" w:rsidRDefault="00982537" w:rsidP="0008234D">
            <w:pPr>
              <w:spacing w:after="0" w:line="240" w:lineRule="auto"/>
              <w:jc w:val="right"/>
              <w:rPr>
                <w:ins w:id="12373" w:author="Liezyl Liton" w:date="2017-08-21T18:12:00Z"/>
                <w:rFonts w:ascii="Times New Roman" w:eastAsia="Times New Roman" w:hAnsi="Times New Roman" w:cs="Times New Roman"/>
                <w:color w:val="000000"/>
                <w:sz w:val="20"/>
                <w:szCs w:val="20"/>
                <w:lang w:eastAsia="en-PH"/>
                <w:rPrChange w:id="12374" w:author="Liezyl Liton" w:date="2017-08-21T21:34:00Z">
                  <w:rPr>
                    <w:ins w:id="12375" w:author="Liezyl Liton" w:date="2017-08-21T18:12:00Z"/>
                    <w:rFonts w:ascii="Times New Roman" w:eastAsia="Times New Roman" w:hAnsi="Times New Roman" w:cs="Times New Roman"/>
                    <w:b/>
                    <w:bCs/>
                    <w:color w:val="000000"/>
                    <w:sz w:val="20"/>
                    <w:szCs w:val="20"/>
                    <w:lang w:eastAsia="en-PH"/>
                  </w:rPr>
                </w:rPrChange>
              </w:rPr>
            </w:pPr>
            <w:ins w:id="12376" w:author="Liezyl Liton" w:date="2017-08-21T18:12:00Z">
              <w:r w:rsidRPr="00617EC9">
                <w:rPr>
                  <w:rFonts w:ascii="Times New Roman" w:eastAsia="Times New Roman" w:hAnsi="Times New Roman" w:cs="Times New Roman"/>
                  <w:color w:val="000000"/>
                  <w:sz w:val="20"/>
                  <w:szCs w:val="20"/>
                  <w:lang w:eastAsia="en-PH"/>
                </w:rPr>
                <w:t>0</w:t>
              </w:r>
            </w:ins>
          </w:p>
        </w:tc>
        <w:tc>
          <w:tcPr>
            <w:tcW w:w="1350" w:type="dxa"/>
            <w:shd w:val="clear" w:color="auto" w:fill="auto"/>
            <w:vAlign w:val="center"/>
            <w:tcPrChange w:id="12377" w:author="John Junico Bernados" w:date="2017-08-23T22:51:00Z">
              <w:tcPr>
                <w:tcW w:w="1350" w:type="dxa"/>
                <w:shd w:val="clear" w:color="auto" w:fill="auto"/>
                <w:vAlign w:val="center"/>
              </w:tcPr>
            </w:tcPrChange>
          </w:tcPr>
          <w:p w14:paraId="7A064AE4" w14:textId="006442E5" w:rsidR="00982537" w:rsidRPr="00617EC9" w:rsidRDefault="00982537" w:rsidP="0008234D">
            <w:pPr>
              <w:spacing w:after="0" w:line="240" w:lineRule="auto"/>
              <w:jc w:val="right"/>
              <w:rPr>
                <w:ins w:id="12378" w:author="Liezyl Liton" w:date="2017-08-21T18:12:00Z"/>
                <w:rFonts w:ascii="Times New Roman" w:eastAsia="Times New Roman" w:hAnsi="Times New Roman" w:cs="Times New Roman"/>
                <w:color w:val="000000"/>
                <w:sz w:val="20"/>
                <w:szCs w:val="20"/>
                <w:lang w:eastAsia="en-PH"/>
                <w:rPrChange w:id="12379" w:author="Liezyl Liton" w:date="2017-08-21T21:34:00Z">
                  <w:rPr>
                    <w:ins w:id="12380" w:author="Liezyl Liton" w:date="2017-08-21T18:12:00Z"/>
                    <w:rFonts w:ascii="Times New Roman" w:eastAsia="Times New Roman" w:hAnsi="Times New Roman" w:cs="Times New Roman"/>
                    <w:b/>
                    <w:bCs/>
                    <w:color w:val="000000"/>
                    <w:sz w:val="20"/>
                    <w:szCs w:val="20"/>
                    <w:lang w:eastAsia="en-PH"/>
                  </w:rPr>
                </w:rPrChange>
              </w:rPr>
            </w:pPr>
            <w:ins w:id="12381" w:author="Liezyl Liton" w:date="2017-08-21T18:23:00Z">
              <w:r w:rsidRPr="00617EC9">
                <w:rPr>
                  <w:rFonts w:ascii="Times New Roman" w:eastAsia="Times New Roman" w:hAnsi="Times New Roman" w:cs="Times New Roman"/>
                  <w:color w:val="000000"/>
                  <w:sz w:val="20"/>
                  <w:szCs w:val="20"/>
                  <w:lang w:eastAsia="en-PH"/>
                </w:rPr>
                <w:t>0</w:t>
              </w:r>
            </w:ins>
          </w:p>
        </w:tc>
      </w:tr>
      <w:tr w:rsidR="00982537" w:rsidRPr="00617EC9" w14:paraId="67069AD9" w14:textId="77777777" w:rsidTr="00982537">
        <w:trPr>
          <w:trHeight w:val="202"/>
          <w:jc w:val="center"/>
          <w:ins w:id="12382" w:author="Liezyl Liton" w:date="2017-08-21T18:12:00Z"/>
          <w:trPrChange w:id="12383" w:author="John Junico Bernados" w:date="2017-08-23T22:51:00Z">
            <w:trPr>
              <w:trHeight w:val="202"/>
              <w:jc w:val="center"/>
            </w:trPr>
          </w:trPrChange>
        </w:trPr>
        <w:tc>
          <w:tcPr>
            <w:tcW w:w="1281" w:type="dxa"/>
            <w:shd w:val="clear" w:color="auto" w:fill="auto"/>
            <w:vAlign w:val="center"/>
            <w:hideMark/>
            <w:tcPrChange w:id="12384" w:author="John Junico Bernados" w:date="2017-08-23T22:51:00Z">
              <w:tcPr>
                <w:tcW w:w="1281" w:type="dxa"/>
                <w:shd w:val="clear" w:color="auto" w:fill="auto"/>
                <w:vAlign w:val="center"/>
                <w:hideMark/>
              </w:tcPr>
            </w:tcPrChange>
          </w:tcPr>
          <w:p w14:paraId="2492242D" w14:textId="77777777" w:rsidR="00982537" w:rsidRPr="00617EC9" w:rsidRDefault="00982537" w:rsidP="0008234D">
            <w:pPr>
              <w:spacing w:after="0" w:line="240" w:lineRule="auto"/>
              <w:jc w:val="both"/>
              <w:rPr>
                <w:ins w:id="12385" w:author="Liezyl Liton" w:date="2017-08-21T18:12:00Z"/>
                <w:rFonts w:ascii="Times New Roman" w:eastAsia="Times New Roman" w:hAnsi="Times New Roman" w:cs="Times New Roman"/>
                <w:b/>
                <w:bCs/>
                <w:color w:val="000000"/>
                <w:sz w:val="20"/>
                <w:szCs w:val="20"/>
                <w:lang w:eastAsia="en-PH"/>
              </w:rPr>
            </w:pPr>
            <w:ins w:id="12386" w:author="Liezyl Liton" w:date="2017-08-21T18:12:00Z">
              <w:r w:rsidRPr="00617EC9">
                <w:rPr>
                  <w:rFonts w:ascii="Times New Roman" w:eastAsia="Times New Roman" w:hAnsi="Times New Roman" w:cs="Times New Roman"/>
                  <w:b/>
                  <w:bCs/>
                  <w:color w:val="000000"/>
                  <w:sz w:val="20"/>
                  <w:szCs w:val="20"/>
                  <w:lang w:eastAsia="en-PH"/>
                </w:rPr>
                <w:t>Total</w:t>
              </w:r>
            </w:ins>
          </w:p>
        </w:tc>
        <w:tc>
          <w:tcPr>
            <w:tcW w:w="990" w:type="dxa"/>
            <w:shd w:val="clear" w:color="auto" w:fill="auto"/>
            <w:vAlign w:val="center"/>
            <w:tcPrChange w:id="12387" w:author="John Junico Bernados" w:date="2017-08-23T22:51:00Z">
              <w:tcPr>
                <w:tcW w:w="990" w:type="dxa"/>
                <w:shd w:val="clear" w:color="auto" w:fill="auto"/>
                <w:vAlign w:val="center"/>
              </w:tcPr>
            </w:tcPrChange>
          </w:tcPr>
          <w:p w14:paraId="4FC48626" w14:textId="77777777" w:rsidR="00982537" w:rsidRPr="00617EC9" w:rsidRDefault="00982537" w:rsidP="0008234D">
            <w:pPr>
              <w:spacing w:after="0" w:line="240" w:lineRule="auto"/>
              <w:jc w:val="right"/>
              <w:rPr>
                <w:ins w:id="12388" w:author="Liezyl Liton" w:date="2017-08-21T18:12:00Z"/>
                <w:rFonts w:ascii="Times New Roman" w:eastAsia="Times New Roman" w:hAnsi="Times New Roman" w:cs="Times New Roman"/>
                <w:b/>
                <w:bCs/>
                <w:color w:val="000000"/>
                <w:sz w:val="20"/>
                <w:szCs w:val="20"/>
                <w:lang w:eastAsia="en-PH"/>
              </w:rPr>
            </w:pPr>
            <w:ins w:id="12389" w:author="Liezyl Liton" w:date="2017-08-21T18:12:00Z">
              <w:r w:rsidRPr="00617EC9">
                <w:rPr>
                  <w:rFonts w:ascii="Times New Roman" w:eastAsia="Times New Roman" w:hAnsi="Times New Roman" w:cs="Times New Roman"/>
                  <w:b/>
                  <w:color w:val="000000"/>
                  <w:sz w:val="20"/>
                  <w:szCs w:val="20"/>
                  <w:lang w:eastAsia="en-PH"/>
                </w:rPr>
                <w:t>29</w:t>
              </w:r>
              <w:r w:rsidRPr="00617EC9">
                <w:rPr>
                  <w:rFonts w:ascii="Times New Roman" w:hAnsi="Times New Roman" w:cs="Times New Roman"/>
                  <w:b/>
                  <w:sz w:val="20"/>
                  <w:szCs w:val="20"/>
                </w:rPr>
                <w:t>,</w:t>
              </w:r>
              <w:r w:rsidRPr="00617EC9">
                <w:rPr>
                  <w:rFonts w:ascii="Times New Roman" w:eastAsia="Times New Roman" w:hAnsi="Times New Roman" w:cs="Times New Roman"/>
                  <w:b/>
                  <w:color w:val="000000"/>
                  <w:sz w:val="20"/>
                  <w:szCs w:val="20"/>
                  <w:lang w:eastAsia="en-PH"/>
                </w:rPr>
                <w:t>000</w:t>
              </w:r>
            </w:ins>
          </w:p>
        </w:tc>
        <w:tc>
          <w:tcPr>
            <w:tcW w:w="1350" w:type="dxa"/>
            <w:shd w:val="clear" w:color="auto" w:fill="auto"/>
            <w:vAlign w:val="center"/>
            <w:tcPrChange w:id="12390" w:author="John Junico Bernados" w:date="2017-08-23T22:51:00Z">
              <w:tcPr>
                <w:tcW w:w="1350" w:type="dxa"/>
                <w:shd w:val="clear" w:color="auto" w:fill="auto"/>
                <w:vAlign w:val="center"/>
              </w:tcPr>
            </w:tcPrChange>
          </w:tcPr>
          <w:p w14:paraId="415B4F86" w14:textId="2166F89A" w:rsidR="00982537" w:rsidRPr="00617EC9" w:rsidRDefault="00982537" w:rsidP="0008234D">
            <w:pPr>
              <w:spacing w:after="0" w:line="240" w:lineRule="auto"/>
              <w:jc w:val="right"/>
              <w:rPr>
                <w:ins w:id="12391" w:author="Liezyl Liton" w:date="2017-08-21T18:12:00Z"/>
                <w:rFonts w:ascii="Times New Roman" w:eastAsia="Times New Roman" w:hAnsi="Times New Roman" w:cs="Times New Roman"/>
                <w:b/>
                <w:bCs/>
                <w:color w:val="000000"/>
                <w:sz w:val="20"/>
                <w:szCs w:val="20"/>
                <w:lang w:eastAsia="en-PH"/>
              </w:rPr>
            </w:pPr>
            <w:ins w:id="12392" w:author="Liezyl Liton" w:date="2017-08-21T18:23:00Z">
              <w:r w:rsidRPr="00617EC9">
                <w:rPr>
                  <w:rFonts w:ascii="Times New Roman" w:eastAsia="Times New Roman" w:hAnsi="Times New Roman" w:cs="Times New Roman"/>
                  <w:b/>
                  <w:bCs/>
                  <w:color w:val="000000"/>
                  <w:sz w:val="20"/>
                  <w:szCs w:val="20"/>
                  <w:lang w:eastAsia="en-PH"/>
                </w:rPr>
                <w:t>521</w:t>
              </w:r>
              <w:r w:rsidRPr="00617EC9">
                <w:rPr>
                  <w:rFonts w:ascii="Times New Roman" w:hAnsi="Times New Roman" w:cs="Times New Roman"/>
                  <w:b/>
                  <w:sz w:val="20"/>
                  <w:szCs w:val="20"/>
                </w:rPr>
                <w:t>,400</w:t>
              </w:r>
            </w:ins>
          </w:p>
        </w:tc>
      </w:tr>
    </w:tbl>
    <w:p w14:paraId="252BC5C7" w14:textId="5B16220C" w:rsidR="00F35AC3" w:rsidRDefault="00D637B4">
      <w:pPr>
        <w:spacing w:after="0" w:line="240" w:lineRule="auto"/>
        <w:ind w:left="360"/>
        <w:rPr>
          <w:ins w:id="12393" w:author="Jen" w:date="2017-08-25T12:48:00Z"/>
          <w:rFonts w:ascii="Times New Roman" w:hAnsi="Times New Roman" w:cs="Times New Roman"/>
          <w:i/>
          <w:sz w:val="18"/>
          <w:szCs w:val="18"/>
        </w:rPr>
        <w:pPrChange w:id="12394" w:author="Liezyl Liton" w:date="2017-08-21T18:24:00Z">
          <w:pPr>
            <w:spacing w:after="0" w:line="240" w:lineRule="auto"/>
            <w:ind w:left="360"/>
            <w:jc w:val="center"/>
          </w:pPr>
        </w:pPrChange>
      </w:pPr>
      <w:ins w:id="12395" w:author="Liezyl Liton" w:date="2017-08-21T18:24:00Z">
        <w:r w:rsidRPr="00617EC9">
          <w:rPr>
            <w:rFonts w:ascii="Times New Roman" w:hAnsi="Times New Roman" w:cs="Times New Roman"/>
            <w:i/>
            <w:sz w:val="18"/>
            <w:szCs w:val="18"/>
          </w:rPr>
          <w:t xml:space="preserve">             </w:t>
        </w:r>
      </w:ins>
      <w:ins w:id="12396" w:author="Jen" w:date="2017-08-25T11:39:00Z">
        <w:r w:rsidR="009C497F">
          <w:rPr>
            <w:rFonts w:ascii="Times New Roman" w:hAnsi="Times New Roman" w:cs="Times New Roman"/>
            <w:i/>
            <w:sz w:val="18"/>
            <w:szCs w:val="18"/>
          </w:rPr>
          <w:tab/>
        </w:r>
        <w:r w:rsidR="009C497F">
          <w:rPr>
            <w:rFonts w:ascii="Times New Roman" w:hAnsi="Times New Roman" w:cs="Times New Roman"/>
            <w:i/>
            <w:sz w:val="18"/>
            <w:szCs w:val="18"/>
          </w:rPr>
          <w:tab/>
        </w:r>
        <w:r w:rsidR="009C497F">
          <w:rPr>
            <w:rFonts w:ascii="Times New Roman" w:hAnsi="Times New Roman" w:cs="Times New Roman"/>
            <w:i/>
            <w:sz w:val="18"/>
            <w:szCs w:val="18"/>
          </w:rPr>
          <w:tab/>
        </w:r>
      </w:ins>
      <w:ins w:id="12397" w:author="Jen" w:date="2017-08-25T12:48:00Z">
        <w:r w:rsidR="00137D8B">
          <w:rPr>
            <w:rFonts w:ascii="Times New Roman" w:hAnsi="Times New Roman" w:cs="Times New Roman"/>
            <w:i/>
            <w:sz w:val="18"/>
            <w:szCs w:val="18"/>
          </w:rPr>
          <w:t xml:space="preserve">  </w:t>
        </w:r>
      </w:ins>
      <w:ins w:id="12398" w:author="Liezyl Liton" w:date="2017-08-21T18:24:00Z">
        <w:r w:rsidRPr="00617EC9">
          <w:rPr>
            <w:rFonts w:ascii="Times New Roman" w:hAnsi="Times New Roman" w:cs="Times New Roman"/>
            <w:i/>
            <w:sz w:val="18"/>
            <w:szCs w:val="18"/>
          </w:rPr>
          <w:t xml:space="preserve"> Source: JICA Study Team</w:t>
        </w:r>
      </w:ins>
    </w:p>
    <w:p w14:paraId="28776276" w14:textId="77777777" w:rsidR="00137D8B" w:rsidRDefault="00137D8B">
      <w:pPr>
        <w:spacing w:after="0" w:line="240" w:lineRule="auto"/>
        <w:ind w:left="360"/>
        <w:rPr>
          <w:ins w:id="12399" w:author="Jen" w:date="2017-08-25T12:51:00Z"/>
          <w:rFonts w:ascii="Times New Roman" w:hAnsi="Times New Roman" w:cs="Times New Roman"/>
          <w:i/>
          <w:sz w:val="18"/>
          <w:szCs w:val="18"/>
        </w:rPr>
        <w:pPrChange w:id="12400" w:author="Jen" w:date="2017-08-25T12:50:00Z">
          <w:pPr>
            <w:spacing w:after="0" w:line="240" w:lineRule="auto"/>
            <w:ind w:left="360"/>
            <w:jc w:val="center"/>
          </w:pPr>
        </w:pPrChange>
      </w:pPr>
      <w:ins w:id="12401" w:author="Jen" w:date="2017-08-25T12:48:00Z">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t xml:space="preserve">  </w:t>
        </w:r>
        <w:r w:rsidRPr="00137D8B">
          <w:rPr>
            <w:rFonts w:ascii="Times New Roman" w:hAnsi="Times New Roman" w:cs="Times New Roman"/>
            <w:i/>
            <w:sz w:val="18"/>
            <w:szCs w:val="18"/>
            <w:vertAlign w:val="superscript"/>
            <w:rPrChange w:id="12402" w:author="Jen" w:date="2017-08-25T12:48:00Z">
              <w:rPr>
                <w:rFonts w:ascii="Times New Roman" w:hAnsi="Times New Roman" w:cs="Times New Roman"/>
                <w:i/>
                <w:sz w:val="18"/>
                <w:szCs w:val="18"/>
              </w:rPr>
            </w:rPrChange>
          </w:rPr>
          <w:t>1</w:t>
        </w:r>
      </w:ins>
      <w:ins w:id="12403" w:author="Jen" w:date="2017-08-25T12:49:00Z">
        <w:r>
          <w:rPr>
            <w:rFonts w:ascii="Times New Roman" w:hAnsi="Times New Roman" w:cs="Times New Roman"/>
            <w:i/>
            <w:sz w:val="18"/>
            <w:szCs w:val="18"/>
          </w:rPr>
          <w:t xml:space="preserve">The total cost is computed by considering two (2) cropping </w:t>
        </w:r>
      </w:ins>
    </w:p>
    <w:p w14:paraId="7390AC9C" w14:textId="77777777" w:rsidR="00137D8B" w:rsidRDefault="00137D8B">
      <w:pPr>
        <w:spacing w:after="0" w:line="240" w:lineRule="auto"/>
        <w:ind w:left="2880"/>
        <w:rPr>
          <w:ins w:id="12404" w:author="Jen" w:date="2017-08-25T12:51:00Z"/>
          <w:rFonts w:ascii="Times New Roman" w:hAnsi="Times New Roman" w:cs="Times New Roman"/>
          <w:i/>
          <w:sz w:val="18"/>
          <w:szCs w:val="18"/>
        </w:rPr>
        <w:pPrChange w:id="12405" w:author="Jen" w:date="2017-08-25T12:51:00Z">
          <w:pPr>
            <w:spacing w:after="0" w:line="240" w:lineRule="auto"/>
            <w:ind w:left="360"/>
            <w:jc w:val="center"/>
          </w:pPr>
        </w:pPrChange>
      </w:pPr>
      <w:ins w:id="12406" w:author="Jen" w:date="2017-08-25T12:51:00Z">
        <w:r>
          <w:rPr>
            <w:rFonts w:ascii="Times New Roman" w:hAnsi="Times New Roman" w:cs="Times New Roman"/>
            <w:i/>
            <w:sz w:val="18"/>
            <w:szCs w:val="18"/>
          </w:rPr>
          <w:t xml:space="preserve">    </w:t>
        </w:r>
      </w:ins>
      <w:ins w:id="12407" w:author="Jen" w:date="2017-08-25T12:49:00Z">
        <w:r>
          <w:rPr>
            <w:rFonts w:ascii="Times New Roman" w:hAnsi="Times New Roman" w:cs="Times New Roman"/>
            <w:i/>
            <w:sz w:val="18"/>
            <w:szCs w:val="18"/>
          </w:rPr>
          <w:t>seasons per year x</w:t>
        </w:r>
      </w:ins>
      <w:ins w:id="12408" w:author="Jen" w:date="2017-08-25T12:50:00Z">
        <w:r>
          <w:rPr>
            <w:rFonts w:ascii="Times New Roman" w:hAnsi="Times New Roman" w:cs="Times New Roman"/>
            <w:i/>
            <w:sz w:val="18"/>
            <w:szCs w:val="18"/>
          </w:rPr>
          <w:t xml:space="preserve"> Total number of </w:t>
        </w:r>
        <w:proofErr w:type="spellStart"/>
        <w:r>
          <w:rPr>
            <w:rFonts w:ascii="Times New Roman" w:hAnsi="Times New Roman" w:cs="Times New Roman"/>
            <w:i/>
            <w:sz w:val="18"/>
            <w:szCs w:val="18"/>
          </w:rPr>
          <w:t>cavans</w:t>
        </w:r>
        <w:proofErr w:type="spellEnd"/>
        <w:r>
          <w:rPr>
            <w:rFonts w:ascii="Times New Roman" w:hAnsi="Times New Roman" w:cs="Times New Roman"/>
            <w:i/>
            <w:sz w:val="18"/>
            <w:szCs w:val="18"/>
          </w:rPr>
          <w:t xml:space="preserve"> x total income per </w:t>
        </w:r>
      </w:ins>
    </w:p>
    <w:p w14:paraId="3A432DC7" w14:textId="616F2A0B" w:rsidR="00137D8B" w:rsidRPr="00137D8B" w:rsidRDefault="00137D8B">
      <w:pPr>
        <w:spacing w:after="0" w:line="240" w:lineRule="auto"/>
        <w:ind w:left="2880"/>
        <w:rPr>
          <w:ins w:id="12409" w:author="Liezyl Liton" w:date="2017-08-21T18:11:00Z"/>
          <w:rFonts w:ascii="Times New Roman" w:hAnsi="Times New Roman" w:cs="Times New Roman"/>
          <w:i/>
          <w:sz w:val="18"/>
          <w:szCs w:val="18"/>
          <w:rPrChange w:id="12410" w:author="Jen" w:date="2017-08-25T12:50:00Z">
            <w:rPr>
              <w:ins w:id="12411" w:author="Liezyl Liton" w:date="2017-08-21T18:11:00Z"/>
              <w:rFonts w:ascii="Times New Roman" w:hAnsi="Times New Roman" w:cs="Times New Roman"/>
              <w:b/>
            </w:rPr>
          </w:rPrChange>
        </w:rPr>
        <w:pPrChange w:id="12412" w:author="Jen" w:date="2017-08-25T12:51:00Z">
          <w:pPr>
            <w:spacing w:after="0" w:line="240" w:lineRule="auto"/>
            <w:ind w:left="360"/>
            <w:jc w:val="center"/>
          </w:pPr>
        </w:pPrChange>
      </w:pPr>
      <w:ins w:id="12413" w:author="Jen" w:date="2017-08-25T12:51:00Z">
        <w:r>
          <w:rPr>
            <w:rFonts w:ascii="Times New Roman" w:hAnsi="Times New Roman" w:cs="Times New Roman"/>
            <w:i/>
            <w:sz w:val="18"/>
            <w:szCs w:val="18"/>
          </w:rPr>
          <w:t xml:space="preserve">   </w:t>
        </w:r>
      </w:ins>
      <w:proofErr w:type="gramStart"/>
      <w:ins w:id="12414" w:author="Jen" w:date="2017-08-25T12:50:00Z">
        <w:r>
          <w:rPr>
            <w:rFonts w:ascii="Times New Roman" w:hAnsi="Times New Roman" w:cs="Times New Roman"/>
            <w:i/>
            <w:sz w:val="18"/>
            <w:szCs w:val="18"/>
          </w:rPr>
          <w:t>kilogram</w:t>
        </w:r>
        <w:proofErr w:type="gramEnd"/>
        <w:r>
          <w:rPr>
            <w:rFonts w:ascii="Times New Roman" w:hAnsi="Times New Roman" w:cs="Times New Roman"/>
            <w:i/>
            <w:sz w:val="18"/>
            <w:szCs w:val="18"/>
          </w:rPr>
          <w:t xml:space="preserve"> of </w:t>
        </w:r>
        <w:proofErr w:type="spellStart"/>
        <w:r>
          <w:rPr>
            <w:rFonts w:ascii="Times New Roman" w:hAnsi="Times New Roman" w:cs="Times New Roman"/>
            <w:i/>
            <w:sz w:val="18"/>
            <w:szCs w:val="18"/>
          </w:rPr>
          <w:t>palay</w:t>
        </w:r>
      </w:ins>
      <w:proofErr w:type="spellEnd"/>
    </w:p>
    <w:p w14:paraId="1B4F18DF" w14:textId="0C679DB4" w:rsidR="00F35AC3" w:rsidRPr="00617EC9" w:rsidDel="00F35AC3" w:rsidRDefault="00F35AC3" w:rsidP="002A0616">
      <w:pPr>
        <w:spacing w:after="0" w:line="240" w:lineRule="auto"/>
        <w:ind w:left="360"/>
        <w:jc w:val="center"/>
        <w:rPr>
          <w:ins w:id="12415" w:author="Consultants" w:date="2017-08-17T12:28:00Z"/>
          <w:del w:id="12416" w:author="Liezyl Liton" w:date="2017-08-21T18:12:00Z"/>
          <w:rFonts w:ascii="Times New Roman" w:hAnsi="Times New Roman" w:cs="Times New Roman"/>
          <w:b/>
        </w:rPr>
      </w:pP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1744"/>
        <w:gridCol w:w="990"/>
        <w:gridCol w:w="236"/>
        <w:gridCol w:w="2437"/>
        <w:gridCol w:w="1170"/>
        <w:gridCol w:w="1378"/>
      </w:tblGrid>
      <w:tr w:rsidR="00F35AC3" w:rsidRPr="00617EC9" w:rsidDel="00F35AC3" w14:paraId="4E06BE1F" w14:textId="55339CF9" w:rsidTr="00F35AC3">
        <w:trPr>
          <w:trHeight w:val="202"/>
          <w:jc w:val="center"/>
          <w:ins w:id="12417" w:author="Consultants" w:date="2017-08-17T12:28:00Z"/>
          <w:del w:id="12418" w:author="Liezyl Liton" w:date="2017-08-21T18:12:00Z"/>
        </w:trPr>
        <w:tc>
          <w:tcPr>
            <w:tcW w:w="1281" w:type="dxa"/>
            <w:shd w:val="clear" w:color="auto" w:fill="auto"/>
            <w:vAlign w:val="center"/>
            <w:hideMark/>
          </w:tcPr>
          <w:p w14:paraId="4489BBBF" w14:textId="0FD05D9D" w:rsidR="007E17BB" w:rsidRPr="00617EC9" w:rsidDel="00F35AC3" w:rsidRDefault="007E17BB">
            <w:pPr>
              <w:widowControl w:val="0"/>
              <w:numPr>
                <w:ilvl w:val="3"/>
                <w:numId w:val="13"/>
              </w:numPr>
              <w:spacing w:before="120" w:after="0" w:line="240" w:lineRule="auto"/>
              <w:ind w:left="720"/>
              <w:contextualSpacing/>
              <w:jc w:val="both"/>
              <w:outlineLvl w:val="3"/>
              <w:rPr>
                <w:ins w:id="12419" w:author="Consultants" w:date="2017-08-17T12:28:00Z"/>
                <w:del w:id="12420" w:author="Liezyl Liton" w:date="2017-08-21T18:12:00Z"/>
                <w:rFonts w:ascii="Times New Roman" w:eastAsia="Times New Roman" w:hAnsi="Times New Roman" w:cs="Times New Roman"/>
                <w:color w:val="000000"/>
                <w:sz w:val="20"/>
                <w:szCs w:val="20"/>
                <w:lang w:eastAsia="en-PH"/>
                <w:rPrChange w:id="12421" w:author="Liezyl Liton" w:date="2017-08-21T21:34:00Z">
                  <w:rPr>
                    <w:ins w:id="12422" w:author="Consultants" w:date="2017-08-17T12:28:00Z"/>
                    <w:del w:id="12423" w:author="Liezyl Liton" w:date="2017-08-21T18:12:00Z"/>
                    <w:rFonts w:ascii="Times New Roman" w:eastAsia="Times New Roman" w:hAnsi="Times New Roman" w:cs="Times New Roman"/>
                    <w:b/>
                    <w:bCs/>
                    <w:color w:val="000000"/>
                    <w:kern w:val="2"/>
                    <w:sz w:val="18"/>
                    <w:szCs w:val="18"/>
                    <w:lang w:val="x-none" w:eastAsia="en-PH" w:bidi="km-KH"/>
                  </w:rPr>
                </w:rPrChange>
              </w:rPr>
            </w:pPr>
            <w:ins w:id="12424" w:author="Consultants" w:date="2017-08-17T12:28:00Z">
              <w:del w:id="12425" w:author="Liezyl Liton" w:date="2017-08-21T18:12:00Z">
                <w:r w:rsidRPr="00617EC9" w:rsidDel="00F35AC3">
                  <w:rPr>
                    <w:rFonts w:ascii="Times New Roman" w:eastAsia="Times New Roman" w:hAnsi="Times New Roman" w:cs="Times New Roman"/>
                    <w:color w:val="000000"/>
                    <w:sz w:val="20"/>
                    <w:szCs w:val="20"/>
                    <w:lang w:eastAsia="en-PH"/>
                    <w:rPrChange w:id="12426" w:author="Liezyl Liton" w:date="2017-08-21T21:34:00Z">
                      <w:rPr>
                        <w:rFonts w:ascii="Times New Roman" w:eastAsia="Times New Roman" w:hAnsi="Times New Roman" w:cs="Times New Roman"/>
                        <w:color w:val="000000"/>
                        <w:sz w:val="18"/>
                        <w:szCs w:val="18"/>
                        <w:lang w:eastAsia="en-PH"/>
                      </w:rPr>
                    </w:rPrChange>
                  </w:rPr>
                  <w:delText>Valenzuela</w:delText>
                </w:r>
              </w:del>
            </w:ins>
          </w:p>
        </w:tc>
        <w:tc>
          <w:tcPr>
            <w:tcW w:w="1744" w:type="dxa"/>
            <w:shd w:val="clear" w:color="auto" w:fill="auto"/>
            <w:vAlign w:val="center"/>
          </w:tcPr>
          <w:p w14:paraId="72F45CAF" w14:textId="04786D03" w:rsidR="007E17BB" w:rsidRPr="00617EC9" w:rsidDel="00F35AC3" w:rsidRDefault="007E17BB">
            <w:pPr>
              <w:widowControl w:val="0"/>
              <w:numPr>
                <w:ilvl w:val="3"/>
                <w:numId w:val="13"/>
              </w:numPr>
              <w:spacing w:before="120" w:after="0" w:line="240" w:lineRule="auto"/>
              <w:ind w:left="720"/>
              <w:contextualSpacing/>
              <w:jc w:val="right"/>
              <w:outlineLvl w:val="3"/>
              <w:rPr>
                <w:ins w:id="12427" w:author="Consultants" w:date="2017-08-17T12:28:00Z"/>
                <w:del w:id="12428" w:author="Liezyl Liton" w:date="2017-08-21T18:12:00Z"/>
                <w:rFonts w:ascii="Times New Roman" w:eastAsia="Times New Roman" w:hAnsi="Times New Roman" w:cs="Times New Roman"/>
                <w:color w:val="000000"/>
                <w:sz w:val="20"/>
                <w:szCs w:val="20"/>
                <w:lang w:eastAsia="en-PH"/>
                <w:rPrChange w:id="12429" w:author="Liezyl Liton" w:date="2017-08-21T21:34:00Z">
                  <w:rPr>
                    <w:ins w:id="12430" w:author="Consultants" w:date="2017-08-17T12:28:00Z"/>
                    <w:del w:id="12431" w:author="Liezyl Liton" w:date="2017-08-21T18:12:00Z"/>
                    <w:rFonts w:ascii="Times New Roman" w:eastAsia="Times New Roman" w:hAnsi="Times New Roman" w:cs="Times New Roman"/>
                    <w:b/>
                    <w:bCs/>
                    <w:color w:val="000000"/>
                    <w:kern w:val="2"/>
                    <w:sz w:val="18"/>
                    <w:szCs w:val="18"/>
                    <w:lang w:val="x-none" w:eastAsia="en-PH" w:bidi="km-KH"/>
                  </w:rPr>
                </w:rPrChange>
              </w:rPr>
            </w:pPr>
            <w:ins w:id="12432" w:author="Consultants" w:date="2017-08-17T12:30:00Z">
              <w:del w:id="12433" w:author="Liezyl Liton" w:date="2017-08-21T18:12:00Z">
                <w:r w:rsidRPr="00617EC9" w:rsidDel="00F35AC3">
                  <w:rPr>
                    <w:rFonts w:ascii="Times New Roman" w:eastAsia="Times New Roman" w:hAnsi="Times New Roman" w:cs="Times New Roman"/>
                    <w:color w:val="000000"/>
                    <w:sz w:val="20"/>
                    <w:szCs w:val="20"/>
                    <w:lang w:eastAsia="en-PH"/>
                    <w:rPrChange w:id="12434" w:author="Liezyl Liton" w:date="2017-08-21T21:34:00Z">
                      <w:rPr>
                        <w:rFonts w:ascii="Times New Roman" w:eastAsia="Times New Roman" w:hAnsi="Times New Roman" w:cs="Times New Roman"/>
                        <w:color w:val="000000"/>
                        <w:sz w:val="18"/>
                        <w:szCs w:val="18"/>
                        <w:lang w:eastAsia="en-PH"/>
                      </w:rPr>
                    </w:rPrChange>
                  </w:rPr>
                  <w:delText>41</w:delText>
                </w:r>
              </w:del>
            </w:ins>
          </w:p>
        </w:tc>
        <w:tc>
          <w:tcPr>
            <w:tcW w:w="990" w:type="dxa"/>
            <w:shd w:val="clear" w:color="auto" w:fill="auto"/>
            <w:vAlign w:val="center"/>
          </w:tcPr>
          <w:p w14:paraId="23949EA9" w14:textId="1F12C0AE" w:rsidR="007E17BB" w:rsidRPr="00617EC9" w:rsidDel="00F35AC3" w:rsidRDefault="007E17BB">
            <w:pPr>
              <w:widowControl w:val="0"/>
              <w:numPr>
                <w:ilvl w:val="3"/>
                <w:numId w:val="13"/>
              </w:numPr>
              <w:spacing w:before="120" w:after="0" w:line="240" w:lineRule="auto"/>
              <w:jc w:val="right"/>
              <w:outlineLvl w:val="3"/>
              <w:rPr>
                <w:ins w:id="12435" w:author="Consultants" w:date="2017-08-17T12:28:00Z"/>
                <w:del w:id="12436" w:author="Liezyl Liton" w:date="2017-08-21T18:12:00Z"/>
                <w:rFonts w:ascii="Times New Roman" w:eastAsia="Times New Roman" w:hAnsi="Times New Roman" w:cs="Times New Roman"/>
                <w:color w:val="000000"/>
                <w:sz w:val="20"/>
                <w:szCs w:val="20"/>
                <w:lang w:eastAsia="en-PH"/>
                <w:rPrChange w:id="12437" w:author="Liezyl Liton" w:date="2017-08-21T21:34:00Z">
                  <w:rPr>
                    <w:ins w:id="12438" w:author="Consultants" w:date="2017-08-17T12:28:00Z"/>
                    <w:del w:id="12439" w:author="Liezyl Liton" w:date="2017-08-21T18:12:00Z"/>
                    <w:rFonts w:ascii="Times New Roman" w:eastAsia="Times New Roman" w:hAnsi="Times New Roman" w:cs="Times New Roman"/>
                    <w:b/>
                    <w:bCs/>
                    <w:color w:val="000000"/>
                    <w:kern w:val="2"/>
                    <w:sz w:val="18"/>
                    <w:szCs w:val="18"/>
                    <w:lang w:val="x-none" w:eastAsia="en-PH" w:bidi="km-KH"/>
                  </w:rPr>
                </w:rPrChange>
              </w:rPr>
            </w:pPr>
            <w:ins w:id="12440" w:author="Consultants" w:date="2017-08-17T12:28:00Z">
              <w:del w:id="12441" w:author="Liezyl Liton" w:date="2017-08-21T18:12:00Z">
                <w:r w:rsidRPr="00617EC9" w:rsidDel="00F35AC3">
                  <w:rPr>
                    <w:rFonts w:ascii="Times New Roman" w:eastAsia="Times New Roman" w:hAnsi="Times New Roman" w:cs="Times New Roman"/>
                    <w:color w:val="000000"/>
                    <w:sz w:val="20"/>
                    <w:szCs w:val="20"/>
                    <w:lang w:eastAsia="en-PH"/>
                    <w:rPrChange w:id="12442" w:author="Liezyl Liton" w:date="2017-08-21T21:34:00Z">
                      <w:rPr>
                        <w:rFonts w:ascii="Times New Roman" w:eastAsia="Times New Roman" w:hAnsi="Times New Roman" w:cs="Times New Roman"/>
                        <w:color w:val="000000"/>
                        <w:sz w:val="18"/>
                        <w:szCs w:val="18"/>
                        <w:lang w:eastAsia="en-PH"/>
                      </w:rPr>
                    </w:rPrChange>
                  </w:rPr>
                  <w:delText>212833</w:delText>
                </w:r>
              </w:del>
            </w:ins>
          </w:p>
        </w:tc>
        <w:tc>
          <w:tcPr>
            <w:tcW w:w="236" w:type="dxa"/>
            <w:shd w:val="clear" w:color="auto" w:fill="auto"/>
            <w:vAlign w:val="center"/>
          </w:tcPr>
          <w:p w14:paraId="17978141" w14:textId="648D4FA1" w:rsidR="007E17BB" w:rsidRPr="00617EC9" w:rsidDel="00F35AC3" w:rsidRDefault="007E17BB">
            <w:pPr>
              <w:widowControl w:val="0"/>
              <w:numPr>
                <w:ilvl w:val="3"/>
                <w:numId w:val="13"/>
              </w:numPr>
              <w:spacing w:before="120" w:after="0" w:line="240" w:lineRule="auto"/>
              <w:ind w:left="720"/>
              <w:contextualSpacing/>
              <w:jc w:val="right"/>
              <w:outlineLvl w:val="3"/>
              <w:rPr>
                <w:ins w:id="12443" w:author="Consultants" w:date="2017-08-17T12:28:00Z"/>
                <w:del w:id="12444" w:author="Liezyl Liton" w:date="2017-08-21T18:12:00Z"/>
                <w:rFonts w:ascii="Times New Roman" w:eastAsia="Times New Roman" w:hAnsi="Times New Roman" w:cs="Times New Roman"/>
                <w:color w:val="000000"/>
                <w:sz w:val="20"/>
                <w:szCs w:val="20"/>
                <w:lang w:eastAsia="en-PH"/>
                <w:rPrChange w:id="12445" w:author="Liezyl Liton" w:date="2017-08-21T21:34:00Z">
                  <w:rPr>
                    <w:ins w:id="12446" w:author="Consultants" w:date="2017-08-17T12:28:00Z"/>
                    <w:del w:id="12447" w:author="Liezyl Liton" w:date="2017-08-21T18:12:00Z"/>
                    <w:rFonts w:ascii="Times New Roman" w:eastAsia="Times New Roman" w:hAnsi="Times New Roman" w:cs="Times New Roman"/>
                    <w:b/>
                    <w:bCs/>
                    <w:color w:val="000000"/>
                    <w:kern w:val="2"/>
                    <w:sz w:val="18"/>
                    <w:szCs w:val="18"/>
                    <w:lang w:val="x-none" w:eastAsia="en-PH" w:bidi="km-KH"/>
                  </w:rPr>
                </w:rPrChange>
              </w:rPr>
            </w:pPr>
            <w:ins w:id="12448" w:author="Consultants" w:date="2017-08-17T12:28:00Z">
              <w:del w:id="12449" w:author="Liezyl Liton" w:date="2017-08-21T18:12:00Z">
                <w:r w:rsidRPr="00617EC9" w:rsidDel="00F35AC3">
                  <w:rPr>
                    <w:rFonts w:ascii="Times New Roman" w:eastAsia="Times New Roman" w:hAnsi="Times New Roman" w:cs="Times New Roman"/>
                    <w:color w:val="000000"/>
                    <w:sz w:val="20"/>
                    <w:szCs w:val="20"/>
                    <w:lang w:eastAsia="en-PH"/>
                    <w:rPrChange w:id="12450" w:author="Liezyl Liton" w:date="2017-08-21T21:34:00Z">
                      <w:rPr>
                        <w:rFonts w:ascii="Times New Roman" w:eastAsia="Times New Roman" w:hAnsi="Times New Roman" w:cs="Times New Roman"/>
                        <w:color w:val="000000"/>
                        <w:sz w:val="18"/>
                        <w:szCs w:val="18"/>
                        <w:lang w:eastAsia="en-PH"/>
                      </w:rPr>
                    </w:rPrChange>
                  </w:rPr>
                  <w:delText>41</w:delText>
                </w:r>
              </w:del>
            </w:ins>
          </w:p>
        </w:tc>
        <w:tc>
          <w:tcPr>
            <w:tcW w:w="2437" w:type="dxa"/>
            <w:shd w:val="clear" w:color="auto" w:fill="auto"/>
            <w:vAlign w:val="center"/>
          </w:tcPr>
          <w:p w14:paraId="2A465582" w14:textId="2F6DF8B6" w:rsidR="007E17BB" w:rsidRPr="00617EC9" w:rsidDel="00F35AC3" w:rsidRDefault="007E17BB">
            <w:pPr>
              <w:widowControl w:val="0"/>
              <w:numPr>
                <w:ilvl w:val="3"/>
                <w:numId w:val="13"/>
              </w:numPr>
              <w:spacing w:before="120" w:after="0" w:line="240" w:lineRule="auto"/>
              <w:ind w:left="720"/>
              <w:contextualSpacing/>
              <w:jc w:val="right"/>
              <w:outlineLvl w:val="3"/>
              <w:rPr>
                <w:ins w:id="12451" w:author="Consultants" w:date="2017-08-17T12:28:00Z"/>
                <w:del w:id="12452" w:author="Liezyl Liton" w:date="2017-08-21T18:12:00Z"/>
                <w:rFonts w:ascii="Times New Roman" w:eastAsia="Times New Roman" w:hAnsi="Times New Roman" w:cs="Times New Roman"/>
                <w:color w:val="000000"/>
                <w:sz w:val="20"/>
                <w:szCs w:val="20"/>
                <w:lang w:eastAsia="en-PH"/>
                <w:rPrChange w:id="12453" w:author="Liezyl Liton" w:date="2017-08-21T21:34:00Z">
                  <w:rPr>
                    <w:ins w:id="12454" w:author="Consultants" w:date="2017-08-17T12:28:00Z"/>
                    <w:del w:id="12455" w:author="Liezyl Liton" w:date="2017-08-21T18:12:00Z"/>
                    <w:rFonts w:ascii="Times New Roman" w:eastAsia="Times New Roman" w:hAnsi="Times New Roman" w:cs="Times New Roman"/>
                    <w:b/>
                    <w:bCs/>
                    <w:color w:val="000000"/>
                    <w:kern w:val="2"/>
                    <w:sz w:val="18"/>
                    <w:szCs w:val="18"/>
                    <w:lang w:val="x-none" w:eastAsia="en-PH" w:bidi="km-KH"/>
                  </w:rPr>
                </w:rPrChange>
              </w:rPr>
            </w:pPr>
            <w:ins w:id="12456" w:author="Consultants" w:date="2017-08-17T12:28:00Z">
              <w:del w:id="12457" w:author="Liezyl Liton" w:date="2017-08-19T18:59:00Z">
                <w:r w:rsidRPr="00617EC9" w:rsidDel="009832F6">
                  <w:rPr>
                    <w:rFonts w:ascii="Times New Roman" w:eastAsia="Times New Roman" w:hAnsi="Times New Roman" w:cs="Times New Roman"/>
                    <w:color w:val="000000"/>
                    <w:sz w:val="20"/>
                    <w:szCs w:val="20"/>
                    <w:lang w:eastAsia="en-PH"/>
                    <w:rPrChange w:id="12458" w:author="Liezyl Liton" w:date="2017-08-21T21:34:00Z">
                      <w:rPr>
                        <w:rFonts w:ascii="Times New Roman" w:eastAsia="Times New Roman" w:hAnsi="Times New Roman" w:cs="Times New Roman"/>
                        <w:color w:val="000000"/>
                        <w:sz w:val="18"/>
                        <w:szCs w:val="18"/>
                        <w:lang w:eastAsia="en-PH"/>
                      </w:rPr>
                    </w:rPrChange>
                  </w:rPr>
                  <w:delText>155,114.00</w:delText>
                </w:r>
              </w:del>
            </w:ins>
          </w:p>
        </w:tc>
        <w:tc>
          <w:tcPr>
            <w:tcW w:w="1170" w:type="dxa"/>
            <w:shd w:val="clear" w:color="auto" w:fill="auto"/>
            <w:vAlign w:val="center"/>
          </w:tcPr>
          <w:p w14:paraId="674B2D39" w14:textId="5189E97C" w:rsidR="007E17BB" w:rsidRPr="00617EC9" w:rsidDel="00F35AC3" w:rsidRDefault="007E17BB">
            <w:pPr>
              <w:widowControl w:val="0"/>
              <w:numPr>
                <w:ilvl w:val="3"/>
                <w:numId w:val="13"/>
              </w:numPr>
              <w:spacing w:before="120" w:after="0" w:line="240" w:lineRule="auto"/>
              <w:ind w:left="720"/>
              <w:contextualSpacing/>
              <w:jc w:val="right"/>
              <w:outlineLvl w:val="3"/>
              <w:rPr>
                <w:ins w:id="12459" w:author="Consultants" w:date="2017-08-17T12:28:00Z"/>
                <w:del w:id="12460" w:author="Liezyl Liton" w:date="2017-08-21T18:12:00Z"/>
                <w:rFonts w:ascii="Times New Roman" w:eastAsia="Times New Roman" w:hAnsi="Times New Roman" w:cs="Times New Roman"/>
                <w:color w:val="000000"/>
                <w:sz w:val="20"/>
                <w:szCs w:val="20"/>
                <w:lang w:eastAsia="en-PH"/>
                <w:rPrChange w:id="12461" w:author="Liezyl Liton" w:date="2017-08-21T21:34:00Z">
                  <w:rPr>
                    <w:ins w:id="12462" w:author="Consultants" w:date="2017-08-17T12:28:00Z"/>
                    <w:del w:id="12463" w:author="Liezyl Liton" w:date="2017-08-21T18:12:00Z"/>
                    <w:rFonts w:ascii="Times New Roman" w:eastAsia="Times New Roman" w:hAnsi="Times New Roman" w:cs="Times New Roman"/>
                    <w:b/>
                    <w:bCs/>
                    <w:color w:val="000000"/>
                    <w:kern w:val="2"/>
                    <w:sz w:val="18"/>
                    <w:szCs w:val="18"/>
                    <w:lang w:val="x-none" w:eastAsia="en-PH" w:bidi="km-KH"/>
                  </w:rPr>
                </w:rPrChange>
              </w:rPr>
            </w:pPr>
            <w:ins w:id="12464" w:author="Consultants" w:date="2017-08-17T12:28:00Z">
              <w:del w:id="12465" w:author="Liezyl Liton" w:date="2017-08-19T18:59:00Z">
                <w:r w:rsidRPr="00617EC9" w:rsidDel="00E54EC2">
                  <w:rPr>
                    <w:rFonts w:ascii="Times New Roman" w:eastAsia="Times New Roman" w:hAnsi="Times New Roman" w:cs="Times New Roman"/>
                    <w:color w:val="000000"/>
                    <w:sz w:val="20"/>
                    <w:szCs w:val="20"/>
                    <w:lang w:eastAsia="en-PH"/>
                    <w:rPrChange w:id="12466" w:author="Liezyl Liton" w:date="2017-08-21T21:34:00Z">
                      <w:rPr>
                        <w:rFonts w:ascii="Times New Roman" w:eastAsia="Times New Roman" w:hAnsi="Times New Roman" w:cs="Times New Roman"/>
                        <w:color w:val="000000"/>
                        <w:sz w:val="18"/>
                        <w:szCs w:val="18"/>
                        <w:lang w:eastAsia="en-PH"/>
                      </w:rPr>
                    </w:rPrChange>
                  </w:rPr>
                  <w:delText>94</w:delText>
                </w:r>
              </w:del>
            </w:ins>
          </w:p>
        </w:tc>
        <w:tc>
          <w:tcPr>
            <w:tcW w:w="1378" w:type="dxa"/>
            <w:shd w:val="clear" w:color="auto" w:fill="auto"/>
            <w:vAlign w:val="center"/>
          </w:tcPr>
          <w:p w14:paraId="4A12CB1C" w14:textId="4FE9BE3A" w:rsidR="007E17BB" w:rsidRPr="00617EC9" w:rsidDel="00F35AC3" w:rsidRDefault="007E17BB">
            <w:pPr>
              <w:widowControl w:val="0"/>
              <w:numPr>
                <w:ilvl w:val="3"/>
                <w:numId w:val="13"/>
              </w:numPr>
              <w:spacing w:before="120" w:after="0" w:line="240" w:lineRule="auto"/>
              <w:jc w:val="right"/>
              <w:outlineLvl w:val="3"/>
              <w:rPr>
                <w:ins w:id="12467" w:author="Consultants" w:date="2017-08-17T12:28:00Z"/>
                <w:del w:id="12468" w:author="Liezyl Liton" w:date="2017-08-21T18:12:00Z"/>
                <w:rFonts w:ascii="Times New Roman" w:eastAsia="Times New Roman" w:hAnsi="Times New Roman" w:cs="Times New Roman"/>
                <w:color w:val="000000"/>
                <w:sz w:val="20"/>
                <w:szCs w:val="20"/>
                <w:lang w:eastAsia="en-PH"/>
                <w:rPrChange w:id="12469" w:author="Liezyl Liton" w:date="2017-08-21T21:34:00Z">
                  <w:rPr>
                    <w:ins w:id="12470" w:author="Consultants" w:date="2017-08-17T12:28:00Z"/>
                    <w:del w:id="12471" w:author="Liezyl Liton" w:date="2017-08-21T18:12:00Z"/>
                    <w:rFonts w:ascii="Times New Roman" w:eastAsia="Times New Roman" w:hAnsi="Times New Roman" w:cs="Times New Roman"/>
                    <w:b/>
                    <w:bCs/>
                    <w:color w:val="000000"/>
                    <w:kern w:val="2"/>
                    <w:sz w:val="18"/>
                    <w:szCs w:val="18"/>
                    <w:lang w:val="x-none" w:eastAsia="en-PH" w:bidi="km-KH"/>
                  </w:rPr>
                </w:rPrChange>
              </w:rPr>
            </w:pPr>
            <w:ins w:id="12472" w:author="Consultants" w:date="2017-08-17T12:28:00Z">
              <w:del w:id="12473" w:author="Liezyl Liton" w:date="2017-08-21T18:12:00Z">
                <w:r w:rsidRPr="00617EC9" w:rsidDel="00F35AC3">
                  <w:rPr>
                    <w:rFonts w:ascii="Times New Roman" w:eastAsia="Times New Roman" w:hAnsi="Times New Roman" w:cs="Times New Roman"/>
                    <w:color w:val="000000"/>
                    <w:sz w:val="20"/>
                    <w:szCs w:val="20"/>
                    <w:lang w:eastAsia="en-PH"/>
                    <w:rPrChange w:id="12474" w:author="Liezyl Liton" w:date="2017-08-21T21:34:00Z">
                      <w:rPr>
                        <w:rFonts w:ascii="Times New Roman" w:eastAsia="Times New Roman" w:hAnsi="Times New Roman" w:cs="Times New Roman"/>
                        <w:color w:val="000000"/>
                        <w:sz w:val="18"/>
                        <w:szCs w:val="18"/>
                        <w:lang w:eastAsia="en-PH"/>
                      </w:rPr>
                    </w:rPrChange>
                  </w:rPr>
                  <w:delText>440,664.00</w:delText>
                </w:r>
              </w:del>
            </w:ins>
          </w:p>
        </w:tc>
      </w:tr>
      <w:tr w:rsidR="00F35AC3" w:rsidRPr="00617EC9" w:rsidDel="00F35AC3" w14:paraId="16A1D712" w14:textId="1D6B1673" w:rsidTr="00F35AC3">
        <w:trPr>
          <w:trHeight w:val="202"/>
          <w:jc w:val="center"/>
          <w:ins w:id="12475" w:author="Consultants" w:date="2017-08-17T12:28:00Z"/>
          <w:del w:id="12476" w:author="Liezyl Liton" w:date="2017-08-21T18:12:00Z"/>
        </w:trPr>
        <w:tc>
          <w:tcPr>
            <w:tcW w:w="1281" w:type="dxa"/>
            <w:shd w:val="clear" w:color="auto" w:fill="auto"/>
            <w:vAlign w:val="center"/>
            <w:hideMark/>
          </w:tcPr>
          <w:p w14:paraId="73B89A01" w14:textId="3819D77F" w:rsidR="007E17BB" w:rsidRPr="00617EC9" w:rsidDel="00F35AC3" w:rsidRDefault="007E17BB">
            <w:pPr>
              <w:widowControl w:val="0"/>
              <w:numPr>
                <w:ilvl w:val="3"/>
                <w:numId w:val="13"/>
              </w:numPr>
              <w:spacing w:before="120" w:after="0" w:line="240" w:lineRule="auto"/>
              <w:ind w:left="720"/>
              <w:contextualSpacing/>
              <w:jc w:val="both"/>
              <w:outlineLvl w:val="3"/>
              <w:rPr>
                <w:ins w:id="12477" w:author="Consultants" w:date="2017-08-17T12:28:00Z"/>
                <w:del w:id="12478" w:author="Liezyl Liton" w:date="2017-08-21T18:12:00Z"/>
                <w:rFonts w:ascii="Times New Roman" w:eastAsia="Times New Roman" w:hAnsi="Times New Roman" w:cs="Times New Roman"/>
                <w:color w:val="000000"/>
                <w:sz w:val="20"/>
                <w:szCs w:val="20"/>
                <w:lang w:eastAsia="en-PH"/>
                <w:rPrChange w:id="12479" w:author="Liezyl Liton" w:date="2017-08-21T21:34:00Z">
                  <w:rPr>
                    <w:ins w:id="12480" w:author="Consultants" w:date="2017-08-17T12:28:00Z"/>
                    <w:del w:id="12481" w:author="Liezyl Liton" w:date="2017-08-21T18:12:00Z"/>
                    <w:rFonts w:ascii="Times New Roman" w:eastAsia="Times New Roman" w:hAnsi="Times New Roman" w:cs="Times New Roman"/>
                    <w:b/>
                    <w:bCs/>
                    <w:color w:val="000000"/>
                    <w:kern w:val="2"/>
                    <w:sz w:val="18"/>
                    <w:szCs w:val="18"/>
                    <w:lang w:val="x-none" w:eastAsia="en-PH" w:bidi="km-KH"/>
                  </w:rPr>
                </w:rPrChange>
              </w:rPr>
            </w:pPr>
            <w:ins w:id="12482" w:author="Consultants" w:date="2017-08-17T12:28:00Z">
              <w:del w:id="12483" w:author="Liezyl Liton" w:date="2017-08-21T18:12:00Z">
                <w:r w:rsidRPr="00617EC9" w:rsidDel="00F35AC3">
                  <w:rPr>
                    <w:rFonts w:ascii="Times New Roman" w:eastAsia="Times New Roman" w:hAnsi="Times New Roman" w:cs="Times New Roman"/>
                    <w:color w:val="000000"/>
                    <w:sz w:val="20"/>
                    <w:szCs w:val="20"/>
                    <w:lang w:eastAsia="en-PH"/>
                    <w:rPrChange w:id="12484" w:author="Liezyl Liton" w:date="2017-08-21T21:34:00Z">
                      <w:rPr>
                        <w:rFonts w:ascii="Times New Roman" w:eastAsia="Times New Roman" w:hAnsi="Times New Roman" w:cs="Times New Roman"/>
                        <w:color w:val="000000"/>
                        <w:sz w:val="18"/>
                        <w:szCs w:val="18"/>
                        <w:lang w:eastAsia="en-PH"/>
                      </w:rPr>
                    </w:rPrChange>
                  </w:rPr>
                  <w:delText>Caloocan</w:delText>
                </w:r>
              </w:del>
            </w:ins>
          </w:p>
        </w:tc>
        <w:tc>
          <w:tcPr>
            <w:tcW w:w="1744" w:type="dxa"/>
            <w:shd w:val="clear" w:color="auto" w:fill="auto"/>
            <w:vAlign w:val="center"/>
          </w:tcPr>
          <w:p w14:paraId="0BF9040A" w14:textId="0382CE55" w:rsidR="007E17BB" w:rsidRPr="00617EC9" w:rsidDel="00F35AC3" w:rsidRDefault="007E17BB">
            <w:pPr>
              <w:widowControl w:val="0"/>
              <w:numPr>
                <w:ilvl w:val="3"/>
                <w:numId w:val="13"/>
              </w:numPr>
              <w:spacing w:before="120" w:after="0" w:line="240" w:lineRule="auto"/>
              <w:ind w:left="720"/>
              <w:contextualSpacing/>
              <w:jc w:val="right"/>
              <w:outlineLvl w:val="3"/>
              <w:rPr>
                <w:ins w:id="12485" w:author="Consultants" w:date="2017-08-17T12:28:00Z"/>
                <w:del w:id="12486" w:author="Liezyl Liton" w:date="2017-08-21T18:12:00Z"/>
                <w:rFonts w:ascii="Times New Roman" w:eastAsia="Times New Roman" w:hAnsi="Times New Roman" w:cs="Times New Roman"/>
                <w:color w:val="000000"/>
                <w:sz w:val="20"/>
                <w:szCs w:val="20"/>
                <w:lang w:eastAsia="en-PH"/>
                <w:rPrChange w:id="12487" w:author="Liezyl Liton" w:date="2017-08-21T21:34:00Z">
                  <w:rPr>
                    <w:ins w:id="12488" w:author="Consultants" w:date="2017-08-17T12:28:00Z"/>
                    <w:del w:id="12489" w:author="Liezyl Liton" w:date="2017-08-21T18:12:00Z"/>
                    <w:rFonts w:ascii="Times New Roman" w:eastAsia="Times New Roman" w:hAnsi="Times New Roman" w:cs="Times New Roman"/>
                    <w:b/>
                    <w:bCs/>
                    <w:color w:val="000000"/>
                    <w:kern w:val="2"/>
                    <w:sz w:val="18"/>
                    <w:szCs w:val="18"/>
                    <w:lang w:val="x-none" w:eastAsia="en-PH" w:bidi="km-KH"/>
                  </w:rPr>
                </w:rPrChange>
              </w:rPr>
            </w:pPr>
            <w:ins w:id="12490" w:author="Consultants" w:date="2017-08-17T12:30:00Z">
              <w:del w:id="12491" w:author="Liezyl Liton" w:date="2017-08-21T18:12:00Z">
                <w:r w:rsidRPr="00617EC9" w:rsidDel="00F35AC3">
                  <w:rPr>
                    <w:rFonts w:ascii="Times New Roman" w:eastAsia="Times New Roman" w:hAnsi="Times New Roman" w:cs="Times New Roman"/>
                    <w:color w:val="000000"/>
                    <w:sz w:val="20"/>
                    <w:szCs w:val="20"/>
                    <w:lang w:eastAsia="en-PH"/>
                    <w:rPrChange w:id="12492" w:author="Liezyl Liton" w:date="2017-08-21T21:34:00Z">
                      <w:rPr>
                        <w:rFonts w:ascii="Times New Roman" w:eastAsia="Times New Roman" w:hAnsi="Times New Roman" w:cs="Times New Roman"/>
                        <w:color w:val="000000"/>
                        <w:sz w:val="18"/>
                        <w:szCs w:val="18"/>
                        <w:lang w:eastAsia="en-PH"/>
                      </w:rPr>
                    </w:rPrChange>
                  </w:rPr>
                  <w:delText>72</w:delText>
                </w:r>
              </w:del>
            </w:ins>
          </w:p>
        </w:tc>
        <w:tc>
          <w:tcPr>
            <w:tcW w:w="990" w:type="dxa"/>
            <w:shd w:val="clear" w:color="auto" w:fill="auto"/>
            <w:vAlign w:val="center"/>
          </w:tcPr>
          <w:p w14:paraId="6B1CA7DB" w14:textId="40B357DE" w:rsidR="007E17BB" w:rsidRPr="00617EC9" w:rsidDel="00F35AC3" w:rsidRDefault="007E17BB">
            <w:pPr>
              <w:widowControl w:val="0"/>
              <w:numPr>
                <w:ilvl w:val="3"/>
                <w:numId w:val="13"/>
              </w:numPr>
              <w:spacing w:before="120" w:after="0" w:line="240" w:lineRule="auto"/>
              <w:jc w:val="right"/>
              <w:outlineLvl w:val="3"/>
              <w:rPr>
                <w:ins w:id="12493" w:author="Consultants" w:date="2017-08-17T12:28:00Z"/>
                <w:del w:id="12494" w:author="Liezyl Liton" w:date="2017-08-21T18:12:00Z"/>
                <w:rFonts w:ascii="Times New Roman" w:eastAsia="Times New Roman" w:hAnsi="Times New Roman" w:cs="Times New Roman"/>
                <w:color w:val="000000"/>
                <w:sz w:val="20"/>
                <w:szCs w:val="20"/>
                <w:lang w:eastAsia="en-PH"/>
                <w:rPrChange w:id="12495" w:author="Liezyl Liton" w:date="2017-08-21T21:34:00Z">
                  <w:rPr>
                    <w:ins w:id="12496" w:author="Consultants" w:date="2017-08-17T12:28:00Z"/>
                    <w:del w:id="12497" w:author="Liezyl Liton" w:date="2017-08-21T18:12:00Z"/>
                    <w:rFonts w:ascii="Times New Roman" w:eastAsia="Times New Roman" w:hAnsi="Times New Roman" w:cs="Times New Roman"/>
                    <w:b/>
                    <w:bCs/>
                    <w:color w:val="000000"/>
                    <w:kern w:val="2"/>
                    <w:sz w:val="18"/>
                    <w:szCs w:val="18"/>
                    <w:lang w:val="x-none" w:eastAsia="en-PH" w:bidi="km-KH"/>
                  </w:rPr>
                </w:rPrChange>
              </w:rPr>
            </w:pPr>
            <w:ins w:id="12498" w:author="Consultants" w:date="2017-08-17T12:28:00Z">
              <w:del w:id="12499" w:author="Liezyl Liton" w:date="2017-08-21T18:12:00Z">
                <w:r w:rsidRPr="00617EC9" w:rsidDel="00F35AC3">
                  <w:rPr>
                    <w:rFonts w:ascii="Times New Roman" w:eastAsia="Times New Roman" w:hAnsi="Times New Roman" w:cs="Times New Roman"/>
                    <w:color w:val="000000"/>
                    <w:sz w:val="20"/>
                    <w:szCs w:val="20"/>
                    <w:lang w:eastAsia="en-PH"/>
                    <w:rPrChange w:id="12500" w:author="Liezyl Liton" w:date="2017-08-21T21:34:00Z">
                      <w:rPr>
                        <w:rFonts w:ascii="Times New Roman" w:eastAsia="Times New Roman" w:hAnsi="Times New Roman" w:cs="Times New Roman"/>
                        <w:color w:val="000000"/>
                        <w:sz w:val="18"/>
                        <w:szCs w:val="18"/>
                        <w:lang w:eastAsia="en-PH"/>
                      </w:rPr>
                    </w:rPrChange>
                  </w:rPr>
                  <w:delText>10,181</w:delText>
                </w:r>
              </w:del>
            </w:ins>
          </w:p>
        </w:tc>
        <w:tc>
          <w:tcPr>
            <w:tcW w:w="236" w:type="dxa"/>
            <w:shd w:val="clear" w:color="auto" w:fill="auto"/>
            <w:vAlign w:val="center"/>
          </w:tcPr>
          <w:p w14:paraId="45606D8D" w14:textId="3D5506FD" w:rsidR="007E17BB" w:rsidRPr="00617EC9" w:rsidDel="00F35AC3" w:rsidRDefault="007E17BB">
            <w:pPr>
              <w:widowControl w:val="0"/>
              <w:numPr>
                <w:ilvl w:val="3"/>
                <w:numId w:val="13"/>
              </w:numPr>
              <w:spacing w:before="120" w:after="0" w:line="240" w:lineRule="auto"/>
              <w:ind w:left="720"/>
              <w:contextualSpacing/>
              <w:jc w:val="right"/>
              <w:outlineLvl w:val="3"/>
              <w:rPr>
                <w:ins w:id="12501" w:author="Consultants" w:date="2017-08-17T12:28:00Z"/>
                <w:del w:id="12502" w:author="Liezyl Liton" w:date="2017-08-21T18:12:00Z"/>
                <w:rFonts w:ascii="Times New Roman" w:eastAsia="Times New Roman" w:hAnsi="Times New Roman" w:cs="Times New Roman"/>
                <w:color w:val="000000"/>
                <w:sz w:val="20"/>
                <w:szCs w:val="20"/>
                <w:lang w:eastAsia="en-PH"/>
                <w:rPrChange w:id="12503" w:author="Liezyl Liton" w:date="2017-08-21T21:34:00Z">
                  <w:rPr>
                    <w:ins w:id="12504" w:author="Consultants" w:date="2017-08-17T12:28:00Z"/>
                    <w:del w:id="12505" w:author="Liezyl Liton" w:date="2017-08-21T18:12:00Z"/>
                    <w:rFonts w:ascii="Times New Roman" w:eastAsia="Times New Roman" w:hAnsi="Times New Roman" w:cs="Times New Roman"/>
                    <w:b/>
                    <w:bCs/>
                    <w:color w:val="000000"/>
                    <w:kern w:val="2"/>
                    <w:sz w:val="18"/>
                    <w:szCs w:val="18"/>
                    <w:lang w:val="x-none" w:eastAsia="en-PH" w:bidi="km-KH"/>
                  </w:rPr>
                </w:rPrChange>
              </w:rPr>
            </w:pPr>
            <w:ins w:id="12506" w:author="Consultants" w:date="2017-08-17T12:28:00Z">
              <w:del w:id="12507" w:author="Liezyl Liton" w:date="2017-08-21T18:12:00Z">
                <w:r w:rsidRPr="00617EC9" w:rsidDel="00F35AC3">
                  <w:rPr>
                    <w:rFonts w:ascii="Times New Roman" w:eastAsia="Times New Roman" w:hAnsi="Times New Roman" w:cs="Times New Roman"/>
                    <w:color w:val="000000"/>
                    <w:sz w:val="20"/>
                    <w:szCs w:val="20"/>
                    <w:lang w:eastAsia="en-PH"/>
                    <w:rPrChange w:id="12508" w:author="Liezyl Liton" w:date="2017-08-21T21:34:00Z">
                      <w:rPr>
                        <w:rFonts w:ascii="Times New Roman" w:eastAsia="Times New Roman" w:hAnsi="Times New Roman" w:cs="Times New Roman"/>
                        <w:color w:val="000000"/>
                        <w:sz w:val="18"/>
                        <w:szCs w:val="18"/>
                        <w:lang w:eastAsia="en-PH"/>
                      </w:rPr>
                    </w:rPrChange>
                  </w:rPr>
                  <w:delText>72</w:delText>
                </w:r>
              </w:del>
            </w:ins>
          </w:p>
        </w:tc>
        <w:tc>
          <w:tcPr>
            <w:tcW w:w="2437" w:type="dxa"/>
            <w:shd w:val="clear" w:color="auto" w:fill="auto"/>
            <w:vAlign w:val="center"/>
          </w:tcPr>
          <w:p w14:paraId="1F5790C4" w14:textId="69FEC3FA" w:rsidR="007E17BB" w:rsidRPr="00617EC9" w:rsidDel="00F35AC3" w:rsidRDefault="007E17BB">
            <w:pPr>
              <w:widowControl w:val="0"/>
              <w:numPr>
                <w:ilvl w:val="3"/>
                <w:numId w:val="13"/>
              </w:numPr>
              <w:spacing w:before="120" w:after="0" w:line="240" w:lineRule="auto"/>
              <w:ind w:left="720"/>
              <w:contextualSpacing/>
              <w:jc w:val="right"/>
              <w:outlineLvl w:val="3"/>
              <w:rPr>
                <w:ins w:id="12509" w:author="Consultants" w:date="2017-08-17T12:28:00Z"/>
                <w:del w:id="12510" w:author="Liezyl Liton" w:date="2017-08-21T18:12:00Z"/>
                <w:rFonts w:ascii="Times New Roman" w:eastAsia="Times New Roman" w:hAnsi="Times New Roman" w:cs="Times New Roman"/>
                <w:color w:val="000000"/>
                <w:sz w:val="20"/>
                <w:szCs w:val="20"/>
                <w:lang w:eastAsia="en-PH"/>
                <w:rPrChange w:id="12511" w:author="Liezyl Liton" w:date="2017-08-21T21:34:00Z">
                  <w:rPr>
                    <w:ins w:id="12512" w:author="Consultants" w:date="2017-08-17T12:28:00Z"/>
                    <w:del w:id="12513" w:author="Liezyl Liton" w:date="2017-08-21T18:12:00Z"/>
                    <w:rFonts w:ascii="Times New Roman" w:eastAsia="Times New Roman" w:hAnsi="Times New Roman" w:cs="Times New Roman"/>
                    <w:b/>
                    <w:bCs/>
                    <w:color w:val="000000"/>
                    <w:kern w:val="2"/>
                    <w:sz w:val="18"/>
                    <w:szCs w:val="18"/>
                    <w:lang w:val="x-none" w:eastAsia="en-PH" w:bidi="km-KH"/>
                  </w:rPr>
                </w:rPrChange>
              </w:rPr>
            </w:pPr>
            <w:ins w:id="12514" w:author="Consultants" w:date="2017-08-17T12:28:00Z">
              <w:del w:id="12515" w:author="Liezyl Liton" w:date="2017-08-19T18:59:00Z">
                <w:r w:rsidRPr="00617EC9" w:rsidDel="009832F6">
                  <w:rPr>
                    <w:rFonts w:ascii="Times New Roman" w:eastAsia="Times New Roman" w:hAnsi="Times New Roman" w:cs="Times New Roman"/>
                    <w:color w:val="000000"/>
                    <w:sz w:val="20"/>
                    <w:szCs w:val="20"/>
                    <w:lang w:eastAsia="en-PH"/>
                    <w:rPrChange w:id="12516" w:author="Liezyl Liton" w:date="2017-08-21T21:34:00Z">
                      <w:rPr>
                        <w:rFonts w:ascii="Times New Roman" w:eastAsia="Times New Roman" w:hAnsi="Times New Roman" w:cs="Times New Roman"/>
                        <w:color w:val="000000"/>
                        <w:sz w:val="18"/>
                        <w:szCs w:val="18"/>
                        <w:lang w:eastAsia="en-PH"/>
                      </w:rPr>
                    </w:rPrChange>
                  </w:rPr>
                  <w:delText>43,186.58</w:delText>
                </w:r>
              </w:del>
            </w:ins>
          </w:p>
        </w:tc>
        <w:tc>
          <w:tcPr>
            <w:tcW w:w="1170" w:type="dxa"/>
            <w:shd w:val="clear" w:color="auto" w:fill="auto"/>
            <w:vAlign w:val="center"/>
          </w:tcPr>
          <w:p w14:paraId="7D59812C" w14:textId="417099E1" w:rsidR="007E17BB" w:rsidRPr="00617EC9" w:rsidDel="00F35AC3" w:rsidRDefault="007E17BB">
            <w:pPr>
              <w:widowControl w:val="0"/>
              <w:numPr>
                <w:ilvl w:val="3"/>
                <w:numId w:val="13"/>
              </w:numPr>
              <w:spacing w:before="120" w:after="0" w:line="240" w:lineRule="auto"/>
              <w:ind w:left="720"/>
              <w:contextualSpacing/>
              <w:jc w:val="right"/>
              <w:outlineLvl w:val="3"/>
              <w:rPr>
                <w:ins w:id="12517" w:author="Consultants" w:date="2017-08-17T12:28:00Z"/>
                <w:del w:id="12518" w:author="Liezyl Liton" w:date="2017-08-21T18:12:00Z"/>
                <w:rFonts w:ascii="Times New Roman" w:eastAsia="Times New Roman" w:hAnsi="Times New Roman" w:cs="Times New Roman"/>
                <w:color w:val="000000"/>
                <w:sz w:val="20"/>
                <w:szCs w:val="20"/>
                <w:lang w:eastAsia="en-PH"/>
                <w:rPrChange w:id="12519" w:author="Liezyl Liton" w:date="2017-08-21T21:34:00Z">
                  <w:rPr>
                    <w:ins w:id="12520" w:author="Consultants" w:date="2017-08-17T12:28:00Z"/>
                    <w:del w:id="12521" w:author="Liezyl Liton" w:date="2017-08-21T18:12:00Z"/>
                    <w:rFonts w:ascii="Times New Roman" w:eastAsia="Times New Roman" w:hAnsi="Times New Roman" w:cs="Times New Roman"/>
                    <w:b/>
                    <w:bCs/>
                    <w:color w:val="000000"/>
                    <w:kern w:val="2"/>
                    <w:sz w:val="18"/>
                    <w:szCs w:val="18"/>
                    <w:lang w:val="x-none" w:eastAsia="en-PH" w:bidi="km-KH"/>
                  </w:rPr>
                </w:rPrChange>
              </w:rPr>
            </w:pPr>
            <w:ins w:id="12522" w:author="Consultants" w:date="2017-08-17T12:28:00Z">
              <w:del w:id="12523" w:author="Liezyl Liton" w:date="2017-08-19T18:59:00Z">
                <w:r w:rsidRPr="00617EC9" w:rsidDel="00E54EC2">
                  <w:rPr>
                    <w:rFonts w:ascii="Times New Roman" w:eastAsia="Times New Roman" w:hAnsi="Times New Roman" w:cs="Times New Roman"/>
                    <w:color w:val="000000"/>
                    <w:sz w:val="20"/>
                    <w:szCs w:val="20"/>
                    <w:lang w:eastAsia="en-PH"/>
                    <w:rPrChange w:id="12524" w:author="Liezyl Liton" w:date="2017-08-21T21:34:00Z">
                      <w:rPr>
                        <w:rFonts w:ascii="Times New Roman" w:eastAsia="Times New Roman" w:hAnsi="Times New Roman" w:cs="Times New Roman"/>
                        <w:color w:val="000000"/>
                        <w:sz w:val="18"/>
                        <w:szCs w:val="18"/>
                        <w:lang w:eastAsia="en-PH"/>
                      </w:rPr>
                    </w:rPrChange>
                  </w:rPr>
                  <w:delText>241</w:delText>
                </w:r>
              </w:del>
            </w:ins>
          </w:p>
        </w:tc>
        <w:tc>
          <w:tcPr>
            <w:tcW w:w="1378" w:type="dxa"/>
            <w:shd w:val="clear" w:color="auto" w:fill="auto"/>
            <w:vAlign w:val="center"/>
          </w:tcPr>
          <w:p w14:paraId="6DBD6A3F" w14:textId="0CC5DAE4" w:rsidR="007E17BB" w:rsidRPr="00617EC9" w:rsidDel="00F35AC3" w:rsidRDefault="007E17BB">
            <w:pPr>
              <w:widowControl w:val="0"/>
              <w:numPr>
                <w:ilvl w:val="0"/>
                <w:numId w:val="13"/>
              </w:numPr>
              <w:spacing w:before="240" w:after="0" w:line="240" w:lineRule="auto"/>
              <w:jc w:val="right"/>
              <w:outlineLvl w:val="0"/>
              <w:rPr>
                <w:ins w:id="12525" w:author="Consultants" w:date="2017-08-17T12:28:00Z"/>
                <w:del w:id="12526" w:author="Liezyl Liton" w:date="2017-08-21T18:12:00Z"/>
                <w:rFonts w:ascii="Times New Roman" w:eastAsia="Times New Roman" w:hAnsi="Times New Roman" w:cs="Times New Roman"/>
                <w:color w:val="000000"/>
                <w:sz w:val="20"/>
                <w:szCs w:val="20"/>
                <w:lang w:eastAsia="en-PH"/>
                <w:rPrChange w:id="12527" w:author="Liezyl Liton" w:date="2017-08-21T21:34:00Z">
                  <w:rPr>
                    <w:ins w:id="12528" w:author="Consultants" w:date="2017-08-17T12:28:00Z"/>
                    <w:del w:id="12529" w:author="Liezyl Liton" w:date="2017-08-21T18:12:00Z"/>
                    <w:rFonts w:ascii="Times New Roman" w:eastAsia="Times New Roman" w:hAnsi="Times New Roman" w:cs="Times New Roman"/>
                    <w:b/>
                    <w:bCs/>
                    <w:caps/>
                    <w:color w:val="000000"/>
                    <w:kern w:val="2"/>
                    <w:sz w:val="18"/>
                    <w:szCs w:val="18"/>
                    <w:lang w:val="x-none" w:eastAsia="en-PH" w:bidi="km-KH"/>
                  </w:rPr>
                </w:rPrChange>
              </w:rPr>
            </w:pPr>
            <w:ins w:id="12530" w:author="Consultants" w:date="2017-08-17T12:28:00Z">
              <w:del w:id="12531" w:author="Liezyl Liton" w:date="2017-08-21T18:12:00Z">
                <w:r w:rsidRPr="00617EC9" w:rsidDel="00F35AC3">
                  <w:rPr>
                    <w:rFonts w:ascii="Times New Roman" w:eastAsia="Times New Roman" w:hAnsi="Times New Roman" w:cs="Times New Roman"/>
                    <w:color w:val="000000"/>
                    <w:sz w:val="20"/>
                    <w:szCs w:val="20"/>
                    <w:lang w:eastAsia="en-PH"/>
                    <w:rPrChange w:id="12532" w:author="Liezyl Liton" w:date="2017-08-21T21:34:00Z">
                      <w:rPr>
                        <w:rFonts w:ascii="Times New Roman" w:eastAsia="Times New Roman" w:hAnsi="Times New Roman" w:cs="Times New Roman"/>
                        <w:color w:val="000000"/>
                        <w:sz w:val="18"/>
                        <w:szCs w:val="18"/>
                        <w:lang w:eastAsia="en-PH"/>
                      </w:rPr>
                    </w:rPrChange>
                  </w:rPr>
                  <w:delText>95,547.60</w:delText>
                </w:r>
              </w:del>
            </w:ins>
          </w:p>
        </w:tc>
      </w:tr>
      <w:tr w:rsidR="00F35AC3" w:rsidRPr="00617EC9" w:rsidDel="00F35AC3" w14:paraId="4E57026C" w14:textId="6954F492" w:rsidTr="00F35AC3">
        <w:trPr>
          <w:trHeight w:val="202"/>
          <w:jc w:val="center"/>
          <w:ins w:id="12533" w:author="Consultants" w:date="2017-08-17T12:28:00Z"/>
          <w:del w:id="12534" w:author="Liezyl Liton" w:date="2017-08-21T18:12:00Z"/>
        </w:trPr>
        <w:tc>
          <w:tcPr>
            <w:tcW w:w="1281" w:type="dxa"/>
            <w:shd w:val="clear" w:color="auto" w:fill="auto"/>
            <w:vAlign w:val="center"/>
            <w:hideMark/>
          </w:tcPr>
          <w:p w14:paraId="59C47B78" w14:textId="30490768" w:rsidR="007E17BB" w:rsidRPr="00617EC9" w:rsidDel="00F35AC3" w:rsidRDefault="007E17BB">
            <w:pPr>
              <w:widowControl w:val="0"/>
              <w:numPr>
                <w:ilvl w:val="3"/>
                <w:numId w:val="13"/>
              </w:numPr>
              <w:spacing w:before="120" w:after="0" w:line="240" w:lineRule="auto"/>
              <w:ind w:left="720"/>
              <w:contextualSpacing/>
              <w:jc w:val="both"/>
              <w:outlineLvl w:val="3"/>
              <w:rPr>
                <w:ins w:id="12535" w:author="Consultants" w:date="2017-08-17T12:28:00Z"/>
                <w:del w:id="12536" w:author="Liezyl Liton" w:date="2017-08-21T18:12:00Z"/>
                <w:rFonts w:ascii="Times New Roman" w:eastAsia="Times New Roman" w:hAnsi="Times New Roman" w:cs="Times New Roman"/>
                <w:color w:val="000000"/>
                <w:sz w:val="20"/>
                <w:szCs w:val="20"/>
                <w:lang w:eastAsia="en-PH"/>
                <w:rPrChange w:id="12537" w:author="Liezyl Liton" w:date="2017-08-21T21:34:00Z">
                  <w:rPr>
                    <w:ins w:id="12538" w:author="Consultants" w:date="2017-08-17T12:28:00Z"/>
                    <w:del w:id="12539" w:author="Liezyl Liton" w:date="2017-08-21T18:12:00Z"/>
                    <w:rFonts w:ascii="Times New Roman" w:eastAsia="Times New Roman" w:hAnsi="Times New Roman" w:cs="Times New Roman"/>
                    <w:b/>
                    <w:bCs/>
                    <w:color w:val="000000"/>
                    <w:kern w:val="2"/>
                    <w:sz w:val="18"/>
                    <w:szCs w:val="18"/>
                    <w:lang w:val="x-none" w:eastAsia="en-PH" w:bidi="km-KH"/>
                  </w:rPr>
                </w:rPrChange>
              </w:rPr>
            </w:pPr>
            <w:ins w:id="12540" w:author="Consultants" w:date="2017-08-17T12:28:00Z">
              <w:del w:id="12541" w:author="Liezyl Liton" w:date="2017-08-21T18:12:00Z">
                <w:r w:rsidRPr="00617EC9" w:rsidDel="00F35AC3">
                  <w:rPr>
                    <w:rFonts w:ascii="Times New Roman" w:eastAsia="Times New Roman" w:hAnsi="Times New Roman" w:cs="Times New Roman"/>
                    <w:color w:val="000000"/>
                    <w:sz w:val="20"/>
                    <w:szCs w:val="20"/>
                    <w:lang w:eastAsia="en-PH"/>
                    <w:rPrChange w:id="12542" w:author="Liezyl Liton" w:date="2017-08-21T21:34:00Z">
                      <w:rPr>
                        <w:rFonts w:ascii="Times New Roman" w:eastAsia="Times New Roman" w:hAnsi="Times New Roman" w:cs="Times New Roman"/>
                        <w:color w:val="000000"/>
                        <w:sz w:val="18"/>
                        <w:szCs w:val="18"/>
                        <w:lang w:eastAsia="en-PH"/>
                      </w:rPr>
                    </w:rPrChange>
                  </w:rPr>
                  <w:delText>Manila</w:delText>
                </w:r>
              </w:del>
            </w:ins>
          </w:p>
        </w:tc>
        <w:tc>
          <w:tcPr>
            <w:tcW w:w="1744" w:type="dxa"/>
            <w:shd w:val="clear" w:color="auto" w:fill="auto"/>
            <w:vAlign w:val="center"/>
          </w:tcPr>
          <w:p w14:paraId="61C191B1" w14:textId="5890FCC9" w:rsidR="007E17BB" w:rsidRPr="00617EC9" w:rsidDel="00F35AC3" w:rsidRDefault="007E17BB">
            <w:pPr>
              <w:widowControl w:val="0"/>
              <w:numPr>
                <w:ilvl w:val="3"/>
                <w:numId w:val="13"/>
              </w:numPr>
              <w:spacing w:before="120" w:after="0" w:line="240" w:lineRule="auto"/>
              <w:ind w:left="720"/>
              <w:contextualSpacing/>
              <w:jc w:val="right"/>
              <w:outlineLvl w:val="3"/>
              <w:rPr>
                <w:ins w:id="12543" w:author="Consultants" w:date="2017-08-17T12:28:00Z"/>
                <w:del w:id="12544" w:author="Liezyl Liton" w:date="2017-08-21T18:12:00Z"/>
                <w:rFonts w:ascii="Times New Roman" w:eastAsia="Times New Roman" w:hAnsi="Times New Roman" w:cs="Times New Roman"/>
                <w:color w:val="000000"/>
                <w:sz w:val="20"/>
                <w:szCs w:val="20"/>
                <w:lang w:eastAsia="en-PH"/>
                <w:rPrChange w:id="12545" w:author="Liezyl Liton" w:date="2017-08-21T21:34:00Z">
                  <w:rPr>
                    <w:ins w:id="12546" w:author="Consultants" w:date="2017-08-17T12:28:00Z"/>
                    <w:del w:id="12547" w:author="Liezyl Liton" w:date="2017-08-21T18:12:00Z"/>
                    <w:rFonts w:ascii="Times New Roman" w:eastAsia="Times New Roman" w:hAnsi="Times New Roman" w:cs="Times New Roman"/>
                    <w:b/>
                    <w:bCs/>
                    <w:color w:val="000000"/>
                    <w:kern w:val="2"/>
                    <w:sz w:val="18"/>
                    <w:szCs w:val="18"/>
                    <w:lang w:val="x-none" w:eastAsia="en-PH" w:bidi="km-KH"/>
                  </w:rPr>
                </w:rPrChange>
              </w:rPr>
            </w:pPr>
            <w:ins w:id="12548" w:author="Consultants" w:date="2017-08-17T12:30:00Z">
              <w:del w:id="12549" w:author="Liezyl Liton" w:date="2017-08-21T18:12:00Z">
                <w:r w:rsidRPr="00617EC9" w:rsidDel="00F35AC3">
                  <w:rPr>
                    <w:rFonts w:ascii="Times New Roman" w:eastAsia="Times New Roman" w:hAnsi="Times New Roman" w:cs="Times New Roman"/>
                    <w:color w:val="000000"/>
                    <w:sz w:val="20"/>
                    <w:szCs w:val="20"/>
                    <w:lang w:eastAsia="en-PH"/>
                    <w:rPrChange w:id="12550" w:author="Liezyl Liton" w:date="2017-08-21T21:34:00Z">
                      <w:rPr>
                        <w:rFonts w:ascii="Times New Roman" w:eastAsia="Times New Roman" w:hAnsi="Times New Roman" w:cs="Times New Roman"/>
                        <w:color w:val="000000"/>
                        <w:sz w:val="18"/>
                        <w:szCs w:val="18"/>
                        <w:lang w:eastAsia="en-PH"/>
                      </w:rPr>
                    </w:rPrChange>
                  </w:rPr>
                  <w:delText>80</w:delText>
                </w:r>
              </w:del>
            </w:ins>
          </w:p>
        </w:tc>
        <w:tc>
          <w:tcPr>
            <w:tcW w:w="990" w:type="dxa"/>
            <w:shd w:val="clear" w:color="auto" w:fill="auto"/>
            <w:vAlign w:val="center"/>
          </w:tcPr>
          <w:p w14:paraId="59FF311B" w14:textId="723F604F" w:rsidR="007E17BB" w:rsidRPr="00617EC9" w:rsidDel="00F35AC3" w:rsidRDefault="007E17BB">
            <w:pPr>
              <w:widowControl w:val="0"/>
              <w:numPr>
                <w:ilvl w:val="3"/>
                <w:numId w:val="13"/>
              </w:numPr>
              <w:spacing w:before="120" w:after="0" w:line="240" w:lineRule="auto"/>
              <w:contextualSpacing/>
              <w:jc w:val="right"/>
              <w:outlineLvl w:val="3"/>
              <w:rPr>
                <w:ins w:id="12551" w:author="Consultants" w:date="2017-08-17T12:28:00Z"/>
                <w:del w:id="12552" w:author="Liezyl Liton" w:date="2017-08-21T18:12:00Z"/>
                <w:rFonts w:ascii="Times New Roman" w:eastAsia="Times New Roman" w:hAnsi="Times New Roman" w:cs="Times New Roman"/>
                <w:color w:val="000000"/>
                <w:sz w:val="20"/>
                <w:szCs w:val="20"/>
                <w:lang w:eastAsia="en-PH"/>
                <w:rPrChange w:id="12553" w:author="Liezyl Liton" w:date="2017-08-21T21:34:00Z">
                  <w:rPr>
                    <w:ins w:id="12554" w:author="Consultants" w:date="2017-08-17T12:28:00Z"/>
                    <w:del w:id="12555" w:author="Liezyl Liton" w:date="2017-08-21T18:12:00Z"/>
                    <w:rFonts w:ascii="Times New Roman" w:eastAsia="Times New Roman" w:hAnsi="Times New Roman" w:cs="Times New Roman"/>
                    <w:b/>
                    <w:bCs/>
                    <w:color w:val="000000"/>
                    <w:kern w:val="2"/>
                    <w:sz w:val="18"/>
                    <w:szCs w:val="18"/>
                    <w:lang w:val="x-none" w:eastAsia="en-PH" w:bidi="km-KH"/>
                  </w:rPr>
                </w:rPrChange>
              </w:rPr>
            </w:pPr>
            <w:ins w:id="12556" w:author="Consultants" w:date="2017-08-17T12:28:00Z">
              <w:del w:id="12557" w:author="Liezyl Liton" w:date="2017-08-21T18:12:00Z">
                <w:r w:rsidRPr="00617EC9" w:rsidDel="00F35AC3">
                  <w:rPr>
                    <w:rFonts w:ascii="Times New Roman" w:eastAsia="Times New Roman" w:hAnsi="Times New Roman" w:cs="Times New Roman"/>
                    <w:color w:val="000000"/>
                    <w:sz w:val="20"/>
                    <w:szCs w:val="20"/>
                    <w:lang w:eastAsia="en-PH"/>
                    <w:rPrChange w:id="12558" w:author="Liezyl Liton" w:date="2017-08-21T21:34:00Z">
                      <w:rPr>
                        <w:rFonts w:ascii="Times New Roman" w:eastAsia="Times New Roman" w:hAnsi="Times New Roman" w:cs="Times New Roman"/>
                        <w:color w:val="000000"/>
                        <w:sz w:val="18"/>
                        <w:szCs w:val="18"/>
                        <w:lang w:eastAsia="en-PH"/>
                      </w:rPr>
                    </w:rPrChange>
                  </w:rPr>
                  <w:delText>13,859</w:delText>
                </w:r>
              </w:del>
            </w:ins>
          </w:p>
        </w:tc>
        <w:tc>
          <w:tcPr>
            <w:tcW w:w="236" w:type="dxa"/>
            <w:shd w:val="clear" w:color="auto" w:fill="auto"/>
            <w:vAlign w:val="center"/>
          </w:tcPr>
          <w:p w14:paraId="2E0BB1AD" w14:textId="76219F8E" w:rsidR="007E17BB" w:rsidRPr="00617EC9" w:rsidDel="00F35AC3" w:rsidRDefault="007E17BB">
            <w:pPr>
              <w:widowControl w:val="0"/>
              <w:numPr>
                <w:ilvl w:val="3"/>
                <w:numId w:val="13"/>
              </w:numPr>
              <w:spacing w:before="120" w:after="0" w:line="240" w:lineRule="auto"/>
              <w:ind w:left="720"/>
              <w:contextualSpacing/>
              <w:jc w:val="right"/>
              <w:outlineLvl w:val="3"/>
              <w:rPr>
                <w:ins w:id="12559" w:author="Consultants" w:date="2017-08-17T12:28:00Z"/>
                <w:del w:id="12560" w:author="Liezyl Liton" w:date="2017-08-21T18:12:00Z"/>
                <w:rFonts w:ascii="Times New Roman" w:eastAsia="Times New Roman" w:hAnsi="Times New Roman" w:cs="Times New Roman"/>
                <w:color w:val="000000"/>
                <w:sz w:val="20"/>
                <w:szCs w:val="20"/>
                <w:lang w:eastAsia="en-PH"/>
                <w:rPrChange w:id="12561" w:author="Liezyl Liton" w:date="2017-08-21T21:34:00Z">
                  <w:rPr>
                    <w:ins w:id="12562" w:author="Consultants" w:date="2017-08-17T12:28:00Z"/>
                    <w:del w:id="12563" w:author="Liezyl Liton" w:date="2017-08-21T18:12:00Z"/>
                    <w:rFonts w:ascii="Times New Roman" w:eastAsia="Times New Roman" w:hAnsi="Times New Roman" w:cs="Times New Roman"/>
                    <w:b/>
                    <w:bCs/>
                    <w:color w:val="000000"/>
                    <w:kern w:val="2"/>
                    <w:sz w:val="18"/>
                    <w:szCs w:val="18"/>
                    <w:lang w:val="x-none" w:eastAsia="en-PH" w:bidi="km-KH"/>
                  </w:rPr>
                </w:rPrChange>
              </w:rPr>
            </w:pPr>
            <w:ins w:id="12564" w:author="Consultants" w:date="2017-08-17T12:28:00Z">
              <w:del w:id="12565" w:author="Liezyl Liton" w:date="2017-08-21T18:12:00Z">
                <w:r w:rsidRPr="00617EC9" w:rsidDel="00F35AC3">
                  <w:rPr>
                    <w:rFonts w:ascii="Times New Roman" w:eastAsia="Times New Roman" w:hAnsi="Times New Roman" w:cs="Times New Roman"/>
                    <w:color w:val="000000"/>
                    <w:sz w:val="20"/>
                    <w:szCs w:val="20"/>
                    <w:lang w:eastAsia="en-PH"/>
                    <w:rPrChange w:id="12566" w:author="Liezyl Liton" w:date="2017-08-21T21:34:00Z">
                      <w:rPr>
                        <w:rFonts w:ascii="Times New Roman" w:eastAsia="Times New Roman" w:hAnsi="Times New Roman" w:cs="Times New Roman"/>
                        <w:color w:val="000000"/>
                        <w:sz w:val="18"/>
                        <w:szCs w:val="18"/>
                        <w:lang w:eastAsia="en-PH"/>
                      </w:rPr>
                    </w:rPrChange>
                  </w:rPr>
                  <w:delText>80</w:delText>
                </w:r>
              </w:del>
            </w:ins>
          </w:p>
        </w:tc>
        <w:tc>
          <w:tcPr>
            <w:tcW w:w="2437" w:type="dxa"/>
            <w:shd w:val="clear" w:color="auto" w:fill="auto"/>
            <w:vAlign w:val="center"/>
          </w:tcPr>
          <w:p w14:paraId="11ABFDA9" w14:textId="4078FE90" w:rsidR="007E17BB" w:rsidRPr="00617EC9" w:rsidDel="00F35AC3" w:rsidRDefault="007E17BB">
            <w:pPr>
              <w:widowControl w:val="0"/>
              <w:numPr>
                <w:ilvl w:val="3"/>
                <w:numId w:val="13"/>
              </w:numPr>
              <w:spacing w:before="120" w:after="0" w:line="240" w:lineRule="auto"/>
              <w:ind w:left="720"/>
              <w:contextualSpacing/>
              <w:jc w:val="right"/>
              <w:outlineLvl w:val="3"/>
              <w:rPr>
                <w:ins w:id="12567" w:author="Consultants" w:date="2017-08-17T12:28:00Z"/>
                <w:del w:id="12568" w:author="Liezyl Liton" w:date="2017-08-21T18:12:00Z"/>
                <w:rFonts w:ascii="Times New Roman" w:eastAsia="Times New Roman" w:hAnsi="Times New Roman" w:cs="Times New Roman"/>
                <w:color w:val="000000"/>
                <w:sz w:val="20"/>
                <w:szCs w:val="20"/>
                <w:lang w:eastAsia="en-PH"/>
                <w:rPrChange w:id="12569" w:author="Liezyl Liton" w:date="2017-08-21T21:34:00Z">
                  <w:rPr>
                    <w:ins w:id="12570" w:author="Consultants" w:date="2017-08-17T12:28:00Z"/>
                    <w:del w:id="12571" w:author="Liezyl Liton" w:date="2017-08-21T18:12:00Z"/>
                    <w:rFonts w:ascii="Times New Roman" w:eastAsia="Times New Roman" w:hAnsi="Times New Roman" w:cs="Times New Roman"/>
                    <w:b/>
                    <w:bCs/>
                    <w:color w:val="000000"/>
                    <w:kern w:val="2"/>
                    <w:sz w:val="18"/>
                    <w:szCs w:val="18"/>
                    <w:lang w:val="x-none" w:eastAsia="en-PH" w:bidi="km-KH"/>
                  </w:rPr>
                </w:rPrChange>
              </w:rPr>
            </w:pPr>
            <w:ins w:id="12572" w:author="Consultants" w:date="2017-08-17T12:28:00Z">
              <w:del w:id="12573" w:author="Liezyl Liton" w:date="2017-08-19T18:59:00Z">
                <w:r w:rsidRPr="00617EC9" w:rsidDel="009832F6">
                  <w:rPr>
                    <w:rFonts w:ascii="Times New Roman" w:eastAsia="Times New Roman" w:hAnsi="Times New Roman" w:cs="Times New Roman"/>
                    <w:color w:val="000000"/>
                    <w:sz w:val="20"/>
                    <w:szCs w:val="20"/>
                    <w:lang w:eastAsia="en-PH"/>
                    <w:rPrChange w:id="12574" w:author="Liezyl Liton" w:date="2017-08-21T21:34:00Z">
                      <w:rPr>
                        <w:rFonts w:ascii="Times New Roman" w:eastAsia="Times New Roman" w:hAnsi="Times New Roman" w:cs="Times New Roman"/>
                        <w:color w:val="000000"/>
                        <w:sz w:val="18"/>
                        <w:szCs w:val="18"/>
                        <w:lang w:eastAsia="en-PH"/>
                      </w:rPr>
                    </w:rPrChange>
                  </w:rPr>
                  <w:delText>65,893</w:delText>
                </w:r>
              </w:del>
            </w:ins>
          </w:p>
        </w:tc>
        <w:tc>
          <w:tcPr>
            <w:tcW w:w="1170" w:type="dxa"/>
            <w:shd w:val="clear" w:color="auto" w:fill="auto"/>
            <w:vAlign w:val="center"/>
          </w:tcPr>
          <w:p w14:paraId="0E2EFEA2" w14:textId="059999ED" w:rsidR="007E17BB" w:rsidRPr="00617EC9" w:rsidDel="00F35AC3" w:rsidRDefault="007E17BB">
            <w:pPr>
              <w:widowControl w:val="0"/>
              <w:numPr>
                <w:ilvl w:val="3"/>
                <w:numId w:val="13"/>
              </w:numPr>
              <w:spacing w:before="120" w:after="0" w:line="240" w:lineRule="auto"/>
              <w:ind w:left="720"/>
              <w:contextualSpacing/>
              <w:jc w:val="right"/>
              <w:outlineLvl w:val="3"/>
              <w:rPr>
                <w:ins w:id="12575" w:author="Consultants" w:date="2017-08-17T12:28:00Z"/>
                <w:del w:id="12576" w:author="Liezyl Liton" w:date="2017-08-21T18:12:00Z"/>
                <w:rFonts w:ascii="Times New Roman" w:eastAsia="Times New Roman" w:hAnsi="Times New Roman" w:cs="Times New Roman"/>
                <w:color w:val="000000"/>
                <w:sz w:val="20"/>
                <w:szCs w:val="20"/>
                <w:lang w:eastAsia="en-PH"/>
                <w:rPrChange w:id="12577" w:author="Liezyl Liton" w:date="2017-08-21T21:34:00Z">
                  <w:rPr>
                    <w:ins w:id="12578" w:author="Consultants" w:date="2017-08-17T12:28:00Z"/>
                    <w:del w:id="12579" w:author="Liezyl Liton" w:date="2017-08-21T18:12:00Z"/>
                    <w:rFonts w:ascii="Times New Roman" w:eastAsia="Times New Roman" w:hAnsi="Times New Roman" w:cs="Times New Roman"/>
                    <w:b/>
                    <w:bCs/>
                    <w:color w:val="000000"/>
                    <w:kern w:val="2"/>
                    <w:sz w:val="18"/>
                    <w:szCs w:val="18"/>
                    <w:lang w:val="x-none" w:eastAsia="en-PH" w:bidi="km-KH"/>
                  </w:rPr>
                </w:rPrChange>
              </w:rPr>
            </w:pPr>
            <w:ins w:id="12580" w:author="Consultants" w:date="2017-08-17T12:28:00Z">
              <w:del w:id="12581" w:author="Liezyl Liton" w:date="2017-08-19T18:59:00Z">
                <w:r w:rsidRPr="00617EC9" w:rsidDel="00E54EC2">
                  <w:rPr>
                    <w:rFonts w:ascii="Times New Roman" w:eastAsia="Times New Roman" w:hAnsi="Times New Roman" w:cs="Times New Roman"/>
                    <w:color w:val="000000"/>
                    <w:sz w:val="20"/>
                    <w:szCs w:val="20"/>
                    <w:lang w:eastAsia="en-PH"/>
                    <w:rPrChange w:id="12582" w:author="Liezyl Liton" w:date="2017-08-21T21:34:00Z">
                      <w:rPr>
                        <w:rFonts w:ascii="Times New Roman" w:eastAsia="Times New Roman" w:hAnsi="Times New Roman" w:cs="Times New Roman"/>
                        <w:color w:val="000000"/>
                        <w:sz w:val="18"/>
                        <w:szCs w:val="18"/>
                        <w:lang w:eastAsia="en-PH"/>
                      </w:rPr>
                    </w:rPrChange>
                  </w:rPr>
                  <w:delText>329</w:delText>
                </w:r>
              </w:del>
            </w:ins>
          </w:p>
        </w:tc>
        <w:tc>
          <w:tcPr>
            <w:tcW w:w="1378" w:type="dxa"/>
            <w:shd w:val="clear" w:color="auto" w:fill="auto"/>
            <w:vAlign w:val="center"/>
          </w:tcPr>
          <w:p w14:paraId="3BEB5635" w14:textId="17E5E37D" w:rsidR="007E17BB" w:rsidRPr="00617EC9" w:rsidDel="00F35AC3" w:rsidRDefault="007E17BB">
            <w:pPr>
              <w:widowControl w:val="0"/>
              <w:numPr>
                <w:ilvl w:val="3"/>
                <w:numId w:val="13"/>
              </w:numPr>
              <w:spacing w:before="120" w:after="0" w:line="240" w:lineRule="auto"/>
              <w:jc w:val="right"/>
              <w:outlineLvl w:val="3"/>
              <w:rPr>
                <w:ins w:id="12583" w:author="Consultants" w:date="2017-08-17T12:28:00Z"/>
                <w:del w:id="12584" w:author="Liezyl Liton" w:date="2017-08-21T18:12:00Z"/>
                <w:rFonts w:ascii="Times New Roman" w:eastAsia="Times New Roman" w:hAnsi="Times New Roman" w:cs="Times New Roman"/>
                <w:color w:val="000000"/>
                <w:sz w:val="20"/>
                <w:szCs w:val="20"/>
                <w:lang w:eastAsia="en-PH"/>
                <w:rPrChange w:id="12585" w:author="Liezyl Liton" w:date="2017-08-21T21:34:00Z">
                  <w:rPr>
                    <w:ins w:id="12586" w:author="Consultants" w:date="2017-08-17T12:28:00Z"/>
                    <w:del w:id="12587" w:author="Liezyl Liton" w:date="2017-08-21T18:12:00Z"/>
                    <w:rFonts w:ascii="Times New Roman" w:eastAsia="Times New Roman" w:hAnsi="Times New Roman" w:cs="Times New Roman"/>
                    <w:b/>
                    <w:bCs/>
                    <w:color w:val="000000"/>
                    <w:kern w:val="2"/>
                    <w:sz w:val="18"/>
                    <w:szCs w:val="18"/>
                    <w:lang w:val="x-none" w:eastAsia="en-PH" w:bidi="km-KH"/>
                  </w:rPr>
                </w:rPrChange>
              </w:rPr>
            </w:pPr>
            <w:ins w:id="12588" w:author="Consultants" w:date="2017-08-17T12:28:00Z">
              <w:del w:id="12589" w:author="Liezyl Liton" w:date="2017-08-21T18:12:00Z">
                <w:r w:rsidRPr="00617EC9" w:rsidDel="00F35AC3">
                  <w:rPr>
                    <w:rFonts w:ascii="Times New Roman" w:eastAsia="Times New Roman" w:hAnsi="Times New Roman" w:cs="Times New Roman"/>
                    <w:color w:val="000000"/>
                    <w:sz w:val="20"/>
                    <w:szCs w:val="20"/>
                    <w:lang w:eastAsia="en-PH"/>
                    <w:rPrChange w:id="12590" w:author="Liezyl Liton" w:date="2017-08-21T21:34:00Z">
                      <w:rPr>
                        <w:rFonts w:ascii="Times New Roman" w:eastAsia="Times New Roman" w:hAnsi="Times New Roman" w:cs="Times New Roman"/>
                        <w:color w:val="000000"/>
                        <w:sz w:val="18"/>
                        <w:szCs w:val="18"/>
                        <w:lang w:eastAsia="en-PH"/>
                      </w:rPr>
                    </w:rPrChange>
                  </w:rPr>
                  <w:delText>119,865.60</w:delText>
                </w:r>
              </w:del>
            </w:ins>
          </w:p>
        </w:tc>
      </w:tr>
      <w:tr w:rsidR="00F35AC3" w:rsidRPr="00617EC9" w:rsidDel="00F35AC3" w14:paraId="3B7FD883" w14:textId="29E03DBE" w:rsidTr="00F35AC3">
        <w:trPr>
          <w:trHeight w:val="202"/>
          <w:jc w:val="center"/>
          <w:ins w:id="12591" w:author="Consultants" w:date="2017-08-17T12:28:00Z"/>
          <w:del w:id="12592" w:author="Liezyl Liton" w:date="2017-08-21T18:12:00Z"/>
        </w:trPr>
        <w:tc>
          <w:tcPr>
            <w:tcW w:w="1281" w:type="dxa"/>
            <w:shd w:val="clear" w:color="auto" w:fill="auto"/>
            <w:vAlign w:val="center"/>
            <w:hideMark/>
          </w:tcPr>
          <w:p w14:paraId="7B04DAE6" w14:textId="7B376DC9" w:rsidR="007E17BB" w:rsidRPr="00617EC9" w:rsidDel="00F35AC3" w:rsidRDefault="007E17BB">
            <w:pPr>
              <w:widowControl w:val="0"/>
              <w:numPr>
                <w:ilvl w:val="3"/>
                <w:numId w:val="13"/>
              </w:numPr>
              <w:spacing w:before="120" w:after="0" w:line="240" w:lineRule="auto"/>
              <w:ind w:left="720"/>
              <w:contextualSpacing/>
              <w:jc w:val="both"/>
              <w:outlineLvl w:val="3"/>
              <w:rPr>
                <w:ins w:id="12593" w:author="Consultants" w:date="2017-08-17T12:28:00Z"/>
                <w:del w:id="12594" w:author="Liezyl Liton" w:date="2017-08-21T18:12:00Z"/>
                <w:rFonts w:ascii="Times New Roman" w:eastAsia="Times New Roman" w:hAnsi="Times New Roman" w:cs="Times New Roman"/>
                <w:b/>
                <w:bCs/>
                <w:color w:val="000000"/>
                <w:sz w:val="20"/>
                <w:szCs w:val="20"/>
                <w:lang w:eastAsia="en-PH"/>
                <w:rPrChange w:id="12595" w:author="Liezyl Liton" w:date="2017-08-21T21:34:00Z">
                  <w:rPr>
                    <w:ins w:id="12596" w:author="Consultants" w:date="2017-08-17T12:28:00Z"/>
                    <w:del w:id="12597" w:author="Liezyl Liton" w:date="2017-08-21T18:12:00Z"/>
                    <w:rFonts w:ascii="Times New Roman" w:eastAsia="Times New Roman" w:hAnsi="Times New Roman" w:cs="Times New Roman"/>
                    <w:b/>
                    <w:bCs/>
                    <w:color w:val="000000"/>
                    <w:kern w:val="2"/>
                    <w:sz w:val="18"/>
                    <w:szCs w:val="18"/>
                    <w:lang w:val="x-none" w:eastAsia="en-PH" w:bidi="km-KH"/>
                  </w:rPr>
                </w:rPrChange>
              </w:rPr>
            </w:pPr>
            <w:ins w:id="12598" w:author="Consultants" w:date="2017-08-17T12:28:00Z">
              <w:del w:id="12599" w:author="Liezyl Liton" w:date="2017-08-21T18:12:00Z">
                <w:r w:rsidRPr="00617EC9" w:rsidDel="00F35AC3">
                  <w:rPr>
                    <w:rFonts w:ascii="Times New Roman" w:eastAsia="Times New Roman" w:hAnsi="Times New Roman" w:cs="Times New Roman"/>
                    <w:b/>
                    <w:bCs/>
                    <w:color w:val="000000"/>
                    <w:sz w:val="20"/>
                    <w:szCs w:val="20"/>
                    <w:lang w:eastAsia="en-PH"/>
                    <w:rPrChange w:id="12600" w:author="Liezyl Liton" w:date="2017-08-21T21:34:00Z">
                      <w:rPr>
                        <w:rFonts w:ascii="Times New Roman" w:eastAsia="Times New Roman" w:hAnsi="Times New Roman" w:cs="Times New Roman"/>
                        <w:b/>
                        <w:bCs/>
                        <w:color w:val="000000"/>
                        <w:sz w:val="18"/>
                        <w:szCs w:val="18"/>
                        <w:lang w:eastAsia="en-PH"/>
                      </w:rPr>
                    </w:rPrChange>
                  </w:rPr>
                  <w:delText>Total</w:delText>
                </w:r>
              </w:del>
            </w:ins>
          </w:p>
        </w:tc>
        <w:tc>
          <w:tcPr>
            <w:tcW w:w="1744" w:type="dxa"/>
            <w:shd w:val="clear" w:color="auto" w:fill="auto"/>
            <w:vAlign w:val="center"/>
          </w:tcPr>
          <w:p w14:paraId="044E9874" w14:textId="020459E5" w:rsidR="007E17BB" w:rsidRPr="00617EC9" w:rsidDel="00F35AC3" w:rsidRDefault="007E17BB">
            <w:pPr>
              <w:widowControl w:val="0"/>
              <w:numPr>
                <w:ilvl w:val="3"/>
                <w:numId w:val="13"/>
              </w:numPr>
              <w:spacing w:before="120" w:after="0" w:line="240" w:lineRule="auto"/>
              <w:ind w:left="720"/>
              <w:contextualSpacing/>
              <w:jc w:val="right"/>
              <w:outlineLvl w:val="3"/>
              <w:rPr>
                <w:ins w:id="12601" w:author="Consultants" w:date="2017-08-17T12:28:00Z"/>
                <w:del w:id="12602" w:author="Liezyl Liton" w:date="2017-08-21T18:12:00Z"/>
                <w:rFonts w:ascii="Times New Roman" w:eastAsia="Times New Roman" w:hAnsi="Times New Roman" w:cs="Times New Roman"/>
                <w:b/>
                <w:bCs/>
                <w:color w:val="000000"/>
                <w:sz w:val="20"/>
                <w:szCs w:val="20"/>
                <w:lang w:eastAsia="en-PH"/>
                <w:rPrChange w:id="12603" w:author="Liezyl Liton" w:date="2017-08-21T21:34:00Z">
                  <w:rPr>
                    <w:ins w:id="12604" w:author="Consultants" w:date="2017-08-17T12:28:00Z"/>
                    <w:del w:id="12605" w:author="Liezyl Liton" w:date="2017-08-21T18:12:00Z"/>
                    <w:rFonts w:ascii="Times New Roman" w:eastAsia="Times New Roman" w:hAnsi="Times New Roman" w:cs="Times New Roman"/>
                    <w:b/>
                    <w:bCs/>
                    <w:color w:val="000000"/>
                    <w:kern w:val="2"/>
                    <w:sz w:val="18"/>
                    <w:szCs w:val="18"/>
                    <w:lang w:val="x-none" w:eastAsia="en-PH" w:bidi="km-KH"/>
                  </w:rPr>
                </w:rPrChange>
              </w:rPr>
            </w:pPr>
            <w:ins w:id="12606" w:author="Consultants" w:date="2017-08-17T12:30:00Z">
              <w:del w:id="12607" w:author="Liezyl Liton" w:date="2017-08-21T18:12:00Z">
                <w:r w:rsidRPr="00617EC9" w:rsidDel="00F35AC3">
                  <w:rPr>
                    <w:rFonts w:ascii="Times New Roman" w:eastAsia="Times New Roman" w:hAnsi="Times New Roman" w:cs="Times New Roman"/>
                    <w:b/>
                    <w:bCs/>
                    <w:color w:val="000000"/>
                    <w:sz w:val="20"/>
                    <w:szCs w:val="20"/>
                    <w:lang w:eastAsia="en-PH"/>
                    <w:rPrChange w:id="12608" w:author="Liezyl Liton" w:date="2017-08-21T21:34:00Z">
                      <w:rPr>
                        <w:rFonts w:ascii="Times New Roman" w:eastAsia="Times New Roman" w:hAnsi="Times New Roman" w:cs="Times New Roman"/>
                        <w:b/>
                        <w:bCs/>
                        <w:color w:val="000000"/>
                        <w:sz w:val="18"/>
                        <w:szCs w:val="18"/>
                        <w:lang w:eastAsia="en-PH"/>
                      </w:rPr>
                    </w:rPrChange>
                  </w:rPr>
                  <w:delText>508.00</w:delText>
                </w:r>
              </w:del>
            </w:ins>
          </w:p>
        </w:tc>
        <w:tc>
          <w:tcPr>
            <w:tcW w:w="990" w:type="dxa"/>
            <w:shd w:val="clear" w:color="auto" w:fill="auto"/>
            <w:vAlign w:val="center"/>
          </w:tcPr>
          <w:p w14:paraId="563B4706" w14:textId="26FC94B6" w:rsidR="007E17BB" w:rsidRPr="00617EC9" w:rsidDel="00F35AC3" w:rsidRDefault="007E17BB">
            <w:pPr>
              <w:spacing w:after="0" w:line="240" w:lineRule="auto"/>
              <w:jc w:val="right"/>
              <w:rPr>
                <w:ins w:id="12609" w:author="Consultants" w:date="2017-08-17T12:28:00Z"/>
                <w:del w:id="12610" w:author="Liezyl Liton" w:date="2017-08-21T18:12:00Z"/>
                <w:rFonts w:ascii="Times New Roman" w:eastAsia="Times New Roman" w:hAnsi="Times New Roman" w:cs="Times New Roman"/>
                <w:b/>
                <w:bCs/>
                <w:color w:val="000000"/>
                <w:sz w:val="20"/>
                <w:szCs w:val="20"/>
                <w:lang w:eastAsia="en-PH"/>
                <w:rPrChange w:id="12611" w:author="Liezyl Liton" w:date="2017-08-21T21:34:00Z">
                  <w:rPr>
                    <w:ins w:id="12612" w:author="Consultants" w:date="2017-08-17T12:28:00Z"/>
                    <w:del w:id="12613" w:author="Liezyl Liton" w:date="2017-08-21T18:12:00Z"/>
                    <w:rFonts w:ascii="Times New Roman" w:eastAsia="Times New Roman" w:hAnsi="Times New Roman" w:cs="Times New Roman"/>
                    <w:b/>
                    <w:bCs/>
                    <w:caps/>
                    <w:color w:val="000000"/>
                    <w:kern w:val="2"/>
                    <w:sz w:val="18"/>
                    <w:szCs w:val="18"/>
                    <w:lang w:val="x-none" w:eastAsia="en-PH" w:bidi="km-KH"/>
                  </w:rPr>
                </w:rPrChange>
              </w:rPr>
              <w:pPrChange w:id="12614" w:author="Liezyl Liton" w:date="2017-08-21T18:01:00Z">
                <w:pPr>
                  <w:widowControl w:val="0"/>
                  <w:numPr>
                    <w:numId w:val="13"/>
                  </w:numPr>
                  <w:spacing w:before="240" w:after="0" w:line="240" w:lineRule="auto"/>
                  <w:jc w:val="right"/>
                  <w:outlineLvl w:val="0"/>
                </w:pPr>
              </w:pPrChange>
            </w:pPr>
            <w:ins w:id="12615" w:author="Consultants" w:date="2017-08-17T12:28:00Z">
              <w:del w:id="12616" w:author="Liezyl Liton" w:date="2017-08-21T18:12:00Z">
                <w:r w:rsidRPr="00617EC9" w:rsidDel="00F35AC3">
                  <w:rPr>
                    <w:rFonts w:ascii="Times New Roman" w:eastAsia="Times New Roman" w:hAnsi="Times New Roman" w:cs="Times New Roman"/>
                    <w:b/>
                    <w:bCs/>
                    <w:color w:val="000000"/>
                    <w:sz w:val="20"/>
                    <w:szCs w:val="20"/>
                    <w:lang w:eastAsia="en-PH"/>
                    <w:rPrChange w:id="12617" w:author="Liezyl Liton" w:date="2017-08-21T21:34:00Z">
                      <w:rPr>
                        <w:rFonts w:ascii="Times New Roman" w:eastAsia="Times New Roman" w:hAnsi="Times New Roman" w:cs="Times New Roman"/>
                        <w:b/>
                        <w:bCs/>
                        <w:color w:val="000000"/>
                        <w:sz w:val="18"/>
                        <w:szCs w:val="18"/>
                        <w:lang w:eastAsia="en-PH"/>
                      </w:rPr>
                    </w:rPrChange>
                  </w:rPr>
                  <w:delText>339,873.00</w:delText>
                </w:r>
              </w:del>
            </w:ins>
          </w:p>
        </w:tc>
        <w:tc>
          <w:tcPr>
            <w:tcW w:w="236" w:type="dxa"/>
            <w:shd w:val="clear" w:color="auto" w:fill="auto"/>
            <w:vAlign w:val="center"/>
          </w:tcPr>
          <w:p w14:paraId="3B208374" w14:textId="6FBEF3BF" w:rsidR="007E17BB" w:rsidRPr="00617EC9" w:rsidDel="00F35AC3" w:rsidRDefault="007E17BB">
            <w:pPr>
              <w:widowControl w:val="0"/>
              <w:numPr>
                <w:ilvl w:val="3"/>
                <w:numId w:val="13"/>
              </w:numPr>
              <w:spacing w:before="120" w:after="0" w:line="240" w:lineRule="auto"/>
              <w:ind w:left="720"/>
              <w:contextualSpacing/>
              <w:jc w:val="right"/>
              <w:outlineLvl w:val="3"/>
              <w:rPr>
                <w:ins w:id="12618" w:author="Consultants" w:date="2017-08-17T12:28:00Z"/>
                <w:del w:id="12619" w:author="Liezyl Liton" w:date="2017-08-21T18:12:00Z"/>
                <w:rFonts w:ascii="Times New Roman" w:eastAsia="Times New Roman" w:hAnsi="Times New Roman" w:cs="Times New Roman"/>
                <w:b/>
                <w:bCs/>
                <w:color w:val="000000"/>
                <w:sz w:val="20"/>
                <w:szCs w:val="20"/>
                <w:lang w:eastAsia="en-PH"/>
                <w:rPrChange w:id="12620" w:author="Liezyl Liton" w:date="2017-08-21T21:34:00Z">
                  <w:rPr>
                    <w:ins w:id="12621" w:author="Consultants" w:date="2017-08-17T12:28:00Z"/>
                    <w:del w:id="12622" w:author="Liezyl Liton" w:date="2017-08-21T18:12:00Z"/>
                    <w:rFonts w:ascii="Times New Roman" w:eastAsia="Times New Roman" w:hAnsi="Times New Roman" w:cs="Times New Roman"/>
                    <w:b/>
                    <w:bCs/>
                    <w:color w:val="000000"/>
                    <w:kern w:val="2"/>
                    <w:sz w:val="18"/>
                    <w:szCs w:val="18"/>
                    <w:lang w:val="x-none" w:eastAsia="en-PH" w:bidi="km-KH"/>
                  </w:rPr>
                </w:rPrChange>
              </w:rPr>
            </w:pPr>
            <w:ins w:id="12623" w:author="Consultants" w:date="2017-08-17T12:28:00Z">
              <w:del w:id="12624" w:author="Liezyl Liton" w:date="2017-08-21T18:12:00Z">
                <w:r w:rsidRPr="00617EC9" w:rsidDel="00F35AC3">
                  <w:rPr>
                    <w:rFonts w:ascii="Times New Roman" w:eastAsia="Times New Roman" w:hAnsi="Times New Roman" w:cs="Times New Roman"/>
                    <w:b/>
                    <w:bCs/>
                    <w:color w:val="000000"/>
                    <w:sz w:val="20"/>
                    <w:szCs w:val="20"/>
                    <w:lang w:eastAsia="en-PH"/>
                    <w:rPrChange w:id="12625" w:author="Liezyl Liton" w:date="2017-08-21T21:34:00Z">
                      <w:rPr>
                        <w:rFonts w:ascii="Times New Roman" w:eastAsia="Times New Roman" w:hAnsi="Times New Roman" w:cs="Times New Roman"/>
                        <w:b/>
                        <w:bCs/>
                        <w:color w:val="000000"/>
                        <w:sz w:val="18"/>
                        <w:szCs w:val="18"/>
                        <w:lang w:eastAsia="en-PH"/>
                      </w:rPr>
                    </w:rPrChange>
                  </w:rPr>
                  <w:delText>508.00</w:delText>
                </w:r>
              </w:del>
            </w:ins>
          </w:p>
        </w:tc>
        <w:tc>
          <w:tcPr>
            <w:tcW w:w="2437" w:type="dxa"/>
            <w:shd w:val="clear" w:color="auto" w:fill="auto"/>
            <w:vAlign w:val="center"/>
          </w:tcPr>
          <w:p w14:paraId="695FBD8C" w14:textId="25BDB3D1" w:rsidR="007E17BB" w:rsidRPr="00617EC9" w:rsidDel="00F35AC3" w:rsidRDefault="007E17BB">
            <w:pPr>
              <w:widowControl w:val="0"/>
              <w:numPr>
                <w:ilvl w:val="3"/>
                <w:numId w:val="13"/>
              </w:numPr>
              <w:spacing w:before="120" w:after="0" w:line="240" w:lineRule="auto"/>
              <w:ind w:left="720"/>
              <w:contextualSpacing/>
              <w:jc w:val="right"/>
              <w:outlineLvl w:val="3"/>
              <w:rPr>
                <w:ins w:id="12626" w:author="Consultants" w:date="2017-08-17T12:28:00Z"/>
                <w:del w:id="12627" w:author="Liezyl Liton" w:date="2017-08-21T18:12:00Z"/>
                <w:rFonts w:ascii="Times New Roman" w:eastAsia="Times New Roman" w:hAnsi="Times New Roman" w:cs="Times New Roman"/>
                <w:b/>
                <w:bCs/>
                <w:color w:val="000000"/>
                <w:sz w:val="20"/>
                <w:szCs w:val="20"/>
                <w:lang w:eastAsia="en-PH"/>
                <w:rPrChange w:id="12628" w:author="Liezyl Liton" w:date="2017-08-21T21:34:00Z">
                  <w:rPr>
                    <w:ins w:id="12629" w:author="Consultants" w:date="2017-08-17T12:28:00Z"/>
                    <w:del w:id="12630" w:author="Liezyl Liton" w:date="2017-08-21T18:12:00Z"/>
                    <w:rFonts w:ascii="Times New Roman" w:eastAsia="Times New Roman" w:hAnsi="Times New Roman" w:cs="Times New Roman"/>
                    <w:b/>
                    <w:bCs/>
                    <w:color w:val="000000"/>
                    <w:kern w:val="2"/>
                    <w:sz w:val="18"/>
                    <w:szCs w:val="18"/>
                    <w:lang w:val="x-none" w:eastAsia="en-PH" w:bidi="km-KH"/>
                  </w:rPr>
                </w:rPrChange>
              </w:rPr>
            </w:pPr>
            <w:ins w:id="12631" w:author="Consultants" w:date="2017-08-17T12:28:00Z">
              <w:del w:id="12632" w:author="Liezyl Liton" w:date="2017-08-19T18:59:00Z">
                <w:r w:rsidRPr="00617EC9" w:rsidDel="009832F6">
                  <w:rPr>
                    <w:rFonts w:ascii="Times New Roman" w:eastAsia="Times New Roman" w:hAnsi="Times New Roman" w:cs="Times New Roman"/>
                    <w:b/>
                    <w:bCs/>
                    <w:color w:val="000000"/>
                    <w:sz w:val="20"/>
                    <w:szCs w:val="20"/>
                    <w:lang w:eastAsia="en-PH"/>
                    <w:rPrChange w:id="12633" w:author="Liezyl Liton" w:date="2017-08-21T21:34:00Z">
                      <w:rPr>
                        <w:rFonts w:ascii="Times New Roman" w:eastAsia="Times New Roman" w:hAnsi="Times New Roman" w:cs="Times New Roman"/>
                        <w:b/>
                        <w:bCs/>
                        <w:color w:val="000000"/>
                        <w:sz w:val="18"/>
                        <w:szCs w:val="18"/>
                        <w:lang w:eastAsia="en-PH"/>
                      </w:rPr>
                    </w:rPrChange>
                  </w:rPr>
                  <w:delText>519,443.58</w:delText>
                </w:r>
              </w:del>
            </w:ins>
          </w:p>
        </w:tc>
        <w:tc>
          <w:tcPr>
            <w:tcW w:w="1170" w:type="dxa"/>
            <w:shd w:val="clear" w:color="auto" w:fill="auto"/>
            <w:vAlign w:val="center"/>
          </w:tcPr>
          <w:p w14:paraId="18F79DD8" w14:textId="3A438B16" w:rsidR="007E17BB" w:rsidRPr="00617EC9" w:rsidDel="00F35AC3" w:rsidRDefault="007E17BB">
            <w:pPr>
              <w:widowControl w:val="0"/>
              <w:numPr>
                <w:ilvl w:val="3"/>
                <w:numId w:val="13"/>
              </w:numPr>
              <w:spacing w:before="120" w:after="0" w:line="240" w:lineRule="auto"/>
              <w:ind w:left="720"/>
              <w:contextualSpacing/>
              <w:jc w:val="right"/>
              <w:outlineLvl w:val="3"/>
              <w:rPr>
                <w:ins w:id="12634" w:author="Consultants" w:date="2017-08-17T12:28:00Z"/>
                <w:del w:id="12635" w:author="Liezyl Liton" w:date="2017-08-21T18:12:00Z"/>
                <w:rFonts w:ascii="Times New Roman" w:eastAsia="Times New Roman" w:hAnsi="Times New Roman" w:cs="Times New Roman"/>
                <w:b/>
                <w:bCs/>
                <w:color w:val="000000"/>
                <w:sz w:val="20"/>
                <w:szCs w:val="20"/>
                <w:lang w:eastAsia="en-PH"/>
                <w:rPrChange w:id="12636" w:author="Liezyl Liton" w:date="2017-08-21T21:34:00Z">
                  <w:rPr>
                    <w:ins w:id="12637" w:author="Consultants" w:date="2017-08-17T12:28:00Z"/>
                    <w:del w:id="12638" w:author="Liezyl Liton" w:date="2017-08-21T18:12:00Z"/>
                    <w:rFonts w:ascii="Times New Roman" w:eastAsia="Times New Roman" w:hAnsi="Times New Roman" w:cs="Times New Roman"/>
                    <w:b/>
                    <w:bCs/>
                    <w:color w:val="000000"/>
                    <w:kern w:val="2"/>
                    <w:sz w:val="18"/>
                    <w:szCs w:val="18"/>
                    <w:lang w:val="x-none" w:eastAsia="en-PH" w:bidi="km-KH"/>
                  </w:rPr>
                </w:rPrChange>
              </w:rPr>
            </w:pPr>
            <w:ins w:id="12639" w:author="Consultants" w:date="2017-08-17T12:28:00Z">
              <w:del w:id="12640" w:author="Liezyl Liton" w:date="2017-08-19T18:59:00Z">
                <w:r w:rsidRPr="00617EC9" w:rsidDel="00E54EC2">
                  <w:rPr>
                    <w:rFonts w:ascii="Times New Roman" w:eastAsia="Times New Roman" w:hAnsi="Times New Roman" w:cs="Times New Roman"/>
                    <w:b/>
                    <w:bCs/>
                    <w:color w:val="000000"/>
                    <w:sz w:val="20"/>
                    <w:szCs w:val="20"/>
                    <w:lang w:eastAsia="en-PH"/>
                    <w:rPrChange w:id="12641" w:author="Liezyl Liton" w:date="2017-08-21T21:34:00Z">
                      <w:rPr>
                        <w:rFonts w:ascii="Times New Roman" w:eastAsia="Times New Roman" w:hAnsi="Times New Roman" w:cs="Times New Roman"/>
                        <w:b/>
                        <w:bCs/>
                        <w:color w:val="000000"/>
                        <w:sz w:val="18"/>
                        <w:szCs w:val="18"/>
                        <w:lang w:eastAsia="en-PH"/>
                      </w:rPr>
                    </w:rPrChange>
                  </w:rPr>
                  <w:delText>1,527.00</w:delText>
                </w:r>
              </w:del>
            </w:ins>
          </w:p>
        </w:tc>
        <w:tc>
          <w:tcPr>
            <w:tcW w:w="1378" w:type="dxa"/>
            <w:shd w:val="clear" w:color="auto" w:fill="auto"/>
            <w:vAlign w:val="center"/>
          </w:tcPr>
          <w:p w14:paraId="6E6F3637" w14:textId="285A439A" w:rsidR="007E17BB" w:rsidRPr="00617EC9" w:rsidDel="00F35AC3" w:rsidRDefault="007E17BB">
            <w:pPr>
              <w:widowControl w:val="0"/>
              <w:numPr>
                <w:ilvl w:val="3"/>
                <w:numId w:val="13"/>
              </w:numPr>
              <w:spacing w:before="120" w:after="0" w:line="240" w:lineRule="auto"/>
              <w:jc w:val="right"/>
              <w:outlineLvl w:val="3"/>
              <w:rPr>
                <w:ins w:id="12642" w:author="Consultants" w:date="2017-08-17T12:28:00Z"/>
                <w:del w:id="12643" w:author="Liezyl Liton" w:date="2017-08-21T18:12:00Z"/>
                <w:rFonts w:ascii="Times New Roman" w:eastAsia="Times New Roman" w:hAnsi="Times New Roman" w:cs="Times New Roman"/>
                <w:b/>
                <w:bCs/>
                <w:color w:val="000000"/>
                <w:sz w:val="20"/>
                <w:szCs w:val="20"/>
                <w:lang w:eastAsia="en-PH"/>
                <w:rPrChange w:id="12644" w:author="Liezyl Liton" w:date="2017-08-21T21:34:00Z">
                  <w:rPr>
                    <w:ins w:id="12645" w:author="Consultants" w:date="2017-08-17T12:28:00Z"/>
                    <w:del w:id="12646" w:author="Liezyl Liton" w:date="2017-08-21T18:12:00Z"/>
                    <w:rFonts w:ascii="Times New Roman" w:eastAsia="Times New Roman" w:hAnsi="Times New Roman" w:cs="Times New Roman"/>
                    <w:b/>
                    <w:bCs/>
                    <w:color w:val="000000"/>
                    <w:kern w:val="2"/>
                    <w:sz w:val="18"/>
                    <w:szCs w:val="18"/>
                    <w:lang w:val="x-none" w:eastAsia="en-PH" w:bidi="km-KH"/>
                  </w:rPr>
                </w:rPrChange>
              </w:rPr>
            </w:pPr>
            <w:ins w:id="12647" w:author="Consultants" w:date="2017-08-17T12:28:00Z">
              <w:del w:id="12648" w:author="Liezyl Liton" w:date="2017-08-21T18:12:00Z">
                <w:r w:rsidRPr="00617EC9" w:rsidDel="00F35AC3">
                  <w:rPr>
                    <w:rFonts w:ascii="Times New Roman" w:eastAsia="Times New Roman" w:hAnsi="Times New Roman" w:cs="Times New Roman"/>
                    <w:b/>
                    <w:bCs/>
                    <w:color w:val="000000"/>
                    <w:sz w:val="20"/>
                    <w:szCs w:val="20"/>
                    <w:lang w:eastAsia="en-PH"/>
                    <w:rPrChange w:id="12649" w:author="Liezyl Liton" w:date="2017-08-21T21:34:00Z">
                      <w:rPr>
                        <w:rFonts w:ascii="Times New Roman" w:eastAsia="Times New Roman" w:hAnsi="Times New Roman" w:cs="Times New Roman"/>
                        <w:b/>
                        <w:bCs/>
                        <w:color w:val="000000"/>
                        <w:sz w:val="18"/>
                        <w:szCs w:val="18"/>
                        <w:lang w:eastAsia="en-PH"/>
                      </w:rPr>
                    </w:rPrChange>
                  </w:rPr>
                  <w:delText>1,123,462.20</w:delText>
                </w:r>
              </w:del>
            </w:ins>
          </w:p>
        </w:tc>
      </w:tr>
    </w:tbl>
    <w:p w14:paraId="0CA888EF" w14:textId="4E8B8FBD" w:rsidR="00D637B4" w:rsidRPr="00537CB8" w:rsidDel="00137D8B" w:rsidRDefault="00537CB8">
      <w:pPr>
        <w:rPr>
          <w:ins w:id="12650" w:author="John Junico Bernados" w:date="2017-08-23T22:13:00Z"/>
          <w:del w:id="12651" w:author="Jen" w:date="2017-08-25T12:48:00Z"/>
          <w:rFonts w:ascii="Times New Roman" w:hAnsi="Times New Roman" w:cs="Times New Roman"/>
          <w:b/>
          <w:i/>
          <w:color w:val="FF0000"/>
          <w:sz w:val="18"/>
          <w:szCs w:val="18"/>
          <w:rPrChange w:id="12652" w:author="John Junico Bernados" w:date="2017-08-23T22:16:00Z">
            <w:rPr>
              <w:ins w:id="12653" w:author="John Junico Bernados" w:date="2017-08-23T22:13:00Z"/>
              <w:del w:id="12654" w:author="Jen" w:date="2017-08-25T12:48:00Z"/>
              <w:rFonts w:ascii="Times New Roman" w:hAnsi="Times New Roman" w:cs="Times New Roman"/>
              <w:i/>
              <w:sz w:val="18"/>
              <w:szCs w:val="18"/>
            </w:rPr>
          </w:rPrChange>
        </w:rPr>
        <w:pPrChange w:id="12655" w:author="Jen" w:date="2017-08-25T13:43:00Z">
          <w:pPr>
            <w:ind w:left="360"/>
          </w:pPr>
        </w:pPrChange>
      </w:pPr>
      <w:ins w:id="12656" w:author="John Junico Bernados" w:date="2017-08-23T22:15:00Z">
        <w:del w:id="12657" w:author="Jen" w:date="2017-08-25T12:48:00Z">
          <w:r w:rsidRPr="009C497F" w:rsidDel="00137D8B">
            <w:rPr>
              <w:rFonts w:ascii="Times New Roman" w:hAnsi="Times New Roman" w:cs="Times New Roman"/>
              <w:b/>
              <w:i/>
              <w:color w:val="FF0000"/>
              <w:sz w:val="18"/>
              <w:szCs w:val="18"/>
              <w:highlight w:val="yellow"/>
              <w:rPrChange w:id="12658" w:author="Jen" w:date="2017-08-25T11:39:00Z">
                <w:rPr>
                  <w:rFonts w:ascii="Times New Roman" w:hAnsi="Times New Roman" w:cs="Times New Roman"/>
                  <w:i/>
                  <w:sz w:val="18"/>
                  <w:szCs w:val="18"/>
                </w:rPr>
              </w:rPrChange>
            </w:rPr>
            <w:delText xml:space="preserve">Include </w:delText>
          </w:r>
        </w:del>
      </w:ins>
      <w:ins w:id="12659" w:author="John Junico Bernados" w:date="2017-08-23T22:16:00Z">
        <w:del w:id="12660" w:author="Jen" w:date="2017-08-25T12:48:00Z">
          <w:r w:rsidRPr="009C497F" w:rsidDel="00137D8B">
            <w:rPr>
              <w:rFonts w:ascii="Times New Roman" w:hAnsi="Times New Roman" w:cs="Times New Roman"/>
              <w:b/>
              <w:i/>
              <w:color w:val="FF0000"/>
              <w:sz w:val="18"/>
              <w:szCs w:val="18"/>
              <w:highlight w:val="yellow"/>
              <w:rPrChange w:id="12661" w:author="Jen" w:date="2017-08-25T11:39:00Z">
                <w:rPr>
                  <w:rFonts w:ascii="Times New Roman" w:hAnsi="Times New Roman" w:cs="Times New Roman"/>
                  <w:i/>
                  <w:sz w:val="18"/>
                  <w:szCs w:val="18"/>
                </w:rPr>
              </w:rPrChange>
            </w:rPr>
            <w:delText xml:space="preserve">footnote </w:delText>
          </w:r>
        </w:del>
      </w:ins>
      <w:ins w:id="12662" w:author="John Junico Bernados" w:date="2017-08-23T22:15:00Z">
        <w:del w:id="12663" w:author="Jen" w:date="2017-08-25T12:48:00Z">
          <w:r w:rsidRPr="009C497F" w:rsidDel="00137D8B">
            <w:rPr>
              <w:rFonts w:ascii="Times New Roman" w:hAnsi="Times New Roman" w:cs="Times New Roman"/>
              <w:b/>
              <w:i/>
              <w:color w:val="FF0000"/>
              <w:sz w:val="18"/>
              <w:szCs w:val="18"/>
              <w:highlight w:val="yellow"/>
              <w:rPrChange w:id="12664" w:author="Jen" w:date="2017-08-25T11:39:00Z">
                <w:rPr>
                  <w:rFonts w:ascii="Times New Roman" w:hAnsi="Times New Roman" w:cs="Times New Roman"/>
                  <w:i/>
                  <w:sz w:val="18"/>
                  <w:szCs w:val="18"/>
                </w:rPr>
              </w:rPrChange>
            </w:rPr>
            <w:delText xml:space="preserve">data on plant harvest season to serve as basis for </w:delText>
          </w:r>
        </w:del>
      </w:ins>
      <w:ins w:id="12665" w:author="John Junico Bernados" w:date="2017-08-23T22:49:00Z">
        <w:del w:id="12666" w:author="Jen" w:date="2017-08-25T12:48:00Z">
          <w:r w:rsidR="00982537" w:rsidRPr="009C497F" w:rsidDel="00137D8B">
            <w:rPr>
              <w:rFonts w:ascii="Times New Roman" w:hAnsi="Times New Roman" w:cs="Times New Roman"/>
              <w:b/>
              <w:i/>
              <w:color w:val="FF0000"/>
              <w:sz w:val="18"/>
              <w:szCs w:val="18"/>
              <w:highlight w:val="yellow"/>
              <w:rPrChange w:id="12667" w:author="Jen" w:date="2017-08-25T11:39:00Z">
                <w:rPr>
                  <w:rFonts w:ascii="Times New Roman" w:hAnsi="Times New Roman" w:cs="Times New Roman"/>
                  <w:b/>
                  <w:i/>
                  <w:color w:val="FF0000"/>
                  <w:sz w:val="18"/>
                  <w:szCs w:val="18"/>
                </w:rPr>
              </w:rPrChange>
            </w:rPr>
            <w:delText>the payment of</w:delText>
          </w:r>
        </w:del>
      </w:ins>
      <w:ins w:id="12668" w:author="John Junico Bernados" w:date="2017-08-23T22:15:00Z">
        <w:del w:id="12669" w:author="Jen" w:date="2017-08-25T12:48:00Z">
          <w:r w:rsidRPr="009C497F" w:rsidDel="00137D8B">
            <w:rPr>
              <w:rFonts w:ascii="Times New Roman" w:hAnsi="Times New Roman" w:cs="Times New Roman"/>
              <w:b/>
              <w:i/>
              <w:color w:val="FF0000"/>
              <w:sz w:val="18"/>
              <w:szCs w:val="18"/>
              <w:highlight w:val="yellow"/>
              <w:rPrChange w:id="12670" w:author="Jen" w:date="2017-08-25T11:39:00Z">
                <w:rPr>
                  <w:rFonts w:ascii="Times New Roman" w:hAnsi="Times New Roman" w:cs="Times New Roman"/>
                  <w:i/>
                  <w:sz w:val="18"/>
                  <w:szCs w:val="18"/>
                </w:rPr>
              </w:rPrChange>
            </w:rPr>
            <w:delText xml:space="preserve"> income loss (average of how many harvests?)</w:delText>
          </w:r>
        </w:del>
      </w:ins>
    </w:p>
    <w:p w14:paraId="717A7FBC" w14:textId="77777777" w:rsidR="00CA3F03" w:rsidRPr="00617EC9" w:rsidRDefault="00CA3F03">
      <w:pPr>
        <w:rPr>
          <w:ins w:id="12671" w:author="Liezyl Liton" w:date="2017-08-21T18:24:00Z"/>
          <w:rFonts w:ascii="Times New Roman" w:hAnsi="Times New Roman" w:cs="Times New Roman"/>
          <w:i/>
          <w:sz w:val="18"/>
          <w:szCs w:val="18"/>
        </w:rPr>
        <w:pPrChange w:id="12672" w:author="Jen" w:date="2017-08-25T13:43:00Z">
          <w:pPr>
            <w:ind w:left="360"/>
          </w:pPr>
        </w:pPrChange>
      </w:pPr>
    </w:p>
    <w:p w14:paraId="32A1EF3C" w14:textId="044E5A20" w:rsidR="002A0616" w:rsidRPr="00617EC9" w:rsidDel="00F35AC3" w:rsidRDefault="002A0616" w:rsidP="002A0616">
      <w:pPr>
        <w:spacing w:after="0" w:line="240" w:lineRule="auto"/>
        <w:ind w:hanging="806"/>
        <w:jc w:val="both"/>
        <w:rPr>
          <w:ins w:id="12673" w:author="Consultants" w:date="2017-08-17T12:28:00Z"/>
          <w:del w:id="12674" w:author="Liezyl Liton" w:date="2017-08-21T18:12:00Z"/>
          <w:rFonts w:ascii="Times New Roman" w:hAnsi="Times New Roman" w:cs="Times New Roman"/>
          <w:i/>
          <w:sz w:val="18"/>
          <w:szCs w:val="18"/>
        </w:rPr>
      </w:pPr>
      <w:ins w:id="12675" w:author="Consultants" w:date="2017-08-17T12:28:00Z">
        <w:del w:id="12676" w:author="Liezyl Liton" w:date="2017-08-21T18:12:00Z">
          <w:r w:rsidRPr="00617EC9" w:rsidDel="00F35AC3">
            <w:rPr>
              <w:rFonts w:ascii="Times New Roman" w:hAnsi="Times New Roman" w:cs="Times New Roman"/>
              <w:i/>
              <w:sz w:val="18"/>
              <w:szCs w:val="18"/>
            </w:rPr>
            <w:delText xml:space="preserve">       </w:delText>
          </w:r>
        </w:del>
      </w:ins>
      <w:ins w:id="12677" w:author="John Junico Bernados" w:date="2017-08-18T21:04:00Z">
        <w:del w:id="12678" w:author="Liezyl Liton" w:date="2017-08-21T18:12:00Z">
          <w:r w:rsidR="00701041" w:rsidRPr="00617EC9" w:rsidDel="00F35AC3">
            <w:rPr>
              <w:rFonts w:ascii="Times New Roman" w:hAnsi="Times New Roman" w:cs="Times New Roman"/>
              <w:i/>
              <w:sz w:val="18"/>
              <w:szCs w:val="18"/>
            </w:rPr>
            <w:tab/>
          </w:r>
          <w:r w:rsidR="00701041" w:rsidRPr="00617EC9" w:rsidDel="00F35AC3">
            <w:rPr>
              <w:rFonts w:ascii="Times New Roman" w:hAnsi="Times New Roman" w:cs="Times New Roman"/>
              <w:i/>
              <w:sz w:val="18"/>
              <w:szCs w:val="18"/>
            </w:rPr>
            <w:tab/>
          </w:r>
        </w:del>
        <w:del w:id="12679" w:author="Liezyl Liton" w:date="2017-08-19T17:21:00Z">
          <w:r w:rsidR="00701041" w:rsidRPr="00617EC9" w:rsidDel="00DE3AE3">
            <w:rPr>
              <w:rFonts w:ascii="Times New Roman" w:hAnsi="Times New Roman" w:cs="Times New Roman"/>
              <w:i/>
              <w:sz w:val="18"/>
              <w:szCs w:val="18"/>
            </w:rPr>
            <w:tab/>
          </w:r>
        </w:del>
      </w:ins>
      <w:ins w:id="12680" w:author="Consultants" w:date="2017-08-17T12:28:00Z">
        <w:del w:id="12681" w:author="Liezyl Liton" w:date="2017-08-21T18:12:00Z">
          <w:r w:rsidRPr="00617EC9" w:rsidDel="00F35AC3">
            <w:rPr>
              <w:rFonts w:ascii="Times New Roman" w:hAnsi="Times New Roman" w:cs="Times New Roman"/>
              <w:i/>
              <w:sz w:val="18"/>
              <w:szCs w:val="18"/>
            </w:rPr>
            <w:delText>Source: Gaia DMS Team, July 2017</w:delText>
          </w:r>
        </w:del>
      </w:ins>
      <w:ins w:id="12682" w:author="John Junico Bernados" w:date="2017-08-18T20:56:00Z">
        <w:del w:id="12683" w:author="Liezyl Liton" w:date="2017-08-21T18:12:00Z">
          <w:r w:rsidR="00701041" w:rsidRPr="00617EC9" w:rsidDel="00F35AC3">
            <w:rPr>
              <w:rFonts w:ascii="Times New Roman" w:hAnsi="Times New Roman" w:cs="Times New Roman"/>
              <w:i/>
              <w:sz w:val="18"/>
              <w:szCs w:val="18"/>
            </w:rPr>
            <w:delText>JICA Study Team</w:delText>
          </w:r>
        </w:del>
      </w:ins>
    </w:p>
    <w:p w14:paraId="09639BE1" w14:textId="1C875A36" w:rsidR="002A0616" w:rsidRPr="00617EC9" w:rsidDel="00F35AC3" w:rsidRDefault="002A0616">
      <w:pPr>
        <w:spacing w:after="0" w:line="240" w:lineRule="auto"/>
        <w:ind w:left="-360" w:hanging="450"/>
        <w:rPr>
          <w:ins w:id="12684" w:author="Consultants" w:date="2017-08-17T12:28:00Z"/>
          <w:del w:id="12685" w:author="Liezyl Liton" w:date="2017-08-21T18:12:00Z"/>
          <w:rFonts w:ascii="Times New Roman" w:hAnsi="Times New Roman" w:cs="Times New Roman"/>
          <w:i/>
          <w:sz w:val="18"/>
          <w:szCs w:val="18"/>
        </w:rPr>
      </w:pPr>
      <w:ins w:id="12686" w:author="Consultants" w:date="2017-08-17T12:28:00Z">
        <w:del w:id="12687" w:author="Liezyl Liton" w:date="2017-08-21T18:12:00Z">
          <w:r w:rsidRPr="00617EC9" w:rsidDel="00F35AC3">
            <w:rPr>
              <w:rFonts w:ascii="Times New Roman" w:hAnsi="Times New Roman" w:cs="Times New Roman"/>
              <w:i/>
              <w:sz w:val="18"/>
              <w:szCs w:val="18"/>
            </w:rPr>
            <w:delText xml:space="preserve">       Note: 1) Fruit bearing trees: Mango, Coconut/ Buco, Jackfruit/ Langka, Santol, Duhat, Tamarind/ Sampaloc, Aratiles/ Manzanita, Guava/   </w:delText>
          </w:r>
        </w:del>
      </w:ins>
    </w:p>
    <w:p w14:paraId="4D5FBA5D" w14:textId="0665BA9F" w:rsidR="002A0616" w:rsidRPr="00617EC9" w:rsidDel="00F35AC3" w:rsidRDefault="002A0616">
      <w:pPr>
        <w:spacing w:after="0" w:line="240" w:lineRule="auto"/>
        <w:ind w:left="-360" w:hanging="450"/>
        <w:rPr>
          <w:ins w:id="12688" w:author="Consultants" w:date="2017-08-17T12:28:00Z"/>
          <w:del w:id="12689" w:author="Liezyl Liton" w:date="2017-08-21T18:12:00Z"/>
          <w:rFonts w:ascii="Times New Roman" w:hAnsi="Times New Roman" w:cs="Times New Roman"/>
          <w:i/>
          <w:sz w:val="18"/>
          <w:szCs w:val="18"/>
        </w:rPr>
      </w:pPr>
      <w:ins w:id="12690" w:author="Consultants" w:date="2017-08-17T12:28:00Z">
        <w:del w:id="12691" w:author="Liezyl Liton" w:date="2017-08-21T18:12:00Z">
          <w:r w:rsidRPr="00617EC9" w:rsidDel="00F35AC3">
            <w:rPr>
              <w:rFonts w:ascii="Times New Roman" w:hAnsi="Times New Roman" w:cs="Times New Roman"/>
              <w:i/>
              <w:sz w:val="18"/>
              <w:szCs w:val="18"/>
            </w:rPr>
            <w:delText xml:space="preserve">                    Bayabas, Macopa, Kaimito, Avocado, Atis, Casoy/ Kasuy</w:delText>
          </w:r>
        </w:del>
      </w:ins>
    </w:p>
    <w:p w14:paraId="6C7D6164" w14:textId="07B512B9" w:rsidR="002A0616" w:rsidRPr="00617EC9" w:rsidDel="00F35AC3" w:rsidRDefault="002A0616">
      <w:pPr>
        <w:spacing w:after="0" w:line="240" w:lineRule="auto"/>
        <w:ind w:left="-360" w:hanging="450"/>
        <w:rPr>
          <w:ins w:id="12692" w:author="Consultants" w:date="2017-08-17T12:28:00Z"/>
          <w:del w:id="12693" w:author="Liezyl Liton" w:date="2017-08-21T18:12:00Z"/>
          <w:rFonts w:ascii="Times New Roman" w:hAnsi="Times New Roman" w:cs="Times New Roman"/>
          <w:i/>
          <w:sz w:val="18"/>
          <w:szCs w:val="18"/>
        </w:rPr>
        <w:pPrChange w:id="12694" w:author="Patricia Erika" w:date="2017-08-19T02:53:00Z">
          <w:pPr>
            <w:spacing w:after="0" w:line="240" w:lineRule="auto"/>
            <w:ind w:left="-90" w:hanging="720"/>
          </w:pPr>
        </w:pPrChange>
      </w:pPr>
      <w:ins w:id="12695" w:author="Consultants" w:date="2017-08-17T12:28:00Z">
        <w:del w:id="12696" w:author="Liezyl Liton" w:date="2017-08-21T18:12:00Z">
          <w:r w:rsidRPr="00617EC9" w:rsidDel="00F35AC3">
            <w:rPr>
              <w:rFonts w:ascii="Times New Roman" w:hAnsi="Times New Roman" w:cs="Times New Roman"/>
              <w:i/>
              <w:sz w:val="18"/>
              <w:szCs w:val="18"/>
            </w:rPr>
            <w:tab/>
            <w:delText>2) Timber, Non-fruit bearing trees: Narra, Acacia, Talisay, Bangkal, Balite</w:delText>
          </w:r>
        </w:del>
      </w:ins>
    </w:p>
    <w:p w14:paraId="210E30D7" w14:textId="02C62028" w:rsidR="002A0616" w:rsidRPr="00617EC9" w:rsidDel="00F35AC3" w:rsidRDefault="002A0616">
      <w:pPr>
        <w:spacing w:after="0" w:line="240" w:lineRule="auto"/>
        <w:ind w:left="-360" w:hanging="450"/>
        <w:rPr>
          <w:ins w:id="12697" w:author="Consultants" w:date="2017-08-17T12:28:00Z"/>
          <w:del w:id="12698" w:author="Liezyl Liton" w:date="2017-08-21T18:12:00Z"/>
          <w:rFonts w:ascii="Times New Roman" w:hAnsi="Times New Roman" w:cs="Times New Roman"/>
          <w:i/>
          <w:sz w:val="18"/>
          <w:szCs w:val="18"/>
        </w:rPr>
        <w:pPrChange w:id="12699" w:author="Patricia Erika" w:date="2017-08-19T02:53:00Z">
          <w:pPr>
            <w:spacing w:after="0" w:line="240" w:lineRule="auto"/>
            <w:ind w:left="-90" w:hanging="720"/>
          </w:pPr>
        </w:pPrChange>
      </w:pPr>
      <w:ins w:id="12700" w:author="Consultants" w:date="2017-08-17T12:28:00Z">
        <w:del w:id="12701" w:author="Liezyl Liton" w:date="2017-08-21T18:12:00Z">
          <w:r w:rsidRPr="00617EC9" w:rsidDel="00F35AC3">
            <w:rPr>
              <w:rFonts w:ascii="Times New Roman" w:hAnsi="Times New Roman" w:cs="Times New Roman"/>
              <w:i/>
              <w:sz w:val="18"/>
              <w:szCs w:val="18"/>
            </w:rPr>
            <w:delText xml:space="preserve">                3) Plants, Cash crops: Banana, Papaya, Atsuete, Malunggay, Cassava, Cacao</w:delText>
          </w:r>
        </w:del>
      </w:ins>
    </w:p>
    <w:p w14:paraId="38747728" w14:textId="05CC4366" w:rsidR="002A0616" w:rsidRPr="00617EC9" w:rsidDel="00F35AC3" w:rsidRDefault="002A0616">
      <w:pPr>
        <w:spacing w:after="0" w:line="240" w:lineRule="auto"/>
        <w:ind w:left="-360" w:hanging="450"/>
        <w:rPr>
          <w:ins w:id="12702" w:author="Consultants" w:date="2017-08-17T12:28:00Z"/>
          <w:del w:id="12703" w:author="Liezyl Liton" w:date="2017-08-21T18:12:00Z"/>
          <w:rFonts w:ascii="Times New Roman" w:hAnsi="Times New Roman" w:cs="Times New Roman"/>
          <w:b/>
          <w:i/>
          <w:sz w:val="24"/>
          <w:szCs w:val="24"/>
        </w:rPr>
        <w:pPrChange w:id="12704" w:author="Patricia Erika" w:date="2017-08-19T02:53:00Z">
          <w:pPr>
            <w:ind w:left="360"/>
          </w:pPr>
        </w:pPrChange>
      </w:pPr>
    </w:p>
    <w:p w14:paraId="670C0535" w14:textId="0842619F" w:rsidR="002A0616" w:rsidRPr="00617EC9" w:rsidDel="00F35AC3" w:rsidRDefault="002A0616">
      <w:pPr>
        <w:rPr>
          <w:ins w:id="12705" w:author="Consultants" w:date="2017-08-17T12:27:00Z"/>
          <w:del w:id="12706" w:author="Liezyl Liton" w:date="2017-08-21T18:12:00Z"/>
          <w:rFonts w:ascii="Times New Roman" w:hAnsi="Times New Roman" w:cs="Times New Roman"/>
          <w:b/>
          <w:i/>
          <w:sz w:val="24"/>
          <w:szCs w:val="24"/>
        </w:rPr>
        <w:pPrChange w:id="12707" w:author="Consultants" w:date="2017-08-17T12:28:00Z">
          <w:pPr>
            <w:ind w:left="360"/>
          </w:pPr>
        </w:pPrChange>
      </w:pPr>
    </w:p>
    <w:p w14:paraId="5330ADA0" w14:textId="75A7D8C1" w:rsidR="002A0616" w:rsidRPr="00617EC9" w:rsidDel="00F35AC3" w:rsidRDefault="002A0616" w:rsidP="00CA49C4">
      <w:pPr>
        <w:ind w:left="360"/>
        <w:rPr>
          <w:del w:id="12708" w:author="Liezyl Liton" w:date="2017-08-21T18:12:00Z"/>
          <w:rFonts w:ascii="Times New Roman" w:hAnsi="Times New Roman" w:cs="Times New Roman"/>
          <w:b/>
          <w:i/>
          <w:sz w:val="24"/>
          <w:szCs w:val="24"/>
        </w:rPr>
      </w:pPr>
    </w:p>
    <w:p w14:paraId="0D81B822" w14:textId="43336A6A" w:rsidR="006D0B8C" w:rsidRPr="00617EC9" w:rsidDel="00F35AC3" w:rsidRDefault="006D0B8C" w:rsidP="00CA49C4">
      <w:pPr>
        <w:ind w:left="360"/>
        <w:rPr>
          <w:ins w:id="12709" w:author="Patricia Erika" w:date="2017-08-19T02:53:00Z"/>
          <w:del w:id="12710" w:author="Liezyl Liton" w:date="2017-08-21T18:12:00Z"/>
          <w:rFonts w:ascii="Times New Roman" w:hAnsi="Times New Roman" w:cs="Times New Roman"/>
          <w:b/>
          <w:sz w:val="24"/>
          <w:szCs w:val="24"/>
        </w:rPr>
      </w:pPr>
    </w:p>
    <w:p w14:paraId="44819E22" w14:textId="77777777" w:rsidR="00FC6F80" w:rsidRPr="00617EC9" w:rsidRDefault="00226660" w:rsidP="00CA49C4">
      <w:pPr>
        <w:ind w:left="360"/>
        <w:rPr>
          <w:rFonts w:ascii="Times New Roman" w:hAnsi="Times New Roman" w:cs="Times New Roman"/>
          <w:b/>
          <w:sz w:val="24"/>
          <w:szCs w:val="24"/>
        </w:rPr>
      </w:pPr>
      <w:r w:rsidRPr="00617EC9">
        <w:rPr>
          <w:rFonts w:ascii="Times New Roman" w:hAnsi="Times New Roman" w:cs="Times New Roman"/>
          <w:b/>
          <w:sz w:val="24"/>
          <w:szCs w:val="24"/>
        </w:rPr>
        <w:t>12.1.6</w:t>
      </w:r>
      <w:r w:rsidRPr="00617EC9">
        <w:rPr>
          <w:rFonts w:ascii="Times New Roman" w:hAnsi="Times New Roman" w:cs="Times New Roman"/>
          <w:b/>
          <w:sz w:val="24"/>
          <w:szCs w:val="24"/>
        </w:rPr>
        <w:tab/>
      </w:r>
      <w:r w:rsidR="00FC6F80" w:rsidRPr="00617EC9">
        <w:rPr>
          <w:rFonts w:ascii="Times New Roman" w:hAnsi="Times New Roman" w:cs="Times New Roman"/>
          <w:b/>
          <w:sz w:val="24"/>
          <w:szCs w:val="24"/>
        </w:rPr>
        <w:t>Special Assistance for Vulnerable Groups</w:t>
      </w:r>
    </w:p>
    <w:p w14:paraId="3B9C5784" w14:textId="77777777" w:rsidR="00FC6F80" w:rsidRPr="00617EC9" w:rsidRDefault="00FC6F80">
      <w:pPr>
        <w:ind w:left="360" w:firstLine="360"/>
        <w:jc w:val="both"/>
        <w:rPr>
          <w:rFonts w:ascii="Times New Roman" w:hAnsi="Times New Roman" w:cs="Times New Roman"/>
          <w:sz w:val="24"/>
          <w:szCs w:val="24"/>
        </w:rPr>
        <w:pPrChange w:id="12711" w:author="Liezyl Liton" w:date="2017-08-21T21:55:00Z">
          <w:pPr>
            <w:ind w:left="360"/>
            <w:jc w:val="both"/>
          </w:pPr>
        </w:pPrChange>
      </w:pPr>
      <w:r w:rsidRPr="00617EC9">
        <w:rPr>
          <w:rFonts w:ascii="Times New Roman" w:hAnsi="Times New Roman" w:cs="Times New Roman"/>
          <w:sz w:val="24"/>
          <w:szCs w:val="24"/>
        </w:rPr>
        <w:t>The estimated cost of the special assistance for vulnerable groups was calculated based on the data taken from the socio economic</w:t>
      </w:r>
      <w:r w:rsidR="00236B15" w:rsidRPr="00617EC9">
        <w:rPr>
          <w:rFonts w:ascii="Times New Roman" w:hAnsi="Times New Roman" w:cs="Times New Roman"/>
          <w:sz w:val="24"/>
          <w:szCs w:val="24"/>
        </w:rPr>
        <w:t xml:space="preserve"> profile summarized in Chapter </w:t>
      </w:r>
      <w:r w:rsidRPr="00617EC9">
        <w:rPr>
          <w:rFonts w:ascii="Times New Roman" w:hAnsi="Times New Roman" w:cs="Times New Roman"/>
          <w:sz w:val="24"/>
          <w:szCs w:val="24"/>
        </w:rPr>
        <w:t xml:space="preserve">4. </w:t>
      </w:r>
      <w:r w:rsidRPr="00617EC9">
        <w:rPr>
          <w:rFonts w:ascii="Times New Roman" w:hAnsi="Times New Roman" w:cs="Times New Roman"/>
          <w:b/>
          <w:sz w:val="24"/>
          <w:szCs w:val="24"/>
        </w:rPr>
        <w:t>Table 4.4-3</w:t>
      </w:r>
      <w:r w:rsidRPr="00617EC9">
        <w:rPr>
          <w:rFonts w:ascii="Times New Roman" w:hAnsi="Times New Roman" w:cs="Times New Roman"/>
          <w:sz w:val="24"/>
          <w:szCs w:val="24"/>
        </w:rPr>
        <w:t xml:space="preserve"> shows the total number of the vulnerable PAPs. This allowance for vulnerable groups is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10,000 per households, but will not be provided in cash to the respective households.</w:t>
      </w:r>
    </w:p>
    <w:p w14:paraId="592C7C60" w14:textId="01E7DA23" w:rsidR="00103306" w:rsidRPr="009C497F" w:rsidRDefault="00FC6F80">
      <w:pPr>
        <w:ind w:left="360" w:firstLine="360"/>
        <w:jc w:val="both"/>
        <w:rPr>
          <w:ins w:id="12712" w:author="Liezyl Liton" w:date="2017-08-19T21:38:00Z"/>
          <w:rFonts w:ascii="Times New Roman" w:hAnsi="Times New Roman" w:cs="Times New Roman"/>
          <w:sz w:val="24"/>
          <w:szCs w:val="24"/>
        </w:rPr>
        <w:pPrChange w:id="12713" w:author="Liezyl Liton" w:date="2017-08-21T21:55:00Z">
          <w:pPr>
            <w:ind w:left="360"/>
            <w:jc w:val="both"/>
          </w:pPr>
        </w:pPrChange>
      </w:pPr>
      <w:r w:rsidRPr="00891D7E">
        <w:rPr>
          <w:rFonts w:ascii="Times New Roman" w:hAnsi="Times New Roman" w:cs="Times New Roman"/>
          <w:sz w:val="24"/>
          <w:szCs w:val="24"/>
        </w:rPr>
        <w:t>The</w:t>
      </w:r>
      <w:r w:rsidR="00E67B3D" w:rsidRPr="00891D7E">
        <w:rPr>
          <w:rFonts w:ascii="Times New Roman" w:hAnsi="Times New Roman" w:cs="Times New Roman"/>
          <w:sz w:val="24"/>
          <w:szCs w:val="24"/>
        </w:rPr>
        <w:t xml:space="preserve">re are </w:t>
      </w:r>
      <w:del w:id="12714" w:author="Jen" w:date="2017-08-25T11:34:00Z">
        <w:r w:rsidR="00B54A86" w:rsidRPr="00891D7E" w:rsidDel="009C497F">
          <w:rPr>
            <w:rFonts w:ascii="Times New Roman" w:hAnsi="Times New Roman" w:cs="Times New Roman"/>
            <w:sz w:val="24"/>
            <w:szCs w:val="24"/>
          </w:rPr>
          <w:delText>32</w:delText>
        </w:r>
      </w:del>
      <w:ins w:id="12715" w:author="Jen" w:date="2017-08-25T11:34:00Z">
        <w:r w:rsidR="009C497F" w:rsidRPr="00891D7E">
          <w:rPr>
            <w:rFonts w:ascii="Times New Roman" w:hAnsi="Times New Roman" w:cs="Times New Roman"/>
            <w:sz w:val="24"/>
            <w:szCs w:val="24"/>
            <w:rPrChange w:id="12716" w:author="Jen" w:date="2017-08-25T12:52:00Z">
              <w:rPr>
                <w:rFonts w:ascii="Times New Roman" w:hAnsi="Times New Roman" w:cs="Times New Roman"/>
                <w:sz w:val="24"/>
                <w:szCs w:val="24"/>
                <w:highlight w:val="yellow"/>
              </w:rPr>
            </w:rPrChange>
          </w:rPr>
          <w:t>173</w:t>
        </w:r>
      </w:ins>
      <w:del w:id="12717" w:author="Jen" w:date="2017-08-19T02:12:00Z">
        <w:r w:rsidR="00B54A86" w:rsidRPr="00891D7E" w:rsidDel="009E58B7">
          <w:rPr>
            <w:rFonts w:ascii="Times New Roman" w:hAnsi="Times New Roman" w:cs="Times New Roman"/>
            <w:sz w:val="24"/>
            <w:szCs w:val="24"/>
          </w:rPr>
          <w:delText>5</w:delText>
        </w:r>
      </w:del>
      <w:r w:rsidR="00E67B3D" w:rsidRPr="00891D7E">
        <w:rPr>
          <w:rFonts w:ascii="Times New Roman" w:hAnsi="Times New Roman" w:cs="Times New Roman"/>
          <w:sz w:val="24"/>
          <w:szCs w:val="24"/>
        </w:rPr>
        <w:t xml:space="preserve"> </w:t>
      </w:r>
      <w:r w:rsidR="00B54A86" w:rsidRPr="00891D7E">
        <w:rPr>
          <w:rFonts w:ascii="Times New Roman" w:hAnsi="Times New Roman" w:cs="Times New Roman"/>
          <w:sz w:val="24"/>
          <w:szCs w:val="24"/>
        </w:rPr>
        <w:t xml:space="preserve">vulnerable </w:t>
      </w:r>
      <w:r w:rsidR="00E67B3D" w:rsidRPr="00891D7E">
        <w:rPr>
          <w:rFonts w:ascii="Times New Roman" w:hAnsi="Times New Roman" w:cs="Times New Roman"/>
          <w:sz w:val="24"/>
          <w:szCs w:val="24"/>
        </w:rPr>
        <w:t>households</w:t>
      </w:r>
      <w:r w:rsidR="00B54A86" w:rsidRPr="00891D7E">
        <w:rPr>
          <w:rFonts w:ascii="Times New Roman" w:hAnsi="Times New Roman" w:cs="Times New Roman"/>
          <w:sz w:val="24"/>
          <w:szCs w:val="24"/>
        </w:rPr>
        <w:t xml:space="preserve"> identified</w:t>
      </w:r>
      <w:r w:rsidR="00E67B3D" w:rsidRPr="00891D7E">
        <w:rPr>
          <w:rFonts w:ascii="Times New Roman" w:hAnsi="Times New Roman" w:cs="Times New Roman"/>
          <w:sz w:val="24"/>
          <w:szCs w:val="24"/>
        </w:rPr>
        <w:t xml:space="preserve">.  The estimated budget is </w:t>
      </w:r>
      <w:proofErr w:type="spellStart"/>
      <w:r w:rsidR="00D1037D" w:rsidRPr="00891D7E">
        <w:rPr>
          <w:rFonts w:ascii="Times New Roman" w:hAnsi="Times New Roman" w:cs="Times New Roman"/>
          <w:sz w:val="24"/>
          <w:szCs w:val="24"/>
        </w:rPr>
        <w:t>PhP</w:t>
      </w:r>
      <w:proofErr w:type="spellEnd"/>
      <w:r w:rsidR="00D1037D" w:rsidRPr="00891D7E">
        <w:rPr>
          <w:rFonts w:ascii="Times New Roman" w:hAnsi="Times New Roman" w:cs="Times New Roman"/>
          <w:sz w:val="24"/>
          <w:szCs w:val="24"/>
        </w:rPr>
        <w:t xml:space="preserve"> 10,000</w:t>
      </w:r>
      <w:ins w:id="12718" w:author="Jen" w:date="2017-08-31T05:55:00Z">
        <w:r w:rsidR="00102EF0">
          <w:rPr>
            <w:rFonts w:ascii="Times New Roman" w:hAnsi="Times New Roman" w:cs="Times New Roman"/>
            <w:sz w:val="24"/>
            <w:szCs w:val="24"/>
          </w:rPr>
          <w:t xml:space="preserve"> per household</w:t>
        </w:r>
      </w:ins>
      <w:r w:rsidR="00D1037D" w:rsidRPr="00891D7E">
        <w:rPr>
          <w:rFonts w:ascii="Times New Roman" w:hAnsi="Times New Roman" w:cs="Times New Roman"/>
          <w:sz w:val="24"/>
          <w:szCs w:val="24"/>
        </w:rPr>
        <w:t xml:space="preserve"> </w:t>
      </w:r>
      <w:ins w:id="12719" w:author="Jen" w:date="2017-08-31T05:55:00Z">
        <w:r w:rsidR="00102EF0">
          <w:rPr>
            <w:rFonts w:ascii="Times New Roman" w:hAnsi="Times New Roman" w:cs="Times New Roman"/>
            <w:sz w:val="24"/>
            <w:szCs w:val="24"/>
          </w:rPr>
          <w:t>x</w:t>
        </w:r>
      </w:ins>
      <w:del w:id="12720" w:author="Jen" w:date="2017-08-31T05:55:00Z">
        <w:r w:rsidR="00D1037D" w:rsidRPr="00891D7E" w:rsidDel="00102EF0">
          <w:rPr>
            <w:rFonts w:ascii="Times New Roman" w:hAnsi="Times New Roman" w:cs="Times New Roman"/>
            <w:sz w:val="24"/>
            <w:szCs w:val="24"/>
          </w:rPr>
          <w:delText>X</w:delText>
        </w:r>
      </w:del>
      <w:r w:rsidR="00D1037D" w:rsidRPr="00891D7E">
        <w:rPr>
          <w:rFonts w:ascii="Times New Roman" w:hAnsi="Times New Roman" w:cs="Times New Roman"/>
          <w:sz w:val="24"/>
          <w:szCs w:val="24"/>
        </w:rPr>
        <w:t xml:space="preserve"> </w:t>
      </w:r>
      <w:ins w:id="12721" w:author="Jen" w:date="2017-08-25T11:34:00Z">
        <w:r w:rsidR="009C497F" w:rsidRPr="00891D7E">
          <w:rPr>
            <w:rFonts w:ascii="Times New Roman" w:hAnsi="Times New Roman" w:cs="Times New Roman"/>
            <w:sz w:val="24"/>
            <w:szCs w:val="24"/>
            <w:rPrChange w:id="12722" w:author="Jen" w:date="2017-08-25T12:52:00Z">
              <w:rPr>
                <w:rFonts w:ascii="Times New Roman" w:hAnsi="Times New Roman" w:cs="Times New Roman"/>
                <w:sz w:val="24"/>
                <w:szCs w:val="24"/>
                <w:highlight w:val="yellow"/>
              </w:rPr>
            </w:rPrChange>
          </w:rPr>
          <w:t>173</w:t>
        </w:r>
      </w:ins>
      <w:del w:id="12723" w:author="Jen" w:date="2017-08-25T11:34:00Z">
        <w:r w:rsidR="00B54A86" w:rsidRPr="00891D7E" w:rsidDel="009C497F">
          <w:rPr>
            <w:rFonts w:ascii="Times New Roman" w:hAnsi="Times New Roman" w:cs="Times New Roman"/>
            <w:sz w:val="24"/>
            <w:szCs w:val="24"/>
          </w:rPr>
          <w:delText>32</w:delText>
        </w:r>
      </w:del>
      <w:del w:id="12724" w:author="Jen" w:date="2017-08-19T02:12:00Z">
        <w:r w:rsidR="00B54A86" w:rsidRPr="00891D7E" w:rsidDel="009E58B7">
          <w:rPr>
            <w:rFonts w:ascii="Times New Roman" w:hAnsi="Times New Roman" w:cs="Times New Roman"/>
            <w:sz w:val="24"/>
            <w:szCs w:val="24"/>
          </w:rPr>
          <w:delText>5</w:delText>
        </w:r>
      </w:del>
      <w:r w:rsidR="001A4FA8" w:rsidRPr="00891D7E">
        <w:rPr>
          <w:rFonts w:ascii="Times New Roman" w:hAnsi="Times New Roman" w:cs="Times New Roman"/>
          <w:sz w:val="24"/>
          <w:szCs w:val="24"/>
        </w:rPr>
        <w:t xml:space="preserve"> households </w:t>
      </w:r>
      <w:r w:rsidR="009C0D8E" w:rsidRPr="00891D7E">
        <w:rPr>
          <w:rFonts w:ascii="Times New Roman" w:hAnsi="Times New Roman" w:cs="Times New Roman"/>
          <w:sz w:val="24"/>
          <w:szCs w:val="24"/>
        </w:rPr>
        <w:t xml:space="preserve">= </w:t>
      </w:r>
      <w:proofErr w:type="spellStart"/>
      <w:r w:rsidR="009C0D8E" w:rsidRPr="00891D7E">
        <w:rPr>
          <w:rFonts w:ascii="Times New Roman" w:hAnsi="Times New Roman" w:cs="Times New Roman"/>
          <w:sz w:val="24"/>
          <w:szCs w:val="24"/>
        </w:rPr>
        <w:t>Ph</w:t>
      </w:r>
      <w:r w:rsidR="00BC6499" w:rsidRPr="00891D7E">
        <w:rPr>
          <w:rFonts w:ascii="Times New Roman" w:hAnsi="Times New Roman" w:cs="Times New Roman"/>
          <w:sz w:val="24"/>
          <w:szCs w:val="24"/>
        </w:rPr>
        <w:t>P</w:t>
      </w:r>
      <w:proofErr w:type="spellEnd"/>
      <w:r w:rsidR="009C0D8E" w:rsidRPr="00891D7E">
        <w:rPr>
          <w:rFonts w:ascii="Times New Roman" w:hAnsi="Times New Roman" w:cs="Times New Roman"/>
          <w:sz w:val="24"/>
          <w:szCs w:val="24"/>
        </w:rPr>
        <w:t xml:space="preserve"> </w:t>
      </w:r>
      <w:ins w:id="12725" w:author="Jen" w:date="2017-08-25T11:37:00Z">
        <w:r w:rsidR="009C497F" w:rsidRPr="00891D7E">
          <w:rPr>
            <w:rFonts w:ascii="Times New Roman" w:hAnsi="Times New Roman" w:cs="Times New Roman"/>
            <w:sz w:val="24"/>
            <w:szCs w:val="24"/>
          </w:rPr>
          <w:t>1</w:t>
        </w:r>
        <w:proofErr w:type="gramStart"/>
        <w:r w:rsidR="009C497F" w:rsidRPr="00891D7E">
          <w:rPr>
            <w:rFonts w:ascii="Times New Roman" w:hAnsi="Times New Roman" w:cs="Times New Roman"/>
            <w:sz w:val="24"/>
            <w:szCs w:val="24"/>
          </w:rPr>
          <w:t>,73</w:t>
        </w:r>
      </w:ins>
      <w:proofErr w:type="gramEnd"/>
      <w:del w:id="12726" w:author="Jen" w:date="2017-08-25T11:37:00Z">
        <w:r w:rsidR="009C0D8E" w:rsidRPr="00891D7E" w:rsidDel="009C497F">
          <w:rPr>
            <w:rFonts w:ascii="Times New Roman" w:hAnsi="Times New Roman" w:cs="Times New Roman"/>
            <w:sz w:val="24"/>
            <w:szCs w:val="24"/>
          </w:rPr>
          <w:delText>3,2</w:delText>
        </w:r>
      </w:del>
      <w:del w:id="12727" w:author="Jen" w:date="2017-08-19T02:13:00Z">
        <w:r w:rsidR="00E41CB9" w:rsidRPr="00891D7E" w:rsidDel="009E58B7">
          <w:rPr>
            <w:rFonts w:ascii="Times New Roman" w:hAnsi="Times New Roman" w:cs="Times New Roman"/>
            <w:sz w:val="24"/>
            <w:szCs w:val="24"/>
          </w:rPr>
          <w:delText>5</w:delText>
        </w:r>
      </w:del>
      <w:r w:rsidR="00C92E69" w:rsidRPr="00891D7E">
        <w:rPr>
          <w:rFonts w:ascii="Times New Roman" w:hAnsi="Times New Roman" w:cs="Times New Roman"/>
          <w:sz w:val="24"/>
          <w:szCs w:val="24"/>
        </w:rPr>
        <w:t>0,000.00.</w:t>
      </w:r>
    </w:p>
    <w:p w14:paraId="61AA40E8" w14:textId="77777777" w:rsidR="00103306" w:rsidRPr="009C497F" w:rsidRDefault="00103306">
      <w:pPr>
        <w:spacing w:after="0" w:line="240" w:lineRule="auto"/>
        <w:ind w:left="360"/>
        <w:jc w:val="both"/>
        <w:rPr>
          <w:rFonts w:ascii="Times New Roman" w:hAnsi="Times New Roman" w:cs="Times New Roman"/>
          <w:sz w:val="24"/>
          <w:szCs w:val="24"/>
        </w:rPr>
        <w:pPrChange w:id="12728" w:author="Liezyl Liton" w:date="2017-08-21T18:40:00Z">
          <w:pPr>
            <w:ind w:left="360"/>
            <w:jc w:val="both"/>
          </w:pPr>
        </w:pPrChange>
      </w:pPr>
    </w:p>
    <w:tbl>
      <w:tblPr>
        <w:tblStyle w:val="TableGrid"/>
        <w:tblW w:w="0" w:type="auto"/>
        <w:jc w:val="center"/>
        <w:tblLook w:val="04A0" w:firstRow="1" w:lastRow="0" w:firstColumn="1" w:lastColumn="0" w:noHBand="0" w:noVBand="1"/>
      </w:tblPr>
      <w:tblGrid>
        <w:gridCol w:w="2484"/>
        <w:gridCol w:w="1584"/>
        <w:gridCol w:w="2520"/>
        <w:gridCol w:w="1701"/>
        <w:tblGridChange w:id="12729">
          <w:tblGrid>
            <w:gridCol w:w="2484"/>
            <w:gridCol w:w="1584"/>
            <w:gridCol w:w="2520"/>
            <w:gridCol w:w="1701"/>
          </w:tblGrid>
        </w:tblGridChange>
      </w:tblGrid>
      <w:tr w:rsidR="009D6E58" w:rsidRPr="009C497F" w14:paraId="7DC01D87" w14:textId="77777777" w:rsidTr="00274251">
        <w:trPr>
          <w:trHeight w:val="107"/>
          <w:jc w:val="center"/>
        </w:trPr>
        <w:tc>
          <w:tcPr>
            <w:tcW w:w="2484" w:type="dxa"/>
            <w:shd w:val="clear" w:color="auto" w:fill="BFBFBF" w:themeFill="background1" w:themeFillShade="BF"/>
          </w:tcPr>
          <w:p w14:paraId="71C73F54" w14:textId="77777777" w:rsidR="009D6E58" w:rsidRPr="009C497F" w:rsidRDefault="009D6E58" w:rsidP="00274251">
            <w:pPr>
              <w:spacing w:after="200" w:line="276" w:lineRule="auto"/>
              <w:jc w:val="center"/>
              <w:rPr>
                <w:rFonts w:ascii="Times New Roman" w:hAnsi="Times New Roman" w:cs="Times New Roman"/>
                <w:b/>
              </w:rPr>
            </w:pPr>
            <w:r w:rsidRPr="009C497F">
              <w:rPr>
                <w:rFonts w:ascii="Times New Roman" w:hAnsi="Times New Roman" w:cs="Times New Roman"/>
                <w:b/>
              </w:rPr>
              <w:t>Vulnerable Groups</w:t>
            </w:r>
          </w:p>
        </w:tc>
        <w:tc>
          <w:tcPr>
            <w:tcW w:w="1584" w:type="dxa"/>
            <w:shd w:val="clear" w:color="auto" w:fill="BFBFBF" w:themeFill="background1" w:themeFillShade="BF"/>
          </w:tcPr>
          <w:p w14:paraId="03D56ABC" w14:textId="77777777" w:rsidR="009D6E58" w:rsidRPr="009C497F" w:rsidRDefault="009D6E58" w:rsidP="00274251">
            <w:pPr>
              <w:spacing w:after="200" w:line="276" w:lineRule="auto"/>
              <w:jc w:val="center"/>
              <w:rPr>
                <w:rFonts w:ascii="Times New Roman" w:hAnsi="Times New Roman" w:cs="Times New Roman"/>
                <w:b/>
              </w:rPr>
            </w:pPr>
            <w:r w:rsidRPr="009C497F">
              <w:rPr>
                <w:rFonts w:ascii="Times New Roman" w:hAnsi="Times New Roman" w:cs="Times New Roman"/>
                <w:b/>
              </w:rPr>
              <w:t>Number</w:t>
            </w:r>
          </w:p>
        </w:tc>
        <w:tc>
          <w:tcPr>
            <w:tcW w:w="2520" w:type="dxa"/>
            <w:shd w:val="clear" w:color="auto" w:fill="BFBFBF" w:themeFill="background1" w:themeFillShade="BF"/>
          </w:tcPr>
          <w:p w14:paraId="2D6C7375" w14:textId="77777777" w:rsidR="009D6E58" w:rsidRPr="009C497F" w:rsidRDefault="009D6E58" w:rsidP="00274251">
            <w:pPr>
              <w:spacing w:after="200" w:line="276" w:lineRule="auto"/>
              <w:rPr>
                <w:rFonts w:ascii="Times New Roman" w:hAnsi="Times New Roman" w:cs="Times New Roman"/>
                <w:b/>
              </w:rPr>
            </w:pPr>
            <w:r w:rsidRPr="009C497F">
              <w:rPr>
                <w:rFonts w:ascii="Times New Roman" w:hAnsi="Times New Roman" w:cs="Times New Roman"/>
                <w:b/>
              </w:rPr>
              <w:t xml:space="preserve">Estimated budget, </w:t>
            </w:r>
            <w:proofErr w:type="spellStart"/>
            <w:r w:rsidRPr="009C497F">
              <w:rPr>
                <w:rFonts w:ascii="Times New Roman" w:hAnsi="Times New Roman" w:cs="Times New Roman"/>
                <w:b/>
              </w:rPr>
              <w:t>PhP</w:t>
            </w:r>
            <w:proofErr w:type="spellEnd"/>
          </w:p>
        </w:tc>
        <w:tc>
          <w:tcPr>
            <w:tcW w:w="1440" w:type="dxa"/>
            <w:shd w:val="clear" w:color="auto" w:fill="BFBFBF" w:themeFill="background1" w:themeFillShade="BF"/>
          </w:tcPr>
          <w:p w14:paraId="34961C15" w14:textId="77777777" w:rsidR="009D6E58" w:rsidRPr="009C497F" w:rsidRDefault="009D6E58" w:rsidP="00274251">
            <w:pPr>
              <w:spacing w:after="200" w:line="276" w:lineRule="auto"/>
              <w:jc w:val="center"/>
              <w:rPr>
                <w:rFonts w:ascii="Times New Roman" w:hAnsi="Times New Roman" w:cs="Times New Roman"/>
                <w:b/>
              </w:rPr>
            </w:pPr>
            <w:r w:rsidRPr="009C497F">
              <w:rPr>
                <w:rFonts w:ascii="Times New Roman" w:hAnsi="Times New Roman" w:cs="Times New Roman"/>
                <w:b/>
              </w:rPr>
              <w:t xml:space="preserve">Total, </w:t>
            </w:r>
            <w:proofErr w:type="spellStart"/>
            <w:r w:rsidRPr="009C497F">
              <w:rPr>
                <w:rFonts w:ascii="Times New Roman" w:hAnsi="Times New Roman" w:cs="Times New Roman"/>
                <w:b/>
              </w:rPr>
              <w:t>PhP</w:t>
            </w:r>
            <w:proofErr w:type="spellEnd"/>
          </w:p>
        </w:tc>
      </w:tr>
      <w:tr w:rsidR="009D6E58" w:rsidRPr="00617EC9" w14:paraId="5F300A1B" w14:textId="77777777" w:rsidTr="00891D7E">
        <w:tblPrEx>
          <w:tblW w:w="0" w:type="auto"/>
          <w:jc w:val="center"/>
          <w:tblPrExChange w:id="12730" w:author="Jen" w:date="2017-08-25T12:52:00Z">
            <w:tblPrEx>
              <w:tblW w:w="0" w:type="auto"/>
              <w:jc w:val="center"/>
            </w:tblPrEx>
          </w:tblPrExChange>
        </w:tblPrEx>
        <w:trPr>
          <w:jc w:val="center"/>
          <w:trPrChange w:id="12731" w:author="Jen" w:date="2017-08-25T12:52:00Z">
            <w:trPr>
              <w:jc w:val="center"/>
            </w:trPr>
          </w:trPrChange>
        </w:trPr>
        <w:tc>
          <w:tcPr>
            <w:tcW w:w="2484" w:type="dxa"/>
            <w:tcPrChange w:id="12732" w:author="Jen" w:date="2017-08-25T12:52:00Z">
              <w:tcPr>
                <w:tcW w:w="2484" w:type="dxa"/>
              </w:tcPr>
            </w:tcPrChange>
          </w:tcPr>
          <w:p w14:paraId="4E39C452" w14:textId="77777777" w:rsidR="009D6E58" w:rsidRPr="009C497F" w:rsidRDefault="009D6E58" w:rsidP="00274251">
            <w:pPr>
              <w:spacing w:after="200" w:line="276" w:lineRule="auto"/>
              <w:rPr>
                <w:rFonts w:ascii="Times New Roman" w:hAnsi="Times New Roman" w:cs="Times New Roman"/>
              </w:rPr>
            </w:pPr>
            <w:r w:rsidRPr="009C497F">
              <w:rPr>
                <w:rFonts w:ascii="Times New Roman" w:hAnsi="Times New Roman" w:cs="Times New Roman"/>
              </w:rPr>
              <w:t>Poor households</w:t>
            </w:r>
            <w:r w:rsidR="00B54A86" w:rsidRPr="009C497F">
              <w:rPr>
                <w:rFonts w:ascii="Times New Roman" w:hAnsi="Times New Roman" w:cs="Times New Roman"/>
              </w:rPr>
              <w:t>, women-headed households,  elderly persons</w:t>
            </w:r>
          </w:p>
        </w:tc>
        <w:tc>
          <w:tcPr>
            <w:tcW w:w="1584" w:type="dxa"/>
            <w:shd w:val="clear" w:color="auto" w:fill="auto"/>
            <w:tcPrChange w:id="12733" w:author="Jen" w:date="2017-08-25T12:52:00Z">
              <w:tcPr>
                <w:tcW w:w="1584" w:type="dxa"/>
              </w:tcPr>
            </w:tcPrChange>
          </w:tcPr>
          <w:p w14:paraId="192D566F" w14:textId="59196432" w:rsidR="009D6E58" w:rsidRPr="00891D7E" w:rsidRDefault="00B54A86" w:rsidP="00274251">
            <w:pPr>
              <w:spacing w:after="200" w:line="276" w:lineRule="auto"/>
              <w:jc w:val="center"/>
              <w:rPr>
                <w:rFonts w:ascii="Times New Roman" w:hAnsi="Times New Roman" w:cs="Times New Roman"/>
              </w:rPr>
            </w:pPr>
            <w:del w:id="12734" w:author="Jen" w:date="2017-08-25T11:34:00Z">
              <w:r w:rsidRPr="00891D7E" w:rsidDel="009C497F">
                <w:rPr>
                  <w:rFonts w:ascii="Times New Roman" w:hAnsi="Times New Roman" w:cs="Times New Roman"/>
                </w:rPr>
                <w:delText>32</w:delText>
              </w:r>
            </w:del>
            <w:ins w:id="12735" w:author="John Junico Bernados" w:date="2017-08-23T22:13:00Z">
              <w:del w:id="12736" w:author="Jen" w:date="2017-08-25T11:34:00Z">
                <w:r w:rsidR="00CA3F03" w:rsidRPr="00891D7E" w:rsidDel="009C497F">
                  <w:rPr>
                    <w:rFonts w:ascii="Times New Roman" w:hAnsi="Times New Roman" w:cs="Times New Roman"/>
                    <w:rPrChange w:id="12737" w:author="Jen" w:date="2017-08-25T12:52:00Z">
                      <w:rPr>
                        <w:rFonts w:ascii="Times New Roman" w:hAnsi="Times New Roman" w:cs="Times New Roman"/>
                        <w:highlight w:val="yellow"/>
                      </w:rPr>
                    </w:rPrChange>
                  </w:rPr>
                  <w:delText xml:space="preserve"> </w:delText>
                </w:r>
              </w:del>
            </w:ins>
            <w:ins w:id="12738" w:author="Jen" w:date="2017-08-25T11:34:00Z">
              <w:r w:rsidR="009C497F" w:rsidRPr="00891D7E">
                <w:rPr>
                  <w:rFonts w:ascii="Times New Roman" w:hAnsi="Times New Roman" w:cs="Times New Roman"/>
                  <w:rPrChange w:id="12739" w:author="Jen" w:date="2017-08-25T12:52:00Z">
                    <w:rPr>
                      <w:rFonts w:ascii="Times New Roman" w:hAnsi="Times New Roman" w:cs="Times New Roman"/>
                      <w:highlight w:val="yellow"/>
                    </w:rPr>
                  </w:rPrChange>
                </w:rPr>
                <w:t xml:space="preserve">173 </w:t>
              </w:r>
            </w:ins>
            <w:ins w:id="12740" w:author="John Junico Bernados" w:date="2017-08-23T22:13:00Z">
              <w:del w:id="12741" w:author="Jen" w:date="2017-08-25T11:34:00Z">
                <w:r w:rsidR="00CA3F03" w:rsidRPr="00891D7E" w:rsidDel="009C497F">
                  <w:rPr>
                    <w:rFonts w:ascii="Times New Roman" w:hAnsi="Times New Roman" w:cs="Times New Roman"/>
                    <w:b/>
                    <w:i/>
                    <w:color w:val="FF0000"/>
                    <w:rPrChange w:id="12742" w:author="Jen" w:date="2017-08-25T12:52:00Z">
                      <w:rPr>
                        <w:rFonts w:ascii="Times New Roman" w:hAnsi="Times New Roman" w:cs="Times New Roman"/>
                        <w:i/>
                        <w:color w:val="FF0000"/>
                        <w:highlight w:val="yellow"/>
                      </w:rPr>
                    </w:rPrChange>
                  </w:rPr>
                  <w:delText xml:space="preserve">change from </w:delText>
                </w:r>
              </w:del>
            </w:ins>
            <w:ins w:id="12743" w:author="John Junico Bernados" w:date="2017-08-23T22:57:00Z">
              <w:del w:id="12744" w:author="Jen" w:date="2017-08-25T11:34:00Z">
                <w:r w:rsidR="00886B36" w:rsidRPr="00891D7E" w:rsidDel="009C497F">
                  <w:rPr>
                    <w:rFonts w:ascii="Times New Roman" w:hAnsi="Times New Roman" w:cs="Times New Roman"/>
                    <w:b/>
                    <w:i/>
                    <w:color w:val="FF0000"/>
                  </w:rPr>
                  <w:delText>ISF</w:delText>
                </w:r>
              </w:del>
            </w:ins>
            <w:ins w:id="12745" w:author="John Junico Bernados" w:date="2017-08-23T22:58:00Z">
              <w:del w:id="12746" w:author="Jen" w:date="2017-08-25T11:34:00Z">
                <w:r w:rsidR="00886B36" w:rsidRPr="00891D7E" w:rsidDel="009C497F">
                  <w:rPr>
                    <w:rFonts w:ascii="Times New Roman" w:hAnsi="Times New Roman" w:cs="Times New Roman"/>
                    <w:b/>
                    <w:i/>
                    <w:color w:val="FF0000"/>
                  </w:rPr>
                  <w:delText xml:space="preserve"> </w:delText>
                </w:r>
              </w:del>
            </w:ins>
            <w:ins w:id="12747" w:author="John Junico Bernados" w:date="2017-08-23T22:57:00Z">
              <w:del w:id="12748" w:author="Jen" w:date="2017-08-25T11:34:00Z">
                <w:r w:rsidR="00886B36" w:rsidRPr="00891D7E" w:rsidDel="009C497F">
                  <w:rPr>
                    <w:rFonts w:ascii="Times New Roman" w:hAnsi="Times New Roman" w:cs="Times New Roman"/>
                    <w:b/>
                    <w:i/>
                    <w:color w:val="FF0000"/>
                  </w:rPr>
                  <w:delText>&amp;</w:delText>
                </w:r>
              </w:del>
            </w:ins>
            <w:ins w:id="12749" w:author="John Junico Bernados" w:date="2017-08-23T22:58:00Z">
              <w:del w:id="12750" w:author="Jen" w:date="2017-08-25T11:34:00Z">
                <w:r w:rsidR="00886B36" w:rsidRPr="00891D7E" w:rsidDel="009C497F">
                  <w:rPr>
                    <w:rFonts w:ascii="Times New Roman" w:hAnsi="Times New Roman" w:cs="Times New Roman"/>
                    <w:b/>
                    <w:i/>
                    <w:color w:val="FF0000"/>
                  </w:rPr>
                  <w:delText xml:space="preserve"> </w:delText>
                </w:r>
              </w:del>
            </w:ins>
            <w:ins w:id="12751" w:author="John Junico Bernados" w:date="2017-08-23T22:57:00Z">
              <w:del w:id="12752" w:author="Jen" w:date="2017-08-25T11:34:00Z">
                <w:r w:rsidR="00886B36" w:rsidRPr="00891D7E" w:rsidDel="009C497F">
                  <w:rPr>
                    <w:rFonts w:ascii="Times New Roman" w:hAnsi="Times New Roman" w:cs="Times New Roman"/>
                    <w:b/>
                    <w:i/>
                    <w:color w:val="FF0000"/>
                  </w:rPr>
                  <w:delText xml:space="preserve">legal </w:delText>
                </w:r>
              </w:del>
            </w:ins>
            <w:ins w:id="12753" w:author="John Junico Bernados" w:date="2017-08-23T22:13:00Z">
              <w:del w:id="12754" w:author="Jen" w:date="2017-08-25T11:34:00Z">
                <w:r w:rsidR="00CA3F03" w:rsidRPr="00891D7E" w:rsidDel="009C497F">
                  <w:rPr>
                    <w:rFonts w:ascii="Times New Roman" w:hAnsi="Times New Roman" w:cs="Times New Roman"/>
                    <w:b/>
                    <w:i/>
                    <w:color w:val="FF0000"/>
                    <w:rPrChange w:id="12755" w:author="Jen" w:date="2017-08-25T12:52:00Z">
                      <w:rPr>
                        <w:rFonts w:ascii="Times New Roman" w:hAnsi="Times New Roman" w:cs="Times New Roman"/>
                        <w:i/>
                        <w:color w:val="FF0000"/>
                        <w:highlight w:val="yellow"/>
                      </w:rPr>
                    </w:rPrChange>
                  </w:rPr>
                  <w:delText>individual</w:delText>
                </w:r>
              </w:del>
            </w:ins>
            <w:ins w:id="12756" w:author="John Junico Bernados" w:date="2017-08-23T22:57:00Z">
              <w:del w:id="12757" w:author="Jen" w:date="2017-08-25T11:34:00Z">
                <w:r w:rsidR="00886B36" w:rsidRPr="00891D7E" w:rsidDel="009C497F">
                  <w:rPr>
                    <w:rFonts w:ascii="Times New Roman" w:hAnsi="Times New Roman" w:cs="Times New Roman"/>
                    <w:b/>
                    <w:i/>
                    <w:color w:val="FF0000"/>
                  </w:rPr>
                  <w:delText xml:space="preserve"> data</w:delText>
                </w:r>
              </w:del>
            </w:ins>
            <w:ins w:id="12758" w:author="John Junico Bernados" w:date="2017-08-23T22:14:00Z">
              <w:del w:id="12759" w:author="Jen" w:date="2017-08-25T11:34:00Z">
                <w:r w:rsidR="00CA3F03" w:rsidRPr="00891D7E" w:rsidDel="009C497F">
                  <w:rPr>
                    <w:rFonts w:ascii="Times New Roman" w:hAnsi="Times New Roman" w:cs="Times New Roman"/>
                    <w:b/>
                    <w:i/>
                    <w:color w:val="FF0000"/>
                  </w:rPr>
                  <w:delText xml:space="preserve"> </w:delText>
                </w:r>
              </w:del>
            </w:ins>
            <w:ins w:id="12760" w:author="John Junico Bernados" w:date="2017-08-23T22:13:00Z">
              <w:del w:id="12761" w:author="Jen" w:date="2017-08-25T11:34:00Z">
                <w:r w:rsidR="00CA3F03" w:rsidRPr="00891D7E" w:rsidDel="009C497F">
                  <w:rPr>
                    <w:rFonts w:ascii="Times New Roman" w:hAnsi="Times New Roman" w:cs="Times New Roman"/>
                    <w:b/>
                    <w:i/>
                    <w:color w:val="FF0000"/>
                    <w:rPrChange w:id="12762" w:author="Jen" w:date="2017-08-25T12:52:00Z">
                      <w:rPr>
                        <w:rFonts w:ascii="Times New Roman" w:hAnsi="Times New Roman" w:cs="Times New Roman"/>
                        <w:i/>
                        <w:color w:val="FF0000"/>
                        <w:highlight w:val="yellow"/>
                      </w:rPr>
                    </w:rPrChange>
                  </w:rPr>
                  <w:delText xml:space="preserve">to </w:delText>
                </w:r>
              </w:del>
            </w:ins>
            <w:ins w:id="12763" w:author="John Junico Bernados" w:date="2017-08-23T22:57:00Z">
              <w:del w:id="12764" w:author="Jen" w:date="2017-08-25T11:34:00Z">
                <w:r w:rsidR="00886B36" w:rsidRPr="00891D7E" w:rsidDel="009C497F">
                  <w:rPr>
                    <w:rFonts w:ascii="Times New Roman" w:hAnsi="Times New Roman" w:cs="Times New Roman"/>
                    <w:b/>
                    <w:i/>
                    <w:color w:val="FF0000"/>
                  </w:rPr>
                  <w:delText>IS</w:delText>
                </w:r>
              </w:del>
            </w:ins>
            <w:ins w:id="12765" w:author="John Junico Bernados" w:date="2017-08-23T22:58:00Z">
              <w:del w:id="12766" w:author="Jen" w:date="2017-08-25T11:34:00Z">
                <w:r w:rsidR="00886B36" w:rsidRPr="00891D7E" w:rsidDel="009C497F">
                  <w:rPr>
                    <w:rFonts w:ascii="Times New Roman" w:hAnsi="Times New Roman" w:cs="Times New Roman"/>
                    <w:b/>
                    <w:i/>
                    <w:color w:val="FF0000"/>
                  </w:rPr>
                  <w:delText>F</w:delText>
                </w:r>
              </w:del>
            </w:ins>
            <w:ins w:id="12767" w:author="John Junico Bernados" w:date="2017-08-23T22:57:00Z">
              <w:del w:id="12768" w:author="Jen" w:date="2017-08-25T11:34:00Z">
                <w:r w:rsidR="00886B36" w:rsidRPr="00891D7E" w:rsidDel="009C497F">
                  <w:rPr>
                    <w:rFonts w:ascii="Times New Roman" w:hAnsi="Times New Roman" w:cs="Times New Roman"/>
                    <w:b/>
                    <w:i/>
                    <w:color w:val="FF0000"/>
                  </w:rPr>
                  <w:delText xml:space="preserve"> </w:delText>
                </w:r>
              </w:del>
            </w:ins>
            <w:ins w:id="12769" w:author="John Junico Bernados" w:date="2017-08-23T22:13:00Z">
              <w:del w:id="12770" w:author="Jen" w:date="2017-08-25T11:34:00Z">
                <w:r w:rsidR="00CA3F03" w:rsidRPr="00891D7E" w:rsidDel="009C497F">
                  <w:rPr>
                    <w:rFonts w:ascii="Times New Roman" w:hAnsi="Times New Roman" w:cs="Times New Roman"/>
                    <w:b/>
                    <w:i/>
                    <w:color w:val="FF0000"/>
                    <w:rPrChange w:id="12771" w:author="Jen" w:date="2017-08-25T12:52:00Z">
                      <w:rPr>
                        <w:rFonts w:ascii="Times New Roman" w:hAnsi="Times New Roman" w:cs="Times New Roman"/>
                        <w:i/>
                        <w:color w:val="FF0000"/>
                        <w:highlight w:val="yellow"/>
                      </w:rPr>
                    </w:rPrChange>
                  </w:rPr>
                  <w:delText>household data</w:delText>
                </w:r>
              </w:del>
            </w:ins>
            <w:ins w:id="12772" w:author="John Junico Bernados" w:date="2017-08-23T22:57:00Z">
              <w:del w:id="12773" w:author="Jen" w:date="2017-08-25T11:34:00Z">
                <w:r w:rsidR="00886B36" w:rsidRPr="00891D7E" w:rsidDel="009C497F">
                  <w:rPr>
                    <w:rFonts w:ascii="Times New Roman" w:hAnsi="Times New Roman" w:cs="Times New Roman"/>
                    <w:b/>
                    <w:i/>
                    <w:color w:val="FF0000"/>
                  </w:rPr>
                  <w:delText xml:space="preserve"> o</w:delText>
                </w:r>
              </w:del>
            </w:ins>
            <w:ins w:id="12774" w:author="John Junico Bernados" w:date="2017-08-23T22:58:00Z">
              <w:del w:id="12775" w:author="Jen" w:date="2017-08-25T11:34:00Z">
                <w:r w:rsidR="00886B36" w:rsidRPr="00891D7E" w:rsidDel="009C497F">
                  <w:rPr>
                    <w:rFonts w:ascii="Times New Roman" w:hAnsi="Times New Roman" w:cs="Times New Roman"/>
                    <w:b/>
                    <w:i/>
                    <w:color w:val="FF0000"/>
                  </w:rPr>
                  <w:delText>nly</w:delText>
                </w:r>
              </w:del>
            </w:ins>
            <w:del w:id="12776" w:author="Jen" w:date="2017-08-19T02:12:00Z">
              <w:r w:rsidRPr="00891D7E" w:rsidDel="009E58B7">
                <w:rPr>
                  <w:rFonts w:ascii="Times New Roman" w:hAnsi="Times New Roman" w:cs="Times New Roman"/>
                </w:rPr>
                <w:delText>5</w:delText>
              </w:r>
            </w:del>
          </w:p>
          <w:p w14:paraId="7B598F3A" w14:textId="77777777" w:rsidR="009F196B" w:rsidRPr="00891D7E" w:rsidRDefault="009F196B" w:rsidP="00274251">
            <w:pPr>
              <w:spacing w:after="200" w:line="276" w:lineRule="auto"/>
              <w:jc w:val="center"/>
              <w:rPr>
                <w:rFonts w:ascii="Times New Roman" w:hAnsi="Times New Roman" w:cs="Times New Roman"/>
              </w:rPr>
            </w:pPr>
          </w:p>
        </w:tc>
        <w:tc>
          <w:tcPr>
            <w:tcW w:w="2520" w:type="dxa"/>
            <w:shd w:val="clear" w:color="auto" w:fill="auto"/>
            <w:tcPrChange w:id="12777" w:author="Jen" w:date="2017-08-25T12:52:00Z">
              <w:tcPr>
                <w:tcW w:w="2520" w:type="dxa"/>
              </w:tcPr>
            </w:tcPrChange>
          </w:tcPr>
          <w:p w14:paraId="35D89909" w14:textId="77777777" w:rsidR="009D6E58" w:rsidRPr="00891D7E" w:rsidRDefault="009D6E58" w:rsidP="00274251">
            <w:pPr>
              <w:spacing w:after="200" w:line="276" w:lineRule="auto"/>
              <w:jc w:val="right"/>
              <w:rPr>
                <w:rFonts w:ascii="Times New Roman" w:hAnsi="Times New Roman" w:cs="Times New Roman"/>
              </w:rPr>
            </w:pPr>
            <w:r w:rsidRPr="00891D7E">
              <w:rPr>
                <w:rFonts w:ascii="Times New Roman" w:hAnsi="Times New Roman" w:cs="Times New Roman"/>
              </w:rPr>
              <w:t>10,000.00</w:t>
            </w:r>
          </w:p>
        </w:tc>
        <w:tc>
          <w:tcPr>
            <w:tcW w:w="1440" w:type="dxa"/>
            <w:shd w:val="clear" w:color="auto" w:fill="auto"/>
            <w:tcPrChange w:id="12778" w:author="Jen" w:date="2017-08-25T12:52:00Z">
              <w:tcPr>
                <w:tcW w:w="1440" w:type="dxa"/>
              </w:tcPr>
            </w:tcPrChange>
          </w:tcPr>
          <w:p w14:paraId="5173B693" w14:textId="40E1AB9F" w:rsidR="009D6E58" w:rsidRPr="00891D7E" w:rsidRDefault="00B54A86" w:rsidP="00274251">
            <w:pPr>
              <w:spacing w:after="200" w:line="276" w:lineRule="auto"/>
              <w:jc w:val="right"/>
              <w:rPr>
                <w:rFonts w:ascii="Times New Roman" w:hAnsi="Times New Roman" w:cs="Times New Roman"/>
              </w:rPr>
            </w:pPr>
            <w:del w:id="12779" w:author="Jen" w:date="2017-08-25T11:34:00Z">
              <w:r w:rsidRPr="00891D7E" w:rsidDel="009C497F">
                <w:rPr>
                  <w:rFonts w:ascii="Times New Roman" w:hAnsi="Times New Roman" w:cs="Times New Roman"/>
                </w:rPr>
                <w:delText>3</w:delText>
              </w:r>
            </w:del>
            <w:ins w:id="12780" w:author="Jen" w:date="2017-08-25T11:34:00Z">
              <w:r w:rsidR="009C497F" w:rsidRPr="00891D7E">
                <w:rPr>
                  <w:rFonts w:ascii="Times New Roman" w:hAnsi="Times New Roman" w:cs="Times New Roman"/>
                  <w:rPrChange w:id="12781" w:author="Jen" w:date="2017-08-25T12:52:00Z">
                    <w:rPr>
                      <w:rFonts w:ascii="Times New Roman" w:hAnsi="Times New Roman" w:cs="Times New Roman"/>
                      <w:highlight w:val="yellow"/>
                    </w:rPr>
                  </w:rPrChange>
                </w:rPr>
                <w:t>1</w:t>
              </w:r>
            </w:ins>
            <w:r w:rsidRPr="00891D7E">
              <w:rPr>
                <w:rFonts w:ascii="Times New Roman" w:hAnsi="Times New Roman" w:cs="Times New Roman"/>
              </w:rPr>
              <w:t>,</w:t>
            </w:r>
            <w:ins w:id="12782" w:author="Jen" w:date="2017-08-25T11:34:00Z">
              <w:r w:rsidR="009C497F" w:rsidRPr="00891D7E">
                <w:rPr>
                  <w:rFonts w:ascii="Times New Roman" w:hAnsi="Times New Roman" w:cs="Times New Roman"/>
                  <w:rPrChange w:id="12783" w:author="Jen" w:date="2017-08-25T12:52:00Z">
                    <w:rPr>
                      <w:rFonts w:ascii="Times New Roman" w:hAnsi="Times New Roman" w:cs="Times New Roman"/>
                      <w:highlight w:val="yellow"/>
                    </w:rPr>
                  </w:rPrChange>
                </w:rPr>
                <w:t>73</w:t>
              </w:r>
            </w:ins>
            <w:del w:id="12784" w:author="Jen" w:date="2017-08-25T11:34:00Z">
              <w:r w:rsidRPr="00891D7E" w:rsidDel="009C497F">
                <w:rPr>
                  <w:rFonts w:ascii="Times New Roman" w:hAnsi="Times New Roman" w:cs="Times New Roman"/>
                </w:rPr>
                <w:delText>2</w:delText>
              </w:r>
            </w:del>
            <w:del w:id="12785" w:author="Jen" w:date="2017-08-19T02:12:00Z">
              <w:r w:rsidRPr="00891D7E" w:rsidDel="009E58B7">
                <w:rPr>
                  <w:rFonts w:ascii="Times New Roman" w:hAnsi="Times New Roman" w:cs="Times New Roman"/>
                </w:rPr>
                <w:delText>5</w:delText>
              </w:r>
            </w:del>
            <w:r w:rsidRPr="00891D7E">
              <w:rPr>
                <w:rFonts w:ascii="Times New Roman" w:hAnsi="Times New Roman" w:cs="Times New Roman"/>
              </w:rPr>
              <w:t>0</w:t>
            </w:r>
            <w:r w:rsidR="007078E0" w:rsidRPr="00891D7E">
              <w:rPr>
                <w:rFonts w:ascii="Times New Roman" w:hAnsi="Times New Roman" w:cs="Times New Roman"/>
              </w:rPr>
              <w:t>,000</w:t>
            </w:r>
            <w:r w:rsidRPr="00891D7E">
              <w:rPr>
                <w:rFonts w:ascii="Times New Roman" w:hAnsi="Times New Roman" w:cs="Times New Roman"/>
              </w:rPr>
              <w:t>.00</w:t>
            </w:r>
          </w:p>
        </w:tc>
      </w:tr>
    </w:tbl>
    <w:p w14:paraId="51008C71" w14:textId="2995557C" w:rsidR="00D5112E" w:rsidRPr="00617EC9" w:rsidRDefault="00675E55">
      <w:pPr>
        <w:spacing w:after="0" w:line="240" w:lineRule="auto"/>
        <w:rPr>
          <w:ins w:id="12786" w:author="Liezyl Liton" w:date="2017-08-19T17:22:00Z"/>
          <w:rFonts w:ascii="Times New Roman" w:hAnsi="Times New Roman" w:cs="Times New Roman"/>
          <w:i/>
          <w:sz w:val="18"/>
          <w:szCs w:val="18"/>
        </w:rPr>
        <w:pPrChange w:id="12787" w:author="Liezyl Liton" w:date="2017-08-19T17:22:00Z">
          <w:pPr/>
        </w:pPrChange>
      </w:pPr>
      <w:ins w:id="12788" w:author="Liezyl Liton" w:date="2017-08-19T17:21:00Z">
        <w:r w:rsidRPr="00617EC9">
          <w:rPr>
            <w:rFonts w:ascii="Times New Roman" w:hAnsi="Times New Roman" w:cs="Times New Roman"/>
            <w:i/>
            <w:sz w:val="18"/>
            <w:szCs w:val="18"/>
          </w:rPr>
          <w:t xml:space="preserve">                  </w:t>
        </w:r>
      </w:ins>
      <w:ins w:id="12789" w:author="John Junico Bernados" w:date="2017-08-18T21:06:00Z">
        <w:r w:rsidR="00564CCE" w:rsidRPr="00617EC9">
          <w:rPr>
            <w:rFonts w:ascii="Times New Roman" w:hAnsi="Times New Roman" w:cs="Times New Roman"/>
            <w:i/>
            <w:sz w:val="18"/>
            <w:szCs w:val="18"/>
          </w:rPr>
          <w:t>Source: JICA Study Team</w:t>
        </w:r>
      </w:ins>
    </w:p>
    <w:p w14:paraId="60FD40F9" w14:textId="7DED1ECD" w:rsidR="00675E55" w:rsidRPr="00617EC9" w:rsidRDefault="00675E55">
      <w:pPr>
        <w:spacing w:after="0" w:line="240" w:lineRule="auto"/>
        <w:rPr>
          <w:rFonts w:ascii="Times New Roman" w:hAnsi="Times New Roman" w:cs="Times New Roman"/>
          <w:i/>
          <w:sz w:val="18"/>
          <w:szCs w:val="18"/>
          <w:rPrChange w:id="12790" w:author="Liezyl Liton" w:date="2017-08-21T21:34:00Z">
            <w:rPr>
              <w:rFonts w:ascii="Times New Roman" w:hAnsi="Times New Roman" w:cs="Times New Roman"/>
              <w:sz w:val="24"/>
              <w:szCs w:val="24"/>
            </w:rPr>
          </w:rPrChange>
        </w:rPr>
        <w:pPrChange w:id="12791" w:author="Liezyl Liton" w:date="2017-08-19T17:22:00Z">
          <w:pPr/>
        </w:pPrChange>
      </w:pPr>
      <w:ins w:id="12792" w:author="Liezyl Liton" w:date="2017-08-19T17:22:00Z">
        <w:r w:rsidRPr="00617EC9">
          <w:rPr>
            <w:rFonts w:ascii="Times New Roman" w:hAnsi="Times New Roman" w:cs="Times New Roman"/>
            <w:sz w:val="24"/>
            <w:szCs w:val="24"/>
          </w:rPr>
          <w:tab/>
        </w:r>
        <w:r w:rsidRPr="00617EC9">
          <w:rPr>
            <w:rFonts w:ascii="Times New Roman" w:hAnsi="Times New Roman" w:cs="Times New Roman"/>
            <w:i/>
            <w:sz w:val="18"/>
            <w:szCs w:val="18"/>
            <w:rPrChange w:id="12793" w:author="Liezyl Liton" w:date="2017-08-21T21:34:00Z">
              <w:rPr>
                <w:rFonts w:ascii="Times New Roman" w:hAnsi="Times New Roman" w:cs="Times New Roman"/>
                <w:sz w:val="24"/>
                <w:szCs w:val="24"/>
              </w:rPr>
            </w:rPrChange>
          </w:rPr>
          <w:t xml:space="preserve"> </w:t>
        </w:r>
      </w:ins>
      <w:ins w:id="12794" w:author="Liezyl Liton" w:date="2017-08-19T17:23:00Z">
        <w:r w:rsidR="00F00C42" w:rsidRPr="00617EC9">
          <w:rPr>
            <w:rFonts w:ascii="Times New Roman" w:hAnsi="Times New Roman" w:cs="Times New Roman"/>
            <w:i/>
            <w:sz w:val="18"/>
            <w:szCs w:val="18"/>
          </w:rPr>
          <w:t xml:space="preserve"> </w:t>
        </w:r>
      </w:ins>
      <w:ins w:id="12795" w:author="Liezyl Liton" w:date="2017-08-19T17:22:00Z">
        <w:r w:rsidRPr="00617EC9">
          <w:rPr>
            <w:rFonts w:ascii="Times New Roman" w:hAnsi="Times New Roman" w:cs="Times New Roman"/>
            <w:i/>
            <w:sz w:val="18"/>
            <w:szCs w:val="18"/>
            <w:rPrChange w:id="12796" w:author="Liezyl Liton" w:date="2017-08-21T21:34:00Z">
              <w:rPr>
                <w:rFonts w:ascii="Times New Roman" w:hAnsi="Times New Roman" w:cs="Times New Roman"/>
                <w:sz w:val="24"/>
                <w:szCs w:val="24"/>
              </w:rPr>
            </w:rPrChange>
          </w:rPr>
          <w:t xml:space="preserve">Note: The estimated budget will be </w:t>
        </w:r>
      </w:ins>
      <w:ins w:id="12797" w:author="Liezyl Liton" w:date="2017-08-21T17:59:00Z">
        <w:r w:rsidR="004269AD" w:rsidRPr="00617EC9">
          <w:rPr>
            <w:rFonts w:ascii="Times New Roman" w:hAnsi="Times New Roman" w:cs="Times New Roman"/>
            <w:i/>
            <w:sz w:val="18"/>
            <w:szCs w:val="18"/>
          </w:rPr>
          <w:t xml:space="preserve">consulted with the </w:t>
        </w:r>
        <w:proofErr w:type="spellStart"/>
        <w:r w:rsidR="004269AD" w:rsidRPr="00617EC9">
          <w:rPr>
            <w:rFonts w:ascii="Times New Roman" w:hAnsi="Times New Roman" w:cs="Times New Roman"/>
            <w:i/>
            <w:sz w:val="18"/>
            <w:szCs w:val="18"/>
          </w:rPr>
          <w:t>DOTr</w:t>
        </w:r>
      </w:ins>
      <w:proofErr w:type="spellEnd"/>
    </w:p>
    <w:p w14:paraId="6860714E" w14:textId="77777777" w:rsidR="00F00C42" w:rsidRPr="00617EC9" w:rsidRDefault="00F00C42" w:rsidP="00C92E69">
      <w:pPr>
        <w:ind w:left="360"/>
        <w:jc w:val="both"/>
        <w:rPr>
          <w:ins w:id="12798" w:author="Liezyl Liton" w:date="2017-08-19T17:23:00Z"/>
          <w:rFonts w:ascii="Times New Roman" w:eastAsia="Calibri" w:hAnsi="Times New Roman" w:cs="Times New Roman"/>
          <w:sz w:val="24"/>
          <w:szCs w:val="24"/>
          <w:lang w:val="en-US"/>
        </w:rPr>
      </w:pPr>
    </w:p>
    <w:p w14:paraId="1D18B4B4" w14:textId="77777777" w:rsidR="00C92E69" w:rsidRPr="00617EC9" w:rsidRDefault="00C92E69">
      <w:pPr>
        <w:ind w:left="360" w:firstLine="360"/>
        <w:jc w:val="both"/>
        <w:rPr>
          <w:rFonts w:ascii="Times New Roman" w:eastAsia="Calibri" w:hAnsi="Times New Roman" w:cs="Times New Roman"/>
          <w:sz w:val="24"/>
          <w:szCs w:val="24"/>
          <w:lang w:val="en-US"/>
        </w:rPr>
        <w:pPrChange w:id="12799" w:author="Liezyl Liton" w:date="2017-08-21T21:55:00Z">
          <w:pPr>
            <w:ind w:left="360"/>
            <w:jc w:val="both"/>
          </w:pPr>
        </w:pPrChange>
      </w:pPr>
      <w:r w:rsidRPr="00617EC9">
        <w:rPr>
          <w:rFonts w:ascii="Times New Roman" w:eastAsia="Calibri" w:hAnsi="Times New Roman" w:cs="Times New Roman"/>
          <w:sz w:val="24"/>
          <w:szCs w:val="24"/>
          <w:lang w:val="en-US"/>
        </w:rPr>
        <w:t xml:space="preserve">For families with persons who need special assistance and/or medical care, respective </w:t>
      </w:r>
      <w:r w:rsidR="00A1070A" w:rsidRPr="00617EC9">
        <w:rPr>
          <w:rFonts w:ascii="Times New Roman" w:eastAsia="Calibri" w:hAnsi="Times New Roman" w:cs="Times New Roman"/>
          <w:sz w:val="24"/>
          <w:szCs w:val="24"/>
          <w:lang w:val="en-US"/>
        </w:rPr>
        <w:t xml:space="preserve">LGUs are expected </w:t>
      </w:r>
      <w:r w:rsidRPr="00617EC9">
        <w:rPr>
          <w:rFonts w:ascii="Times New Roman" w:eastAsia="Calibri" w:hAnsi="Times New Roman" w:cs="Times New Roman"/>
          <w:sz w:val="24"/>
          <w:szCs w:val="24"/>
          <w:lang w:val="en-US"/>
        </w:rPr>
        <w:t xml:space="preserve">to provide nurses or social workers to help them before and during the resettlement activities. </w:t>
      </w:r>
    </w:p>
    <w:p w14:paraId="57D91536" w14:textId="5636345C" w:rsidR="00021FD3" w:rsidRPr="00617EC9" w:rsidDel="00AA35D3" w:rsidRDefault="00ED5999" w:rsidP="00C92E69">
      <w:pPr>
        <w:ind w:left="360"/>
        <w:jc w:val="both"/>
        <w:rPr>
          <w:del w:id="12800" w:author="Liezyl Liton" w:date="2017-08-19T17:26:00Z"/>
          <w:rFonts w:ascii="Times New Roman" w:hAnsi="Times New Roman" w:cs="Times New Roman"/>
          <w:b/>
          <w:color w:val="FF0000"/>
          <w:sz w:val="24"/>
          <w:szCs w:val="24"/>
          <w:rPrChange w:id="12801" w:author="Liezyl Liton" w:date="2017-08-21T21:34:00Z">
            <w:rPr>
              <w:del w:id="12802" w:author="Liezyl Liton" w:date="2017-08-19T17:26:00Z"/>
              <w:rFonts w:ascii="Times New Roman" w:hAnsi="Times New Roman" w:cs="Times New Roman"/>
              <w:sz w:val="24"/>
              <w:szCs w:val="24"/>
            </w:rPr>
          </w:rPrChange>
        </w:rPr>
      </w:pPr>
      <w:ins w:id="12803" w:author="Liezyl Liton" w:date="2017-08-21T21:55:00Z">
        <w:r>
          <w:rPr>
            <w:rFonts w:ascii="Times New Roman" w:hAnsi="Times New Roman" w:cs="Times New Roman"/>
            <w:b/>
            <w:color w:val="FF0000"/>
            <w:sz w:val="24"/>
            <w:szCs w:val="24"/>
          </w:rPr>
          <w:lastRenderedPageBreak/>
          <w:tab/>
        </w:r>
      </w:ins>
      <w:ins w:id="12804" w:author="Jen" w:date="2017-08-19T02:14:00Z">
        <w:del w:id="12805" w:author="Liezyl Liton" w:date="2017-08-19T17:26:00Z">
          <w:r w:rsidR="00E732D7" w:rsidRPr="00617EC9" w:rsidDel="00AA35D3">
            <w:rPr>
              <w:rFonts w:ascii="Times New Roman" w:hAnsi="Times New Roman" w:cs="Times New Roman"/>
              <w:b/>
              <w:color w:val="FF0000"/>
              <w:sz w:val="24"/>
              <w:szCs w:val="24"/>
              <w:rPrChange w:id="12806" w:author="Liezyl Liton" w:date="2017-08-21T21:34:00Z">
                <w:rPr>
                  <w:rFonts w:ascii="Times New Roman" w:hAnsi="Times New Roman" w:cs="Times New Roman"/>
                  <w:sz w:val="24"/>
                  <w:szCs w:val="24"/>
                </w:rPr>
              </w:rPrChange>
            </w:rPr>
            <w:delText>Change in PhP10,000.00 is possible, contact DOTr.</w:delText>
          </w:r>
        </w:del>
      </w:ins>
    </w:p>
    <w:p w14:paraId="5D7F1F2C" w14:textId="0A95DE29" w:rsidR="00EF3DF5" w:rsidRPr="00617EC9" w:rsidRDefault="00C92E69">
      <w:pPr>
        <w:ind w:left="360"/>
        <w:rPr>
          <w:rFonts w:ascii="Times New Roman" w:hAnsi="Times New Roman" w:cs="Times New Roman"/>
          <w:sz w:val="24"/>
          <w:szCs w:val="24"/>
        </w:rPr>
      </w:pPr>
      <w:r w:rsidRPr="00617EC9">
        <w:rPr>
          <w:rFonts w:ascii="Times New Roman" w:hAnsi="Times New Roman" w:cs="Times New Roman"/>
          <w:sz w:val="24"/>
          <w:szCs w:val="24"/>
        </w:rPr>
        <w:t xml:space="preserve">In addition, </w:t>
      </w:r>
      <w:r w:rsidR="00EE2095" w:rsidRPr="00617EC9">
        <w:rPr>
          <w:rFonts w:ascii="Times New Roman" w:hAnsi="Times New Roman" w:cs="Times New Roman"/>
          <w:sz w:val="24"/>
          <w:szCs w:val="24"/>
        </w:rPr>
        <w:t xml:space="preserve">a one-time </w:t>
      </w:r>
      <w:r w:rsidRPr="00617EC9">
        <w:rPr>
          <w:rFonts w:ascii="Times New Roman" w:hAnsi="Times New Roman" w:cs="Times New Roman"/>
          <w:sz w:val="24"/>
          <w:szCs w:val="24"/>
        </w:rPr>
        <w:t xml:space="preserve">allowance to commute to current working place and/or school is </w:t>
      </w:r>
      <w:proofErr w:type="spellStart"/>
      <w:r w:rsidR="00BC6499" w:rsidRPr="00617EC9">
        <w:rPr>
          <w:rFonts w:ascii="Times New Roman" w:hAnsi="Times New Roman" w:cs="Times New Roman"/>
          <w:sz w:val="24"/>
          <w:szCs w:val="24"/>
        </w:rPr>
        <w:t>PhP</w:t>
      </w:r>
      <w:proofErr w:type="spellEnd"/>
      <w:r w:rsidR="00BC6499" w:rsidRPr="00617EC9">
        <w:rPr>
          <w:rFonts w:ascii="Times New Roman" w:hAnsi="Times New Roman" w:cs="Times New Roman"/>
          <w:sz w:val="24"/>
          <w:szCs w:val="24"/>
        </w:rPr>
        <w:t xml:space="preserve"> </w:t>
      </w:r>
      <w:r w:rsidRPr="00617EC9">
        <w:rPr>
          <w:rFonts w:ascii="Times New Roman" w:hAnsi="Times New Roman" w:cs="Times New Roman"/>
          <w:sz w:val="24"/>
          <w:szCs w:val="24"/>
        </w:rPr>
        <w:t xml:space="preserve">10,000 x </w:t>
      </w:r>
      <w:r w:rsidR="00E56C65" w:rsidRPr="00617EC9">
        <w:rPr>
          <w:rFonts w:ascii="Times New Roman" w:hAnsi="Times New Roman" w:cs="Times New Roman"/>
          <w:sz w:val="24"/>
          <w:szCs w:val="24"/>
        </w:rPr>
        <w:t xml:space="preserve">91 </w:t>
      </w:r>
      <w:r w:rsidRPr="00617EC9">
        <w:rPr>
          <w:rFonts w:ascii="Times New Roman" w:hAnsi="Times New Roman" w:cs="Times New Roman"/>
          <w:sz w:val="24"/>
          <w:szCs w:val="24"/>
        </w:rPr>
        <w:t xml:space="preserve">ISFs = </w:t>
      </w:r>
      <w:proofErr w:type="spellStart"/>
      <w:r w:rsidRPr="00617EC9">
        <w:rPr>
          <w:rFonts w:ascii="Times New Roman" w:hAnsi="Times New Roman" w:cs="Times New Roman"/>
          <w:sz w:val="24"/>
          <w:szCs w:val="24"/>
        </w:rPr>
        <w:t>Ph</w:t>
      </w:r>
      <w:r w:rsidR="00565115" w:rsidRPr="00617EC9">
        <w:rPr>
          <w:rFonts w:ascii="Times New Roman" w:hAnsi="Times New Roman" w:cs="Times New Roman"/>
          <w:sz w:val="24"/>
          <w:szCs w:val="24"/>
        </w:rPr>
        <w:t>P</w:t>
      </w:r>
      <w:proofErr w:type="spellEnd"/>
      <w:r w:rsidRPr="00617EC9">
        <w:rPr>
          <w:rFonts w:ascii="Times New Roman" w:hAnsi="Times New Roman" w:cs="Times New Roman"/>
          <w:sz w:val="24"/>
          <w:szCs w:val="24"/>
        </w:rPr>
        <w:t xml:space="preserve"> </w:t>
      </w:r>
      <w:r w:rsidR="00E56C65" w:rsidRPr="00617EC9">
        <w:rPr>
          <w:rFonts w:ascii="Times New Roman" w:hAnsi="Times New Roman" w:cs="Times New Roman"/>
          <w:sz w:val="24"/>
          <w:szCs w:val="24"/>
        </w:rPr>
        <w:t>910,000.0</w:t>
      </w:r>
      <w:ins w:id="12807" w:author="Liezyl Liton" w:date="2017-08-22T00:54:00Z">
        <w:r w:rsidR="00D80CD6">
          <w:rPr>
            <w:rFonts w:ascii="Times New Roman" w:hAnsi="Times New Roman" w:cs="Times New Roman"/>
            <w:sz w:val="24"/>
            <w:szCs w:val="24"/>
          </w:rPr>
          <w:t>0</w:t>
        </w:r>
      </w:ins>
      <w:del w:id="12808" w:author="Liezyl Liton" w:date="2017-08-22T00:54:00Z">
        <w:r w:rsidR="00E56C65" w:rsidRPr="00617EC9" w:rsidDel="00D80CD6">
          <w:rPr>
            <w:rFonts w:ascii="Times New Roman" w:hAnsi="Times New Roman" w:cs="Times New Roman"/>
            <w:sz w:val="24"/>
            <w:szCs w:val="24"/>
          </w:rPr>
          <w:delText>0</w:delText>
        </w:r>
      </w:del>
    </w:p>
    <w:tbl>
      <w:tblPr>
        <w:tblStyle w:val="TableGrid"/>
        <w:tblW w:w="0" w:type="auto"/>
        <w:jc w:val="center"/>
        <w:tblLook w:val="04A0" w:firstRow="1" w:lastRow="0" w:firstColumn="1" w:lastColumn="0" w:noHBand="0" w:noVBand="1"/>
      </w:tblPr>
      <w:tblGrid>
        <w:gridCol w:w="2484"/>
        <w:gridCol w:w="3384"/>
        <w:gridCol w:w="1584"/>
      </w:tblGrid>
      <w:tr w:rsidR="00C92E69" w:rsidRPr="00617EC9" w14:paraId="55C882D8" w14:textId="77777777" w:rsidTr="00274251">
        <w:trPr>
          <w:jc w:val="center"/>
        </w:trPr>
        <w:tc>
          <w:tcPr>
            <w:tcW w:w="2484" w:type="dxa"/>
            <w:shd w:val="clear" w:color="auto" w:fill="BFBFBF" w:themeFill="background1" w:themeFillShade="BF"/>
            <w:vAlign w:val="center"/>
          </w:tcPr>
          <w:p w14:paraId="784CAED5" w14:textId="7BA72E91" w:rsidR="00C92E69" w:rsidRPr="00617EC9" w:rsidRDefault="00C92E69" w:rsidP="00274251">
            <w:pPr>
              <w:spacing w:after="200" w:line="276" w:lineRule="auto"/>
              <w:jc w:val="center"/>
              <w:rPr>
                <w:rFonts w:ascii="Times New Roman" w:hAnsi="Times New Roman" w:cs="Times New Roman"/>
                <w:b/>
              </w:rPr>
            </w:pPr>
            <w:r w:rsidRPr="00617EC9">
              <w:rPr>
                <w:rFonts w:ascii="Times New Roman" w:hAnsi="Times New Roman" w:cs="Times New Roman"/>
                <w:b/>
              </w:rPr>
              <w:t>N</w:t>
            </w:r>
            <w:r w:rsidR="00A1070A" w:rsidRPr="00617EC9">
              <w:rPr>
                <w:rFonts w:ascii="Times New Roman" w:hAnsi="Times New Roman" w:cs="Times New Roman"/>
                <w:b/>
              </w:rPr>
              <w:t xml:space="preserve">umber </w:t>
            </w:r>
            <w:r w:rsidRPr="009C497F">
              <w:rPr>
                <w:rFonts w:ascii="Times New Roman" w:hAnsi="Times New Roman" w:cs="Times New Roman"/>
                <w:b/>
              </w:rPr>
              <w:t>of ISF</w:t>
            </w:r>
            <w:ins w:id="12809" w:author="John Junico Bernados" w:date="2017-08-23T22:59:00Z">
              <w:r w:rsidR="00886B36" w:rsidRPr="009C497F">
                <w:rPr>
                  <w:rFonts w:ascii="Times New Roman" w:hAnsi="Times New Roman" w:cs="Times New Roman"/>
                  <w:b/>
                </w:rPr>
                <w:t xml:space="preserve"> Households</w:t>
              </w:r>
            </w:ins>
          </w:p>
        </w:tc>
        <w:tc>
          <w:tcPr>
            <w:tcW w:w="3384" w:type="dxa"/>
            <w:shd w:val="clear" w:color="auto" w:fill="BFBFBF" w:themeFill="background1" w:themeFillShade="BF"/>
            <w:vAlign w:val="center"/>
          </w:tcPr>
          <w:p w14:paraId="30DC2BB3" w14:textId="77777777" w:rsidR="00C92E69" w:rsidRPr="00617EC9" w:rsidRDefault="00C92E69" w:rsidP="00274251">
            <w:pPr>
              <w:spacing w:after="200" w:line="276" w:lineRule="auto"/>
              <w:jc w:val="center"/>
              <w:rPr>
                <w:rFonts w:ascii="Times New Roman" w:hAnsi="Times New Roman" w:cs="Times New Roman"/>
                <w:b/>
              </w:rPr>
            </w:pPr>
            <w:r w:rsidRPr="00617EC9">
              <w:rPr>
                <w:rFonts w:ascii="Times New Roman" w:hAnsi="Times New Roman" w:cs="Times New Roman"/>
                <w:b/>
              </w:rPr>
              <w:t>Estimated allowance to commute to cu</w:t>
            </w:r>
            <w:r w:rsidR="00233AA0" w:rsidRPr="00617EC9">
              <w:rPr>
                <w:rFonts w:ascii="Times New Roman" w:hAnsi="Times New Roman" w:cs="Times New Roman"/>
                <w:b/>
              </w:rPr>
              <w:t>r</w:t>
            </w:r>
            <w:r w:rsidRPr="00617EC9">
              <w:rPr>
                <w:rFonts w:ascii="Times New Roman" w:hAnsi="Times New Roman" w:cs="Times New Roman"/>
                <w:b/>
              </w:rPr>
              <w:t xml:space="preserve">rent working place, </w:t>
            </w:r>
            <w:proofErr w:type="spellStart"/>
            <w:r w:rsidRPr="00617EC9">
              <w:rPr>
                <w:rFonts w:ascii="Times New Roman" w:hAnsi="Times New Roman" w:cs="Times New Roman"/>
                <w:b/>
              </w:rPr>
              <w:t>PhP</w:t>
            </w:r>
            <w:proofErr w:type="spellEnd"/>
          </w:p>
        </w:tc>
        <w:tc>
          <w:tcPr>
            <w:tcW w:w="1584" w:type="dxa"/>
            <w:shd w:val="clear" w:color="auto" w:fill="BFBFBF" w:themeFill="background1" w:themeFillShade="BF"/>
            <w:vAlign w:val="center"/>
          </w:tcPr>
          <w:p w14:paraId="0985317F" w14:textId="77777777" w:rsidR="00C92E69" w:rsidRPr="00617EC9" w:rsidRDefault="00C92E69" w:rsidP="00274251">
            <w:pPr>
              <w:spacing w:after="200" w:line="276" w:lineRule="auto"/>
              <w:jc w:val="center"/>
              <w:rPr>
                <w:rFonts w:ascii="Times New Roman" w:hAnsi="Times New Roman" w:cs="Times New Roman"/>
                <w:b/>
              </w:rPr>
            </w:pPr>
            <w:r w:rsidRPr="00617EC9">
              <w:rPr>
                <w:rFonts w:ascii="Times New Roman" w:hAnsi="Times New Roman" w:cs="Times New Roman"/>
                <w:b/>
              </w:rPr>
              <w:t xml:space="preserve">Total, </w:t>
            </w:r>
            <w:proofErr w:type="spellStart"/>
            <w:r w:rsidRPr="00617EC9">
              <w:rPr>
                <w:rFonts w:ascii="Times New Roman" w:hAnsi="Times New Roman" w:cs="Times New Roman"/>
                <w:b/>
              </w:rPr>
              <w:t>PhP</w:t>
            </w:r>
            <w:proofErr w:type="spellEnd"/>
          </w:p>
        </w:tc>
      </w:tr>
      <w:tr w:rsidR="00C92E69" w:rsidRPr="00617EC9" w14:paraId="73C23A75" w14:textId="77777777" w:rsidTr="00274251">
        <w:trPr>
          <w:jc w:val="center"/>
        </w:trPr>
        <w:tc>
          <w:tcPr>
            <w:tcW w:w="2484" w:type="dxa"/>
          </w:tcPr>
          <w:p w14:paraId="08506AAB" w14:textId="22A9BE9E" w:rsidR="00C92E69" w:rsidRPr="00617EC9" w:rsidRDefault="00E56C65" w:rsidP="00274251">
            <w:pPr>
              <w:spacing w:after="200" w:line="276" w:lineRule="auto"/>
              <w:jc w:val="center"/>
              <w:rPr>
                <w:rFonts w:ascii="Times New Roman" w:hAnsi="Times New Roman" w:cs="Times New Roman"/>
              </w:rPr>
            </w:pPr>
            <w:r w:rsidRPr="00891D7E">
              <w:rPr>
                <w:rFonts w:ascii="Times New Roman" w:hAnsi="Times New Roman" w:cs="Times New Roman"/>
              </w:rPr>
              <w:t>91</w:t>
            </w:r>
            <w:ins w:id="12810" w:author="John Junico Bernados" w:date="2017-08-23T23:00:00Z">
              <w:r w:rsidR="00886B36" w:rsidRPr="00891D7E">
                <w:rPr>
                  <w:rFonts w:ascii="Times New Roman" w:hAnsi="Times New Roman" w:cs="Times New Roman"/>
                </w:rPr>
                <w:t xml:space="preserve"> (ISF structure owner who opt for relocation out of 152)</w:t>
              </w:r>
            </w:ins>
          </w:p>
        </w:tc>
        <w:tc>
          <w:tcPr>
            <w:tcW w:w="3384" w:type="dxa"/>
          </w:tcPr>
          <w:p w14:paraId="1018DF91" w14:textId="77777777" w:rsidR="00C92E69" w:rsidRPr="00617EC9" w:rsidRDefault="00C92E69" w:rsidP="00274251">
            <w:pPr>
              <w:spacing w:after="200" w:line="276" w:lineRule="auto"/>
              <w:jc w:val="right"/>
              <w:rPr>
                <w:rFonts w:ascii="Times New Roman" w:hAnsi="Times New Roman" w:cs="Times New Roman"/>
              </w:rPr>
            </w:pPr>
            <w:r w:rsidRPr="00617EC9">
              <w:rPr>
                <w:rFonts w:ascii="Times New Roman" w:hAnsi="Times New Roman" w:cs="Times New Roman"/>
              </w:rPr>
              <w:t>10,000.00</w:t>
            </w:r>
          </w:p>
        </w:tc>
        <w:tc>
          <w:tcPr>
            <w:tcW w:w="1584" w:type="dxa"/>
          </w:tcPr>
          <w:p w14:paraId="25456F0E" w14:textId="77777777" w:rsidR="00C92E69" w:rsidRPr="00617EC9" w:rsidRDefault="00E56C65" w:rsidP="00274251">
            <w:pPr>
              <w:spacing w:after="200" w:line="276" w:lineRule="auto"/>
              <w:jc w:val="right"/>
              <w:rPr>
                <w:rFonts w:ascii="Times New Roman" w:hAnsi="Times New Roman" w:cs="Times New Roman"/>
              </w:rPr>
            </w:pPr>
            <w:r w:rsidRPr="00617EC9">
              <w:rPr>
                <w:rFonts w:ascii="Times New Roman" w:hAnsi="Times New Roman" w:cs="Times New Roman"/>
              </w:rPr>
              <w:t>910,000</w:t>
            </w:r>
            <w:r w:rsidR="00C92E69" w:rsidRPr="00617EC9">
              <w:rPr>
                <w:rFonts w:ascii="Times New Roman" w:hAnsi="Times New Roman" w:cs="Times New Roman"/>
              </w:rPr>
              <w:t>.00</w:t>
            </w:r>
          </w:p>
        </w:tc>
      </w:tr>
    </w:tbl>
    <w:p w14:paraId="7D499A8E" w14:textId="623D67EE" w:rsidR="00021FD3" w:rsidRPr="00617EC9" w:rsidRDefault="00AA35D3">
      <w:pPr>
        <w:spacing w:after="0" w:line="240" w:lineRule="auto"/>
        <w:rPr>
          <w:ins w:id="12811" w:author="Liezyl Liton" w:date="2017-08-19T17:26:00Z"/>
          <w:rFonts w:ascii="Times New Roman" w:hAnsi="Times New Roman" w:cs="Times New Roman"/>
          <w:i/>
          <w:sz w:val="18"/>
          <w:szCs w:val="18"/>
        </w:rPr>
        <w:pPrChange w:id="12812" w:author="Liezyl Liton" w:date="2017-08-19T17:26:00Z">
          <w:pPr/>
        </w:pPrChange>
      </w:pPr>
      <w:ins w:id="12813" w:author="Liezyl Liton" w:date="2017-08-19T17:26:00Z">
        <w:r w:rsidRPr="00617EC9">
          <w:rPr>
            <w:rFonts w:ascii="Times New Roman" w:hAnsi="Times New Roman" w:cs="Times New Roman"/>
            <w:i/>
            <w:sz w:val="18"/>
            <w:szCs w:val="18"/>
          </w:rPr>
          <w:t xml:space="preserve">                        </w:t>
        </w:r>
      </w:ins>
      <w:ins w:id="12814" w:author="John Junico Bernados" w:date="2017-08-18T21:06:00Z">
        <w:r w:rsidR="00564CCE" w:rsidRPr="00617EC9">
          <w:rPr>
            <w:rFonts w:ascii="Times New Roman" w:hAnsi="Times New Roman" w:cs="Times New Roman"/>
            <w:i/>
            <w:sz w:val="18"/>
            <w:szCs w:val="18"/>
          </w:rPr>
          <w:t>Source: JICA Study Team</w:t>
        </w:r>
      </w:ins>
    </w:p>
    <w:p w14:paraId="5F573699" w14:textId="2C786C0D" w:rsidR="00AA35D3" w:rsidRPr="00617EC9" w:rsidRDefault="004269AD">
      <w:pPr>
        <w:ind w:left="720"/>
        <w:rPr>
          <w:rFonts w:ascii="Times New Roman" w:hAnsi="Times New Roman" w:cs="Times New Roman"/>
          <w:b/>
          <w:sz w:val="24"/>
          <w:szCs w:val="24"/>
        </w:rPr>
        <w:pPrChange w:id="12815" w:author="Liezyl Liton" w:date="2017-08-21T17:59:00Z">
          <w:pPr/>
        </w:pPrChange>
      </w:pPr>
      <w:ins w:id="12816" w:author="Liezyl Liton" w:date="2017-08-21T17:59:00Z">
        <w:r w:rsidRPr="00617EC9">
          <w:rPr>
            <w:rFonts w:ascii="Times New Roman" w:hAnsi="Times New Roman" w:cs="Times New Roman"/>
            <w:i/>
            <w:sz w:val="18"/>
            <w:szCs w:val="18"/>
            <w:rPrChange w:id="12817" w:author="Liezyl Liton" w:date="2017-08-21T21:34:00Z">
              <w:rPr>
                <w:rFonts w:ascii="Times New Roman" w:hAnsi="Times New Roman" w:cs="Times New Roman"/>
                <w:i/>
                <w:sz w:val="18"/>
                <w:szCs w:val="18"/>
                <w:highlight w:val="cyan"/>
              </w:rPr>
            </w:rPrChange>
          </w:rPr>
          <w:t xml:space="preserve">        Note: The estimated budget will be consulted with the </w:t>
        </w:r>
        <w:proofErr w:type="spellStart"/>
        <w:r w:rsidRPr="00617EC9">
          <w:rPr>
            <w:rFonts w:ascii="Times New Roman" w:hAnsi="Times New Roman" w:cs="Times New Roman"/>
            <w:i/>
            <w:sz w:val="18"/>
            <w:szCs w:val="18"/>
            <w:rPrChange w:id="12818" w:author="Liezyl Liton" w:date="2017-08-21T21:34:00Z">
              <w:rPr>
                <w:rFonts w:ascii="Times New Roman" w:hAnsi="Times New Roman" w:cs="Times New Roman"/>
                <w:i/>
                <w:sz w:val="18"/>
                <w:szCs w:val="18"/>
                <w:highlight w:val="cyan"/>
              </w:rPr>
            </w:rPrChange>
          </w:rPr>
          <w:t>DOTr</w:t>
        </w:r>
      </w:ins>
      <w:proofErr w:type="spellEnd"/>
    </w:p>
    <w:p w14:paraId="0BBB23C3" w14:textId="77777777" w:rsidR="00FC6F80" w:rsidRPr="00617EC9" w:rsidRDefault="00565115" w:rsidP="00FC6F80">
      <w:pPr>
        <w:ind w:left="360"/>
        <w:rPr>
          <w:rFonts w:ascii="Times New Roman" w:hAnsi="Times New Roman" w:cs="Times New Roman"/>
          <w:b/>
          <w:sz w:val="24"/>
          <w:szCs w:val="24"/>
        </w:rPr>
      </w:pPr>
      <w:r w:rsidRPr="00617EC9">
        <w:rPr>
          <w:rFonts w:ascii="Times New Roman" w:hAnsi="Times New Roman" w:cs="Times New Roman"/>
          <w:b/>
          <w:sz w:val="24"/>
          <w:szCs w:val="24"/>
        </w:rPr>
        <w:t>12.1.7</w:t>
      </w:r>
      <w:r w:rsidRPr="00617EC9">
        <w:rPr>
          <w:rFonts w:ascii="Times New Roman" w:hAnsi="Times New Roman" w:cs="Times New Roman"/>
          <w:b/>
          <w:sz w:val="24"/>
          <w:szCs w:val="24"/>
        </w:rPr>
        <w:tab/>
      </w:r>
      <w:r w:rsidR="00FC6F80" w:rsidRPr="00617EC9">
        <w:rPr>
          <w:rFonts w:ascii="Times New Roman" w:hAnsi="Times New Roman" w:cs="Times New Roman"/>
          <w:b/>
          <w:sz w:val="24"/>
          <w:szCs w:val="24"/>
        </w:rPr>
        <w:t>Relocation Site Development</w:t>
      </w:r>
    </w:p>
    <w:p w14:paraId="2557B227" w14:textId="3BD0D989" w:rsidR="009E5357" w:rsidRPr="00617EC9" w:rsidDel="00473567" w:rsidRDefault="00ED5999">
      <w:pPr>
        <w:ind w:left="360"/>
        <w:jc w:val="both"/>
        <w:rPr>
          <w:ins w:id="12819" w:author="Jen" w:date="2017-08-19T02:24:00Z"/>
          <w:del w:id="12820" w:author="Liezyl Liton" w:date="2017-08-19T17:56:00Z"/>
          <w:rFonts w:ascii="Times New Roman" w:hAnsi="Times New Roman" w:cs="Times New Roman"/>
          <w:b/>
          <w:color w:val="FF0000"/>
          <w:sz w:val="24"/>
          <w:szCs w:val="24"/>
          <w:rPrChange w:id="12821" w:author="Liezyl Liton" w:date="2017-08-21T21:34:00Z">
            <w:rPr>
              <w:ins w:id="12822" w:author="Jen" w:date="2017-08-19T02:24:00Z"/>
              <w:del w:id="12823" w:author="Liezyl Liton" w:date="2017-08-19T17:56:00Z"/>
              <w:rFonts w:ascii="Times New Roman" w:hAnsi="Times New Roman" w:cs="Times New Roman"/>
              <w:sz w:val="24"/>
              <w:szCs w:val="24"/>
            </w:rPr>
          </w:rPrChange>
        </w:rPr>
      </w:pPr>
      <w:ins w:id="12824" w:author="Liezyl Liton" w:date="2017-08-21T21:55:00Z">
        <w:r>
          <w:rPr>
            <w:b/>
            <w:color w:val="FF0000"/>
            <w:sz w:val="24"/>
            <w:szCs w:val="24"/>
          </w:rPr>
          <w:tab/>
        </w:r>
      </w:ins>
      <w:ins w:id="12825" w:author="Jen" w:date="2017-08-19T02:24:00Z">
        <w:del w:id="12826" w:author="Liezyl Liton" w:date="2017-08-19T17:56:00Z">
          <w:r w:rsidR="009E5357" w:rsidRPr="00617EC9" w:rsidDel="00473567">
            <w:rPr>
              <w:rFonts w:ascii="Times New Roman" w:hAnsi="Times New Roman" w:cs="Times New Roman"/>
              <w:b/>
              <w:color w:val="FF0000"/>
              <w:sz w:val="24"/>
              <w:szCs w:val="24"/>
              <w:rPrChange w:id="12827" w:author="Liezyl Liton" w:date="2017-08-21T21:34:00Z">
                <w:rPr>
                  <w:rFonts w:ascii="Times New Roman" w:hAnsi="Times New Roman" w:cs="Times New Roman"/>
                  <w:sz w:val="24"/>
                  <w:szCs w:val="24"/>
                </w:rPr>
              </w:rPrChange>
            </w:rPr>
            <w:delText>Check NHA data for new rates</w:delText>
          </w:r>
        </w:del>
      </w:ins>
    </w:p>
    <w:p w14:paraId="61A4F240" w14:textId="1588D7D9" w:rsidR="006C3F4B" w:rsidRPr="00775D3E" w:rsidRDefault="00FC6F80">
      <w:pPr>
        <w:pStyle w:val="RAPParagraph"/>
        <w:spacing w:line="276" w:lineRule="auto"/>
        <w:ind w:left="360"/>
        <w:rPr>
          <w:ins w:id="12828" w:author="Liezyl Liton" w:date="2017-08-19T18:05:00Z"/>
          <w:sz w:val="24"/>
          <w:szCs w:val="24"/>
        </w:rPr>
        <w:pPrChange w:id="12829" w:author="Liezyl Liton" w:date="2017-08-21T21:53:00Z">
          <w:pPr>
            <w:ind w:left="360"/>
            <w:jc w:val="both"/>
          </w:pPr>
        </w:pPrChange>
      </w:pPr>
      <w:r w:rsidRPr="009A40F8">
        <w:rPr>
          <w:sz w:val="24"/>
          <w:szCs w:val="24"/>
        </w:rPr>
        <w:t>A</w:t>
      </w:r>
      <w:r w:rsidR="00A1070A" w:rsidRPr="009B34E6">
        <w:rPr>
          <w:sz w:val="24"/>
          <w:szCs w:val="24"/>
        </w:rPr>
        <w:t>s</w:t>
      </w:r>
      <w:r w:rsidRPr="007D2C32">
        <w:rPr>
          <w:sz w:val="24"/>
          <w:szCs w:val="24"/>
        </w:rPr>
        <w:t xml:space="preserve"> explained in Section 8.8, the cost for relocation site development by the NHA is done in package.</w:t>
      </w:r>
      <w:r w:rsidR="00EF7A43" w:rsidRPr="001510A4">
        <w:rPr>
          <w:sz w:val="24"/>
          <w:szCs w:val="24"/>
        </w:rPr>
        <w:t xml:space="preserve">  </w:t>
      </w:r>
      <w:commentRangeStart w:id="12830"/>
      <w:ins w:id="12831" w:author="Liezyl Liton" w:date="2017-08-19T17:59:00Z">
        <w:r w:rsidR="00137300" w:rsidRPr="00617EC9">
          <w:rPr>
            <w:rFonts w:eastAsia="MS Mincho"/>
            <w:sz w:val="24"/>
            <w:szCs w:val="24"/>
            <w:rPrChange w:id="12832" w:author="Liezyl Liton" w:date="2017-08-21T21:34:00Z">
              <w:rPr>
                <w:rFonts w:eastAsia="MS Mincho"/>
              </w:rPr>
            </w:rPrChange>
          </w:rPr>
          <w:t xml:space="preserve">According to </w:t>
        </w:r>
        <w:r w:rsidR="00137300" w:rsidRPr="00617EC9">
          <w:rPr>
            <w:rFonts w:eastAsia="MS Mincho"/>
            <w:noProof/>
            <w:sz w:val="24"/>
            <w:szCs w:val="24"/>
            <w:lang w:bidi="ar-SA"/>
            <w:rPrChange w:id="12833" w:author="Liezyl Liton" w:date="2017-08-21T21:34:00Z">
              <w:rPr>
                <w:rFonts w:eastAsia="MS Mincho"/>
                <w:noProof/>
              </w:rPr>
            </w:rPrChange>
          </w:rPr>
          <w:t>the Resettlement and Development Services Department of NHA,</w:t>
        </w:r>
        <w:r w:rsidR="00137300" w:rsidRPr="00617EC9">
          <w:rPr>
            <w:rFonts w:eastAsia="MS Mincho"/>
            <w:sz w:val="24"/>
            <w:szCs w:val="24"/>
            <w:rPrChange w:id="12834" w:author="Liezyl Liton" w:date="2017-08-21T21:34:00Z">
              <w:rPr>
                <w:rFonts w:eastAsia="MS Mincho"/>
              </w:rPr>
            </w:rPrChange>
          </w:rPr>
          <w:t xml:space="preserve"> the costing of the housing </w:t>
        </w:r>
        <w:r w:rsidR="00137300" w:rsidRPr="00617EC9">
          <w:rPr>
            <w:rFonts w:eastAsia="MS Mincho"/>
            <w:color w:val="000000" w:themeColor="text1"/>
            <w:sz w:val="24"/>
            <w:szCs w:val="24"/>
            <w:rPrChange w:id="12835" w:author="Liezyl Liton" w:date="2017-08-21T21:34:00Z">
              <w:rPr>
                <w:rFonts w:eastAsia="MS Mincho"/>
              </w:rPr>
            </w:rPrChange>
          </w:rPr>
          <w:t>units are bundled in a package, which as of July</w:t>
        </w:r>
        <w:del w:id="12836" w:author="ebert bautista" w:date="2017-08-21T20:55:00Z">
          <w:r w:rsidR="00137300" w:rsidRPr="00617EC9" w:rsidDel="001F4AF6">
            <w:rPr>
              <w:rFonts w:eastAsia="MS Mincho"/>
              <w:color w:val="000000" w:themeColor="text1"/>
              <w:sz w:val="24"/>
              <w:szCs w:val="24"/>
              <w:rPrChange w:id="12837" w:author="Liezyl Liton" w:date="2017-08-21T21:34:00Z">
                <w:rPr>
                  <w:rFonts w:eastAsia="MS Mincho"/>
                </w:rPr>
              </w:rPrChange>
            </w:rPr>
            <w:delText>,</w:delText>
          </w:r>
        </w:del>
        <w:r w:rsidR="00137300" w:rsidRPr="00617EC9">
          <w:rPr>
            <w:rFonts w:eastAsia="MS Mincho"/>
            <w:color w:val="000000" w:themeColor="text1"/>
            <w:sz w:val="24"/>
            <w:szCs w:val="24"/>
            <w:rPrChange w:id="12838" w:author="Liezyl Liton" w:date="2017-08-21T21:34:00Z">
              <w:rPr>
                <w:rFonts w:eastAsia="MS Mincho"/>
              </w:rPr>
            </w:rPrChange>
          </w:rPr>
          <w:t xml:space="preserve"> 2017 amounts to PhP726,000, consisting of house and lot in lump sum - including the basic costs and other costs. Basic costs include expenses on acquisition of land and site development. Meanwhile, other costs would include water and power connection costs, building of community facilities, relocation cost, community support</w:t>
        </w:r>
        <w:r w:rsidR="00137300" w:rsidRPr="00617EC9">
          <w:rPr>
            <w:rFonts w:eastAsia="MS Mincho"/>
            <w:sz w:val="24"/>
            <w:szCs w:val="24"/>
            <w:rPrChange w:id="12839" w:author="Liezyl Liton" w:date="2017-08-21T21:34:00Z">
              <w:rPr>
                <w:rFonts w:eastAsia="MS Mincho"/>
              </w:rPr>
            </w:rPrChange>
          </w:rPr>
          <w:t xml:space="preserve"> program and administration cost. </w:t>
        </w:r>
        <w:commentRangeEnd w:id="12830"/>
        <w:r w:rsidR="00137300" w:rsidRPr="00617EC9">
          <w:rPr>
            <w:rStyle w:val="CommentReference"/>
            <w:sz w:val="24"/>
            <w:szCs w:val="24"/>
            <w:rPrChange w:id="12840" w:author="Liezyl Liton" w:date="2017-08-21T21:34:00Z">
              <w:rPr>
                <w:rStyle w:val="CommentReference"/>
              </w:rPr>
            </w:rPrChange>
          </w:rPr>
          <w:commentReference w:id="12830"/>
        </w:r>
      </w:ins>
      <w:r w:rsidR="00EF7A43" w:rsidRPr="009A40F8">
        <w:rPr>
          <w:sz w:val="24"/>
          <w:szCs w:val="24"/>
        </w:rPr>
        <w:t xml:space="preserve">Per SES data, </w:t>
      </w:r>
      <w:ins w:id="12841" w:author="Liezyl Liton" w:date="2017-08-19T18:01:00Z">
        <w:r w:rsidR="00966FB3" w:rsidRPr="009B34E6">
          <w:rPr>
            <w:sz w:val="24"/>
            <w:szCs w:val="24"/>
          </w:rPr>
          <w:t>91</w:t>
        </w:r>
      </w:ins>
      <w:del w:id="12842" w:author="Liezyl Liton" w:date="2017-08-19T17:59:00Z">
        <w:r w:rsidR="00EF7A43" w:rsidRPr="007D2C32" w:rsidDel="00137300">
          <w:rPr>
            <w:sz w:val="24"/>
            <w:szCs w:val="24"/>
          </w:rPr>
          <w:delText>only 69</w:delText>
        </w:r>
      </w:del>
      <w:r w:rsidR="00EF7A43" w:rsidRPr="001510A4">
        <w:rPr>
          <w:sz w:val="24"/>
          <w:szCs w:val="24"/>
        </w:rPr>
        <w:t xml:space="preserve"> structure owners opted for relocation.</w:t>
      </w:r>
    </w:p>
    <w:p w14:paraId="04273699" w14:textId="77777777" w:rsidR="006C3F4B" w:rsidRPr="00617EC9" w:rsidRDefault="006C3F4B">
      <w:pPr>
        <w:pStyle w:val="RAPParagraph"/>
        <w:ind w:left="360"/>
        <w:rPr>
          <w:ins w:id="12843" w:author="Liezyl Liton" w:date="2017-08-19T18:01:00Z"/>
          <w:rFonts w:eastAsia="MS Mincho"/>
          <w:sz w:val="24"/>
          <w:szCs w:val="24"/>
          <w:rPrChange w:id="12844" w:author="Liezyl Liton" w:date="2017-08-21T21:34:00Z">
            <w:rPr>
              <w:ins w:id="12845" w:author="Liezyl Liton" w:date="2017-08-19T18:01:00Z"/>
              <w:rFonts w:ascii="Times New Roman" w:hAnsi="Times New Roman" w:cs="Times New Roman"/>
              <w:sz w:val="24"/>
              <w:szCs w:val="24"/>
            </w:rPr>
          </w:rPrChange>
        </w:rPr>
        <w:pPrChange w:id="12846" w:author="Liezyl Liton" w:date="2017-08-19T18:05:00Z">
          <w:pPr>
            <w:ind w:left="360"/>
            <w:jc w:val="both"/>
          </w:pPr>
        </w:pPrChange>
      </w:pPr>
    </w:p>
    <w:tbl>
      <w:tblPr>
        <w:tblStyle w:val="TableGrid"/>
        <w:tblW w:w="0" w:type="auto"/>
        <w:jc w:val="center"/>
        <w:tblLook w:val="04A0" w:firstRow="1" w:lastRow="0" w:firstColumn="1" w:lastColumn="0" w:noHBand="0" w:noVBand="1"/>
        <w:tblPrChange w:id="12847" w:author="Liezyl Liton" w:date="2017-08-21T21:53:00Z">
          <w:tblPr>
            <w:tblStyle w:val="TableGrid"/>
            <w:tblW w:w="0" w:type="auto"/>
            <w:tblInd w:w="360" w:type="dxa"/>
            <w:tblLook w:val="04A0" w:firstRow="1" w:lastRow="0" w:firstColumn="1" w:lastColumn="0" w:noHBand="0" w:noVBand="1"/>
          </w:tblPr>
        </w:tblPrChange>
      </w:tblPr>
      <w:tblGrid>
        <w:gridCol w:w="2013"/>
        <w:gridCol w:w="3600"/>
        <w:gridCol w:w="2070"/>
        <w:tblGridChange w:id="12848">
          <w:tblGrid>
            <w:gridCol w:w="1998"/>
            <w:gridCol w:w="3960"/>
            <w:gridCol w:w="3618"/>
          </w:tblGrid>
        </w:tblGridChange>
      </w:tblGrid>
      <w:tr w:rsidR="005B611C" w:rsidRPr="00617EC9" w14:paraId="3DE601A8" w14:textId="77777777" w:rsidTr="002C12C0">
        <w:trPr>
          <w:jc w:val="center"/>
          <w:ins w:id="12849" w:author="Liezyl Liton" w:date="2017-08-19T18:01:00Z"/>
        </w:trPr>
        <w:tc>
          <w:tcPr>
            <w:tcW w:w="1998" w:type="dxa"/>
            <w:shd w:val="clear" w:color="auto" w:fill="CCCCCC"/>
            <w:tcPrChange w:id="12850" w:author="Liezyl Liton" w:date="2017-08-21T21:53:00Z">
              <w:tcPr>
                <w:tcW w:w="1998" w:type="dxa"/>
              </w:tcPr>
            </w:tcPrChange>
          </w:tcPr>
          <w:p w14:paraId="017261AC" w14:textId="7CEBF841" w:rsidR="00966FB3" w:rsidRPr="00891D7E" w:rsidRDefault="00966FB3">
            <w:pPr>
              <w:jc w:val="center"/>
              <w:rPr>
                <w:ins w:id="12851" w:author="Liezyl Liton" w:date="2017-08-19T18:01:00Z"/>
                <w:rFonts w:ascii="Times New Roman" w:hAnsi="Times New Roman" w:cs="Times New Roman"/>
                <w:b/>
                <w:rPrChange w:id="12852" w:author="Jen" w:date="2017-08-25T12:52:00Z">
                  <w:rPr>
                    <w:ins w:id="12853" w:author="Liezyl Liton" w:date="2017-08-19T18:01:00Z"/>
                    <w:rFonts w:ascii="Times New Roman" w:hAnsi="Times New Roman" w:cs="Times New Roman"/>
                    <w:sz w:val="24"/>
                    <w:szCs w:val="24"/>
                  </w:rPr>
                </w:rPrChange>
              </w:rPr>
              <w:pPrChange w:id="12854" w:author="Liezyl Liton" w:date="2017-08-19T18:02:00Z">
                <w:pPr>
                  <w:spacing w:after="200" w:line="276" w:lineRule="auto"/>
                  <w:ind w:left="720"/>
                  <w:contextualSpacing/>
                  <w:jc w:val="both"/>
                </w:pPr>
              </w:pPrChange>
            </w:pPr>
            <w:ins w:id="12855" w:author="Liezyl Liton" w:date="2017-08-19T18:01:00Z">
              <w:r w:rsidRPr="00891D7E">
                <w:rPr>
                  <w:rFonts w:ascii="Times New Roman" w:hAnsi="Times New Roman" w:cs="Times New Roman"/>
                  <w:b/>
                  <w:rPrChange w:id="12856" w:author="Jen" w:date="2017-08-25T12:52:00Z">
                    <w:rPr>
                      <w:rFonts w:ascii="Times New Roman" w:hAnsi="Times New Roman" w:cs="Times New Roman"/>
                      <w:sz w:val="24"/>
                      <w:szCs w:val="24"/>
                    </w:rPr>
                  </w:rPrChange>
                </w:rPr>
                <w:t>No. of ISFs</w:t>
              </w:r>
            </w:ins>
          </w:p>
        </w:tc>
        <w:tc>
          <w:tcPr>
            <w:tcW w:w="3600" w:type="dxa"/>
            <w:shd w:val="clear" w:color="auto" w:fill="CCCCCC"/>
            <w:tcPrChange w:id="12857" w:author="Liezyl Liton" w:date="2017-08-21T21:53:00Z">
              <w:tcPr>
                <w:tcW w:w="3960" w:type="dxa"/>
              </w:tcPr>
            </w:tcPrChange>
          </w:tcPr>
          <w:p w14:paraId="1C19A50E" w14:textId="3127826D" w:rsidR="00966FB3" w:rsidRPr="00617EC9" w:rsidRDefault="00966FB3">
            <w:pPr>
              <w:jc w:val="center"/>
              <w:rPr>
                <w:ins w:id="12858" w:author="Liezyl Liton" w:date="2017-08-19T18:01:00Z"/>
                <w:rFonts w:ascii="Times New Roman" w:hAnsi="Times New Roman" w:cs="Times New Roman"/>
                <w:b/>
                <w:rPrChange w:id="12859" w:author="Liezyl Liton" w:date="2017-08-21T21:34:00Z">
                  <w:rPr>
                    <w:ins w:id="12860" w:author="Liezyl Liton" w:date="2017-08-19T18:01:00Z"/>
                    <w:rFonts w:ascii="Times New Roman" w:hAnsi="Times New Roman" w:cs="Times New Roman"/>
                    <w:sz w:val="24"/>
                    <w:szCs w:val="24"/>
                  </w:rPr>
                </w:rPrChange>
              </w:rPr>
              <w:pPrChange w:id="12861" w:author="Liezyl Liton" w:date="2017-08-19T18:02:00Z">
                <w:pPr>
                  <w:spacing w:after="200" w:line="276" w:lineRule="auto"/>
                  <w:ind w:left="720"/>
                  <w:contextualSpacing/>
                  <w:jc w:val="both"/>
                </w:pPr>
              </w:pPrChange>
            </w:pPr>
            <w:ins w:id="12862" w:author="Liezyl Liton" w:date="2017-08-19T18:01:00Z">
              <w:r w:rsidRPr="00617EC9">
                <w:rPr>
                  <w:rFonts w:ascii="Times New Roman" w:hAnsi="Times New Roman" w:cs="Times New Roman"/>
                  <w:b/>
                  <w:rPrChange w:id="12863" w:author="Liezyl Liton" w:date="2017-08-21T21:34:00Z">
                    <w:rPr>
                      <w:rFonts w:ascii="Times New Roman" w:hAnsi="Times New Roman" w:cs="Times New Roman"/>
                      <w:sz w:val="24"/>
                      <w:szCs w:val="24"/>
                    </w:rPr>
                  </w:rPrChange>
                </w:rPr>
                <w:t>NHA Relocation Package</w:t>
              </w:r>
            </w:ins>
            <w:ins w:id="12864" w:author="Liezyl Liton" w:date="2017-08-19T18:02:00Z">
              <w:r w:rsidRPr="00617EC9">
                <w:rPr>
                  <w:rFonts w:ascii="Times New Roman" w:eastAsia="MS Mincho" w:hAnsi="Times New Roman" w:cs="Times New Roman"/>
                  <w:b/>
                  <w:color w:val="000000" w:themeColor="text1"/>
                  <w:rPrChange w:id="12865" w:author="Liezyl Liton" w:date="2017-08-21T21:34:00Z">
                    <w:rPr>
                      <w:rFonts w:eastAsia="MS Mincho"/>
                      <w:color w:val="000000" w:themeColor="text1"/>
                      <w:sz w:val="24"/>
                      <w:szCs w:val="24"/>
                    </w:rPr>
                  </w:rPrChange>
                </w:rPr>
                <w:t>,</w:t>
              </w:r>
            </w:ins>
            <w:ins w:id="12866" w:author="Liezyl Liton" w:date="2017-08-19T18:01:00Z">
              <w:r w:rsidRPr="00617EC9">
                <w:rPr>
                  <w:rFonts w:ascii="Times New Roman" w:hAnsi="Times New Roman" w:cs="Times New Roman"/>
                  <w:b/>
                  <w:rPrChange w:id="12867" w:author="Liezyl Liton" w:date="2017-08-21T21:34:00Z">
                    <w:rPr>
                      <w:rFonts w:ascii="Times New Roman" w:hAnsi="Times New Roman" w:cs="Times New Roman"/>
                      <w:sz w:val="24"/>
                      <w:szCs w:val="24"/>
                    </w:rPr>
                  </w:rPrChange>
                </w:rPr>
                <w:t xml:space="preserve"> </w:t>
              </w:r>
              <w:proofErr w:type="spellStart"/>
              <w:r w:rsidRPr="00617EC9">
                <w:rPr>
                  <w:rFonts w:ascii="Times New Roman" w:hAnsi="Times New Roman" w:cs="Times New Roman"/>
                  <w:b/>
                  <w:rPrChange w:id="12868" w:author="Liezyl Liton" w:date="2017-08-21T21:34:00Z">
                    <w:rPr>
                      <w:rFonts w:ascii="Times New Roman" w:hAnsi="Times New Roman" w:cs="Times New Roman"/>
                      <w:sz w:val="24"/>
                      <w:szCs w:val="24"/>
                    </w:rPr>
                  </w:rPrChange>
                </w:rPr>
                <w:t>PhP</w:t>
              </w:r>
              <w:proofErr w:type="spellEnd"/>
            </w:ins>
          </w:p>
        </w:tc>
        <w:tc>
          <w:tcPr>
            <w:tcW w:w="2070" w:type="dxa"/>
            <w:shd w:val="clear" w:color="auto" w:fill="CCCCCC"/>
            <w:tcPrChange w:id="12869" w:author="Liezyl Liton" w:date="2017-08-21T21:53:00Z">
              <w:tcPr>
                <w:tcW w:w="3618" w:type="dxa"/>
              </w:tcPr>
            </w:tcPrChange>
          </w:tcPr>
          <w:p w14:paraId="1EDDCBF4" w14:textId="53C36158" w:rsidR="00966FB3" w:rsidRPr="00617EC9" w:rsidRDefault="00966FB3">
            <w:pPr>
              <w:jc w:val="center"/>
              <w:rPr>
                <w:ins w:id="12870" w:author="Liezyl Liton" w:date="2017-08-19T18:01:00Z"/>
                <w:rFonts w:ascii="Times New Roman" w:hAnsi="Times New Roman" w:cs="Times New Roman"/>
                <w:b/>
                <w:rPrChange w:id="12871" w:author="Liezyl Liton" w:date="2017-08-21T21:34:00Z">
                  <w:rPr>
                    <w:ins w:id="12872" w:author="Liezyl Liton" w:date="2017-08-19T18:01:00Z"/>
                    <w:rFonts w:ascii="Times New Roman" w:hAnsi="Times New Roman" w:cs="Times New Roman"/>
                    <w:sz w:val="24"/>
                    <w:szCs w:val="24"/>
                  </w:rPr>
                </w:rPrChange>
              </w:rPr>
              <w:pPrChange w:id="12873" w:author="Liezyl Liton" w:date="2017-08-19T18:02:00Z">
                <w:pPr>
                  <w:spacing w:after="200" w:line="276" w:lineRule="auto"/>
                  <w:ind w:left="720"/>
                  <w:contextualSpacing/>
                  <w:jc w:val="both"/>
                </w:pPr>
              </w:pPrChange>
            </w:pPr>
            <w:ins w:id="12874" w:author="Liezyl Liton" w:date="2017-08-19T18:01:00Z">
              <w:r w:rsidRPr="00617EC9">
                <w:rPr>
                  <w:rFonts w:ascii="Times New Roman" w:hAnsi="Times New Roman" w:cs="Times New Roman"/>
                  <w:b/>
                  <w:rPrChange w:id="12875" w:author="Liezyl Liton" w:date="2017-08-21T21:34:00Z">
                    <w:rPr>
                      <w:rFonts w:ascii="Times New Roman" w:hAnsi="Times New Roman" w:cs="Times New Roman"/>
                      <w:sz w:val="24"/>
                      <w:szCs w:val="24"/>
                    </w:rPr>
                  </w:rPrChange>
                </w:rPr>
                <w:t>Amount</w:t>
              </w:r>
            </w:ins>
            <w:ins w:id="12876" w:author="Liezyl Liton" w:date="2017-08-19T18:02:00Z">
              <w:r w:rsidRPr="00617EC9">
                <w:rPr>
                  <w:rFonts w:ascii="Times New Roman" w:eastAsia="MS Mincho" w:hAnsi="Times New Roman" w:cs="Times New Roman"/>
                  <w:b/>
                  <w:color w:val="000000" w:themeColor="text1"/>
                  <w:rPrChange w:id="12877" w:author="Liezyl Liton" w:date="2017-08-21T21:34:00Z">
                    <w:rPr>
                      <w:rFonts w:eastAsia="MS Mincho"/>
                      <w:color w:val="000000" w:themeColor="text1"/>
                      <w:sz w:val="24"/>
                      <w:szCs w:val="24"/>
                    </w:rPr>
                  </w:rPrChange>
                </w:rPr>
                <w:t>,</w:t>
              </w:r>
            </w:ins>
            <w:ins w:id="12878" w:author="Liezyl Liton" w:date="2017-08-19T18:01:00Z">
              <w:r w:rsidRPr="00617EC9">
                <w:rPr>
                  <w:rFonts w:ascii="Times New Roman" w:hAnsi="Times New Roman" w:cs="Times New Roman"/>
                  <w:b/>
                  <w:rPrChange w:id="12879" w:author="Liezyl Liton" w:date="2017-08-21T21:34:00Z">
                    <w:rPr>
                      <w:rFonts w:ascii="Times New Roman" w:hAnsi="Times New Roman" w:cs="Times New Roman"/>
                      <w:sz w:val="24"/>
                      <w:szCs w:val="24"/>
                    </w:rPr>
                  </w:rPrChange>
                </w:rPr>
                <w:t xml:space="preserve"> </w:t>
              </w:r>
              <w:proofErr w:type="spellStart"/>
              <w:r w:rsidRPr="00617EC9">
                <w:rPr>
                  <w:rFonts w:ascii="Times New Roman" w:hAnsi="Times New Roman" w:cs="Times New Roman"/>
                  <w:b/>
                  <w:rPrChange w:id="12880" w:author="Liezyl Liton" w:date="2017-08-21T21:34:00Z">
                    <w:rPr>
                      <w:rFonts w:ascii="Times New Roman" w:hAnsi="Times New Roman" w:cs="Times New Roman"/>
                      <w:sz w:val="24"/>
                      <w:szCs w:val="24"/>
                    </w:rPr>
                  </w:rPrChange>
                </w:rPr>
                <w:t>PhP</w:t>
              </w:r>
              <w:proofErr w:type="spellEnd"/>
            </w:ins>
          </w:p>
        </w:tc>
      </w:tr>
      <w:tr w:rsidR="005B611C" w:rsidRPr="00617EC9" w14:paraId="2D00B971" w14:textId="77777777" w:rsidTr="006C3F4B">
        <w:trPr>
          <w:jc w:val="center"/>
          <w:ins w:id="12881" w:author="Liezyl Liton" w:date="2017-08-19T18:01:00Z"/>
        </w:trPr>
        <w:tc>
          <w:tcPr>
            <w:tcW w:w="1998" w:type="dxa"/>
            <w:tcPrChange w:id="12882" w:author="Liezyl Liton" w:date="2017-08-19T18:04:00Z">
              <w:tcPr>
                <w:tcW w:w="1998" w:type="dxa"/>
              </w:tcPr>
            </w:tcPrChange>
          </w:tcPr>
          <w:p w14:paraId="3BDA5A18" w14:textId="464CD916" w:rsidR="00966FB3" w:rsidRPr="00891D7E" w:rsidRDefault="00886B36">
            <w:pPr>
              <w:jc w:val="center"/>
              <w:rPr>
                <w:ins w:id="12883" w:author="Liezyl Liton" w:date="2017-08-19T18:01:00Z"/>
                <w:rFonts w:ascii="Times New Roman" w:hAnsi="Times New Roman" w:cs="Times New Roman"/>
                <w:rPrChange w:id="12884" w:author="Jen" w:date="2017-08-25T12:52:00Z">
                  <w:rPr>
                    <w:ins w:id="12885" w:author="Liezyl Liton" w:date="2017-08-19T18:01:00Z"/>
                    <w:rFonts w:ascii="Times New Roman" w:hAnsi="Times New Roman" w:cs="Times New Roman"/>
                    <w:sz w:val="24"/>
                    <w:szCs w:val="24"/>
                  </w:rPr>
                </w:rPrChange>
              </w:rPr>
              <w:pPrChange w:id="12886" w:author="John Junico Bernados" w:date="2017-08-23T22:45:00Z">
                <w:pPr>
                  <w:spacing w:after="200" w:line="276" w:lineRule="auto"/>
                  <w:ind w:left="720"/>
                  <w:contextualSpacing/>
                  <w:jc w:val="both"/>
                </w:pPr>
              </w:pPrChange>
            </w:pPr>
            <w:ins w:id="12887" w:author="John Junico Bernados" w:date="2017-08-23T23:01:00Z">
              <w:r w:rsidRPr="00891D7E">
                <w:rPr>
                  <w:rFonts w:ascii="Times New Roman" w:hAnsi="Times New Roman" w:cs="Times New Roman"/>
                </w:rPr>
                <w:t>91 (ISF structure owner who opt for relocation out of 152</w:t>
              </w:r>
            </w:ins>
            <w:ins w:id="12888" w:author="Liezyl Liton" w:date="2017-08-19T18:02:00Z">
              <w:del w:id="12889" w:author="John Junico Bernados" w:date="2017-08-23T23:01:00Z">
                <w:r w:rsidR="00966FB3" w:rsidRPr="00891D7E" w:rsidDel="00886B36">
                  <w:rPr>
                    <w:rFonts w:ascii="Times New Roman" w:hAnsi="Times New Roman" w:cs="Times New Roman"/>
                  </w:rPr>
                  <w:delText>9</w:delText>
                </w:r>
              </w:del>
            </w:ins>
            <w:ins w:id="12890" w:author="John Junico Bernados" w:date="2017-08-23T23:01:00Z">
              <w:r w:rsidRPr="00891D7E">
                <w:rPr>
                  <w:rFonts w:ascii="Times New Roman" w:hAnsi="Times New Roman" w:cs="Times New Roman"/>
                  <w:rPrChange w:id="12891" w:author="Jen" w:date="2017-08-25T12:52:00Z">
                    <w:rPr>
                      <w:rFonts w:ascii="Times New Roman" w:hAnsi="Times New Roman" w:cs="Times New Roman"/>
                      <w:b/>
                      <w:i/>
                      <w:color w:val="FF0000"/>
                    </w:rPr>
                  </w:rPrChange>
                </w:rPr>
                <w:t xml:space="preserve"> ex</w:t>
              </w:r>
            </w:ins>
            <w:ins w:id="12892" w:author="Liezyl Liton" w:date="2017-08-19T18:02:00Z">
              <w:del w:id="12893" w:author="John Junico Bernados" w:date="2017-08-23T23:01:00Z">
                <w:r w:rsidR="00966FB3" w:rsidRPr="00891D7E" w:rsidDel="00886B36">
                  <w:rPr>
                    <w:rFonts w:ascii="Times New Roman" w:hAnsi="Times New Roman" w:cs="Times New Roman"/>
                  </w:rPr>
                  <w:delText>1</w:delText>
                </w:r>
              </w:del>
            </w:ins>
            <w:ins w:id="12894" w:author="John Junico Bernados" w:date="2017-08-23T22:41:00Z">
              <w:r w:rsidR="00B86481" w:rsidRPr="00891D7E">
                <w:rPr>
                  <w:rFonts w:ascii="Times New Roman" w:hAnsi="Times New Roman" w:cs="Times New Roman"/>
                  <w:rPrChange w:id="12895" w:author="Jen" w:date="2017-08-25T12:52:00Z">
                    <w:rPr>
                      <w:rFonts w:ascii="Times New Roman" w:hAnsi="Times New Roman" w:cs="Times New Roman"/>
                      <w:b/>
                      <w:i/>
                      <w:color w:val="FF0000"/>
                    </w:rPr>
                  </w:rPrChange>
                </w:rPr>
                <w:t>cluding renters/sharers</w:t>
              </w:r>
            </w:ins>
            <w:ins w:id="12896" w:author="John Junico Bernados" w:date="2017-08-23T23:02:00Z">
              <w:r w:rsidRPr="00891D7E">
                <w:rPr>
                  <w:rFonts w:ascii="Times New Roman" w:hAnsi="Times New Roman" w:cs="Times New Roman"/>
                  <w:rPrChange w:id="12897" w:author="Jen" w:date="2017-08-25T12:52:00Z">
                    <w:rPr>
                      <w:rFonts w:ascii="Times New Roman" w:hAnsi="Times New Roman" w:cs="Times New Roman"/>
                      <w:b/>
                      <w:i/>
                      <w:color w:val="FF0000"/>
                    </w:rPr>
                  </w:rPrChange>
                </w:rPr>
                <w:t>; the rest are those who opt for cash compensation</w:t>
              </w:r>
            </w:ins>
            <w:ins w:id="12898" w:author="John Junico Bernados" w:date="2017-08-23T23:06:00Z">
              <w:r w:rsidR="0026549A" w:rsidRPr="00891D7E">
                <w:rPr>
                  <w:rFonts w:ascii="Times New Roman" w:hAnsi="Times New Roman" w:cs="Times New Roman"/>
                  <w:rPrChange w:id="12899" w:author="Jen" w:date="2017-08-25T12:52:00Z">
                    <w:rPr>
                      <w:rFonts w:ascii="Times New Roman" w:hAnsi="Times New Roman" w:cs="Times New Roman"/>
                      <w:b/>
                      <w:i/>
                      <w:color w:val="FF0000"/>
                    </w:rPr>
                  </w:rPrChange>
                </w:rPr>
                <w:t>/</w:t>
              </w:r>
              <w:proofErr w:type="spellStart"/>
              <w:r w:rsidR="0026549A" w:rsidRPr="00891D7E">
                <w:rPr>
                  <w:rFonts w:ascii="Times New Roman" w:hAnsi="Times New Roman" w:cs="Times New Roman"/>
                  <w:i/>
                  <w:rPrChange w:id="12900" w:author="Jen" w:date="2017-08-25T12:54:00Z">
                    <w:rPr>
                      <w:rFonts w:ascii="Times New Roman" w:hAnsi="Times New Roman" w:cs="Times New Roman"/>
                      <w:b/>
                      <w:i/>
                      <w:color w:val="FF0000"/>
                    </w:rPr>
                  </w:rPrChange>
                </w:rPr>
                <w:t>balik-probinsya</w:t>
              </w:r>
            </w:ins>
            <w:proofErr w:type="spellEnd"/>
            <w:ins w:id="12901" w:author="John Junico Bernados" w:date="2017-08-23T22:35:00Z">
              <w:r w:rsidR="00B86481" w:rsidRPr="00891D7E">
                <w:rPr>
                  <w:rFonts w:ascii="Times New Roman" w:hAnsi="Times New Roman" w:cs="Times New Roman"/>
                </w:rPr>
                <w:t>)</w:t>
              </w:r>
            </w:ins>
          </w:p>
        </w:tc>
        <w:tc>
          <w:tcPr>
            <w:tcW w:w="3600" w:type="dxa"/>
            <w:tcPrChange w:id="12902" w:author="Liezyl Liton" w:date="2017-08-19T18:04:00Z">
              <w:tcPr>
                <w:tcW w:w="3960" w:type="dxa"/>
              </w:tcPr>
            </w:tcPrChange>
          </w:tcPr>
          <w:p w14:paraId="42BF1499" w14:textId="59019D63" w:rsidR="00966FB3" w:rsidRPr="00617EC9" w:rsidRDefault="00F4667B">
            <w:pPr>
              <w:jc w:val="right"/>
              <w:rPr>
                <w:ins w:id="12903" w:author="Liezyl Liton" w:date="2017-08-19T18:01:00Z"/>
                <w:rFonts w:ascii="Times New Roman" w:hAnsi="Times New Roman" w:cs="Times New Roman"/>
                <w:rPrChange w:id="12904" w:author="Liezyl Liton" w:date="2017-08-21T21:34:00Z">
                  <w:rPr>
                    <w:ins w:id="12905" w:author="Liezyl Liton" w:date="2017-08-19T18:01:00Z"/>
                    <w:rFonts w:ascii="Times New Roman" w:hAnsi="Times New Roman" w:cs="Times New Roman"/>
                    <w:sz w:val="24"/>
                    <w:szCs w:val="24"/>
                  </w:rPr>
                </w:rPrChange>
              </w:rPr>
              <w:pPrChange w:id="12906" w:author="Liezyl Liton" w:date="2017-08-19T18:04:00Z">
                <w:pPr>
                  <w:spacing w:after="200" w:line="276" w:lineRule="auto"/>
                  <w:ind w:left="720"/>
                  <w:contextualSpacing/>
                  <w:jc w:val="both"/>
                </w:pPr>
              </w:pPrChange>
            </w:pPr>
            <w:ins w:id="12907" w:author="Liezyl Liton" w:date="2017-08-19T18:02:00Z">
              <w:r w:rsidRPr="00617EC9">
                <w:rPr>
                  <w:rFonts w:ascii="Times New Roman" w:hAnsi="Times New Roman" w:cs="Times New Roman"/>
                </w:rPr>
                <w:t>726</w:t>
              </w:r>
              <w:r w:rsidRPr="00617EC9">
                <w:rPr>
                  <w:rFonts w:ascii="Times New Roman" w:eastAsia="MS Mincho" w:hAnsi="Times New Roman" w:cs="Times New Roman"/>
                  <w:color w:val="000000" w:themeColor="text1"/>
                  <w:rPrChange w:id="12908" w:author="Liezyl Liton" w:date="2017-08-21T21:34:00Z">
                    <w:rPr>
                      <w:rFonts w:eastAsia="MS Mincho"/>
                      <w:color w:val="000000" w:themeColor="text1"/>
                      <w:sz w:val="24"/>
                      <w:szCs w:val="24"/>
                    </w:rPr>
                  </w:rPrChange>
                </w:rPr>
                <w:t>,000</w:t>
              </w:r>
            </w:ins>
            <w:ins w:id="12909" w:author="Liezyl Liton" w:date="2017-08-19T18:03:00Z">
              <w:r w:rsidRPr="00617EC9">
                <w:rPr>
                  <w:rFonts w:ascii="Times New Roman" w:hAnsi="Times New Roman" w:cs="Times New Roman"/>
                  <w:sz w:val="24"/>
                  <w:szCs w:val="24"/>
                </w:rPr>
                <w:t>.</w:t>
              </w:r>
            </w:ins>
            <w:ins w:id="12910" w:author="Liezyl Liton" w:date="2017-08-19T18:02:00Z">
              <w:r w:rsidRPr="00617EC9">
                <w:rPr>
                  <w:rFonts w:ascii="Times New Roman" w:eastAsia="MS Mincho" w:hAnsi="Times New Roman" w:cs="Times New Roman"/>
                  <w:color w:val="000000" w:themeColor="text1"/>
                  <w:rPrChange w:id="12911" w:author="Liezyl Liton" w:date="2017-08-21T21:34:00Z">
                    <w:rPr>
                      <w:rFonts w:eastAsia="MS Mincho"/>
                      <w:color w:val="000000" w:themeColor="text1"/>
                      <w:sz w:val="24"/>
                      <w:szCs w:val="24"/>
                    </w:rPr>
                  </w:rPrChange>
                </w:rPr>
                <w:t>00</w:t>
              </w:r>
            </w:ins>
          </w:p>
        </w:tc>
        <w:tc>
          <w:tcPr>
            <w:tcW w:w="2070" w:type="dxa"/>
            <w:tcPrChange w:id="12912" w:author="Liezyl Liton" w:date="2017-08-19T18:04:00Z">
              <w:tcPr>
                <w:tcW w:w="3618" w:type="dxa"/>
              </w:tcPr>
            </w:tcPrChange>
          </w:tcPr>
          <w:p w14:paraId="37860F2B" w14:textId="1CA93716" w:rsidR="00966FB3" w:rsidRPr="00617EC9" w:rsidRDefault="00F4667B">
            <w:pPr>
              <w:jc w:val="right"/>
              <w:rPr>
                <w:ins w:id="12913" w:author="Liezyl Liton" w:date="2017-08-19T18:01:00Z"/>
                <w:rFonts w:ascii="Times New Roman" w:hAnsi="Times New Roman" w:cs="Times New Roman"/>
                <w:rPrChange w:id="12914" w:author="Liezyl Liton" w:date="2017-08-21T21:34:00Z">
                  <w:rPr>
                    <w:ins w:id="12915" w:author="Liezyl Liton" w:date="2017-08-19T18:01:00Z"/>
                    <w:rFonts w:ascii="Times New Roman" w:hAnsi="Times New Roman" w:cs="Times New Roman"/>
                    <w:sz w:val="24"/>
                    <w:szCs w:val="24"/>
                  </w:rPr>
                </w:rPrChange>
              </w:rPr>
              <w:pPrChange w:id="12916" w:author="Liezyl Liton" w:date="2017-08-19T18:03:00Z">
                <w:pPr>
                  <w:spacing w:after="200" w:line="276" w:lineRule="auto"/>
                  <w:ind w:left="720"/>
                  <w:contextualSpacing/>
                  <w:jc w:val="both"/>
                </w:pPr>
              </w:pPrChange>
            </w:pPr>
            <w:ins w:id="12917" w:author="Liezyl Liton" w:date="2017-08-19T18:02:00Z">
              <w:r w:rsidRPr="00617EC9">
                <w:rPr>
                  <w:rFonts w:ascii="Times New Roman" w:hAnsi="Times New Roman" w:cs="Times New Roman"/>
                </w:rPr>
                <w:t>66</w:t>
              </w:r>
            </w:ins>
            <w:ins w:id="12918" w:author="Liezyl Liton" w:date="2017-08-19T18:03:00Z">
              <w:r w:rsidR="005B611C" w:rsidRPr="00617EC9">
                <w:rPr>
                  <w:rFonts w:eastAsia="MS Mincho"/>
                  <w:color w:val="000000" w:themeColor="text1"/>
                  <w:sz w:val="24"/>
                  <w:szCs w:val="24"/>
                </w:rPr>
                <w:t>,</w:t>
              </w:r>
            </w:ins>
            <w:ins w:id="12919" w:author="Liezyl Liton" w:date="2017-08-19T18:02:00Z">
              <w:r w:rsidRPr="00617EC9">
                <w:rPr>
                  <w:rFonts w:ascii="Times New Roman" w:hAnsi="Times New Roman" w:cs="Times New Roman"/>
                </w:rPr>
                <w:t>066</w:t>
              </w:r>
            </w:ins>
            <w:ins w:id="12920" w:author="Liezyl Liton" w:date="2017-08-19T18:03:00Z">
              <w:r w:rsidR="005B611C" w:rsidRPr="00617EC9">
                <w:rPr>
                  <w:rFonts w:eastAsia="MS Mincho"/>
                  <w:color w:val="000000" w:themeColor="text1"/>
                  <w:sz w:val="24"/>
                  <w:szCs w:val="24"/>
                </w:rPr>
                <w:t>,</w:t>
              </w:r>
            </w:ins>
            <w:ins w:id="12921" w:author="Liezyl Liton" w:date="2017-08-19T18:02:00Z">
              <w:r w:rsidRPr="00617EC9">
                <w:rPr>
                  <w:rFonts w:ascii="Times New Roman" w:hAnsi="Times New Roman" w:cs="Times New Roman"/>
                </w:rPr>
                <w:t>000</w:t>
              </w:r>
            </w:ins>
            <w:ins w:id="12922" w:author="Liezyl Liton" w:date="2017-08-19T18:03:00Z">
              <w:r w:rsidRPr="00617EC9">
                <w:rPr>
                  <w:rFonts w:ascii="Times New Roman" w:hAnsi="Times New Roman" w:cs="Times New Roman"/>
                  <w:sz w:val="24"/>
                  <w:szCs w:val="24"/>
                </w:rPr>
                <w:t>.00</w:t>
              </w:r>
            </w:ins>
          </w:p>
        </w:tc>
      </w:tr>
    </w:tbl>
    <w:p w14:paraId="5F708202" w14:textId="1AC0413A" w:rsidR="005B611C" w:rsidRPr="00617EC9" w:rsidDel="0026549A" w:rsidRDefault="005B611C">
      <w:pPr>
        <w:jc w:val="both"/>
        <w:rPr>
          <w:del w:id="12923" w:author="John Junico Bernados" w:date="2017-08-23T23:06:00Z"/>
          <w:rFonts w:ascii="Times New Roman" w:hAnsi="Times New Roman" w:cs="Times New Roman"/>
          <w:sz w:val="24"/>
          <w:szCs w:val="24"/>
        </w:rPr>
        <w:pPrChange w:id="12924" w:author="Liezyl Liton" w:date="2017-08-19T18:14:00Z">
          <w:pPr>
            <w:ind w:left="360"/>
            <w:jc w:val="both"/>
          </w:pPr>
        </w:pPrChange>
      </w:pPr>
    </w:p>
    <w:p w14:paraId="141B7AD3" w14:textId="61A88009" w:rsidR="00FC6F80" w:rsidRPr="00617EC9" w:rsidDel="005B611C" w:rsidRDefault="005279FD" w:rsidP="00274251">
      <w:pPr>
        <w:ind w:left="360"/>
        <w:jc w:val="both"/>
        <w:rPr>
          <w:del w:id="12925" w:author="Liezyl Liton" w:date="2017-08-19T18:04:00Z"/>
          <w:rFonts w:ascii="Times New Roman" w:hAnsi="Times New Roman" w:cs="Times New Roman"/>
          <w:sz w:val="24"/>
          <w:szCs w:val="24"/>
        </w:rPr>
      </w:pPr>
      <w:del w:id="12926" w:author="Liezyl Liton" w:date="2017-08-19T18:04:00Z">
        <w:r w:rsidRPr="00617EC9" w:rsidDel="005B611C">
          <w:rPr>
            <w:rFonts w:ascii="Times New Roman" w:hAnsi="Times New Roman" w:cs="Times New Roman"/>
            <w:sz w:val="24"/>
            <w:szCs w:val="24"/>
          </w:rPr>
          <w:delText>Per NHA data t</w:delText>
        </w:r>
        <w:r w:rsidR="00FC6F80" w:rsidRPr="00617EC9" w:rsidDel="005B611C">
          <w:rPr>
            <w:rFonts w:ascii="Times New Roman" w:hAnsi="Times New Roman" w:cs="Times New Roman"/>
            <w:sz w:val="24"/>
            <w:szCs w:val="24"/>
          </w:rPr>
          <w:delText xml:space="preserve">he total cost of </w:delText>
        </w:r>
        <w:r w:rsidR="00A1070A" w:rsidRPr="00617EC9" w:rsidDel="005B611C">
          <w:rPr>
            <w:rFonts w:ascii="Times New Roman" w:hAnsi="Times New Roman" w:cs="Times New Roman"/>
            <w:sz w:val="24"/>
            <w:szCs w:val="24"/>
          </w:rPr>
          <w:delText xml:space="preserve">a </w:delText>
        </w:r>
        <w:r w:rsidR="00FC6F80" w:rsidRPr="00617EC9" w:rsidDel="005B611C">
          <w:rPr>
            <w:rFonts w:ascii="Times New Roman" w:hAnsi="Times New Roman" w:cs="Times New Roman"/>
            <w:sz w:val="24"/>
            <w:szCs w:val="24"/>
          </w:rPr>
          <w:delText>1</w:delText>
        </w:r>
        <w:r w:rsidR="002941B0" w:rsidRPr="00617EC9" w:rsidDel="005B611C">
          <w:rPr>
            <w:rFonts w:ascii="Times New Roman" w:hAnsi="Times New Roman" w:cs="Times New Roman"/>
            <w:sz w:val="24"/>
            <w:szCs w:val="24"/>
          </w:rPr>
          <w:delText>-storey row house type is Php 39</w:delText>
        </w:r>
        <w:r w:rsidR="00FC6F80" w:rsidRPr="00617EC9" w:rsidDel="005B611C">
          <w:rPr>
            <w:rFonts w:ascii="Times New Roman" w:hAnsi="Times New Roman" w:cs="Times New Roman"/>
            <w:sz w:val="24"/>
            <w:szCs w:val="24"/>
          </w:rPr>
          <w:delText>0,000 per household, while th</w:delText>
        </w:r>
        <w:r w:rsidR="002941B0" w:rsidRPr="00617EC9" w:rsidDel="005B611C">
          <w:rPr>
            <w:rFonts w:ascii="Times New Roman" w:hAnsi="Times New Roman" w:cs="Times New Roman"/>
            <w:sz w:val="24"/>
            <w:szCs w:val="24"/>
          </w:rPr>
          <w:delText xml:space="preserve">e cost for the </w:delText>
        </w:r>
        <w:r w:rsidR="00A1070A" w:rsidRPr="00617EC9" w:rsidDel="005B611C">
          <w:rPr>
            <w:rFonts w:ascii="Times New Roman" w:hAnsi="Times New Roman" w:cs="Times New Roman"/>
            <w:sz w:val="24"/>
            <w:szCs w:val="24"/>
          </w:rPr>
          <w:delText>3-</w:delText>
        </w:r>
        <w:r w:rsidR="002941B0" w:rsidRPr="00617EC9" w:rsidDel="005B611C">
          <w:rPr>
            <w:rFonts w:ascii="Times New Roman" w:hAnsi="Times New Roman" w:cs="Times New Roman"/>
            <w:sz w:val="24"/>
            <w:szCs w:val="24"/>
          </w:rPr>
          <w:delText xml:space="preserve">storey MRH is </w:delText>
        </w:r>
        <w:r w:rsidR="00236B15" w:rsidRPr="00617EC9" w:rsidDel="005B611C">
          <w:rPr>
            <w:rFonts w:ascii="Times New Roman" w:hAnsi="Times New Roman" w:cs="Times New Roman"/>
            <w:sz w:val="24"/>
            <w:szCs w:val="24"/>
          </w:rPr>
          <w:delText>PhP</w:delText>
        </w:r>
        <w:r w:rsidR="002941B0" w:rsidRPr="00617EC9" w:rsidDel="005B611C">
          <w:rPr>
            <w:rFonts w:ascii="Times New Roman" w:hAnsi="Times New Roman" w:cs="Times New Roman"/>
            <w:sz w:val="24"/>
            <w:szCs w:val="24"/>
          </w:rPr>
          <w:delText>583</w:delText>
        </w:r>
        <w:r w:rsidR="00FC6F80" w:rsidRPr="00617EC9" w:rsidDel="005B611C">
          <w:rPr>
            <w:rFonts w:ascii="Times New Roman" w:hAnsi="Times New Roman" w:cs="Times New Roman"/>
            <w:sz w:val="24"/>
            <w:szCs w:val="24"/>
          </w:rPr>
          <w:delText>,000.</w:delText>
        </w:r>
      </w:del>
    </w:p>
    <w:p w14:paraId="7D43BC54" w14:textId="6CD803CF" w:rsidR="00FC6F80" w:rsidRPr="00617EC9" w:rsidDel="005B611C" w:rsidRDefault="00FC6F80" w:rsidP="00274251">
      <w:pPr>
        <w:ind w:left="360"/>
        <w:jc w:val="both"/>
        <w:rPr>
          <w:del w:id="12927" w:author="Liezyl Liton" w:date="2017-08-19T18:04:00Z"/>
          <w:rFonts w:ascii="Times New Roman" w:hAnsi="Times New Roman" w:cs="Times New Roman"/>
          <w:sz w:val="24"/>
          <w:szCs w:val="24"/>
        </w:rPr>
      </w:pPr>
      <w:del w:id="12928" w:author="Liezyl Liton" w:date="2017-08-19T18:04:00Z">
        <w:r w:rsidRPr="00617EC9" w:rsidDel="005B611C">
          <w:rPr>
            <w:rFonts w:ascii="Times New Roman" w:hAnsi="Times New Roman" w:cs="Times New Roman"/>
            <w:sz w:val="24"/>
            <w:szCs w:val="24"/>
          </w:rPr>
          <w:delText xml:space="preserve">It is assumed that the 3-storey MRH will be </w:delText>
        </w:r>
        <w:r w:rsidR="005279FD" w:rsidRPr="00617EC9" w:rsidDel="005B611C">
          <w:rPr>
            <w:rFonts w:ascii="Times New Roman" w:hAnsi="Times New Roman" w:cs="Times New Roman"/>
            <w:sz w:val="24"/>
            <w:szCs w:val="24"/>
          </w:rPr>
          <w:delText xml:space="preserve">provided </w:delText>
        </w:r>
        <w:r w:rsidRPr="00617EC9" w:rsidDel="005B611C">
          <w:rPr>
            <w:rFonts w:ascii="Times New Roman" w:hAnsi="Times New Roman" w:cs="Times New Roman"/>
            <w:sz w:val="24"/>
            <w:szCs w:val="24"/>
          </w:rPr>
          <w:delText xml:space="preserve">for </w:delText>
        </w:r>
        <w:r w:rsidR="0036656C" w:rsidRPr="00617EC9" w:rsidDel="005B611C">
          <w:rPr>
            <w:rFonts w:ascii="Times New Roman" w:hAnsi="Times New Roman" w:cs="Times New Roman"/>
            <w:sz w:val="24"/>
            <w:szCs w:val="24"/>
          </w:rPr>
          <w:delText xml:space="preserve">2 </w:delText>
        </w:r>
        <w:r w:rsidR="00E44C78" w:rsidRPr="00617EC9" w:rsidDel="005B611C">
          <w:rPr>
            <w:rFonts w:ascii="Times New Roman" w:hAnsi="Times New Roman" w:cs="Times New Roman"/>
            <w:sz w:val="24"/>
            <w:szCs w:val="24"/>
          </w:rPr>
          <w:delText>affected ISFs in Manila,</w:delText>
        </w:r>
        <w:r w:rsidRPr="00617EC9" w:rsidDel="005B611C">
          <w:rPr>
            <w:rFonts w:ascii="Times New Roman" w:hAnsi="Times New Roman" w:cs="Times New Roman"/>
            <w:sz w:val="24"/>
            <w:szCs w:val="24"/>
          </w:rPr>
          <w:delText xml:space="preserve"> and </w:delText>
        </w:r>
        <w:r w:rsidR="005279FD" w:rsidRPr="00617EC9" w:rsidDel="005B611C">
          <w:rPr>
            <w:rFonts w:ascii="Times New Roman" w:hAnsi="Times New Roman" w:cs="Times New Roman"/>
            <w:sz w:val="24"/>
            <w:szCs w:val="24"/>
          </w:rPr>
          <w:delText>the</w:delText>
        </w:r>
        <w:r w:rsidR="00A1070A" w:rsidRPr="00617EC9" w:rsidDel="005B611C">
          <w:rPr>
            <w:rFonts w:ascii="Times New Roman" w:hAnsi="Times New Roman" w:cs="Times New Roman"/>
            <w:sz w:val="24"/>
            <w:szCs w:val="24"/>
          </w:rPr>
          <w:delText xml:space="preserve"> </w:delText>
        </w:r>
        <w:r w:rsidRPr="00617EC9" w:rsidDel="005B611C">
          <w:rPr>
            <w:rFonts w:ascii="Times New Roman" w:hAnsi="Times New Roman" w:cs="Times New Roman"/>
            <w:sz w:val="24"/>
            <w:szCs w:val="24"/>
          </w:rPr>
          <w:delText xml:space="preserve">1-storey row house unit, </w:delText>
        </w:r>
        <w:r w:rsidR="005279FD" w:rsidRPr="00617EC9" w:rsidDel="005B611C">
          <w:rPr>
            <w:rFonts w:ascii="Times New Roman" w:hAnsi="Times New Roman" w:cs="Times New Roman"/>
            <w:sz w:val="24"/>
            <w:szCs w:val="24"/>
          </w:rPr>
          <w:delText xml:space="preserve">will be </w:delText>
        </w:r>
        <w:r w:rsidRPr="00617EC9" w:rsidDel="005B611C">
          <w:rPr>
            <w:rFonts w:ascii="Times New Roman" w:hAnsi="Times New Roman" w:cs="Times New Roman"/>
            <w:sz w:val="24"/>
            <w:szCs w:val="24"/>
          </w:rPr>
          <w:delText>pr</w:delText>
        </w:r>
        <w:r w:rsidR="005279FD" w:rsidRPr="00617EC9" w:rsidDel="005B611C">
          <w:rPr>
            <w:rFonts w:ascii="Times New Roman" w:hAnsi="Times New Roman" w:cs="Times New Roman"/>
            <w:sz w:val="24"/>
            <w:szCs w:val="24"/>
          </w:rPr>
          <w:delText>ovided</w:delText>
        </w:r>
        <w:r w:rsidRPr="00617EC9" w:rsidDel="005B611C">
          <w:rPr>
            <w:rFonts w:ascii="Times New Roman" w:hAnsi="Times New Roman" w:cs="Times New Roman"/>
            <w:sz w:val="24"/>
            <w:szCs w:val="24"/>
          </w:rPr>
          <w:delText xml:space="preserve"> for </w:delText>
        </w:r>
        <w:r w:rsidR="00E44C78" w:rsidRPr="00617EC9" w:rsidDel="005B611C">
          <w:rPr>
            <w:rFonts w:ascii="Times New Roman" w:hAnsi="Times New Roman" w:cs="Times New Roman"/>
            <w:sz w:val="24"/>
            <w:szCs w:val="24"/>
          </w:rPr>
          <w:delText>4</w:delText>
        </w:r>
        <w:r w:rsidRPr="00617EC9" w:rsidDel="005B611C">
          <w:rPr>
            <w:rFonts w:ascii="Times New Roman" w:hAnsi="Times New Roman" w:cs="Times New Roman"/>
            <w:sz w:val="24"/>
            <w:szCs w:val="24"/>
          </w:rPr>
          <w:delText xml:space="preserve"> affected ISFs in Bulacan</w:delText>
        </w:r>
        <w:r w:rsidR="005279FD" w:rsidRPr="00617EC9" w:rsidDel="005B611C">
          <w:rPr>
            <w:rFonts w:ascii="Times New Roman" w:hAnsi="Times New Roman" w:cs="Times New Roman"/>
            <w:sz w:val="24"/>
            <w:szCs w:val="24"/>
          </w:rPr>
          <w:delText>;</w:delText>
        </w:r>
        <w:r w:rsidRPr="00617EC9" w:rsidDel="005B611C">
          <w:rPr>
            <w:rFonts w:ascii="Times New Roman" w:hAnsi="Times New Roman" w:cs="Times New Roman"/>
            <w:sz w:val="24"/>
            <w:szCs w:val="24"/>
          </w:rPr>
          <w:delText xml:space="preserve"> </w:delText>
        </w:r>
        <w:r w:rsidR="0036656C" w:rsidRPr="00617EC9" w:rsidDel="005B611C">
          <w:rPr>
            <w:rFonts w:ascii="Times New Roman" w:hAnsi="Times New Roman" w:cs="Times New Roman"/>
            <w:sz w:val="24"/>
            <w:szCs w:val="24"/>
          </w:rPr>
          <w:delText>17</w:delText>
        </w:r>
        <w:r w:rsidR="00E44C78" w:rsidRPr="00617EC9" w:rsidDel="005B611C">
          <w:rPr>
            <w:rFonts w:ascii="Times New Roman" w:hAnsi="Times New Roman" w:cs="Times New Roman"/>
            <w:sz w:val="24"/>
            <w:szCs w:val="24"/>
          </w:rPr>
          <w:delText xml:space="preserve"> affected ISFs in Manila</w:delText>
        </w:r>
        <w:r w:rsidR="005279FD" w:rsidRPr="00617EC9" w:rsidDel="005B611C">
          <w:rPr>
            <w:rFonts w:ascii="Times New Roman" w:hAnsi="Times New Roman" w:cs="Times New Roman"/>
            <w:sz w:val="24"/>
            <w:szCs w:val="24"/>
          </w:rPr>
          <w:delText>;</w:delText>
        </w:r>
        <w:r w:rsidR="00E44C78" w:rsidRPr="00617EC9" w:rsidDel="005B611C">
          <w:rPr>
            <w:rFonts w:ascii="Times New Roman" w:hAnsi="Times New Roman" w:cs="Times New Roman"/>
            <w:sz w:val="24"/>
            <w:szCs w:val="24"/>
          </w:rPr>
          <w:delText xml:space="preserve">  </w:delText>
        </w:r>
        <w:r w:rsidR="0036656C" w:rsidRPr="00617EC9" w:rsidDel="005B611C">
          <w:rPr>
            <w:rFonts w:ascii="Times New Roman" w:hAnsi="Times New Roman" w:cs="Times New Roman"/>
            <w:sz w:val="24"/>
            <w:szCs w:val="24"/>
          </w:rPr>
          <w:delText>27</w:delText>
        </w:r>
        <w:r w:rsidR="00E44C78" w:rsidRPr="00617EC9" w:rsidDel="005B611C">
          <w:rPr>
            <w:rFonts w:ascii="Times New Roman" w:hAnsi="Times New Roman" w:cs="Times New Roman"/>
            <w:sz w:val="24"/>
            <w:szCs w:val="24"/>
          </w:rPr>
          <w:delText xml:space="preserve"> affected ISFs in Caloocan</w:delText>
        </w:r>
        <w:r w:rsidR="005279FD" w:rsidRPr="00617EC9" w:rsidDel="005B611C">
          <w:rPr>
            <w:rFonts w:ascii="Times New Roman" w:hAnsi="Times New Roman" w:cs="Times New Roman"/>
            <w:sz w:val="24"/>
            <w:szCs w:val="24"/>
          </w:rPr>
          <w:delText>;</w:delText>
        </w:r>
        <w:r w:rsidR="00E44C78" w:rsidRPr="00617EC9" w:rsidDel="005B611C">
          <w:rPr>
            <w:rFonts w:ascii="Times New Roman" w:hAnsi="Times New Roman" w:cs="Times New Roman"/>
            <w:sz w:val="24"/>
            <w:szCs w:val="24"/>
          </w:rPr>
          <w:delText xml:space="preserve"> and </w:delText>
        </w:r>
        <w:r w:rsidR="0036656C" w:rsidRPr="00617EC9" w:rsidDel="005B611C">
          <w:rPr>
            <w:rFonts w:ascii="Times New Roman" w:hAnsi="Times New Roman" w:cs="Times New Roman"/>
            <w:sz w:val="24"/>
            <w:szCs w:val="24"/>
          </w:rPr>
          <w:delText>19</w:delText>
        </w:r>
        <w:r w:rsidR="00E44C78" w:rsidRPr="00617EC9" w:rsidDel="005B611C">
          <w:rPr>
            <w:rFonts w:ascii="Times New Roman" w:hAnsi="Times New Roman" w:cs="Times New Roman"/>
            <w:sz w:val="24"/>
            <w:szCs w:val="24"/>
          </w:rPr>
          <w:delText xml:space="preserve"> affected ISFs in Valenzuela City.</w:delText>
        </w:r>
      </w:del>
    </w:p>
    <w:p w14:paraId="2A9CCDE4" w14:textId="1793AE7C" w:rsidR="00FC6F80" w:rsidRPr="00617EC9" w:rsidDel="005B611C" w:rsidRDefault="00236B15" w:rsidP="00FC6F80">
      <w:pPr>
        <w:ind w:left="360"/>
        <w:rPr>
          <w:del w:id="12929" w:author="Liezyl Liton" w:date="2017-08-19T18:04:00Z"/>
          <w:rFonts w:ascii="Times New Roman" w:hAnsi="Times New Roman" w:cs="Times New Roman"/>
          <w:sz w:val="24"/>
          <w:szCs w:val="24"/>
        </w:rPr>
      </w:pPr>
      <w:del w:id="12930" w:author="Liezyl Liton" w:date="2017-08-19T18:04:00Z">
        <w:r w:rsidRPr="00617EC9" w:rsidDel="005B611C">
          <w:rPr>
            <w:rFonts w:ascii="Times New Roman" w:hAnsi="Times New Roman" w:cs="Times New Roman"/>
            <w:sz w:val="24"/>
            <w:szCs w:val="24"/>
          </w:rPr>
          <w:delText>The total estimated cost is PhP</w:delText>
        </w:r>
        <w:r w:rsidR="00743DB4" w:rsidRPr="00617EC9" w:rsidDel="005B611C">
          <w:rPr>
            <w:rFonts w:ascii="Times New Roman" w:hAnsi="Times New Roman" w:cs="Times New Roman"/>
            <w:sz w:val="24"/>
            <w:szCs w:val="24"/>
          </w:rPr>
          <w:delText xml:space="preserve"> </w:delText>
        </w:r>
        <w:r w:rsidR="00565115" w:rsidRPr="00617EC9" w:rsidDel="005B611C">
          <w:rPr>
            <w:rFonts w:ascii="Times New Roman" w:hAnsi="Times New Roman" w:cs="Times New Roman"/>
            <w:sz w:val="24"/>
            <w:szCs w:val="24"/>
          </w:rPr>
          <w:delText>27,296,000</w:delText>
        </w:r>
        <w:r w:rsidR="00FC6F80" w:rsidRPr="00617EC9" w:rsidDel="005B611C">
          <w:rPr>
            <w:rFonts w:ascii="Times New Roman" w:hAnsi="Times New Roman" w:cs="Times New Roman"/>
            <w:sz w:val="24"/>
            <w:szCs w:val="24"/>
          </w:rPr>
          <w:delText>, computed as follows.</w:delText>
        </w:r>
      </w:del>
    </w:p>
    <w:p w14:paraId="5C93628B" w14:textId="1A2D3312" w:rsidR="00FC6F80" w:rsidRPr="00617EC9" w:rsidDel="005B611C" w:rsidRDefault="00743DB4" w:rsidP="00FC6F80">
      <w:pPr>
        <w:pStyle w:val="ListParagraph"/>
        <w:numPr>
          <w:ilvl w:val="0"/>
          <w:numId w:val="4"/>
        </w:numPr>
        <w:rPr>
          <w:del w:id="12931" w:author="Liezyl Liton" w:date="2017-08-19T18:04:00Z"/>
          <w:rFonts w:ascii="Times New Roman" w:hAnsi="Times New Roman" w:cs="Times New Roman"/>
          <w:sz w:val="24"/>
          <w:szCs w:val="24"/>
        </w:rPr>
      </w:pPr>
      <w:del w:id="12932" w:author="Liezyl Liton" w:date="2017-08-19T18:04:00Z">
        <w:r w:rsidRPr="00617EC9" w:rsidDel="005B611C">
          <w:rPr>
            <w:rFonts w:ascii="Times New Roman" w:hAnsi="Times New Roman" w:cs="Times New Roman"/>
            <w:sz w:val="24"/>
            <w:szCs w:val="24"/>
          </w:rPr>
          <w:delText>2</w:delText>
        </w:r>
        <w:r w:rsidR="00236B15" w:rsidRPr="00617EC9" w:rsidDel="005B611C">
          <w:rPr>
            <w:rFonts w:ascii="Times New Roman" w:hAnsi="Times New Roman" w:cs="Times New Roman"/>
            <w:sz w:val="24"/>
            <w:szCs w:val="24"/>
          </w:rPr>
          <w:delText xml:space="preserve"> x PhP</w:delText>
        </w:r>
        <w:r w:rsidR="00FC6F80" w:rsidRPr="00617EC9" w:rsidDel="005B611C">
          <w:rPr>
            <w:rFonts w:ascii="Times New Roman" w:hAnsi="Times New Roman" w:cs="Times New Roman"/>
            <w:sz w:val="24"/>
            <w:szCs w:val="24"/>
          </w:rPr>
          <w:delText xml:space="preserve"> </w:delText>
        </w:r>
        <w:r w:rsidR="00145784" w:rsidRPr="00617EC9" w:rsidDel="005B611C">
          <w:rPr>
            <w:rFonts w:ascii="Times New Roman" w:hAnsi="Times New Roman" w:cs="Times New Roman"/>
            <w:sz w:val="24"/>
            <w:szCs w:val="24"/>
          </w:rPr>
          <w:delText>583,000</w:delText>
        </w:r>
        <w:r w:rsidR="00236B15" w:rsidRPr="00617EC9" w:rsidDel="005B611C">
          <w:rPr>
            <w:rFonts w:ascii="Times New Roman" w:hAnsi="Times New Roman" w:cs="Times New Roman"/>
            <w:sz w:val="24"/>
            <w:szCs w:val="24"/>
          </w:rPr>
          <w:delText xml:space="preserve"> = PhP</w:delText>
        </w:r>
        <w:r w:rsidR="00FC6F80" w:rsidRPr="00617EC9" w:rsidDel="005B611C">
          <w:rPr>
            <w:rFonts w:ascii="Times New Roman" w:hAnsi="Times New Roman" w:cs="Times New Roman"/>
            <w:sz w:val="24"/>
            <w:szCs w:val="24"/>
          </w:rPr>
          <w:delText xml:space="preserve"> </w:delText>
        </w:r>
        <w:r w:rsidRPr="00617EC9" w:rsidDel="005B611C">
          <w:rPr>
            <w:rFonts w:ascii="Times New Roman" w:hAnsi="Times New Roman" w:cs="Times New Roman"/>
            <w:sz w:val="24"/>
            <w:szCs w:val="24"/>
          </w:rPr>
          <w:delText>1,166,000</w:delText>
        </w:r>
        <w:r w:rsidR="00FC6F80" w:rsidRPr="00617EC9" w:rsidDel="005B611C">
          <w:rPr>
            <w:rFonts w:ascii="Times New Roman" w:hAnsi="Times New Roman" w:cs="Times New Roman"/>
            <w:sz w:val="24"/>
            <w:szCs w:val="24"/>
          </w:rPr>
          <w:delText xml:space="preserve"> for the 3-storey MRH</w:delText>
        </w:r>
      </w:del>
    </w:p>
    <w:p w14:paraId="1D38499D" w14:textId="6EBC5135" w:rsidR="00407E0B" w:rsidRPr="00617EC9" w:rsidDel="005B611C" w:rsidRDefault="00743DB4" w:rsidP="002B7B13">
      <w:pPr>
        <w:pStyle w:val="ListParagraph"/>
        <w:numPr>
          <w:ilvl w:val="0"/>
          <w:numId w:val="4"/>
        </w:numPr>
        <w:rPr>
          <w:del w:id="12933" w:author="Liezyl Liton" w:date="2017-08-19T18:04:00Z"/>
          <w:rFonts w:ascii="Times New Roman" w:hAnsi="Times New Roman" w:cs="Times New Roman"/>
          <w:sz w:val="24"/>
          <w:szCs w:val="24"/>
        </w:rPr>
      </w:pPr>
      <w:del w:id="12934" w:author="Liezyl Liton" w:date="2017-08-19T18:04:00Z">
        <w:r w:rsidRPr="00617EC9" w:rsidDel="005B611C">
          <w:rPr>
            <w:rFonts w:ascii="Times New Roman" w:hAnsi="Times New Roman" w:cs="Times New Roman"/>
            <w:sz w:val="24"/>
            <w:szCs w:val="24"/>
          </w:rPr>
          <w:delText>67</w:delText>
        </w:r>
        <w:r w:rsidR="00236B15" w:rsidRPr="00617EC9" w:rsidDel="005B611C">
          <w:rPr>
            <w:rFonts w:ascii="Times New Roman" w:hAnsi="Times New Roman" w:cs="Times New Roman"/>
            <w:sz w:val="24"/>
            <w:szCs w:val="24"/>
          </w:rPr>
          <w:delText xml:space="preserve"> x PhP</w:delText>
        </w:r>
        <w:r w:rsidR="00FC6F80" w:rsidRPr="00617EC9" w:rsidDel="005B611C">
          <w:rPr>
            <w:rFonts w:ascii="Times New Roman" w:hAnsi="Times New Roman" w:cs="Times New Roman"/>
            <w:sz w:val="24"/>
            <w:szCs w:val="24"/>
          </w:rPr>
          <w:delText xml:space="preserve"> </w:delText>
        </w:r>
        <w:r w:rsidR="00145784" w:rsidRPr="00617EC9" w:rsidDel="005B611C">
          <w:rPr>
            <w:rFonts w:ascii="Times New Roman" w:hAnsi="Times New Roman" w:cs="Times New Roman"/>
            <w:sz w:val="24"/>
            <w:szCs w:val="24"/>
          </w:rPr>
          <w:delText>390,000</w:delText>
        </w:r>
        <w:r w:rsidR="00236B15" w:rsidRPr="00617EC9" w:rsidDel="005B611C">
          <w:rPr>
            <w:rFonts w:ascii="Times New Roman" w:hAnsi="Times New Roman" w:cs="Times New Roman"/>
            <w:sz w:val="24"/>
            <w:szCs w:val="24"/>
          </w:rPr>
          <w:delText xml:space="preserve"> = PhP</w:delText>
        </w:r>
        <w:r w:rsidR="00FC6F80" w:rsidRPr="00617EC9" w:rsidDel="005B611C">
          <w:rPr>
            <w:rFonts w:ascii="Times New Roman" w:hAnsi="Times New Roman" w:cs="Times New Roman"/>
            <w:sz w:val="24"/>
            <w:szCs w:val="24"/>
          </w:rPr>
          <w:delText xml:space="preserve"> </w:delText>
        </w:r>
        <w:r w:rsidRPr="00617EC9" w:rsidDel="005B611C">
          <w:rPr>
            <w:rFonts w:ascii="Times New Roman" w:hAnsi="Times New Roman" w:cs="Times New Roman"/>
            <w:sz w:val="24"/>
            <w:szCs w:val="24"/>
          </w:rPr>
          <w:delText>26,130,000</w:delText>
        </w:r>
        <w:r w:rsidR="00145784" w:rsidRPr="00617EC9" w:rsidDel="005B611C">
          <w:rPr>
            <w:rFonts w:ascii="Times New Roman" w:hAnsi="Times New Roman" w:cs="Times New Roman"/>
            <w:sz w:val="24"/>
            <w:szCs w:val="24"/>
          </w:rPr>
          <w:delText xml:space="preserve"> </w:delText>
        </w:r>
        <w:r w:rsidR="00FC6F80" w:rsidRPr="00617EC9" w:rsidDel="005B611C">
          <w:rPr>
            <w:rFonts w:ascii="Times New Roman" w:hAnsi="Times New Roman" w:cs="Times New Roman"/>
            <w:sz w:val="24"/>
            <w:szCs w:val="24"/>
          </w:rPr>
          <w:delText>for the 1-storey row house unit</w:delText>
        </w:r>
      </w:del>
    </w:p>
    <w:tbl>
      <w:tblPr>
        <w:tblStyle w:val="TableGrid"/>
        <w:tblW w:w="0" w:type="auto"/>
        <w:tblLook w:val="04A0" w:firstRow="1" w:lastRow="0" w:firstColumn="1" w:lastColumn="0" w:noHBand="0" w:noVBand="1"/>
      </w:tblPr>
      <w:tblGrid>
        <w:gridCol w:w="1090"/>
        <w:gridCol w:w="1294"/>
        <w:gridCol w:w="1114"/>
        <w:gridCol w:w="1189"/>
        <w:gridCol w:w="1418"/>
        <w:gridCol w:w="1060"/>
        <w:gridCol w:w="1290"/>
        <w:gridCol w:w="1481"/>
      </w:tblGrid>
      <w:tr w:rsidR="003D11B1" w:rsidRPr="00617EC9" w:rsidDel="005B611C" w14:paraId="0A26BB46" w14:textId="2922C41C" w:rsidTr="00274251">
        <w:trPr>
          <w:del w:id="12935" w:author="Liezyl Liton" w:date="2017-08-19T18:04:00Z"/>
        </w:trPr>
        <w:tc>
          <w:tcPr>
            <w:tcW w:w="1090" w:type="dxa"/>
            <w:shd w:val="clear" w:color="auto" w:fill="BFBFBF" w:themeFill="background1" w:themeFillShade="BF"/>
            <w:vAlign w:val="center"/>
          </w:tcPr>
          <w:p w14:paraId="5C931600" w14:textId="77777777" w:rsidR="0026549A" w:rsidRDefault="0026549A" w:rsidP="00FC6F80">
            <w:pPr>
              <w:ind w:left="360"/>
              <w:rPr>
                <w:ins w:id="12936" w:author="John Junico Bernados" w:date="2017-08-23T23:06:00Z"/>
                <w:rFonts w:ascii="Times New Roman" w:hAnsi="Times New Roman" w:cs="Times New Roman"/>
                <w:b/>
              </w:rPr>
            </w:pPr>
          </w:p>
          <w:p w14:paraId="136CBAB8" w14:textId="4984638D" w:rsidR="003D11B1" w:rsidRPr="00617EC9" w:rsidDel="005B611C" w:rsidRDefault="003D11B1" w:rsidP="00274251">
            <w:pPr>
              <w:spacing w:after="200" w:line="276" w:lineRule="auto"/>
              <w:jc w:val="center"/>
              <w:rPr>
                <w:del w:id="12937" w:author="Liezyl Liton" w:date="2017-08-19T18:04:00Z"/>
                <w:rFonts w:ascii="Times New Roman" w:hAnsi="Times New Roman" w:cs="Times New Roman"/>
                <w:b/>
                <w:rPrChange w:id="12938" w:author="Liezyl Liton" w:date="2017-08-21T21:34:00Z">
                  <w:rPr>
                    <w:del w:id="12939" w:author="Liezyl Liton" w:date="2017-08-19T18:04:00Z"/>
                    <w:rFonts w:ascii="Times New Roman" w:hAnsi="Times New Roman" w:cs="Times New Roman"/>
                    <w:b/>
                    <w:bCs/>
                    <w:color w:val="4F81BD" w:themeColor="accent1"/>
                    <w:sz w:val="18"/>
                    <w:szCs w:val="18"/>
                  </w:rPr>
                </w:rPrChange>
              </w:rPr>
            </w:pPr>
            <w:del w:id="12940" w:author="Liezyl Liton" w:date="2017-08-19T18:04:00Z">
              <w:r w:rsidRPr="00617EC9" w:rsidDel="005B611C">
                <w:rPr>
                  <w:rFonts w:ascii="Times New Roman" w:hAnsi="Times New Roman" w:cs="Times New Roman"/>
                  <w:b/>
                </w:rPr>
                <w:delText>Type of Row House</w:delText>
              </w:r>
            </w:del>
          </w:p>
        </w:tc>
        <w:tc>
          <w:tcPr>
            <w:tcW w:w="5015" w:type="dxa"/>
            <w:gridSpan w:val="4"/>
            <w:shd w:val="clear" w:color="auto" w:fill="BFBFBF" w:themeFill="background1" w:themeFillShade="BF"/>
            <w:vAlign w:val="center"/>
          </w:tcPr>
          <w:p w14:paraId="4D43DE8A" w14:textId="76EBF774" w:rsidR="003D11B1" w:rsidRPr="00617EC9" w:rsidDel="005B611C" w:rsidRDefault="003D11B1" w:rsidP="00274251">
            <w:pPr>
              <w:spacing w:after="200" w:line="276" w:lineRule="auto"/>
              <w:jc w:val="center"/>
              <w:rPr>
                <w:del w:id="12941" w:author="Liezyl Liton" w:date="2017-08-19T18:04:00Z"/>
                <w:rFonts w:ascii="Times New Roman" w:hAnsi="Times New Roman" w:cs="Times New Roman"/>
                <w:b/>
                <w:rPrChange w:id="12942" w:author="Liezyl Liton" w:date="2017-08-21T21:34:00Z">
                  <w:rPr>
                    <w:del w:id="12943" w:author="Liezyl Liton" w:date="2017-08-19T18:04:00Z"/>
                    <w:rFonts w:ascii="Times New Roman" w:hAnsi="Times New Roman" w:cs="Times New Roman"/>
                    <w:b/>
                    <w:bCs/>
                    <w:color w:val="4F81BD" w:themeColor="accent1"/>
                    <w:sz w:val="18"/>
                    <w:szCs w:val="18"/>
                  </w:rPr>
                </w:rPrChange>
              </w:rPr>
            </w:pPr>
            <w:del w:id="12944" w:author="Liezyl Liton" w:date="2017-08-19T18:04:00Z">
              <w:r w:rsidRPr="00617EC9" w:rsidDel="005B611C">
                <w:rPr>
                  <w:rFonts w:ascii="Times New Roman" w:hAnsi="Times New Roman" w:cs="Times New Roman"/>
                  <w:b/>
                </w:rPr>
                <w:delText>Area</w:delText>
              </w:r>
            </w:del>
          </w:p>
        </w:tc>
        <w:tc>
          <w:tcPr>
            <w:tcW w:w="1060" w:type="dxa"/>
            <w:shd w:val="clear" w:color="auto" w:fill="BFBFBF" w:themeFill="background1" w:themeFillShade="BF"/>
            <w:vAlign w:val="center"/>
          </w:tcPr>
          <w:p w14:paraId="3FBD28BA" w14:textId="5581182C" w:rsidR="003D11B1" w:rsidRPr="00617EC9" w:rsidDel="005B611C" w:rsidRDefault="003D11B1" w:rsidP="00274251">
            <w:pPr>
              <w:spacing w:after="200" w:line="276" w:lineRule="auto"/>
              <w:jc w:val="center"/>
              <w:rPr>
                <w:del w:id="12945" w:author="Liezyl Liton" w:date="2017-08-19T18:04:00Z"/>
                <w:rFonts w:ascii="Times New Roman" w:hAnsi="Times New Roman" w:cs="Times New Roman"/>
                <w:b/>
                <w:rPrChange w:id="12946" w:author="Liezyl Liton" w:date="2017-08-21T21:34:00Z">
                  <w:rPr>
                    <w:del w:id="12947" w:author="Liezyl Liton" w:date="2017-08-19T18:04:00Z"/>
                    <w:rFonts w:ascii="Times New Roman" w:hAnsi="Times New Roman" w:cs="Times New Roman"/>
                    <w:b/>
                    <w:bCs/>
                    <w:color w:val="4F81BD" w:themeColor="accent1"/>
                    <w:sz w:val="18"/>
                    <w:szCs w:val="18"/>
                  </w:rPr>
                </w:rPrChange>
              </w:rPr>
            </w:pPr>
            <w:del w:id="12948" w:author="Liezyl Liton" w:date="2017-08-19T18:04:00Z">
              <w:r w:rsidRPr="00617EC9" w:rsidDel="005B611C">
                <w:rPr>
                  <w:rFonts w:ascii="Times New Roman" w:hAnsi="Times New Roman" w:cs="Times New Roman"/>
                  <w:b/>
                </w:rPr>
                <w:delText>Total</w:delText>
              </w:r>
            </w:del>
          </w:p>
        </w:tc>
        <w:tc>
          <w:tcPr>
            <w:tcW w:w="1290" w:type="dxa"/>
            <w:shd w:val="clear" w:color="auto" w:fill="BFBFBF" w:themeFill="background1" w:themeFillShade="BF"/>
            <w:vAlign w:val="center"/>
          </w:tcPr>
          <w:p w14:paraId="56D0442E" w14:textId="548933B7" w:rsidR="003D11B1" w:rsidRPr="00617EC9" w:rsidDel="005B611C" w:rsidRDefault="003D11B1" w:rsidP="00274251">
            <w:pPr>
              <w:spacing w:after="200" w:line="276" w:lineRule="auto"/>
              <w:jc w:val="center"/>
              <w:rPr>
                <w:del w:id="12949" w:author="Liezyl Liton" w:date="2017-08-19T18:04:00Z"/>
                <w:rFonts w:ascii="Times New Roman" w:hAnsi="Times New Roman" w:cs="Times New Roman"/>
                <w:b/>
                <w:rPrChange w:id="12950" w:author="Liezyl Liton" w:date="2017-08-21T21:34:00Z">
                  <w:rPr>
                    <w:del w:id="12951" w:author="Liezyl Liton" w:date="2017-08-19T18:04:00Z"/>
                    <w:rFonts w:ascii="Times New Roman" w:hAnsi="Times New Roman" w:cs="Times New Roman"/>
                    <w:b/>
                    <w:bCs/>
                    <w:color w:val="4F81BD" w:themeColor="accent1"/>
                    <w:sz w:val="18"/>
                    <w:szCs w:val="18"/>
                  </w:rPr>
                </w:rPrChange>
              </w:rPr>
            </w:pPr>
            <w:del w:id="12952" w:author="Liezyl Liton" w:date="2017-08-19T18:04:00Z">
              <w:r w:rsidRPr="00617EC9" w:rsidDel="005B611C">
                <w:rPr>
                  <w:rFonts w:ascii="Times New Roman" w:hAnsi="Times New Roman" w:cs="Times New Roman"/>
                  <w:b/>
                </w:rPr>
                <w:delText>NHA Cost per unit, PhP</w:delText>
              </w:r>
            </w:del>
          </w:p>
        </w:tc>
        <w:tc>
          <w:tcPr>
            <w:tcW w:w="1481" w:type="dxa"/>
            <w:shd w:val="clear" w:color="auto" w:fill="BFBFBF" w:themeFill="background1" w:themeFillShade="BF"/>
            <w:vAlign w:val="center"/>
          </w:tcPr>
          <w:p w14:paraId="0ED48609" w14:textId="2E91C441" w:rsidR="003D11B1" w:rsidRPr="00617EC9" w:rsidDel="005B611C" w:rsidRDefault="003D11B1" w:rsidP="00274251">
            <w:pPr>
              <w:spacing w:after="200" w:line="276" w:lineRule="auto"/>
              <w:jc w:val="center"/>
              <w:rPr>
                <w:del w:id="12953" w:author="Liezyl Liton" w:date="2017-08-19T18:04:00Z"/>
                <w:rFonts w:ascii="Times New Roman" w:hAnsi="Times New Roman" w:cs="Times New Roman"/>
                <w:b/>
                <w:rPrChange w:id="12954" w:author="Liezyl Liton" w:date="2017-08-21T21:34:00Z">
                  <w:rPr>
                    <w:del w:id="12955" w:author="Liezyl Liton" w:date="2017-08-19T18:04:00Z"/>
                    <w:rFonts w:ascii="Times New Roman" w:hAnsi="Times New Roman" w:cs="Times New Roman"/>
                    <w:b/>
                    <w:bCs/>
                    <w:color w:val="4F81BD" w:themeColor="accent1"/>
                    <w:sz w:val="18"/>
                    <w:szCs w:val="18"/>
                  </w:rPr>
                </w:rPrChange>
              </w:rPr>
            </w:pPr>
            <w:del w:id="12956" w:author="Liezyl Liton" w:date="2017-08-19T18:04:00Z">
              <w:r w:rsidRPr="00617EC9" w:rsidDel="005B611C">
                <w:rPr>
                  <w:rFonts w:ascii="Times New Roman" w:hAnsi="Times New Roman" w:cs="Times New Roman"/>
                  <w:b/>
                </w:rPr>
                <w:delText>Total estimated cost, PhP</w:delText>
              </w:r>
            </w:del>
          </w:p>
        </w:tc>
      </w:tr>
      <w:tr w:rsidR="003D11B1" w:rsidRPr="00617EC9" w:rsidDel="005B611C" w14:paraId="01C6C62D" w14:textId="5BC60577" w:rsidTr="009D0C43">
        <w:trPr>
          <w:del w:id="12957" w:author="Liezyl Liton" w:date="2017-08-19T18:04:00Z"/>
        </w:trPr>
        <w:tc>
          <w:tcPr>
            <w:tcW w:w="1090" w:type="dxa"/>
          </w:tcPr>
          <w:p w14:paraId="0AEB2228" w14:textId="35CA3F7D" w:rsidR="003D11B1" w:rsidRPr="00617EC9" w:rsidDel="005B611C" w:rsidRDefault="003D11B1" w:rsidP="00274251">
            <w:pPr>
              <w:spacing w:after="200" w:line="276" w:lineRule="auto"/>
              <w:rPr>
                <w:del w:id="12958" w:author="Liezyl Liton" w:date="2017-08-19T18:04:00Z"/>
                <w:rFonts w:ascii="Times New Roman" w:hAnsi="Times New Roman" w:cs="Times New Roman"/>
              </w:rPr>
            </w:pPr>
          </w:p>
        </w:tc>
        <w:tc>
          <w:tcPr>
            <w:tcW w:w="1294" w:type="dxa"/>
          </w:tcPr>
          <w:p w14:paraId="798A1512" w14:textId="2AF265AB" w:rsidR="003D11B1" w:rsidRPr="00617EC9" w:rsidDel="005B611C" w:rsidRDefault="003D11B1" w:rsidP="00274251">
            <w:pPr>
              <w:spacing w:after="200" w:line="276" w:lineRule="auto"/>
              <w:rPr>
                <w:del w:id="12959" w:author="Liezyl Liton" w:date="2017-08-19T18:04:00Z"/>
                <w:rFonts w:ascii="Times New Roman" w:hAnsi="Times New Roman" w:cs="Times New Roman"/>
                <w:rPrChange w:id="12960" w:author="Liezyl Liton" w:date="2017-08-21T21:34:00Z">
                  <w:rPr>
                    <w:del w:id="12961" w:author="Liezyl Liton" w:date="2017-08-19T18:04:00Z"/>
                    <w:rFonts w:ascii="Times New Roman" w:hAnsi="Times New Roman" w:cs="Times New Roman"/>
                    <w:b/>
                    <w:bCs/>
                    <w:color w:val="4F81BD" w:themeColor="accent1"/>
                    <w:sz w:val="18"/>
                    <w:szCs w:val="18"/>
                  </w:rPr>
                </w:rPrChange>
              </w:rPr>
            </w:pPr>
            <w:del w:id="12962" w:author="Liezyl Liton" w:date="2017-08-19T18:04:00Z">
              <w:r w:rsidRPr="00617EC9" w:rsidDel="005B611C">
                <w:rPr>
                  <w:rFonts w:ascii="Times New Roman" w:hAnsi="Times New Roman" w:cs="Times New Roman"/>
                </w:rPr>
                <w:delText>Caloocan</w:delText>
              </w:r>
            </w:del>
          </w:p>
        </w:tc>
        <w:tc>
          <w:tcPr>
            <w:tcW w:w="1114" w:type="dxa"/>
          </w:tcPr>
          <w:p w14:paraId="41574AC0" w14:textId="303320FF" w:rsidR="003D11B1" w:rsidRPr="00617EC9" w:rsidDel="005B611C" w:rsidRDefault="003D11B1" w:rsidP="00274251">
            <w:pPr>
              <w:spacing w:after="200" w:line="276" w:lineRule="auto"/>
              <w:rPr>
                <w:del w:id="12963" w:author="Liezyl Liton" w:date="2017-08-19T18:04:00Z"/>
                <w:rFonts w:ascii="Times New Roman" w:hAnsi="Times New Roman" w:cs="Times New Roman"/>
                <w:rPrChange w:id="12964" w:author="Liezyl Liton" w:date="2017-08-21T21:34:00Z">
                  <w:rPr>
                    <w:del w:id="12965" w:author="Liezyl Liton" w:date="2017-08-19T18:04:00Z"/>
                    <w:rFonts w:ascii="Times New Roman" w:hAnsi="Times New Roman" w:cs="Times New Roman"/>
                    <w:b/>
                    <w:bCs/>
                    <w:color w:val="4F81BD" w:themeColor="accent1"/>
                    <w:sz w:val="18"/>
                    <w:szCs w:val="18"/>
                  </w:rPr>
                </w:rPrChange>
              </w:rPr>
            </w:pPr>
            <w:del w:id="12966" w:author="Liezyl Liton" w:date="2017-08-19T18:04:00Z">
              <w:r w:rsidRPr="00617EC9" w:rsidDel="005B611C">
                <w:rPr>
                  <w:rFonts w:ascii="Times New Roman" w:hAnsi="Times New Roman" w:cs="Times New Roman"/>
                </w:rPr>
                <w:delText>Manila</w:delText>
              </w:r>
            </w:del>
          </w:p>
        </w:tc>
        <w:tc>
          <w:tcPr>
            <w:tcW w:w="1189" w:type="dxa"/>
          </w:tcPr>
          <w:p w14:paraId="4CDB814A" w14:textId="3485A23E" w:rsidR="003D11B1" w:rsidRPr="00617EC9" w:rsidDel="005B611C" w:rsidRDefault="003D11B1" w:rsidP="00274251">
            <w:pPr>
              <w:spacing w:after="200" w:line="276" w:lineRule="auto"/>
              <w:rPr>
                <w:del w:id="12967" w:author="Liezyl Liton" w:date="2017-08-19T18:04:00Z"/>
                <w:rFonts w:ascii="Times New Roman" w:hAnsi="Times New Roman" w:cs="Times New Roman"/>
                <w:rPrChange w:id="12968" w:author="Liezyl Liton" w:date="2017-08-21T21:34:00Z">
                  <w:rPr>
                    <w:del w:id="12969" w:author="Liezyl Liton" w:date="2017-08-19T18:04:00Z"/>
                    <w:rFonts w:ascii="Times New Roman" w:hAnsi="Times New Roman" w:cs="Times New Roman"/>
                    <w:b/>
                    <w:bCs/>
                    <w:color w:val="4F81BD" w:themeColor="accent1"/>
                    <w:sz w:val="18"/>
                    <w:szCs w:val="18"/>
                  </w:rPr>
                </w:rPrChange>
              </w:rPr>
            </w:pPr>
            <w:del w:id="12970" w:author="Liezyl Liton" w:date="2017-08-19T18:04:00Z">
              <w:r w:rsidRPr="00617EC9" w:rsidDel="005B611C">
                <w:rPr>
                  <w:rFonts w:ascii="Times New Roman" w:hAnsi="Times New Roman" w:cs="Times New Roman"/>
                </w:rPr>
                <w:delText>Bulacan</w:delText>
              </w:r>
            </w:del>
          </w:p>
        </w:tc>
        <w:tc>
          <w:tcPr>
            <w:tcW w:w="1418" w:type="dxa"/>
          </w:tcPr>
          <w:p w14:paraId="1BFBD00C" w14:textId="05ADE291" w:rsidR="003D11B1" w:rsidRPr="00617EC9" w:rsidDel="005B611C" w:rsidRDefault="003D11B1" w:rsidP="00274251">
            <w:pPr>
              <w:spacing w:after="200" w:line="276" w:lineRule="auto"/>
              <w:rPr>
                <w:del w:id="12971" w:author="Liezyl Liton" w:date="2017-08-19T18:04:00Z"/>
                <w:rFonts w:ascii="Times New Roman" w:hAnsi="Times New Roman" w:cs="Times New Roman"/>
                <w:rPrChange w:id="12972" w:author="Liezyl Liton" w:date="2017-08-21T21:34:00Z">
                  <w:rPr>
                    <w:del w:id="12973" w:author="Liezyl Liton" w:date="2017-08-19T18:04:00Z"/>
                    <w:rFonts w:ascii="Times New Roman" w:hAnsi="Times New Roman" w:cs="Times New Roman"/>
                    <w:b/>
                    <w:bCs/>
                    <w:color w:val="4F81BD" w:themeColor="accent1"/>
                    <w:sz w:val="18"/>
                    <w:szCs w:val="18"/>
                  </w:rPr>
                </w:rPrChange>
              </w:rPr>
            </w:pPr>
            <w:del w:id="12974" w:author="Liezyl Liton" w:date="2017-08-19T18:04:00Z">
              <w:r w:rsidRPr="00617EC9" w:rsidDel="005B611C">
                <w:rPr>
                  <w:rFonts w:ascii="Times New Roman" w:hAnsi="Times New Roman" w:cs="Times New Roman"/>
                </w:rPr>
                <w:delText>Valenzuela</w:delText>
              </w:r>
            </w:del>
          </w:p>
        </w:tc>
        <w:tc>
          <w:tcPr>
            <w:tcW w:w="1060" w:type="dxa"/>
          </w:tcPr>
          <w:p w14:paraId="26691FDF" w14:textId="7AD9976F" w:rsidR="003D11B1" w:rsidRPr="00617EC9" w:rsidDel="005B611C" w:rsidRDefault="003D11B1" w:rsidP="00274251">
            <w:pPr>
              <w:spacing w:after="200" w:line="276" w:lineRule="auto"/>
              <w:rPr>
                <w:del w:id="12975" w:author="Liezyl Liton" w:date="2017-08-19T18:04:00Z"/>
                <w:rFonts w:ascii="Times New Roman" w:hAnsi="Times New Roman" w:cs="Times New Roman"/>
              </w:rPr>
            </w:pPr>
          </w:p>
        </w:tc>
        <w:tc>
          <w:tcPr>
            <w:tcW w:w="1290" w:type="dxa"/>
          </w:tcPr>
          <w:p w14:paraId="29F87ABD" w14:textId="08937776" w:rsidR="003D11B1" w:rsidRPr="00617EC9" w:rsidDel="005B611C" w:rsidRDefault="003D11B1" w:rsidP="00274251">
            <w:pPr>
              <w:spacing w:after="200" w:line="276" w:lineRule="auto"/>
              <w:rPr>
                <w:del w:id="12976" w:author="Liezyl Liton" w:date="2017-08-19T18:04:00Z"/>
                <w:rFonts w:ascii="Times New Roman" w:hAnsi="Times New Roman" w:cs="Times New Roman"/>
              </w:rPr>
            </w:pPr>
          </w:p>
        </w:tc>
        <w:tc>
          <w:tcPr>
            <w:tcW w:w="1481" w:type="dxa"/>
          </w:tcPr>
          <w:p w14:paraId="3C897E80" w14:textId="1C5AA058" w:rsidR="003D11B1" w:rsidRPr="00617EC9" w:rsidDel="005B611C" w:rsidRDefault="003D11B1" w:rsidP="00274251">
            <w:pPr>
              <w:spacing w:after="200" w:line="276" w:lineRule="auto"/>
              <w:rPr>
                <w:del w:id="12977" w:author="Liezyl Liton" w:date="2017-08-19T18:04:00Z"/>
                <w:rFonts w:ascii="Times New Roman" w:hAnsi="Times New Roman" w:cs="Times New Roman"/>
              </w:rPr>
            </w:pPr>
          </w:p>
        </w:tc>
      </w:tr>
      <w:tr w:rsidR="003D11B1" w:rsidRPr="00617EC9" w:rsidDel="005B611C" w14:paraId="70A1D3FE" w14:textId="1A520C99" w:rsidTr="009D0C43">
        <w:trPr>
          <w:del w:id="12978" w:author="Liezyl Liton" w:date="2017-08-19T18:04:00Z"/>
        </w:trPr>
        <w:tc>
          <w:tcPr>
            <w:tcW w:w="1090" w:type="dxa"/>
          </w:tcPr>
          <w:p w14:paraId="41AD5F60" w14:textId="56CC9A98" w:rsidR="003D11B1" w:rsidRPr="00617EC9" w:rsidDel="005B611C" w:rsidRDefault="003D11B1" w:rsidP="00274251">
            <w:pPr>
              <w:spacing w:after="200" w:line="276" w:lineRule="auto"/>
              <w:rPr>
                <w:del w:id="12979" w:author="Liezyl Liton" w:date="2017-08-19T18:04:00Z"/>
                <w:rFonts w:ascii="Times New Roman" w:hAnsi="Times New Roman" w:cs="Times New Roman"/>
                <w:rPrChange w:id="12980" w:author="Liezyl Liton" w:date="2017-08-21T21:34:00Z">
                  <w:rPr>
                    <w:del w:id="12981" w:author="Liezyl Liton" w:date="2017-08-19T18:04:00Z"/>
                    <w:rFonts w:ascii="Times New Roman" w:hAnsi="Times New Roman" w:cs="Times New Roman"/>
                    <w:b/>
                    <w:bCs/>
                    <w:color w:val="4F81BD" w:themeColor="accent1"/>
                    <w:sz w:val="18"/>
                    <w:szCs w:val="18"/>
                  </w:rPr>
                </w:rPrChange>
              </w:rPr>
            </w:pPr>
            <w:del w:id="12982" w:author="Liezyl Liton" w:date="2017-08-19T18:04:00Z">
              <w:r w:rsidRPr="00617EC9" w:rsidDel="005B611C">
                <w:rPr>
                  <w:rFonts w:ascii="Times New Roman" w:hAnsi="Times New Roman" w:cs="Times New Roman"/>
                </w:rPr>
                <w:delText>1-storey</w:delText>
              </w:r>
            </w:del>
          </w:p>
        </w:tc>
        <w:tc>
          <w:tcPr>
            <w:tcW w:w="1294" w:type="dxa"/>
          </w:tcPr>
          <w:p w14:paraId="3330B41B" w14:textId="5BBED24D" w:rsidR="003D11B1" w:rsidRPr="00617EC9" w:rsidDel="005B611C" w:rsidRDefault="00743DB4" w:rsidP="00274251">
            <w:pPr>
              <w:spacing w:after="200" w:line="276" w:lineRule="auto"/>
              <w:jc w:val="center"/>
              <w:rPr>
                <w:del w:id="12983" w:author="Liezyl Liton" w:date="2017-08-19T18:04:00Z"/>
                <w:rFonts w:ascii="Times New Roman" w:hAnsi="Times New Roman" w:cs="Times New Roman"/>
                <w:rPrChange w:id="12984" w:author="Liezyl Liton" w:date="2017-08-21T21:34:00Z">
                  <w:rPr>
                    <w:del w:id="12985" w:author="Liezyl Liton" w:date="2017-08-19T18:04:00Z"/>
                    <w:rFonts w:ascii="Times New Roman" w:hAnsi="Times New Roman" w:cs="Times New Roman"/>
                    <w:b/>
                    <w:bCs/>
                    <w:color w:val="4F81BD" w:themeColor="accent1"/>
                    <w:sz w:val="18"/>
                    <w:szCs w:val="18"/>
                  </w:rPr>
                </w:rPrChange>
              </w:rPr>
            </w:pPr>
            <w:del w:id="12986" w:author="Liezyl Liton" w:date="2017-08-19T18:04:00Z">
              <w:r w:rsidRPr="00617EC9" w:rsidDel="005B611C">
                <w:rPr>
                  <w:rFonts w:ascii="Times New Roman" w:hAnsi="Times New Roman" w:cs="Times New Roman"/>
                </w:rPr>
                <w:delText>27</w:delText>
              </w:r>
            </w:del>
          </w:p>
        </w:tc>
        <w:tc>
          <w:tcPr>
            <w:tcW w:w="1114" w:type="dxa"/>
          </w:tcPr>
          <w:p w14:paraId="6E7A2C33" w14:textId="2A7A0306" w:rsidR="003D11B1" w:rsidRPr="00617EC9" w:rsidDel="005B611C" w:rsidRDefault="00743DB4" w:rsidP="00274251">
            <w:pPr>
              <w:spacing w:after="200" w:line="276" w:lineRule="auto"/>
              <w:jc w:val="center"/>
              <w:rPr>
                <w:del w:id="12987" w:author="Liezyl Liton" w:date="2017-08-19T18:04:00Z"/>
                <w:rFonts w:ascii="Times New Roman" w:hAnsi="Times New Roman" w:cs="Times New Roman"/>
                <w:rPrChange w:id="12988" w:author="Liezyl Liton" w:date="2017-08-21T21:34:00Z">
                  <w:rPr>
                    <w:del w:id="12989" w:author="Liezyl Liton" w:date="2017-08-19T18:04:00Z"/>
                    <w:rFonts w:ascii="Times New Roman" w:hAnsi="Times New Roman" w:cs="Times New Roman"/>
                    <w:b/>
                    <w:bCs/>
                    <w:color w:val="4F81BD" w:themeColor="accent1"/>
                    <w:sz w:val="18"/>
                    <w:szCs w:val="18"/>
                  </w:rPr>
                </w:rPrChange>
              </w:rPr>
            </w:pPr>
            <w:del w:id="12990" w:author="Liezyl Liton" w:date="2017-08-19T18:04:00Z">
              <w:r w:rsidRPr="00617EC9" w:rsidDel="005B611C">
                <w:rPr>
                  <w:rFonts w:ascii="Times New Roman" w:hAnsi="Times New Roman" w:cs="Times New Roman"/>
                </w:rPr>
                <w:delText>17</w:delText>
              </w:r>
            </w:del>
          </w:p>
        </w:tc>
        <w:tc>
          <w:tcPr>
            <w:tcW w:w="1189" w:type="dxa"/>
          </w:tcPr>
          <w:p w14:paraId="5FFE89CD" w14:textId="2056DD1E" w:rsidR="003D11B1" w:rsidRPr="00617EC9" w:rsidDel="005B611C" w:rsidRDefault="00743DB4" w:rsidP="00274251">
            <w:pPr>
              <w:spacing w:after="200" w:line="276" w:lineRule="auto"/>
              <w:jc w:val="center"/>
              <w:rPr>
                <w:del w:id="12991" w:author="Liezyl Liton" w:date="2017-08-19T18:04:00Z"/>
                <w:rFonts w:ascii="Times New Roman" w:hAnsi="Times New Roman" w:cs="Times New Roman"/>
                <w:rPrChange w:id="12992" w:author="Liezyl Liton" w:date="2017-08-21T21:34:00Z">
                  <w:rPr>
                    <w:del w:id="12993" w:author="Liezyl Liton" w:date="2017-08-19T18:04:00Z"/>
                    <w:rFonts w:ascii="Times New Roman" w:hAnsi="Times New Roman" w:cs="Times New Roman"/>
                    <w:b/>
                    <w:bCs/>
                    <w:color w:val="4F81BD" w:themeColor="accent1"/>
                    <w:sz w:val="18"/>
                    <w:szCs w:val="18"/>
                  </w:rPr>
                </w:rPrChange>
              </w:rPr>
            </w:pPr>
            <w:del w:id="12994" w:author="Liezyl Liton" w:date="2017-08-19T18:04:00Z">
              <w:r w:rsidRPr="00617EC9" w:rsidDel="005B611C">
                <w:rPr>
                  <w:rFonts w:ascii="Times New Roman" w:hAnsi="Times New Roman" w:cs="Times New Roman"/>
                </w:rPr>
                <w:delText>4</w:delText>
              </w:r>
            </w:del>
          </w:p>
        </w:tc>
        <w:tc>
          <w:tcPr>
            <w:tcW w:w="1418" w:type="dxa"/>
          </w:tcPr>
          <w:p w14:paraId="42F95F41" w14:textId="68508A75" w:rsidR="003D11B1" w:rsidRPr="00617EC9" w:rsidDel="005B611C" w:rsidRDefault="00743DB4" w:rsidP="00274251">
            <w:pPr>
              <w:spacing w:after="200" w:line="276" w:lineRule="auto"/>
              <w:jc w:val="center"/>
              <w:rPr>
                <w:del w:id="12995" w:author="Liezyl Liton" w:date="2017-08-19T18:04:00Z"/>
                <w:rFonts w:ascii="Times New Roman" w:hAnsi="Times New Roman" w:cs="Times New Roman"/>
                <w:rPrChange w:id="12996" w:author="Liezyl Liton" w:date="2017-08-21T21:34:00Z">
                  <w:rPr>
                    <w:del w:id="12997" w:author="Liezyl Liton" w:date="2017-08-19T18:04:00Z"/>
                    <w:rFonts w:ascii="Times New Roman" w:hAnsi="Times New Roman" w:cs="Times New Roman"/>
                    <w:b/>
                    <w:bCs/>
                    <w:color w:val="4F81BD" w:themeColor="accent1"/>
                    <w:sz w:val="18"/>
                    <w:szCs w:val="18"/>
                  </w:rPr>
                </w:rPrChange>
              </w:rPr>
            </w:pPr>
            <w:del w:id="12998" w:author="Liezyl Liton" w:date="2017-08-19T18:04:00Z">
              <w:r w:rsidRPr="00617EC9" w:rsidDel="005B611C">
                <w:rPr>
                  <w:rFonts w:ascii="Times New Roman" w:hAnsi="Times New Roman" w:cs="Times New Roman"/>
                </w:rPr>
                <w:delText>19</w:delText>
              </w:r>
            </w:del>
          </w:p>
        </w:tc>
        <w:tc>
          <w:tcPr>
            <w:tcW w:w="1060" w:type="dxa"/>
          </w:tcPr>
          <w:p w14:paraId="73C81C06" w14:textId="4BA86BD0" w:rsidR="003D11B1" w:rsidRPr="00617EC9" w:rsidDel="005B611C" w:rsidRDefault="00743DB4" w:rsidP="00274251">
            <w:pPr>
              <w:spacing w:after="200" w:line="276" w:lineRule="auto"/>
              <w:jc w:val="center"/>
              <w:rPr>
                <w:del w:id="12999" w:author="Liezyl Liton" w:date="2017-08-19T18:04:00Z"/>
                <w:rFonts w:ascii="Times New Roman" w:hAnsi="Times New Roman" w:cs="Times New Roman"/>
                <w:rPrChange w:id="13000" w:author="Liezyl Liton" w:date="2017-08-21T21:34:00Z">
                  <w:rPr>
                    <w:del w:id="13001" w:author="Liezyl Liton" w:date="2017-08-19T18:04:00Z"/>
                    <w:rFonts w:ascii="Times New Roman" w:hAnsi="Times New Roman" w:cs="Times New Roman"/>
                    <w:b/>
                    <w:bCs/>
                    <w:color w:val="4F81BD" w:themeColor="accent1"/>
                    <w:sz w:val="18"/>
                    <w:szCs w:val="18"/>
                  </w:rPr>
                </w:rPrChange>
              </w:rPr>
            </w:pPr>
            <w:del w:id="13002" w:author="Liezyl Liton" w:date="2017-08-19T18:04:00Z">
              <w:r w:rsidRPr="00617EC9" w:rsidDel="005B611C">
                <w:rPr>
                  <w:rFonts w:ascii="Times New Roman" w:hAnsi="Times New Roman" w:cs="Times New Roman"/>
                </w:rPr>
                <w:delText>67</w:delText>
              </w:r>
            </w:del>
          </w:p>
        </w:tc>
        <w:tc>
          <w:tcPr>
            <w:tcW w:w="1290" w:type="dxa"/>
          </w:tcPr>
          <w:p w14:paraId="5EE80318" w14:textId="0CE8865F" w:rsidR="003D11B1" w:rsidRPr="00617EC9" w:rsidDel="005B611C" w:rsidRDefault="003D11B1" w:rsidP="00274251">
            <w:pPr>
              <w:spacing w:after="200" w:line="276" w:lineRule="auto"/>
              <w:rPr>
                <w:del w:id="13003" w:author="Liezyl Liton" w:date="2017-08-19T18:04:00Z"/>
                <w:rFonts w:ascii="Times New Roman" w:hAnsi="Times New Roman" w:cs="Times New Roman"/>
                <w:rPrChange w:id="13004" w:author="Liezyl Liton" w:date="2017-08-21T21:34:00Z">
                  <w:rPr>
                    <w:del w:id="13005" w:author="Liezyl Liton" w:date="2017-08-19T18:04:00Z"/>
                    <w:rFonts w:ascii="Times New Roman" w:hAnsi="Times New Roman" w:cs="Times New Roman"/>
                    <w:b/>
                    <w:bCs/>
                    <w:color w:val="4F81BD" w:themeColor="accent1"/>
                    <w:sz w:val="18"/>
                    <w:szCs w:val="18"/>
                  </w:rPr>
                </w:rPrChange>
              </w:rPr>
            </w:pPr>
            <w:del w:id="13006" w:author="Liezyl Liton" w:date="2017-08-19T18:04:00Z">
              <w:r w:rsidRPr="00617EC9" w:rsidDel="005B611C">
                <w:rPr>
                  <w:rFonts w:ascii="Times New Roman" w:hAnsi="Times New Roman" w:cs="Times New Roman"/>
                </w:rPr>
                <w:delText>390</w:delText>
              </w:r>
              <w:r w:rsidR="00A1070A" w:rsidRPr="00617EC9" w:rsidDel="005B611C">
                <w:rPr>
                  <w:rFonts w:ascii="Times New Roman" w:hAnsi="Times New Roman" w:cs="Times New Roman"/>
                </w:rPr>
                <w:delText>,</w:delText>
              </w:r>
              <w:r w:rsidRPr="00617EC9" w:rsidDel="005B611C">
                <w:rPr>
                  <w:rFonts w:ascii="Times New Roman" w:hAnsi="Times New Roman" w:cs="Times New Roman"/>
                </w:rPr>
                <w:delText>000.00</w:delText>
              </w:r>
            </w:del>
          </w:p>
        </w:tc>
        <w:tc>
          <w:tcPr>
            <w:tcW w:w="1481" w:type="dxa"/>
          </w:tcPr>
          <w:p w14:paraId="05CBA5BC" w14:textId="3A062F51" w:rsidR="003D11B1" w:rsidRPr="00617EC9" w:rsidDel="005B611C" w:rsidRDefault="00743DB4" w:rsidP="00274251">
            <w:pPr>
              <w:spacing w:after="200" w:line="276" w:lineRule="auto"/>
              <w:jc w:val="right"/>
              <w:rPr>
                <w:del w:id="13007" w:author="Liezyl Liton" w:date="2017-08-19T18:04:00Z"/>
                <w:rFonts w:ascii="Times New Roman" w:hAnsi="Times New Roman" w:cs="Times New Roman"/>
              </w:rPr>
            </w:pPr>
            <w:del w:id="13008" w:author="Liezyl Liton" w:date="2017-08-19T18:04:00Z">
              <w:r w:rsidRPr="00617EC9" w:rsidDel="005B611C">
                <w:rPr>
                  <w:rFonts w:ascii="Times New Roman" w:hAnsi="Times New Roman" w:cs="Times New Roman"/>
                </w:rPr>
                <w:delText>26,130,000.00</w:delText>
              </w:r>
            </w:del>
          </w:p>
        </w:tc>
      </w:tr>
      <w:tr w:rsidR="003D11B1" w:rsidRPr="00617EC9" w:rsidDel="005B611C" w14:paraId="3513DAB9" w14:textId="3D3FE97D" w:rsidTr="009D0C43">
        <w:trPr>
          <w:del w:id="13009" w:author="Liezyl Liton" w:date="2017-08-19T18:04:00Z"/>
        </w:trPr>
        <w:tc>
          <w:tcPr>
            <w:tcW w:w="1090" w:type="dxa"/>
          </w:tcPr>
          <w:p w14:paraId="0B4EA80B" w14:textId="58B9F8B6" w:rsidR="003D11B1" w:rsidRPr="00617EC9" w:rsidDel="005B611C" w:rsidRDefault="003D11B1" w:rsidP="00274251">
            <w:pPr>
              <w:spacing w:after="200" w:line="276" w:lineRule="auto"/>
              <w:rPr>
                <w:del w:id="13010" w:author="Liezyl Liton" w:date="2017-08-19T18:04:00Z"/>
                <w:rFonts w:ascii="Times New Roman" w:hAnsi="Times New Roman" w:cs="Times New Roman"/>
                <w:rPrChange w:id="13011" w:author="Liezyl Liton" w:date="2017-08-21T21:34:00Z">
                  <w:rPr>
                    <w:del w:id="13012" w:author="Liezyl Liton" w:date="2017-08-19T18:04:00Z"/>
                    <w:rFonts w:ascii="Times New Roman" w:hAnsi="Times New Roman" w:cs="Times New Roman"/>
                    <w:b/>
                    <w:bCs/>
                    <w:color w:val="4F81BD" w:themeColor="accent1"/>
                    <w:sz w:val="18"/>
                    <w:szCs w:val="18"/>
                  </w:rPr>
                </w:rPrChange>
              </w:rPr>
            </w:pPr>
            <w:del w:id="13013" w:author="Liezyl Liton" w:date="2017-08-19T18:04:00Z">
              <w:r w:rsidRPr="00617EC9" w:rsidDel="005B611C">
                <w:rPr>
                  <w:rFonts w:ascii="Times New Roman" w:hAnsi="Times New Roman" w:cs="Times New Roman"/>
                </w:rPr>
                <w:delText>3-storey</w:delText>
              </w:r>
            </w:del>
          </w:p>
        </w:tc>
        <w:tc>
          <w:tcPr>
            <w:tcW w:w="1294" w:type="dxa"/>
          </w:tcPr>
          <w:p w14:paraId="63916FB5" w14:textId="6CED52FE" w:rsidR="003D11B1" w:rsidRPr="00617EC9" w:rsidDel="005B611C" w:rsidRDefault="00743DB4" w:rsidP="00274251">
            <w:pPr>
              <w:spacing w:after="200" w:line="276" w:lineRule="auto"/>
              <w:jc w:val="center"/>
              <w:rPr>
                <w:del w:id="13014" w:author="Liezyl Liton" w:date="2017-08-19T18:04:00Z"/>
                <w:rFonts w:ascii="Times New Roman" w:hAnsi="Times New Roman" w:cs="Times New Roman"/>
                <w:rPrChange w:id="13015" w:author="Liezyl Liton" w:date="2017-08-21T21:34:00Z">
                  <w:rPr>
                    <w:del w:id="13016" w:author="Liezyl Liton" w:date="2017-08-19T18:04:00Z"/>
                    <w:rFonts w:ascii="Times New Roman" w:hAnsi="Times New Roman" w:cs="Times New Roman"/>
                    <w:b/>
                    <w:bCs/>
                    <w:color w:val="4F81BD" w:themeColor="accent1"/>
                    <w:sz w:val="18"/>
                    <w:szCs w:val="18"/>
                  </w:rPr>
                </w:rPrChange>
              </w:rPr>
            </w:pPr>
            <w:del w:id="13017" w:author="Liezyl Liton" w:date="2017-08-19T18:04:00Z">
              <w:r w:rsidRPr="00617EC9" w:rsidDel="005B611C">
                <w:rPr>
                  <w:rFonts w:ascii="Times New Roman" w:hAnsi="Times New Roman" w:cs="Times New Roman"/>
                </w:rPr>
                <w:delText>-</w:delText>
              </w:r>
            </w:del>
          </w:p>
        </w:tc>
        <w:tc>
          <w:tcPr>
            <w:tcW w:w="1114" w:type="dxa"/>
          </w:tcPr>
          <w:p w14:paraId="5D77580E" w14:textId="75EF057C" w:rsidR="003D11B1" w:rsidRPr="00617EC9" w:rsidDel="005B611C" w:rsidRDefault="00743DB4" w:rsidP="00274251">
            <w:pPr>
              <w:spacing w:after="200" w:line="276" w:lineRule="auto"/>
              <w:jc w:val="center"/>
              <w:rPr>
                <w:del w:id="13018" w:author="Liezyl Liton" w:date="2017-08-19T18:04:00Z"/>
                <w:rFonts w:ascii="Times New Roman" w:hAnsi="Times New Roman" w:cs="Times New Roman"/>
                <w:rPrChange w:id="13019" w:author="Liezyl Liton" w:date="2017-08-21T21:34:00Z">
                  <w:rPr>
                    <w:del w:id="13020" w:author="Liezyl Liton" w:date="2017-08-19T18:04:00Z"/>
                    <w:rFonts w:ascii="Times New Roman" w:hAnsi="Times New Roman" w:cs="Times New Roman"/>
                    <w:b/>
                    <w:bCs/>
                    <w:color w:val="4F81BD" w:themeColor="accent1"/>
                    <w:sz w:val="18"/>
                    <w:szCs w:val="18"/>
                  </w:rPr>
                </w:rPrChange>
              </w:rPr>
            </w:pPr>
            <w:del w:id="13021" w:author="Liezyl Liton" w:date="2017-08-19T18:04:00Z">
              <w:r w:rsidRPr="00617EC9" w:rsidDel="005B611C">
                <w:rPr>
                  <w:rFonts w:ascii="Times New Roman" w:hAnsi="Times New Roman" w:cs="Times New Roman"/>
                </w:rPr>
                <w:delText>2</w:delText>
              </w:r>
            </w:del>
          </w:p>
        </w:tc>
        <w:tc>
          <w:tcPr>
            <w:tcW w:w="1189" w:type="dxa"/>
          </w:tcPr>
          <w:p w14:paraId="467A011B" w14:textId="6F431FFE" w:rsidR="003D11B1" w:rsidRPr="00617EC9" w:rsidDel="005B611C" w:rsidRDefault="00743DB4" w:rsidP="00274251">
            <w:pPr>
              <w:spacing w:after="200" w:line="276" w:lineRule="auto"/>
              <w:jc w:val="center"/>
              <w:rPr>
                <w:del w:id="13022" w:author="Liezyl Liton" w:date="2017-08-19T18:04:00Z"/>
                <w:rFonts w:ascii="Times New Roman" w:hAnsi="Times New Roman" w:cs="Times New Roman"/>
                <w:rPrChange w:id="13023" w:author="Liezyl Liton" w:date="2017-08-21T21:34:00Z">
                  <w:rPr>
                    <w:del w:id="13024" w:author="Liezyl Liton" w:date="2017-08-19T18:04:00Z"/>
                    <w:rFonts w:ascii="Times New Roman" w:hAnsi="Times New Roman" w:cs="Times New Roman"/>
                    <w:b/>
                    <w:bCs/>
                    <w:color w:val="4F81BD" w:themeColor="accent1"/>
                    <w:sz w:val="18"/>
                    <w:szCs w:val="18"/>
                  </w:rPr>
                </w:rPrChange>
              </w:rPr>
            </w:pPr>
            <w:del w:id="13025" w:author="Liezyl Liton" w:date="2017-08-19T18:04:00Z">
              <w:r w:rsidRPr="00617EC9" w:rsidDel="005B611C">
                <w:rPr>
                  <w:rFonts w:ascii="Times New Roman" w:hAnsi="Times New Roman" w:cs="Times New Roman"/>
                </w:rPr>
                <w:delText>-</w:delText>
              </w:r>
            </w:del>
          </w:p>
        </w:tc>
        <w:tc>
          <w:tcPr>
            <w:tcW w:w="1418" w:type="dxa"/>
          </w:tcPr>
          <w:p w14:paraId="5189317D" w14:textId="1A495097" w:rsidR="003D11B1" w:rsidRPr="00617EC9" w:rsidDel="005B611C" w:rsidRDefault="00743DB4" w:rsidP="00274251">
            <w:pPr>
              <w:spacing w:after="200" w:line="276" w:lineRule="auto"/>
              <w:jc w:val="center"/>
              <w:rPr>
                <w:del w:id="13026" w:author="Liezyl Liton" w:date="2017-08-19T18:04:00Z"/>
                <w:rFonts w:ascii="Times New Roman" w:hAnsi="Times New Roman" w:cs="Times New Roman"/>
                <w:rPrChange w:id="13027" w:author="Liezyl Liton" w:date="2017-08-21T21:34:00Z">
                  <w:rPr>
                    <w:del w:id="13028" w:author="Liezyl Liton" w:date="2017-08-19T18:04:00Z"/>
                    <w:rFonts w:ascii="Times New Roman" w:hAnsi="Times New Roman" w:cs="Times New Roman"/>
                    <w:b/>
                    <w:bCs/>
                    <w:color w:val="4F81BD" w:themeColor="accent1"/>
                    <w:sz w:val="18"/>
                    <w:szCs w:val="18"/>
                  </w:rPr>
                </w:rPrChange>
              </w:rPr>
            </w:pPr>
            <w:del w:id="13029" w:author="Liezyl Liton" w:date="2017-08-19T18:04:00Z">
              <w:r w:rsidRPr="00617EC9" w:rsidDel="005B611C">
                <w:rPr>
                  <w:rFonts w:ascii="Times New Roman" w:hAnsi="Times New Roman" w:cs="Times New Roman"/>
                </w:rPr>
                <w:delText>-</w:delText>
              </w:r>
            </w:del>
          </w:p>
        </w:tc>
        <w:tc>
          <w:tcPr>
            <w:tcW w:w="1060" w:type="dxa"/>
          </w:tcPr>
          <w:p w14:paraId="173C6998" w14:textId="2962DE6A" w:rsidR="003D11B1" w:rsidRPr="00617EC9" w:rsidDel="005B611C" w:rsidRDefault="009D0C43" w:rsidP="00274251">
            <w:pPr>
              <w:spacing w:after="200" w:line="276" w:lineRule="auto"/>
              <w:jc w:val="center"/>
              <w:rPr>
                <w:del w:id="13030" w:author="Liezyl Liton" w:date="2017-08-19T18:04:00Z"/>
                <w:rFonts w:ascii="Times New Roman" w:hAnsi="Times New Roman" w:cs="Times New Roman"/>
                <w:rPrChange w:id="13031" w:author="Liezyl Liton" w:date="2017-08-21T21:34:00Z">
                  <w:rPr>
                    <w:del w:id="13032" w:author="Liezyl Liton" w:date="2017-08-19T18:04:00Z"/>
                    <w:rFonts w:ascii="Times New Roman" w:hAnsi="Times New Roman" w:cs="Times New Roman"/>
                    <w:b/>
                    <w:bCs/>
                    <w:color w:val="4F81BD" w:themeColor="accent1"/>
                    <w:sz w:val="18"/>
                    <w:szCs w:val="18"/>
                  </w:rPr>
                </w:rPrChange>
              </w:rPr>
            </w:pPr>
            <w:del w:id="13033" w:author="Liezyl Liton" w:date="2017-08-19T18:04:00Z">
              <w:r w:rsidRPr="00617EC9" w:rsidDel="005B611C">
                <w:rPr>
                  <w:rFonts w:ascii="Times New Roman" w:hAnsi="Times New Roman" w:cs="Times New Roman"/>
                </w:rPr>
                <w:delText>2</w:delText>
              </w:r>
            </w:del>
          </w:p>
        </w:tc>
        <w:tc>
          <w:tcPr>
            <w:tcW w:w="1290" w:type="dxa"/>
          </w:tcPr>
          <w:p w14:paraId="03ABB640" w14:textId="54639FBF" w:rsidR="003D11B1" w:rsidRPr="00617EC9" w:rsidDel="005B611C" w:rsidRDefault="003D11B1" w:rsidP="00274251">
            <w:pPr>
              <w:spacing w:after="200" w:line="276" w:lineRule="auto"/>
              <w:rPr>
                <w:del w:id="13034" w:author="Liezyl Liton" w:date="2017-08-19T18:04:00Z"/>
                <w:rFonts w:ascii="Times New Roman" w:hAnsi="Times New Roman" w:cs="Times New Roman"/>
                <w:rPrChange w:id="13035" w:author="Liezyl Liton" w:date="2017-08-21T21:34:00Z">
                  <w:rPr>
                    <w:del w:id="13036" w:author="Liezyl Liton" w:date="2017-08-19T18:04:00Z"/>
                    <w:rFonts w:ascii="Times New Roman" w:hAnsi="Times New Roman" w:cs="Times New Roman"/>
                    <w:b/>
                    <w:bCs/>
                    <w:color w:val="4F81BD" w:themeColor="accent1"/>
                    <w:sz w:val="18"/>
                    <w:szCs w:val="18"/>
                  </w:rPr>
                </w:rPrChange>
              </w:rPr>
            </w:pPr>
            <w:del w:id="13037" w:author="Liezyl Liton" w:date="2017-08-19T18:04:00Z">
              <w:r w:rsidRPr="00617EC9" w:rsidDel="005B611C">
                <w:rPr>
                  <w:rFonts w:ascii="Times New Roman" w:hAnsi="Times New Roman" w:cs="Times New Roman"/>
                </w:rPr>
                <w:delText>586,000.00</w:delText>
              </w:r>
            </w:del>
          </w:p>
        </w:tc>
        <w:tc>
          <w:tcPr>
            <w:tcW w:w="1481" w:type="dxa"/>
          </w:tcPr>
          <w:p w14:paraId="6D7B7A68" w14:textId="14B6A0B5" w:rsidR="003D11B1" w:rsidRPr="00617EC9" w:rsidDel="005B611C" w:rsidRDefault="00743DB4" w:rsidP="00274251">
            <w:pPr>
              <w:spacing w:after="200" w:line="276" w:lineRule="auto"/>
              <w:jc w:val="right"/>
              <w:rPr>
                <w:del w:id="13038" w:author="Liezyl Liton" w:date="2017-08-19T18:04:00Z"/>
                <w:rFonts w:ascii="Times New Roman" w:hAnsi="Times New Roman" w:cs="Times New Roman"/>
                <w:rPrChange w:id="13039" w:author="Liezyl Liton" w:date="2017-08-21T21:34:00Z">
                  <w:rPr>
                    <w:del w:id="13040" w:author="Liezyl Liton" w:date="2017-08-19T18:04:00Z"/>
                    <w:rFonts w:ascii="Times New Roman" w:hAnsi="Times New Roman" w:cs="Times New Roman"/>
                    <w:b/>
                    <w:bCs/>
                    <w:color w:val="4F81BD" w:themeColor="accent1"/>
                    <w:sz w:val="18"/>
                    <w:szCs w:val="18"/>
                  </w:rPr>
                </w:rPrChange>
              </w:rPr>
            </w:pPr>
            <w:del w:id="13041" w:author="Liezyl Liton" w:date="2017-08-19T18:04:00Z">
              <w:r w:rsidRPr="00617EC9" w:rsidDel="005B611C">
                <w:rPr>
                  <w:rFonts w:ascii="Times New Roman" w:hAnsi="Times New Roman" w:cs="Times New Roman"/>
                </w:rPr>
                <w:delText>1,166,000.00</w:delText>
              </w:r>
            </w:del>
          </w:p>
        </w:tc>
      </w:tr>
      <w:tr w:rsidR="009D0C43" w:rsidRPr="00617EC9" w:rsidDel="005B611C" w14:paraId="46FF1578" w14:textId="0EC8863F" w:rsidTr="00274251">
        <w:trPr>
          <w:del w:id="13042" w:author="Liezyl Liton" w:date="2017-08-19T18:04:00Z"/>
        </w:trPr>
        <w:tc>
          <w:tcPr>
            <w:tcW w:w="6105" w:type="dxa"/>
            <w:gridSpan w:val="5"/>
          </w:tcPr>
          <w:p w14:paraId="55BAB742" w14:textId="43E04F69" w:rsidR="009D0C43" w:rsidRPr="00617EC9" w:rsidDel="005B611C" w:rsidRDefault="009D0C43" w:rsidP="00274251">
            <w:pPr>
              <w:spacing w:after="200" w:line="276" w:lineRule="auto"/>
              <w:jc w:val="right"/>
              <w:rPr>
                <w:del w:id="13043" w:author="Liezyl Liton" w:date="2017-08-19T18:04:00Z"/>
                <w:rFonts w:ascii="Times New Roman" w:hAnsi="Times New Roman" w:cs="Times New Roman"/>
                <w:b/>
                <w:rPrChange w:id="13044" w:author="Liezyl Liton" w:date="2017-08-21T21:34:00Z">
                  <w:rPr>
                    <w:del w:id="13045" w:author="Liezyl Liton" w:date="2017-08-19T18:04:00Z"/>
                    <w:rFonts w:ascii="Times New Roman" w:hAnsi="Times New Roman" w:cs="Times New Roman"/>
                    <w:b/>
                    <w:bCs/>
                    <w:color w:val="4F81BD" w:themeColor="accent1"/>
                    <w:sz w:val="18"/>
                    <w:szCs w:val="18"/>
                  </w:rPr>
                </w:rPrChange>
              </w:rPr>
            </w:pPr>
            <w:del w:id="13046" w:author="Liezyl Liton" w:date="2017-08-19T18:04:00Z">
              <w:r w:rsidRPr="00617EC9" w:rsidDel="005B611C">
                <w:rPr>
                  <w:rFonts w:ascii="Times New Roman" w:hAnsi="Times New Roman" w:cs="Times New Roman"/>
                  <w:b/>
                </w:rPr>
                <w:delText>Total</w:delText>
              </w:r>
            </w:del>
          </w:p>
        </w:tc>
        <w:tc>
          <w:tcPr>
            <w:tcW w:w="1060" w:type="dxa"/>
          </w:tcPr>
          <w:p w14:paraId="771546D3" w14:textId="0B9940E6" w:rsidR="009D0C43" w:rsidRPr="00617EC9" w:rsidDel="005B611C" w:rsidRDefault="009D0C43" w:rsidP="00274251">
            <w:pPr>
              <w:spacing w:after="200" w:line="276" w:lineRule="auto"/>
              <w:jc w:val="center"/>
              <w:rPr>
                <w:del w:id="13047" w:author="Liezyl Liton" w:date="2017-08-19T18:04:00Z"/>
                <w:rFonts w:ascii="Times New Roman" w:hAnsi="Times New Roman" w:cs="Times New Roman"/>
                <w:b/>
                <w:rPrChange w:id="13048" w:author="Liezyl Liton" w:date="2017-08-21T21:34:00Z">
                  <w:rPr>
                    <w:del w:id="13049" w:author="Liezyl Liton" w:date="2017-08-19T18:04:00Z"/>
                    <w:rFonts w:ascii="Times New Roman" w:hAnsi="Times New Roman" w:cs="Times New Roman"/>
                    <w:b/>
                    <w:bCs/>
                    <w:color w:val="4F81BD" w:themeColor="accent1"/>
                    <w:sz w:val="18"/>
                    <w:szCs w:val="18"/>
                  </w:rPr>
                </w:rPrChange>
              </w:rPr>
            </w:pPr>
            <w:del w:id="13050" w:author="Liezyl Liton" w:date="2017-08-19T18:04:00Z">
              <w:r w:rsidRPr="00617EC9" w:rsidDel="005B611C">
                <w:rPr>
                  <w:rFonts w:ascii="Times New Roman" w:hAnsi="Times New Roman" w:cs="Times New Roman"/>
                  <w:b/>
                </w:rPr>
                <w:delText>69</w:delText>
              </w:r>
            </w:del>
          </w:p>
        </w:tc>
        <w:tc>
          <w:tcPr>
            <w:tcW w:w="1290" w:type="dxa"/>
          </w:tcPr>
          <w:p w14:paraId="064B036B" w14:textId="115B7CCB" w:rsidR="009D0C43" w:rsidRPr="00617EC9" w:rsidDel="005B611C" w:rsidRDefault="009D0C43" w:rsidP="00274251">
            <w:pPr>
              <w:spacing w:after="200" w:line="276" w:lineRule="auto"/>
              <w:jc w:val="right"/>
              <w:rPr>
                <w:del w:id="13051" w:author="Liezyl Liton" w:date="2017-08-19T18:04:00Z"/>
                <w:rFonts w:ascii="Times New Roman" w:hAnsi="Times New Roman" w:cs="Times New Roman"/>
                <w:b/>
              </w:rPr>
            </w:pPr>
          </w:p>
        </w:tc>
        <w:tc>
          <w:tcPr>
            <w:tcW w:w="1481" w:type="dxa"/>
          </w:tcPr>
          <w:p w14:paraId="06CECF9B" w14:textId="7DCF24ED" w:rsidR="009D0C43" w:rsidRPr="00617EC9" w:rsidDel="005B611C" w:rsidRDefault="009D0C43" w:rsidP="00274251">
            <w:pPr>
              <w:spacing w:after="200" w:line="276" w:lineRule="auto"/>
              <w:rPr>
                <w:del w:id="13052" w:author="Liezyl Liton" w:date="2017-08-19T18:04:00Z"/>
                <w:rFonts w:ascii="Times New Roman" w:hAnsi="Times New Roman" w:cs="Times New Roman"/>
                <w:b/>
                <w:rPrChange w:id="13053" w:author="Liezyl Liton" w:date="2017-08-21T21:34:00Z">
                  <w:rPr>
                    <w:del w:id="13054" w:author="Liezyl Liton" w:date="2017-08-19T18:04:00Z"/>
                    <w:rFonts w:ascii="Times New Roman" w:hAnsi="Times New Roman" w:cs="Times New Roman"/>
                    <w:b/>
                    <w:bCs/>
                    <w:color w:val="4F81BD" w:themeColor="accent1"/>
                    <w:sz w:val="18"/>
                    <w:szCs w:val="18"/>
                  </w:rPr>
                </w:rPrChange>
              </w:rPr>
            </w:pPr>
            <w:del w:id="13055" w:author="Liezyl Liton" w:date="2017-08-19T18:04:00Z">
              <w:r w:rsidRPr="00617EC9" w:rsidDel="005B611C">
                <w:rPr>
                  <w:rFonts w:ascii="Times New Roman" w:hAnsi="Times New Roman" w:cs="Times New Roman"/>
                  <w:b/>
                </w:rPr>
                <w:delText>27,296,000.00</w:delText>
              </w:r>
            </w:del>
          </w:p>
        </w:tc>
      </w:tr>
    </w:tbl>
    <w:p w14:paraId="11BFE63A" w14:textId="16DED1A8" w:rsidR="0026549A" w:rsidRDefault="00891D7E" w:rsidP="00FC6F80">
      <w:pPr>
        <w:ind w:left="360"/>
        <w:rPr>
          <w:ins w:id="13056" w:author="John Junico Bernados" w:date="2017-08-23T23:06:00Z"/>
          <w:rFonts w:ascii="Times New Roman" w:hAnsi="Times New Roman" w:cs="Times New Roman"/>
          <w:i/>
          <w:sz w:val="18"/>
          <w:szCs w:val="18"/>
          <w:highlight w:val="yellow"/>
        </w:rPr>
      </w:pPr>
      <w:ins w:id="13057" w:author="Jen" w:date="2017-08-25T12:57:00Z">
        <w:r>
          <w:rPr>
            <w:rFonts w:ascii="Times New Roman" w:hAnsi="Times New Roman" w:cs="Times New Roman"/>
            <w:i/>
            <w:sz w:val="18"/>
            <w:szCs w:val="18"/>
          </w:rPr>
          <w:t xml:space="preserve">              </w:t>
        </w:r>
      </w:ins>
      <w:ins w:id="13058" w:author="John Junico Bernados" w:date="2017-08-23T23:06:00Z">
        <w:r w:rsidR="0026549A" w:rsidRPr="00617EC9">
          <w:rPr>
            <w:rFonts w:ascii="Times New Roman" w:hAnsi="Times New Roman" w:cs="Times New Roman"/>
            <w:i/>
            <w:sz w:val="18"/>
            <w:szCs w:val="18"/>
          </w:rPr>
          <w:t>Source: JICA Study Team</w:t>
        </w:r>
      </w:ins>
    </w:p>
    <w:p w14:paraId="74331C60" w14:textId="533C3293" w:rsidR="0021601F" w:rsidRPr="00891D7E" w:rsidDel="005B611C" w:rsidRDefault="00564CCE" w:rsidP="00C92E69">
      <w:pPr>
        <w:rPr>
          <w:del w:id="13059" w:author="Liezyl Liton" w:date="2017-08-19T18:04:00Z"/>
          <w:rFonts w:ascii="Times New Roman" w:hAnsi="Times New Roman" w:cs="Times New Roman"/>
          <w:sz w:val="24"/>
          <w:szCs w:val="24"/>
        </w:rPr>
      </w:pPr>
      <w:ins w:id="13060" w:author="John Junico Bernados" w:date="2017-08-18T21:06:00Z">
        <w:del w:id="13061" w:author="Liezyl Liton" w:date="2017-08-19T18:04:00Z">
          <w:r w:rsidRPr="00891D7E" w:rsidDel="005B611C">
            <w:rPr>
              <w:rFonts w:ascii="Times New Roman" w:hAnsi="Times New Roman" w:cs="Times New Roman"/>
              <w:i/>
              <w:sz w:val="18"/>
              <w:szCs w:val="18"/>
            </w:rPr>
            <w:delText>Source: JICA Study Team</w:delText>
          </w:r>
        </w:del>
      </w:ins>
    </w:p>
    <w:p w14:paraId="75256710" w14:textId="72A7788E" w:rsidR="00B86481" w:rsidRDefault="00565115" w:rsidP="00FC6F80">
      <w:pPr>
        <w:ind w:left="360"/>
        <w:rPr>
          <w:ins w:id="13062" w:author="John Junico Bernados" w:date="2017-08-23T22:35:00Z"/>
          <w:rFonts w:ascii="Times New Roman" w:hAnsi="Times New Roman" w:cs="Times New Roman"/>
          <w:b/>
          <w:sz w:val="24"/>
          <w:szCs w:val="24"/>
        </w:rPr>
      </w:pPr>
      <w:r w:rsidRPr="00891D7E">
        <w:rPr>
          <w:rFonts w:ascii="Times New Roman" w:hAnsi="Times New Roman" w:cs="Times New Roman"/>
          <w:b/>
          <w:sz w:val="24"/>
          <w:szCs w:val="24"/>
        </w:rPr>
        <w:t>12.1.8</w:t>
      </w:r>
      <w:ins w:id="13063" w:author="John Junico Bernados" w:date="2017-08-23T22:33:00Z">
        <w:r w:rsidR="00B86481" w:rsidRPr="00891D7E">
          <w:rPr>
            <w:rFonts w:ascii="Times New Roman" w:hAnsi="Times New Roman" w:cs="Times New Roman"/>
            <w:b/>
            <w:sz w:val="24"/>
            <w:szCs w:val="24"/>
          </w:rPr>
          <w:t xml:space="preserve"> Cash</w:t>
        </w:r>
      </w:ins>
      <w:ins w:id="13064" w:author="John Junico Bernados" w:date="2017-08-23T22:34:00Z">
        <w:r w:rsidR="00B86481" w:rsidRPr="00891D7E">
          <w:rPr>
            <w:rFonts w:ascii="Times New Roman" w:hAnsi="Times New Roman" w:cs="Times New Roman"/>
            <w:b/>
            <w:sz w:val="24"/>
            <w:szCs w:val="24"/>
          </w:rPr>
          <w:t xml:space="preserve"> Compensation</w:t>
        </w:r>
        <w:r w:rsidR="00B86481">
          <w:rPr>
            <w:rFonts w:ascii="Times New Roman" w:hAnsi="Times New Roman" w:cs="Times New Roman"/>
            <w:b/>
            <w:sz w:val="24"/>
            <w:szCs w:val="24"/>
          </w:rPr>
          <w:t xml:space="preserve"> </w:t>
        </w:r>
      </w:ins>
    </w:p>
    <w:p w14:paraId="53BB1DD0" w14:textId="6001D58B" w:rsidR="00B86481" w:rsidRPr="00891D7E" w:rsidRDefault="00B86481" w:rsidP="00FC6F80">
      <w:pPr>
        <w:ind w:left="360"/>
        <w:rPr>
          <w:ins w:id="13065" w:author="John Junico Bernados" w:date="2017-08-23T22:34:00Z"/>
          <w:rFonts w:ascii="Times New Roman" w:hAnsi="Times New Roman" w:cs="Times New Roman"/>
          <w:sz w:val="24"/>
          <w:szCs w:val="24"/>
          <w:rPrChange w:id="13066" w:author="Jen" w:date="2017-08-25T12:55:00Z">
            <w:rPr>
              <w:ins w:id="13067" w:author="John Junico Bernados" w:date="2017-08-23T22:34:00Z"/>
              <w:rFonts w:ascii="Times New Roman" w:hAnsi="Times New Roman" w:cs="Times New Roman"/>
              <w:b/>
              <w:sz w:val="24"/>
              <w:szCs w:val="24"/>
            </w:rPr>
          </w:rPrChange>
        </w:rPr>
      </w:pPr>
      <w:ins w:id="13068" w:author="John Junico Bernados" w:date="2017-08-23T22:36:00Z">
        <w:del w:id="13069" w:author="Jen" w:date="2017-08-25T11:41:00Z">
          <w:r w:rsidRPr="00891D7E" w:rsidDel="009C497F">
            <w:rPr>
              <w:rFonts w:ascii="Times New Roman" w:hAnsi="Times New Roman" w:cs="Times New Roman"/>
              <w:sz w:val="24"/>
              <w:szCs w:val="24"/>
              <w:rPrChange w:id="13070" w:author="Jen" w:date="2017-08-25T12:55:00Z">
                <w:rPr>
                  <w:rFonts w:ascii="Times New Roman" w:hAnsi="Times New Roman" w:cs="Times New Roman"/>
                  <w:b/>
                  <w:sz w:val="24"/>
                  <w:szCs w:val="24"/>
                </w:rPr>
              </w:rPrChange>
            </w:rPr>
            <w:delText xml:space="preserve">This section </w:delText>
          </w:r>
        </w:del>
      </w:ins>
      <w:ins w:id="13071" w:author="John Junico Bernados" w:date="2017-08-23T22:42:00Z">
        <w:del w:id="13072" w:author="Jen" w:date="2017-08-25T11:41:00Z">
          <w:r w:rsidR="00982537" w:rsidRPr="00891D7E" w:rsidDel="009C497F">
            <w:rPr>
              <w:rFonts w:ascii="Times New Roman" w:hAnsi="Times New Roman" w:cs="Times New Roman"/>
              <w:sz w:val="24"/>
              <w:szCs w:val="24"/>
              <w:rPrChange w:id="13073" w:author="Jen" w:date="2017-08-25T12:55:00Z">
                <w:rPr>
                  <w:rFonts w:ascii="Times New Roman" w:hAnsi="Times New Roman" w:cs="Times New Roman"/>
                  <w:b/>
                  <w:sz w:val="24"/>
                  <w:szCs w:val="24"/>
                </w:rPr>
              </w:rPrChange>
            </w:rPr>
            <w:delText>shows</w:delText>
          </w:r>
        </w:del>
      </w:ins>
      <w:ins w:id="13074" w:author="John Junico Bernados" w:date="2017-08-23T22:36:00Z">
        <w:del w:id="13075" w:author="Jen" w:date="2017-08-25T11:41:00Z">
          <w:r w:rsidRPr="00891D7E" w:rsidDel="009C497F">
            <w:rPr>
              <w:rFonts w:ascii="Times New Roman" w:hAnsi="Times New Roman" w:cs="Times New Roman"/>
              <w:sz w:val="24"/>
              <w:szCs w:val="24"/>
              <w:rPrChange w:id="13076" w:author="Jen" w:date="2017-08-25T12:55:00Z">
                <w:rPr>
                  <w:rFonts w:ascii="Times New Roman" w:hAnsi="Times New Roman" w:cs="Times New Roman"/>
                  <w:b/>
                  <w:sz w:val="24"/>
                  <w:szCs w:val="24"/>
                </w:rPr>
              </w:rPrChange>
            </w:rPr>
            <w:delText xml:space="preserve"> the number </w:delText>
          </w:r>
        </w:del>
      </w:ins>
      <w:ins w:id="13077" w:author="John Junico Bernados" w:date="2017-08-23T22:42:00Z">
        <w:del w:id="13078" w:author="Jen" w:date="2017-08-25T11:41:00Z">
          <w:r w:rsidRPr="00891D7E" w:rsidDel="009C497F">
            <w:rPr>
              <w:rFonts w:ascii="Times New Roman" w:hAnsi="Times New Roman" w:cs="Times New Roman"/>
              <w:sz w:val="24"/>
              <w:szCs w:val="24"/>
              <w:rPrChange w:id="13079" w:author="Jen" w:date="2017-08-25T12:55:00Z">
                <w:rPr>
                  <w:rFonts w:ascii="Times New Roman" w:hAnsi="Times New Roman" w:cs="Times New Roman"/>
                  <w:b/>
                  <w:sz w:val="24"/>
                  <w:szCs w:val="24"/>
                </w:rPr>
              </w:rPrChange>
            </w:rPr>
            <w:delText xml:space="preserve">of ISF structure owners who </w:delText>
          </w:r>
          <w:r w:rsidR="00982537" w:rsidRPr="00891D7E" w:rsidDel="009C497F">
            <w:rPr>
              <w:rFonts w:ascii="Times New Roman" w:hAnsi="Times New Roman" w:cs="Times New Roman"/>
              <w:sz w:val="24"/>
              <w:szCs w:val="24"/>
              <w:rPrChange w:id="13080" w:author="Jen" w:date="2017-08-25T12:55:00Z">
                <w:rPr>
                  <w:rFonts w:ascii="Times New Roman" w:hAnsi="Times New Roman" w:cs="Times New Roman"/>
                  <w:b/>
                  <w:sz w:val="24"/>
                  <w:szCs w:val="24"/>
                </w:rPr>
              </w:rPrChange>
            </w:rPr>
            <w:delText>opt</w:delText>
          </w:r>
        </w:del>
      </w:ins>
      <w:ins w:id="13081" w:author="John Junico Bernados" w:date="2017-08-23T23:17:00Z">
        <w:del w:id="13082" w:author="Jen" w:date="2017-08-25T11:41:00Z">
          <w:r w:rsidR="005C3B5E" w:rsidRPr="00891D7E" w:rsidDel="009C497F">
            <w:rPr>
              <w:rFonts w:ascii="Times New Roman" w:hAnsi="Times New Roman" w:cs="Times New Roman"/>
              <w:sz w:val="24"/>
              <w:szCs w:val="24"/>
              <w:rPrChange w:id="13083" w:author="Jen" w:date="2017-08-25T12:55:00Z">
                <w:rPr>
                  <w:rFonts w:ascii="Times New Roman" w:hAnsi="Times New Roman" w:cs="Times New Roman"/>
                  <w:b/>
                  <w:i/>
                  <w:color w:val="FF0000"/>
                  <w:sz w:val="24"/>
                  <w:szCs w:val="24"/>
                </w:rPr>
              </w:rPrChange>
            </w:rPr>
            <w:delText>ed</w:delText>
          </w:r>
        </w:del>
      </w:ins>
      <w:ins w:id="13084" w:author="John Junico Bernados" w:date="2017-08-23T22:42:00Z">
        <w:del w:id="13085" w:author="Jen" w:date="2017-08-25T11:41:00Z">
          <w:r w:rsidR="00982537" w:rsidRPr="00891D7E" w:rsidDel="009C497F">
            <w:rPr>
              <w:rFonts w:ascii="Times New Roman" w:hAnsi="Times New Roman" w:cs="Times New Roman"/>
              <w:sz w:val="24"/>
              <w:szCs w:val="24"/>
              <w:rPrChange w:id="13086" w:author="Jen" w:date="2017-08-25T12:55:00Z">
                <w:rPr>
                  <w:rFonts w:ascii="Times New Roman" w:hAnsi="Times New Roman" w:cs="Times New Roman"/>
                  <w:b/>
                  <w:sz w:val="24"/>
                  <w:szCs w:val="24"/>
                </w:rPr>
              </w:rPrChange>
            </w:rPr>
            <w:delText xml:space="preserve"> for</w:delText>
          </w:r>
        </w:del>
      </w:ins>
      <w:ins w:id="13087" w:author="John Junico Bernados" w:date="2017-08-23T22:36:00Z">
        <w:del w:id="13088" w:author="Jen" w:date="2017-08-25T11:41:00Z">
          <w:r w:rsidRPr="00891D7E" w:rsidDel="009C497F">
            <w:rPr>
              <w:rFonts w:ascii="Times New Roman" w:hAnsi="Times New Roman" w:cs="Times New Roman"/>
              <w:sz w:val="24"/>
              <w:szCs w:val="24"/>
              <w:rPrChange w:id="13089" w:author="Jen" w:date="2017-08-25T12:55:00Z">
                <w:rPr>
                  <w:rFonts w:ascii="Times New Roman" w:hAnsi="Times New Roman" w:cs="Times New Roman"/>
                  <w:b/>
                  <w:sz w:val="24"/>
                  <w:szCs w:val="24"/>
                </w:rPr>
              </w:rPrChange>
            </w:rPr>
            <w:delText xml:space="preserve"> </w:delText>
          </w:r>
        </w:del>
      </w:ins>
      <w:ins w:id="13090" w:author="John Junico Bernados" w:date="2017-08-23T22:40:00Z">
        <w:del w:id="13091" w:author="Jen" w:date="2017-08-25T11:41:00Z">
          <w:r w:rsidR="00982537" w:rsidRPr="00891D7E" w:rsidDel="009C497F">
            <w:rPr>
              <w:rFonts w:ascii="Times New Roman" w:hAnsi="Times New Roman" w:cs="Times New Roman"/>
              <w:sz w:val="24"/>
              <w:szCs w:val="24"/>
              <w:rPrChange w:id="13092" w:author="Jen" w:date="2017-08-25T12:55:00Z">
                <w:rPr>
                  <w:rFonts w:ascii="Times New Roman" w:hAnsi="Times New Roman" w:cs="Times New Roman"/>
                  <w:b/>
                  <w:sz w:val="24"/>
                  <w:szCs w:val="24"/>
                </w:rPr>
              </w:rPrChange>
            </w:rPr>
            <w:delText xml:space="preserve">cash compensation </w:delText>
          </w:r>
        </w:del>
      </w:ins>
      <w:ins w:id="13093" w:author="John Junico Bernados" w:date="2017-08-23T22:43:00Z">
        <w:del w:id="13094" w:author="Jen" w:date="2017-08-25T11:41:00Z">
          <w:r w:rsidR="00982537" w:rsidRPr="00891D7E" w:rsidDel="009C497F">
            <w:rPr>
              <w:rFonts w:ascii="Times New Roman" w:hAnsi="Times New Roman" w:cs="Times New Roman"/>
              <w:sz w:val="24"/>
              <w:szCs w:val="24"/>
              <w:rPrChange w:id="13095" w:author="Jen" w:date="2017-08-25T12:55:00Z">
                <w:rPr>
                  <w:rFonts w:ascii="Times New Roman" w:hAnsi="Times New Roman" w:cs="Times New Roman"/>
                  <w:b/>
                  <w:sz w:val="24"/>
                  <w:szCs w:val="24"/>
                </w:rPr>
              </w:rPrChange>
            </w:rPr>
            <w:delText xml:space="preserve">and/or balik-probinsya package. </w:delText>
          </w:r>
        </w:del>
      </w:ins>
      <w:ins w:id="13096" w:author="Jen" w:date="2017-08-25T12:55:00Z">
        <w:r w:rsidR="00891D7E" w:rsidRPr="00891D7E">
          <w:rPr>
            <w:rFonts w:ascii="Times New Roman" w:hAnsi="Times New Roman" w:cs="Times New Roman"/>
            <w:sz w:val="24"/>
            <w:szCs w:val="24"/>
            <w:rPrChange w:id="13097" w:author="Jen" w:date="2017-08-25T12:55:00Z">
              <w:rPr>
                <w:rFonts w:ascii="Times New Roman" w:hAnsi="Times New Roman" w:cs="Times New Roman"/>
                <w:b/>
                <w:i/>
                <w:color w:val="FF0000"/>
                <w:sz w:val="24"/>
                <w:szCs w:val="24"/>
              </w:rPr>
            </w:rPrChange>
          </w:rPr>
          <w:t xml:space="preserve">Out of </w:t>
        </w:r>
        <w:r w:rsidR="00891D7E">
          <w:rPr>
            <w:rFonts w:ascii="Times New Roman" w:hAnsi="Times New Roman" w:cs="Times New Roman"/>
            <w:sz w:val="24"/>
            <w:szCs w:val="24"/>
          </w:rPr>
          <w:t xml:space="preserve">152 severely affected ISFs, only 49 ISFs opt to be compensated in the </w:t>
        </w:r>
      </w:ins>
      <w:ins w:id="13098" w:author="Jen" w:date="2017-08-25T12:56:00Z">
        <w:r w:rsidR="00891D7E">
          <w:rPr>
            <w:rFonts w:ascii="Times New Roman" w:hAnsi="Times New Roman" w:cs="Times New Roman"/>
            <w:sz w:val="24"/>
            <w:szCs w:val="24"/>
          </w:rPr>
          <w:t>fo</w:t>
        </w:r>
        <w:r w:rsidR="00FD2A04">
          <w:rPr>
            <w:rFonts w:ascii="Times New Roman" w:hAnsi="Times New Roman" w:cs="Times New Roman"/>
            <w:sz w:val="24"/>
            <w:szCs w:val="24"/>
          </w:rPr>
          <w:t xml:space="preserve">rm of cash or be a </w:t>
        </w:r>
        <w:proofErr w:type="spellStart"/>
        <w:r w:rsidR="00FD2A04" w:rsidRPr="00EA2555">
          <w:rPr>
            <w:rFonts w:ascii="Times New Roman" w:hAnsi="Times New Roman" w:cs="Times New Roman"/>
            <w:i/>
            <w:sz w:val="24"/>
            <w:szCs w:val="24"/>
            <w:rPrChange w:id="13099" w:author="Jen" w:date="2017-08-31T02:03:00Z">
              <w:rPr>
                <w:rFonts w:ascii="Times New Roman" w:hAnsi="Times New Roman" w:cs="Times New Roman"/>
                <w:sz w:val="24"/>
                <w:szCs w:val="24"/>
              </w:rPr>
            </w:rPrChange>
          </w:rPr>
          <w:t>Balik-Probin</w:t>
        </w:r>
      </w:ins>
      <w:ins w:id="13100" w:author="Jen" w:date="2017-08-25T13:21:00Z">
        <w:r w:rsidR="00FD2A04" w:rsidRPr="00EA2555">
          <w:rPr>
            <w:rFonts w:ascii="Times New Roman" w:hAnsi="Times New Roman" w:cs="Times New Roman"/>
            <w:i/>
            <w:sz w:val="24"/>
            <w:szCs w:val="24"/>
            <w:rPrChange w:id="13101" w:author="Jen" w:date="2017-08-31T02:03:00Z">
              <w:rPr>
                <w:rFonts w:ascii="Times New Roman" w:hAnsi="Times New Roman" w:cs="Times New Roman"/>
                <w:sz w:val="24"/>
                <w:szCs w:val="24"/>
              </w:rPr>
            </w:rPrChange>
          </w:rPr>
          <w:t>s</w:t>
        </w:r>
      </w:ins>
      <w:ins w:id="13102" w:author="Jen" w:date="2017-08-25T12:56:00Z">
        <w:r w:rsidR="00891D7E" w:rsidRPr="00EA2555">
          <w:rPr>
            <w:rFonts w:ascii="Times New Roman" w:hAnsi="Times New Roman" w:cs="Times New Roman"/>
            <w:i/>
            <w:sz w:val="24"/>
            <w:szCs w:val="24"/>
            <w:rPrChange w:id="13103" w:author="Jen" w:date="2017-08-31T02:03:00Z">
              <w:rPr>
                <w:rFonts w:ascii="Times New Roman" w:hAnsi="Times New Roman" w:cs="Times New Roman"/>
                <w:sz w:val="24"/>
                <w:szCs w:val="24"/>
              </w:rPr>
            </w:rPrChange>
          </w:rPr>
          <w:t>ya</w:t>
        </w:r>
        <w:proofErr w:type="spellEnd"/>
        <w:r w:rsidR="00891D7E" w:rsidRPr="00EA2555">
          <w:rPr>
            <w:rFonts w:ascii="Times New Roman" w:hAnsi="Times New Roman" w:cs="Times New Roman"/>
            <w:i/>
            <w:sz w:val="24"/>
            <w:szCs w:val="24"/>
            <w:rPrChange w:id="13104" w:author="Jen" w:date="2017-08-31T02:03:00Z">
              <w:rPr>
                <w:rFonts w:ascii="Times New Roman" w:hAnsi="Times New Roman" w:cs="Times New Roman"/>
                <w:sz w:val="24"/>
                <w:szCs w:val="24"/>
              </w:rPr>
            </w:rPrChange>
          </w:rPr>
          <w:t xml:space="preserve"> </w:t>
        </w:r>
        <w:r w:rsidR="00891D7E">
          <w:rPr>
            <w:rFonts w:ascii="Times New Roman" w:hAnsi="Times New Roman" w:cs="Times New Roman"/>
            <w:sz w:val="24"/>
            <w:szCs w:val="24"/>
          </w:rPr>
          <w:t xml:space="preserve">Program beneficiary. </w:t>
        </w:r>
      </w:ins>
    </w:p>
    <w:tbl>
      <w:tblPr>
        <w:tblStyle w:val="TableGrid"/>
        <w:tblW w:w="0" w:type="auto"/>
        <w:jc w:val="center"/>
        <w:tblLook w:val="04A0" w:firstRow="1" w:lastRow="0" w:firstColumn="1" w:lastColumn="0" w:noHBand="0" w:noVBand="1"/>
      </w:tblPr>
      <w:tblGrid>
        <w:gridCol w:w="1998"/>
        <w:gridCol w:w="3600"/>
        <w:gridCol w:w="2070"/>
        <w:tblGridChange w:id="13105">
          <w:tblGrid>
            <w:gridCol w:w="1998"/>
            <w:gridCol w:w="3600"/>
            <w:gridCol w:w="2070"/>
          </w:tblGrid>
        </w:tblGridChange>
      </w:tblGrid>
      <w:tr w:rsidR="00B86481" w:rsidRPr="00617EC9" w:rsidDel="00E934FF" w14:paraId="19960DCA" w14:textId="2A42D28A" w:rsidTr="00225D19">
        <w:trPr>
          <w:jc w:val="center"/>
          <w:ins w:id="13106" w:author="John Junico Bernados" w:date="2017-08-23T22:34:00Z"/>
          <w:del w:id="13107" w:author="Jen" w:date="2017-08-25T13:43:00Z"/>
        </w:trPr>
        <w:tc>
          <w:tcPr>
            <w:tcW w:w="1998" w:type="dxa"/>
            <w:shd w:val="clear" w:color="auto" w:fill="CCCCCC"/>
          </w:tcPr>
          <w:p w14:paraId="53D77317" w14:textId="6048F3DA" w:rsidR="00B86481" w:rsidRPr="000A5352" w:rsidDel="00E934FF" w:rsidRDefault="00B86481" w:rsidP="00225D19">
            <w:pPr>
              <w:jc w:val="center"/>
              <w:rPr>
                <w:ins w:id="13108" w:author="John Junico Bernados" w:date="2017-08-23T22:34:00Z"/>
                <w:del w:id="13109" w:author="Jen" w:date="2017-08-25T13:43:00Z"/>
                <w:rFonts w:ascii="Times New Roman" w:hAnsi="Times New Roman" w:cs="Times New Roman"/>
                <w:b/>
              </w:rPr>
            </w:pPr>
            <w:ins w:id="13110" w:author="John Junico Bernados" w:date="2017-08-23T22:34:00Z">
              <w:del w:id="13111" w:author="Jen" w:date="2017-08-25T13:43:00Z">
                <w:r w:rsidRPr="000A5352" w:rsidDel="00E934FF">
                  <w:rPr>
                    <w:rFonts w:ascii="Times New Roman" w:hAnsi="Times New Roman" w:cs="Times New Roman"/>
                    <w:b/>
                  </w:rPr>
                  <w:delText>No. of ISFs</w:delText>
                </w:r>
              </w:del>
            </w:ins>
          </w:p>
        </w:tc>
        <w:tc>
          <w:tcPr>
            <w:tcW w:w="3600" w:type="dxa"/>
            <w:shd w:val="clear" w:color="auto" w:fill="CCCCCC"/>
          </w:tcPr>
          <w:p w14:paraId="0B6712C0" w14:textId="3AB9DEC5" w:rsidR="00B86481" w:rsidRPr="000A5352" w:rsidDel="00E934FF" w:rsidRDefault="00B86481" w:rsidP="00225D19">
            <w:pPr>
              <w:jc w:val="center"/>
              <w:rPr>
                <w:ins w:id="13112" w:author="John Junico Bernados" w:date="2017-08-23T22:34:00Z"/>
                <w:del w:id="13113" w:author="Jen" w:date="2017-08-25T13:43:00Z"/>
                <w:rFonts w:ascii="Times New Roman" w:hAnsi="Times New Roman" w:cs="Times New Roman"/>
                <w:b/>
              </w:rPr>
            </w:pPr>
            <w:ins w:id="13114" w:author="John Junico Bernados" w:date="2017-08-23T22:34:00Z">
              <w:del w:id="13115" w:author="Jen" w:date="2017-08-25T13:43:00Z">
                <w:r w:rsidRPr="00891D7E" w:rsidDel="00E934FF">
                  <w:rPr>
                    <w:rFonts w:ascii="Times New Roman" w:hAnsi="Times New Roman" w:cs="Times New Roman"/>
                    <w:b/>
                    <w:highlight w:val="yellow"/>
                    <w:rPrChange w:id="13116" w:author="Jen" w:date="2017-08-25T12:57:00Z">
                      <w:rPr>
                        <w:rFonts w:ascii="Times New Roman" w:hAnsi="Times New Roman" w:cs="Times New Roman"/>
                        <w:b/>
                      </w:rPr>
                    </w:rPrChange>
                  </w:rPr>
                  <w:delText>Cash Compensation Package</w:delText>
                </w:r>
                <w:r w:rsidRPr="00891D7E" w:rsidDel="00E934FF">
                  <w:rPr>
                    <w:rFonts w:ascii="Times New Roman" w:eastAsia="MS Mincho" w:hAnsi="Times New Roman" w:cs="Times New Roman"/>
                    <w:b/>
                    <w:color w:val="000000" w:themeColor="text1"/>
                    <w:highlight w:val="yellow"/>
                    <w:rPrChange w:id="13117" w:author="Jen" w:date="2017-08-25T12:57:00Z">
                      <w:rPr>
                        <w:rFonts w:ascii="Times New Roman" w:eastAsia="MS Mincho" w:hAnsi="Times New Roman" w:cs="Times New Roman"/>
                        <w:b/>
                        <w:color w:val="000000" w:themeColor="text1"/>
                      </w:rPr>
                    </w:rPrChange>
                  </w:rPr>
                  <w:delText>,</w:delText>
                </w:r>
                <w:r w:rsidRPr="00891D7E" w:rsidDel="00E934FF">
                  <w:rPr>
                    <w:rFonts w:ascii="Times New Roman" w:hAnsi="Times New Roman" w:cs="Times New Roman"/>
                    <w:b/>
                    <w:highlight w:val="yellow"/>
                    <w:rPrChange w:id="13118" w:author="Jen" w:date="2017-08-25T12:57:00Z">
                      <w:rPr>
                        <w:rFonts w:ascii="Times New Roman" w:hAnsi="Times New Roman" w:cs="Times New Roman"/>
                        <w:b/>
                      </w:rPr>
                    </w:rPrChange>
                  </w:rPr>
                  <w:delText xml:space="preserve"> PhP</w:delText>
                </w:r>
              </w:del>
            </w:ins>
          </w:p>
        </w:tc>
        <w:tc>
          <w:tcPr>
            <w:tcW w:w="2070" w:type="dxa"/>
            <w:shd w:val="clear" w:color="auto" w:fill="CCCCCC"/>
          </w:tcPr>
          <w:p w14:paraId="0C46F79E" w14:textId="513CF2FE" w:rsidR="00B86481" w:rsidRPr="000A5352" w:rsidDel="00E934FF" w:rsidRDefault="00B86481" w:rsidP="00225D19">
            <w:pPr>
              <w:jc w:val="center"/>
              <w:rPr>
                <w:ins w:id="13119" w:author="John Junico Bernados" w:date="2017-08-23T22:34:00Z"/>
                <w:del w:id="13120" w:author="Jen" w:date="2017-08-25T13:43:00Z"/>
                <w:rFonts w:ascii="Times New Roman" w:hAnsi="Times New Roman" w:cs="Times New Roman"/>
                <w:b/>
              </w:rPr>
            </w:pPr>
            <w:ins w:id="13121" w:author="John Junico Bernados" w:date="2017-08-23T22:34:00Z">
              <w:del w:id="13122" w:author="Jen" w:date="2017-08-25T13:43:00Z">
                <w:r w:rsidRPr="000A5352" w:rsidDel="00E934FF">
                  <w:rPr>
                    <w:rFonts w:ascii="Times New Roman" w:hAnsi="Times New Roman" w:cs="Times New Roman"/>
                    <w:b/>
                  </w:rPr>
                  <w:delText>Amount</w:delText>
                </w:r>
                <w:r w:rsidRPr="000A5352" w:rsidDel="00E934FF">
                  <w:rPr>
                    <w:rFonts w:ascii="Times New Roman" w:eastAsia="MS Mincho" w:hAnsi="Times New Roman" w:cs="Times New Roman"/>
                    <w:b/>
                    <w:color w:val="000000" w:themeColor="text1"/>
                  </w:rPr>
                  <w:delText>,</w:delText>
                </w:r>
                <w:r w:rsidRPr="000A5352" w:rsidDel="00E934FF">
                  <w:rPr>
                    <w:rFonts w:ascii="Times New Roman" w:hAnsi="Times New Roman" w:cs="Times New Roman"/>
                    <w:b/>
                  </w:rPr>
                  <w:delText xml:space="preserve"> PhP</w:delText>
                </w:r>
              </w:del>
            </w:ins>
          </w:p>
        </w:tc>
      </w:tr>
      <w:tr w:rsidR="00B86481" w:rsidRPr="00617EC9" w:rsidDel="00E934FF" w14:paraId="76FA0733" w14:textId="295222D2" w:rsidTr="009C497F">
        <w:tblPrEx>
          <w:tblW w:w="0" w:type="auto"/>
          <w:jc w:val="center"/>
          <w:tblPrExChange w:id="13123" w:author="Jen" w:date="2017-08-25T11:41:00Z">
            <w:tblPrEx>
              <w:tblW w:w="0" w:type="auto"/>
              <w:jc w:val="center"/>
            </w:tblPrEx>
          </w:tblPrExChange>
        </w:tblPrEx>
        <w:trPr>
          <w:jc w:val="center"/>
          <w:ins w:id="13124" w:author="John Junico Bernados" w:date="2017-08-23T22:34:00Z"/>
          <w:del w:id="13125" w:author="Jen" w:date="2017-08-25T13:43:00Z"/>
          <w:trPrChange w:id="13126" w:author="Jen" w:date="2017-08-25T11:41:00Z">
            <w:trPr>
              <w:jc w:val="center"/>
            </w:trPr>
          </w:trPrChange>
        </w:trPr>
        <w:tc>
          <w:tcPr>
            <w:tcW w:w="1998" w:type="dxa"/>
            <w:shd w:val="clear" w:color="auto" w:fill="auto"/>
            <w:tcPrChange w:id="13127" w:author="Jen" w:date="2017-08-25T11:41:00Z">
              <w:tcPr>
                <w:tcW w:w="1998" w:type="dxa"/>
              </w:tcPr>
            </w:tcPrChange>
          </w:tcPr>
          <w:p w14:paraId="2C9BCA5D" w14:textId="21C2D0F1" w:rsidR="00B86481" w:rsidRPr="009C497F" w:rsidDel="00E934FF" w:rsidRDefault="00B86481" w:rsidP="00225D19">
            <w:pPr>
              <w:spacing w:after="200" w:line="276" w:lineRule="auto"/>
              <w:jc w:val="center"/>
              <w:rPr>
                <w:ins w:id="13128" w:author="John Junico Bernados" w:date="2017-08-23T22:34:00Z"/>
                <w:del w:id="13129" w:author="Jen" w:date="2017-08-25T13:43:00Z"/>
                <w:rFonts w:ascii="Times New Roman" w:hAnsi="Times New Roman" w:cs="Times New Roman"/>
              </w:rPr>
            </w:pPr>
          </w:p>
        </w:tc>
        <w:tc>
          <w:tcPr>
            <w:tcW w:w="3600" w:type="dxa"/>
            <w:shd w:val="clear" w:color="auto" w:fill="auto"/>
            <w:tcPrChange w:id="13130" w:author="Jen" w:date="2017-08-25T11:41:00Z">
              <w:tcPr>
                <w:tcW w:w="3600" w:type="dxa"/>
              </w:tcPr>
            </w:tcPrChange>
          </w:tcPr>
          <w:p w14:paraId="6FAF0C4D" w14:textId="49D673E8" w:rsidR="00B86481" w:rsidRPr="009C497F" w:rsidDel="00E934FF" w:rsidRDefault="00B86481" w:rsidP="00225D19">
            <w:pPr>
              <w:spacing w:after="200" w:line="276" w:lineRule="auto"/>
              <w:jc w:val="right"/>
              <w:rPr>
                <w:ins w:id="13131" w:author="John Junico Bernados" w:date="2017-08-23T22:34:00Z"/>
                <w:del w:id="13132" w:author="Jen" w:date="2017-08-25T13:43:00Z"/>
                <w:rFonts w:ascii="Times New Roman" w:hAnsi="Times New Roman" w:cs="Times New Roman"/>
              </w:rPr>
            </w:pPr>
          </w:p>
        </w:tc>
        <w:tc>
          <w:tcPr>
            <w:tcW w:w="2070" w:type="dxa"/>
            <w:shd w:val="clear" w:color="auto" w:fill="auto"/>
            <w:tcPrChange w:id="13133" w:author="Jen" w:date="2017-08-25T11:41:00Z">
              <w:tcPr>
                <w:tcW w:w="2070" w:type="dxa"/>
              </w:tcPr>
            </w:tcPrChange>
          </w:tcPr>
          <w:p w14:paraId="2977E0DB" w14:textId="43297AA0" w:rsidR="00B86481" w:rsidRPr="009C497F" w:rsidDel="00E934FF" w:rsidRDefault="00B86481" w:rsidP="00225D19">
            <w:pPr>
              <w:spacing w:after="200" w:line="276" w:lineRule="auto"/>
              <w:jc w:val="right"/>
              <w:rPr>
                <w:ins w:id="13134" w:author="John Junico Bernados" w:date="2017-08-23T22:34:00Z"/>
                <w:del w:id="13135" w:author="Jen" w:date="2017-08-25T13:43:00Z"/>
                <w:rFonts w:ascii="Times New Roman" w:hAnsi="Times New Roman" w:cs="Times New Roman"/>
              </w:rPr>
            </w:pPr>
          </w:p>
        </w:tc>
      </w:tr>
    </w:tbl>
    <w:p w14:paraId="1DC8DEE4" w14:textId="2680C8E9" w:rsidR="00B86481" w:rsidDel="00E934FF" w:rsidRDefault="0026549A">
      <w:pPr>
        <w:ind w:firstLine="360"/>
        <w:rPr>
          <w:ins w:id="13136" w:author="John Junico Bernados" w:date="2017-08-23T22:33:00Z"/>
          <w:del w:id="13137" w:author="Jen" w:date="2017-08-25T13:43:00Z"/>
          <w:rFonts w:ascii="Times New Roman" w:hAnsi="Times New Roman" w:cs="Times New Roman"/>
          <w:b/>
          <w:sz w:val="24"/>
          <w:szCs w:val="24"/>
        </w:rPr>
        <w:pPrChange w:id="13138" w:author="Jen" w:date="2017-08-25T11:35:00Z">
          <w:pPr>
            <w:ind w:left="360"/>
          </w:pPr>
        </w:pPrChange>
      </w:pPr>
      <w:ins w:id="13139" w:author="John Junico Bernados" w:date="2017-08-23T23:06:00Z">
        <w:del w:id="13140" w:author="Jen" w:date="2017-08-25T13:43:00Z">
          <w:r w:rsidRPr="00617EC9" w:rsidDel="00E934FF">
            <w:rPr>
              <w:rFonts w:ascii="Times New Roman" w:hAnsi="Times New Roman" w:cs="Times New Roman"/>
              <w:i/>
              <w:sz w:val="18"/>
              <w:szCs w:val="18"/>
            </w:rPr>
            <w:delText>Source: JICA Study Team</w:delText>
          </w:r>
        </w:del>
      </w:ins>
    </w:p>
    <w:p w14:paraId="46C83A33" w14:textId="2958BEC3" w:rsidR="00FC6F80" w:rsidRPr="00617EC9" w:rsidRDefault="00B86481">
      <w:pPr>
        <w:ind w:left="360"/>
        <w:rPr>
          <w:rFonts w:ascii="Times New Roman" w:hAnsi="Times New Roman" w:cs="Times New Roman"/>
          <w:b/>
          <w:sz w:val="24"/>
          <w:szCs w:val="24"/>
        </w:rPr>
      </w:pPr>
      <w:ins w:id="13141" w:author="John Junico Bernados" w:date="2017-08-23T22:33:00Z">
        <w:r>
          <w:rPr>
            <w:rFonts w:ascii="Times New Roman" w:hAnsi="Times New Roman" w:cs="Times New Roman"/>
            <w:b/>
            <w:sz w:val="24"/>
            <w:szCs w:val="24"/>
          </w:rPr>
          <w:t xml:space="preserve">12.1.9 </w:t>
        </w:r>
      </w:ins>
      <w:del w:id="13142" w:author="John Junico Bernados" w:date="2017-08-23T22:33:00Z">
        <w:r w:rsidR="00565115" w:rsidRPr="00617EC9" w:rsidDel="00B86481">
          <w:rPr>
            <w:rFonts w:ascii="Times New Roman" w:hAnsi="Times New Roman" w:cs="Times New Roman"/>
            <w:b/>
            <w:sz w:val="24"/>
            <w:szCs w:val="24"/>
          </w:rPr>
          <w:tab/>
        </w:r>
      </w:del>
      <w:r w:rsidR="00FC6F80" w:rsidRPr="00617EC9">
        <w:rPr>
          <w:rFonts w:ascii="Times New Roman" w:hAnsi="Times New Roman" w:cs="Times New Roman"/>
          <w:b/>
          <w:sz w:val="24"/>
          <w:szCs w:val="24"/>
        </w:rPr>
        <w:t>Other Costs</w:t>
      </w:r>
    </w:p>
    <w:p w14:paraId="0A6D98E9" w14:textId="77777777" w:rsidR="00FC6F80" w:rsidRPr="00617EC9" w:rsidRDefault="00FC6F80">
      <w:pPr>
        <w:pStyle w:val="ListParagraph"/>
        <w:numPr>
          <w:ilvl w:val="0"/>
          <w:numId w:val="5"/>
        </w:numPr>
        <w:spacing w:after="0"/>
        <w:rPr>
          <w:rFonts w:ascii="Times New Roman" w:hAnsi="Times New Roman" w:cs="Times New Roman"/>
          <w:b/>
          <w:sz w:val="24"/>
          <w:szCs w:val="24"/>
        </w:rPr>
        <w:pPrChange w:id="13143" w:author="Liezyl Liton" w:date="2017-08-21T21:54:00Z">
          <w:pPr>
            <w:pStyle w:val="ListParagraph"/>
            <w:numPr>
              <w:numId w:val="5"/>
            </w:numPr>
            <w:ind w:hanging="360"/>
          </w:pPr>
        </w:pPrChange>
      </w:pPr>
      <w:r w:rsidRPr="00617EC9">
        <w:rPr>
          <w:rFonts w:ascii="Times New Roman" w:hAnsi="Times New Roman" w:cs="Times New Roman"/>
          <w:b/>
          <w:sz w:val="24"/>
          <w:szCs w:val="24"/>
        </w:rPr>
        <w:t>Rental Subsidy</w:t>
      </w:r>
    </w:p>
    <w:p w14:paraId="298FE914" w14:textId="77777777" w:rsidR="00FC6F80" w:rsidRPr="00617EC9" w:rsidRDefault="00FC6F80">
      <w:pPr>
        <w:pStyle w:val="ListParagraph"/>
        <w:spacing w:after="0"/>
        <w:rPr>
          <w:rFonts w:ascii="Times New Roman" w:hAnsi="Times New Roman" w:cs="Times New Roman"/>
          <w:sz w:val="24"/>
          <w:szCs w:val="24"/>
        </w:rPr>
        <w:pPrChange w:id="13144" w:author="Liezyl Liton" w:date="2017-08-21T21:54:00Z">
          <w:pPr>
            <w:pStyle w:val="ListParagraph"/>
          </w:pPr>
        </w:pPrChange>
      </w:pPr>
      <w:r w:rsidRPr="00617EC9">
        <w:rPr>
          <w:rFonts w:ascii="Times New Roman" w:hAnsi="Times New Roman" w:cs="Times New Roman"/>
          <w:sz w:val="24"/>
          <w:szCs w:val="24"/>
        </w:rPr>
        <w:t>The rental subsidy is estimated by the following equations.</w:t>
      </w:r>
    </w:p>
    <w:p w14:paraId="6EA1C55F" w14:textId="4CDA06AC" w:rsidR="001F4AF6" w:rsidRPr="00617EC9" w:rsidRDefault="00FC6F80">
      <w:pPr>
        <w:pStyle w:val="ListParagraph"/>
        <w:numPr>
          <w:ilvl w:val="0"/>
          <w:numId w:val="6"/>
        </w:numPr>
        <w:spacing w:after="0"/>
        <w:rPr>
          <w:ins w:id="13145" w:author="ebert bautista" w:date="2017-08-21T20:57:00Z"/>
          <w:rFonts w:ascii="Times New Roman" w:hAnsi="Times New Roman" w:cs="Times New Roman"/>
          <w:sz w:val="24"/>
          <w:szCs w:val="24"/>
        </w:rPr>
        <w:pPrChange w:id="13146" w:author="Liezyl Liton" w:date="2017-08-21T21:54:00Z">
          <w:pPr>
            <w:pStyle w:val="ListParagraph"/>
            <w:numPr>
              <w:numId w:val="6"/>
            </w:numPr>
            <w:ind w:left="1440" w:hanging="360"/>
          </w:pPr>
        </w:pPrChange>
      </w:pPr>
      <w:r w:rsidRPr="00617EC9">
        <w:rPr>
          <w:rFonts w:ascii="Times New Roman" w:hAnsi="Times New Roman" w:cs="Times New Roman"/>
          <w:sz w:val="24"/>
          <w:szCs w:val="24"/>
        </w:rPr>
        <w:t>Number of renters (residential) x Current rental fee x 3 month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15,000) = 1</w:t>
      </w:r>
      <w:r w:rsidR="00E41CB9" w:rsidRPr="00617EC9">
        <w:rPr>
          <w:rFonts w:ascii="Times New Roman" w:hAnsi="Times New Roman" w:cs="Times New Roman"/>
          <w:sz w:val="24"/>
          <w:szCs w:val="24"/>
        </w:rPr>
        <w:t>14</w:t>
      </w:r>
      <w:r w:rsidRPr="00617EC9">
        <w:rPr>
          <w:rFonts w:ascii="Times New Roman" w:hAnsi="Times New Roman" w:cs="Times New Roman"/>
          <w:sz w:val="24"/>
          <w:szCs w:val="24"/>
        </w:rPr>
        <w:t xml:space="preserve"> x </w:t>
      </w:r>
      <w:proofErr w:type="spellStart"/>
      <w:r w:rsidR="00236B15" w:rsidRPr="005C3B5E">
        <w:rPr>
          <w:rFonts w:ascii="Times New Roman" w:hAnsi="Times New Roman" w:cs="Times New Roman"/>
          <w:sz w:val="24"/>
          <w:szCs w:val="24"/>
        </w:rPr>
        <w:t>PhP</w:t>
      </w:r>
      <w:proofErr w:type="spellEnd"/>
      <w:r w:rsidRPr="005C3B5E">
        <w:rPr>
          <w:rFonts w:ascii="Times New Roman" w:hAnsi="Times New Roman" w:cs="Times New Roman"/>
          <w:sz w:val="24"/>
          <w:szCs w:val="24"/>
        </w:rPr>
        <w:t xml:space="preserve"> </w:t>
      </w:r>
      <w:r w:rsidR="00E873FD" w:rsidRPr="005C3B5E">
        <w:rPr>
          <w:rFonts w:ascii="Times New Roman" w:hAnsi="Times New Roman" w:cs="Times New Roman"/>
          <w:sz w:val="24"/>
          <w:szCs w:val="24"/>
        </w:rPr>
        <w:t>1</w:t>
      </w:r>
      <w:ins w:id="13147" w:author="Liezyl Liton" w:date="2017-08-19T18:14:00Z">
        <w:r w:rsidR="00F843D3" w:rsidRPr="005C3B5E">
          <w:rPr>
            <w:rFonts w:ascii="Times New Roman" w:hAnsi="Times New Roman" w:cs="Times New Roman"/>
          </w:rPr>
          <w:t>,</w:t>
        </w:r>
      </w:ins>
      <w:r w:rsidR="00E873FD" w:rsidRPr="005C3B5E">
        <w:rPr>
          <w:rFonts w:ascii="Times New Roman" w:hAnsi="Times New Roman" w:cs="Times New Roman"/>
          <w:sz w:val="24"/>
          <w:szCs w:val="24"/>
        </w:rPr>
        <w:t>950</w:t>
      </w:r>
      <w:r w:rsidR="00A02F4A" w:rsidRPr="00982537">
        <w:rPr>
          <w:rFonts w:ascii="Times New Roman" w:hAnsi="Times New Roman" w:cs="Times New Roman"/>
          <w:b/>
          <w:i/>
          <w:color w:val="FF0000"/>
          <w:sz w:val="24"/>
          <w:szCs w:val="24"/>
          <w:rPrChange w:id="13148" w:author="John Junico Bernados" w:date="2017-08-23T22:46:00Z">
            <w:rPr>
              <w:rFonts w:ascii="Times New Roman" w:hAnsi="Times New Roman" w:cs="Times New Roman"/>
              <w:sz w:val="24"/>
              <w:szCs w:val="24"/>
            </w:rPr>
          </w:rPrChange>
        </w:rPr>
        <w:t xml:space="preserve"> </w:t>
      </w:r>
      <w:r w:rsidR="00A02F4A" w:rsidRPr="00617EC9">
        <w:rPr>
          <w:rFonts w:ascii="Times New Roman" w:hAnsi="Times New Roman" w:cs="Times New Roman"/>
          <w:sz w:val="24"/>
          <w:szCs w:val="24"/>
        </w:rPr>
        <w:t xml:space="preserve">x 3 months </w:t>
      </w:r>
      <w:r w:rsidR="00236B15" w:rsidRPr="00617EC9">
        <w:rPr>
          <w:rFonts w:ascii="Times New Roman" w:hAnsi="Times New Roman" w:cs="Times New Roman"/>
          <w:sz w:val="24"/>
          <w:szCs w:val="24"/>
        </w:rPr>
        <w:t xml:space="preserve">= </w:t>
      </w:r>
      <w:proofErr w:type="spellStart"/>
      <w:r w:rsidR="00236B15"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w:t>
      </w:r>
      <w:r w:rsidR="00E41CB9" w:rsidRPr="00617EC9">
        <w:rPr>
          <w:rFonts w:ascii="Times New Roman" w:hAnsi="Times New Roman" w:cs="Times New Roman"/>
          <w:sz w:val="24"/>
          <w:szCs w:val="24"/>
        </w:rPr>
        <w:t>666,900</w:t>
      </w:r>
    </w:p>
    <w:p w14:paraId="45662429" w14:textId="77777777" w:rsidR="002C12C0" w:rsidRDefault="002C12C0">
      <w:pPr>
        <w:widowControl w:val="0"/>
        <w:spacing w:after="0"/>
        <w:ind w:left="270" w:firstLine="450"/>
        <w:contextualSpacing/>
        <w:jc w:val="both"/>
        <w:rPr>
          <w:ins w:id="13149" w:author="Liezyl Liton" w:date="2017-08-21T21:54:00Z"/>
          <w:rFonts w:ascii="Times New Roman" w:eastAsia="Times New Roman" w:hAnsi="Times New Roman" w:cs="Times New Roman"/>
          <w:kern w:val="2"/>
          <w:sz w:val="24"/>
          <w:szCs w:val="24"/>
          <w:lang w:val="en-US" w:eastAsia="ja-JP" w:bidi="km-KH"/>
        </w:rPr>
        <w:pPrChange w:id="13150" w:author="Liezyl Liton" w:date="2017-08-21T21:54:00Z">
          <w:pPr>
            <w:pStyle w:val="ListParagraph"/>
            <w:numPr>
              <w:numId w:val="6"/>
            </w:numPr>
            <w:ind w:left="1440" w:hanging="360"/>
          </w:pPr>
        </w:pPrChange>
      </w:pPr>
    </w:p>
    <w:p w14:paraId="72722F77" w14:textId="12CAD502" w:rsidR="001F4AF6" w:rsidRPr="00617EC9" w:rsidRDefault="001F4AF6">
      <w:pPr>
        <w:widowControl w:val="0"/>
        <w:spacing w:after="0"/>
        <w:ind w:left="270" w:firstLine="450"/>
        <w:contextualSpacing/>
        <w:jc w:val="both"/>
        <w:rPr>
          <w:rFonts w:ascii="Times New Roman" w:hAnsi="Times New Roman" w:cs="Times New Roman"/>
          <w:sz w:val="24"/>
          <w:szCs w:val="24"/>
          <w:rPrChange w:id="13151" w:author="Liezyl Liton" w:date="2017-08-21T21:34:00Z">
            <w:rPr/>
          </w:rPrChange>
        </w:rPr>
        <w:pPrChange w:id="13152" w:author="Liezyl Liton" w:date="2017-08-21T21:54:00Z">
          <w:pPr>
            <w:pStyle w:val="ListParagraph"/>
            <w:numPr>
              <w:numId w:val="6"/>
            </w:numPr>
            <w:ind w:left="1440" w:hanging="360"/>
          </w:pPr>
        </w:pPrChange>
      </w:pPr>
      <w:ins w:id="13153" w:author="ebert bautista" w:date="2017-08-21T20:57:00Z">
        <w:r w:rsidRPr="00617EC9">
          <w:rPr>
            <w:rFonts w:ascii="Times New Roman" w:eastAsia="Times New Roman" w:hAnsi="Times New Roman" w:cs="Times New Roman"/>
            <w:kern w:val="2"/>
            <w:sz w:val="24"/>
            <w:szCs w:val="24"/>
            <w:lang w:val="en-US" w:eastAsia="ja-JP" w:bidi="km-KH"/>
          </w:rPr>
          <w:lastRenderedPageBreak/>
          <w:t xml:space="preserve">It should be noted that there are Conditions for Entitlement. Rental subsidy is given to </w:t>
        </w:r>
        <w:r w:rsidRPr="00617EC9">
          <w:rPr>
            <w:rFonts w:ascii="Times New Roman" w:eastAsia="Times New Roman" w:hAnsi="Times New Roman" w:cs="Times New Roman"/>
            <w:b/>
            <w:kern w:val="2"/>
            <w:sz w:val="24"/>
            <w:szCs w:val="24"/>
            <w:lang w:val="en-US" w:eastAsia="ja-JP" w:bidi="km-KH"/>
          </w:rPr>
          <w:t>PAFs without sufficient additional land</w:t>
        </w:r>
        <w:r w:rsidRPr="00617EC9">
          <w:rPr>
            <w:rFonts w:ascii="Times New Roman" w:eastAsia="Times New Roman" w:hAnsi="Times New Roman" w:cs="Times New Roman"/>
            <w:kern w:val="2"/>
            <w:sz w:val="24"/>
            <w:szCs w:val="24"/>
            <w:lang w:val="en-US" w:eastAsia="ja-JP" w:bidi="km-KH"/>
          </w:rPr>
          <w:t xml:space="preserve"> to allow the reconstruction of their lost house under the following circumstances 1)</w:t>
        </w:r>
        <w:r w:rsidRPr="00617EC9">
          <w:rPr>
            <w:rFonts w:ascii="Times New Roman" w:eastAsia="Calibri" w:hAnsi="Times New Roman" w:cs="Times New Roman"/>
            <w:sz w:val="24"/>
            <w:szCs w:val="24"/>
            <w:lang w:val="en-US"/>
          </w:rPr>
          <w:t xml:space="preserve"> Concerned properties are </w:t>
        </w:r>
        <w:r w:rsidRPr="00617EC9">
          <w:rPr>
            <w:rFonts w:ascii="Times New Roman" w:eastAsia="Calibri" w:hAnsi="Times New Roman" w:cs="Times New Roman"/>
            <w:b/>
            <w:sz w:val="24"/>
            <w:szCs w:val="24"/>
            <w:lang w:val="en-US"/>
          </w:rPr>
          <w:t>residential use only and are considered severely affected</w:t>
        </w:r>
        <w:r w:rsidRPr="00617EC9">
          <w:rPr>
            <w:rFonts w:ascii="Times New Roman" w:eastAsia="Calibri" w:hAnsi="Times New Roman" w:cs="Times New Roman"/>
            <w:sz w:val="24"/>
            <w:szCs w:val="24"/>
            <w:lang w:val="en-US"/>
          </w:rPr>
          <w:t xml:space="preserve">; 2) Concerned PAFs were physically residing in the affected structure and land at the time of the cut-off data, 3) </w:t>
        </w:r>
      </w:ins>
      <w:ins w:id="13154" w:author="ebert bautista" w:date="2017-08-21T20:58:00Z">
        <w:r w:rsidRPr="00617EC9">
          <w:rPr>
            <w:rFonts w:ascii="Times New Roman" w:eastAsia="Calibri" w:hAnsi="Times New Roman" w:cs="Times New Roman"/>
            <w:sz w:val="24"/>
            <w:szCs w:val="24"/>
            <w:lang w:val="en-US"/>
          </w:rPr>
          <w:t>A</w:t>
        </w:r>
      </w:ins>
      <w:ins w:id="13155" w:author="ebert bautista" w:date="2017-08-21T20:57:00Z">
        <w:r w:rsidRPr="00617EC9">
          <w:rPr>
            <w:rFonts w:ascii="Times New Roman" w:eastAsia="Calibri" w:hAnsi="Times New Roman" w:cs="Times New Roman"/>
            <w:sz w:val="24"/>
            <w:szCs w:val="24"/>
            <w:lang w:val="en-US"/>
          </w:rPr>
          <w:t xml:space="preserve">mount to be given will be equivalent to the prevailing average monthly rental for a similar structure of equal type and dimension to the house lost; and </w:t>
        </w:r>
      </w:ins>
      <w:ins w:id="13156" w:author="ebert bautista" w:date="2017-08-21T20:58:00Z">
        <w:r w:rsidRPr="00617EC9">
          <w:rPr>
            <w:rFonts w:ascii="Times New Roman" w:eastAsia="Calibri" w:hAnsi="Times New Roman" w:cs="Times New Roman"/>
            <w:sz w:val="24"/>
            <w:szCs w:val="24"/>
            <w:lang w:val="en-US"/>
          </w:rPr>
          <w:t xml:space="preserve">4) </w:t>
        </w:r>
      </w:ins>
      <w:ins w:id="13157" w:author="ebert bautista" w:date="2017-08-21T20:57:00Z">
        <w:r w:rsidRPr="00617EC9">
          <w:rPr>
            <w:rFonts w:ascii="Times New Roman" w:eastAsia="Calibri" w:hAnsi="Times New Roman" w:cs="Times New Roman"/>
            <w:sz w:val="24"/>
            <w:szCs w:val="24"/>
            <w:lang w:val="en-US"/>
          </w:rPr>
          <w:t xml:space="preserve">Amount to be given for the period between the demolition of dwelling unit and moving to a new house, </w:t>
        </w:r>
      </w:ins>
      <w:ins w:id="13158" w:author="ebert bautista" w:date="2017-08-21T20:58:00Z">
        <w:r w:rsidRPr="00617EC9">
          <w:rPr>
            <w:rFonts w:ascii="Times New Roman" w:eastAsia="Calibri" w:hAnsi="Times New Roman" w:cs="Times New Roman"/>
            <w:sz w:val="24"/>
            <w:szCs w:val="24"/>
            <w:lang w:val="en-US"/>
          </w:rPr>
          <w:t xml:space="preserve">will be </w:t>
        </w:r>
      </w:ins>
      <w:ins w:id="13159" w:author="ebert bautista" w:date="2017-08-21T20:57:00Z">
        <w:r w:rsidRPr="00617EC9">
          <w:rPr>
            <w:rFonts w:ascii="Times New Roman" w:eastAsia="Calibri" w:hAnsi="Times New Roman" w:cs="Times New Roman"/>
            <w:sz w:val="24"/>
            <w:szCs w:val="24"/>
            <w:lang w:val="en-US"/>
          </w:rPr>
          <w:t xml:space="preserve">equivalent to 3 months but not more than </w:t>
        </w:r>
        <w:proofErr w:type="spellStart"/>
        <w:r w:rsidRPr="00617EC9">
          <w:rPr>
            <w:rFonts w:ascii="Times New Roman" w:eastAsia="Calibri" w:hAnsi="Times New Roman" w:cs="Times New Roman"/>
            <w:sz w:val="24"/>
            <w:szCs w:val="24"/>
            <w:lang w:val="en-US"/>
          </w:rPr>
          <w:t>PhP</w:t>
        </w:r>
        <w:proofErr w:type="spellEnd"/>
        <w:r w:rsidRPr="00617EC9">
          <w:rPr>
            <w:rFonts w:ascii="Times New Roman" w:eastAsia="Calibri" w:hAnsi="Times New Roman" w:cs="Times New Roman"/>
            <w:sz w:val="24"/>
            <w:szCs w:val="24"/>
            <w:lang w:val="en-US"/>
          </w:rPr>
          <w:t xml:space="preserve"> 15,000.</w:t>
        </w:r>
      </w:ins>
    </w:p>
    <w:p w14:paraId="478F975F" w14:textId="0CEBBFAB" w:rsidR="00882D08" w:rsidDel="00891D7E" w:rsidRDefault="00882D08">
      <w:pPr>
        <w:rPr>
          <w:ins w:id="13160" w:author="Liezyl Liton" w:date="2017-08-21T23:15:00Z"/>
          <w:del w:id="13161" w:author="Jen" w:date="2017-08-25T12:52:00Z"/>
          <w:rFonts w:ascii="Times New Roman" w:hAnsi="Times New Roman" w:cs="Times New Roman"/>
          <w:color w:val="C00000"/>
          <w:sz w:val="24"/>
          <w:szCs w:val="24"/>
        </w:rPr>
        <w:pPrChange w:id="13162" w:author="Liezyl Liton" w:date="2017-08-21T21:54:00Z">
          <w:pPr>
            <w:pStyle w:val="ListParagraph"/>
            <w:ind w:left="1440"/>
          </w:pPr>
        </w:pPrChange>
      </w:pPr>
    </w:p>
    <w:p w14:paraId="70DBB5A5" w14:textId="1DA1AF44" w:rsidR="00EF3DF5" w:rsidDel="00891D7E" w:rsidRDefault="00EF3DF5">
      <w:pPr>
        <w:rPr>
          <w:ins w:id="13163" w:author="Liezyl Liton" w:date="2017-08-21T23:15:00Z"/>
          <w:del w:id="13164" w:author="Jen" w:date="2017-08-25T12:52:00Z"/>
          <w:rFonts w:ascii="Times New Roman" w:hAnsi="Times New Roman" w:cs="Times New Roman"/>
          <w:color w:val="C00000"/>
          <w:sz w:val="24"/>
          <w:szCs w:val="24"/>
        </w:rPr>
        <w:pPrChange w:id="13165" w:author="Liezyl Liton" w:date="2017-08-21T21:54:00Z">
          <w:pPr>
            <w:pStyle w:val="ListParagraph"/>
            <w:ind w:left="1440"/>
          </w:pPr>
        </w:pPrChange>
      </w:pPr>
    </w:p>
    <w:p w14:paraId="37D472E7" w14:textId="5ECD8171" w:rsidR="00EF3DF5" w:rsidDel="00891D7E" w:rsidRDefault="00EF3DF5">
      <w:pPr>
        <w:rPr>
          <w:ins w:id="13166" w:author="Liezyl Liton" w:date="2017-08-21T23:15:00Z"/>
          <w:del w:id="13167" w:author="Jen" w:date="2017-08-25T12:52:00Z"/>
          <w:rFonts w:ascii="Times New Roman" w:hAnsi="Times New Roman" w:cs="Times New Roman"/>
          <w:color w:val="C00000"/>
          <w:sz w:val="24"/>
          <w:szCs w:val="24"/>
        </w:rPr>
        <w:pPrChange w:id="13168" w:author="Liezyl Liton" w:date="2017-08-21T21:54:00Z">
          <w:pPr>
            <w:pStyle w:val="ListParagraph"/>
            <w:ind w:left="1440"/>
          </w:pPr>
        </w:pPrChange>
      </w:pPr>
    </w:p>
    <w:p w14:paraId="6C48DA69" w14:textId="77777777" w:rsidR="00EF3DF5" w:rsidRPr="002C12C0" w:rsidRDefault="00EF3DF5">
      <w:pPr>
        <w:rPr>
          <w:rFonts w:ascii="Times New Roman" w:hAnsi="Times New Roman" w:cs="Times New Roman"/>
          <w:color w:val="C00000"/>
          <w:sz w:val="24"/>
          <w:szCs w:val="24"/>
        </w:rPr>
        <w:pPrChange w:id="13169" w:author="Liezyl Liton" w:date="2017-08-21T21:54:00Z">
          <w:pPr>
            <w:pStyle w:val="ListParagraph"/>
            <w:ind w:left="1440"/>
          </w:pPr>
        </w:pPrChange>
      </w:pPr>
    </w:p>
    <w:tbl>
      <w:tblPr>
        <w:tblStyle w:val="TableGrid"/>
        <w:tblW w:w="0" w:type="auto"/>
        <w:jc w:val="center"/>
        <w:tblLayout w:type="fixed"/>
        <w:tblLook w:val="04A0" w:firstRow="1" w:lastRow="0" w:firstColumn="1" w:lastColumn="0" w:noHBand="0" w:noVBand="1"/>
      </w:tblPr>
      <w:tblGrid>
        <w:gridCol w:w="1708"/>
        <w:gridCol w:w="2104"/>
        <w:gridCol w:w="1994"/>
        <w:gridCol w:w="2054"/>
        <w:gridCol w:w="1338"/>
      </w:tblGrid>
      <w:tr w:rsidR="00A02F4A" w:rsidRPr="00617EC9" w14:paraId="2C5F7FAB" w14:textId="77777777" w:rsidTr="00274251">
        <w:trPr>
          <w:jc w:val="center"/>
        </w:trPr>
        <w:tc>
          <w:tcPr>
            <w:tcW w:w="1708" w:type="dxa"/>
            <w:shd w:val="clear" w:color="auto" w:fill="BFBFBF" w:themeFill="background1" w:themeFillShade="BF"/>
            <w:vAlign w:val="center"/>
          </w:tcPr>
          <w:p w14:paraId="373CE582" w14:textId="77777777" w:rsidR="00A02F4A" w:rsidRPr="00617EC9" w:rsidRDefault="00A02F4A" w:rsidP="00274251">
            <w:pPr>
              <w:spacing w:after="200" w:line="276" w:lineRule="auto"/>
              <w:jc w:val="center"/>
              <w:rPr>
                <w:rFonts w:ascii="Times New Roman" w:hAnsi="Times New Roman" w:cs="Times New Roman"/>
                <w:b/>
              </w:rPr>
            </w:pPr>
            <w:r w:rsidRPr="00617EC9">
              <w:rPr>
                <w:rFonts w:ascii="Times New Roman" w:hAnsi="Times New Roman" w:cs="Times New Roman"/>
                <w:b/>
              </w:rPr>
              <w:t>Area</w:t>
            </w:r>
          </w:p>
        </w:tc>
        <w:tc>
          <w:tcPr>
            <w:tcW w:w="2104" w:type="dxa"/>
            <w:shd w:val="clear" w:color="auto" w:fill="BFBFBF" w:themeFill="background1" w:themeFillShade="BF"/>
            <w:vAlign w:val="center"/>
          </w:tcPr>
          <w:p w14:paraId="363D6F5D" w14:textId="77777777" w:rsidR="00A02F4A" w:rsidRPr="00617EC9" w:rsidRDefault="00A02F4A" w:rsidP="00274251">
            <w:pPr>
              <w:spacing w:after="200" w:line="276" w:lineRule="auto"/>
              <w:jc w:val="center"/>
              <w:rPr>
                <w:rFonts w:ascii="Times New Roman" w:hAnsi="Times New Roman" w:cs="Times New Roman"/>
                <w:b/>
              </w:rPr>
            </w:pPr>
            <w:r w:rsidRPr="00617EC9">
              <w:rPr>
                <w:rFonts w:ascii="Times New Roman" w:hAnsi="Times New Roman" w:cs="Times New Roman"/>
                <w:b/>
              </w:rPr>
              <w:t>Number of renters (residential)</w:t>
            </w:r>
          </w:p>
        </w:tc>
        <w:tc>
          <w:tcPr>
            <w:tcW w:w="1994" w:type="dxa"/>
            <w:shd w:val="clear" w:color="auto" w:fill="BFBFBF" w:themeFill="background1" w:themeFillShade="BF"/>
            <w:vAlign w:val="center"/>
          </w:tcPr>
          <w:p w14:paraId="6DE61E7F" w14:textId="77777777" w:rsidR="00A02F4A" w:rsidRPr="00617EC9" w:rsidRDefault="00A02F4A" w:rsidP="00274251">
            <w:pPr>
              <w:spacing w:after="200" w:line="276" w:lineRule="auto"/>
              <w:jc w:val="center"/>
              <w:rPr>
                <w:rFonts w:ascii="Times New Roman" w:hAnsi="Times New Roman" w:cs="Times New Roman"/>
                <w:b/>
              </w:rPr>
            </w:pPr>
            <w:r w:rsidRPr="00617EC9">
              <w:rPr>
                <w:rFonts w:ascii="Times New Roman" w:hAnsi="Times New Roman" w:cs="Times New Roman"/>
                <w:b/>
              </w:rPr>
              <w:t>Current rental fee</w:t>
            </w:r>
          </w:p>
        </w:tc>
        <w:tc>
          <w:tcPr>
            <w:tcW w:w="2054" w:type="dxa"/>
            <w:shd w:val="clear" w:color="auto" w:fill="BFBFBF" w:themeFill="background1" w:themeFillShade="BF"/>
            <w:vAlign w:val="center"/>
          </w:tcPr>
          <w:p w14:paraId="302CD491" w14:textId="77777777" w:rsidR="00A02F4A" w:rsidRPr="00617EC9" w:rsidRDefault="00A02F4A" w:rsidP="00274251">
            <w:pPr>
              <w:spacing w:after="200" w:line="276" w:lineRule="auto"/>
              <w:jc w:val="center"/>
              <w:rPr>
                <w:rFonts w:ascii="Times New Roman" w:hAnsi="Times New Roman" w:cs="Times New Roman"/>
                <w:b/>
              </w:rPr>
            </w:pPr>
            <w:r w:rsidRPr="00617EC9">
              <w:rPr>
                <w:rFonts w:ascii="Times New Roman" w:hAnsi="Times New Roman" w:cs="Times New Roman"/>
                <w:b/>
              </w:rPr>
              <w:t>No. of months to be subsidized</w:t>
            </w:r>
          </w:p>
        </w:tc>
        <w:tc>
          <w:tcPr>
            <w:tcW w:w="1338" w:type="dxa"/>
            <w:shd w:val="clear" w:color="auto" w:fill="BFBFBF" w:themeFill="background1" w:themeFillShade="BF"/>
            <w:vAlign w:val="center"/>
          </w:tcPr>
          <w:p w14:paraId="42E37DD7" w14:textId="77777777" w:rsidR="00A02F4A" w:rsidRPr="00617EC9" w:rsidRDefault="00A02F4A" w:rsidP="00274251">
            <w:pPr>
              <w:spacing w:after="200" w:line="276" w:lineRule="auto"/>
              <w:jc w:val="center"/>
              <w:rPr>
                <w:rFonts w:ascii="Times New Roman" w:hAnsi="Times New Roman" w:cs="Times New Roman"/>
                <w:b/>
              </w:rPr>
            </w:pPr>
            <w:r w:rsidRPr="00617EC9">
              <w:rPr>
                <w:rFonts w:ascii="Times New Roman" w:hAnsi="Times New Roman" w:cs="Times New Roman"/>
                <w:b/>
              </w:rPr>
              <w:t xml:space="preserve">Total, </w:t>
            </w:r>
            <w:proofErr w:type="spellStart"/>
            <w:r w:rsidRPr="00617EC9">
              <w:rPr>
                <w:rFonts w:ascii="Times New Roman" w:hAnsi="Times New Roman" w:cs="Times New Roman"/>
                <w:b/>
              </w:rPr>
              <w:t>PhP</w:t>
            </w:r>
            <w:proofErr w:type="spellEnd"/>
          </w:p>
        </w:tc>
      </w:tr>
      <w:tr w:rsidR="00A02F4A" w:rsidRPr="00617EC9" w14:paraId="16DFF3B0" w14:textId="77777777" w:rsidTr="00274251">
        <w:trPr>
          <w:jc w:val="center"/>
        </w:trPr>
        <w:tc>
          <w:tcPr>
            <w:tcW w:w="1708" w:type="dxa"/>
          </w:tcPr>
          <w:p w14:paraId="66B17F70" w14:textId="77777777" w:rsidR="00A02F4A" w:rsidRPr="00617EC9" w:rsidRDefault="00A02F4A" w:rsidP="00274251">
            <w:pPr>
              <w:spacing w:after="200" w:line="276" w:lineRule="auto"/>
              <w:rPr>
                <w:rFonts w:ascii="Times New Roman" w:hAnsi="Times New Roman" w:cs="Times New Roman"/>
              </w:rPr>
            </w:pPr>
            <w:r w:rsidRPr="00617EC9">
              <w:rPr>
                <w:rFonts w:ascii="Times New Roman" w:hAnsi="Times New Roman" w:cs="Times New Roman"/>
              </w:rPr>
              <w:t xml:space="preserve">Manila, Caloocan, Valenzuela, </w:t>
            </w:r>
            <w:proofErr w:type="spellStart"/>
            <w:r w:rsidRPr="00617EC9">
              <w:rPr>
                <w:rFonts w:ascii="Times New Roman" w:hAnsi="Times New Roman" w:cs="Times New Roman"/>
              </w:rPr>
              <w:t>Bulcan</w:t>
            </w:r>
            <w:proofErr w:type="spellEnd"/>
          </w:p>
        </w:tc>
        <w:tc>
          <w:tcPr>
            <w:tcW w:w="2104" w:type="dxa"/>
          </w:tcPr>
          <w:p w14:paraId="4272CDFE" w14:textId="77777777" w:rsidR="00A02F4A" w:rsidRPr="00617EC9" w:rsidRDefault="00A02F4A" w:rsidP="00274251">
            <w:pPr>
              <w:spacing w:after="200" w:line="276" w:lineRule="auto"/>
              <w:jc w:val="center"/>
              <w:rPr>
                <w:rFonts w:ascii="Times New Roman" w:hAnsi="Times New Roman" w:cs="Times New Roman"/>
              </w:rPr>
            </w:pPr>
            <w:r w:rsidRPr="00617EC9">
              <w:rPr>
                <w:rFonts w:ascii="Times New Roman" w:hAnsi="Times New Roman" w:cs="Times New Roman"/>
              </w:rPr>
              <w:t>1</w:t>
            </w:r>
            <w:r w:rsidR="00E41CB9" w:rsidRPr="00617EC9">
              <w:rPr>
                <w:rFonts w:ascii="Times New Roman" w:hAnsi="Times New Roman" w:cs="Times New Roman"/>
              </w:rPr>
              <w:t>14</w:t>
            </w:r>
          </w:p>
        </w:tc>
        <w:tc>
          <w:tcPr>
            <w:tcW w:w="1994" w:type="dxa"/>
          </w:tcPr>
          <w:p w14:paraId="49556F1A" w14:textId="77777777" w:rsidR="00A02F4A" w:rsidRPr="00617EC9" w:rsidRDefault="00A02F4A" w:rsidP="00274251">
            <w:pPr>
              <w:spacing w:after="200" w:line="276" w:lineRule="auto"/>
              <w:jc w:val="center"/>
              <w:rPr>
                <w:rFonts w:ascii="Times New Roman" w:hAnsi="Times New Roman" w:cs="Times New Roman"/>
              </w:rPr>
            </w:pPr>
            <w:r w:rsidRPr="00617EC9">
              <w:rPr>
                <w:rFonts w:ascii="Times New Roman" w:hAnsi="Times New Roman" w:cs="Times New Roman"/>
              </w:rPr>
              <w:t>1,950.00</w:t>
            </w:r>
          </w:p>
        </w:tc>
        <w:tc>
          <w:tcPr>
            <w:tcW w:w="2054" w:type="dxa"/>
          </w:tcPr>
          <w:p w14:paraId="6D940C83" w14:textId="77777777" w:rsidR="00A02F4A" w:rsidRPr="00617EC9" w:rsidRDefault="00A02F4A" w:rsidP="00274251">
            <w:pPr>
              <w:spacing w:after="200" w:line="276" w:lineRule="auto"/>
              <w:jc w:val="center"/>
              <w:rPr>
                <w:rFonts w:ascii="Times New Roman" w:hAnsi="Times New Roman" w:cs="Times New Roman"/>
              </w:rPr>
            </w:pPr>
            <w:r w:rsidRPr="00617EC9">
              <w:rPr>
                <w:rFonts w:ascii="Times New Roman" w:hAnsi="Times New Roman" w:cs="Times New Roman"/>
              </w:rPr>
              <w:t>3</w:t>
            </w:r>
          </w:p>
        </w:tc>
        <w:tc>
          <w:tcPr>
            <w:tcW w:w="1338" w:type="dxa"/>
          </w:tcPr>
          <w:p w14:paraId="63B0F626" w14:textId="77777777" w:rsidR="00A02F4A" w:rsidRPr="00617EC9" w:rsidRDefault="00E41CB9" w:rsidP="00274251">
            <w:pPr>
              <w:spacing w:after="200" w:line="276" w:lineRule="auto"/>
              <w:jc w:val="right"/>
              <w:rPr>
                <w:rFonts w:ascii="Times New Roman" w:hAnsi="Times New Roman" w:cs="Times New Roman"/>
              </w:rPr>
            </w:pPr>
            <w:r w:rsidRPr="00617EC9">
              <w:rPr>
                <w:rFonts w:ascii="Times New Roman" w:hAnsi="Times New Roman" w:cs="Times New Roman"/>
              </w:rPr>
              <w:t>666,900.00</w:t>
            </w:r>
          </w:p>
        </w:tc>
      </w:tr>
      <w:tr w:rsidR="00A02F4A" w:rsidRPr="00617EC9" w14:paraId="4006AEFE" w14:textId="77777777" w:rsidTr="00274251">
        <w:trPr>
          <w:jc w:val="center"/>
        </w:trPr>
        <w:tc>
          <w:tcPr>
            <w:tcW w:w="7860" w:type="dxa"/>
            <w:gridSpan w:val="4"/>
          </w:tcPr>
          <w:p w14:paraId="28945F49" w14:textId="77777777" w:rsidR="00A02F4A" w:rsidRPr="00617EC9" w:rsidRDefault="00A02F4A" w:rsidP="00274251">
            <w:pPr>
              <w:spacing w:after="200" w:line="276" w:lineRule="auto"/>
              <w:jc w:val="right"/>
              <w:rPr>
                <w:rFonts w:ascii="Times New Roman" w:hAnsi="Times New Roman" w:cs="Times New Roman"/>
                <w:b/>
              </w:rPr>
            </w:pPr>
            <w:r w:rsidRPr="00617EC9">
              <w:rPr>
                <w:rFonts w:ascii="Times New Roman" w:hAnsi="Times New Roman" w:cs="Times New Roman"/>
                <w:b/>
              </w:rPr>
              <w:t>Total</w:t>
            </w:r>
          </w:p>
        </w:tc>
        <w:tc>
          <w:tcPr>
            <w:tcW w:w="1338" w:type="dxa"/>
          </w:tcPr>
          <w:p w14:paraId="5F183DC6" w14:textId="77777777" w:rsidR="00E41CB9" w:rsidRPr="00617EC9" w:rsidRDefault="009D0C43" w:rsidP="00274251">
            <w:pPr>
              <w:spacing w:after="200" w:line="276" w:lineRule="auto"/>
              <w:jc w:val="right"/>
              <w:rPr>
                <w:rFonts w:ascii="Times New Roman" w:hAnsi="Times New Roman" w:cs="Times New Roman"/>
                <w:b/>
              </w:rPr>
            </w:pPr>
            <w:r w:rsidRPr="00617EC9">
              <w:rPr>
                <w:rFonts w:ascii="Times New Roman" w:hAnsi="Times New Roman" w:cs="Times New Roman"/>
                <w:b/>
              </w:rPr>
              <w:t>666,900</w:t>
            </w:r>
            <w:r w:rsidR="00E41CB9" w:rsidRPr="00617EC9">
              <w:rPr>
                <w:rFonts w:ascii="Times New Roman" w:hAnsi="Times New Roman" w:cs="Times New Roman"/>
                <w:b/>
              </w:rPr>
              <w:t>.00</w:t>
            </w:r>
          </w:p>
        </w:tc>
      </w:tr>
    </w:tbl>
    <w:p w14:paraId="5B742CD9" w14:textId="77777777" w:rsidR="00564CCE" w:rsidRPr="00617EC9" w:rsidRDefault="00564CCE" w:rsidP="00274251">
      <w:pPr>
        <w:widowControl w:val="0"/>
        <w:tabs>
          <w:tab w:val="left" w:pos="1050"/>
        </w:tabs>
        <w:spacing w:after="0" w:line="280" w:lineRule="atLeast"/>
        <w:ind w:left="270"/>
        <w:jc w:val="both"/>
        <w:rPr>
          <w:ins w:id="13170" w:author="John Junico Bernados" w:date="2017-08-18T21:06:00Z"/>
          <w:rFonts w:ascii="Times New Roman" w:eastAsia="Times New Roman" w:hAnsi="Times New Roman" w:cs="Times New Roman"/>
          <w:b/>
          <w:i/>
          <w:kern w:val="2"/>
          <w:lang w:val="en-US" w:eastAsia="ja-JP" w:bidi="km-KH"/>
        </w:rPr>
      </w:pPr>
      <w:ins w:id="13171" w:author="John Junico Bernados" w:date="2017-08-18T21:06:00Z">
        <w:r w:rsidRPr="00617EC9">
          <w:rPr>
            <w:rFonts w:ascii="Times New Roman" w:hAnsi="Times New Roman" w:cs="Times New Roman"/>
            <w:i/>
            <w:sz w:val="18"/>
            <w:szCs w:val="18"/>
          </w:rPr>
          <w:t>Source: JICA Study Team</w:t>
        </w:r>
      </w:ins>
    </w:p>
    <w:p w14:paraId="12E9743A" w14:textId="77777777" w:rsidR="00E732D7" w:rsidRPr="00617EC9" w:rsidRDefault="00E732D7" w:rsidP="00274251">
      <w:pPr>
        <w:widowControl w:val="0"/>
        <w:tabs>
          <w:tab w:val="left" w:pos="1050"/>
        </w:tabs>
        <w:spacing w:after="0" w:line="280" w:lineRule="atLeast"/>
        <w:ind w:left="270"/>
        <w:jc w:val="both"/>
        <w:rPr>
          <w:ins w:id="13172" w:author="Jen" w:date="2017-08-19T02:14:00Z"/>
          <w:rFonts w:ascii="Times New Roman" w:eastAsia="Times New Roman" w:hAnsi="Times New Roman" w:cs="Times New Roman"/>
          <w:b/>
          <w:i/>
          <w:kern w:val="2"/>
          <w:lang w:val="en-US" w:eastAsia="ja-JP" w:bidi="km-KH"/>
        </w:rPr>
      </w:pPr>
    </w:p>
    <w:p w14:paraId="211C7E0F" w14:textId="507179E3" w:rsidR="00A207FB" w:rsidRPr="00617EC9" w:rsidDel="00EF3DF5" w:rsidRDefault="00E732D7" w:rsidP="00274251">
      <w:pPr>
        <w:widowControl w:val="0"/>
        <w:tabs>
          <w:tab w:val="left" w:pos="1050"/>
        </w:tabs>
        <w:spacing w:after="0" w:line="280" w:lineRule="atLeast"/>
        <w:ind w:left="270"/>
        <w:jc w:val="both"/>
        <w:rPr>
          <w:del w:id="13173" w:author="Liezyl Liton" w:date="2017-08-21T23:15:00Z"/>
          <w:rFonts w:ascii="Times New Roman" w:eastAsia="Times New Roman" w:hAnsi="Times New Roman" w:cs="Times New Roman"/>
          <w:kern w:val="2"/>
          <w:sz w:val="24"/>
          <w:szCs w:val="24"/>
          <w:lang w:val="en-US" w:eastAsia="ja-JP" w:bidi="km-KH"/>
          <w:rPrChange w:id="13174" w:author="Liezyl Liton" w:date="2017-08-21T21:34:00Z">
            <w:rPr>
              <w:del w:id="13175" w:author="Liezyl Liton" w:date="2017-08-21T23:15:00Z"/>
              <w:rFonts w:ascii="Times New Roman" w:eastAsia="Times New Roman" w:hAnsi="Times New Roman" w:cs="Times New Roman"/>
              <w:b/>
              <w:i/>
              <w:kern w:val="2"/>
              <w:lang w:val="en-US" w:eastAsia="ja-JP" w:bidi="km-KH"/>
            </w:rPr>
          </w:rPrChange>
        </w:rPr>
      </w:pPr>
      <w:ins w:id="13176" w:author="Jen" w:date="2017-08-19T02:14:00Z">
        <w:del w:id="13177" w:author="Liezyl Liton" w:date="2017-08-21T23:15:00Z">
          <w:r w:rsidRPr="00617EC9" w:rsidDel="00EF3DF5">
            <w:rPr>
              <w:rFonts w:ascii="Times New Roman" w:eastAsia="Times New Roman" w:hAnsi="Times New Roman" w:cs="Times New Roman"/>
              <w:kern w:val="2"/>
              <w:sz w:val="24"/>
              <w:szCs w:val="24"/>
              <w:lang w:val="en-US" w:eastAsia="ja-JP" w:bidi="km-KH"/>
              <w:rPrChange w:id="13178" w:author="Liezyl Liton" w:date="2017-08-21T21:34:00Z">
                <w:rPr>
                  <w:rFonts w:ascii="Times New Roman" w:eastAsia="Times New Roman" w:hAnsi="Times New Roman" w:cs="Times New Roman"/>
                  <w:b/>
                  <w:i/>
                  <w:kern w:val="2"/>
                  <w:lang w:val="en-US" w:eastAsia="ja-JP" w:bidi="km-KH"/>
                </w:rPr>
              </w:rPrChange>
            </w:rPr>
            <w:delText xml:space="preserve">It should be noted that there </w:delText>
          </w:r>
        </w:del>
      </w:ins>
      <w:del w:id="13179" w:author="Liezyl Liton" w:date="2017-08-21T23:15:00Z">
        <w:r w:rsidR="00A207FB" w:rsidRPr="00617EC9" w:rsidDel="00EF3DF5">
          <w:rPr>
            <w:rFonts w:ascii="Times New Roman" w:eastAsia="Times New Roman" w:hAnsi="Times New Roman" w:cs="Times New Roman"/>
            <w:kern w:val="2"/>
            <w:sz w:val="24"/>
            <w:szCs w:val="24"/>
            <w:lang w:val="en-US" w:eastAsia="ja-JP" w:bidi="km-KH"/>
            <w:rPrChange w:id="13180" w:author="Liezyl Liton" w:date="2017-08-21T21:34:00Z">
              <w:rPr>
                <w:rFonts w:ascii="Times New Roman" w:eastAsia="Times New Roman" w:hAnsi="Times New Roman" w:cs="Times New Roman"/>
                <w:b/>
                <w:i/>
                <w:kern w:val="2"/>
                <w:lang w:val="en-US" w:eastAsia="ja-JP" w:bidi="km-KH"/>
              </w:rPr>
            </w:rPrChange>
          </w:rPr>
          <w:delText xml:space="preserve">Conditions for </w:delText>
        </w:r>
      </w:del>
      <w:ins w:id="13181" w:author="Jen" w:date="2017-08-19T02:15:00Z">
        <w:del w:id="13182" w:author="Liezyl Liton" w:date="2017-08-21T23:15:00Z">
          <w:r w:rsidRPr="00617EC9" w:rsidDel="00EF3DF5">
            <w:rPr>
              <w:rFonts w:ascii="Times New Roman" w:eastAsia="Times New Roman" w:hAnsi="Times New Roman" w:cs="Times New Roman"/>
              <w:kern w:val="2"/>
              <w:sz w:val="24"/>
              <w:szCs w:val="24"/>
              <w:lang w:val="en-US" w:eastAsia="ja-JP" w:bidi="km-KH"/>
            </w:rPr>
            <w:delText>E</w:delText>
          </w:r>
        </w:del>
      </w:ins>
      <w:del w:id="13183" w:author="Liezyl Liton" w:date="2017-08-21T23:15:00Z">
        <w:r w:rsidR="00A207FB" w:rsidRPr="00617EC9" w:rsidDel="00EF3DF5">
          <w:rPr>
            <w:rFonts w:ascii="Times New Roman" w:eastAsia="Times New Roman" w:hAnsi="Times New Roman" w:cs="Times New Roman"/>
            <w:kern w:val="2"/>
            <w:sz w:val="24"/>
            <w:szCs w:val="24"/>
            <w:lang w:val="en-US" w:eastAsia="ja-JP" w:bidi="km-KH"/>
            <w:rPrChange w:id="13184" w:author="Liezyl Liton" w:date="2017-08-21T21:34:00Z">
              <w:rPr>
                <w:rFonts w:ascii="Times New Roman" w:eastAsia="Times New Roman" w:hAnsi="Times New Roman" w:cs="Times New Roman"/>
                <w:b/>
                <w:i/>
                <w:kern w:val="2"/>
                <w:lang w:val="en-US" w:eastAsia="ja-JP" w:bidi="km-KH"/>
              </w:rPr>
            </w:rPrChange>
          </w:rPr>
          <w:delText>entitlement</w:delText>
        </w:r>
      </w:del>
      <w:ins w:id="13185" w:author="Jen" w:date="2017-08-19T02:15:00Z">
        <w:del w:id="13186" w:author="Liezyl Liton" w:date="2017-08-21T23:15:00Z">
          <w:r w:rsidRPr="00617EC9" w:rsidDel="00EF3DF5">
            <w:rPr>
              <w:rFonts w:ascii="Times New Roman" w:eastAsia="Times New Roman" w:hAnsi="Times New Roman" w:cs="Times New Roman"/>
              <w:kern w:val="2"/>
              <w:sz w:val="24"/>
              <w:szCs w:val="24"/>
              <w:lang w:val="en-US" w:eastAsia="ja-JP" w:bidi="km-KH"/>
            </w:rPr>
            <w:delText>.</w:delText>
          </w:r>
        </w:del>
      </w:ins>
      <w:del w:id="13187" w:author="Liezyl Liton" w:date="2017-08-21T23:15:00Z">
        <w:r w:rsidR="00A207FB" w:rsidRPr="00617EC9" w:rsidDel="00EF3DF5">
          <w:rPr>
            <w:rFonts w:ascii="Times New Roman" w:eastAsia="Times New Roman" w:hAnsi="Times New Roman" w:cs="Times New Roman"/>
            <w:kern w:val="2"/>
            <w:sz w:val="24"/>
            <w:szCs w:val="24"/>
            <w:lang w:val="en-US" w:eastAsia="ja-JP" w:bidi="km-KH"/>
            <w:rPrChange w:id="13188" w:author="Liezyl Liton" w:date="2017-08-21T21:34:00Z">
              <w:rPr>
                <w:rFonts w:ascii="Times New Roman" w:eastAsia="Times New Roman" w:hAnsi="Times New Roman" w:cs="Times New Roman"/>
                <w:b/>
                <w:i/>
                <w:kern w:val="2"/>
                <w:lang w:val="en-US" w:eastAsia="ja-JP" w:bidi="km-KH"/>
              </w:rPr>
            </w:rPrChange>
          </w:rPr>
          <w:delText>:</w:delText>
        </w:r>
      </w:del>
      <w:ins w:id="13189" w:author="Jen" w:date="2017-08-19T02:15:00Z">
        <w:del w:id="13190" w:author="Liezyl Liton" w:date="2017-08-21T23:15:00Z">
          <w:r w:rsidRPr="00617EC9" w:rsidDel="00EF3DF5">
            <w:rPr>
              <w:rFonts w:ascii="Times New Roman" w:eastAsia="Times New Roman" w:hAnsi="Times New Roman" w:cs="Times New Roman"/>
              <w:kern w:val="2"/>
              <w:sz w:val="24"/>
              <w:szCs w:val="24"/>
              <w:lang w:val="en-US" w:eastAsia="ja-JP" w:bidi="km-KH"/>
            </w:rPr>
            <w:delText xml:space="preserve"> </w:delText>
          </w:r>
        </w:del>
      </w:ins>
    </w:p>
    <w:p w14:paraId="5D1CC6A3" w14:textId="0809E24A" w:rsidR="00A207FB" w:rsidRPr="00617EC9" w:rsidDel="00EF3DF5" w:rsidRDefault="00A207FB">
      <w:pPr>
        <w:widowControl w:val="0"/>
        <w:tabs>
          <w:tab w:val="left" w:pos="1050"/>
        </w:tabs>
        <w:spacing w:after="0" w:line="280" w:lineRule="atLeast"/>
        <w:ind w:left="270"/>
        <w:jc w:val="both"/>
        <w:rPr>
          <w:del w:id="13191" w:author="Liezyl Liton" w:date="2017-08-21T23:15:00Z"/>
          <w:rFonts w:ascii="Times New Roman" w:eastAsia="Times New Roman" w:hAnsi="Times New Roman" w:cs="Times New Roman"/>
          <w:kern w:val="2"/>
          <w:sz w:val="24"/>
          <w:szCs w:val="24"/>
          <w:lang w:val="en-US" w:eastAsia="ja-JP" w:bidi="km-KH"/>
          <w:rPrChange w:id="13192" w:author="Liezyl Liton" w:date="2017-08-21T21:34:00Z">
            <w:rPr>
              <w:del w:id="13193" w:author="Liezyl Liton" w:date="2017-08-21T23:15:00Z"/>
              <w:rFonts w:ascii="Times New Roman" w:eastAsia="Times New Roman" w:hAnsi="Times New Roman" w:cs="Times New Roman"/>
              <w:i/>
              <w:kern w:val="2"/>
              <w:lang w:val="en-US" w:eastAsia="ja-JP" w:bidi="km-KH"/>
            </w:rPr>
          </w:rPrChange>
        </w:rPr>
      </w:pPr>
      <w:del w:id="13194" w:author="Liezyl Liton" w:date="2017-08-21T23:15:00Z">
        <w:r w:rsidRPr="00617EC9" w:rsidDel="00EF3DF5">
          <w:rPr>
            <w:rFonts w:ascii="Times New Roman" w:eastAsia="Times New Roman" w:hAnsi="Times New Roman" w:cs="Times New Roman"/>
            <w:kern w:val="2"/>
            <w:sz w:val="24"/>
            <w:szCs w:val="24"/>
            <w:lang w:val="en-US" w:eastAsia="ja-JP" w:bidi="km-KH"/>
            <w:rPrChange w:id="13195" w:author="Liezyl Liton" w:date="2017-08-21T21:34:00Z">
              <w:rPr>
                <w:rFonts w:ascii="Times New Roman" w:eastAsia="Times New Roman" w:hAnsi="Times New Roman" w:cs="Times New Roman"/>
                <w:i/>
                <w:kern w:val="2"/>
                <w:lang w:val="en-US" w:eastAsia="ja-JP" w:bidi="km-KH"/>
              </w:rPr>
            </w:rPrChange>
          </w:rPr>
          <w:delText xml:space="preserve">Rental subsidy </w:delText>
        </w:r>
        <w:r w:rsidR="00EF7A43" w:rsidRPr="00617EC9" w:rsidDel="00EF3DF5">
          <w:rPr>
            <w:rFonts w:ascii="Times New Roman" w:eastAsia="Times New Roman" w:hAnsi="Times New Roman" w:cs="Times New Roman"/>
            <w:kern w:val="2"/>
            <w:sz w:val="24"/>
            <w:szCs w:val="24"/>
            <w:lang w:val="en-US" w:eastAsia="ja-JP" w:bidi="km-KH"/>
            <w:rPrChange w:id="13196" w:author="Liezyl Liton" w:date="2017-08-21T21:34:00Z">
              <w:rPr>
                <w:rFonts w:ascii="Times New Roman" w:eastAsia="Times New Roman" w:hAnsi="Times New Roman" w:cs="Times New Roman"/>
                <w:i/>
                <w:kern w:val="2"/>
                <w:lang w:val="en-US" w:eastAsia="ja-JP" w:bidi="km-KH"/>
              </w:rPr>
            </w:rPrChange>
          </w:rPr>
          <w:delText xml:space="preserve">is </w:delText>
        </w:r>
        <w:r w:rsidRPr="00617EC9" w:rsidDel="00EF3DF5">
          <w:rPr>
            <w:rFonts w:ascii="Times New Roman" w:eastAsia="Times New Roman" w:hAnsi="Times New Roman" w:cs="Times New Roman"/>
            <w:kern w:val="2"/>
            <w:sz w:val="24"/>
            <w:szCs w:val="24"/>
            <w:lang w:val="en-US" w:eastAsia="ja-JP" w:bidi="km-KH"/>
            <w:rPrChange w:id="13197" w:author="Liezyl Liton" w:date="2017-08-21T21:34:00Z">
              <w:rPr>
                <w:rFonts w:ascii="Times New Roman" w:eastAsia="Times New Roman" w:hAnsi="Times New Roman" w:cs="Times New Roman"/>
                <w:i/>
                <w:kern w:val="2"/>
                <w:lang w:val="en-US" w:eastAsia="ja-JP" w:bidi="km-KH"/>
              </w:rPr>
            </w:rPrChange>
          </w:rPr>
          <w:delText xml:space="preserve">given to </w:delText>
        </w:r>
        <w:r w:rsidRPr="00617EC9" w:rsidDel="00EF3DF5">
          <w:rPr>
            <w:rFonts w:ascii="Times New Roman" w:eastAsia="Times New Roman" w:hAnsi="Times New Roman" w:cs="Times New Roman"/>
            <w:b/>
            <w:kern w:val="2"/>
            <w:sz w:val="24"/>
            <w:szCs w:val="24"/>
            <w:lang w:val="en-US" w:eastAsia="ja-JP" w:bidi="km-KH"/>
            <w:rPrChange w:id="13198" w:author="Liezyl Liton" w:date="2017-08-21T21:34:00Z">
              <w:rPr>
                <w:rFonts w:ascii="Times New Roman" w:eastAsia="Times New Roman" w:hAnsi="Times New Roman" w:cs="Times New Roman"/>
                <w:b/>
                <w:i/>
                <w:kern w:val="2"/>
                <w:lang w:val="en-US" w:eastAsia="ja-JP" w:bidi="km-KH"/>
              </w:rPr>
            </w:rPrChange>
          </w:rPr>
          <w:delText>PAFs without sufficient additional land</w:delText>
        </w:r>
        <w:r w:rsidRPr="00617EC9" w:rsidDel="00EF3DF5">
          <w:rPr>
            <w:rFonts w:ascii="Times New Roman" w:eastAsia="Times New Roman" w:hAnsi="Times New Roman" w:cs="Times New Roman"/>
            <w:kern w:val="2"/>
            <w:sz w:val="24"/>
            <w:szCs w:val="24"/>
            <w:lang w:val="en-US" w:eastAsia="ja-JP" w:bidi="km-KH"/>
            <w:rPrChange w:id="13199" w:author="Liezyl Liton" w:date="2017-08-21T21:34:00Z">
              <w:rPr>
                <w:rFonts w:ascii="Times New Roman" w:eastAsia="Times New Roman" w:hAnsi="Times New Roman" w:cs="Times New Roman"/>
                <w:i/>
                <w:kern w:val="2"/>
                <w:lang w:val="en-US" w:eastAsia="ja-JP" w:bidi="km-KH"/>
              </w:rPr>
            </w:rPrChange>
          </w:rPr>
          <w:delText xml:space="preserve"> to allow the reconstruction of their lost house under the following circumstances</w:delText>
        </w:r>
      </w:del>
      <w:ins w:id="13200" w:author="Jen" w:date="2017-08-19T02:15:00Z">
        <w:del w:id="13201" w:author="Liezyl Liton" w:date="2017-08-21T23:15:00Z">
          <w:r w:rsidR="00E732D7" w:rsidRPr="00617EC9" w:rsidDel="00EF3DF5">
            <w:rPr>
              <w:rFonts w:ascii="Times New Roman" w:eastAsia="Times New Roman" w:hAnsi="Times New Roman" w:cs="Times New Roman"/>
              <w:kern w:val="2"/>
              <w:sz w:val="24"/>
              <w:szCs w:val="24"/>
              <w:lang w:val="en-US" w:eastAsia="ja-JP" w:bidi="km-KH"/>
            </w:rPr>
            <w:delText xml:space="preserve"> 1)</w:delText>
          </w:r>
        </w:del>
      </w:ins>
      <w:del w:id="13202" w:author="Liezyl Liton" w:date="2017-08-21T23:15:00Z">
        <w:r w:rsidRPr="00617EC9" w:rsidDel="00EF3DF5">
          <w:rPr>
            <w:rFonts w:ascii="Times New Roman" w:eastAsia="Times New Roman" w:hAnsi="Times New Roman" w:cs="Times New Roman"/>
            <w:kern w:val="2"/>
            <w:sz w:val="24"/>
            <w:szCs w:val="24"/>
            <w:lang w:val="en-US" w:eastAsia="ja-JP" w:bidi="km-KH"/>
            <w:rPrChange w:id="13203" w:author="Liezyl Liton" w:date="2017-08-21T21:34:00Z">
              <w:rPr>
                <w:rFonts w:ascii="Times New Roman" w:eastAsia="Times New Roman" w:hAnsi="Times New Roman" w:cs="Times New Roman"/>
                <w:i/>
                <w:kern w:val="2"/>
                <w:lang w:val="en-US" w:eastAsia="ja-JP" w:bidi="km-KH"/>
              </w:rPr>
            </w:rPrChange>
          </w:rPr>
          <w:delText>:</w:delText>
        </w:r>
      </w:del>
      <w:ins w:id="13204" w:author="Jen" w:date="2017-08-19T02:15:00Z">
        <w:del w:id="13205" w:author="Liezyl Liton" w:date="2017-08-21T23:15:00Z">
          <w:r w:rsidR="00E732D7" w:rsidRPr="00617EC9" w:rsidDel="00EF3DF5">
            <w:rPr>
              <w:rFonts w:ascii="Times New Roman" w:eastAsia="Calibri" w:hAnsi="Times New Roman" w:cs="Times New Roman"/>
              <w:sz w:val="24"/>
              <w:szCs w:val="24"/>
              <w:lang w:val="en-US"/>
            </w:rPr>
            <w:delText xml:space="preserve"> </w:delText>
          </w:r>
        </w:del>
      </w:ins>
    </w:p>
    <w:p w14:paraId="33FD361B" w14:textId="468AD13B" w:rsidR="00A207FB" w:rsidRPr="00617EC9" w:rsidDel="00EF3DF5" w:rsidRDefault="00A207FB">
      <w:pPr>
        <w:widowControl w:val="0"/>
        <w:tabs>
          <w:tab w:val="left" w:pos="1050"/>
        </w:tabs>
        <w:spacing w:after="0" w:line="280" w:lineRule="atLeast"/>
        <w:ind w:left="270"/>
        <w:jc w:val="both"/>
        <w:rPr>
          <w:del w:id="13206" w:author="Liezyl Liton" w:date="2017-08-21T23:15:00Z"/>
          <w:rFonts w:ascii="Times New Roman" w:eastAsia="Calibri" w:hAnsi="Times New Roman" w:cs="Times New Roman"/>
          <w:sz w:val="24"/>
          <w:szCs w:val="24"/>
          <w:lang w:val="en-US"/>
          <w:rPrChange w:id="13207" w:author="Liezyl Liton" w:date="2017-08-21T21:34:00Z">
            <w:rPr>
              <w:del w:id="13208" w:author="Liezyl Liton" w:date="2017-08-21T23:15:00Z"/>
              <w:rFonts w:ascii="Times New Roman" w:eastAsia="Calibri" w:hAnsi="Times New Roman" w:cs="Times New Roman"/>
              <w:i/>
              <w:lang w:val="en-US"/>
            </w:rPr>
          </w:rPrChange>
        </w:rPr>
        <w:pPrChange w:id="13209" w:author="Jen" w:date="2017-08-19T02:15:00Z">
          <w:pPr>
            <w:widowControl w:val="0"/>
            <w:numPr>
              <w:ilvl w:val="1"/>
              <w:numId w:val="10"/>
            </w:numPr>
            <w:spacing w:after="0" w:line="280" w:lineRule="atLeast"/>
            <w:ind w:left="270" w:hanging="360"/>
            <w:contextualSpacing/>
            <w:jc w:val="both"/>
          </w:pPr>
        </w:pPrChange>
      </w:pPr>
      <w:del w:id="13210" w:author="Liezyl Liton" w:date="2017-08-21T23:15:00Z">
        <w:r w:rsidRPr="00617EC9" w:rsidDel="00EF3DF5">
          <w:rPr>
            <w:rFonts w:ascii="Times New Roman" w:eastAsia="Calibri" w:hAnsi="Times New Roman" w:cs="Times New Roman"/>
            <w:sz w:val="24"/>
            <w:szCs w:val="24"/>
            <w:lang w:val="en-US"/>
            <w:rPrChange w:id="13211" w:author="Liezyl Liton" w:date="2017-08-21T21:34:00Z">
              <w:rPr>
                <w:rFonts w:ascii="Times New Roman" w:eastAsia="Calibri" w:hAnsi="Times New Roman" w:cs="Times New Roman"/>
                <w:i/>
                <w:lang w:val="en-US"/>
              </w:rPr>
            </w:rPrChange>
          </w:rPr>
          <w:delText xml:space="preserve">Concerned properties are </w:delText>
        </w:r>
        <w:r w:rsidRPr="00617EC9" w:rsidDel="00EF3DF5">
          <w:rPr>
            <w:rFonts w:ascii="Times New Roman" w:eastAsia="Calibri" w:hAnsi="Times New Roman" w:cs="Times New Roman"/>
            <w:b/>
            <w:sz w:val="24"/>
            <w:szCs w:val="24"/>
            <w:lang w:val="en-US"/>
            <w:rPrChange w:id="13212" w:author="Liezyl Liton" w:date="2017-08-21T21:34:00Z">
              <w:rPr>
                <w:rFonts w:ascii="Times New Roman" w:eastAsia="Calibri" w:hAnsi="Times New Roman" w:cs="Times New Roman"/>
                <w:b/>
                <w:i/>
                <w:lang w:val="en-US"/>
              </w:rPr>
            </w:rPrChange>
          </w:rPr>
          <w:delText>residential use only and are considered severely affected</w:delText>
        </w:r>
        <w:r w:rsidRPr="00617EC9" w:rsidDel="00EF3DF5">
          <w:rPr>
            <w:rFonts w:ascii="Times New Roman" w:eastAsia="Calibri" w:hAnsi="Times New Roman" w:cs="Times New Roman"/>
            <w:sz w:val="24"/>
            <w:szCs w:val="24"/>
            <w:lang w:val="en-US"/>
            <w:rPrChange w:id="13213" w:author="Liezyl Liton" w:date="2017-08-21T21:34:00Z">
              <w:rPr>
                <w:rFonts w:ascii="Times New Roman" w:eastAsia="Calibri" w:hAnsi="Times New Roman" w:cs="Times New Roman"/>
                <w:i/>
                <w:lang w:val="en-US"/>
              </w:rPr>
            </w:rPrChange>
          </w:rPr>
          <w:delText>;</w:delText>
        </w:r>
      </w:del>
      <w:ins w:id="13214" w:author="Jen" w:date="2017-08-19T02:15:00Z">
        <w:del w:id="13215" w:author="Liezyl Liton" w:date="2017-08-21T23:15:00Z">
          <w:r w:rsidR="00E732D7" w:rsidRPr="00617EC9" w:rsidDel="00EF3DF5">
            <w:rPr>
              <w:rFonts w:ascii="Times New Roman" w:eastAsia="Calibri" w:hAnsi="Times New Roman" w:cs="Times New Roman"/>
              <w:sz w:val="24"/>
              <w:szCs w:val="24"/>
              <w:lang w:val="en-US"/>
            </w:rPr>
            <w:delText xml:space="preserve"> 2</w:delText>
          </w:r>
        </w:del>
      </w:ins>
      <w:ins w:id="13216" w:author="Jen" w:date="2017-08-19T02:16:00Z">
        <w:del w:id="13217" w:author="Liezyl Liton" w:date="2017-08-21T23:15:00Z">
          <w:r w:rsidR="00E732D7" w:rsidRPr="00617EC9" w:rsidDel="00EF3DF5">
            <w:rPr>
              <w:rFonts w:ascii="Times New Roman" w:eastAsia="Calibri" w:hAnsi="Times New Roman" w:cs="Times New Roman"/>
              <w:sz w:val="24"/>
              <w:szCs w:val="24"/>
              <w:lang w:val="en-US"/>
            </w:rPr>
            <w:delText xml:space="preserve">) </w:delText>
          </w:r>
        </w:del>
      </w:ins>
    </w:p>
    <w:p w14:paraId="141169F3" w14:textId="75EED31A" w:rsidR="00565115" w:rsidRPr="00617EC9" w:rsidDel="00EF3DF5" w:rsidRDefault="00A207FB">
      <w:pPr>
        <w:widowControl w:val="0"/>
        <w:tabs>
          <w:tab w:val="left" w:pos="1050"/>
        </w:tabs>
        <w:spacing w:after="0" w:line="280" w:lineRule="atLeast"/>
        <w:ind w:left="270"/>
        <w:jc w:val="both"/>
        <w:rPr>
          <w:del w:id="13218" w:author="Liezyl Liton" w:date="2017-08-21T23:15:00Z"/>
          <w:rFonts w:ascii="Times New Roman" w:eastAsia="Calibri" w:hAnsi="Times New Roman" w:cs="Times New Roman"/>
          <w:sz w:val="24"/>
          <w:szCs w:val="24"/>
          <w:lang w:val="en-US"/>
          <w:rPrChange w:id="13219" w:author="Liezyl Liton" w:date="2017-08-21T21:34:00Z">
            <w:rPr>
              <w:del w:id="13220" w:author="Liezyl Liton" w:date="2017-08-21T23:15:00Z"/>
              <w:rFonts w:ascii="Times New Roman" w:eastAsia="Calibri" w:hAnsi="Times New Roman" w:cs="Times New Roman"/>
              <w:i/>
              <w:lang w:val="en-US"/>
            </w:rPr>
          </w:rPrChange>
        </w:rPr>
        <w:pPrChange w:id="13221" w:author="Jen" w:date="2017-08-19T02:15:00Z">
          <w:pPr>
            <w:widowControl w:val="0"/>
            <w:numPr>
              <w:ilvl w:val="1"/>
              <w:numId w:val="10"/>
            </w:numPr>
            <w:spacing w:after="0" w:line="280" w:lineRule="atLeast"/>
            <w:ind w:left="270" w:hanging="360"/>
            <w:contextualSpacing/>
            <w:jc w:val="both"/>
          </w:pPr>
        </w:pPrChange>
      </w:pPr>
      <w:del w:id="13222" w:author="Liezyl Liton" w:date="2017-08-21T23:15:00Z">
        <w:r w:rsidRPr="00617EC9" w:rsidDel="00EF3DF5">
          <w:rPr>
            <w:rFonts w:ascii="Times New Roman" w:eastAsia="Calibri" w:hAnsi="Times New Roman" w:cs="Times New Roman"/>
            <w:sz w:val="24"/>
            <w:szCs w:val="24"/>
            <w:lang w:val="en-US"/>
            <w:rPrChange w:id="13223" w:author="Liezyl Liton" w:date="2017-08-21T21:34:00Z">
              <w:rPr>
                <w:rFonts w:ascii="Times New Roman" w:eastAsia="Calibri" w:hAnsi="Times New Roman" w:cs="Times New Roman"/>
                <w:i/>
                <w:lang w:val="en-US"/>
              </w:rPr>
            </w:rPrChange>
          </w:rPr>
          <w:delText xml:space="preserve">Concerned PAFs were physically residing in the affected structure and land at the time of the </w:delText>
        </w:r>
      </w:del>
    </w:p>
    <w:p w14:paraId="7B1A5555" w14:textId="6AB88973" w:rsidR="00A207FB" w:rsidRPr="00617EC9" w:rsidDel="00EF3DF5" w:rsidRDefault="00565115">
      <w:pPr>
        <w:widowControl w:val="0"/>
        <w:tabs>
          <w:tab w:val="left" w:pos="1050"/>
        </w:tabs>
        <w:spacing w:after="0" w:line="280" w:lineRule="atLeast"/>
        <w:ind w:left="270"/>
        <w:jc w:val="both"/>
        <w:rPr>
          <w:del w:id="13224" w:author="Liezyl Liton" w:date="2017-08-21T23:15:00Z"/>
          <w:rFonts w:ascii="Times New Roman" w:eastAsia="Calibri" w:hAnsi="Times New Roman" w:cs="Times New Roman"/>
          <w:sz w:val="24"/>
          <w:szCs w:val="24"/>
          <w:lang w:val="en-US"/>
          <w:rPrChange w:id="13225" w:author="Liezyl Liton" w:date="2017-08-21T21:34:00Z">
            <w:rPr>
              <w:del w:id="13226" w:author="Liezyl Liton" w:date="2017-08-21T23:15:00Z"/>
              <w:rFonts w:ascii="Times New Roman" w:eastAsia="Calibri" w:hAnsi="Times New Roman" w:cs="Times New Roman"/>
              <w:i/>
              <w:lang w:val="en-US"/>
            </w:rPr>
          </w:rPrChange>
        </w:rPr>
        <w:pPrChange w:id="13227" w:author="Jen" w:date="2017-08-19T02:16:00Z">
          <w:pPr>
            <w:widowControl w:val="0"/>
            <w:spacing w:after="0" w:line="280" w:lineRule="atLeast"/>
            <w:ind w:left="270"/>
            <w:contextualSpacing/>
            <w:jc w:val="both"/>
          </w:pPr>
        </w:pPrChange>
      </w:pPr>
      <w:del w:id="13228" w:author="Liezyl Liton" w:date="2017-08-21T23:15:00Z">
        <w:r w:rsidRPr="00617EC9" w:rsidDel="00EF3DF5">
          <w:rPr>
            <w:rFonts w:ascii="Times New Roman" w:eastAsia="Calibri" w:hAnsi="Times New Roman" w:cs="Times New Roman"/>
            <w:sz w:val="24"/>
            <w:szCs w:val="24"/>
            <w:lang w:val="en-US"/>
            <w:rPrChange w:id="13229" w:author="Liezyl Liton" w:date="2017-08-21T21:34:00Z">
              <w:rPr>
                <w:rFonts w:ascii="Times New Roman" w:eastAsia="Calibri" w:hAnsi="Times New Roman" w:cs="Times New Roman"/>
                <w:i/>
                <w:lang w:val="en-US"/>
              </w:rPr>
            </w:rPrChange>
          </w:rPr>
          <w:delText xml:space="preserve">        </w:delText>
        </w:r>
        <w:r w:rsidR="00A207FB" w:rsidRPr="00617EC9" w:rsidDel="00EF3DF5">
          <w:rPr>
            <w:rFonts w:ascii="Times New Roman" w:eastAsia="Calibri" w:hAnsi="Times New Roman" w:cs="Times New Roman"/>
            <w:sz w:val="24"/>
            <w:szCs w:val="24"/>
            <w:lang w:val="en-US"/>
            <w:rPrChange w:id="13230" w:author="Liezyl Liton" w:date="2017-08-21T21:34:00Z">
              <w:rPr>
                <w:rFonts w:ascii="Times New Roman" w:eastAsia="Calibri" w:hAnsi="Times New Roman" w:cs="Times New Roman"/>
                <w:i/>
                <w:lang w:val="en-US"/>
              </w:rPr>
            </w:rPrChange>
          </w:rPr>
          <w:delText>cut-off dat</w:delText>
        </w:r>
      </w:del>
      <w:ins w:id="13231" w:author="Jen" w:date="2017-08-19T02:16:00Z">
        <w:del w:id="13232" w:author="Liezyl Liton" w:date="2017-08-21T23:15:00Z">
          <w:r w:rsidR="00E732D7" w:rsidRPr="00617EC9" w:rsidDel="00EF3DF5">
            <w:rPr>
              <w:rFonts w:ascii="Times New Roman" w:eastAsia="Calibri" w:hAnsi="Times New Roman" w:cs="Times New Roman"/>
              <w:sz w:val="24"/>
              <w:szCs w:val="24"/>
              <w:lang w:val="en-US"/>
            </w:rPr>
            <w:delText xml:space="preserve">a, 3) </w:delText>
          </w:r>
        </w:del>
      </w:ins>
      <w:del w:id="13233" w:author="Liezyl Liton" w:date="2017-08-21T23:15:00Z">
        <w:r w:rsidR="00A207FB" w:rsidRPr="00617EC9" w:rsidDel="00EF3DF5">
          <w:rPr>
            <w:rFonts w:ascii="Times New Roman" w:eastAsia="Calibri" w:hAnsi="Times New Roman" w:cs="Times New Roman"/>
            <w:sz w:val="24"/>
            <w:szCs w:val="24"/>
            <w:lang w:val="en-US"/>
            <w:rPrChange w:id="13234" w:author="Liezyl Liton" w:date="2017-08-21T21:34:00Z">
              <w:rPr>
                <w:rFonts w:ascii="Times New Roman" w:eastAsia="Calibri" w:hAnsi="Times New Roman" w:cs="Times New Roman"/>
                <w:i/>
                <w:lang w:val="en-US"/>
              </w:rPr>
            </w:rPrChange>
          </w:rPr>
          <w:delText>e;</w:delText>
        </w:r>
      </w:del>
    </w:p>
    <w:p w14:paraId="3C4897B6" w14:textId="7E76B9A8" w:rsidR="00E732D7" w:rsidRPr="00617EC9" w:rsidDel="00EF3DF5" w:rsidRDefault="00E732D7">
      <w:pPr>
        <w:widowControl w:val="0"/>
        <w:tabs>
          <w:tab w:val="left" w:pos="1050"/>
        </w:tabs>
        <w:spacing w:after="0" w:line="280" w:lineRule="atLeast"/>
        <w:ind w:left="270"/>
        <w:jc w:val="both"/>
        <w:rPr>
          <w:del w:id="13235" w:author="Liezyl Liton" w:date="2017-08-21T23:15:00Z"/>
          <w:rFonts w:ascii="Times New Roman" w:eastAsia="Calibri" w:hAnsi="Times New Roman" w:cs="Times New Roman"/>
          <w:sz w:val="24"/>
          <w:szCs w:val="24"/>
          <w:lang w:val="en-US"/>
          <w:rPrChange w:id="13236" w:author="Liezyl Liton" w:date="2017-08-21T21:34:00Z">
            <w:rPr>
              <w:del w:id="13237" w:author="Liezyl Liton" w:date="2017-08-21T23:15:00Z"/>
              <w:rFonts w:ascii="Times New Roman" w:eastAsia="Calibri" w:hAnsi="Times New Roman" w:cs="Times New Roman"/>
              <w:i/>
              <w:lang w:val="en-US"/>
            </w:rPr>
          </w:rPrChange>
        </w:rPr>
        <w:pPrChange w:id="13238" w:author="Jen" w:date="2017-08-19T02:16:00Z">
          <w:pPr>
            <w:widowControl w:val="0"/>
            <w:numPr>
              <w:ilvl w:val="1"/>
              <w:numId w:val="10"/>
            </w:numPr>
            <w:spacing w:after="0" w:line="280" w:lineRule="atLeast"/>
            <w:ind w:left="720" w:hanging="450"/>
            <w:contextualSpacing/>
            <w:jc w:val="both"/>
          </w:pPr>
        </w:pPrChange>
      </w:pPr>
      <w:ins w:id="13239" w:author="Jen" w:date="2017-08-19T02:16:00Z">
        <w:del w:id="13240" w:author="Liezyl Liton" w:date="2017-08-21T23:15:00Z">
          <w:r w:rsidRPr="00617EC9" w:rsidDel="00EF3DF5">
            <w:rPr>
              <w:rFonts w:ascii="Times New Roman" w:eastAsia="Calibri" w:hAnsi="Times New Roman" w:cs="Times New Roman"/>
              <w:sz w:val="24"/>
              <w:szCs w:val="24"/>
              <w:lang w:val="en-US"/>
            </w:rPr>
            <w:delText>a</w:delText>
          </w:r>
        </w:del>
      </w:ins>
      <w:del w:id="13241" w:author="Liezyl Liton" w:date="2017-08-21T23:15:00Z">
        <w:r w:rsidR="00A207FB" w:rsidRPr="00617EC9" w:rsidDel="00EF3DF5">
          <w:rPr>
            <w:rFonts w:ascii="Times New Roman" w:eastAsia="Calibri" w:hAnsi="Times New Roman" w:cs="Times New Roman"/>
            <w:sz w:val="24"/>
            <w:szCs w:val="24"/>
            <w:lang w:val="en-US"/>
            <w:rPrChange w:id="13242" w:author="Liezyl Liton" w:date="2017-08-21T21:34:00Z">
              <w:rPr>
                <w:rFonts w:ascii="Times New Roman" w:eastAsia="Calibri" w:hAnsi="Times New Roman" w:cs="Times New Roman"/>
                <w:i/>
                <w:lang w:val="en-US"/>
              </w:rPr>
            </w:rPrChange>
          </w:rPr>
          <w:delText>Amount to be given will be equivalent to the prevailing average monthly rental for a similar structure of equal type and dimension to the house lost; and</w:delText>
        </w:r>
      </w:del>
      <w:ins w:id="13243" w:author="Jen" w:date="2017-08-19T02:16:00Z">
        <w:del w:id="13244" w:author="Liezyl Liton" w:date="2017-08-21T23:15:00Z">
          <w:r w:rsidRPr="00617EC9" w:rsidDel="00EF3DF5">
            <w:rPr>
              <w:rFonts w:ascii="Times New Roman" w:eastAsia="Calibri" w:hAnsi="Times New Roman" w:cs="Times New Roman"/>
              <w:sz w:val="24"/>
              <w:szCs w:val="24"/>
              <w:lang w:val="en-US"/>
            </w:rPr>
            <w:delText xml:space="preserve"> </w:delText>
          </w:r>
        </w:del>
      </w:ins>
    </w:p>
    <w:p w14:paraId="47F10871" w14:textId="1A5D55C2" w:rsidR="00A207FB" w:rsidRPr="00617EC9" w:rsidDel="00EF3DF5" w:rsidRDefault="00A207FB">
      <w:pPr>
        <w:widowControl w:val="0"/>
        <w:spacing w:after="0" w:line="280" w:lineRule="atLeast"/>
        <w:ind w:left="270"/>
        <w:contextualSpacing/>
        <w:jc w:val="both"/>
        <w:rPr>
          <w:del w:id="13245" w:author="Liezyl Liton" w:date="2017-08-21T23:15:00Z"/>
          <w:rFonts w:ascii="Times New Roman" w:eastAsia="Calibri" w:hAnsi="Times New Roman" w:cs="Times New Roman"/>
          <w:sz w:val="24"/>
          <w:szCs w:val="24"/>
          <w:lang w:val="en-US"/>
          <w:rPrChange w:id="13246" w:author="Liezyl Liton" w:date="2017-08-21T21:34:00Z">
            <w:rPr>
              <w:del w:id="13247" w:author="Liezyl Liton" w:date="2017-08-21T23:15:00Z"/>
              <w:rFonts w:ascii="Times New Roman" w:eastAsia="Calibri" w:hAnsi="Times New Roman" w:cs="Times New Roman"/>
              <w:i/>
              <w:lang w:val="en-US"/>
            </w:rPr>
          </w:rPrChange>
        </w:rPr>
        <w:pPrChange w:id="13248" w:author="Jen" w:date="2017-08-19T02:16:00Z">
          <w:pPr>
            <w:widowControl w:val="0"/>
            <w:numPr>
              <w:ilvl w:val="1"/>
              <w:numId w:val="10"/>
            </w:numPr>
            <w:spacing w:after="0" w:line="280" w:lineRule="atLeast"/>
            <w:ind w:left="720" w:hanging="450"/>
            <w:contextualSpacing/>
            <w:jc w:val="both"/>
          </w:pPr>
        </w:pPrChange>
      </w:pPr>
      <w:del w:id="13249" w:author="Liezyl Liton" w:date="2017-08-21T23:15:00Z">
        <w:r w:rsidRPr="00617EC9" w:rsidDel="00EF3DF5">
          <w:rPr>
            <w:rFonts w:ascii="Times New Roman" w:eastAsia="Calibri" w:hAnsi="Times New Roman" w:cs="Times New Roman"/>
            <w:sz w:val="24"/>
            <w:szCs w:val="24"/>
            <w:lang w:val="en-US"/>
            <w:rPrChange w:id="13250" w:author="Liezyl Liton" w:date="2017-08-21T21:34:00Z">
              <w:rPr>
                <w:rFonts w:ascii="Times New Roman" w:eastAsia="Calibri" w:hAnsi="Times New Roman" w:cs="Times New Roman"/>
                <w:i/>
                <w:lang w:val="en-US"/>
              </w:rPr>
            </w:rPrChange>
          </w:rPr>
          <w:delText>Amount to be given for the period between the demolition of dwelling unit and moving to a new house, equivalent to 3 months but not more than PhP 15,000.</w:delText>
        </w:r>
      </w:del>
    </w:p>
    <w:p w14:paraId="04DDC367" w14:textId="09AFAE60" w:rsidR="00407E0B" w:rsidRPr="00617EC9" w:rsidDel="00EF3DF5" w:rsidRDefault="00407E0B" w:rsidP="00407E0B">
      <w:pPr>
        <w:spacing w:after="0" w:line="280" w:lineRule="atLeast"/>
        <w:ind w:left="1080"/>
        <w:rPr>
          <w:del w:id="13251" w:author="Liezyl Liton" w:date="2017-08-21T23:15:00Z"/>
          <w:rFonts w:ascii="Times New Roman" w:hAnsi="Times New Roman" w:cs="Times New Roman"/>
          <w:sz w:val="24"/>
          <w:szCs w:val="24"/>
        </w:rPr>
      </w:pPr>
    </w:p>
    <w:p w14:paraId="4A9DEC8E" w14:textId="77777777" w:rsidR="007B3F95" w:rsidRPr="00617EC9" w:rsidRDefault="00FC6F80" w:rsidP="007B3F95">
      <w:pPr>
        <w:pStyle w:val="ListParagraph"/>
        <w:numPr>
          <w:ilvl w:val="0"/>
          <w:numId w:val="5"/>
        </w:numPr>
        <w:rPr>
          <w:rFonts w:ascii="Times New Roman" w:hAnsi="Times New Roman" w:cs="Times New Roman"/>
          <w:b/>
          <w:sz w:val="24"/>
          <w:szCs w:val="24"/>
        </w:rPr>
      </w:pPr>
      <w:r w:rsidRPr="00617EC9">
        <w:rPr>
          <w:rFonts w:ascii="Times New Roman" w:hAnsi="Times New Roman" w:cs="Times New Roman"/>
          <w:b/>
          <w:sz w:val="24"/>
          <w:szCs w:val="24"/>
        </w:rPr>
        <w:t>Income Loss</w:t>
      </w:r>
    </w:p>
    <w:p w14:paraId="2788EEE3" w14:textId="77777777" w:rsidR="00FC6F80" w:rsidRPr="00617EC9" w:rsidRDefault="00FC6F80" w:rsidP="00FC6F80">
      <w:pPr>
        <w:pStyle w:val="ListParagraph"/>
        <w:rPr>
          <w:rFonts w:ascii="Times New Roman" w:hAnsi="Times New Roman" w:cs="Times New Roman"/>
          <w:sz w:val="24"/>
          <w:szCs w:val="24"/>
        </w:rPr>
      </w:pPr>
      <w:r w:rsidRPr="00617EC9">
        <w:rPr>
          <w:rFonts w:ascii="Times New Roman" w:hAnsi="Times New Roman" w:cs="Times New Roman"/>
          <w:sz w:val="24"/>
          <w:szCs w:val="24"/>
        </w:rPr>
        <w:t xml:space="preserve">The total income loss </w:t>
      </w:r>
      <w:proofErr w:type="spellStart"/>
      <w:r w:rsidR="00393CA8" w:rsidRPr="00617EC9">
        <w:rPr>
          <w:rFonts w:ascii="Times New Roman" w:hAnsi="Times New Roman" w:cs="Times New Roman"/>
          <w:sz w:val="24"/>
          <w:szCs w:val="24"/>
        </w:rPr>
        <w:t>PhP</w:t>
      </w:r>
      <w:proofErr w:type="spellEnd"/>
      <w:r w:rsidR="00EF7A43" w:rsidRPr="00617EC9">
        <w:rPr>
          <w:rFonts w:ascii="Times New Roman" w:hAnsi="Times New Roman" w:cs="Times New Roman"/>
          <w:sz w:val="24"/>
          <w:szCs w:val="24"/>
        </w:rPr>
        <w:t xml:space="preserve"> </w:t>
      </w:r>
      <w:r w:rsidR="00D30E6F" w:rsidRPr="00617EC9">
        <w:rPr>
          <w:rFonts w:ascii="Times New Roman" w:hAnsi="Times New Roman" w:cs="Times New Roman"/>
          <w:sz w:val="24"/>
          <w:szCs w:val="24"/>
        </w:rPr>
        <w:t>7,504,224</w:t>
      </w:r>
      <w:r w:rsidR="00393CA8" w:rsidRPr="00617EC9">
        <w:rPr>
          <w:rFonts w:ascii="Times New Roman" w:hAnsi="Times New Roman" w:cs="Times New Roman"/>
          <w:sz w:val="24"/>
          <w:szCs w:val="24"/>
        </w:rPr>
        <w:t xml:space="preserve"> </w:t>
      </w:r>
      <w:r w:rsidRPr="00617EC9">
        <w:rPr>
          <w:rFonts w:ascii="Times New Roman" w:hAnsi="Times New Roman" w:cs="Times New Roman"/>
          <w:sz w:val="24"/>
          <w:szCs w:val="24"/>
        </w:rPr>
        <w:t>is estimated by the following equation:</w:t>
      </w:r>
    </w:p>
    <w:p w14:paraId="4B413223" w14:textId="77777777" w:rsidR="00FC6F80" w:rsidRPr="00617EC9" w:rsidRDefault="00FC6F80" w:rsidP="00FC6F80">
      <w:pPr>
        <w:pStyle w:val="ListParagraph"/>
        <w:numPr>
          <w:ilvl w:val="0"/>
          <w:numId w:val="6"/>
        </w:numPr>
        <w:rPr>
          <w:rFonts w:ascii="Times New Roman" w:hAnsi="Times New Roman" w:cs="Times New Roman"/>
          <w:b/>
          <w:sz w:val="24"/>
          <w:szCs w:val="24"/>
        </w:rPr>
      </w:pPr>
      <w:r w:rsidRPr="00617EC9">
        <w:rPr>
          <w:rFonts w:ascii="Times New Roman" w:hAnsi="Times New Roman" w:cs="Times New Roman"/>
          <w:sz w:val="24"/>
          <w:szCs w:val="24"/>
        </w:rPr>
        <w:t xml:space="preserve">Number of PAPs with business x </w:t>
      </w:r>
      <w:r w:rsidR="00EF7A43" w:rsidRPr="00617EC9">
        <w:rPr>
          <w:rFonts w:ascii="Times New Roman" w:hAnsi="Times New Roman" w:cs="Times New Roman"/>
          <w:sz w:val="24"/>
          <w:szCs w:val="24"/>
        </w:rPr>
        <w:t>o</w:t>
      </w:r>
      <w:r w:rsidRPr="00617EC9">
        <w:rPr>
          <w:rFonts w:ascii="Times New Roman" w:hAnsi="Times New Roman" w:cs="Times New Roman"/>
          <w:sz w:val="24"/>
          <w:szCs w:val="24"/>
        </w:rPr>
        <w:t>ne m</w:t>
      </w:r>
      <w:r w:rsidR="00500FB9" w:rsidRPr="00617EC9">
        <w:rPr>
          <w:rFonts w:ascii="Times New Roman" w:hAnsi="Times New Roman" w:cs="Times New Roman"/>
          <w:sz w:val="24"/>
          <w:szCs w:val="24"/>
        </w:rPr>
        <w:t>onth average monthly income = 1</w:t>
      </w:r>
      <w:r w:rsidR="00E41CB9" w:rsidRPr="00617EC9">
        <w:rPr>
          <w:rFonts w:ascii="Times New Roman" w:hAnsi="Times New Roman" w:cs="Times New Roman"/>
          <w:sz w:val="24"/>
          <w:szCs w:val="24"/>
        </w:rPr>
        <w:t>08</w:t>
      </w:r>
      <w:r w:rsidR="00236B15" w:rsidRPr="00617EC9">
        <w:rPr>
          <w:rFonts w:ascii="Times New Roman" w:hAnsi="Times New Roman" w:cs="Times New Roman"/>
          <w:sz w:val="24"/>
          <w:szCs w:val="24"/>
        </w:rPr>
        <w:t xml:space="preserve"> x </w:t>
      </w:r>
      <w:proofErr w:type="spellStart"/>
      <w:r w:rsidR="00236B15"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w:t>
      </w:r>
      <w:r w:rsidR="00393CA8" w:rsidRPr="00617EC9">
        <w:rPr>
          <w:rFonts w:ascii="Times New Roman" w:hAnsi="Times New Roman" w:cs="Times New Roman"/>
          <w:sz w:val="24"/>
          <w:szCs w:val="24"/>
        </w:rPr>
        <w:t xml:space="preserve">65,000 = </w:t>
      </w:r>
      <w:proofErr w:type="spellStart"/>
      <w:r w:rsidR="00393CA8"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w:t>
      </w:r>
      <w:r w:rsidR="00E41CB9" w:rsidRPr="00617EC9">
        <w:rPr>
          <w:rFonts w:ascii="Times New Roman" w:hAnsi="Times New Roman" w:cs="Times New Roman"/>
          <w:sz w:val="24"/>
          <w:szCs w:val="24"/>
        </w:rPr>
        <w:t>7,020,000.</w:t>
      </w:r>
      <w:r w:rsidR="00D8147E" w:rsidRPr="00617EC9">
        <w:rPr>
          <w:rFonts w:ascii="Times New Roman" w:hAnsi="Times New Roman" w:cs="Times New Roman"/>
          <w:sz w:val="24"/>
          <w:szCs w:val="24"/>
        </w:rPr>
        <w:t xml:space="preserve"> </w:t>
      </w:r>
    </w:p>
    <w:p w14:paraId="1F2D40FC" w14:textId="77777777" w:rsidR="00FC6F80" w:rsidRPr="00617EC9" w:rsidRDefault="00FC6F80" w:rsidP="00FC6F80">
      <w:pPr>
        <w:pStyle w:val="ListParagraph"/>
        <w:numPr>
          <w:ilvl w:val="0"/>
          <w:numId w:val="6"/>
        </w:numPr>
        <w:rPr>
          <w:rFonts w:ascii="Times New Roman" w:hAnsi="Times New Roman" w:cs="Times New Roman"/>
          <w:b/>
          <w:sz w:val="24"/>
          <w:szCs w:val="24"/>
        </w:rPr>
      </w:pPr>
      <w:r w:rsidRPr="00617EC9">
        <w:rPr>
          <w:rFonts w:ascii="Times New Roman" w:hAnsi="Times New Roman" w:cs="Times New Roman"/>
          <w:sz w:val="24"/>
          <w:szCs w:val="24"/>
        </w:rPr>
        <w:t xml:space="preserve">Number of workers employed in affected business x </w:t>
      </w:r>
      <w:r w:rsidR="00EF7A43" w:rsidRPr="00617EC9">
        <w:rPr>
          <w:rFonts w:ascii="Times New Roman" w:hAnsi="Times New Roman" w:cs="Times New Roman"/>
          <w:sz w:val="24"/>
          <w:szCs w:val="24"/>
        </w:rPr>
        <w:t>o</w:t>
      </w:r>
      <w:r w:rsidRPr="00617EC9">
        <w:rPr>
          <w:rFonts w:ascii="Times New Roman" w:hAnsi="Times New Roman" w:cs="Times New Roman"/>
          <w:sz w:val="24"/>
          <w:szCs w:val="24"/>
        </w:rPr>
        <w:t xml:space="preserve">ne month salary (based on minimum daily wage rate prescribed by regional wage board) </w:t>
      </w:r>
    </w:p>
    <w:p w14:paraId="2622B5FA" w14:textId="77777777" w:rsidR="00FC6F80" w:rsidRPr="00617EC9" w:rsidDel="001F4AF6" w:rsidRDefault="00236B15">
      <w:pPr>
        <w:pStyle w:val="ListParagraph"/>
        <w:ind w:left="1440"/>
        <w:rPr>
          <w:del w:id="13252" w:author="ebert bautista" w:date="2017-08-21T21:01:00Z"/>
          <w:rFonts w:ascii="Times New Roman" w:hAnsi="Times New Roman" w:cs="Times New Roman"/>
          <w:sz w:val="24"/>
          <w:szCs w:val="24"/>
        </w:rPr>
        <w:pPrChange w:id="13253" w:author="ebert bautista" w:date="2017-08-21T21:01:00Z">
          <w:pPr>
            <w:pStyle w:val="ListParagraph"/>
            <w:ind w:left="0"/>
            <w:jc w:val="center"/>
          </w:pPr>
        </w:pPrChange>
      </w:pPr>
      <w:proofErr w:type="spellStart"/>
      <w:r w:rsidRPr="00617EC9">
        <w:rPr>
          <w:rFonts w:ascii="Times New Roman" w:hAnsi="Times New Roman" w:cs="Times New Roman"/>
          <w:sz w:val="24"/>
          <w:szCs w:val="24"/>
        </w:rPr>
        <w:t>PhP</w:t>
      </w:r>
      <w:proofErr w:type="spellEnd"/>
      <w:r w:rsidR="00153FD0" w:rsidRPr="00617EC9">
        <w:rPr>
          <w:rFonts w:ascii="Times New Roman" w:hAnsi="Times New Roman" w:cs="Times New Roman"/>
          <w:sz w:val="24"/>
          <w:szCs w:val="24"/>
        </w:rPr>
        <w:t xml:space="preserve"> 380</w:t>
      </w:r>
      <w:r w:rsidR="00FC6F80" w:rsidRPr="00617EC9">
        <w:rPr>
          <w:rFonts w:ascii="Times New Roman" w:hAnsi="Times New Roman" w:cs="Times New Roman"/>
          <w:sz w:val="24"/>
          <w:szCs w:val="24"/>
        </w:rPr>
        <w:t>/day</w:t>
      </w:r>
      <w:r w:rsidR="00153FD0" w:rsidRPr="00617EC9">
        <w:rPr>
          <w:rStyle w:val="FootnoteReference"/>
          <w:rFonts w:ascii="Times New Roman" w:hAnsi="Times New Roman" w:cs="Times New Roman"/>
          <w:sz w:val="24"/>
          <w:szCs w:val="24"/>
        </w:rPr>
        <w:footnoteReference w:id="1"/>
      </w:r>
      <w:r w:rsidR="00FC6F80" w:rsidRPr="00617EC9">
        <w:rPr>
          <w:rFonts w:ascii="Times New Roman" w:hAnsi="Times New Roman" w:cs="Times New Roman"/>
          <w:sz w:val="24"/>
          <w:szCs w:val="24"/>
        </w:rPr>
        <w:t xml:space="preserve"> in (</w:t>
      </w:r>
      <w:proofErr w:type="spellStart"/>
      <w:r w:rsidR="00FC6F80" w:rsidRPr="00617EC9">
        <w:rPr>
          <w:rFonts w:ascii="Times New Roman" w:hAnsi="Times New Roman" w:cs="Times New Roman"/>
          <w:sz w:val="24"/>
          <w:szCs w:val="24"/>
        </w:rPr>
        <w:t>Bulacan</w:t>
      </w:r>
      <w:proofErr w:type="spellEnd"/>
      <w:r w:rsidR="00FC6F80" w:rsidRPr="00617EC9">
        <w:rPr>
          <w:rFonts w:ascii="Times New Roman" w:hAnsi="Times New Roman" w:cs="Times New Roman"/>
          <w:sz w:val="24"/>
          <w:szCs w:val="24"/>
        </w:rPr>
        <w:t xml:space="preserve">)  x </w:t>
      </w:r>
      <w:r w:rsidR="00E41CB9" w:rsidRPr="00617EC9">
        <w:rPr>
          <w:rFonts w:ascii="Times New Roman" w:hAnsi="Times New Roman" w:cs="Times New Roman"/>
          <w:sz w:val="24"/>
          <w:szCs w:val="24"/>
        </w:rPr>
        <w:t>18</w:t>
      </w:r>
      <w:r w:rsidRPr="00617EC9">
        <w:rPr>
          <w:rFonts w:ascii="Times New Roman" w:hAnsi="Times New Roman" w:cs="Times New Roman"/>
          <w:sz w:val="24"/>
          <w:szCs w:val="24"/>
        </w:rPr>
        <w:t xml:space="preserve"> workers x 26 working days = </w:t>
      </w:r>
      <w:proofErr w:type="spellStart"/>
      <w:r w:rsidRPr="00617EC9">
        <w:rPr>
          <w:rFonts w:ascii="Times New Roman" w:hAnsi="Times New Roman" w:cs="Times New Roman"/>
          <w:sz w:val="24"/>
          <w:szCs w:val="24"/>
        </w:rPr>
        <w:t>PhP</w:t>
      </w:r>
      <w:proofErr w:type="spellEnd"/>
      <w:r w:rsidR="00FC6F80" w:rsidRPr="00617EC9">
        <w:rPr>
          <w:rFonts w:ascii="Times New Roman" w:hAnsi="Times New Roman" w:cs="Times New Roman"/>
          <w:sz w:val="24"/>
          <w:szCs w:val="24"/>
        </w:rPr>
        <w:t xml:space="preserve"> </w:t>
      </w:r>
      <w:r w:rsidR="00E41CB9" w:rsidRPr="00617EC9">
        <w:rPr>
          <w:rFonts w:ascii="Times New Roman" w:hAnsi="Times New Roman" w:cs="Times New Roman"/>
          <w:sz w:val="24"/>
          <w:szCs w:val="24"/>
        </w:rPr>
        <w:t>177,840</w:t>
      </w:r>
    </w:p>
    <w:p w14:paraId="59C0A7D7" w14:textId="77777777" w:rsidR="001F4AF6" w:rsidRPr="00617EC9" w:rsidRDefault="001F4AF6" w:rsidP="00FC6F80">
      <w:pPr>
        <w:pStyle w:val="ListParagraph"/>
        <w:ind w:left="1440"/>
        <w:rPr>
          <w:ins w:id="13254" w:author="ebert bautista" w:date="2017-08-21T21:01:00Z"/>
          <w:rFonts w:ascii="Times New Roman" w:hAnsi="Times New Roman" w:cs="Times New Roman"/>
          <w:b/>
          <w:sz w:val="24"/>
          <w:szCs w:val="24"/>
        </w:rPr>
      </w:pPr>
    </w:p>
    <w:p w14:paraId="4EF3CA82" w14:textId="77777777" w:rsidR="001F4AF6" w:rsidRPr="00617EC9" w:rsidRDefault="00236B15">
      <w:pPr>
        <w:pStyle w:val="ListParagraph"/>
        <w:ind w:left="1440"/>
        <w:rPr>
          <w:ins w:id="13255" w:author="ebert bautista" w:date="2017-08-21T21:02:00Z"/>
          <w:rFonts w:ascii="Times New Roman" w:hAnsi="Times New Roman" w:cs="Times New Roman"/>
          <w:sz w:val="24"/>
          <w:szCs w:val="24"/>
        </w:rPr>
        <w:pPrChange w:id="13256" w:author="ebert bautista" w:date="2017-08-21T21:01:00Z">
          <w:pPr>
            <w:pStyle w:val="ListParagraph"/>
            <w:ind w:left="0"/>
            <w:jc w:val="center"/>
          </w:pPr>
        </w:pPrChange>
      </w:pPr>
      <w:r w:rsidRPr="00617EC9">
        <w:rPr>
          <w:rFonts w:ascii="Times New Roman" w:hAnsi="Times New Roman" w:cs="Times New Roman"/>
          <w:sz w:val="24"/>
          <w:szCs w:val="24"/>
        </w:rPr>
        <w:t>PhP</w:t>
      </w:r>
      <w:r w:rsidR="00153FD0" w:rsidRPr="00617EC9">
        <w:rPr>
          <w:rFonts w:ascii="Times New Roman" w:hAnsi="Times New Roman" w:cs="Times New Roman"/>
          <w:sz w:val="24"/>
          <w:szCs w:val="24"/>
        </w:rPr>
        <w:t>491</w:t>
      </w:r>
      <w:r w:rsidR="00FC6F80" w:rsidRPr="00617EC9">
        <w:rPr>
          <w:rFonts w:ascii="Times New Roman" w:hAnsi="Times New Roman" w:cs="Times New Roman"/>
          <w:sz w:val="24"/>
          <w:szCs w:val="24"/>
        </w:rPr>
        <w:t>/day</w:t>
      </w:r>
      <w:r w:rsidR="00153FD0" w:rsidRPr="00617EC9">
        <w:rPr>
          <w:rStyle w:val="FootnoteReference"/>
          <w:rFonts w:ascii="Times New Roman" w:hAnsi="Times New Roman" w:cs="Times New Roman"/>
          <w:sz w:val="24"/>
          <w:szCs w:val="24"/>
        </w:rPr>
        <w:footnoteReference w:id="2"/>
      </w:r>
      <w:r w:rsidR="00FC6F80" w:rsidRPr="00617EC9">
        <w:rPr>
          <w:rFonts w:ascii="Times New Roman" w:hAnsi="Times New Roman" w:cs="Times New Roman"/>
          <w:sz w:val="24"/>
          <w:szCs w:val="24"/>
        </w:rPr>
        <w:t xml:space="preserve"> in (Manila) x </w:t>
      </w:r>
      <w:r w:rsidR="00E41CB9" w:rsidRPr="00617EC9">
        <w:rPr>
          <w:rFonts w:ascii="Times New Roman" w:hAnsi="Times New Roman" w:cs="Times New Roman"/>
          <w:sz w:val="24"/>
          <w:szCs w:val="24"/>
        </w:rPr>
        <w:t>24</w:t>
      </w:r>
      <w:r w:rsidR="00FC6F80" w:rsidRPr="00617EC9">
        <w:rPr>
          <w:rFonts w:ascii="Times New Roman" w:hAnsi="Times New Roman" w:cs="Times New Roman"/>
          <w:sz w:val="24"/>
          <w:szCs w:val="24"/>
        </w:rPr>
        <w:t xml:space="preserve"> workers x 26 working days = </w:t>
      </w:r>
      <w:proofErr w:type="spellStart"/>
      <w:r w:rsidR="00393CA8" w:rsidRPr="00617EC9">
        <w:rPr>
          <w:rFonts w:ascii="Times New Roman" w:hAnsi="Times New Roman" w:cs="Times New Roman"/>
          <w:sz w:val="24"/>
          <w:szCs w:val="24"/>
        </w:rPr>
        <w:t>PhP</w:t>
      </w:r>
      <w:proofErr w:type="spellEnd"/>
      <w:r w:rsidR="00393CA8" w:rsidRPr="00617EC9">
        <w:rPr>
          <w:rFonts w:ascii="Times New Roman" w:hAnsi="Times New Roman" w:cs="Times New Roman"/>
          <w:sz w:val="24"/>
          <w:szCs w:val="24"/>
        </w:rPr>
        <w:t xml:space="preserve"> </w:t>
      </w:r>
      <w:ins w:id="13257" w:author="ebert bautista" w:date="2017-08-21T21:00:00Z">
        <w:r w:rsidR="001F4AF6" w:rsidRPr="00617EC9">
          <w:rPr>
            <w:rFonts w:ascii="Times New Roman" w:hAnsi="Times New Roman" w:cs="Times New Roman"/>
            <w:sz w:val="24"/>
            <w:szCs w:val="24"/>
          </w:rPr>
          <w:t>306,384</w:t>
        </w:r>
      </w:ins>
    </w:p>
    <w:p w14:paraId="1CABF4AA" w14:textId="79ACAA2D" w:rsidR="00FC6F80" w:rsidRPr="00617EC9" w:rsidDel="001F4AF6" w:rsidRDefault="00DD6B9B" w:rsidP="00FC6F80">
      <w:pPr>
        <w:pStyle w:val="ListParagraph"/>
        <w:ind w:left="1440"/>
        <w:rPr>
          <w:del w:id="13258" w:author="ebert bautista" w:date="2017-08-21T21:01:00Z"/>
          <w:rFonts w:ascii="Times New Roman" w:hAnsi="Times New Roman" w:cs="Times New Roman"/>
          <w:sz w:val="24"/>
          <w:szCs w:val="24"/>
        </w:rPr>
      </w:pPr>
      <w:del w:id="13259" w:author="ebert bautista" w:date="2017-08-21T21:01:00Z">
        <w:r w:rsidRPr="00617EC9" w:rsidDel="001F4AF6">
          <w:rPr>
            <w:rFonts w:ascii="Times New Roman" w:hAnsi="Times New Roman" w:cs="Times New Roman"/>
            <w:sz w:val="24"/>
            <w:szCs w:val="24"/>
          </w:rPr>
          <w:delText>4,110,652</w:delText>
        </w:r>
      </w:del>
    </w:p>
    <w:p w14:paraId="0BD5E41E" w14:textId="3352B09F" w:rsidR="00153FD0" w:rsidRPr="00617EC9" w:rsidDel="001F4AF6" w:rsidRDefault="00153FD0" w:rsidP="00FC6F80">
      <w:pPr>
        <w:pStyle w:val="ListParagraph"/>
        <w:ind w:left="1440"/>
        <w:rPr>
          <w:del w:id="13260" w:author="ebert bautista" w:date="2017-08-21T21:01:00Z"/>
          <w:rFonts w:ascii="Times New Roman" w:hAnsi="Times New Roman" w:cs="Times New Roman"/>
          <w:color w:val="C00000"/>
          <w:sz w:val="24"/>
          <w:szCs w:val="24"/>
        </w:rPr>
      </w:pPr>
    </w:p>
    <w:p w14:paraId="064EA0C0" w14:textId="77777777" w:rsidR="001F4AF6" w:rsidRPr="00617EC9" w:rsidRDefault="001F4AF6">
      <w:pPr>
        <w:pStyle w:val="ListParagraph"/>
        <w:ind w:left="1440"/>
        <w:rPr>
          <w:ins w:id="13261" w:author="ebert bautista" w:date="2017-08-21T21:01:00Z"/>
          <w:rFonts w:ascii="Times New Roman" w:hAnsi="Times New Roman" w:cs="Times New Roman"/>
          <w:b/>
        </w:rPr>
        <w:pPrChange w:id="13262" w:author="ebert bautista" w:date="2017-08-21T21:01:00Z">
          <w:pPr>
            <w:pStyle w:val="ListParagraph"/>
            <w:ind w:left="0"/>
            <w:jc w:val="center"/>
          </w:pPr>
        </w:pPrChange>
      </w:pPr>
    </w:p>
    <w:tbl>
      <w:tblPr>
        <w:tblStyle w:val="TableGrid"/>
        <w:tblW w:w="0" w:type="auto"/>
        <w:tblInd w:w="1440" w:type="dxa"/>
        <w:tblLook w:val="04A0" w:firstRow="1" w:lastRow="0" w:firstColumn="1" w:lastColumn="0" w:noHBand="0" w:noVBand="1"/>
      </w:tblPr>
      <w:tblGrid>
        <w:gridCol w:w="1820"/>
        <w:gridCol w:w="1258"/>
        <w:gridCol w:w="2070"/>
        <w:gridCol w:w="1718"/>
        <w:gridCol w:w="1630"/>
      </w:tblGrid>
      <w:tr w:rsidR="00B941D3" w:rsidRPr="00617EC9" w14:paraId="3A4E5E07" w14:textId="77777777" w:rsidTr="001F4AF6">
        <w:tc>
          <w:tcPr>
            <w:tcW w:w="1820" w:type="dxa"/>
            <w:shd w:val="clear" w:color="auto" w:fill="BFBFBF" w:themeFill="background1" w:themeFillShade="BF"/>
            <w:vAlign w:val="center"/>
          </w:tcPr>
          <w:p w14:paraId="1179A930" w14:textId="77777777" w:rsidR="001F4AF6" w:rsidRPr="00617EC9" w:rsidRDefault="001F4AF6" w:rsidP="00274251">
            <w:pPr>
              <w:pStyle w:val="ListParagraph"/>
              <w:spacing w:after="200" w:line="276" w:lineRule="auto"/>
              <w:ind w:left="0"/>
              <w:jc w:val="center"/>
              <w:rPr>
                <w:ins w:id="13263" w:author="ebert bautista" w:date="2017-08-21T21:01:00Z"/>
                <w:rFonts w:ascii="Times New Roman" w:hAnsi="Times New Roman" w:cs="Times New Roman"/>
                <w:b/>
              </w:rPr>
            </w:pPr>
          </w:p>
          <w:p w14:paraId="279D1BE1" w14:textId="77777777" w:rsidR="00B941D3" w:rsidRPr="00617EC9" w:rsidRDefault="00B941D3"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Type</w:t>
            </w:r>
          </w:p>
        </w:tc>
        <w:tc>
          <w:tcPr>
            <w:tcW w:w="1258" w:type="dxa"/>
            <w:shd w:val="clear" w:color="auto" w:fill="BFBFBF" w:themeFill="background1" w:themeFillShade="BF"/>
            <w:vAlign w:val="center"/>
          </w:tcPr>
          <w:p w14:paraId="51435D6E" w14:textId="77777777" w:rsidR="00B941D3" w:rsidRPr="00617EC9" w:rsidRDefault="00B941D3"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Number</w:t>
            </w:r>
          </w:p>
        </w:tc>
        <w:tc>
          <w:tcPr>
            <w:tcW w:w="2070" w:type="dxa"/>
            <w:shd w:val="clear" w:color="auto" w:fill="BFBFBF" w:themeFill="background1" w:themeFillShade="BF"/>
            <w:vAlign w:val="center"/>
          </w:tcPr>
          <w:p w14:paraId="206424DF" w14:textId="77777777" w:rsidR="00B941D3" w:rsidRPr="00617EC9" w:rsidRDefault="00B941D3"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Average Monthly Income</w:t>
            </w:r>
            <w:r w:rsidR="00DD6B9B" w:rsidRPr="00617EC9">
              <w:rPr>
                <w:rFonts w:ascii="Times New Roman" w:hAnsi="Times New Roman" w:cs="Times New Roman"/>
                <w:b/>
              </w:rPr>
              <w:t xml:space="preserve">, </w:t>
            </w:r>
            <w:proofErr w:type="spellStart"/>
            <w:r w:rsidR="00DD6B9B" w:rsidRPr="00617EC9">
              <w:rPr>
                <w:rFonts w:ascii="Times New Roman" w:hAnsi="Times New Roman" w:cs="Times New Roman"/>
                <w:b/>
              </w:rPr>
              <w:t>PhP</w:t>
            </w:r>
            <w:proofErr w:type="spellEnd"/>
          </w:p>
        </w:tc>
        <w:tc>
          <w:tcPr>
            <w:tcW w:w="1718" w:type="dxa"/>
            <w:shd w:val="clear" w:color="auto" w:fill="BFBFBF" w:themeFill="background1" w:themeFillShade="BF"/>
            <w:vAlign w:val="center"/>
          </w:tcPr>
          <w:p w14:paraId="3CE745AB" w14:textId="77777777" w:rsidR="00B941D3" w:rsidRPr="00617EC9" w:rsidRDefault="00DD6B9B"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No. of Months/days to be subsidized</w:t>
            </w:r>
          </w:p>
        </w:tc>
        <w:tc>
          <w:tcPr>
            <w:tcW w:w="1630" w:type="dxa"/>
            <w:shd w:val="clear" w:color="auto" w:fill="BFBFBF" w:themeFill="background1" w:themeFillShade="BF"/>
            <w:vAlign w:val="center"/>
          </w:tcPr>
          <w:p w14:paraId="0F6895FA" w14:textId="77777777" w:rsidR="00B941D3" w:rsidRPr="00617EC9" w:rsidRDefault="00DD6B9B"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 xml:space="preserve">Total, </w:t>
            </w:r>
            <w:proofErr w:type="spellStart"/>
            <w:r w:rsidRPr="00617EC9">
              <w:rPr>
                <w:rFonts w:ascii="Times New Roman" w:hAnsi="Times New Roman" w:cs="Times New Roman"/>
                <w:b/>
              </w:rPr>
              <w:t>PhP</w:t>
            </w:r>
            <w:proofErr w:type="spellEnd"/>
          </w:p>
        </w:tc>
      </w:tr>
      <w:tr w:rsidR="00B941D3" w:rsidRPr="00617EC9" w14:paraId="5EB7D939" w14:textId="77777777" w:rsidTr="001F4AF6">
        <w:tc>
          <w:tcPr>
            <w:tcW w:w="1820" w:type="dxa"/>
          </w:tcPr>
          <w:p w14:paraId="6B7A13F3" w14:textId="77777777" w:rsidR="00B941D3" w:rsidRPr="00617EC9" w:rsidRDefault="00B941D3" w:rsidP="00FC6F80">
            <w:pPr>
              <w:pStyle w:val="ListParagraph"/>
              <w:spacing w:after="200" w:line="276" w:lineRule="auto"/>
              <w:ind w:left="0"/>
              <w:rPr>
                <w:rFonts w:ascii="Times New Roman" w:hAnsi="Times New Roman" w:cs="Times New Roman"/>
              </w:rPr>
            </w:pPr>
            <w:r w:rsidRPr="00617EC9">
              <w:rPr>
                <w:rFonts w:ascii="Times New Roman" w:hAnsi="Times New Roman" w:cs="Times New Roman"/>
              </w:rPr>
              <w:t>PAPs with Business</w:t>
            </w:r>
          </w:p>
        </w:tc>
        <w:tc>
          <w:tcPr>
            <w:tcW w:w="1258" w:type="dxa"/>
          </w:tcPr>
          <w:p w14:paraId="455C3036" w14:textId="77777777" w:rsidR="00B941D3" w:rsidRPr="00617EC9" w:rsidRDefault="00E41CB9"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108</w:t>
            </w:r>
          </w:p>
        </w:tc>
        <w:tc>
          <w:tcPr>
            <w:tcW w:w="2070" w:type="dxa"/>
          </w:tcPr>
          <w:p w14:paraId="7CB266D9" w14:textId="77777777" w:rsidR="00B941D3" w:rsidRPr="00617EC9" w:rsidRDefault="00B941D3"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65,000.00</w:t>
            </w:r>
            <w:r w:rsidR="00DD6B9B" w:rsidRPr="00617EC9">
              <w:rPr>
                <w:rFonts w:ascii="Times New Roman" w:hAnsi="Times New Roman" w:cs="Times New Roman"/>
              </w:rPr>
              <w:t>/ month</w:t>
            </w:r>
            <w:r w:rsidR="00643A8A" w:rsidRPr="00617EC9">
              <w:rPr>
                <w:rFonts w:ascii="Times New Roman" w:hAnsi="Times New Roman" w:cs="Times New Roman"/>
                <w:vertAlign w:val="superscript"/>
              </w:rPr>
              <w:t>1</w:t>
            </w:r>
          </w:p>
        </w:tc>
        <w:tc>
          <w:tcPr>
            <w:tcW w:w="1718" w:type="dxa"/>
          </w:tcPr>
          <w:p w14:paraId="63208DDD" w14:textId="77777777" w:rsidR="00B941D3" w:rsidRPr="00617EC9" w:rsidRDefault="00DD6B9B"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1 month</w:t>
            </w:r>
          </w:p>
        </w:tc>
        <w:tc>
          <w:tcPr>
            <w:tcW w:w="1630" w:type="dxa"/>
          </w:tcPr>
          <w:p w14:paraId="72EF3B03" w14:textId="77777777" w:rsidR="00B941D3" w:rsidRPr="00617EC9" w:rsidRDefault="00E41CB9" w:rsidP="00E41CB9">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7,020,000</w:t>
            </w:r>
            <w:r w:rsidR="00DD6B9B" w:rsidRPr="00617EC9">
              <w:rPr>
                <w:rFonts w:ascii="Times New Roman" w:hAnsi="Times New Roman" w:cs="Times New Roman"/>
              </w:rPr>
              <w:t>.00</w:t>
            </w:r>
          </w:p>
        </w:tc>
      </w:tr>
      <w:tr w:rsidR="00B941D3" w:rsidRPr="00617EC9" w14:paraId="0C99C4B2" w14:textId="77777777" w:rsidTr="001F4AF6">
        <w:tc>
          <w:tcPr>
            <w:tcW w:w="1820" w:type="dxa"/>
          </w:tcPr>
          <w:p w14:paraId="4E1558B7" w14:textId="77777777" w:rsidR="00B941D3" w:rsidRPr="00617EC9" w:rsidRDefault="00B941D3" w:rsidP="00FC6F80">
            <w:pPr>
              <w:pStyle w:val="ListParagraph"/>
              <w:spacing w:after="200" w:line="276" w:lineRule="auto"/>
              <w:ind w:left="0"/>
              <w:rPr>
                <w:rFonts w:ascii="Times New Roman" w:hAnsi="Times New Roman" w:cs="Times New Roman"/>
              </w:rPr>
            </w:pPr>
            <w:r w:rsidRPr="00617EC9">
              <w:rPr>
                <w:rFonts w:ascii="Times New Roman" w:hAnsi="Times New Roman" w:cs="Times New Roman"/>
              </w:rPr>
              <w:t xml:space="preserve">Workers employed in affected business in </w:t>
            </w:r>
            <w:proofErr w:type="spellStart"/>
            <w:r w:rsidRPr="00617EC9">
              <w:rPr>
                <w:rFonts w:ascii="Times New Roman" w:hAnsi="Times New Roman" w:cs="Times New Roman"/>
              </w:rPr>
              <w:t>Bulacan</w:t>
            </w:r>
            <w:proofErr w:type="spellEnd"/>
          </w:p>
        </w:tc>
        <w:tc>
          <w:tcPr>
            <w:tcW w:w="1258" w:type="dxa"/>
          </w:tcPr>
          <w:p w14:paraId="23F94BBC" w14:textId="77777777" w:rsidR="00B941D3" w:rsidRPr="00617EC9" w:rsidRDefault="00E41CB9"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18</w:t>
            </w:r>
          </w:p>
        </w:tc>
        <w:tc>
          <w:tcPr>
            <w:tcW w:w="2070" w:type="dxa"/>
          </w:tcPr>
          <w:p w14:paraId="2DDB2A50" w14:textId="77777777" w:rsidR="00B941D3" w:rsidRPr="00617EC9" w:rsidRDefault="00DD6B9B"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380/day</w:t>
            </w:r>
            <w:r w:rsidR="00643A8A" w:rsidRPr="00617EC9">
              <w:rPr>
                <w:rFonts w:ascii="Times New Roman" w:hAnsi="Times New Roman" w:cs="Times New Roman"/>
                <w:vertAlign w:val="superscript"/>
              </w:rPr>
              <w:t>2</w:t>
            </w:r>
          </w:p>
        </w:tc>
        <w:tc>
          <w:tcPr>
            <w:tcW w:w="1718" w:type="dxa"/>
          </w:tcPr>
          <w:p w14:paraId="4BF30FAF" w14:textId="77777777" w:rsidR="00B941D3" w:rsidRPr="00617EC9" w:rsidRDefault="00DD6B9B"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26 working days</w:t>
            </w:r>
          </w:p>
        </w:tc>
        <w:tc>
          <w:tcPr>
            <w:tcW w:w="1630" w:type="dxa"/>
          </w:tcPr>
          <w:p w14:paraId="46AD977F" w14:textId="77777777" w:rsidR="00B941D3" w:rsidRPr="00617EC9" w:rsidRDefault="00E41CB9" w:rsidP="00E41CB9">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177,840.00</w:t>
            </w:r>
          </w:p>
        </w:tc>
      </w:tr>
      <w:tr w:rsidR="00B941D3" w:rsidRPr="00617EC9" w14:paraId="7A10C8F2" w14:textId="77777777" w:rsidTr="001F4AF6">
        <w:tc>
          <w:tcPr>
            <w:tcW w:w="1820" w:type="dxa"/>
          </w:tcPr>
          <w:p w14:paraId="021BA72D" w14:textId="77777777" w:rsidR="00B941D3" w:rsidRPr="00617EC9" w:rsidRDefault="00B941D3" w:rsidP="00B941D3">
            <w:pPr>
              <w:pStyle w:val="ListParagraph"/>
              <w:spacing w:after="200" w:line="276" w:lineRule="auto"/>
              <w:ind w:left="0"/>
              <w:rPr>
                <w:rFonts w:ascii="Times New Roman" w:hAnsi="Times New Roman" w:cs="Times New Roman"/>
              </w:rPr>
            </w:pPr>
            <w:r w:rsidRPr="00617EC9">
              <w:rPr>
                <w:rFonts w:ascii="Times New Roman" w:hAnsi="Times New Roman" w:cs="Times New Roman"/>
              </w:rPr>
              <w:lastRenderedPageBreak/>
              <w:t>Workers employed in affected business in Manila</w:t>
            </w:r>
          </w:p>
        </w:tc>
        <w:tc>
          <w:tcPr>
            <w:tcW w:w="1258" w:type="dxa"/>
          </w:tcPr>
          <w:p w14:paraId="79E919E6" w14:textId="77777777" w:rsidR="00B941D3" w:rsidRPr="00617EC9" w:rsidRDefault="00E41CB9"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24</w:t>
            </w:r>
          </w:p>
        </w:tc>
        <w:tc>
          <w:tcPr>
            <w:tcW w:w="2070" w:type="dxa"/>
          </w:tcPr>
          <w:p w14:paraId="7E93815E" w14:textId="77777777" w:rsidR="00B941D3" w:rsidRPr="00617EC9" w:rsidRDefault="00DD6B9B"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491/day</w:t>
            </w:r>
            <w:r w:rsidR="00643A8A" w:rsidRPr="00617EC9">
              <w:rPr>
                <w:rFonts w:ascii="Times New Roman" w:hAnsi="Times New Roman" w:cs="Times New Roman"/>
                <w:vertAlign w:val="superscript"/>
              </w:rPr>
              <w:t>3</w:t>
            </w:r>
          </w:p>
        </w:tc>
        <w:tc>
          <w:tcPr>
            <w:tcW w:w="1718" w:type="dxa"/>
          </w:tcPr>
          <w:p w14:paraId="7BD6EACE" w14:textId="77777777" w:rsidR="00B941D3" w:rsidRPr="00617EC9" w:rsidRDefault="00DD6B9B"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26 working days</w:t>
            </w:r>
          </w:p>
        </w:tc>
        <w:tc>
          <w:tcPr>
            <w:tcW w:w="1630" w:type="dxa"/>
          </w:tcPr>
          <w:p w14:paraId="7EFAE42F" w14:textId="77777777" w:rsidR="00B941D3" w:rsidRPr="00617EC9" w:rsidRDefault="00E41CB9" w:rsidP="00E41CB9">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306,384.00</w:t>
            </w:r>
          </w:p>
        </w:tc>
      </w:tr>
      <w:tr w:rsidR="00E3326C" w:rsidRPr="00617EC9" w14:paraId="59E9FD66" w14:textId="77777777" w:rsidTr="001F4AF6">
        <w:tc>
          <w:tcPr>
            <w:tcW w:w="6866" w:type="dxa"/>
            <w:gridSpan w:val="4"/>
          </w:tcPr>
          <w:p w14:paraId="70F9DF14" w14:textId="77777777" w:rsidR="00E3326C" w:rsidRPr="00617EC9" w:rsidRDefault="00E3326C" w:rsidP="00E3326C">
            <w:pPr>
              <w:pStyle w:val="ListParagraph"/>
              <w:spacing w:after="200" w:line="276" w:lineRule="auto"/>
              <w:ind w:left="0"/>
              <w:jc w:val="right"/>
              <w:rPr>
                <w:rFonts w:ascii="Times New Roman" w:hAnsi="Times New Roman" w:cs="Times New Roman"/>
                <w:b/>
              </w:rPr>
            </w:pPr>
            <w:r w:rsidRPr="00617EC9">
              <w:rPr>
                <w:rFonts w:ascii="Times New Roman" w:hAnsi="Times New Roman" w:cs="Times New Roman"/>
                <w:b/>
              </w:rPr>
              <w:t>Total</w:t>
            </w:r>
          </w:p>
        </w:tc>
        <w:tc>
          <w:tcPr>
            <w:tcW w:w="1630" w:type="dxa"/>
          </w:tcPr>
          <w:p w14:paraId="3CEFE326" w14:textId="77777777" w:rsidR="00E3326C" w:rsidRPr="00617EC9" w:rsidRDefault="00E41CB9" w:rsidP="00E3326C">
            <w:pPr>
              <w:pStyle w:val="ListParagraph"/>
              <w:spacing w:after="200" w:line="276" w:lineRule="auto"/>
              <w:ind w:left="0"/>
              <w:jc w:val="right"/>
              <w:rPr>
                <w:rFonts w:ascii="Times New Roman" w:hAnsi="Times New Roman" w:cs="Times New Roman"/>
                <w:b/>
              </w:rPr>
            </w:pPr>
            <w:r w:rsidRPr="00617EC9">
              <w:rPr>
                <w:rFonts w:ascii="Times New Roman" w:hAnsi="Times New Roman" w:cs="Times New Roman"/>
                <w:b/>
              </w:rPr>
              <w:t>7,504,224.00</w:t>
            </w:r>
          </w:p>
        </w:tc>
      </w:tr>
    </w:tbl>
    <w:p w14:paraId="00AB0EAC" w14:textId="77777777" w:rsidR="00B941D3" w:rsidRPr="00617EC9" w:rsidRDefault="00564CCE" w:rsidP="00FC6F80">
      <w:pPr>
        <w:pStyle w:val="ListParagraph"/>
        <w:ind w:left="1440"/>
        <w:rPr>
          <w:rFonts w:ascii="Times New Roman" w:hAnsi="Times New Roman" w:cs="Times New Roman"/>
          <w:sz w:val="24"/>
          <w:szCs w:val="24"/>
        </w:rPr>
      </w:pPr>
      <w:ins w:id="13264" w:author="John Junico Bernados" w:date="2017-08-18T21:06:00Z">
        <w:r w:rsidRPr="00617EC9">
          <w:rPr>
            <w:rFonts w:ascii="Times New Roman" w:hAnsi="Times New Roman" w:cs="Times New Roman"/>
            <w:i/>
            <w:sz w:val="18"/>
            <w:szCs w:val="18"/>
          </w:rPr>
          <w:t>Source: JICA Study Team</w:t>
        </w:r>
      </w:ins>
    </w:p>
    <w:p w14:paraId="32788411" w14:textId="77777777" w:rsidR="00D80CD6" w:rsidRDefault="00D80CD6" w:rsidP="00FC6F80">
      <w:pPr>
        <w:pStyle w:val="ListParagraph"/>
        <w:ind w:left="1440"/>
        <w:rPr>
          <w:ins w:id="13265" w:author="Liezyl Liton" w:date="2017-08-22T00:54:00Z"/>
          <w:rFonts w:ascii="Times New Roman" w:hAnsi="Times New Roman" w:cs="Times New Roman"/>
          <w:sz w:val="24"/>
          <w:szCs w:val="24"/>
        </w:rPr>
      </w:pPr>
    </w:p>
    <w:p w14:paraId="546F4A5B" w14:textId="4B24C103" w:rsidR="00D80CD6" w:rsidDel="00891D7E" w:rsidRDefault="00D80CD6" w:rsidP="00FC6F80">
      <w:pPr>
        <w:pStyle w:val="ListParagraph"/>
        <w:ind w:left="1440"/>
        <w:rPr>
          <w:ins w:id="13266" w:author="Liezyl Liton" w:date="2017-08-22T00:54:00Z"/>
          <w:del w:id="13267" w:author="Jen" w:date="2017-08-25T12:52:00Z"/>
          <w:rFonts w:ascii="Times New Roman" w:hAnsi="Times New Roman" w:cs="Times New Roman"/>
          <w:sz w:val="24"/>
          <w:szCs w:val="24"/>
        </w:rPr>
      </w:pPr>
    </w:p>
    <w:p w14:paraId="4C845827" w14:textId="5C0D6B47" w:rsidR="00D80CD6" w:rsidDel="00891D7E" w:rsidRDefault="00D80CD6" w:rsidP="00FC6F80">
      <w:pPr>
        <w:pStyle w:val="ListParagraph"/>
        <w:ind w:left="1440"/>
        <w:rPr>
          <w:ins w:id="13268" w:author="Liezyl Liton" w:date="2017-08-22T00:54:00Z"/>
          <w:del w:id="13269" w:author="Jen" w:date="2017-08-25T12:52:00Z"/>
          <w:rFonts w:ascii="Times New Roman" w:hAnsi="Times New Roman" w:cs="Times New Roman"/>
          <w:sz w:val="24"/>
          <w:szCs w:val="24"/>
        </w:rPr>
      </w:pPr>
    </w:p>
    <w:p w14:paraId="0C36BADF" w14:textId="09D95ECF" w:rsidR="00D80CD6" w:rsidDel="00891D7E" w:rsidRDefault="00D80CD6" w:rsidP="00FC6F80">
      <w:pPr>
        <w:pStyle w:val="ListParagraph"/>
        <w:ind w:left="1440"/>
        <w:rPr>
          <w:ins w:id="13270" w:author="Liezyl Liton" w:date="2017-08-22T00:54:00Z"/>
          <w:del w:id="13271" w:author="Jen" w:date="2017-08-25T12:52:00Z"/>
          <w:rFonts w:ascii="Times New Roman" w:hAnsi="Times New Roman" w:cs="Times New Roman"/>
          <w:sz w:val="24"/>
          <w:szCs w:val="24"/>
        </w:rPr>
      </w:pPr>
    </w:p>
    <w:p w14:paraId="3D5E7D14" w14:textId="77777777" w:rsidR="00FC6F80" w:rsidRPr="00617EC9" w:rsidDel="00487792" w:rsidRDefault="00FC6F80">
      <w:pPr>
        <w:rPr>
          <w:del w:id="13272" w:author="Patricia Erika" w:date="2017-08-15T14:37:00Z"/>
          <w:rFonts w:ascii="Times New Roman" w:hAnsi="Times New Roman" w:cs="Times New Roman"/>
          <w:sz w:val="24"/>
          <w:szCs w:val="24"/>
          <w:rPrChange w:id="13273" w:author="Liezyl Liton" w:date="2017-08-21T21:34:00Z">
            <w:rPr>
              <w:del w:id="13274" w:author="Patricia Erika" w:date="2017-08-15T14:37:00Z"/>
            </w:rPr>
          </w:rPrChange>
        </w:rPr>
        <w:pPrChange w:id="13275" w:author="Patricia Erika" w:date="2017-08-15T14:37:00Z">
          <w:pPr>
            <w:pStyle w:val="ListParagraph"/>
            <w:ind w:left="1440"/>
            <w:jc w:val="both"/>
          </w:pPr>
        </w:pPrChange>
      </w:pPr>
      <w:del w:id="13276" w:author="Patricia Erika" w:date="2017-08-15T14:37:00Z">
        <w:r w:rsidRPr="00617EC9" w:rsidDel="00487792">
          <w:rPr>
            <w:rFonts w:ascii="Times New Roman" w:hAnsi="Times New Roman" w:cs="Times New Roman"/>
            <w:sz w:val="24"/>
            <w:szCs w:val="24"/>
            <w:rPrChange w:id="13277" w:author="Liezyl Liton" w:date="2017-08-21T21:34:00Z">
              <w:rPr/>
            </w:rPrChange>
          </w:rPr>
          <w:delText xml:space="preserve">Note that this estimate does not include the income loss of </w:delText>
        </w:r>
        <w:r w:rsidR="00565115" w:rsidRPr="00617EC9" w:rsidDel="00487792">
          <w:rPr>
            <w:rFonts w:ascii="Times New Roman" w:hAnsi="Times New Roman" w:cs="Times New Roman"/>
            <w:sz w:val="24"/>
            <w:szCs w:val="24"/>
            <w:rPrChange w:id="13278" w:author="Liezyl Liton" w:date="2017-08-21T21:34:00Z">
              <w:rPr/>
            </w:rPrChange>
          </w:rPr>
          <w:delText>two (</w:delText>
        </w:r>
        <w:r w:rsidRPr="00617EC9" w:rsidDel="00487792">
          <w:rPr>
            <w:rFonts w:ascii="Times New Roman" w:hAnsi="Times New Roman" w:cs="Times New Roman"/>
            <w:sz w:val="24"/>
            <w:szCs w:val="24"/>
            <w:rPrChange w:id="13279" w:author="Liezyl Liton" w:date="2017-08-21T21:34:00Z">
              <w:rPr/>
            </w:rPrChange>
          </w:rPr>
          <w:delText>2</w:delText>
        </w:r>
        <w:r w:rsidR="00565115" w:rsidRPr="00617EC9" w:rsidDel="00487792">
          <w:rPr>
            <w:rFonts w:ascii="Times New Roman" w:hAnsi="Times New Roman" w:cs="Times New Roman"/>
            <w:sz w:val="24"/>
            <w:szCs w:val="24"/>
            <w:rPrChange w:id="13280" w:author="Liezyl Liton" w:date="2017-08-21T21:34:00Z">
              <w:rPr/>
            </w:rPrChange>
          </w:rPr>
          <w:delText>)</w:delText>
        </w:r>
        <w:r w:rsidRPr="00617EC9" w:rsidDel="00487792">
          <w:rPr>
            <w:rFonts w:ascii="Times New Roman" w:hAnsi="Times New Roman" w:cs="Times New Roman"/>
            <w:sz w:val="24"/>
            <w:szCs w:val="24"/>
            <w:rPrChange w:id="13281" w:author="Liezyl Liton" w:date="2017-08-21T21:34:00Z">
              <w:rPr/>
            </w:rPrChange>
          </w:rPr>
          <w:delText xml:space="preserve"> tenants because Robinsons Supermarket and Metro Bank did not disclose their income information during the socio-economic survey.</w:delText>
        </w:r>
      </w:del>
    </w:p>
    <w:p w14:paraId="6CF142A1" w14:textId="77777777" w:rsidR="00153FD0" w:rsidRPr="00617EC9" w:rsidDel="00487792" w:rsidRDefault="00153FD0">
      <w:pPr>
        <w:rPr>
          <w:del w:id="13282" w:author="Patricia Erika" w:date="2017-08-15T14:37:00Z"/>
        </w:rPr>
        <w:pPrChange w:id="13283" w:author="Patricia Erika" w:date="2017-08-15T14:37:00Z">
          <w:pPr>
            <w:pStyle w:val="ListParagraph"/>
            <w:ind w:left="1440"/>
          </w:pPr>
        </w:pPrChange>
      </w:pPr>
    </w:p>
    <w:p w14:paraId="7E960209" w14:textId="77777777" w:rsidR="00DD6B9B" w:rsidRPr="00617EC9" w:rsidRDefault="00DD6B9B" w:rsidP="00FC6F80">
      <w:pPr>
        <w:pStyle w:val="ListParagraph"/>
        <w:ind w:left="1440"/>
        <w:rPr>
          <w:rFonts w:ascii="Times New Roman" w:hAnsi="Times New Roman" w:cs="Times New Roman"/>
          <w:sz w:val="24"/>
          <w:szCs w:val="24"/>
        </w:rPr>
      </w:pPr>
    </w:p>
    <w:p w14:paraId="5BD914AB" w14:textId="70CA3EC5" w:rsidR="00FC6F80" w:rsidRPr="00617EC9" w:rsidRDefault="00FC6F80" w:rsidP="00FC6F80">
      <w:pPr>
        <w:pStyle w:val="ListParagraph"/>
        <w:numPr>
          <w:ilvl w:val="0"/>
          <w:numId w:val="5"/>
        </w:numPr>
        <w:rPr>
          <w:rFonts w:ascii="Times New Roman" w:hAnsi="Times New Roman" w:cs="Times New Roman"/>
          <w:b/>
          <w:sz w:val="24"/>
          <w:szCs w:val="24"/>
        </w:rPr>
      </w:pPr>
      <w:r w:rsidRPr="00617EC9">
        <w:rPr>
          <w:rFonts w:ascii="Times New Roman" w:hAnsi="Times New Roman" w:cs="Times New Roman"/>
          <w:b/>
          <w:sz w:val="24"/>
          <w:szCs w:val="24"/>
        </w:rPr>
        <w:t xml:space="preserve">Livelihood </w:t>
      </w:r>
      <w:r w:rsidR="003469F5" w:rsidRPr="00617EC9">
        <w:rPr>
          <w:rFonts w:ascii="Times New Roman" w:hAnsi="Times New Roman" w:cs="Times New Roman"/>
          <w:b/>
          <w:sz w:val="24"/>
          <w:szCs w:val="24"/>
        </w:rPr>
        <w:t>Rehabilitation</w:t>
      </w:r>
      <w:r w:rsidR="00D923DF" w:rsidRPr="00617EC9">
        <w:rPr>
          <w:rFonts w:ascii="Times New Roman" w:hAnsi="Times New Roman" w:cs="Times New Roman"/>
          <w:b/>
          <w:sz w:val="24"/>
          <w:szCs w:val="24"/>
        </w:rPr>
        <w:t xml:space="preserve"> </w:t>
      </w:r>
      <w:r w:rsidR="00565115" w:rsidRPr="00617EC9">
        <w:rPr>
          <w:rFonts w:ascii="Times New Roman" w:hAnsi="Times New Roman" w:cs="Times New Roman"/>
          <w:b/>
          <w:sz w:val="24"/>
          <w:szCs w:val="24"/>
        </w:rPr>
        <w:t>Assistance</w:t>
      </w:r>
      <w:ins w:id="13284" w:author="Liezyl Liton" w:date="2017-08-19T18:42:00Z">
        <w:r w:rsidR="00FC2555" w:rsidRPr="00617EC9">
          <w:rPr>
            <w:rFonts w:ascii="Times New Roman" w:hAnsi="Times New Roman" w:cs="Times New Roman"/>
            <w:b/>
            <w:sz w:val="24"/>
            <w:szCs w:val="24"/>
          </w:rPr>
          <w:t xml:space="preserve"> </w:t>
        </w:r>
      </w:ins>
    </w:p>
    <w:p w14:paraId="31FAD8A3" w14:textId="3BBE1279" w:rsidR="00FC6F80" w:rsidRPr="00617EC9" w:rsidRDefault="00FC6F80" w:rsidP="00FC6F80">
      <w:pPr>
        <w:pStyle w:val="ListParagraph"/>
        <w:rPr>
          <w:rFonts w:ascii="Times New Roman" w:hAnsi="Times New Roman" w:cs="Times New Roman"/>
          <w:sz w:val="24"/>
          <w:szCs w:val="24"/>
        </w:rPr>
      </w:pPr>
      <w:r w:rsidRPr="00617EC9">
        <w:rPr>
          <w:rFonts w:ascii="Times New Roman" w:hAnsi="Times New Roman" w:cs="Times New Roman"/>
          <w:sz w:val="24"/>
          <w:szCs w:val="24"/>
        </w:rPr>
        <w:t xml:space="preserve">To be given in the form of </w:t>
      </w:r>
      <w:del w:id="13285" w:author="Liezyl Liton" w:date="2017-08-19T22:02:00Z">
        <w:r w:rsidRPr="00617EC9" w:rsidDel="00AE519D">
          <w:rPr>
            <w:rFonts w:ascii="Times New Roman" w:hAnsi="Times New Roman" w:cs="Times New Roman"/>
            <w:sz w:val="24"/>
            <w:szCs w:val="24"/>
          </w:rPr>
          <w:delText xml:space="preserve">skills training </w:delText>
        </w:r>
      </w:del>
      <w:r w:rsidRPr="00617EC9">
        <w:rPr>
          <w:rFonts w:ascii="Times New Roman" w:hAnsi="Times New Roman" w:cs="Times New Roman"/>
          <w:sz w:val="24"/>
          <w:szCs w:val="24"/>
        </w:rPr>
        <w:t>or other development activities, and estimated by the following equation:</w:t>
      </w:r>
    </w:p>
    <w:p w14:paraId="7F55A9FF" w14:textId="2B72C1FD" w:rsidR="00FC6F80" w:rsidRPr="00891D7E" w:rsidRDefault="00FC6F80" w:rsidP="00FC6F80">
      <w:pPr>
        <w:pStyle w:val="ListParagraph"/>
        <w:numPr>
          <w:ilvl w:val="0"/>
          <w:numId w:val="6"/>
        </w:numPr>
        <w:rPr>
          <w:rFonts w:ascii="Times New Roman" w:hAnsi="Times New Roman" w:cs="Times New Roman"/>
          <w:sz w:val="24"/>
          <w:szCs w:val="24"/>
        </w:rPr>
      </w:pPr>
      <w:r w:rsidRPr="00891D7E">
        <w:rPr>
          <w:rFonts w:ascii="Times New Roman" w:hAnsi="Times New Roman" w:cs="Times New Roman"/>
          <w:sz w:val="24"/>
          <w:szCs w:val="24"/>
        </w:rPr>
        <w:t>Vulnerable households</w:t>
      </w:r>
      <w:r w:rsidR="00236B15" w:rsidRPr="00891D7E">
        <w:rPr>
          <w:rFonts w:ascii="Times New Roman" w:hAnsi="Times New Roman" w:cs="Times New Roman"/>
          <w:sz w:val="24"/>
          <w:szCs w:val="24"/>
        </w:rPr>
        <w:t xml:space="preserve">: Number of households x </w:t>
      </w:r>
      <w:proofErr w:type="spellStart"/>
      <w:r w:rsidR="00236B15"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15,000 = </w:t>
      </w:r>
      <w:del w:id="13286" w:author="Jen" w:date="2017-08-25T11:40:00Z">
        <w:r w:rsidR="00E41CB9" w:rsidRPr="00891D7E" w:rsidDel="009C497F">
          <w:rPr>
            <w:rFonts w:ascii="Times New Roman" w:hAnsi="Times New Roman" w:cs="Times New Roman"/>
            <w:sz w:val="24"/>
            <w:szCs w:val="24"/>
          </w:rPr>
          <w:delText>32</w:delText>
        </w:r>
      </w:del>
      <w:ins w:id="13287" w:author="ebert bautista" w:date="2017-08-21T21:02:00Z">
        <w:del w:id="13288" w:author="Jen" w:date="2017-08-25T11:40:00Z">
          <w:r w:rsidR="001F4AF6" w:rsidRPr="00891D7E" w:rsidDel="009C497F">
            <w:rPr>
              <w:rFonts w:ascii="Times New Roman" w:hAnsi="Times New Roman" w:cs="Times New Roman"/>
              <w:sz w:val="24"/>
              <w:szCs w:val="24"/>
            </w:rPr>
            <w:delText>2</w:delText>
          </w:r>
        </w:del>
      </w:ins>
      <w:ins w:id="13289" w:author="Jen" w:date="2017-08-25T11:40:00Z">
        <w:r w:rsidR="009C497F" w:rsidRPr="00891D7E">
          <w:rPr>
            <w:rFonts w:ascii="Times New Roman" w:hAnsi="Times New Roman" w:cs="Times New Roman"/>
            <w:sz w:val="24"/>
            <w:szCs w:val="24"/>
          </w:rPr>
          <w:t>173</w:t>
        </w:r>
      </w:ins>
      <w:del w:id="13290" w:author="ebert bautista" w:date="2017-08-21T21:02:00Z">
        <w:r w:rsidR="00E41CB9" w:rsidRPr="00891D7E" w:rsidDel="001F4AF6">
          <w:rPr>
            <w:rFonts w:ascii="Times New Roman" w:hAnsi="Times New Roman" w:cs="Times New Roman"/>
            <w:sz w:val="24"/>
            <w:szCs w:val="24"/>
          </w:rPr>
          <w:delText>5</w:delText>
        </w:r>
      </w:del>
      <w:r w:rsidR="00236B15" w:rsidRPr="00891D7E">
        <w:rPr>
          <w:rFonts w:ascii="Times New Roman" w:hAnsi="Times New Roman" w:cs="Times New Roman"/>
          <w:sz w:val="24"/>
          <w:szCs w:val="24"/>
        </w:rPr>
        <w:t xml:space="preserve"> x </w:t>
      </w:r>
      <w:proofErr w:type="spellStart"/>
      <w:r w:rsidR="00236B15" w:rsidRPr="00891D7E">
        <w:rPr>
          <w:rFonts w:ascii="Times New Roman" w:hAnsi="Times New Roman" w:cs="Times New Roman"/>
          <w:sz w:val="24"/>
          <w:szCs w:val="24"/>
        </w:rPr>
        <w:t>PhP</w:t>
      </w:r>
      <w:proofErr w:type="spellEnd"/>
      <w:r w:rsidR="00236B15" w:rsidRPr="00891D7E">
        <w:rPr>
          <w:rFonts w:ascii="Times New Roman" w:hAnsi="Times New Roman" w:cs="Times New Roman"/>
          <w:sz w:val="24"/>
          <w:szCs w:val="24"/>
        </w:rPr>
        <w:t xml:space="preserve"> 15,000 = </w:t>
      </w:r>
      <w:proofErr w:type="spellStart"/>
      <w:r w:rsidR="00236B15"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w:t>
      </w:r>
      <w:del w:id="13291" w:author="Jen" w:date="2017-08-25T11:40:00Z">
        <w:r w:rsidR="00D923DF" w:rsidRPr="00891D7E" w:rsidDel="009C497F">
          <w:rPr>
            <w:rFonts w:ascii="Times New Roman" w:hAnsi="Times New Roman" w:cs="Times New Roman"/>
            <w:sz w:val="24"/>
            <w:szCs w:val="24"/>
          </w:rPr>
          <w:delText>4,</w:delText>
        </w:r>
      </w:del>
      <w:ins w:id="13292" w:author="ebert bautista" w:date="2017-08-21T21:03:00Z">
        <w:del w:id="13293" w:author="Jen" w:date="2017-08-25T11:40:00Z">
          <w:r w:rsidR="001F4AF6" w:rsidRPr="00891D7E" w:rsidDel="009C497F">
            <w:rPr>
              <w:rFonts w:ascii="Times New Roman" w:hAnsi="Times New Roman" w:cs="Times New Roman"/>
              <w:sz w:val="24"/>
              <w:szCs w:val="24"/>
            </w:rPr>
            <w:delText>830</w:delText>
          </w:r>
        </w:del>
      </w:ins>
      <w:del w:id="13294" w:author="Jen" w:date="2017-08-25T11:40:00Z">
        <w:r w:rsidR="00D923DF" w:rsidRPr="00891D7E" w:rsidDel="009C497F">
          <w:rPr>
            <w:rFonts w:ascii="Times New Roman" w:hAnsi="Times New Roman" w:cs="Times New Roman"/>
            <w:sz w:val="24"/>
            <w:szCs w:val="24"/>
          </w:rPr>
          <w:delText>980</w:delText>
        </w:r>
        <w:r w:rsidRPr="00891D7E" w:rsidDel="009C497F">
          <w:rPr>
            <w:rFonts w:ascii="Times New Roman" w:hAnsi="Times New Roman" w:cs="Times New Roman"/>
            <w:sz w:val="24"/>
            <w:szCs w:val="24"/>
          </w:rPr>
          <w:delText>,000</w:delText>
        </w:r>
      </w:del>
      <w:ins w:id="13295" w:author="Jen" w:date="2017-08-25T11:40:00Z">
        <w:r w:rsidR="009C497F" w:rsidRPr="00891D7E">
          <w:rPr>
            <w:rFonts w:ascii="Times New Roman" w:hAnsi="Times New Roman" w:cs="Times New Roman"/>
            <w:sz w:val="24"/>
            <w:szCs w:val="24"/>
          </w:rPr>
          <w:t>2,595,000</w:t>
        </w:r>
      </w:ins>
      <w:r w:rsidR="00D923DF" w:rsidRPr="00891D7E">
        <w:rPr>
          <w:rFonts w:ascii="Times New Roman" w:hAnsi="Times New Roman" w:cs="Times New Roman"/>
          <w:sz w:val="24"/>
          <w:szCs w:val="24"/>
        </w:rPr>
        <w:t xml:space="preserve"> (Condition: vulnerable HHs severely affected only)</w:t>
      </w:r>
    </w:p>
    <w:p w14:paraId="1467921A" w14:textId="77777777" w:rsidR="00236B15" w:rsidRPr="00617EC9" w:rsidRDefault="00FC6F80" w:rsidP="00FC6F80">
      <w:pPr>
        <w:pStyle w:val="ListParagraph"/>
        <w:numPr>
          <w:ilvl w:val="0"/>
          <w:numId w:val="6"/>
        </w:numPr>
        <w:rPr>
          <w:rFonts w:ascii="Times New Roman" w:hAnsi="Times New Roman" w:cs="Times New Roman"/>
          <w:sz w:val="24"/>
          <w:szCs w:val="24"/>
        </w:rPr>
      </w:pPr>
      <w:r w:rsidRPr="00617EC9">
        <w:rPr>
          <w:rFonts w:ascii="Times New Roman" w:hAnsi="Times New Roman" w:cs="Times New Roman"/>
          <w:sz w:val="24"/>
          <w:szCs w:val="24"/>
        </w:rPr>
        <w:t>PAPs who will engage in new incom</w:t>
      </w:r>
      <w:r w:rsidR="00236B15" w:rsidRPr="00617EC9">
        <w:rPr>
          <w:rFonts w:ascii="Times New Roman" w:hAnsi="Times New Roman" w:cs="Times New Roman"/>
          <w:sz w:val="24"/>
          <w:szCs w:val="24"/>
        </w:rPr>
        <w:t xml:space="preserve">e activity: Number of PAPs x </w:t>
      </w:r>
      <w:proofErr w:type="spellStart"/>
      <w:r w:rsidR="00236B15"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15,000 = </w:t>
      </w:r>
    </w:p>
    <w:p w14:paraId="645CA9AA" w14:textId="6F6A3DB6" w:rsidR="00FC6F80" w:rsidRPr="00617EC9" w:rsidRDefault="00E41CB9" w:rsidP="00236B15">
      <w:pPr>
        <w:pStyle w:val="ListParagraph"/>
        <w:ind w:left="1440"/>
        <w:rPr>
          <w:rFonts w:ascii="Times New Roman" w:hAnsi="Times New Roman" w:cs="Times New Roman"/>
          <w:sz w:val="24"/>
          <w:szCs w:val="24"/>
        </w:rPr>
      </w:pPr>
      <w:r w:rsidRPr="00617EC9">
        <w:rPr>
          <w:rFonts w:ascii="Times New Roman" w:hAnsi="Times New Roman" w:cs="Times New Roman"/>
          <w:sz w:val="24"/>
          <w:szCs w:val="24"/>
        </w:rPr>
        <w:t>48</w:t>
      </w:r>
      <w:r w:rsidR="00F54ADC" w:rsidRPr="00617EC9">
        <w:rPr>
          <w:rFonts w:ascii="Times New Roman" w:hAnsi="Times New Roman" w:cs="Times New Roman"/>
          <w:sz w:val="24"/>
          <w:szCs w:val="24"/>
        </w:rPr>
        <w:t xml:space="preserve"> </w:t>
      </w:r>
      <w:r w:rsidR="00236B15" w:rsidRPr="00617EC9">
        <w:rPr>
          <w:rFonts w:ascii="Times New Roman" w:hAnsi="Times New Roman" w:cs="Times New Roman"/>
          <w:sz w:val="24"/>
          <w:szCs w:val="24"/>
        </w:rPr>
        <w:t xml:space="preserve">x </w:t>
      </w:r>
      <w:proofErr w:type="spellStart"/>
      <w:r w:rsidR="00236B15" w:rsidRPr="00617EC9">
        <w:rPr>
          <w:rFonts w:ascii="Times New Roman" w:hAnsi="Times New Roman" w:cs="Times New Roman"/>
          <w:sz w:val="24"/>
          <w:szCs w:val="24"/>
        </w:rPr>
        <w:t>PhP</w:t>
      </w:r>
      <w:proofErr w:type="spellEnd"/>
      <w:r w:rsidR="00236B15" w:rsidRPr="00617EC9">
        <w:rPr>
          <w:rFonts w:ascii="Times New Roman" w:hAnsi="Times New Roman" w:cs="Times New Roman"/>
          <w:sz w:val="24"/>
          <w:szCs w:val="24"/>
        </w:rPr>
        <w:t xml:space="preserve"> 15,000 = </w:t>
      </w:r>
      <w:proofErr w:type="spellStart"/>
      <w:r w:rsidR="00236B15" w:rsidRPr="00617EC9">
        <w:rPr>
          <w:rFonts w:ascii="Times New Roman" w:hAnsi="Times New Roman" w:cs="Times New Roman"/>
          <w:sz w:val="24"/>
          <w:szCs w:val="24"/>
        </w:rPr>
        <w:t>PhP</w:t>
      </w:r>
      <w:proofErr w:type="spellEnd"/>
      <w:r w:rsidR="00FC6F80" w:rsidRPr="00617EC9">
        <w:rPr>
          <w:rFonts w:ascii="Times New Roman" w:hAnsi="Times New Roman" w:cs="Times New Roman"/>
          <w:sz w:val="24"/>
          <w:szCs w:val="24"/>
        </w:rPr>
        <w:t xml:space="preserve"> </w:t>
      </w:r>
      <w:ins w:id="13296" w:author="ebert bautista" w:date="2017-08-21T21:03:00Z">
        <w:r w:rsidR="001F4AF6" w:rsidRPr="00617EC9">
          <w:rPr>
            <w:rFonts w:ascii="Times New Roman" w:hAnsi="Times New Roman" w:cs="Times New Roman"/>
            <w:sz w:val="24"/>
            <w:szCs w:val="24"/>
          </w:rPr>
          <w:t>720,000</w:t>
        </w:r>
      </w:ins>
      <w:del w:id="13297" w:author="ebert bautista" w:date="2017-08-21T21:03:00Z">
        <w:r w:rsidR="00F54ADC" w:rsidRPr="00617EC9" w:rsidDel="001F4AF6">
          <w:rPr>
            <w:rFonts w:ascii="Times New Roman" w:hAnsi="Times New Roman" w:cs="Times New Roman"/>
            <w:sz w:val="24"/>
            <w:szCs w:val="24"/>
          </w:rPr>
          <w:delText>2,280,000</w:delText>
        </w:r>
      </w:del>
      <w:r w:rsidR="00D923DF" w:rsidRPr="00617EC9">
        <w:rPr>
          <w:rFonts w:ascii="Times New Roman" w:hAnsi="Times New Roman" w:cs="Times New Roman"/>
          <w:sz w:val="24"/>
          <w:szCs w:val="24"/>
        </w:rPr>
        <w:t xml:space="preserve"> (Limited to se</w:t>
      </w:r>
      <w:r w:rsidR="000232C6" w:rsidRPr="00617EC9">
        <w:rPr>
          <w:rFonts w:ascii="Times New Roman" w:hAnsi="Times New Roman" w:cs="Times New Roman"/>
          <w:sz w:val="24"/>
          <w:szCs w:val="24"/>
        </w:rPr>
        <w:t>verely affected and will move o</w:t>
      </w:r>
      <w:r w:rsidR="00D923DF" w:rsidRPr="00617EC9">
        <w:rPr>
          <w:rFonts w:ascii="Times New Roman" w:hAnsi="Times New Roman" w:cs="Times New Roman"/>
          <w:sz w:val="24"/>
          <w:szCs w:val="24"/>
        </w:rPr>
        <w:t>ut)</w:t>
      </w:r>
    </w:p>
    <w:p w14:paraId="51E5BDC4" w14:textId="77777777" w:rsidR="00C75B66" w:rsidRPr="00617EC9" w:rsidRDefault="00C75B66" w:rsidP="00236B15">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Change w:id="13298" w:author="John Junico Bernados" w:date="2017-08-18T21:07:00Z">
          <w:tblPr>
            <w:tblStyle w:val="TableGrid"/>
            <w:tblW w:w="0" w:type="auto"/>
            <w:tblInd w:w="1440" w:type="dxa"/>
            <w:tblLook w:val="04A0" w:firstRow="1" w:lastRow="0" w:firstColumn="1" w:lastColumn="0" w:noHBand="0" w:noVBand="1"/>
          </w:tblPr>
        </w:tblPrChange>
      </w:tblPr>
      <w:tblGrid>
        <w:gridCol w:w="1990"/>
        <w:gridCol w:w="1901"/>
        <w:gridCol w:w="2079"/>
        <w:gridCol w:w="2526"/>
        <w:tblGridChange w:id="13299">
          <w:tblGrid>
            <w:gridCol w:w="1440"/>
            <w:gridCol w:w="670"/>
            <w:gridCol w:w="1320"/>
            <w:gridCol w:w="719"/>
            <w:gridCol w:w="1182"/>
            <w:gridCol w:w="999"/>
            <w:gridCol w:w="1080"/>
            <w:gridCol w:w="1086"/>
            <w:gridCol w:w="1440"/>
          </w:tblGrid>
        </w:tblGridChange>
      </w:tblGrid>
      <w:tr w:rsidR="00B71905" w:rsidRPr="00617EC9" w14:paraId="13B312FA" w14:textId="77777777" w:rsidTr="00564CCE">
        <w:trPr>
          <w:tblHeader/>
          <w:trPrChange w:id="13300" w:author="John Junico Bernados" w:date="2017-08-18T21:07:00Z">
            <w:trPr>
              <w:gridAfter w:val="0"/>
            </w:trPr>
          </w:trPrChange>
        </w:trPr>
        <w:tc>
          <w:tcPr>
            <w:tcW w:w="2110" w:type="dxa"/>
            <w:shd w:val="clear" w:color="auto" w:fill="BFBFBF" w:themeFill="background1" w:themeFillShade="BF"/>
            <w:vAlign w:val="center"/>
            <w:tcPrChange w:id="13301" w:author="John Junico Bernados" w:date="2017-08-18T21:07:00Z">
              <w:tcPr>
                <w:tcW w:w="2110" w:type="dxa"/>
                <w:gridSpan w:val="2"/>
                <w:shd w:val="clear" w:color="auto" w:fill="BFBFBF" w:themeFill="background1" w:themeFillShade="BF"/>
                <w:vAlign w:val="center"/>
              </w:tcPr>
            </w:tcPrChange>
          </w:tcPr>
          <w:p w14:paraId="75ADEE54" w14:textId="77777777" w:rsidR="00B71905" w:rsidRPr="00617EC9" w:rsidRDefault="00B71905">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Group</w:t>
            </w:r>
          </w:p>
        </w:tc>
        <w:tc>
          <w:tcPr>
            <w:tcW w:w="2039" w:type="dxa"/>
            <w:shd w:val="clear" w:color="auto" w:fill="BFBFBF" w:themeFill="background1" w:themeFillShade="BF"/>
            <w:vAlign w:val="center"/>
            <w:tcPrChange w:id="13302" w:author="John Junico Bernados" w:date="2017-08-18T21:07:00Z">
              <w:tcPr>
                <w:tcW w:w="2039" w:type="dxa"/>
                <w:gridSpan w:val="2"/>
                <w:shd w:val="clear" w:color="auto" w:fill="BFBFBF" w:themeFill="background1" w:themeFillShade="BF"/>
                <w:vAlign w:val="center"/>
              </w:tcPr>
            </w:tcPrChange>
          </w:tcPr>
          <w:p w14:paraId="2C9CFC76" w14:textId="77777777" w:rsidR="00B71905" w:rsidRPr="00617EC9" w:rsidRDefault="00B71905">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Number</w:t>
            </w:r>
          </w:p>
        </w:tc>
        <w:tc>
          <w:tcPr>
            <w:tcW w:w="2181" w:type="dxa"/>
            <w:shd w:val="clear" w:color="auto" w:fill="BFBFBF" w:themeFill="background1" w:themeFillShade="BF"/>
            <w:vAlign w:val="center"/>
            <w:tcPrChange w:id="13303" w:author="John Junico Bernados" w:date="2017-08-18T21:07:00Z">
              <w:tcPr>
                <w:tcW w:w="2181" w:type="dxa"/>
                <w:gridSpan w:val="2"/>
                <w:shd w:val="clear" w:color="auto" w:fill="BFBFBF" w:themeFill="background1" w:themeFillShade="BF"/>
                <w:vAlign w:val="center"/>
              </w:tcPr>
            </w:tcPrChange>
          </w:tcPr>
          <w:p w14:paraId="1D8DFCBB" w14:textId="77777777" w:rsidR="00B71905" w:rsidRPr="00617EC9" w:rsidRDefault="00B71905">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Estimated amount for training and other development</w:t>
            </w:r>
          </w:p>
        </w:tc>
        <w:tc>
          <w:tcPr>
            <w:tcW w:w="2166" w:type="dxa"/>
            <w:shd w:val="clear" w:color="auto" w:fill="BFBFBF" w:themeFill="background1" w:themeFillShade="BF"/>
            <w:vAlign w:val="center"/>
            <w:tcPrChange w:id="13304" w:author="John Junico Bernados" w:date="2017-08-18T21:07:00Z">
              <w:tcPr>
                <w:tcW w:w="2166" w:type="dxa"/>
                <w:gridSpan w:val="2"/>
                <w:shd w:val="clear" w:color="auto" w:fill="BFBFBF" w:themeFill="background1" w:themeFillShade="BF"/>
                <w:vAlign w:val="center"/>
              </w:tcPr>
            </w:tcPrChange>
          </w:tcPr>
          <w:p w14:paraId="6B255ECF" w14:textId="77777777" w:rsidR="00B71905" w:rsidRPr="00617EC9" w:rsidRDefault="00B71905">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Total</w:t>
            </w:r>
          </w:p>
        </w:tc>
      </w:tr>
      <w:tr w:rsidR="00B71905" w:rsidRPr="00617EC9" w14:paraId="29846B3B" w14:textId="77777777" w:rsidTr="000D4320">
        <w:tc>
          <w:tcPr>
            <w:tcW w:w="2110" w:type="dxa"/>
          </w:tcPr>
          <w:p w14:paraId="57EBCA53" w14:textId="77777777" w:rsidR="00B71905" w:rsidRPr="00891D7E" w:rsidRDefault="00A6056B" w:rsidP="00274251">
            <w:pPr>
              <w:pStyle w:val="ListParagraph"/>
              <w:spacing w:after="200" w:line="276" w:lineRule="auto"/>
              <w:ind w:left="0"/>
              <w:rPr>
                <w:rFonts w:ascii="Times New Roman" w:hAnsi="Times New Roman" w:cs="Times New Roman"/>
              </w:rPr>
            </w:pPr>
            <w:r w:rsidRPr="00891D7E">
              <w:rPr>
                <w:rFonts w:ascii="Times New Roman" w:hAnsi="Times New Roman" w:cs="Times New Roman"/>
              </w:rPr>
              <w:t>V</w:t>
            </w:r>
            <w:r w:rsidR="00B71905" w:rsidRPr="00891D7E">
              <w:rPr>
                <w:rFonts w:ascii="Times New Roman" w:hAnsi="Times New Roman" w:cs="Times New Roman"/>
              </w:rPr>
              <w:t>ulnerable households</w:t>
            </w:r>
          </w:p>
        </w:tc>
        <w:tc>
          <w:tcPr>
            <w:tcW w:w="2039" w:type="dxa"/>
          </w:tcPr>
          <w:p w14:paraId="0BBDB343" w14:textId="35D90842" w:rsidR="00B71905" w:rsidRPr="00891D7E" w:rsidRDefault="00B71905" w:rsidP="00274251">
            <w:pPr>
              <w:pStyle w:val="ListParagraph"/>
              <w:spacing w:after="200" w:line="276" w:lineRule="auto"/>
              <w:ind w:left="0"/>
              <w:jc w:val="center"/>
              <w:rPr>
                <w:rFonts w:ascii="Times New Roman" w:hAnsi="Times New Roman" w:cs="Times New Roman"/>
              </w:rPr>
            </w:pPr>
            <w:del w:id="13305" w:author="Jen" w:date="2017-08-25T11:40:00Z">
              <w:r w:rsidRPr="00891D7E" w:rsidDel="009C497F">
                <w:rPr>
                  <w:rFonts w:ascii="Times New Roman" w:hAnsi="Times New Roman" w:cs="Times New Roman"/>
                </w:rPr>
                <w:delText>3</w:delText>
              </w:r>
              <w:r w:rsidR="00E41CB9" w:rsidRPr="00891D7E" w:rsidDel="009C497F">
                <w:rPr>
                  <w:rFonts w:ascii="Times New Roman" w:hAnsi="Times New Roman" w:cs="Times New Roman"/>
                </w:rPr>
                <w:delText>2</w:delText>
              </w:r>
            </w:del>
            <w:ins w:id="13306" w:author="Jen" w:date="2017-08-25T11:40:00Z">
              <w:r w:rsidR="009C497F" w:rsidRPr="00891D7E">
                <w:rPr>
                  <w:rFonts w:ascii="Times New Roman" w:hAnsi="Times New Roman" w:cs="Times New Roman"/>
                </w:rPr>
                <w:t>173</w:t>
              </w:r>
            </w:ins>
            <w:del w:id="13307" w:author="Jen" w:date="2017-08-19T02:26:00Z">
              <w:r w:rsidR="00E41CB9" w:rsidRPr="00891D7E" w:rsidDel="009E5357">
                <w:rPr>
                  <w:rFonts w:ascii="Times New Roman" w:hAnsi="Times New Roman" w:cs="Times New Roman"/>
                </w:rPr>
                <w:delText>5</w:delText>
              </w:r>
            </w:del>
          </w:p>
        </w:tc>
        <w:tc>
          <w:tcPr>
            <w:tcW w:w="2181" w:type="dxa"/>
          </w:tcPr>
          <w:p w14:paraId="0792D468" w14:textId="77777777" w:rsidR="00B71905" w:rsidRPr="00891D7E" w:rsidRDefault="00B71905" w:rsidP="00274251">
            <w:pPr>
              <w:pStyle w:val="ListParagraph"/>
              <w:spacing w:after="200" w:line="276" w:lineRule="auto"/>
              <w:ind w:left="0"/>
              <w:jc w:val="right"/>
              <w:rPr>
                <w:rFonts w:ascii="Times New Roman" w:hAnsi="Times New Roman" w:cs="Times New Roman"/>
              </w:rPr>
            </w:pPr>
            <w:r w:rsidRPr="00891D7E">
              <w:rPr>
                <w:rFonts w:ascii="Times New Roman" w:hAnsi="Times New Roman" w:cs="Times New Roman"/>
              </w:rPr>
              <w:t>15,000.00</w:t>
            </w:r>
          </w:p>
        </w:tc>
        <w:tc>
          <w:tcPr>
            <w:tcW w:w="2166" w:type="dxa"/>
          </w:tcPr>
          <w:p w14:paraId="26EB3CB3" w14:textId="67BC3A3E" w:rsidR="00B71905" w:rsidRPr="00891D7E" w:rsidRDefault="00E41CB9" w:rsidP="00B71905">
            <w:pPr>
              <w:pStyle w:val="ListParagraph"/>
              <w:spacing w:after="200" w:line="276" w:lineRule="auto"/>
              <w:ind w:left="0"/>
              <w:jc w:val="right"/>
              <w:rPr>
                <w:rFonts w:ascii="Times New Roman" w:hAnsi="Times New Roman" w:cs="Times New Roman"/>
              </w:rPr>
            </w:pPr>
            <w:del w:id="13308" w:author="Jen" w:date="2017-08-25T11:40:00Z">
              <w:r w:rsidRPr="00891D7E" w:rsidDel="009C497F">
                <w:rPr>
                  <w:rFonts w:ascii="Times New Roman" w:hAnsi="Times New Roman" w:cs="Times New Roman"/>
                </w:rPr>
                <w:delText>4,8</w:delText>
              </w:r>
            </w:del>
            <w:del w:id="13309" w:author="Jen" w:date="2017-08-19T02:26:00Z">
              <w:r w:rsidRPr="00891D7E" w:rsidDel="009E5357">
                <w:rPr>
                  <w:rFonts w:ascii="Times New Roman" w:hAnsi="Times New Roman" w:cs="Times New Roman"/>
                </w:rPr>
                <w:delText>75</w:delText>
              </w:r>
            </w:del>
            <w:del w:id="13310" w:author="Jen" w:date="2017-08-25T11:40:00Z">
              <w:r w:rsidR="00B71905" w:rsidRPr="00891D7E" w:rsidDel="009C497F">
                <w:rPr>
                  <w:rFonts w:ascii="Times New Roman" w:hAnsi="Times New Roman" w:cs="Times New Roman"/>
                </w:rPr>
                <w:delText>,000</w:delText>
              </w:r>
            </w:del>
            <w:ins w:id="13311" w:author="Jen" w:date="2017-08-25T11:40:00Z">
              <w:r w:rsidR="009C497F" w:rsidRPr="00891D7E">
                <w:rPr>
                  <w:rFonts w:ascii="Times New Roman" w:hAnsi="Times New Roman" w:cs="Times New Roman"/>
                </w:rPr>
                <w:t>2,595,000</w:t>
              </w:r>
            </w:ins>
            <w:r w:rsidR="00B71905" w:rsidRPr="00891D7E">
              <w:rPr>
                <w:rFonts w:ascii="Times New Roman" w:hAnsi="Times New Roman" w:cs="Times New Roman"/>
              </w:rPr>
              <w:t>.00</w:t>
            </w:r>
          </w:p>
        </w:tc>
      </w:tr>
      <w:tr w:rsidR="00B71905" w:rsidRPr="00617EC9" w14:paraId="21F3518F" w14:textId="77777777" w:rsidTr="000D4320">
        <w:tc>
          <w:tcPr>
            <w:tcW w:w="2110" w:type="dxa"/>
          </w:tcPr>
          <w:p w14:paraId="581285DB" w14:textId="77777777" w:rsidR="00B71905" w:rsidRPr="00891D7E" w:rsidRDefault="00B71905" w:rsidP="00236B15">
            <w:pPr>
              <w:pStyle w:val="ListParagraph"/>
              <w:spacing w:after="200" w:line="276" w:lineRule="auto"/>
              <w:ind w:left="0"/>
              <w:rPr>
                <w:rFonts w:ascii="Times New Roman" w:hAnsi="Times New Roman" w:cs="Times New Roman"/>
              </w:rPr>
            </w:pPr>
            <w:r w:rsidRPr="00891D7E">
              <w:rPr>
                <w:rFonts w:ascii="Times New Roman" w:hAnsi="Times New Roman" w:cs="Times New Roman"/>
              </w:rPr>
              <w:t>PAPs who will engage in new i</w:t>
            </w:r>
            <w:r w:rsidR="00EF7A43" w:rsidRPr="00891D7E">
              <w:rPr>
                <w:rFonts w:ascii="Times New Roman" w:hAnsi="Times New Roman" w:cs="Times New Roman"/>
              </w:rPr>
              <w:t>n</w:t>
            </w:r>
            <w:r w:rsidRPr="00891D7E">
              <w:rPr>
                <w:rFonts w:ascii="Times New Roman" w:hAnsi="Times New Roman" w:cs="Times New Roman"/>
              </w:rPr>
              <w:t>come activity</w:t>
            </w:r>
          </w:p>
        </w:tc>
        <w:tc>
          <w:tcPr>
            <w:tcW w:w="2039" w:type="dxa"/>
          </w:tcPr>
          <w:p w14:paraId="59A61114" w14:textId="77777777" w:rsidR="00B71905" w:rsidRPr="00891D7E" w:rsidRDefault="00E41CB9" w:rsidP="00274251">
            <w:pPr>
              <w:pStyle w:val="ListParagraph"/>
              <w:spacing w:after="200" w:line="276" w:lineRule="auto"/>
              <w:ind w:left="0"/>
              <w:jc w:val="center"/>
              <w:rPr>
                <w:rFonts w:ascii="Times New Roman" w:hAnsi="Times New Roman" w:cs="Times New Roman"/>
              </w:rPr>
            </w:pPr>
            <w:r w:rsidRPr="00891D7E">
              <w:rPr>
                <w:rFonts w:ascii="Times New Roman" w:hAnsi="Times New Roman" w:cs="Times New Roman"/>
              </w:rPr>
              <w:t>48</w:t>
            </w:r>
          </w:p>
        </w:tc>
        <w:tc>
          <w:tcPr>
            <w:tcW w:w="2181" w:type="dxa"/>
          </w:tcPr>
          <w:p w14:paraId="52EA0308" w14:textId="77777777" w:rsidR="00B71905" w:rsidRPr="00891D7E" w:rsidRDefault="00B71905" w:rsidP="00274251">
            <w:pPr>
              <w:pStyle w:val="ListParagraph"/>
              <w:spacing w:after="200" w:line="276" w:lineRule="auto"/>
              <w:ind w:left="0"/>
              <w:jc w:val="right"/>
              <w:rPr>
                <w:rFonts w:ascii="Times New Roman" w:hAnsi="Times New Roman" w:cs="Times New Roman"/>
              </w:rPr>
            </w:pPr>
            <w:r w:rsidRPr="00891D7E">
              <w:rPr>
                <w:rFonts w:ascii="Times New Roman" w:hAnsi="Times New Roman" w:cs="Times New Roman"/>
              </w:rPr>
              <w:t>15,000.00</w:t>
            </w:r>
          </w:p>
        </w:tc>
        <w:tc>
          <w:tcPr>
            <w:tcW w:w="2166" w:type="dxa"/>
          </w:tcPr>
          <w:p w14:paraId="768330C8" w14:textId="77777777" w:rsidR="00B71905" w:rsidRPr="00891D7E" w:rsidRDefault="00E41CB9" w:rsidP="00B71905">
            <w:pPr>
              <w:pStyle w:val="ListParagraph"/>
              <w:spacing w:after="200" w:line="276" w:lineRule="auto"/>
              <w:ind w:left="0"/>
              <w:jc w:val="right"/>
              <w:rPr>
                <w:rFonts w:ascii="Times New Roman" w:hAnsi="Times New Roman" w:cs="Times New Roman"/>
              </w:rPr>
            </w:pPr>
            <w:r w:rsidRPr="00891D7E">
              <w:rPr>
                <w:rFonts w:ascii="Times New Roman" w:hAnsi="Times New Roman" w:cs="Times New Roman"/>
              </w:rPr>
              <w:t>720</w:t>
            </w:r>
            <w:r w:rsidR="00B71905" w:rsidRPr="00891D7E">
              <w:rPr>
                <w:rFonts w:ascii="Times New Roman" w:hAnsi="Times New Roman" w:cs="Times New Roman"/>
              </w:rPr>
              <w:t>,000.00</w:t>
            </w:r>
          </w:p>
        </w:tc>
      </w:tr>
      <w:tr w:rsidR="000D4320" w:rsidRPr="00617EC9" w14:paraId="6578B8D6" w14:textId="77777777" w:rsidTr="000D4320">
        <w:tc>
          <w:tcPr>
            <w:tcW w:w="6330" w:type="dxa"/>
            <w:gridSpan w:val="3"/>
          </w:tcPr>
          <w:p w14:paraId="0E8C99D1" w14:textId="77777777" w:rsidR="000D4320" w:rsidRPr="00891D7E" w:rsidRDefault="000D4320" w:rsidP="000D4320">
            <w:pPr>
              <w:pStyle w:val="ListParagraph"/>
              <w:spacing w:after="200" w:line="276" w:lineRule="auto"/>
              <w:ind w:left="0"/>
              <w:jc w:val="right"/>
              <w:rPr>
                <w:rFonts w:ascii="Times New Roman" w:hAnsi="Times New Roman" w:cs="Times New Roman"/>
                <w:b/>
              </w:rPr>
            </w:pPr>
            <w:r w:rsidRPr="00891D7E">
              <w:rPr>
                <w:rFonts w:ascii="Times New Roman" w:hAnsi="Times New Roman" w:cs="Times New Roman"/>
                <w:b/>
              </w:rPr>
              <w:t>Total</w:t>
            </w:r>
          </w:p>
        </w:tc>
        <w:tc>
          <w:tcPr>
            <w:tcW w:w="2166" w:type="dxa"/>
          </w:tcPr>
          <w:p w14:paraId="42F5A99D" w14:textId="175C3D3A" w:rsidR="000D4320" w:rsidRPr="00891D7E" w:rsidRDefault="00E41CB9" w:rsidP="000D4320">
            <w:pPr>
              <w:pStyle w:val="ListParagraph"/>
              <w:spacing w:after="200" w:line="276" w:lineRule="auto"/>
              <w:ind w:left="0"/>
              <w:jc w:val="right"/>
              <w:rPr>
                <w:rFonts w:ascii="Times New Roman" w:hAnsi="Times New Roman" w:cs="Times New Roman"/>
                <w:b/>
                <w:rPrChange w:id="13312" w:author="Jen" w:date="2017-08-25T12:52:00Z">
                  <w:rPr>
                    <w:rFonts w:ascii="Times New Roman" w:hAnsi="Times New Roman" w:cs="Times New Roman"/>
                    <w:b/>
                    <w:bCs/>
                    <w:color w:val="4F81BD" w:themeColor="accent1"/>
                    <w:sz w:val="18"/>
                    <w:szCs w:val="18"/>
                  </w:rPr>
                </w:rPrChange>
              </w:rPr>
            </w:pPr>
            <w:del w:id="13313" w:author="Jen" w:date="2017-08-19T02:26:00Z">
              <w:r w:rsidRPr="00891D7E" w:rsidDel="009E5357">
                <w:rPr>
                  <w:rFonts w:ascii="Times New Roman" w:hAnsi="Times New Roman" w:cs="Times New Roman"/>
                  <w:b/>
                </w:rPr>
                <w:delText>5,595,000.</w:delText>
              </w:r>
            </w:del>
            <w:ins w:id="13314" w:author="Jen" w:date="2017-08-25T11:40:00Z">
              <w:r w:rsidR="009C497F" w:rsidRPr="00891D7E">
                <w:rPr>
                  <w:rFonts w:ascii="Times New Roman" w:hAnsi="Times New Roman" w:cs="Times New Roman"/>
                  <w:b/>
                </w:rPr>
                <w:t>3,315,000.00</w:t>
              </w:r>
            </w:ins>
            <w:del w:id="13315" w:author="Jen" w:date="2017-08-25T11:40:00Z">
              <w:r w:rsidR="000D4320" w:rsidRPr="00891D7E" w:rsidDel="009C497F">
                <w:rPr>
                  <w:rFonts w:ascii="Times New Roman" w:hAnsi="Times New Roman" w:cs="Times New Roman"/>
                  <w:b/>
                </w:rPr>
                <w:delText>00</w:delText>
              </w:r>
            </w:del>
          </w:p>
        </w:tc>
      </w:tr>
    </w:tbl>
    <w:p w14:paraId="6357CA8C" w14:textId="77777777" w:rsidR="00C75B66" w:rsidRPr="00617EC9" w:rsidRDefault="00564CCE" w:rsidP="00236B15">
      <w:pPr>
        <w:pStyle w:val="ListParagraph"/>
        <w:ind w:left="1440"/>
        <w:rPr>
          <w:ins w:id="13316" w:author="John Junico Bernados" w:date="2017-08-18T21:07:00Z"/>
          <w:rFonts w:ascii="Times New Roman" w:hAnsi="Times New Roman" w:cs="Times New Roman"/>
          <w:i/>
          <w:sz w:val="18"/>
          <w:szCs w:val="18"/>
        </w:rPr>
      </w:pPr>
      <w:ins w:id="13317" w:author="John Junico Bernados" w:date="2017-08-18T21:07:00Z">
        <w:r w:rsidRPr="00617EC9">
          <w:rPr>
            <w:rFonts w:ascii="Times New Roman" w:hAnsi="Times New Roman" w:cs="Times New Roman"/>
            <w:i/>
            <w:sz w:val="18"/>
            <w:szCs w:val="18"/>
          </w:rPr>
          <w:t>Source: JICA Study Team</w:t>
        </w:r>
      </w:ins>
    </w:p>
    <w:p w14:paraId="3A0250C6" w14:textId="77777777" w:rsidR="00564CCE" w:rsidRPr="00617EC9" w:rsidRDefault="00564CCE" w:rsidP="00236B15">
      <w:pPr>
        <w:pStyle w:val="ListParagraph"/>
        <w:ind w:left="1440"/>
        <w:rPr>
          <w:rFonts w:ascii="Times New Roman" w:hAnsi="Times New Roman" w:cs="Times New Roman"/>
          <w:sz w:val="24"/>
          <w:szCs w:val="24"/>
        </w:rPr>
      </w:pPr>
    </w:p>
    <w:p w14:paraId="05E195B3" w14:textId="6EB5D857" w:rsidR="00FC6F80" w:rsidRPr="00617EC9" w:rsidRDefault="00FC6F80" w:rsidP="00FC6F80">
      <w:pPr>
        <w:pStyle w:val="ListParagraph"/>
        <w:numPr>
          <w:ilvl w:val="0"/>
          <w:numId w:val="5"/>
        </w:numPr>
        <w:rPr>
          <w:rFonts w:ascii="Times New Roman" w:hAnsi="Times New Roman" w:cs="Times New Roman"/>
          <w:b/>
          <w:sz w:val="24"/>
          <w:szCs w:val="24"/>
        </w:rPr>
      </w:pPr>
      <w:r w:rsidRPr="00617EC9">
        <w:rPr>
          <w:rFonts w:ascii="Times New Roman" w:hAnsi="Times New Roman" w:cs="Times New Roman"/>
          <w:b/>
          <w:sz w:val="24"/>
          <w:szCs w:val="24"/>
        </w:rPr>
        <w:t>Transportation Assistance</w:t>
      </w:r>
      <w:del w:id="13318" w:author="John Junico Bernados" w:date="2017-08-23T23:05:00Z">
        <w:r w:rsidR="00D923DF" w:rsidRPr="00617EC9" w:rsidDel="0026549A">
          <w:rPr>
            <w:rFonts w:ascii="Times New Roman" w:hAnsi="Times New Roman" w:cs="Times New Roman"/>
            <w:b/>
            <w:sz w:val="24"/>
            <w:szCs w:val="24"/>
          </w:rPr>
          <w:delText xml:space="preserve"> </w:delText>
        </w:r>
      </w:del>
    </w:p>
    <w:p w14:paraId="3A38985E" w14:textId="7BF8A9D0" w:rsidR="00FC6F80" w:rsidRPr="00617EC9" w:rsidRDefault="00FC6F80" w:rsidP="00FC6F80">
      <w:pPr>
        <w:pStyle w:val="ListParagraph"/>
        <w:rPr>
          <w:rFonts w:ascii="Times New Roman" w:hAnsi="Times New Roman" w:cs="Times New Roman"/>
          <w:sz w:val="24"/>
          <w:szCs w:val="24"/>
        </w:rPr>
      </w:pPr>
      <w:r w:rsidRPr="00617EC9">
        <w:rPr>
          <w:rFonts w:ascii="Times New Roman" w:hAnsi="Times New Roman" w:cs="Times New Roman"/>
          <w:sz w:val="24"/>
          <w:szCs w:val="24"/>
        </w:rPr>
        <w:t>To be provided by NHA wh</w:t>
      </w:r>
      <w:r w:rsidR="00EF7A43" w:rsidRPr="00617EC9">
        <w:rPr>
          <w:rFonts w:ascii="Times New Roman" w:hAnsi="Times New Roman" w:cs="Times New Roman"/>
          <w:sz w:val="24"/>
          <w:szCs w:val="24"/>
        </w:rPr>
        <w:t>ich</w:t>
      </w:r>
      <w:r w:rsidRPr="00617EC9">
        <w:rPr>
          <w:rFonts w:ascii="Times New Roman" w:hAnsi="Times New Roman" w:cs="Times New Roman"/>
          <w:sz w:val="24"/>
          <w:szCs w:val="24"/>
        </w:rPr>
        <w:t xml:space="preserve"> will hire trucks to transport relocating PAPs, including their families and</w:t>
      </w:r>
      <w:r w:rsidR="00EF7A43" w:rsidRPr="00617EC9">
        <w:rPr>
          <w:rFonts w:ascii="Times New Roman" w:hAnsi="Times New Roman" w:cs="Times New Roman"/>
          <w:sz w:val="24"/>
          <w:szCs w:val="24"/>
        </w:rPr>
        <w:t xml:space="preserve"> belongings</w:t>
      </w:r>
      <w:r w:rsidRPr="00617EC9">
        <w:rPr>
          <w:rFonts w:ascii="Times New Roman" w:hAnsi="Times New Roman" w:cs="Times New Roman"/>
          <w:sz w:val="24"/>
          <w:szCs w:val="24"/>
        </w:rPr>
        <w:t xml:space="preserve">. This will be included in the funds to be provided by </w:t>
      </w:r>
      <w:proofErr w:type="spellStart"/>
      <w:r w:rsidRPr="00617EC9">
        <w:rPr>
          <w:rFonts w:ascii="Times New Roman" w:hAnsi="Times New Roman" w:cs="Times New Roman"/>
          <w:sz w:val="24"/>
          <w:szCs w:val="24"/>
        </w:rPr>
        <w:t>DOT</w:t>
      </w:r>
      <w:r w:rsidR="00EF7A43" w:rsidRPr="00617EC9">
        <w:rPr>
          <w:rFonts w:ascii="Times New Roman" w:hAnsi="Times New Roman" w:cs="Times New Roman"/>
          <w:sz w:val="24"/>
          <w:szCs w:val="24"/>
        </w:rPr>
        <w:t>r</w:t>
      </w:r>
      <w:proofErr w:type="spellEnd"/>
      <w:r w:rsidRPr="00617EC9">
        <w:rPr>
          <w:rFonts w:ascii="Times New Roman" w:hAnsi="Times New Roman" w:cs="Times New Roman"/>
          <w:sz w:val="24"/>
          <w:szCs w:val="24"/>
        </w:rPr>
        <w:t xml:space="preserve"> to NHA per MOA that they will sign. Lump Sum Budget, assuming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5,000 per household = </w:t>
      </w:r>
      <w:r w:rsidR="00E41CB9" w:rsidRPr="00617EC9">
        <w:rPr>
          <w:rFonts w:ascii="Times New Roman" w:hAnsi="Times New Roman" w:cs="Times New Roman"/>
          <w:sz w:val="24"/>
          <w:szCs w:val="24"/>
        </w:rPr>
        <w:t>91</w:t>
      </w:r>
      <w:r w:rsidR="00236B15" w:rsidRPr="00617EC9">
        <w:rPr>
          <w:rFonts w:ascii="Times New Roman" w:hAnsi="Times New Roman" w:cs="Times New Roman"/>
          <w:sz w:val="24"/>
          <w:szCs w:val="24"/>
        </w:rPr>
        <w:t xml:space="preserve"> x </w:t>
      </w:r>
      <w:proofErr w:type="spellStart"/>
      <w:r w:rsidR="00236B15"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5,000 = </w:t>
      </w:r>
      <w:r w:rsidR="00D30E6F" w:rsidRPr="00617EC9">
        <w:rPr>
          <w:rFonts w:ascii="Times New Roman" w:hAnsi="Times New Roman" w:cs="Times New Roman"/>
          <w:sz w:val="24"/>
          <w:szCs w:val="24"/>
        </w:rPr>
        <w:t>455,000</w:t>
      </w:r>
      <w:ins w:id="13319" w:author="John Junico Bernados" w:date="2017-08-23T23:23:00Z">
        <w:r w:rsidR="00387FBE">
          <w:rPr>
            <w:rFonts w:ascii="Times New Roman" w:hAnsi="Times New Roman" w:cs="Times New Roman"/>
            <w:sz w:val="24"/>
            <w:szCs w:val="24"/>
          </w:rPr>
          <w:t>.</w:t>
        </w:r>
      </w:ins>
    </w:p>
    <w:p w14:paraId="283A2BA9" w14:textId="77777777" w:rsidR="00AD0B5E" w:rsidRPr="00617EC9" w:rsidRDefault="00AD0B5E" w:rsidP="00FC6F80">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57"/>
        <w:gridCol w:w="2341"/>
        <w:gridCol w:w="1530"/>
      </w:tblGrid>
      <w:tr w:rsidR="00AD0B5E" w:rsidRPr="00617EC9" w14:paraId="58CEF854" w14:textId="77777777" w:rsidTr="00274251">
        <w:trPr>
          <w:jc w:val="center"/>
        </w:trPr>
        <w:tc>
          <w:tcPr>
            <w:tcW w:w="2357" w:type="dxa"/>
            <w:shd w:val="clear" w:color="auto" w:fill="BFBFBF" w:themeFill="background1" w:themeFillShade="BF"/>
          </w:tcPr>
          <w:p w14:paraId="5AA9C03E" w14:textId="77777777" w:rsidR="00AD0B5E" w:rsidRPr="00617EC9" w:rsidRDefault="00AD0B5E" w:rsidP="00AD0B5E">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No. of households to be transported</w:t>
            </w:r>
          </w:p>
        </w:tc>
        <w:tc>
          <w:tcPr>
            <w:tcW w:w="2341" w:type="dxa"/>
            <w:shd w:val="clear" w:color="auto" w:fill="BFBFBF" w:themeFill="background1" w:themeFillShade="BF"/>
          </w:tcPr>
          <w:p w14:paraId="3D410029" w14:textId="77777777" w:rsidR="00AD0B5E" w:rsidRPr="00617EC9" w:rsidRDefault="00AD0B5E" w:rsidP="00AD0B5E">
            <w:pPr>
              <w:pStyle w:val="ListParagraph"/>
              <w:spacing w:after="200" w:line="276" w:lineRule="auto"/>
              <w:ind w:left="0"/>
              <w:jc w:val="center"/>
              <w:rPr>
                <w:rFonts w:ascii="Times New Roman" w:hAnsi="Times New Roman" w:cs="Times New Roman"/>
                <w:b/>
              </w:rPr>
            </w:pPr>
            <w:proofErr w:type="spellStart"/>
            <w:r w:rsidRPr="00617EC9">
              <w:rPr>
                <w:rFonts w:ascii="Times New Roman" w:hAnsi="Times New Roman" w:cs="Times New Roman"/>
                <w:b/>
              </w:rPr>
              <w:t>Lumpsum</w:t>
            </w:r>
            <w:proofErr w:type="spellEnd"/>
            <w:r w:rsidRPr="00617EC9">
              <w:rPr>
                <w:rFonts w:ascii="Times New Roman" w:hAnsi="Times New Roman" w:cs="Times New Roman"/>
                <w:b/>
              </w:rPr>
              <w:t xml:space="preserve"> budget per household, </w:t>
            </w:r>
            <w:proofErr w:type="spellStart"/>
            <w:r w:rsidRPr="00617EC9">
              <w:rPr>
                <w:rFonts w:ascii="Times New Roman" w:hAnsi="Times New Roman" w:cs="Times New Roman"/>
                <w:b/>
              </w:rPr>
              <w:t>PhP</w:t>
            </w:r>
            <w:proofErr w:type="spellEnd"/>
          </w:p>
        </w:tc>
        <w:tc>
          <w:tcPr>
            <w:tcW w:w="1530" w:type="dxa"/>
            <w:shd w:val="clear" w:color="auto" w:fill="BFBFBF" w:themeFill="background1" w:themeFillShade="BF"/>
          </w:tcPr>
          <w:p w14:paraId="01B0057B" w14:textId="77777777" w:rsidR="00AD0B5E" w:rsidRPr="00617EC9" w:rsidRDefault="00AD0B5E" w:rsidP="00AD0B5E">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Total</w:t>
            </w:r>
            <w:r w:rsidR="00643A8A" w:rsidRPr="00617EC9">
              <w:rPr>
                <w:rFonts w:ascii="Times New Roman" w:hAnsi="Times New Roman" w:cs="Times New Roman"/>
                <w:b/>
              </w:rPr>
              <w:t xml:space="preserve">, </w:t>
            </w:r>
            <w:proofErr w:type="spellStart"/>
            <w:r w:rsidR="00643A8A" w:rsidRPr="00617EC9">
              <w:rPr>
                <w:rFonts w:ascii="Times New Roman" w:hAnsi="Times New Roman" w:cs="Times New Roman"/>
                <w:b/>
              </w:rPr>
              <w:t>PhP</w:t>
            </w:r>
            <w:proofErr w:type="spellEnd"/>
          </w:p>
        </w:tc>
      </w:tr>
      <w:tr w:rsidR="00AD0B5E" w:rsidRPr="00617EC9" w14:paraId="3E895B11" w14:textId="77777777" w:rsidTr="00274251">
        <w:trPr>
          <w:jc w:val="center"/>
        </w:trPr>
        <w:tc>
          <w:tcPr>
            <w:tcW w:w="2357" w:type="dxa"/>
          </w:tcPr>
          <w:p w14:paraId="171994A6" w14:textId="77777777" w:rsidR="00AD0B5E" w:rsidRPr="00617EC9" w:rsidRDefault="00E41CB9"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91</w:t>
            </w:r>
          </w:p>
        </w:tc>
        <w:tc>
          <w:tcPr>
            <w:tcW w:w="2341" w:type="dxa"/>
          </w:tcPr>
          <w:p w14:paraId="4B685E86" w14:textId="77777777" w:rsidR="00AD0B5E" w:rsidRPr="00617EC9" w:rsidRDefault="00AD0B5E"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5,000.00</w:t>
            </w:r>
          </w:p>
        </w:tc>
        <w:tc>
          <w:tcPr>
            <w:tcW w:w="1530" w:type="dxa"/>
          </w:tcPr>
          <w:p w14:paraId="7DFF19AF" w14:textId="77777777" w:rsidR="00AD0B5E" w:rsidRPr="00617EC9" w:rsidRDefault="00D30E6F" w:rsidP="00AD0B5E">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455</w:t>
            </w:r>
            <w:r w:rsidR="00AD0B5E" w:rsidRPr="00617EC9">
              <w:rPr>
                <w:rFonts w:ascii="Times New Roman" w:hAnsi="Times New Roman" w:cs="Times New Roman"/>
              </w:rPr>
              <w:t>,000.00</w:t>
            </w:r>
          </w:p>
        </w:tc>
      </w:tr>
    </w:tbl>
    <w:p w14:paraId="367764D5" w14:textId="77777777" w:rsidR="00AD0B5E" w:rsidRDefault="00564CCE">
      <w:pPr>
        <w:ind w:left="720" w:firstLine="720"/>
        <w:rPr>
          <w:ins w:id="13320" w:author="Jen" w:date="2017-08-31T05:58:00Z"/>
          <w:rFonts w:ascii="Times New Roman" w:hAnsi="Times New Roman" w:cs="Times New Roman"/>
          <w:i/>
          <w:sz w:val="18"/>
          <w:szCs w:val="18"/>
        </w:rPr>
        <w:pPrChange w:id="13321" w:author="John Junico Bernados" w:date="2017-08-18T21:07:00Z">
          <w:pPr>
            <w:pStyle w:val="ListParagraph"/>
          </w:pPr>
        </w:pPrChange>
      </w:pPr>
      <w:ins w:id="13322" w:author="John Junico Bernados" w:date="2017-08-18T21:07:00Z">
        <w:r w:rsidRPr="00617EC9">
          <w:rPr>
            <w:rFonts w:ascii="Times New Roman" w:hAnsi="Times New Roman" w:cs="Times New Roman"/>
            <w:i/>
            <w:sz w:val="18"/>
            <w:szCs w:val="18"/>
          </w:rPr>
          <w:t xml:space="preserve">      Source: JICA Study Team</w:t>
        </w:r>
      </w:ins>
    </w:p>
    <w:p w14:paraId="67D74957" w14:textId="77777777" w:rsidR="00380261" w:rsidRDefault="00380261">
      <w:pPr>
        <w:ind w:left="720" w:firstLine="720"/>
        <w:rPr>
          <w:ins w:id="13323" w:author="Jen" w:date="2017-08-31T05:58:00Z"/>
          <w:rFonts w:ascii="Times New Roman" w:hAnsi="Times New Roman" w:cs="Times New Roman"/>
          <w:i/>
          <w:sz w:val="18"/>
          <w:szCs w:val="18"/>
        </w:rPr>
        <w:pPrChange w:id="13324" w:author="John Junico Bernados" w:date="2017-08-18T21:07:00Z">
          <w:pPr>
            <w:pStyle w:val="ListParagraph"/>
          </w:pPr>
        </w:pPrChange>
      </w:pPr>
    </w:p>
    <w:p w14:paraId="49258F56" w14:textId="77777777" w:rsidR="00380261" w:rsidRDefault="00380261">
      <w:pPr>
        <w:ind w:left="720" w:firstLine="720"/>
        <w:rPr>
          <w:ins w:id="13325" w:author="Jen" w:date="2017-08-31T05:58:00Z"/>
          <w:rFonts w:ascii="Times New Roman" w:hAnsi="Times New Roman" w:cs="Times New Roman"/>
          <w:i/>
          <w:sz w:val="18"/>
          <w:szCs w:val="18"/>
        </w:rPr>
        <w:pPrChange w:id="13326" w:author="John Junico Bernados" w:date="2017-08-18T21:07:00Z">
          <w:pPr>
            <w:pStyle w:val="ListParagraph"/>
          </w:pPr>
        </w:pPrChange>
      </w:pPr>
    </w:p>
    <w:p w14:paraId="1D90DDEF" w14:textId="77777777" w:rsidR="00380261" w:rsidRPr="00617EC9" w:rsidRDefault="00380261">
      <w:pPr>
        <w:ind w:left="720" w:firstLine="720"/>
        <w:rPr>
          <w:ins w:id="13327" w:author="John Junico Bernados" w:date="2017-08-18T21:07:00Z"/>
          <w:rFonts w:ascii="Times New Roman" w:hAnsi="Times New Roman" w:cs="Times New Roman"/>
          <w:i/>
          <w:sz w:val="18"/>
          <w:szCs w:val="18"/>
          <w:rPrChange w:id="13328" w:author="Liezyl Liton" w:date="2017-08-21T21:34:00Z">
            <w:rPr>
              <w:ins w:id="13329" w:author="John Junico Bernados" w:date="2017-08-18T21:07:00Z"/>
            </w:rPr>
          </w:rPrChange>
        </w:rPr>
        <w:pPrChange w:id="13330" w:author="John Junico Bernados" w:date="2017-08-18T21:07:00Z">
          <w:pPr>
            <w:pStyle w:val="ListParagraph"/>
          </w:pPr>
        </w:pPrChange>
      </w:pPr>
    </w:p>
    <w:p w14:paraId="184FB793" w14:textId="0DF239EC" w:rsidR="00E934FF" w:rsidRPr="00617EC9" w:rsidDel="002936DA" w:rsidRDefault="00E934FF">
      <w:pPr>
        <w:pStyle w:val="ListParagraph"/>
        <w:ind w:left="1440" w:firstLine="720"/>
        <w:rPr>
          <w:del w:id="13331" w:author="Jen" w:date="2017-08-30T15:27:00Z"/>
          <w:rFonts w:ascii="Times New Roman" w:hAnsi="Times New Roman" w:cs="Times New Roman"/>
          <w:sz w:val="24"/>
          <w:szCs w:val="24"/>
        </w:rPr>
        <w:pPrChange w:id="13332" w:author="John Junico Bernados" w:date="2017-08-18T21:07:00Z">
          <w:pPr>
            <w:pStyle w:val="ListParagraph"/>
          </w:pPr>
        </w:pPrChange>
      </w:pPr>
    </w:p>
    <w:p w14:paraId="219608A2" w14:textId="77777777" w:rsidR="00FC6F80" w:rsidRPr="00617EC9" w:rsidRDefault="00FC6F80" w:rsidP="00FC6F80">
      <w:pPr>
        <w:pStyle w:val="ListParagraph"/>
        <w:numPr>
          <w:ilvl w:val="0"/>
          <w:numId w:val="5"/>
        </w:numPr>
        <w:rPr>
          <w:rFonts w:ascii="Times New Roman" w:hAnsi="Times New Roman" w:cs="Times New Roman"/>
          <w:b/>
          <w:sz w:val="24"/>
          <w:szCs w:val="24"/>
        </w:rPr>
      </w:pPr>
      <w:r w:rsidRPr="00617EC9">
        <w:rPr>
          <w:rFonts w:ascii="Times New Roman" w:hAnsi="Times New Roman" w:cs="Times New Roman"/>
          <w:b/>
          <w:sz w:val="24"/>
          <w:szCs w:val="24"/>
        </w:rPr>
        <w:t>Food Assistance</w:t>
      </w:r>
      <w:r w:rsidR="00D923DF" w:rsidRPr="00617EC9">
        <w:rPr>
          <w:rFonts w:ascii="Times New Roman" w:hAnsi="Times New Roman" w:cs="Times New Roman"/>
          <w:b/>
          <w:sz w:val="24"/>
          <w:szCs w:val="24"/>
        </w:rPr>
        <w:t xml:space="preserve"> </w:t>
      </w:r>
    </w:p>
    <w:p w14:paraId="13D5F8E2" w14:textId="77777777" w:rsidR="00FC6F80" w:rsidRPr="00617EC9" w:rsidRDefault="00FC6F80" w:rsidP="00FC6F80">
      <w:pPr>
        <w:pStyle w:val="ListParagraph"/>
        <w:rPr>
          <w:rFonts w:ascii="Times New Roman" w:hAnsi="Times New Roman" w:cs="Times New Roman"/>
          <w:sz w:val="24"/>
          <w:szCs w:val="24"/>
        </w:rPr>
      </w:pPr>
      <w:r w:rsidRPr="00617EC9">
        <w:rPr>
          <w:rFonts w:ascii="Times New Roman" w:hAnsi="Times New Roman" w:cs="Times New Roman"/>
          <w:sz w:val="24"/>
          <w:szCs w:val="24"/>
        </w:rPr>
        <w:t>For relocating PAPs during relocation schedule, to be computed as:</w:t>
      </w:r>
    </w:p>
    <w:p w14:paraId="12B9BB43" w14:textId="60D9978F" w:rsidR="00FC6F80" w:rsidRPr="00617EC9" w:rsidRDefault="002472A4" w:rsidP="00FC6F80">
      <w:pPr>
        <w:pStyle w:val="ListParagraph"/>
        <w:numPr>
          <w:ilvl w:val="0"/>
          <w:numId w:val="7"/>
        </w:numPr>
        <w:rPr>
          <w:rFonts w:ascii="Times New Roman" w:hAnsi="Times New Roman" w:cs="Times New Roman"/>
          <w:b/>
          <w:sz w:val="24"/>
          <w:szCs w:val="24"/>
        </w:rPr>
      </w:pPr>
      <w:ins w:id="13333" w:author="Jen" w:date="2017-08-25T14:27:00Z">
        <w:r>
          <w:rPr>
            <w:rFonts w:ascii="Times New Roman" w:hAnsi="Times New Roman" w:cs="Times New Roman"/>
            <w:sz w:val="24"/>
            <w:szCs w:val="24"/>
          </w:rPr>
          <w:t>194 severely affected households</w:t>
        </w:r>
      </w:ins>
      <w:del w:id="13334" w:author="Jen" w:date="2017-08-25T14:27:00Z">
        <w:r w:rsidR="00D30E6F" w:rsidRPr="00617EC9" w:rsidDel="002472A4">
          <w:rPr>
            <w:rFonts w:ascii="Times New Roman" w:hAnsi="Times New Roman" w:cs="Times New Roman"/>
            <w:sz w:val="24"/>
            <w:szCs w:val="24"/>
          </w:rPr>
          <w:delText>115</w:delText>
        </w:r>
        <w:r w:rsidR="00F54ADC" w:rsidRPr="00617EC9" w:rsidDel="002472A4">
          <w:rPr>
            <w:rFonts w:ascii="Times New Roman" w:hAnsi="Times New Roman" w:cs="Times New Roman"/>
            <w:sz w:val="24"/>
            <w:szCs w:val="24"/>
          </w:rPr>
          <w:delText xml:space="preserve"> </w:delText>
        </w:r>
        <w:r w:rsidR="00FC6F80" w:rsidRPr="00617EC9" w:rsidDel="002472A4">
          <w:rPr>
            <w:rFonts w:ascii="Times New Roman" w:hAnsi="Times New Roman" w:cs="Times New Roman"/>
            <w:sz w:val="24"/>
            <w:szCs w:val="24"/>
          </w:rPr>
          <w:delText>ISFs</w:delText>
        </w:r>
      </w:del>
      <w:r w:rsidR="00FC6F80" w:rsidRPr="00617EC9">
        <w:rPr>
          <w:rFonts w:ascii="Times New Roman" w:hAnsi="Times New Roman" w:cs="Times New Roman"/>
          <w:sz w:val="24"/>
          <w:szCs w:val="24"/>
        </w:rPr>
        <w:t xml:space="preserve"> =</w:t>
      </w:r>
      <w:r w:rsidR="00D30E6F" w:rsidRPr="00617EC9">
        <w:rPr>
          <w:rFonts w:ascii="Times New Roman" w:hAnsi="Times New Roman" w:cs="Times New Roman"/>
          <w:sz w:val="24"/>
          <w:szCs w:val="24"/>
        </w:rPr>
        <w:t xml:space="preserve"> </w:t>
      </w:r>
      <w:ins w:id="13335" w:author="Jen" w:date="2017-08-25T14:27:00Z">
        <w:r>
          <w:rPr>
            <w:rFonts w:ascii="Times New Roman" w:hAnsi="Times New Roman" w:cs="Times New Roman"/>
            <w:sz w:val="24"/>
            <w:szCs w:val="24"/>
          </w:rPr>
          <w:t>760</w:t>
        </w:r>
      </w:ins>
      <w:del w:id="13336" w:author="Jen" w:date="2017-08-25T14:27:00Z">
        <w:r w:rsidR="00D30E6F" w:rsidRPr="00617EC9" w:rsidDel="002472A4">
          <w:rPr>
            <w:rFonts w:ascii="Times New Roman" w:hAnsi="Times New Roman" w:cs="Times New Roman"/>
            <w:sz w:val="24"/>
            <w:szCs w:val="24"/>
          </w:rPr>
          <w:delText>575</w:delText>
        </w:r>
      </w:del>
      <w:r w:rsidR="00FC6F80" w:rsidRPr="00617EC9">
        <w:rPr>
          <w:rFonts w:ascii="Times New Roman" w:hAnsi="Times New Roman" w:cs="Times New Roman"/>
          <w:sz w:val="24"/>
          <w:szCs w:val="24"/>
        </w:rPr>
        <w:t xml:space="preserve"> individual </w:t>
      </w:r>
      <w:del w:id="13337" w:author="Jen" w:date="2017-08-25T14:29:00Z">
        <w:r w:rsidR="00FC6F80" w:rsidRPr="00617EC9" w:rsidDel="0054018D">
          <w:rPr>
            <w:rFonts w:ascii="Times New Roman" w:hAnsi="Times New Roman" w:cs="Times New Roman"/>
            <w:sz w:val="24"/>
            <w:szCs w:val="24"/>
          </w:rPr>
          <w:delText xml:space="preserve">(5 members per household) </w:delText>
        </w:r>
      </w:del>
      <w:r w:rsidR="00FC6F80" w:rsidRPr="00617EC9">
        <w:rPr>
          <w:rFonts w:ascii="Times New Roman" w:hAnsi="Times New Roman" w:cs="Times New Roman"/>
          <w:sz w:val="24"/>
          <w:szCs w:val="24"/>
        </w:rPr>
        <w:t>to be relocated</w:t>
      </w:r>
    </w:p>
    <w:p w14:paraId="7A51C5EA" w14:textId="77777777" w:rsidR="00FC6F80" w:rsidRPr="00617EC9" w:rsidRDefault="00FC6F80" w:rsidP="00FC6F80">
      <w:pPr>
        <w:pStyle w:val="ListParagraph"/>
        <w:numPr>
          <w:ilvl w:val="0"/>
          <w:numId w:val="7"/>
        </w:numPr>
        <w:rPr>
          <w:rFonts w:ascii="Times New Roman" w:hAnsi="Times New Roman" w:cs="Times New Roman"/>
          <w:b/>
          <w:sz w:val="24"/>
          <w:szCs w:val="24"/>
        </w:rPr>
      </w:pPr>
      <w:r w:rsidRPr="00617EC9">
        <w:rPr>
          <w:rFonts w:ascii="Times New Roman" w:hAnsi="Times New Roman" w:cs="Times New Roman"/>
          <w:sz w:val="24"/>
          <w:szCs w:val="24"/>
        </w:rPr>
        <w:t>3</w:t>
      </w:r>
      <w:r w:rsidR="000613DD" w:rsidRPr="00617EC9">
        <w:rPr>
          <w:rFonts w:ascii="Times New Roman" w:hAnsi="Times New Roman" w:cs="Times New Roman"/>
          <w:sz w:val="24"/>
          <w:szCs w:val="24"/>
        </w:rPr>
        <w:t xml:space="preserve"> </w:t>
      </w:r>
      <w:r w:rsidRPr="00617EC9">
        <w:rPr>
          <w:rFonts w:ascii="Times New Roman" w:hAnsi="Times New Roman" w:cs="Times New Roman"/>
          <w:sz w:val="24"/>
          <w:szCs w:val="24"/>
        </w:rPr>
        <w:t>meal</w:t>
      </w:r>
      <w:r w:rsidR="00F54ADC" w:rsidRPr="00617EC9">
        <w:rPr>
          <w:rFonts w:ascii="Times New Roman" w:hAnsi="Times New Roman" w:cs="Times New Roman"/>
          <w:sz w:val="24"/>
          <w:szCs w:val="24"/>
        </w:rPr>
        <w:t xml:space="preserve">s of </w:t>
      </w:r>
      <w:proofErr w:type="spellStart"/>
      <w:r w:rsidR="00F54ADC" w:rsidRPr="00617EC9">
        <w:rPr>
          <w:rFonts w:ascii="Times New Roman" w:hAnsi="Times New Roman" w:cs="Times New Roman"/>
          <w:sz w:val="24"/>
          <w:szCs w:val="24"/>
        </w:rPr>
        <w:t>Php</w:t>
      </w:r>
      <w:proofErr w:type="spellEnd"/>
      <w:r w:rsidR="00F54ADC" w:rsidRPr="00617EC9">
        <w:rPr>
          <w:rFonts w:ascii="Times New Roman" w:hAnsi="Times New Roman" w:cs="Times New Roman"/>
          <w:sz w:val="24"/>
          <w:szCs w:val="24"/>
        </w:rPr>
        <w:t xml:space="preserve"> 750 x 3 days per PAPs =</w:t>
      </w:r>
      <w:r w:rsidRPr="00617EC9">
        <w:rPr>
          <w:rFonts w:ascii="Times New Roman" w:hAnsi="Times New Roman" w:cs="Times New Roman"/>
          <w:sz w:val="24"/>
          <w:szCs w:val="24"/>
        </w:rPr>
        <w:t xml:space="preserve">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2,250</w:t>
      </w:r>
    </w:p>
    <w:p w14:paraId="2E229446" w14:textId="77777777" w:rsidR="00FC6F80" w:rsidRPr="00617EC9" w:rsidRDefault="00236B15" w:rsidP="00FC6F80">
      <w:pPr>
        <w:pStyle w:val="ListParagraph"/>
        <w:numPr>
          <w:ilvl w:val="0"/>
          <w:numId w:val="7"/>
        </w:numPr>
        <w:rPr>
          <w:rFonts w:ascii="Times New Roman" w:hAnsi="Times New Roman" w:cs="Times New Roman"/>
          <w:b/>
          <w:sz w:val="24"/>
          <w:szCs w:val="24"/>
        </w:rPr>
      </w:pPr>
      <w:proofErr w:type="spellStart"/>
      <w:r w:rsidRPr="00617EC9">
        <w:rPr>
          <w:rFonts w:ascii="Times New Roman" w:hAnsi="Times New Roman" w:cs="Times New Roman"/>
          <w:sz w:val="24"/>
          <w:szCs w:val="24"/>
        </w:rPr>
        <w:t>PhP</w:t>
      </w:r>
      <w:proofErr w:type="spellEnd"/>
      <w:r w:rsidR="00FC6F80" w:rsidRPr="00617EC9">
        <w:rPr>
          <w:rFonts w:ascii="Times New Roman" w:hAnsi="Times New Roman" w:cs="Times New Roman"/>
          <w:sz w:val="24"/>
          <w:szCs w:val="24"/>
        </w:rPr>
        <w:t xml:space="preserve"> 2,250 x </w:t>
      </w:r>
      <w:r w:rsidR="00D30E6F" w:rsidRPr="00617EC9">
        <w:rPr>
          <w:rFonts w:ascii="Times New Roman" w:hAnsi="Times New Roman" w:cs="Times New Roman"/>
          <w:sz w:val="24"/>
          <w:szCs w:val="24"/>
        </w:rPr>
        <w:t>575</w:t>
      </w:r>
      <w:r w:rsidR="00FC6F80" w:rsidRPr="00617EC9">
        <w:rPr>
          <w:rFonts w:ascii="Times New Roman" w:hAnsi="Times New Roman" w:cs="Times New Roman"/>
          <w:sz w:val="24"/>
          <w:szCs w:val="24"/>
        </w:rPr>
        <w:t xml:space="preserve"> PAPs = </w:t>
      </w:r>
      <w:proofErr w:type="spellStart"/>
      <w:r w:rsidR="00FC6F80" w:rsidRPr="00617EC9">
        <w:rPr>
          <w:rFonts w:ascii="Times New Roman" w:hAnsi="Times New Roman" w:cs="Times New Roman"/>
          <w:sz w:val="24"/>
          <w:szCs w:val="24"/>
        </w:rPr>
        <w:t>Php</w:t>
      </w:r>
      <w:proofErr w:type="spellEnd"/>
      <w:r w:rsidR="00FC6F80" w:rsidRPr="00617EC9">
        <w:rPr>
          <w:rFonts w:ascii="Times New Roman" w:hAnsi="Times New Roman" w:cs="Times New Roman"/>
          <w:sz w:val="24"/>
          <w:szCs w:val="24"/>
        </w:rPr>
        <w:t xml:space="preserve"> </w:t>
      </w:r>
      <w:r w:rsidR="00F54ADC" w:rsidRPr="00617EC9">
        <w:rPr>
          <w:rFonts w:ascii="Times New Roman" w:hAnsi="Times New Roman" w:cs="Times New Roman"/>
          <w:sz w:val="24"/>
          <w:szCs w:val="24"/>
        </w:rPr>
        <w:t>1,</w:t>
      </w:r>
      <w:r w:rsidR="00D30E6F" w:rsidRPr="00617EC9">
        <w:rPr>
          <w:rFonts w:ascii="Times New Roman" w:hAnsi="Times New Roman" w:cs="Times New Roman"/>
          <w:sz w:val="24"/>
          <w:szCs w:val="24"/>
        </w:rPr>
        <w:t>293,750</w:t>
      </w:r>
    </w:p>
    <w:p w14:paraId="50A52745" w14:textId="77777777" w:rsidR="00882D08" w:rsidRDefault="00882D08" w:rsidP="00D33ECF">
      <w:pPr>
        <w:pStyle w:val="ListParagraph"/>
        <w:ind w:left="1440"/>
        <w:rPr>
          <w:ins w:id="13338" w:author="Liezyl Liton" w:date="2017-08-22T00:55:00Z"/>
          <w:rFonts w:ascii="Times New Roman" w:hAnsi="Times New Roman" w:cs="Times New Roman"/>
          <w:b/>
          <w:sz w:val="24"/>
          <w:szCs w:val="24"/>
        </w:rPr>
      </w:pPr>
    </w:p>
    <w:p w14:paraId="2AABA34D" w14:textId="7316E0C5" w:rsidR="00D80CD6" w:rsidDel="00891D7E" w:rsidRDefault="00D80CD6" w:rsidP="00D33ECF">
      <w:pPr>
        <w:pStyle w:val="ListParagraph"/>
        <w:ind w:left="1440"/>
        <w:rPr>
          <w:ins w:id="13339" w:author="Liezyl Liton" w:date="2017-08-22T00:55:00Z"/>
          <w:del w:id="13340" w:author="Jen" w:date="2017-08-25T12:52:00Z"/>
          <w:rFonts w:ascii="Times New Roman" w:hAnsi="Times New Roman" w:cs="Times New Roman"/>
          <w:b/>
          <w:sz w:val="24"/>
          <w:szCs w:val="24"/>
        </w:rPr>
      </w:pPr>
    </w:p>
    <w:p w14:paraId="15A493D9" w14:textId="4FB9E0E6" w:rsidR="00D80CD6" w:rsidDel="00891D7E" w:rsidRDefault="00D80CD6" w:rsidP="00D33ECF">
      <w:pPr>
        <w:pStyle w:val="ListParagraph"/>
        <w:ind w:left="1440"/>
        <w:rPr>
          <w:ins w:id="13341" w:author="Liezyl Liton" w:date="2017-08-22T00:55:00Z"/>
          <w:del w:id="13342" w:author="Jen" w:date="2017-08-25T12:52:00Z"/>
          <w:rFonts w:ascii="Times New Roman" w:hAnsi="Times New Roman" w:cs="Times New Roman"/>
          <w:b/>
          <w:sz w:val="24"/>
          <w:szCs w:val="24"/>
        </w:rPr>
      </w:pPr>
    </w:p>
    <w:p w14:paraId="65C89B42" w14:textId="28F5B0CC" w:rsidR="00D80CD6" w:rsidDel="00891D7E" w:rsidRDefault="00D80CD6" w:rsidP="00D33ECF">
      <w:pPr>
        <w:pStyle w:val="ListParagraph"/>
        <w:ind w:left="1440"/>
        <w:rPr>
          <w:ins w:id="13343" w:author="Liezyl Liton" w:date="2017-08-22T00:55:00Z"/>
          <w:del w:id="13344" w:author="Jen" w:date="2017-08-25T12:52:00Z"/>
          <w:rFonts w:ascii="Times New Roman" w:hAnsi="Times New Roman" w:cs="Times New Roman"/>
          <w:b/>
          <w:sz w:val="24"/>
          <w:szCs w:val="24"/>
        </w:rPr>
      </w:pPr>
    </w:p>
    <w:p w14:paraId="5BF9325A" w14:textId="77777777" w:rsidR="00D80CD6" w:rsidRPr="00617EC9" w:rsidRDefault="00D80CD6" w:rsidP="00D33ECF">
      <w:pPr>
        <w:pStyle w:val="ListParagraph"/>
        <w:ind w:left="144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700"/>
        <w:gridCol w:w="2181"/>
        <w:gridCol w:w="1642"/>
        <w:gridCol w:w="2086"/>
      </w:tblGrid>
      <w:tr w:rsidR="00D33ECF" w:rsidRPr="00617EC9" w14:paraId="7A6165B1" w14:textId="77777777" w:rsidTr="00274251">
        <w:trPr>
          <w:trHeight w:val="1025"/>
          <w:jc w:val="center"/>
        </w:trPr>
        <w:tc>
          <w:tcPr>
            <w:tcW w:w="2700" w:type="dxa"/>
            <w:shd w:val="clear" w:color="auto" w:fill="BFBFBF" w:themeFill="background1" w:themeFillShade="BF"/>
            <w:vAlign w:val="center"/>
          </w:tcPr>
          <w:p w14:paraId="15EBB77C" w14:textId="77777777" w:rsidR="00D33ECF" w:rsidRPr="00617EC9" w:rsidRDefault="00D33ECF"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No. of individuals to be given food assistance</w:t>
            </w:r>
          </w:p>
        </w:tc>
        <w:tc>
          <w:tcPr>
            <w:tcW w:w="2181" w:type="dxa"/>
            <w:shd w:val="clear" w:color="auto" w:fill="BFBFBF" w:themeFill="background1" w:themeFillShade="BF"/>
            <w:vAlign w:val="center"/>
          </w:tcPr>
          <w:p w14:paraId="0EEABAD6" w14:textId="77777777" w:rsidR="00D33ECF" w:rsidRPr="00617EC9" w:rsidRDefault="00D33ECF" w:rsidP="00274251">
            <w:pPr>
              <w:pStyle w:val="ListParagraph"/>
              <w:spacing w:after="200" w:line="276" w:lineRule="auto"/>
              <w:ind w:left="0"/>
              <w:jc w:val="center"/>
              <w:rPr>
                <w:rFonts w:ascii="Times New Roman" w:hAnsi="Times New Roman" w:cs="Times New Roman"/>
                <w:b/>
              </w:rPr>
            </w:pPr>
            <w:proofErr w:type="spellStart"/>
            <w:r w:rsidRPr="00617EC9">
              <w:rPr>
                <w:rFonts w:ascii="Times New Roman" w:hAnsi="Times New Roman" w:cs="Times New Roman"/>
                <w:b/>
              </w:rPr>
              <w:t>Lumpsum</w:t>
            </w:r>
            <w:proofErr w:type="spellEnd"/>
            <w:r w:rsidRPr="00617EC9">
              <w:rPr>
                <w:rFonts w:ascii="Times New Roman" w:hAnsi="Times New Roman" w:cs="Times New Roman"/>
                <w:b/>
              </w:rPr>
              <w:t xml:space="preserve"> budget per household per meal, </w:t>
            </w:r>
            <w:proofErr w:type="spellStart"/>
            <w:r w:rsidRPr="00617EC9">
              <w:rPr>
                <w:rFonts w:ascii="Times New Roman" w:hAnsi="Times New Roman" w:cs="Times New Roman"/>
                <w:b/>
              </w:rPr>
              <w:t>PhP</w:t>
            </w:r>
            <w:proofErr w:type="spellEnd"/>
          </w:p>
        </w:tc>
        <w:tc>
          <w:tcPr>
            <w:tcW w:w="1642" w:type="dxa"/>
            <w:shd w:val="clear" w:color="auto" w:fill="BFBFBF" w:themeFill="background1" w:themeFillShade="BF"/>
            <w:vAlign w:val="center"/>
          </w:tcPr>
          <w:p w14:paraId="5E0E4C5A" w14:textId="77777777" w:rsidR="00D33ECF" w:rsidRPr="00617EC9" w:rsidRDefault="00D33ECF"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No. of meals</w:t>
            </w:r>
          </w:p>
        </w:tc>
        <w:tc>
          <w:tcPr>
            <w:tcW w:w="1371" w:type="dxa"/>
            <w:shd w:val="clear" w:color="auto" w:fill="BFBFBF" w:themeFill="background1" w:themeFillShade="BF"/>
            <w:vAlign w:val="center"/>
          </w:tcPr>
          <w:p w14:paraId="659403C4" w14:textId="77777777" w:rsidR="00D33ECF" w:rsidRPr="00617EC9" w:rsidRDefault="00D33ECF"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Total</w:t>
            </w:r>
            <w:r w:rsidR="00643A8A" w:rsidRPr="00617EC9">
              <w:rPr>
                <w:rFonts w:ascii="Times New Roman" w:hAnsi="Times New Roman" w:cs="Times New Roman"/>
                <w:b/>
              </w:rPr>
              <w:t xml:space="preserve">, </w:t>
            </w:r>
            <w:proofErr w:type="spellStart"/>
            <w:r w:rsidR="00643A8A" w:rsidRPr="00617EC9">
              <w:rPr>
                <w:rFonts w:ascii="Times New Roman" w:hAnsi="Times New Roman" w:cs="Times New Roman"/>
                <w:b/>
              </w:rPr>
              <w:t>PhP</w:t>
            </w:r>
            <w:proofErr w:type="spellEnd"/>
          </w:p>
        </w:tc>
      </w:tr>
      <w:tr w:rsidR="00D33ECF" w:rsidRPr="00617EC9" w14:paraId="1172FB6E" w14:textId="77777777" w:rsidTr="00274251">
        <w:trPr>
          <w:jc w:val="center"/>
        </w:trPr>
        <w:tc>
          <w:tcPr>
            <w:tcW w:w="2700" w:type="dxa"/>
          </w:tcPr>
          <w:p w14:paraId="0587424C" w14:textId="50CD02B1" w:rsidR="00D33ECF" w:rsidRPr="00617EC9" w:rsidRDefault="008D1DC3">
            <w:pPr>
              <w:pStyle w:val="ListParagraph"/>
              <w:spacing w:after="200" w:line="276" w:lineRule="auto"/>
              <w:ind w:left="0"/>
              <w:rPr>
                <w:rFonts w:ascii="Times New Roman" w:hAnsi="Times New Roman" w:cs="Times New Roman"/>
              </w:rPr>
            </w:pPr>
            <w:del w:id="13345" w:author="Jen" w:date="2017-08-25T13:15:00Z">
              <w:r w:rsidRPr="00617EC9" w:rsidDel="00C840F2">
                <w:rPr>
                  <w:rFonts w:ascii="Times New Roman" w:hAnsi="Times New Roman" w:cs="Times New Roman"/>
                </w:rPr>
                <w:delText>575</w:delText>
              </w:r>
              <w:r w:rsidR="00D33ECF" w:rsidRPr="00617EC9" w:rsidDel="00C840F2">
                <w:rPr>
                  <w:rFonts w:ascii="Times New Roman" w:hAnsi="Times New Roman" w:cs="Times New Roman"/>
                </w:rPr>
                <w:delText xml:space="preserve"> </w:delText>
              </w:r>
            </w:del>
            <w:ins w:id="13346" w:author="Jen" w:date="2017-08-25T13:15:00Z">
              <w:r w:rsidR="00C840F2">
                <w:rPr>
                  <w:rFonts w:ascii="Times New Roman" w:hAnsi="Times New Roman" w:cs="Times New Roman"/>
                </w:rPr>
                <w:t>760 household members</w:t>
              </w:r>
              <w:r w:rsidR="006656EF">
                <w:rPr>
                  <w:rFonts w:ascii="Times New Roman" w:hAnsi="Times New Roman" w:cs="Times New Roman"/>
                </w:rPr>
                <w:t xml:space="preserve"> (from 194 </w:t>
              </w:r>
            </w:ins>
            <w:ins w:id="13347" w:author="Jen" w:date="2017-08-25T13:16:00Z">
              <w:r w:rsidR="007E208C">
                <w:rPr>
                  <w:rFonts w:ascii="Times New Roman" w:hAnsi="Times New Roman" w:cs="Times New Roman"/>
                </w:rPr>
                <w:t xml:space="preserve">severely affected </w:t>
              </w:r>
            </w:ins>
            <w:ins w:id="13348" w:author="Jen" w:date="2017-08-25T13:15:00Z">
              <w:r w:rsidR="006656EF">
                <w:rPr>
                  <w:rFonts w:ascii="Times New Roman" w:hAnsi="Times New Roman" w:cs="Times New Roman"/>
                </w:rPr>
                <w:t>households)</w:t>
              </w:r>
            </w:ins>
            <w:del w:id="13349" w:author="Jen" w:date="2017-08-25T13:15:00Z">
              <w:r w:rsidR="00D33ECF" w:rsidRPr="00617EC9" w:rsidDel="00C840F2">
                <w:rPr>
                  <w:rFonts w:ascii="Times New Roman" w:hAnsi="Times New Roman" w:cs="Times New Roman"/>
                </w:rPr>
                <w:delText xml:space="preserve">(from </w:delText>
              </w:r>
            </w:del>
            <w:del w:id="13350" w:author="Jen" w:date="2017-08-25T12:59:00Z">
              <w:r w:rsidR="00D33ECF" w:rsidRPr="00617EC9" w:rsidDel="00891D7E">
                <w:rPr>
                  <w:rFonts w:ascii="Times New Roman" w:hAnsi="Times New Roman" w:cs="Times New Roman"/>
                </w:rPr>
                <w:delText>1</w:delText>
              </w:r>
              <w:r w:rsidRPr="00617EC9" w:rsidDel="00891D7E">
                <w:rPr>
                  <w:rFonts w:ascii="Times New Roman" w:hAnsi="Times New Roman" w:cs="Times New Roman"/>
                </w:rPr>
                <w:delText>1</w:delText>
              </w:r>
              <w:r w:rsidR="00D33ECF" w:rsidRPr="00617EC9" w:rsidDel="00891D7E">
                <w:rPr>
                  <w:rFonts w:ascii="Times New Roman" w:hAnsi="Times New Roman" w:cs="Times New Roman"/>
                </w:rPr>
                <w:delText xml:space="preserve">5 </w:delText>
              </w:r>
            </w:del>
            <w:del w:id="13351" w:author="Jen" w:date="2017-08-25T13:15:00Z">
              <w:r w:rsidR="00D33ECF" w:rsidRPr="00617EC9" w:rsidDel="00C840F2">
                <w:rPr>
                  <w:rFonts w:ascii="Times New Roman" w:hAnsi="Times New Roman" w:cs="Times New Roman"/>
                </w:rPr>
                <w:delText xml:space="preserve">affected ISFs with average of 5 members per </w:delText>
              </w:r>
              <w:r w:rsidRPr="00617EC9" w:rsidDel="00C840F2">
                <w:rPr>
                  <w:rFonts w:ascii="Times New Roman" w:hAnsi="Times New Roman" w:cs="Times New Roman"/>
                </w:rPr>
                <w:delText>h</w:delText>
              </w:r>
              <w:r w:rsidR="00D33ECF" w:rsidRPr="00617EC9" w:rsidDel="00C840F2">
                <w:rPr>
                  <w:rFonts w:ascii="Times New Roman" w:hAnsi="Times New Roman" w:cs="Times New Roman"/>
                </w:rPr>
                <w:delText>ousehold)</w:delText>
              </w:r>
            </w:del>
            <w:ins w:id="13352" w:author="John Junico Bernados" w:date="2017-08-23T23:12:00Z">
              <w:del w:id="13353" w:author="Jen" w:date="2017-08-25T13:15:00Z">
                <w:r w:rsidR="0026549A" w:rsidDel="00C840F2">
                  <w:rPr>
                    <w:rFonts w:ascii="Times New Roman" w:hAnsi="Times New Roman" w:cs="Times New Roman"/>
                  </w:rPr>
                  <w:delText xml:space="preserve"> </w:delText>
                </w:r>
              </w:del>
              <w:del w:id="13354" w:author="Jen" w:date="2017-08-25T12:52:00Z">
                <w:r w:rsidR="0026549A" w:rsidRPr="0026549A" w:rsidDel="00891D7E">
                  <w:rPr>
                    <w:rFonts w:ascii="Times New Roman" w:hAnsi="Times New Roman" w:cs="Times New Roman"/>
                    <w:b/>
                    <w:i/>
                    <w:color w:val="FF0000"/>
                    <w:highlight w:val="yellow"/>
                    <w:rPrChange w:id="13355" w:author="John Junico Bernados" w:date="2017-08-23T23:12:00Z">
                      <w:rPr>
                        <w:rFonts w:ascii="Times New Roman" w:hAnsi="Times New Roman" w:cs="Times New Roman"/>
                      </w:rPr>
                    </w:rPrChange>
                  </w:rPr>
                  <w:delText>for Ms. Molin’s checking</w:delText>
                </w:r>
              </w:del>
            </w:ins>
          </w:p>
        </w:tc>
        <w:tc>
          <w:tcPr>
            <w:tcW w:w="2181" w:type="dxa"/>
          </w:tcPr>
          <w:p w14:paraId="31070EFD" w14:textId="77777777" w:rsidR="00D33ECF" w:rsidRPr="00617EC9" w:rsidRDefault="008D1DC3"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750</w:t>
            </w:r>
          </w:p>
        </w:tc>
        <w:tc>
          <w:tcPr>
            <w:tcW w:w="1642" w:type="dxa"/>
          </w:tcPr>
          <w:p w14:paraId="76D6CE48" w14:textId="77777777" w:rsidR="00D33ECF" w:rsidRPr="00617EC9" w:rsidRDefault="00D33ECF"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3</w:t>
            </w:r>
          </w:p>
        </w:tc>
        <w:tc>
          <w:tcPr>
            <w:tcW w:w="1371" w:type="dxa"/>
          </w:tcPr>
          <w:p w14:paraId="29B4A036" w14:textId="685A0A3E" w:rsidR="00D33ECF" w:rsidRPr="00617EC9" w:rsidRDefault="00D30E6F">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1,</w:t>
            </w:r>
            <w:del w:id="13356" w:author="Jen" w:date="2017-08-25T13:15:00Z">
              <w:r w:rsidRPr="00617EC9" w:rsidDel="00C840F2">
                <w:rPr>
                  <w:rFonts w:ascii="Times New Roman" w:hAnsi="Times New Roman" w:cs="Times New Roman"/>
                </w:rPr>
                <w:delText>293,750</w:delText>
              </w:r>
            </w:del>
            <w:ins w:id="13357" w:author="Jen" w:date="2017-08-25T13:15:00Z">
              <w:r w:rsidR="00C840F2">
                <w:rPr>
                  <w:rFonts w:ascii="Times New Roman" w:hAnsi="Times New Roman" w:cs="Times New Roman"/>
                </w:rPr>
                <w:t>710,000</w:t>
              </w:r>
            </w:ins>
            <w:r w:rsidR="00D33ECF" w:rsidRPr="00617EC9">
              <w:rPr>
                <w:rFonts w:ascii="Times New Roman" w:hAnsi="Times New Roman" w:cs="Times New Roman"/>
              </w:rPr>
              <w:t>.00</w:t>
            </w:r>
          </w:p>
        </w:tc>
      </w:tr>
    </w:tbl>
    <w:p w14:paraId="03246D34" w14:textId="77777777" w:rsidR="00D33ECF" w:rsidRDefault="00564CCE">
      <w:pPr>
        <w:ind w:left="720"/>
        <w:rPr>
          <w:ins w:id="13358" w:author="Liezyl Liton" w:date="2017-08-21T23:15:00Z"/>
          <w:rFonts w:ascii="Times New Roman" w:hAnsi="Times New Roman" w:cs="Times New Roman"/>
          <w:i/>
          <w:sz w:val="18"/>
          <w:szCs w:val="18"/>
        </w:rPr>
        <w:pPrChange w:id="13359" w:author="John Junico Bernados" w:date="2017-08-18T21:07:00Z">
          <w:pPr/>
        </w:pPrChange>
      </w:pPr>
      <w:ins w:id="13360" w:author="John Junico Bernados" w:date="2017-08-18T21:07:00Z">
        <w:r w:rsidRPr="00617EC9">
          <w:rPr>
            <w:rFonts w:ascii="Times New Roman" w:hAnsi="Times New Roman" w:cs="Times New Roman"/>
            <w:i/>
            <w:sz w:val="18"/>
            <w:szCs w:val="18"/>
          </w:rPr>
          <w:t xml:space="preserve">    Source: JICA Study Team</w:t>
        </w:r>
      </w:ins>
    </w:p>
    <w:p w14:paraId="33C14383" w14:textId="020D9ECF" w:rsidR="00EF3DF5" w:rsidRPr="00617EC9" w:rsidDel="00D80CD6" w:rsidRDefault="00EF3DF5">
      <w:pPr>
        <w:ind w:left="720"/>
        <w:rPr>
          <w:del w:id="13361" w:author="Liezyl Liton" w:date="2017-08-22T00:55:00Z"/>
          <w:rFonts w:ascii="Times New Roman" w:hAnsi="Times New Roman" w:cs="Times New Roman"/>
          <w:b/>
          <w:sz w:val="24"/>
          <w:szCs w:val="24"/>
        </w:rPr>
        <w:pPrChange w:id="13362" w:author="John Junico Bernados" w:date="2017-08-18T21:07:00Z">
          <w:pPr/>
        </w:pPrChange>
      </w:pPr>
    </w:p>
    <w:p w14:paraId="277E06E2" w14:textId="77777777" w:rsidR="00FC6F80" w:rsidRPr="00617EC9" w:rsidRDefault="00FC6F80" w:rsidP="00FC6F80">
      <w:pPr>
        <w:pStyle w:val="ListParagraph"/>
        <w:numPr>
          <w:ilvl w:val="0"/>
          <w:numId w:val="5"/>
        </w:numPr>
        <w:rPr>
          <w:rFonts w:ascii="Times New Roman" w:hAnsi="Times New Roman" w:cs="Times New Roman"/>
          <w:b/>
          <w:sz w:val="24"/>
          <w:szCs w:val="24"/>
        </w:rPr>
      </w:pPr>
      <w:r w:rsidRPr="00617EC9">
        <w:rPr>
          <w:rFonts w:ascii="Times New Roman" w:hAnsi="Times New Roman" w:cs="Times New Roman"/>
          <w:b/>
          <w:sz w:val="24"/>
          <w:szCs w:val="24"/>
        </w:rPr>
        <w:t>LIAC Coordination</w:t>
      </w:r>
    </w:p>
    <w:p w14:paraId="28DADF47" w14:textId="77777777" w:rsidR="00FC6F80" w:rsidRPr="00617EC9" w:rsidRDefault="00FC6F80" w:rsidP="00FC6F80">
      <w:pPr>
        <w:pStyle w:val="ListParagraph"/>
        <w:rPr>
          <w:rFonts w:ascii="Times New Roman" w:hAnsi="Times New Roman" w:cs="Times New Roman"/>
          <w:sz w:val="24"/>
          <w:szCs w:val="24"/>
        </w:rPr>
      </w:pPr>
      <w:r w:rsidRPr="00617EC9">
        <w:rPr>
          <w:rFonts w:ascii="Times New Roman" w:hAnsi="Times New Roman" w:cs="Times New Roman"/>
          <w:sz w:val="24"/>
          <w:szCs w:val="24"/>
        </w:rPr>
        <w:t>Organizing and mak</w:t>
      </w:r>
      <w:r w:rsidR="00D45ADA" w:rsidRPr="00617EC9">
        <w:rPr>
          <w:rFonts w:ascii="Times New Roman" w:hAnsi="Times New Roman" w:cs="Times New Roman"/>
          <w:sz w:val="24"/>
          <w:szCs w:val="24"/>
        </w:rPr>
        <w:t>ing</w:t>
      </w:r>
      <w:r w:rsidRPr="00617EC9">
        <w:rPr>
          <w:rFonts w:ascii="Times New Roman" w:hAnsi="Times New Roman" w:cs="Times New Roman"/>
          <w:sz w:val="24"/>
          <w:szCs w:val="24"/>
        </w:rPr>
        <w:t xml:space="preserve"> LIAC function through meetings and other related activities at affected cities:</w:t>
      </w:r>
    </w:p>
    <w:p w14:paraId="6FB462BC" w14:textId="77777777" w:rsidR="000613DD" w:rsidRPr="00617EC9" w:rsidRDefault="00FC6F80" w:rsidP="000613DD">
      <w:pPr>
        <w:pStyle w:val="ListParagraph"/>
        <w:numPr>
          <w:ilvl w:val="0"/>
          <w:numId w:val="11"/>
        </w:numPr>
        <w:ind w:firstLine="360"/>
        <w:rPr>
          <w:rFonts w:ascii="Times New Roman" w:hAnsi="Times New Roman" w:cs="Times New Roman"/>
          <w:sz w:val="24"/>
          <w:szCs w:val="24"/>
        </w:rPr>
      </w:pPr>
      <w:r w:rsidRPr="00617EC9">
        <w:rPr>
          <w:rFonts w:ascii="Times New Roman" w:hAnsi="Times New Roman" w:cs="Times New Roman"/>
          <w:sz w:val="24"/>
          <w:szCs w:val="24"/>
        </w:rPr>
        <w:t>Lump Sum Budget, a</w:t>
      </w:r>
      <w:r w:rsidR="00D8147E" w:rsidRPr="00617EC9">
        <w:rPr>
          <w:rFonts w:ascii="Times New Roman" w:hAnsi="Times New Roman" w:cs="Times New Roman"/>
          <w:sz w:val="24"/>
          <w:szCs w:val="24"/>
        </w:rPr>
        <w:t xml:space="preserve">ssuming </w:t>
      </w:r>
      <w:proofErr w:type="spellStart"/>
      <w:r w:rsidR="00D8147E" w:rsidRPr="00617EC9">
        <w:rPr>
          <w:rFonts w:ascii="Times New Roman" w:hAnsi="Times New Roman" w:cs="Times New Roman"/>
          <w:sz w:val="24"/>
          <w:szCs w:val="24"/>
        </w:rPr>
        <w:t>Php</w:t>
      </w:r>
      <w:proofErr w:type="spellEnd"/>
      <w:r w:rsidR="00D8147E" w:rsidRPr="00617EC9">
        <w:rPr>
          <w:rFonts w:ascii="Times New Roman" w:hAnsi="Times New Roman" w:cs="Times New Roman"/>
          <w:sz w:val="24"/>
          <w:szCs w:val="24"/>
        </w:rPr>
        <w:t xml:space="preserve"> 600,000 per city = 9</w:t>
      </w:r>
      <w:r w:rsidRPr="00617EC9">
        <w:rPr>
          <w:rFonts w:ascii="Times New Roman" w:hAnsi="Times New Roman" w:cs="Times New Roman"/>
          <w:sz w:val="24"/>
          <w:szCs w:val="24"/>
        </w:rPr>
        <w:t xml:space="preserve"> x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600,000 = </w:t>
      </w:r>
    </w:p>
    <w:p w14:paraId="763CAC1F" w14:textId="77777777" w:rsidR="00FC6F80" w:rsidRPr="00617EC9" w:rsidDel="00ED5999" w:rsidRDefault="000613DD" w:rsidP="000613DD">
      <w:pPr>
        <w:pStyle w:val="ListParagraph"/>
        <w:ind w:left="1080"/>
        <w:rPr>
          <w:del w:id="13363" w:author="Liezyl Liton" w:date="2017-08-21T21:55:00Z"/>
          <w:rFonts w:ascii="Times New Roman" w:hAnsi="Times New Roman" w:cs="Times New Roman"/>
          <w:sz w:val="24"/>
          <w:szCs w:val="24"/>
        </w:rPr>
      </w:pPr>
      <w:r w:rsidRPr="00617EC9">
        <w:rPr>
          <w:rFonts w:ascii="Times New Roman" w:hAnsi="Times New Roman" w:cs="Times New Roman"/>
          <w:sz w:val="24"/>
          <w:szCs w:val="24"/>
        </w:rPr>
        <w:t xml:space="preserve">                                                                                              </w:t>
      </w:r>
      <w:proofErr w:type="spellStart"/>
      <w:r w:rsidR="00FC6F80" w:rsidRPr="00617EC9">
        <w:rPr>
          <w:rFonts w:ascii="Times New Roman" w:hAnsi="Times New Roman" w:cs="Times New Roman"/>
          <w:sz w:val="24"/>
          <w:szCs w:val="24"/>
        </w:rPr>
        <w:t>Php</w:t>
      </w:r>
      <w:proofErr w:type="spellEnd"/>
      <w:r w:rsidR="00FC6F80" w:rsidRPr="00617EC9">
        <w:rPr>
          <w:rFonts w:ascii="Times New Roman" w:hAnsi="Times New Roman" w:cs="Times New Roman"/>
          <w:sz w:val="24"/>
          <w:szCs w:val="24"/>
        </w:rPr>
        <w:t xml:space="preserve"> </w:t>
      </w:r>
      <w:r w:rsidR="00D8147E" w:rsidRPr="00617EC9">
        <w:rPr>
          <w:rFonts w:ascii="Times New Roman" w:hAnsi="Times New Roman" w:cs="Times New Roman"/>
          <w:sz w:val="24"/>
          <w:szCs w:val="24"/>
        </w:rPr>
        <w:t>5,400</w:t>
      </w:r>
      <w:r w:rsidR="00FC6F80" w:rsidRPr="00617EC9">
        <w:rPr>
          <w:rFonts w:ascii="Times New Roman" w:hAnsi="Times New Roman" w:cs="Times New Roman"/>
          <w:sz w:val="24"/>
          <w:szCs w:val="24"/>
        </w:rPr>
        <w:t>,000.</w:t>
      </w:r>
      <w:r w:rsidR="00D8147E" w:rsidRPr="00617EC9">
        <w:rPr>
          <w:rFonts w:ascii="Times New Roman" w:hAnsi="Times New Roman" w:cs="Times New Roman"/>
          <w:sz w:val="24"/>
          <w:szCs w:val="24"/>
        </w:rPr>
        <w:t xml:space="preserve"> </w:t>
      </w:r>
    </w:p>
    <w:p w14:paraId="10A41BC6" w14:textId="77777777" w:rsidR="007C2E73" w:rsidRPr="00ED5999" w:rsidRDefault="007C2E73">
      <w:pPr>
        <w:pStyle w:val="ListParagraph"/>
        <w:ind w:left="1080"/>
        <w:rPr>
          <w:rPrChange w:id="13364" w:author="Liezyl Liton" w:date="2017-08-21T21:55:00Z">
            <w:rPr>
              <w:rFonts w:ascii="Times New Roman" w:hAnsi="Times New Roman" w:cs="Times New Roman"/>
              <w:sz w:val="24"/>
              <w:szCs w:val="24"/>
            </w:rPr>
          </w:rPrChange>
        </w:rPr>
      </w:pPr>
    </w:p>
    <w:tbl>
      <w:tblPr>
        <w:tblStyle w:val="TableGrid"/>
        <w:tblW w:w="0" w:type="auto"/>
        <w:jc w:val="center"/>
        <w:tblLook w:val="04A0" w:firstRow="1" w:lastRow="0" w:firstColumn="1" w:lastColumn="0" w:noHBand="0" w:noVBand="1"/>
        <w:tblPrChange w:id="13365" w:author="Liezyl Liton" w:date="2017-08-21T21:55:00Z">
          <w:tblPr>
            <w:tblStyle w:val="TableGrid"/>
            <w:tblW w:w="0" w:type="auto"/>
            <w:jc w:val="center"/>
            <w:tblLook w:val="04A0" w:firstRow="1" w:lastRow="0" w:firstColumn="1" w:lastColumn="0" w:noHBand="0" w:noVBand="1"/>
          </w:tblPr>
        </w:tblPrChange>
      </w:tblPr>
      <w:tblGrid>
        <w:gridCol w:w="2346"/>
        <w:gridCol w:w="3285"/>
        <w:gridCol w:w="1491"/>
        <w:tblGridChange w:id="13366">
          <w:tblGrid>
            <w:gridCol w:w="2346"/>
            <w:gridCol w:w="3405"/>
            <w:gridCol w:w="1371"/>
          </w:tblGrid>
        </w:tblGridChange>
      </w:tblGrid>
      <w:tr w:rsidR="00ED5999" w:rsidRPr="00617EC9" w14:paraId="5DB6F903" w14:textId="77777777" w:rsidTr="00ED5999">
        <w:trPr>
          <w:trHeight w:val="764"/>
          <w:jc w:val="center"/>
          <w:trPrChange w:id="13367" w:author="Liezyl Liton" w:date="2017-08-21T21:55:00Z">
            <w:trPr>
              <w:trHeight w:val="764"/>
              <w:jc w:val="center"/>
            </w:trPr>
          </w:trPrChange>
        </w:trPr>
        <w:tc>
          <w:tcPr>
            <w:tcW w:w="2346" w:type="dxa"/>
            <w:shd w:val="clear" w:color="auto" w:fill="BFBFBF" w:themeFill="background1" w:themeFillShade="BF"/>
            <w:vAlign w:val="center"/>
            <w:tcPrChange w:id="13368" w:author="Liezyl Liton" w:date="2017-08-21T21:55:00Z">
              <w:tcPr>
                <w:tcW w:w="2346" w:type="dxa"/>
                <w:shd w:val="clear" w:color="auto" w:fill="BFBFBF" w:themeFill="background1" w:themeFillShade="BF"/>
                <w:vAlign w:val="center"/>
              </w:tcPr>
            </w:tcPrChange>
          </w:tcPr>
          <w:p w14:paraId="02CA2DCF" w14:textId="77777777" w:rsidR="0059152A" w:rsidRPr="00617EC9" w:rsidRDefault="0059152A"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No. of LIAC Meetings</w:t>
            </w:r>
          </w:p>
        </w:tc>
        <w:tc>
          <w:tcPr>
            <w:tcW w:w="3285" w:type="dxa"/>
            <w:shd w:val="clear" w:color="auto" w:fill="BFBFBF" w:themeFill="background1" w:themeFillShade="BF"/>
            <w:vAlign w:val="center"/>
            <w:tcPrChange w:id="13369" w:author="Liezyl Liton" w:date="2017-08-21T21:55:00Z">
              <w:tcPr>
                <w:tcW w:w="3405" w:type="dxa"/>
                <w:shd w:val="clear" w:color="auto" w:fill="BFBFBF" w:themeFill="background1" w:themeFillShade="BF"/>
                <w:vAlign w:val="center"/>
              </w:tcPr>
            </w:tcPrChange>
          </w:tcPr>
          <w:p w14:paraId="214C1E7D" w14:textId="77777777" w:rsidR="0059152A" w:rsidRPr="00617EC9" w:rsidRDefault="0059152A" w:rsidP="00274251">
            <w:pPr>
              <w:pStyle w:val="ListParagraph"/>
              <w:spacing w:after="200" w:line="276" w:lineRule="auto"/>
              <w:ind w:left="0"/>
              <w:jc w:val="center"/>
              <w:rPr>
                <w:rFonts w:ascii="Times New Roman" w:hAnsi="Times New Roman" w:cs="Times New Roman"/>
                <w:b/>
              </w:rPr>
            </w:pPr>
            <w:proofErr w:type="spellStart"/>
            <w:r w:rsidRPr="00617EC9">
              <w:rPr>
                <w:rFonts w:ascii="Times New Roman" w:hAnsi="Times New Roman" w:cs="Times New Roman"/>
                <w:b/>
              </w:rPr>
              <w:t>Lumpsum</w:t>
            </w:r>
            <w:proofErr w:type="spellEnd"/>
            <w:r w:rsidRPr="00617EC9">
              <w:rPr>
                <w:rFonts w:ascii="Times New Roman" w:hAnsi="Times New Roman" w:cs="Times New Roman"/>
                <w:b/>
              </w:rPr>
              <w:t xml:space="preserve"> budget </w:t>
            </w:r>
            <w:r w:rsidR="008D1DC3" w:rsidRPr="00617EC9">
              <w:rPr>
                <w:rFonts w:ascii="Times New Roman" w:hAnsi="Times New Roman" w:cs="Times New Roman"/>
                <w:b/>
              </w:rPr>
              <w:t>for</w:t>
            </w:r>
            <w:r w:rsidRPr="00617EC9">
              <w:rPr>
                <w:rFonts w:ascii="Times New Roman" w:hAnsi="Times New Roman" w:cs="Times New Roman"/>
                <w:b/>
              </w:rPr>
              <w:t xml:space="preserve"> LIAC Meeting</w:t>
            </w:r>
            <w:r w:rsidR="008D1DC3" w:rsidRPr="00617EC9">
              <w:rPr>
                <w:rFonts w:ascii="Times New Roman" w:hAnsi="Times New Roman" w:cs="Times New Roman"/>
                <w:b/>
              </w:rPr>
              <w:t>s</w:t>
            </w:r>
            <w:r w:rsidRPr="00617EC9">
              <w:rPr>
                <w:rFonts w:ascii="Times New Roman" w:hAnsi="Times New Roman" w:cs="Times New Roman"/>
                <w:b/>
              </w:rPr>
              <w:t xml:space="preserve"> per city/municipality, </w:t>
            </w:r>
            <w:proofErr w:type="spellStart"/>
            <w:r w:rsidRPr="00617EC9">
              <w:rPr>
                <w:rFonts w:ascii="Times New Roman" w:hAnsi="Times New Roman" w:cs="Times New Roman"/>
                <w:b/>
              </w:rPr>
              <w:t>PhP</w:t>
            </w:r>
            <w:proofErr w:type="spellEnd"/>
          </w:p>
        </w:tc>
        <w:tc>
          <w:tcPr>
            <w:tcW w:w="1491" w:type="dxa"/>
            <w:shd w:val="clear" w:color="auto" w:fill="BFBFBF" w:themeFill="background1" w:themeFillShade="BF"/>
            <w:vAlign w:val="center"/>
            <w:tcPrChange w:id="13370" w:author="Liezyl Liton" w:date="2017-08-21T21:55:00Z">
              <w:tcPr>
                <w:tcW w:w="1250" w:type="dxa"/>
                <w:shd w:val="clear" w:color="auto" w:fill="BFBFBF" w:themeFill="background1" w:themeFillShade="BF"/>
                <w:vAlign w:val="center"/>
              </w:tcPr>
            </w:tcPrChange>
          </w:tcPr>
          <w:p w14:paraId="003A7569" w14:textId="77777777" w:rsidR="0059152A" w:rsidRPr="00617EC9" w:rsidRDefault="0059152A"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Total</w:t>
            </w:r>
            <w:r w:rsidR="00643A8A" w:rsidRPr="00617EC9">
              <w:rPr>
                <w:rFonts w:ascii="Times New Roman" w:hAnsi="Times New Roman" w:cs="Times New Roman"/>
                <w:b/>
              </w:rPr>
              <w:t xml:space="preserve">, </w:t>
            </w:r>
            <w:proofErr w:type="spellStart"/>
            <w:r w:rsidR="00643A8A" w:rsidRPr="00617EC9">
              <w:rPr>
                <w:rFonts w:ascii="Times New Roman" w:hAnsi="Times New Roman" w:cs="Times New Roman"/>
                <w:b/>
              </w:rPr>
              <w:t>PhP</w:t>
            </w:r>
            <w:proofErr w:type="spellEnd"/>
          </w:p>
        </w:tc>
      </w:tr>
      <w:tr w:rsidR="00ED5999" w:rsidRPr="00617EC9" w14:paraId="240C5DD8" w14:textId="77777777" w:rsidTr="00ED5999">
        <w:trPr>
          <w:trHeight w:val="278"/>
          <w:jc w:val="center"/>
          <w:trPrChange w:id="13371" w:author="Liezyl Liton" w:date="2017-08-21T21:55:00Z">
            <w:trPr>
              <w:trHeight w:val="278"/>
              <w:jc w:val="center"/>
            </w:trPr>
          </w:trPrChange>
        </w:trPr>
        <w:tc>
          <w:tcPr>
            <w:tcW w:w="2346" w:type="dxa"/>
            <w:tcPrChange w:id="13372" w:author="Liezyl Liton" w:date="2017-08-21T21:55:00Z">
              <w:tcPr>
                <w:tcW w:w="2346" w:type="dxa"/>
              </w:tcPr>
            </w:tcPrChange>
          </w:tcPr>
          <w:p w14:paraId="4F7BC6F3" w14:textId="77777777" w:rsidR="0059152A" w:rsidRPr="00617EC9" w:rsidRDefault="0059152A"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9</w:t>
            </w:r>
          </w:p>
        </w:tc>
        <w:tc>
          <w:tcPr>
            <w:tcW w:w="3285" w:type="dxa"/>
            <w:tcPrChange w:id="13373" w:author="Liezyl Liton" w:date="2017-08-21T21:55:00Z">
              <w:tcPr>
                <w:tcW w:w="3405" w:type="dxa"/>
              </w:tcPr>
            </w:tcPrChange>
          </w:tcPr>
          <w:p w14:paraId="5A8C3EDA" w14:textId="77777777" w:rsidR="0059152A" w:rsidRPr="00617EC9" w:rsidRDefault="0059152A"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600,000</w:t>
            </w:r>
          </w:p>
        </w:tc>
        <w:tc>
          <w:tcPr>
            <w:tcW w:w="1491" w:type="dxa"/>
            <w:tcPrChange w:id="13374" w:author="Liezyl Liton" w:date="2017-08-21T21:55:00Z">
              <w:tcPr>
                <w:tcW w:w="1250" w:type="dxa"/>
              </w:tcPr>
            </w:tcPrChange>
          </w:tcPr>
          <w:p w14:paraId="51542496" w14:textId="77777777" w:rsidR="0059152A" w:rsidRPr="00617EC9" w:rsidRDefault="0059152A"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5,400,000.00</w:t>
            </w:r>
          </w:p>
        </w:tc>
      </w:tr>
    </w:tbl>
    <w:p w14:paraId="0978E8A9" w14:textId="77777777" w:rsidR="007C2E73" w:rsidRDefault="00564CCE" w:rsidP="000613DD">
      <w:pPr>
        <w:pStyle w:val="ListParagraph"/>
        <w:ind w:left="1080"/>
        <w:rPr>
          <w:ins w:id="13375" w:author="John Junico Bernados" w:date="2017-08-23T23:08:00Z"/>
          <w:rFonts w:ascii="Times New Roman" w:hAnsi="Times New Roman" w:cs="Times New Roman"/>
          <w:i/>
          <w:sz w:val="18"/>
          <w:szCs w:val="18"/>
        </w:rPr>
      </w:pPr>
      <w:ins w:id="13376" w:author="John Junico Bernados" w:date="2017-08-18T21:07:00Z">
        <w:r w:rsidRPr="00617EC9">
          <w:rPr>
            <w:rFonts w:ascii="Times New Roman" w:hAnsi="Times New Roman" w:cs="Times New Roman"/>
            <w:i/>
            <w:sz w:val="18"/>
            <w:szCs w:val="18"/>
          </w:rPr>
          <w:t xml:space="preserve">       Source: JICA Study Team</w:t>
        </w:r>
      </w:ins>
    </w:p>
    <w:p w14:paraId="62F2222F" w14:textId="77777777" w:rsidR="0026549A" w:rsidRDefault="0026549A" w:rsidP="000613DD">
      <w:pPr>
        <w:pStyle w:val="ListParagraph"/>
        <w:ind w:left="1080"/>
        <w:rPr>
          <w:ins w:id="13377" w:author="John Junico Bernados" w:date="2017-08-23T23:07:00Z"/>
          <w:rFonts w:ascii="Times New Roman" w:hAnsi="Times New Roman" w:cs="Times New Roman"/>
          <w:i/>
          <w:sz w:val="18"/>
          <w:szCs w:val="18"/>
        </w:rPr>
      </w:pPr>
    </w:p>
    <w:p w14:paraId="15B52FA9" w14:textId="27CF42A5" w:rsidR="0026549A" w:rsidRPr="00891D7E" w:rsidRDefault="0026549A" w:rsidP="0026549A">
      <w:pPr>
        <w:pStyle w:val="ListParagraph"/>
        <w:numPr>
          <w:ilvl w:val="0"/>
          <w:numId w:val="5"/>
        </w:numPr>
        <w:rPr>
          <w:ins w:id="13378" w:author="John Junico Bernados" w:date="2017-08-23T23:08:00Z"/>
          <w:rFonts w:ascii="Times New Roman" w:hAnsi="Times New Roman" w:cs="Times New Roman"/>
          <w:b/>
          <w:sz w:val="24"/>
          <w:szCs w:val="24"/>
        </w:rPr>
      </w:pPr>
      <w:ins w:id="13379" w:author="John Junico Bernados" w:date="2017-08-23T23:08:00Z">
        <w:r w:rsidRPr="00891D7E">
          <w:rPr>
            <w:rFonts w:ascii="Times New Roman" w:hAnsi="Times New Roman" w:cs="Times New Roman"/>
            <w:b/>
            <w:sz w:val="24"/>
            <w:szCs w:val="24"/>
          </w:rPr>
          <w:t>Internal Monitoring Cost (During RAP Implementation)</w:t>
        </w:r>
      </w:ins>
    </w:p>
    <w:p w14:paraId="032DDB70" w14:textId="77777777" w:rsidR="0026549A" w:rsidRPr="00891D7E" w:rsidRDefault="0026549A" w:rsidP="0026549A">
      <w:pPr>
        <w:pStyle w:val="ListParagraph"/>
        <w:rPr>
          <w:ins w:id="13380" w:author="John Junico Bernados" w:date="2017-08-23T23:11:00Z"/>
          <w:rFonts w:ascii="Times New Roman" w:hAnsi="Times New Roman" w:cs="Times New Roman"/>
          <w:sz w:val="24"/>
          <w:szCs w:val="24"/>
        </w:rPr>
      </w:pPr>
      <w:ins w:id="13381" w:author="John Junico Bernados" w:date="2017-08-23T23:11:00Z">
        <w:r w:rsidRPr="00891D7E">
          <w:rPr>
            <w:rFonts w:ascii="Times New Roman" w:hAnsi="Times New Roman" w:cs="Times New Roman"/>
            <w:sz w:val="24"/>
            <w:szCs w:val="24"/>
          </w:rPr>
          <w:t>For 2016 to 2021, there will be 34 monthly reports, one inception and two final reports for internal monitoring prepared by RIMT:</w:t>
        </w:r>
      </w:ins>
    </w:p>
    <w:p w14:paraId="11480FD0" w14:textId="77777777" w:rsidR="0026549A" w:rsidRPr="00891D7E" w:rsidRDefault="0026549A" w:rsidP="0026549A">
      <w:pPr>
        <w:pStyle w:val="ListParagraph"/>
        <w:numPr>
          <w:ilvl w:val="0"/>
          <w:numId w:val="8"/>
        </w:numPr>
        <w:rPr>
          <w:ins w:id="13382" w:author="John Junico Bernados" w:date="2017-08-23T23:11:00Z"/>
          <w:rFonts w:ascii="Times New Roman" w:hAnsi="Times New Roman" w:cs="Times New Roman"/>
          <w:sz w:val="24"/>
          <w:szCs w:val="24"/>
        </w:rPr>
      </w:pPr>
      <w:ins w:id="13383" w:author="John Junico Bernados" w:date="2017-08-23T23:11:00Z">
        <w:r w:rsidRPr="00891D7E">
          <w:rPr>
            <w:rFonts w:ascii="Times New Roman" w:hAnsi="Times New Roman" w:cs="Times New Roman"/>
            <w:sz w:val="24"/>
            <w:szCs w:val="24"/>
          </w:rPr>
          <w:t xml:space="preserve">Lump Sum Budget, assuming </w:t>
        </w:r>
        <w:proofErr w:type="spellStart"/>
        <w:r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200,000 per report = 37 x </w:t>
        </w:r>
        <w:proofErr w:type="spellStart"/>
        <w:r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200,000 = </w:t>
        </w:r>
      </w:ins>
    </w:p>
    <w:p w14:paraId="149353EB" w14:textId="77777777" w:rsidR="0026549A" w:rsidRPr="009C497F" w:rsidRDefault="0026549A" w:rsidP="0026549A">
      <w:pPr>
        <w:pStyle w:val="ListParagraph"/>
        <w:ind w:left="1440"/>
        <w:rPr>
          <w:ins w:id="13384" w:author="John Junico Bernados" w:date="2017-08-23T23:12:00Z"/>
          <w:rFonts w:ascii="Times New Roman" w:hAnsi="Times New Roman" w:cs="Times New Roman"/>
          <w:sz w:val="24"/>
          <w:szCs w:val="24"/>
        </w:rPr>
      </w:pPr>
      <w:proofErr w:type="spellStart"/>
      <w:ins w:id="13385" w:author="John Junico Bernados" w:date="2017-08-23T23:11:00Z">
        <w:r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7,400,000.</w:t>
        </w:r>
      </w:ins>
    </w:p>
    <w:p w14:paraId="553C82FD" w14:textId="77777777" w:rsidR="0026549A" w:rsidRPr="009C497F" w:rsidRDefault="0026549A" w:rsidP="0026549A">
      <w:pPr>
        <w:pStyle w:val="ListParagraph"/>
        <w:ind w:left="1440"/>
        <w:rPr>
          <w:ins w:id="13386" w:author="John Junico Bernados" w:date="2017-08-23T23:11:00Z"/>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46"/>
        <w:gridCol w:w="2330"/>
        <w:gridCol w:w="1552"/>
      </w:tblGrid>
      <w:tr w:rsidR="0026549A" w:rsidRPr="009C497F" w14:paraId="017C8D74" w14:textId="77777777" w:rsidTr="00225D19">
        <w:trPr>
          <w:trHeight w:val="827"/>
          <w:jc w:val="center"/>
          <w:ins w:id="13387" w:author="John Junico Bernados" w:date="2017-08-23T23:12:00Z"/>
        </w:trPr>
        <w:tc>
          <w:tcPr>
            <w:tcW w:w="2346" w:type="dxa"/>
            <w:shd w:val="clear" w:color="auto" w:fill="BFBFBF" w:themeFill="background1" w:themeFillShade="BF"/>
            <w:vAlign w:val="center"/>
          </w:tcPr>
          <w:p w14:paraId="3B1CB63E" w14:textId="77777777" w:rsidR="0026549A" w:rsidRPr="009C497F" w:rsidRDefault="0026549A" w:rsidP="00225D19">
            <w:pPr>
              <w:pStyle w:val="ListParagraph"/>
              <w:spacing w:after="200" w:line="276" w:lineRule="auto"/>
              <w:ind w:left="0"/>
              <w:jc w:val="center"/>
              <w:rPr>
                <w:ins w:id="13388" w:author="John Junico Bernados" w:date="2017-08-23T23:12:00Z"/>
                <w:rFonts w:ascii="Times New Roman" w:hAnsi="Times New Roman" w:cs="Times New Roman"/>
                <w:b/>
              </w:rPr>
            </w:pPr>
            <w:ins w:id="13389" w:author="John Junico Bernados" w:date="2017-08-23T23:12:00Z">
              <w:r w:rsidRPr="009C497F">
                <w:rPr>
                  <w:rFonts w:ascii="Times New Roman" w:hAnsi="Times New Roman" w:cs="Times New Roman"/>
                  <w:b/>
                </w:rPr>
                <w:t>Number of internal monitoring activities</w:t>
              </w:r>
            </w:ins>
          </w:p>
        </w:tc>
        <w:tc>
          <w:tcPr>
            <w:tcW w:w="2330" w:type="dxa"/>
            <w:shd w:val="clear" w:color="auto" w:fill="BFBFBF" w:themeFill="background1" w:themeFillShade="BF"/>
            <w:vAlign w:val="center"/>
          </w:tcPr>
          <w:p w14:paraId="57883446" w14:textId="77777777" w:rsidR="0026549A" w:rsidRPr="009C497F" w:rsidRDefault="0026549A" w:rsidP="00225D19">
            <w:pPr>
              <w:pStyle w:val="ListParagraph"/>
              <w:spacing w:after="200" w:line="276" w:lineRule="auto"/>
              <w:ind w:left="0"/>
              <w:jc w:val="center"/>
              <w:rPr>
                <w:ins w:id="13390" w:author="John Junico Bernados" w:date="2017-08-23T23:12:00Z"/>
                <w:rFonts w:ascii="Times New Roman" w:hAnsi="Times New Roman" w:cs="Times New Roman"/>
                <w:b/>
              </w:rPr>
            </w:pPr>
            <w:proofErr w:type="spellStart"/>
            <w:ins w:id="13391" w:author="John Junico Bernados" w:date="2017-08-23T23:12:00Z">
              <w:r w:rsidRPr="009C497F">
                <w:rPr>
                  <w:rFonts w:ascii="Times New Roman" w:hAnsi="Times New Roman" w:cs="Times New Roman"/>
                  <w:b/>
                </w:rPr>
                <w:t>Lumpsum</w:t>
              </w:r>
              <w:proofErr w:type="spellEnd"/>
              <w:r w:rsidRPr="009C497F">
                <w:rPr>
                  <w:rFonts w:ascii="Times New Roman" w:hAnsi="Times New Roman" w:cs="Times New Roman"/>
                  <w:b/>
                </w:rPr>
                <w:t xml:space="preserve"> budget per internal monitoring (during RAP implementation), </w:t>
              </w:r>
              <w:proofErr w:type="spellStart"/>
              <w:r w:rsidRPr="009C497F">
                <w:rPr>
                  <w:rFonts w:ascii="Times New Roman" w:hAnsi="Times New Roman" w:cs="Times New Roman"/>
                  <w:b/>
                </w:rPr>
                <w:t>PhP</w:t>
              </w:r>
              <w:proofErr w:type="spellEnd"/>
            </w:ins>
          </w:p>
        </w:tc>
        <w:tc>
          <w:tcPr>
            <w:tcW w:w="1552" w:type="dxa"/>
            <w:shd w:val="clear" w:color="auto" w:fill="BFBFBF" w:themeFill="background1" w:themeFillShade="BF"/>
            <w:vAlign w:val="center"/>
          </w:tcPr>
          <w:p w14:paraId="1F4A53C6" w14:textId="77777777" w:rsidR="0026549A" w:rsidRPr="009C497F" w:rsidRDefault="0026549A" w:rsidP="00225D19">
            <w:pPr>
              <w:pStyle w:val="ListParagraph"/>
              <w:spacing w:after="200" w:line="276" w:lineRule="auto"/>
              <w:ind w:left="0"/>
              <w:jc w:val="center"/>
              <w:rPr>
                <w:ins w:id="13392" w:author="John Junico Bernados" w:date="2017-08-23T23:12:00Z"/>
                <w:rFonts w:ascii="Times New Roman" w:hAnsi="Times New Roman" w:cs="Times New Roman"/>
                <w:b/>
              </w:rPr>
            </w:pPr>
            <w:ins w:id="13393" w:author="John Junico Bernados" w:date="2017-08-23T23:12:00Z">
              <w:r w:rsidRPr="009C497F">
                <w:rPr>
                  <w:rFonts w:ascii="Times New Roman" w:hAnsi="Times New Roman" w:cs="Times New Roman"/>
                  <w:b/>
                </w:rPr>
                <w:t>Total</w:t>
              </w:r>
            </w:ins>
          </w:p>
        </w:tc>
      </w:tr>
      <w:tr w:rsidR="0026549A" w:rsidRPr="004146A3" w14:paraId="22DA327A" w14:textId="77777777" w:rsidTr="00225D19">
        <w:trPr>
          <w:trHeight w:val="278"/>
          <w:jc w:val="center"/>
          <w:ins w:id="13394" w:author="John Junico Bernados" w:date="2017-08-23T23:12:00Z"/>
        </w:trPr>
        <w:tc>
          <w:tcPr>
            <w:tcW w:w="2346" w:type="dxa"/>
          </w:tcPr>
          <w:p w14:paraId="224B494C" w14:textId="77777777" w:rsidR="0026549A" w:rsidRPr="00891D7E" w:rsidRDefault="0026549A" w:rsidP="00225D19">
            <w:pPr>
              <w:pStyle w:val="ListParagraph"/>
              <w:spacing w:after="200" w:line="276" w:lineRule="auto"/>
              <w:ind w:left="0"/>
              <w:jc w:val="center"/>
              <w:rPr>
                <w:ins w:id="13395" w:author="John Junico Bernados" w:date="2017-08-23T23:12:00Z"/>
                <w:rFonts w:ascii="Times New Roman" w:hAnsi="Times New Roman" w:cs="Times New Roman"/>
              </w:rPr>
            </w:pPr>
            <w:ins w:id="13396" w:author="John Junico Bernados" w:date="2017-08-23T23:12:00Z">
              <w:r w:rsidRPr="00891D7E">
                <w:rPr>
                  <w:rFonts w:ascii="Times New Roman" w:hAnsi="Times New Roman" w:cs="Times New Roman"/>
                </w:rPr>
                <w:t>37</w:t>
              </w:r>
            </w:ins>
          </w:p>
        </w:tc>
        <w:tc>
          <w:tcPr>
            <w:tcW w:w="2330" w:type="dxa"/>
          </w:tcPr>
          <w:p w14:paraId="3D47BE41" w14:textId="77777777" w:rsidR="0026549A" w:rsidRPr="00891D7E" w:rsidRDefault="0026549A" w:rsidP="00225D19">
            <w:pPr>
              <w:pStyle w:val="ListParagraph"/>
              <w:spacing w:after="200" w:line="276" w:lineRule="auto"/>
              <w:ind w:left="0"/>
              <w:jc w:val="right"/>
              <w:rPr>
                <w:ins w:id="13397" w:author="John Junico Bernados" w:date="2017-08-23T23:12:00Z"/>
                <w:rFonts w:ascii="Times New Roman" w:hAnsi="Times New Roman" w:cs="Times New Roman"/>
              </w:rPr>
            </w:pPr>
            <w:ins w:id="13398" w:author="John Junico Bernados" w:date="2017-08-23T23:12:00Z">
              <w:r w:rsidRPr="00891D7E">
                <w:rPr>
                  <w:rFonts w:ascii="Times New Roman" w:hAnsi="Times New Roman" w:cs="Times New Roman"/>
                </w:rPr>
                <w:t>200,000.00</w:t>
              </w:r>
            </w:ins>
          </w:p>
        </w:tc>
        <w:tc>
          <w:tcPr>
            <w:tcW w:w="1552" w:type="dxa"/>
          </w:tcPr>
          <w:p w14:paraId="045A9A32" w14:textId="77777777" w:rsidR="0026549A" w:rsidRPr="00274251" w:rsidRDefault="0026549A" w:rsidP="00225D19">
            <w:pPr>
              <w:pStyle w:val="ListParagraph"/>
              <w:ind w:left="0"/>
              <w:jc w:val="right"/>
              <w:rPr>
                <w:ins w:id="13399" w:author="John Junico Bernados" w:date="2017-08-23T23:12:00Z"/>
                <w:rFonts w:ascii="Times New Roman" w:hAnsi="Times New Roman" w:cs="Times New Roman"/>
              </w:rPr>
            </w:pPr>
            <w:ins w:id="13400" w:author="John Junico Bernados" w:date="2017-08-23T23:12:00Z">
              <w:r w:rsidRPr="00891D7E">
                <w:rPr>
                  <w:rFonts w:ascii="Times New Roman" w:hAnsi="Times New Roman" w:cs="Times New Roman"/>
                </w:rPr>
                <w:t>7,400,000.00</w:t>
              </w:r>
            </w:ins>
          </w:p>
        </w:tc>
      </w:tr>
    </w:tbl>
    <w:p w14:paraId="2BFC6494" w14:textId="63B64964" w:rsidR="0026549A" w:rsidRDefault="0026549A">
      <w:pPr>
        <w:rPr>
          <w:ins w:id="13401" w:author="Jen" w:date="2017-08-31T05:58:00Z"/>
          <w:rFonts w:ascii="Times New Roman" w:hAnsi="Times New Roman" w:cs="Times New Roman"/>
          <w:i/>
          <w:sz w:val="18"/>
          <w:szCs w:val="18"/>
        </w:rPr>
        <w:pPrChange w:id="13402" w:author="John Junico Bernados" w:date="2017-08-23T23:07:00Z">
          <w:pPr>
            <w:pStyle w:val="ListParagraph"/>
            <w:ind w:left="1080"/>
          </w:pPr>
        </w:pPrChange>
      </w:pPr>
    </w:p>
    <w:p w14:paraId="599EEB7F" w14:textId="77777777" w:rsidR="00380261" w:rsidRDefault="00380261">
      <w:pPr>
        <w:rPr>
          <w:ins w:id="13403" w:author="Jen" w:date="2017-08-31T05:58:00Z"/>
          <w:rFonts w:ascii="Times New Roman" w:hAnsi="Times New Roman" w:cs="Times New Roman"/>
          <w:i/>
          <w:sz w:val="18"/>
          <w:szCs w:val="18"/>
        </w:rPr>
        <w:pPrChange w:id="13404" w:author="John Junico Bernados" w:date="2017-08-23T23:07:00Z">
          <w:pPr>
            <w:pStyle w:val="ListParagraph"/>
            <w:ind w:left="1080"/>
          </w:pPr>
        </w:pPrChange>
      </w:pPr>
    </w:p>
    <w:p w14:paraId="40BD4087" w14:textId="77777777" w:rsidR="00380261" w:rsidRDefault="00380261">
      <w:pPr>
        <w:rPr>
          <w:ins w:id="13405" w:author="Jen" w:date="2017-08-31T05:58:00Z"/>
          <w:rFonts w:ascii="Times New Roman" w:hAnsi="Times New Roman" w:cs="Times New Roman"/>
          <w:i/>
          <w:sz w:val="18"/>
          <w:szCs w:val="18"/>
        </w:rPr>
        <w:pPrChange w:id="13406" w:author="John Junico Bernados" w:date="2017-08-23T23:07:00Z">
          <w:pPr>
            <w:pStyle w:val="ListParagraph"/>
            <w:ind w:left="1080"/>
          </w:pPr>
        </w:pPrChange>
      </w:pPr>
    </w:p>
    <w:p w14:paraId="37614945" w14:textId="77777777" w:rsidR="00380261" w:rsidRDefault="00380261">
      <w:pPr>
        <w:rPr>
          <w:ins w:id="13407" w:author="Jen" w:date="2017-08-25T13:44:00Z"/>
          <w:rFonts w:ascii="Times New Roman" w:hAnsi="Times New Roman" w:cs="Times New Roman"/>
          <w:i/>
          <w:sz w:val="18"/>
          <w:szCs w:val="18"/>
        </w:rPr>
        <w:pPrChange w:id="13408" w:author="John Junico Bernados" w:date="2017-08-23T23:07:00Z">
          <w:pPr>
            <w:pStyle w:val="ListParagraph"/>
            <w:ind w:left="1080"/>
          </w:pPr>
        </w:pPrChange>
      </w:pPr>
    </w:p>
    <w:p w14:paraId="3F485EC8" w14:textId="66017A05" w:rsidR="00E934FF" w:rsidRPr="0026549A" w:rsidDel="002472A4" w:rsidRDefault="00E934FF">
      <w:pPr>
        <w:rPr>
          <w:del w:id="13409" w:author="Jen" w:date="2017-08-25T14:27:00Z"/>
          <w:rFonts w:ascii="Times New Roman" w:hAnsi="Times New Roman" w:cs="Times New Roman"/>
          <w:i/>
          <w:sz w:val="18"/>
          <w:szCs w:val="18"/>
          <w:rPrChange w:id="13410" w:author="John Junico Bernados" w:date="2017-08-23T23:07:00Z">
            <w:rPr>
              <w:del w:id="13411" w:author="Jen" w:date="2017-08-25T14:27:00Z"/>
            </w:rPr>
          </w:rPrChange>
        </w:rPr>
        <w:pPrChange w:id="13412" w:author="John Junico Bernados" w:date="2017-08-23T23:07:00Z">
          <w:pPr>
            <w:pStyle w:val="ListParagraph"/>
            <w:ind w:left="1080"/>
          </w:pPr>
        </w:pPrChange>
      </w:pPr>
    </w:p>
    <w:p w14:paraId="7E824FEA" w14:textId="77777777" w:rsidR="007C2E73" w:rsidRPr="00617EC9" w:rsidDel="009123D1" w:rsidRDefault="007C2E73" w:rsidP="000613DD">
      <w:pPr>
        <w:pStyle w:val="ListParagraph"/>
        <w:ind w:left="1080"/>
        <w:rPr>
          <w:del w:id="13413" w:author="Consultants" w:date="2017-08-17T12:35:00Z"/>
          <w:rFonts w:ascii="Times New Roman" w:hAnsi="Times New Roman" w:cs="Times New Roman"/>
          <w:sz w:val="24"/>
          <w:szCs w:val="24"/>
        </w:rPr>
      </w:pPr>
    </w:p>
    <w:p w14:paraId="6840D0DF" w14:textId="77777777" w:rsidR="00FC6F80" w:rsidRPr="00617EC9" w:rsidDel="009123D1" w:rsidRDefault="00FC6F80" w:rsidP="00FC6F80">
      <w:pPr>
        <w:pStyle w:val="ListParagraph"/>
        <w:numPr>
          <w:ilvl w:val="0"/>
          <w:numId w:val="5"/>
        </w:numPr>
        <w:rPr>
          <w:del w:id="13414" w:author="Consultants" w:date="2017-08-17T12:35:00Z"/>
          <w:rFonts w:ascii="Times New Roman" w:hAnsi="Times New Roman" w:cs="Times New Roman"/>
          <w:b/>
          <w:sz w:val="24"/>
          <w:szCs w:val="24"/>
        </w:rPr>
      </w:pPr>
      <w:del w:id="13415" w:author="Consultants" w:date="2017-08-17T12:35:00Z">
        <w:r w:rsidRPr="00617EC9" w:rsidDel="009123D1">
          <w:rPr>
            <w:rFonts w:ascii="Times New Roman" w:hAnsi="Times New Roman" w:cs="Times New Roman"/>
            <w:b/>
            <w:sz w:val="24"/>
            <w:szCs w:val="24"/>
          </w:rPr>
          <w:delText>Internal Monitoring Cost (During RAP implementation)</w:delText>
        </w:r>
      </w:del>
    </w:p>
    <w:p w14:paraId="1999E770" w14:textId="77777777" w:rsidR="00FC6F80" w:rsidRPr="00617EC9" w:rsidDel="009123D1" w:rsidRDefault="00FC6F80" w:rsidP="00FC6F80">
      <w:pPr>
        <w:pStyle w:val="ListParagraph"/>
        <w:rPr>
          <w:del w:id="13416" w:author="Consultants" w:date="2017-08-17T12:35:00Z"/>
          <w:rFonts w:ascii="Times New Roman" w:hAnsi="Times New Roman" w:cs="Times New Roman"/>
          <w:sz w:val="24"/>
          <w:szCs w:val="24"/>
        </w:rPr>
      </w:pPr>
      <w:del w:id="13417" w:author="Consultants" w:date="2017-08-17T12:35:00Z">
        <w:r w:rsidRPr="00617EC9" w:rsidDel="009123D1">
          <w:rPr>
            <w:rFonts w:ascii="Times New Roman" w:hAnsi="Times New Roman" w:cs="Times New Roman"/>
            <w:sz w:val="24"/>
            <w:szCs w:val="24"/>
          </w:rPr>
          <w:delText>For 2016 to 2021, there will be 34 monthly reports, one inception and two final reports for internal monitoring prepared by RIMT:</w:delText>
        </w:r>
      </w:del>
    </w:p>
    <w:p w14:paraId="405060CB" w14:textId="77777777" w:rsidR="009327E0" w:rsidRPr="00617EC9" w:rsidDel="009123D1" w:rsidRDefault="00FC6F80" w:rsidP="00FC6F80">
      <w:pPr>
        <w:pStyle w:val="ListParagraph"/>
        <w:numPr>
          <w:ilvl w:val="0"/>
          <w:numId w:val="8"/>
        </w:numPr>
        <w:rPr>
          <w:del w:id="13418" w:author="Consultants" w:date="2017-08-17T12:35:00Z"/>
          <w:rFonts w:ascii="Times New Roman" w:hAnsi="Times New Roman" w:cs="Times New Roman"/>
          <w:sz w:val="24"/>
          <w:szCs w:val="24"/>
        </w:rPr>
      </w:pPr>
      <w:del w:id="13419" w:author="Consultants" w:date="2017-08-17T12:35:00Z">
        <w:r w:rsidRPr="00617EC9" w:rsidDel="009123D1">
          <w:rPr>
            <w:rFonts w:ascii="Times New Roman" w:hAnsi="Times New Roman" w:cs="Times New Roman"/>
            <w:sz w:val="24"/>
            <w:szCs w:val="24"/>
          </w:rPr>
          <w:delText xml:space="preserve">Lump Sum Budget, assuming Php 200,000 per report = 37 x Php 200,000 = </w:delText>
        </w:r>
      </w:del>
    </w:p>
    <w:p w14:paraId="669E32EC" w14:textId="77777777" w:rsidR="00FC6F80" w:rsidRPr="00617EC9" w:rsidDel="009123D1" w:rsidRDefault="00FC6F80" w:rsidP="009327E0">
      <w:pPr>
        <w:pStyle w:val="ListParagraph"/>
        <w:ind w:left="1440"/>
        <w:rPr>
          <w:del w:id="13420" w:author="Consultants" w:date="2017-08-17T12:35:00Z"/>
          <w:rFonts w:ascii="Times New Roman" w:hAnsi="Times New Roman" w:cs="Times New Roman"/>
          <w:sz w:val="24"/>
          <w:szCs w:val="24"/>
        </w:rPr>
      </w:pPr>
      <w:del w:id="13421" w:author="Consultants" w:date="2017-08-17T12:35:00Z">
        <w:r w:rsidRPr="00617EC9" w:rsidDel="009123D1">
          <w:rPr>
            <w:rFonts w:ascii="Times New Roman" w:hAnsi="Times New Roman" w:cs="Times New Roman"/>
            <w:sz w:val="24"/>
            <w:szCs w:val="24"/>
          </w:rPr>
          <w:delText>Php 7,400,000.</w:delText>
        </w:r>
      </w:del>
    </w:p>
    <w:p w14:paraId="5E146624" w14:textId="77777777" w:rsidR="0059152A" w:rsidRPr="00617EC9" w:rsidDel="009123D1" w:rsidRDefault="0059152A" w:rsidP="009327E0">
      <w:pPr>
        <w:pStyle w:val="ListParagraph"/>
        <w:ind w:left="1440"/>
        <w:rPr>
          <w:del w:id="13422" w:author="Consultants" w:date="2017-08-17T12:35:00Z"/>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46"/>
        <w:gridCol w:w="2330"/>
        <w:gridCol w:w="1552"/>
      </w:tblGrid>
      <w:tr w:rsidR="0059152A" w:rsidRPr="00617EC9" w:rsidDel="009123D1" w14:paraId="7A6D6E37" w14:textId="77777777" w:rsidTr="00274251">
        <w:trPr>
          <w:trHeight w:val="827"/>
          <w:jc w:val="center"/>
          <w:del w:id="13423" w:author="Consultants" w:date="2017-08-17T12:35:00Z"/>
        </w:trPr>
        <w:tc>
          <w:tcPr>
            <w:tcW w:w="2346" w:type="dxa"/>
            <w:shd w:val="clear" w:color="auto" w:fill="BFBFBF" w:themeFill="background1" w:themeFillShade="BF"/>
            <w:vAlign w:val="center"/>
          </w:tcPr>
          <w:p w14:paraId="4F9F6E2F" w14:textId="77777777" w:rsidR="0059152A" w:rsidRPr="00617EC9" w:rsidDel="009123D1" w:rsidRDefault="0059152A" w:rsidP="00274251">
            <w:pPr>
              <w:pStyle w:val="ListParagraph"/>
              <w:spacing w:after="200" w:line="276" w:lineRule="auto"/>
              <w:ind w:left="0"/>
              <w:jc w:val="center"/>
              <w:rPr>
                <w:del w:id="13424" w:author="Consultants" w:date="2017-08-17T12:35:00Z"/>
                <w:rFonts w:ascii="Times New Roman" w:hAnsi="Times New Roman" w:cs="Times New Roman"/>
                <w:b/>
                <w:rPrChange w:id="13425" w:author="Liezyl Liton" w:date="2017-08-21T21:34:00Z">
                  <w:rPr>
                    <w:del w:id="13426" w:author="Consultants" w:date="2017-08-17T12:35:00Z"/>
                    <w:rFonts w:ascii="Times New Roman" w:hAnsi="Times New Roman" w:cs="Times New Roman"/>
                    <w:b/>
                    <w:bCs/>
                    <w:color w:val="4F81BD" w:themeColor="accent1"/>
                    <w:sz w:val="18"/>
                    <w:szCs w:val="18"/>
                  </w:rPr>
                </w:rPrChange>
              </w:rPr>
            </w:pPr>
            <w:del w:id="13427" w:author="Consultants" w:date="2017-08-17T12:35:00Z">
              <w:r w:rsidRPr="00617EC9" w:rsidDel="009123D1">
                <w:rPr>
                  <w:rFonts w:ascii="Times New Roman" w:hAnsi="Times New Roman" w:cs="Times New Roman"/>
                  <w:b/>
                </w:rPr>
                <w:delText>N</w:delText>
              </w:r>
              <w:r w:rsidR="00EF7A43" w:rsidRPr="00617EC9" w:rsidDel="009123D1">
                <w:rPr>
                  <w:rFonts w:ascii="Times New Roman" w:hAnsi="Times New Roman" w:cs="Times New Roman"/>
                  <w:b/>
                </w:rPr>
                <w:delText>umber</w:delText>
              </w:r>
              <w:r w:rsidRPr="00617EC9" w:rsidDel="009123D1">
                <w:rPr>
                  <w:rFonts w:ascii="Times New Roman" w:hAnsi="Times New Roman" w:cs="Times New Roman"/>
                  <w:b/>
                </w:rPr>
                <w:delText xml:space="preserve"> of internal monitoring</w:delText>
              </w:r>
              <w:r w:rsidR="00EF7A43" w:rsidRPr="00617EC9" w:rsidDel="009123D1">
                <w:rPr>
                  <w:rFonts w:ascii="Times New Roman" w:hAnsi="Times New Roman" w:cs="Times New Roman"/>
                  <w:b/>
                </w:rPr>
                <w:delText xml:space="preserve"> activities</w:delText>
              </w:r>
            </w:del>
          </w:p>
        </w:tc>
        <w:tc>
          <w:tcPr>
            <w:tcW w:w="2330" w:type="dxa"/>
            <w:shd w:val="clear" w:color="auto" w:fill="BFBFBF" w:themeFill="background1" w:themeFillShade="BF"/>
            <w:vAlign w:val="center"/>
          </w:tcPr>
          <w:p w14:paraId="3252EBA0" w14:textId="77777777" w:rsidR="0059152A" w:rsidRPr="00617EC9" w:rsidDel="009123D1" w:rsidRDefault="0059152A" w:rsidP="00274251">
            <w:pPr>
              <w:pStyle w:val="ListParagraph"/>
              <w:spacing w:after="200" w:line="276" w:lineRule="auto"/>
              <w:ind w:left="0"/>
              <w:jc w:val="center"/>
              <w:rPr>
                <w:del w:id="13428" w:author="Consultants" w:date="2017-08-17T12:35:00Z"/>
                <w:rFonts w:ascii="Times New Roman" w:hAnsi="Times New Roman" w:cs="Times New Roman"/>
                <w:b/>
                <w:rPrChange w:id="13429" w:author="Liezyl Liton" w:date="2017-08-21T21:34:00Z">
                  <w:rPr>
                    <w:del w:id="13430" w:author="Consultants" w:date="2017-08-17T12:35:00Z"/>
                    <w:rFonts w:ascii="Times New Roman" w:hAnsi="Times New Roman" w:cs="Times New Roman"/>
                    <w:b/>
                    <w:bCs/>
                    <w:color w:val="4F81BD" w:themeColor="accent1"/>
                    <w:sz w:val="18"/>
                    <w:szCs w:val="18"/>
                  </w:rPr>
                </w:rPrChange>
              </w:rPr>
            </w:pPr>
            <w:del w:id="13431" w:author="Consultants" w:date="2017-08-17T12:35:00Z">
              <w:r w:rsidRPr="00617EC9" w:rsidDel="009123D1">
                <w:rPr>
                  <w:rFonts w:ascii="Times New Roman" w:hAnsi="Times New Roman" w:cs="Times New Roman"/>
                  <w:b/>
                </w:rPr>
                <w:delText>Lumpsum budget per internal monitoring</w:delText>
              </w:r>
              <w:r w:rsidR="005B2F56" w:rsidRPr="00617EC9" w:rsidDel="009123D1">
                <w:rPr>
                  <w:rFonts w:ascii="Times New Roman" w:hAnsi="Times New Roman" w:cs="Times New Roman"/>
                  <w:b/>
                </w:rPr>
                <w:delText xml:space="preserve"> (during RAP implementation)</w:delText>
              </w:r>
              <w:r w:rsidRPr="00617EC9" w:rsidDel="009123D1">
                <w:rPr>
                  <w:rFonts w:ascii="Times New Roman" w:hAnsi="Times New Roman" w:cs="Times New Roman"/>
                  <w:b/>
                </w:rPr>
                <w:delText>, PhP</w:delText>
              </w:r>
            </w:del>
          </w:p>
        </w:tc>
        <w:tc>
          <w:tcPr>
            <w:tcW w:w="1552" w:type="dxa"/>
            <w:shd w:val="clear" w:color="auto" w:fill="BFBFBF" w:themeFill="background1" w:themeFillShade="BF"/>
            <w:vAlign w:val="center"/>
          </w:tcPr>
          <w:p w14:paraId="322617D7" w14:textId="77777777" w:rsidR="0059152A" w:rsidRPr="00617EC9" w:rsidDel="009123D1" w:rsidRDefault="0059152A" w:rsidP="00274251">
            <w:pPr>
              <w:pStyle w:val="ListParagraph"/>
              <w:spacing w:after="200" w:line="276" w:lineRule="auto"/>
              <w:ind w:left="0"/>
              <w:jc w:val="center"/>
              <w:rPr>
                <w:del w:id="13432" w:author="Consultants" w:date="2017-08-17T12:35:00Z"/>
                <w:rFonts w:ascii="Times New Roman" w:hAnsi="Times New Roman" w:cs="Times New Roman"/>
                <w:b/>
                <w:rPrChange w:id="13433" w:author="Liezyl Liton" w:date="2017-08-21T21:34:00Z">
                  <w:rPr>
                    <w:del w:id="13434" w:author="Consultants" w:date="2017-08-17T12:35:00Z"/>
                    <w:rFonts w:ascii="Times New Roman" w:hAnsi="Times New Roman" w:cs="Times New Roman"/>
                    <w:b/>
                    <w:bCs/>
                    <w:color w:val="4F81BD" w:themeColor="accent1"/>
                    <w:sz w:val="18"/>
                    <w:szCs w:val="18"/>
                  </w:rPr>
                </w:rPrChange>
              </w:rPr>
            </w:pPr>
            <w:del w:id="13435" w:author="Consultants" w:date="2017-08-17T12:35:00Z">
              <w:r w:rsidRPr="00617EC9" w:rsidDel="009123D1">
                <w:rPr>
                  <w:rFonts w:ascii="Times New Roman" w:hAnsi="Times New Roman" w:cs="Times New Roman"/>
                  <w:b/>
                </w:rPr>
                <w:delText>Total</w:delText>
              </w:r>
            </w:del>
          </w:p>
        </w:tc>
      </w:tr>
      <w:tr w:rsidR="0059152A" w:rsidRPr="00617EC9" w:rsidDel="009123D1" w14:paraId="40B4556F" w14:textId="77777777" w:rsidTr="00274251">
        <w:trPr>
          <w:trHeight w:val="278"/>
          <w:jc w:val="center"/>
          <w:del w:id="13436" w:author="Consultants" w:date="2017-08-17T12:35:00Z"/>
        </w:trPr>
        <w:tc>
          <w:tcPr>
            <w:tcW w:w="2346" w:type="dxa"/>
          </w:tcPr>
          <w:p w14:paraId="532A2F63" w14:textId="77777777" w:rsidR="0059152A" w:rsidRPr="00617EC9" w:rsidDel="009123D1" w:rsidRDefault="005B2F56" w:rsidP="00274251">
            <w:pPr>
              <w:pStyle w:val="ListParagraph"/>
              <w:spacing w:after="200" w:line="276" w:lineRule="auto"/>
              <w:ind w:left="0"/>
              <w:jc w:val="center"/>
              <w:rPr>
                <w:del w:id="13437" w:author="Consultants" w:date="2017-08-17T12:35:00Z"/>
                <w:rFonts w:ascii="Times New Roman" w:hAnsi="Times New Roman" w:cs="Times New Roman"/>
                <w:rPrChange w:id="13438" w:author="Liezyl Liton" w:date="2017-08-21T21:34:00Z">
                  <w:rPr>
                    <w:del w:id="13439" w:author="Consultants" w:date="2017-08-17T12:35:00Z"/>
                    <w:rFonts w:ascii="Times New Roman" w:hAnsi="Times New Roman" w:cs="Times New Roman"/>
                    <w:b/>
                    <w:bCs/>
                    <w:color w:val="4F81BD" w:themeColor="accent1"/>
                    <w:sz w:val="18"/>
                    <w:szCs w:val="18"/>
                  </w:rPr>
                </w:rPrChange>
              </w:rPr>
            </w:pPr>
            <w:del w:id="13440" w:author="Consultants" w:date="2017-08-17T12:35:00Z">
              <w:r w:rsidRPr="00617EC9" w:rsidDel="009123D1">
                <w:rPr>
                  <w:rFonts w:ascii="Times New Roman" w:hAnsi="Times New Roman" w:cs="Times New Roman"/>
                </w:rPr>
                <w:delText>37</w:delText>
              </w:r>
            </w:del>
          </w:p>
        </w:tc>
        <w:tc>
          <w:tcPr>
            <w:tcW w:w="2330" w:type="dxa"/>
          </w:tcPr>
          <w:p w14:paraId="1468C91A" w14:textId="77777777" w:rsidR="0059152A" w:rsidRPr="00617EC9" w:rsidDel="009123D1" w:rsidRDefault="005B2F56" w:rsidP="00274251">
            <w:pPr>
              <w:pStyle w:val="ListParagraph"/>
              <w:spacing w:after="200" w:line="276" w:lineRule="auto"/>
              <w:ind w:left="0"/>
              <w:jc w:val="right"/>
              <w:rPr>
                <w:del w:id="13441" w:author="Consultants" w:date="2017-08-17T12:35:00Z"/>
                <w:rFonts w:ascii="Times New Roman" w:hAnsi="Times New Roman" w:cs="Times New Roman"/>
              </w:rPr>
            </w:pPr>
            <w:del w:id="13442" w:author="Consultants" w:date="2017-08-17T12:35:00Z">
              <w:r w:rsidRPr="00617EC9" w:rsidDel="009123D1">
                <w:rPr>
                  <w:rFonts w:ascii="Times New Roman" w:hAnsi="Times New Roman" w:cs="Times New Roman"/>
                </w:rPr>
                <w:delText>200,000.00</w:delText>
              </w:r>
            </w:del>
          </w:p>
        </w:tc>
        <w:tc>
          <w:tcPr>
            <w:tcW w:w="1552" w:type="dxa"/>
          </w:tcPr>
          <w:p w14:paraId="12F79FA6" w14:textId="77777777" w:rsidR="0059152A" w:rsidRPr="00617EC9" w:rsidDel="009123D1" w:rsidRDefault="005B2F56" w:rsidP="00274251">
            <w:pPr>
              <w:pStyle w:val="ListParagraph"/>
              <w:spacing w:after="200" w:line="276" w:lineRule="auto"/>
              <w:ind w:left="0"/>
              <w:jc w:val="right"/>
              <w:rPr>
                <w:del w:id="13443" w:author="Consultants" w:date="2017-08-17T12:35:00Z"/>
                <w:rFonts w:ascii="Times New Roman" w:hAnsi="Times New Roman" w:cs="Times New Roman"/>
                <w:rPrChange w:id="13444" w:author="Liezyl Liton" w:date="2017-08-21T21:34:00Z">
                  <w:rPr>
                    <w:del w:id="13445" w:author="Consultants" w:date="2017-08-17T12:35:00Z"/>
                    <w:rFonts w:ascii="Times New Roman" w:hAnsi="Times New Roman" w:cs="Times New Roman"/>
                    <w:b/>
                    <w:bCs/>
                    <w:color w:val="4F81BD" w:themeColor="accent1"/>
                    <w:sz w:val="18"/>
                    <w:szCs w:val="18"/>
                  </w:rPr>
                </w:rPrChange>
              </w:rPr>
            </w:pPr>
            <w:del w:id="13446" w:author="Consultants" w:date="2017-08-17T12:35:00Z">
              <w:r w:rsidRPr="00617EC9" w:rsidDel="009123D1">
                <w:rPr>
                  <w:rFonts w:ascii="Times New Roman" w:hAnsi="Times New Roman" w:cs="Times New Roman"/>
                </w:rPr>
                <w:delText>7,400,000.00</w:delText>
              </w:r>
            </w:del>
          </w:p>
        </w:tc>
      </w:tr>
    </w:tbl>
    <w:p w14:paraId="613E4AA7" w14:textId="77777777" w:rsidR="0059152A" w:rsidRPr="00617EC9" w:rsidDel="009123D1" w:rsidRDefault="0059152A">
      <w:pPr>
        <w:rPr>
          <w:del w:id="13447" w:author="Consultants" w:date="2017-08-17T12:35:00Z"/>
          <w:rFonts w:ascii="Times New Roman" w:hAnsi="Times New Roman" w:cs="Times New Roman"/>
          <w:sz w:val="24"/>
          <w:szCs w:val="24"/>
          <w:rPrChange w:id="13448" w:author="Liezyl Liton" w:date="2017-08-21T21:34:00Z">
            <w:rPr>
              <w:del w:id="13449" w:author="Consultants" w:date="2017-08-17T12:35:00Z"/>
            </w:rPr>
          </w:rPrChange>
        </w:rPr>
        <w:pPrChange w:id="13450" w:author="Consultants" w:date="2017-08-17T12:35:00Z">
          <w:pPr>
            <w:pStyle w:val="ListParagraph"/>
            <w:ind w:left="1440"/>
          </w:pPr>
        </w:pPrChange>
      </w:pPr>
    </w:p>
    <w:p w14:paraId="2DC2E5E0" w14:textId="5AB3B919" w:rsidR="0059152A" w:rsidRPr="00617EC9" w:rsidDel="00ED5999" w:rsidRDefault="0059152A">
      <w:pPr>
        <w:rPr>
          <w:del w:id="13451" w:author="Liezyl Liton" w:date="2017-08-21T21:55:00Z"/>
          <w:rFonts w:ascii="Times New Roman" w:hAnsi="Times New Roman" w:cs="Times New Roman"/>
          <w:sz w:val="24"/>
          <w:szCs w:val="24"/>
          <w:rPrChange w:id="13452" w:author="Liezyl Liton" w:date="2017-08-21T21:34:00Z">
            <w:rPr>
              <w:del w:id="13453" w:author="Liezyl Liton" w:date="2017-08-21T21:55:00Z"/>
            </w:rPr>
          </w:rPrChange>
        </w:rPr>
        <w:pPrChange w:id="13454" w:author="Consultants" w:date="2017-08-17T12:35:00Z">
          <w:pPr>
            <w:pStyle w:val="ListParagraph"/>
            <w:ind w:left="1440"/>
          </w:pPr>
        </w:pPrChange>
      </w:pPr>
    </w:p>
    <w:p w14:paraId="28F989DC" w14:textId="77777777" w:rsidR="00FC6F80" w:rsidRPr="00617EC9" w:rsidRDefault="00FC6F80" w:rsidP="00FC6F80">
      <w:pPr>
        <w:pStyle w:val="ListParagraph"/>
        <w:numPr>
          <w:ilvl w:val="0"/>
          <w:numId w:val="5"/>
        </w:numPr>
        <w:rPr>
          <w:rFonts w:ascii="Times New Roman" w:hAnsi="Times New Roman" w:cs="Times New Roman"/>
          <w:b/>
          <w:sz w:val="24"/>
          <w:szCs w:val="24"/>
        </w:rPr>
      </w:pPr>
      <w:r w:rsidRPr="00617EC9">
        <w:rPr>
          <w:rFonts w:ascii="Times New Roman" w:hAnsi="Times New Roman" w:cs="Times New Roman"/>
          <w:b/>
          <w:sz w:val="24"/>
          <w:szCs w:val="24"/>
        </w:rPr>
        <w:t>External Monitoring Cost (During and Post RAP Implementation)</w:t>
      </w:r>
    </w:p>
    <w:p w14:paraId="082A7B57" w14:textId="77777777" w:rsidR="00FC6F80" w:rsidRPr="00617EC9" w:rsidRDefault="00FC6F80" w:rsidP="00FC6F80">
      <w:pPr>
        <w:pStyle w:val="ListParagraph"/>
        <w:rPr>
          <w:rFonts w:ascii="Times New Roman" w:hAnsi="Times New Roman" w:cs="Times New Roman"/>
          <w:sz w:val="24"/>
          <w:szCs w:val="24"/>
        </w:rPr>
      </w:pPr>
      <w:r w:rsidRPr="00617EC9">
        <w:rPr>
          <w:rFonts w:ascii="Times New Roman" w:hAnsi="Times New Roman" w:cs="Times New Roman"/>
          <w:sz w:val="24"/>
          <w:szCs w:val="24"/>
        </w:rPr>
        <w:t>For 2016 to 2021, there will be 11 semi-annual reports, one inception and one final report for external monitoring prepared by the third party:</w:t>
      </w:r>
    </w:p>
    <w:p w14:paraId="60CA77D8" w14:textId="77777777" w:rsidR="000613DD" w:rsidRPr="00617EC9" w:rsidRDefault="00FC6F80" w:rsidP="00FC6F80">
      <w:pPr>
        <w:pStyle w:val="ListParagraph"/>
        <w:numPr>
          <w:ilvl w:val="0"/>
          <w:numId w:val="8"/>
        </w:numPr>
        <w:rPr>
          <w:rFonts w:ascii="Times New Roman" w:hAnsi="Times New Roman" w:cs="Times New Roman"/>
          <w:sz w:val="24"/>
          <w:szCs w:val="24"/>
        </w:rPr>
      </w:pPr>
      <w:r w:rsidRPr="00617EC9">
        <w:rPr>
          <w:rFonts w:ascii="Times New Roman" w:hAnsi="Times New Roman" w:cs="Times New Roman"/>
          <w:sz w:val="24"/>
          <w:szCs w:val="24"/>
        </w:rPr>
        <w:t xml:space="preserve">Lump Sum Budget, assuming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300,000 per report = 13 x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300,000 = </w:t>
      </w:r>
    </w:p>
    <w:p w14:paraId="52647EFF" w14:textId="77777777" w:rsidR="00FC6F80" w:rsidRPr="00617EC9" w:rsidRDefault="000613DD" w:rsidP="000613DD">
      <w:pPr>
        <w:pStyle w:val="ListParagraph"/>
        <w:ind w:left="1440"/>
        <w:rPr>
          <w:rFonts w:ascii="Times New Roman" w:hAnsi="Times New Roman" w:cs="Times New Roman"/>
          <w:sz w:val="24"/>
          <w:szCs w:val="24"/>
        </w:rPr>
      </w:pPr>
      <w:r w:rsidRPr="00617EC9">
        <w:rPr>
          <w:rFonts w:ascii="Times New Roman" w:hAnsi="Times New Roman" w:cs="Times New Roman"/>
          <w:sz w:val="24"/>
          <w:szCs w:val="24"/>
        </w:rPr>
        <w:t xml:space="preserve">                                                                                              </w:t>
      </w:r>
      <w:proofErr w:type="spellStart"/>
      <w:r w:rsidRPr="00617EC9">
        <w:rPr>
          <w:rFonts w:ascii="Times New Roman" w:hAnsi="Times New Roman" w:cs="Times New Roman"/>
          <w:sz w:val="24"/>
          <w:szCs w:val="24"/>
        </w:rPr>
        <w:t>Php</w:t>
      </w:r>
      <w:proofErr w:type="spellEnd"/>
      <w:r w:rsidRPr="00617EC9">
        <w:rPr>
          <w:rFonts w:ascii="Times New Roman" w:hAnsi="Times New Roman" w:cs="Times New Roman"/>
          <w:sz w:val="24"/>
          <w:szCs w:val="24"/>
        </w:rPr>
        <w:t xml:space="preserve"> 3,900,000</w:t>
      </w:r>
    </w:p>
    <w:p w14:paraId="7468DB31" w14:textId="77777777" w:rsidR="005B2F56" w:rsidRPr="00617EC9" w:rsidRDefault="005B2F56" w:rsidP="000613DD">
      <w:pPr>
        <w:pStyle w:val="ListParagraph"/>
        <w:ind w:left="1440"/>
        <w:rPr>
          <w:rFonts w:ascii="Times New Roman" w:hAnsi="Times New Roman" w:cs="Times New Roman"/>
          <w:sz w:val="24"/>
          <w:szCs w:val="24"/>
        </w:rPr>
      </w:pPr>
    </w:p>
    <w:tbl>
      <w:tblPr>
        <w:tblStyle w:val="TableGrid"/>
        <w:tblW w:w="0" w:type="auto"/>
        <w:jc w:val="center"/>
        <w:tblLook w:val="04A0" w:firstRow="1" w:lastRow="0" w:firstColumn="1" w:lastColumn="0" w:noHBand="0" w:noVBand="1"/>
        <w:tblPrChange w:id="13455" w:author="Jen" w:date="2017-08-19T02:17:00Z">
          <w:tblPr>
            <w:tblStyle w:val="TableGrid"/>
            <w:tblW w:w="0" w:type="auto"/>
            <w:jc w:val="center"/>
            <w:tblLook w:val="04A0" w:firstRow="1" w:lastRow="0" w:firstColumn="1" w:lastColumn="0" w:noHBand="0" w:noVBand="1"/>
          </w:tblPr>
        </w:tblPrChange>
      </w:tblPr>
      <w:tblGrid>
        <w:gridCol w:w="2346"/>
        <w:gridCol w:w="2899"/>
        <w:gridCol w:w="1371"/>
        <w:tblGridChange w:id="13456">
          <w:tblGrid>
            <w:gridCol w:w="2346"/>
            <w:gridCol w:w="2330"/>
            <w:gridCol w:w="1674"/>
          </w:tblGrid>
        </w:tblGridChange>
      </w:tblGrid>
      <w:tr w:rsidR="005B2F56" w:rsidRPr="00617EC9" w14:paraId="6454C84E" w14:textId="77777777" w:rsidTr="00E732D7">
        <w:trPr>
          <w:trHeight w:val="377"/>
          <w:jc w:val="center"/>
          <w:trPrChange w:id="13457" w:author="Jen" w:date="2017-08-19T02:17:00Z">
            <w:trPr>
              <w:trHeight w:val="377"/>
              <w:jc w:val="center"/>
            </w:trPr>
          </w:trPrChange>
        </w:trPr>
        <w:tc>
          <w:tcPr>
            <w:tcW w:w="2346" w:type="dxa"/>
            <w:shd w:val="clear" w:color="auto" w:fill="BFBFBF" w:themeFill="background1" w:themeFillShade="BF"/>
            <w:vAlign w:val="center"/>
            <w:tcPrChange w:id="13458" w:author="Jen" w:date="2017-08-19T02:17:00Z">
              <w:tcPr>
                <w:tcW w:w="2346" w:type="dxa"/>
                <w:shd w:val="clear" w:color="auto" w:fill="BFBFBF" w:themeFill="background1" w:themeFillShade="BF"/>
                <w:vAlign w:val="center"/>
              </w:tcPr>
            </w:tcPrChange>
          </w:tcPr>
          <w:p w14:paraId="75ADEFD7" w14:textId="77777777" w:rsidR="005B2F56" w:rsidRPr="00617EC9" w:rsidRDefault="005B2F56"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w:t>
            </w:r>
            <w:r w:rsidR="00D45ADA" w:rsidRPr="00617EC9">
              <w:rPr>
                <w:rFonts w:ascii="Times New Roman" w:hAnsi="Times New Roman" w:cs="Times New Roman"/>
                <w:b/>
              </w:rPr>
              <w:t>umber</w:t>
            </w:r>
            <w:r w:rsidRPr="00617EC9">
              <w:rPr>
                <w:rFonts w:ascii="Times New Roman" w:hAnsi="Times New Roman" w:cs="Times New Roman"/>
                <w:b/>
              </w:rPr>
              <w:t xml:space="preserve"> of</w:t>
            </w:r>
            <w:r w:rsidR="00DD012A" w:rsidRPr="00617EC9">
              <w:rPr>
                <w:rFonts w:ascii="Times New Roman" w:hAnsi="Times New Roman" w:cs="Times New Roman"/>
                <w:b/>
              </w:rPr>
              <w:t xml:space="preserve"> external</w:t>
            </w:r>
            <w:r w:rsidRPr="00617EC9">
              <w:rPr>
                <w:rFonts w:ascii="Times New Roman" w:hAnsi="Times New Roman" w:cs="Times New Roman"/>
                <w:b/>
              </w:rPr>
              <w:t xml:space="preserve"> monitoring</w:t>
            </w:r>
            <w:r w:rsidR="00D45ADA" w:rsidRPr="00617EC9">
              <w:rPr>
                <w:rFonts w:ascii="Times New Roman" w:hAnsi="Times New Roman" w:cs="Times New Roman"/>
                <w:b/>
              </w:rPr>
              <w:t xml:space="preserve"> activities</w:t>
            </w:r>
          </w:p>
        </w:tc>
        <w:tc>
          <w:tcPr>
            <w:tcW w:w="2899" w:type="dxa"/>
            <w:shd w:val="clear" w:color="auto" w:fill="BFBFBF" w:themeFill="background1" w:themeFillShade="BF"/>
            <w:vAlign w:val="center"/>
            <w:tcPrChange w:id="13459" w:author="Jen" w:date="2017-08-19T02:17:00Z">
              <w:tcPr>
                <w:tcW w:w="2330" w:type="dxa"/>
                <w:shd w:val="clear" w:color="auto" w:fill="BFBFBF" w:themeFill="background1" w:themeFillShade="BF"/>
                <w:vAlign w:val="center"/>
              </w:tcPr>
            </w:tcPrChange>
          </w:tcPr>
          <w:p w14:paraId="2CD713DA" w14:textId="77777777" w:rsidR="005B2F56" w:rsidRPr="00617EC9" w:rsidRDefault="005B2F56" w:rsidP="00274251">
            <w:pPr>
              <w:pStyle w:val="ListParagraph"/>
              <w:spacing w:after="200" w:line="276" w:lineRule="auto"/>
              <w:ind w:left="0"/>
              <w:jc w:val="center"/>
              <w:rPr>
                <w:rFonts w:ascii="Times New Roman" w:hAnsi="Times New Roman" w:cs="Times New Roman"/>
                <w:b/>
              </w:rPr>
            </w:pPr>
            <w:proofErr w:type="spellStart"/>
            <w:r w:rsidRPr="00617EC9">
              <w:rPr>
                <w:rFonts w:ascii="Times New Roman" w:hAnsi="Times New Roman" w:cs="Times New Roman"/>
                <w:b/>
              </w:rPr>
              <w:t>Lumpsum</w:t>
            </w:r>
            <w:proofErr w:type="spellEnd"/>
            <w:r w:rsidRPr="00617EC9">
              <w:rPr>
                <w:rFonts w:ascii="Times New Roman" w:hAnsi="Times New Roman" w:cs="Times New Roman"/>
                <w:b/>
              </w:rPr>
              <w:t xml:space="preserve"> budget </w:t>
            </w:r>
            <w:r w:rsidR="008D1DC3" w:rsidRPr="00617EC9">
              <w:rPr>
                <w:rFonts w:ascii="Times New Roman" w:hAnsi="Times New Roman" w:cs="Times New Roman"/>
                <w:b/>
              </w:rPr>
              <w:t>per</w:t>
            </w:r>
            <w:r w:rsidRPr="00617EC9">
              <w:rPr>
                <w:rFonts w:ascii="Times New Roman" w:hAnsi="Times New Roman" w:cs="Times New Roman"/>
                <w:b/>
              </w:rPr>
              <w:t xml:space="preserve"> </w:t>
            </w:r>
            <w:r w:rsidR="00DD012A" w:rsidRPr="00617EC9">
              <w:rPr>
                <w:rFonts w:ascii="Times New Roman" w:hAnsi="Times New Roman" w:cs="Times New Roman"/>
                <w:b/>
              </w:rPr>
              <w:t xml:space="preserve">external </w:t>
            </w:r>
            <w:r w:rsidRPr="00617EC9">
              <w:rPr>
                <w:rFonts w:ascii="Times New Roman" w:hAnsi="Times New Roman" w:cs="Times New Roman"/>
                <w:b/>
              </w:rPr>
              <w:t xml:space="preserve">monitoring (during RAP implementation), </w:t>
            </w:r>
            <w:proofErr w:type="spellStart"/>
            <w:r w:rsidRPr="00617EC9">
              <w:rPr>
                <w:rFonts w:ascii="Times New Roman" w:hAnsi="Times New Roman" w:cs="Times New Roman"/>
                <w:b/>
              </w:rPr>
              <w:t>PhP</w:t>
            </w:r>
            <w:proofErr w:type="spellEnd"/>
          </w:p>
        </w:tc>
        <w:tc>
          <w:tcPr>
            <w:tcW w:w="1105" w:type="dxa"/>
            <w:shd w:val="clear" w:color="auto" w:fill="BFBFBF" w:themeFill="background1" w:themeFillShade="BF"/>
            <w:vAlign w:val="center"/>
            <w:tcPrChange w:id="13460" w:author="Jen" w:date="2017-08-19T02:17:00Z">
              <w:tcPr>
                <w:tcW w:w="1674" w:type="dxa"/>
                <w:shd w:val="clear" w:color="auto" w:fill="BFBFBF" w:themeFill="background1" w:themeFillShade="BF"/>
                <w:vAlign w:val="center"/>
              </w:tcPr>
            </w:tcPrChange>
          </w:tcPr>
          <w:p w14:paraId="522158B4" w14:textId="77777777" w:rsidR="005B2F56" w:rsidRPr="00617EC9" w:rsidRDefault="005B2F56"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Total</w:t>
            </w:r>
          </w:p>
        </w:tc>
      </w:tr>
      <w:tr w:rsidR="005B2F56" w:rsidRPr="00617EC9" w14:paraId="31B2277A" w14:textId="77777777" w:rsidTr="00E732D7">
        <w:trPr>
          <w:trHeight w:val="278"/>
          <w:jc w:val="center"/>
          <w:trPrChange w:id="13461" w:author="Jen" w:date="2017-08-19T02:17:00Z">
            <w:trPr>
              <w:trHeight w:val="278"/>
              <w:jc w:val="center"/>
            </w:trPr>
          </w:trPrChange>
        </w:trPr>
        <w:tc>
          <w:tcPr>
            <w:tcW w:w="2346" w:type="dxa"/>
            <w:tcPrChange w:id="13462" w:author="Jen" w:date="2017-08-19T02:17:00Z">
              <w:tcPr>
                <w:tcW w:w="2346" w:type="dxa"/>
              </w:tcPr>
            </w:tcPrChange>
          </w:tcPr>
          <w:p w14:paraId="23954D27" w14:textId="77777777" w:rsidR="005B2F56" w:rsidRPr="00617EC9" w:rsidRDefault="00DD012A" w:rsidP="00274251">
            <w:pPr>
              <w:pStyle w:val="ListParagraph"/>
              <w:spacing w:after="200" w:line="276" w:lineRule="auto"/>
              <w:ind w:left="0"/>
              <w:jc w:val="center"/>
              <w:rPr>
                <w:rFonts w:ascii="Times New Roman" w:hAnsi="Times New Roman" w:cs="Times New Roman"/>
              </w:rPr>
            </w:pPr>
            <w:r w:rsidRPr="00617EC9">
              <w:rPr>
                <w:rFonts w:ascii="Times New Roman" w:hAnsi="Times New Roman" w:cs="Times New Roman"/>
              </w:rPr>
              <w:t>13</w:t>
            </w:r>
          </w:p>
        </w:tc>
        <w:tc>
          <w:tcPr>
            <w:tcW w:w="2899" w:type="dxa"/>
            <w:tcPrChange w:id="13463" w:author="Jen" w:date="2017-08-19T02:17:00Z">
              <w:tcPr>
                <w:tcW w:w="2330" w:type="dxa"/>
              </w:tcPr>
            </w:tcPrChange>
          </w:tcPr>
          <w:p w14:paraId="31BD8B77" w14:textId="77777777" w:rsidR="005B2F56" w:rsidRPr="00617EC9" w:rsidRDefault="00DD012A"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3</w:t>
            </w:r>
            <w:r w:rsidR="005B2F56" w:rsidRPr="00617EC9">
              <w:rPr>
                <w:rFonts w:ascii="Times New Roman" w:hAnsi="Times New Roman" w:cs="Times New Roman"/>
              </w:rPr>
              <w:t>00,000.00</w:t>
            </w:r>
          </w:p>
        </w:tc>
        <w:tc>
          <w:tcPr>
            <w:tcW w:w="1105" w:type="dxa"/>
            <w:tcPrChange w:id="13464" w:author="Jen" w:date="2017-08-19T02:17:00Z">
              <w:tcPr>
                <w:tcW w:w="1674" w:type="dxa"/>
              </w:tcPr>
            </w:tcPrChange>
          </w:tcPr>
          <w:p w14:paraId="4F9C13D8" w14:textId="77777777" w:rsidR="005B2F56" w:rsidRPr="00617EC9" w:rsidRDefault="00DD012A" w:rsidP="00274251">
            <w:pPr>
              <w:pStyle w:val="ListParagraph"/>
              <w:spacing w:after="200" w:line="276" w:lineRule="auto"/>
              <w:ind w:left="0"/>
              <w:jc w:val="right"/>
              <w:rPr>
                <w:rFonts w:ascii="Times New Roman" w:hAnsi="Times New Roman" w:cs="Times New Roman"/>
              </w:rPr>
            </w:pPr>
            <w:r w:rsidRPr="00617EC9">
              <w:rPr>
                <w:rFonts w:ascii="Times New Roman" w:hAnsi="Times New Roman" w:cs="Times New Roman"/>
              </w:rPr>
              <w:t>3,900,000.00</w:t>
            </w:r>
          </w:p>
        </w:tc>
      </w:tr>
    </w:tbl>
    <w:p w14:paraId="1AA13D47" w14:textId="77777777" w:rsidR="005B2F56" w:rsidRPr="00617EC9" w:rsidDel="009123D1" w:rsidRDefault="00564CCE" w:rsidP="000613DD">
      <w:pPr>
        <w:pStyle w:val="ListParagraph"/>
        <w:ind w:left="1440"/>
        <w:rPr>
          <w:del w:id="13465" w:author="Consultants" w:date="2017-08-17T12:35:00Z"/>
          <w:rFonts w:ascii="Times New Roman" w:hAnsi="Times New Roman" w:cs="Times New Roman"/>
          <w:sz w:val="24"/>
          <w:szCs w:val="24"/>
        </w:rPr>
      </w:pPr>
      <w:ins w:id="13466" w:author="John Junico Bernados" w:date="2017-08-18T21:07:00Z">
        <w:r w:rsidRPr="00617EC9">
          <w:rPr>
            <w:rFonts w:ascii="Times New Roman" w:hAnsi="Times New Roman" w:cs="Times New Roman"/>
            <w:i/>
            <w:sz w:val="18"/>
            <w:szCs w:val="18"/>
          </w:rPr>
          <w:tab/>
        </w:r>
        <w:r w:rsidRPr="00617EC9">
          <w:rPr>
            <w:rFonts w:ascii="Times New Roman" w:hAnsi="Times New Roman" w:cs="Times New Roman"/>
            <w:i/>
            <w:sz w:val="18"/>
            <w:szCs w:val="18"/>
          </w:rPr>
          <w:tab/>
          <w:t xml:space="preserve">     Source: JICA Study Team</w:t>
        </w:r>
      </w:ins>
    </w:p>
    <w:p w14:paraId="36B88AFC" w14:textId="77777777" w:rsidR="004146A3" w:rsidRPr="00617EC9" w:rsidDel="009123D1" w:rsidRDefault="004146A3" w:rsidP="000613DD">
      <w:pPr>
        <w:pStyle w:val="ListParagraph"/>
        <w:ind w:left="1440"/>
        <w:rPr>
          <w:del w:id="13467" w:author="Consultants" w:date="2017-08-17T12:35:00Z"/>
          <w:rFonts w:ascii="Times New Roman" w:hAnsi="Times New Roman" w:cs="Times New Roman"/>
          <w:sz w:val="24"/>
          <w:szCs w:val="24"/>
        </w:rPr>
      </w:pPr>
    </w:p>
    <w:p w14:paraId="60B8B63E" w14:textId="77777777" w:rsidR="004146A3" w:rsidRPr="00617EC9" w:rsidDel="009123D1" w:rsidRDefault="004146A3" w:rsidP="000613DD">
      <w:pPr>
        <w:pStyle w:val="ListParagraph"/>
        <w:ind w:left="1440"/>
        <w:rPr>
          <w:del w:id="13468" w:author="Consultants" w:date="2017-08-17T12:35:00Z"/>
          <w:rFonts w:ascii="Times New Roman" w:hAnsi="Times New Roman" w:cs="Times New Roman"/>
          <w:sz w:val="24"/>
          <w:szCs w:val="24"/>
        </w:rPr>
      </w:pPr>
    </w:p>
    <w:p w14:paraId="29345A6B" w14:textId="77777777" w:rsidR="004146A3" w:rsidRPr="00617EC9" w:rsidDel="009123D1" w:rsidRDefault="004146A3" w:rsidP="000613DD">
      <w:pPr>
        <w:pStyle w:val="ListParagraph"/>
        <w:ind w:left="1440"/>
        <w:rPr>
          <w:del w:id="13469" w:author="Consultants" w:date="2017-08-17T12:35:00Z"/>
          <w:rFonts w:ascii="Times New Roman" w:hAnsi="Times New Roman" w:cs="Times New Roman"/>
          <w:sz w:val="24"/>
          <w:szCs w:val="24"/>
        </w:rPr>
      </w:pPr>
    </w:p>
    <w:p w14:paraId="587D71F1" w14:textId="77777777" w:rsidR="004146A3" w:rsidRPr="00617EC9" w:rsidDel="009123D1" w:rsidRDefault="004146A3" w:rsidP="000613DD">
      <w:pPr>
        <w:pStyle w:val="ListParagraph"/>
        <w:ind w:left="1440"/>
        <w:rPr>
          <w:del w:id="13470" w:author="Consultants" w:date="2017-08-17T12:35:00Z"/>
          <w:rFonts w:ascii="Times New Roman" w:hAnsi="Times New Roman" w:cs="Times New Roman"/>
          <w:sz w:val="24"/>
          <w:szCs w:val="24"/>
        </w:rPr>
      </w:pPr>
    </w:p>
    <w:p w14:paraId="5F8917CB" w14:textId="77777777" w:rsidR="004146A3" w:rsidRPr="00617EC9" w:rsidDel="009123D1" w:rsidRDefault="004146A3" w:rsidP="000613DD">
      <w:pPr>
        <w:pStyle w:val="ListParagraph"/>
        <w:ind w:left="1440"/>
        <w:rPr>
          <w:del w:id="13471" w:author="Consultants" w:date="2017-08-17T12:35:00Z"/>
          <w:rFonts w:ascii="Times New Roman" w:hAnsi="Times New Roman" w:cs="Times New Roman"/>
          <w:sz w:val="24"/>
          <w:szCs w:val="24"/>
        </w:rPr>
      </w:pPr>
    </w:p>
    <w:p w14:paraId="2962C082" w14:textId="77777777" w:rsidR="00A72732" w:rsidRPr="00617EC9" w:rsidRDefault="00A72732">
      <w:pPr>
        <w:rPr>
          <w:rFonts w:ascii="Times New Roman" w:hAnsi="Times New Roman" w:cs="Times New Roman"/>
          <w:sz w:val="24"/>
          <w:szCs w:val="24"/>
          <w:rPrChange w:id="13472" w:author="Liezyl Liton" w:date="2017-08-21T21:34:00Z">
            <w:rPr/>
          </w:rPrChange>
        </w:rPr>
        <w:pPrChange w:id="13473" w:author="Consultants" w:date="2017-08-17T12:35:00Z">
          <w:pPr>
            <w:pStyle w:val="ListParagraph"/>
            <w:ind w:left="1440"/>
          </w:pPr>
        </w:pPrChange>
      </w:pPr>
    </w:p>
    <w:p w14:paraId="4C7FF512" w14:textId="77777777" w:rsidR="00E869B2" w:rsidRPr="00617EC9" w:rsidRDefault="00E869B2" w:rsidP="00274251">
      <w:pPr>
        <w:pStyle w:val="Heading5"/>
        <w:numPr>
          <w:ilvl w:val="0"/>
          <w:numId w:val="5"/>
        </w:numPr>
        <w:rPr>
          <w:sz w:val="24"/>
          <w:szCs w:val="24"/>
        </w:rPr>
      </w:pPr>
      <w:r w:rsidRPr="00617EC9">
        <w:rPr>
          <w:sz w:val="24"/>
          <w:szCs w:val="24"/>
        </w:rPr>
        <w:t>Livelihood Rehabilitation Assistance</w:t>
      </w:r>
      <w:r w:rsidRPr="00617EC9">
        <w:rPr>
          <w:rFonts w:eastAsia="MS Mincho"/>
          <w:sz w:val="24"/>
          <w:szCs w:val="24"/>
          <w:lang w:eastAsia="ja-JP"/>
        </w:rPr>
        <w:t xml:space="preserve"> to PAFs in N</w:t>
      </w:r>
      <w:r w:rsidRPr="00617EC9">
        <w:rPr>
          <w:rFonts w:eastAsia="MS Mincho"/>
          <w:sz w:val="24"/>
          <w:szCs w:val="24"/>
          <w:lang w:val="en-US" w:eastAsia="ja-JP"/>
        </w:rPr>
        <w:t>SCR</w:t>
      </w:r>
      <w:r w:rsidRPr="00617EC9">
        <w:rPr>
          <w:rFonts w:eastAsia="MS Mincho"/>
          <w:sz w:val="24"/>
          <w:szCs w:val="24"/>
          <w:lang w:eastAsia="ja-JP"/>
        </w:rPr>
        <w:t xml:space="preserve"> Project</w:t>
      </w:r>
    </w:p>
    <w:p w14:paraId="63E99611" w14:textId="77777777" w:rsidR="00E869B2" w:rsidRPr="00617EC9" w:rsidRDefault="00E869B2" w:rsidP="00E869B2">
      <w:pPr>
        <w:ind w:left="720"/>
        <w:jc w:val="both"/>
        <w:rPr>
          <w:rFonts w:ascii="Times New Roman" w:eastAsia="MS Mincho" w:hAnsi="Times New Roman" w:cs="Times New Roman"/>
          <w:sz w:val="24"/>
          <w:szCs w:val="24"/>
        </w:rPr>
      </w:pPr>
      <w:r w:rsidRPr="00617EC9">
        <w:rPr>
          <w:rFonts w:ascii="Times New Roman" w:hAnsi="Times New Roman" w:cs="Times New Roman"/>
          <w:sz w:val="24"/>
          <w:szCs w:val="24"/>
        </w:rPr>
        <w:t>To be given in the form of skills training or other development activities</w:t>
      </w:r>
      <w:r w:rsidRPr="00617EC9">
        <w:rPr>
          <w:rFonts w:ascii="Times New Roman" w:eastAsia="MS Mincho" w:hAnsi="Times New Roman" w:cs="Times New Roman"/>
          <w:sz w:val="24"/>
          <w:szCs w:val="24"/>
        </w:rPr>
        <w:t>, and estimated by the following equation:</w:t>
      </w:r>
    </w:p>
    <w:p w14:paraId="132F04E9" w14:textId="77777777" w:rsidR="00E869B2" w:rsidRPr="00617EC9" w:rsidRDefault="00E869B2" w:rsidP="00E869B2">
      <w:pPr>
        <w:pStyle w:val="ListParagraph"/>
        <w:numPr>
          <w:ilvl w:val="0"/>
          <w:numId w:val="14"/>
        </w:numPr>
        <w:spacing w:after="0" w:line="240" w:lineRule="auto"/>
        <w:ind w:left="1170"/>
        <w:jc w:val="both"/>
        <w:rPr>
          <w:rFonts w:ascii="Times New Roman" w:hAnsi="Times New Roman" w:cs="Times New Roman"/>
          <w:sz w:val="24"/>
          <w:szCs w:val="24"/>
        </w:rPr>
      </w:pPr>
      <w:r w:rsidRPr="00617EC9">
        <w:rPr>
          <w:rFonts w:ascii="Times New Roman" w:hAnsi="Times New Roman" w:cs="Times New Roman"/>
          <w:sz w:val="24"/>
          <w:szCs w:val="24"/>
        </w:rPr>
        <w:t xml:space="preserve">Vulnerable households:  </w:t>
      </w:r>
      <w:r w:rsidRPr="00617EC9">
        <w:rPr>
          <w:rFonts w:ascii="Times New Roman" w:hAnsi="Times New Roman" w:cs="Times New Roman"/>
          <w:sz w:val="24"/>
          <w:szCs w:val="24"/>
          <w:lang w:eastAsia="ja-JP"/>
        </w:rPr>
        <w:t>Number o</w:t>
      </w:r>
      <w:r w:rsidRPr="00617EC9">
        <w:rPr>
          <w:rFonts w:ascii="Times New Roman" w:hAnsi="Times New Roman" w:cs="Times New Roman"/>
          <w:sz w:val="24"/>
          <w:szCs w:val="24"/>
        </w:rPr>
        <w:t xml:space="preserve">f </w:t>
      </w:r>
      <w:r w:rsidRPr="00617EC9">
        <w:rPr>
          <w:rFonts w:ascii="Times New Roman" w:hAnsi="Times New Roman" w:cs="Times New Roman"/>
          <w:sz w:val="24"/>
          <w:szCs w:val="24"/>
          <w:lang w:eastAsia="ja-JP"/>
        </w:rPr>
        <w:t xml:space="preserve">households </w:t>
      </w:r>
      <w:r w:rsidRPr="00617EC9">
        <w:rPr>
          <w:rFonts w:ascii="Times New Roman" w:hAnsi="Times New Roman" w:cs="Times New Roman"/>
          <w:sz w:val="24"/>
          <w:szCs w:val="24"/>
        </w:rPr>
        <w:t xml:space="preserve">x </w:t>
      </w:r>
      <w:proofErr w:type="spellStart"/>
      <w:r w:rsidRPr="00617EC9">
        <w:rPr>
          <w:rFonts w:ascii="Times New Roman" w:hAnsi="Times New Roman" w:cs="Times New Roman"/>
          <w:sz w:val="24"/>
          <w:szCs w:val="24"/>
          <w:lang w:eastAsia="ja-JP"/>
        </w:rPr>
        <w:t>PhP</w:t>
      </w:r>
      <w:proofErr w:type="spellEnd"/>
      <w:r w:rsidRPr="00617EC9">
        <w:rPr>
          <w:rFonts w:ascii="Times New Roman" w:hAnsi="Times New Roman" w:cs="Times New Roman"/>
          <w:sz w:val="24"/>
          <w:szCs w:val="24"/>
          <w:lang w:eastAsia="ja-JP"/>
        </w:rPr>
        <w:t xml:space="preserve"> </w:t>
      </w:r>
      <w:r w:rsidRPr="00617EC9">
        <w:rPr>
          <w:rFonts w:ascii="Times New Roman" w:hAnsi="Times New Roman" w:cs="Times New Roman"/>
          <w:sz w:val="24"/>
          <w:szCs w:val="24"/>
        </w:rPr>
        <w:t>15,000 =</w:t>
      </w:r>
    </w:p>
    <w:p w14:paraId="0DDC265B" w14:textId="41FC63F4" w:rsidR="00E869B2" w:rsidRPr="00617EC9" w:rsidRDefault="00E869B2" w:rsidP="00E869B2">
      <w:pPr>
        <w:pStyle w:val="ListParagraph"/>
        <w:spacing w:after="0" w:line="240" w:lineRule="auto"/>
        <w:ind w:left="1170"/>
        <w:jc w:val="both"/>
        <w:rPr>
          <w:rFonts w:ascii="Times New Roman" w:hAnsi="Times New Roman" w:cs="Times New Roman"/>
          <w:sz w:val="24"/>
          <w:szCs w:val="24"/>
        </w:rPr>
      </w:pPr>
      <w:del w:id="13474" w:author="Jen" w:date="2017-08-25T11:42:00Z">
        <w:r w:rsidRPr="00891D7E" w:rsidDel="009C497F">
          <w:rPr>
            <w:rFonts w:ascii="Times New Roman" w:hAnsi="Times New Roman" w:cs="Times New Roman"/>
            <w:sz w:val="24"/>
            <w:szCs w:val="24"/>
          </w:rPr>
          <w:delText>32</w:delText>
        </w:r>
      </w:del>
      <w:ins w:id="13475" w:author="ebert bautista" w:date="2017-08-21T21:05:00Z">
        <w:del w:id="13476" w:author="Jen" w:date="2017-08-25T11:42:00Z">
          <w:r w:rsidR="00030C93" w:rsidRPr="00891D7E" w:rsidDel="009C497F">
            <w:rPr>
              <w:rFonts w:ascii="Times New Roman" w:hAnsi="Times New Roman" w:cs="Times New Roman"/>
              <w:sz w:val="24"/>
              <w:szCs w:val="24"/>
            </w:rPr>
            <w:delText>2</w:delText>
          </w:r>
        </w:del>
      </w:ins>
      <w:ins w:id="13477" w:author="Jen" w:date="2017-08-25T11:42:00Z">
        <w:r w:rsidR="009C497F" w:rsidRPr="00891D7E">
          <w:rPr>
            <w:rFonts w:ascii="Times New Roman" w:hAnsi="Times New Roman" w:cs="Times New Roman"/>
            <w:sz w:val="24"/>
            <w:szCs w:val="24"/>
            <w:rPrChange w:id="13478" w:author="Jen" w:date="2017-08-25T12:53:00Z">
              <w:rPr>
                <w:rFonts w:ascii="Times New Roman" w:hAnsi="Times New Roman" w:cs="Times New Roman"/>
                <w:sz w:val="24"/>
                <w:szCs w:val="24"/>
                <w:highlight w:val="yellow"/>
              </w:rPr>
            </w:rPrChange>
          </w:rPr>
          <w:t>173</w:t>
        </w:r>
      </w:ins>
      <w:del w:id="13479" w:author="ebert bautista" w:date="2017-08-21T21:05:00Z">
        <w:r w:rsidRPr="00891D7E" w:rsidDel="00030C93">
          <w:rPr>
            <w:rFonts w:ascii="Times New Roman" w:hAnsi="Times New Roman" w:cs="Times New Roman"/>
            <w:sz w:val="24"/>
            <w:szCs w:val="24"/>
          </w:rPr>
          <w:delText>5</w:delText>
        </w:r>
      </w:del>
      <w:r w:rsidRPr="00891D7E">
        <w:rPr>
          <w:rFonts w:ascii="Times New Roman" w:hAnsi="Times New Roman" w:cs="Times New Roman"/>
          <w:sz w:val="24"/>
          <w:szCs w:val="24"/>
        </w:rPr>
        <w:t xml:space="preserve"> x </w:t>
      </w:r>
      <w:proofErr w:type="spellStart"/>
      <w:r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15,000= </w:t>
      </w:r>
      <w:proofErr w:type="spellStart"/>
      <w:r w:rsidRPr="00891D7E">
        <w:rPr>
          <w:rFonts w:ascii="Times New Roman" w:hAnsi="Times New Roman" w:cs="Times New Roman"/>
          <w:sz w:val="24"/>
          <w:szCs w:val="24"/>
        </w:rPr>
        <w:t>Php</w:t>
      </w:r>
      <w:proofErr w:type="spellEnd"/>
      <w:r w:rsidRPr="00891D7E">
        <w:rPr>
          <w:rFonts w:ascii="Times New Roman" w:hAnsi="Times New Roman" w:cs="Times New Roman"/>
          <w:sz w:val="24"/>
          <w:szCs w:val="24"/>
        </w:rPr>
        <w:t xml:space="preserve"> </w:t>
      </w:r>
      <w:del w:id="13480" w:author="Jen" w:date="2017-08-25T11:42:00Z">
        <w:r w:rsidRPr="00891D7E" w:rsidDel="009C497F">
          <w:rPr>
            <w:rFonts w:ascii="Times New Roman" w:hAnsi="Times New Roman" w:cs="Times New Roman"/>
            <w:sz w:val="24"/>
            <w:szCs w:val="24"/>
          </w:rPr>
          <w:delText>4,8</w:delText>
        </w:r>
      </w:del>
      <w:ins w:id="13481" w:author="ebert bautista" w:date="2017-08-21T21:05:00Z">
        <w:del w:id="13482" w:author="Jen" w:date="2017-08-25T11:42:00Z">
          <w:r w:rsidR="00030C93" w:rsidRPr="00891D7E" w:rsidDel="009C497F">
            <w:rPr>
              <w:rFonts w:ascii="Times New Roman" w:hAnsi="Times New Roman" w:cs="Times New Roman"/>
              <w:sz w:val="24"/>
              <w:szCs w:val="24"/>
            </w:rPr>
            <w:delText>30</w:delText>
          </w:r>
        </w:del>
      </w:ins>
      <w:del w:id="13483" w:author="Jen" w:date="2017-08-25T11:42:00Z">
        <w:r w:rsidRPr="00891D7E" w:rsidDel="009C497F">
          <w:rPr>
            <w:rFonts w:ascii="Times New Roman" w:hAnsi="Times New Roman" w:cs="Times New Roman"/>
            <w:sz w:val="24"/>
            <w:szCs w:val="24"/>
          </w:rPr>
          <w:delText>75,000</w:delText>
        </w:r>
      </w:del>
      <w:ins w:id="13484" w:author="Jen" w:date="2017-08-25T11:42:00Z">
        <w:r w:rsidR="009C497F" w:rsidRPr="00891D7E">
          <w:rPr>
            <w:rFonts w:ascii="Times New Roman" w:hAnsi="Times New Roman" w:cs="Times New Roman"/>
            <w:sz w:val="24"/>
            <w:szCs w:val="24"/>
          </w:rPr>
          <w:t>2,595,000.00</w:t>
        </w:r>
      </w:ins>
    </w:p>
    <w:p w14:paraId="51B81E04" w14:textId="77777777" w:rsidR="00E869B2" w:rsidRPr="00617EC9" w:rsidRDefault="00E869B2" w:rsidP="000613DD">
      <w:pPr>
        <w:pStyle w:val="ListParagraph"/>
        <w:ind w:left="1440"/>
        <w:rPr>
          <w:rFonts w:ascii="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Change w:id="13485" w:author="Jen" w:date="2017-08-25T11:42:00Z">
          <w:tblPr>
            <w:tblStyle w:val="TableGrid"/>
            <w:tblW w:w="0" w:type="auto"/>
            <w:tblInd w:w="720" w:type="dxa"/>
            <w:tblLook w:val="04A0" w:firstRow="1" w:lastRow="0" w:firstColumn="1" w:lastColumn="0" w:noHBand="0" w:noVBand="1"/>
          </w:tblPr>
        </w:tblPrChange>
      </w:tblPr>
      <w:tblGrid>
        <w:gridCol w:w="2346"/>
        <w:gridCol w:w="2330"/>
        <w:gridCol w:w="2092"/>
        <w:tblGridChange w:id="13486">
          <w:tblGrid>
            <w:gridCol w:w="2346"/>
            <w:gridCol w:w="2330"/>
            <w:gridCol w:w="2746"/>
          </w:tblGrid>
        </w:tblGridChange>
      </w:tblGrid>
      <w:tr w:rsidR="00E869B2" w:rsidRPr="00617EC9" w14:paraId="5B541071" w14:textId="77777777" w:rsidTr="009C497F">
        <w:trPr>
          <w:trHeight w:val="296"/>
          <w:trPrChange w:id="13487" w:author="Jen" w:date="2017-08-25T11:42:00Z">
            <w:trPr>
              <w:trHeight w:val="296"/>
            </w:trPr>
          </w:trPrChange>
        </w:trPr>
        <w:tc>
          <w:tcPr>
            <w:tcW w:w="2346" w:type="dxa"/>
            <w:shd w:val="clear" w:color="auto" w:fill="BFBFBF" w:themeFill="background1" w:themeFillShade="BF"/>
            <w:vAlign w:val="center"/>
            <w:tcPrChange w:id="13488" w:author="Jen" w:date="2017-08-25T11:42:00Z">
              <w:tcPr>
                <w:tcW w:w="2346" w:type="dxa"/>
                <w:shd w:val="clear" w:color="auto" w:fill="BFBFBF" w:themeFill="background1" w:themeFillShade="BF"/>
                <w:vAlign w:val="center"/>
              </w:tcPr>
            </w:tcPrChange>
          </w:tcPr>
          <w:p w14:paraId="1F6458B2" w14:textId="77777777" w:rsidR="00E869B2" w:rsidRPr="00617EC9" w:rsidRDefault="00E869B2"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No. of  Vulnerable Households</w:t>
            </w:r>
          </w:p>
        </w:tc>
        <w:tc>
          <w:tcPr>
            <w:tcW w:w="2330" w:type="dxa"/>
            <w:shd w:val="clear" w:color="auto" w:fill="BFBFBF" w:themeFill="background1" w:themeFillShade="BF"/>
            <w:vAlign w:val="center"/>
            <w:tcPrChange w:id="13489" w:author="Jen" w:date="2017-08-25T11:42:00Z">
              <w:tcPr>
                <w:tcW w:w="2330" w:type="dxa"/>
                <w:shd w:val="clear" w:color="auto" w:fill="BFBFBF" w:themeFill="background1" w:themeFillShade="BF"/>
                <w:vAlign w:val="center"/>
              </w:tcPr>
            </w:tcPrChange>
          </w:tcPr>
          <w:p w14:paraId="67AB64F3" w14:textId="77777777" w:rsidR="00E869B2" w:rsidRPr="00617EC9" w:rsidRDefault="00E869B2" w:rsidP="00274251">
            <w:pPr>
              <w:pStyle w:val="ListParagraph"/>
              <w:spacing w:after="200" w:line="276" w:lineRule="auto"/>
              <w:ind w:left="0"/>
              <w:jc w:val="center"/>
              <w:rPr>
                <w:rFonts w:ascii="Times New Roman" w:hAnsi="Times New Roman" w:cs="Times New Roman"/>
                <w:b/>
              </w:rPr>
            </w:pPr>
            <w:proofErr w:type="spellStart"/>
            <w:r w:rsidRPr="00617EC9">
              <w:rPr>
                <w:rFonts w:ascii="Times New Roman" w:hAnsi="Times New Roman" w:cs="Times New Roman"/>
                <w:b/>
              </w:rPr>
              <w:t>Lumpsum</w:t>
            </w:r>
            <w:proofErr w:type="spellEnd"/>
            <w:r w:rsidRPr="00617EC9">
              <w:rPr>
                <w:rFonts w:ascii="Times New Roman" w:hAnsi="Times New Roman" w:cs="Times New Roman"/>
                <w:b/>
              </w:rPr>
              <w:t xml:space="preserve"> budget for training/other developmental activities, </w:t>
            </w:r>
            <w:proofErr w:type="spellStart"/>
            <w:r w:rsidRPr="00617EC9">
              <w:rPr>
                <w:rFonts w:ascii="Times New Roman" w:hAnsi="Times New Roman" w:cs="Times New Roman"/>
                <w:b/>
              </w:rPr>
              <w:t>PhP</w:t>
            </w:r>
            <w:proofErr w:type="spellEnd"/>
          </w:p>
        </w:tc>
        <w:tc>
          <w:tcPr>
            <w:tcW w:w="2092" w:type="dxa"/>
            <w:shd w:val="clear" w:color="auto" w:fill="BFBFBF" w:themeFill="background1" w:themeFillShade="BF"/>
            <w:vAlign w:val="center"/>
            <w:tcPrChange w:id="13490" w:author="Jen" w:date="2017-08-25T11:42:00Z">
              <w:tcPr>
                <w:tcW w:w="2264" w:type="dxa"/>
                <w:shd w:val="clear" w:color="auto" w:fill="BFBFBF" w:themeFill="background1" w:themeFillShade="BF"/>
                <w:vAlign w:val="center"/>
              </w:tcPr>
            </w:tcPrChange>
          </w:tcPr>
          <w:p w14:paraId="354CB8A3" w14:textId="77777777" w:rsidR="00E869B2" w:rsidRPr="00617EC9" w:rsidRDefault="00E869B2" w:rsidP="00274251">
            <w:pPr>
              <w:pStyle w:val="ListParagraph"/>
              <w:spacing w:after="200" w:line="276" w:lineRule="auto"/>
              <w:ind w:left="0"/>
              <w:jc w:val="center"/>
              <w:rPr>
                <w:rFonts w:ascii="Times New Roman" w:hAnsi="Times New Roman" w:cs="Times New Roman"/>
                <w:b/>
              </w:rPr>
            </w:pPr>
            <w:r w:rsidRPr="00617EC9">
              <w:rPr>
                <w:rFonts w:ascii="Times New Roman" w:hAnsi="Times New Roman" w:cs="Times New Roman"/>
                <w:b/>
              </w:rPr>
              <w:t>Total</w:t>
            </w:r>
          </w:p>
        </w:tc>
      </w:tr>
      <w:tr w:rsidR="00E869B2" w:rsidRPr="00617EC9" w14:paraId="34BC3E2D" w14:textId="77777777" w:rsidTr="009C497F">
        <w:trPr>
          <w:trHeight w:val="278"/>
          <w:trPrChange w:id="13491" w:author="Jen" w:date="2017-08-25T11:42:00Z">
            <w:trPr>
              <w:trHeight w:val="278"/>
            </w:trPr>
          </w:trPrChange>
        </w:trPr>
        <w:tc>
          <w:tcPr>
            <w:tcW w:w="2346" w:type="dxa"/>
            <w:tcPrChange w:id="13492" w:author="Jen" w:date="2017-08-25T11:42:00Z">
              <w:tcPr>
                <w:tcW w:w="2346" w:type="dxa"/>
              </w:tcPr>
            </w:tcPrChange>
          </w:tcPr>
          <w:p w14:paraId="4307A6FA" w14:textId="13FC120E" w:rsidR="00E869B2" w:rsidRPr="00891D7E" w:rsidRDefault="00E869B2" w:rsidP="00274251">
            <w:pPr>
              <w:pStyle w:val="ListParagraph"/>
              <w:spacing w:after="200" w:line="276" w:lineRule="auto"/>
              <w:ind w:left="0"/>
              <w:jc w:val="center"/>
              <w:rPr>
                <w:rFonts w:ascii="Times New Roman" w:hAnsi="Times New Roman" w:cs="Times New Roman"/>
              </w:rPr>
            </w:pPr>
            <w:del w:id="13493" w:author="Jen" w:date="2017-08-25T11:42:00Z">
              <w:r w:rsidRPr="00891D7E" w:rsidDel="009C497F">
                <w:rPr>
                  <w:rFonts w:ascii="Times New Roman" w:hAnsi="Times New Roman" w:cs="Times New Roman"/>
                </w:rPr>
                <w:delText>32</w:delText>
              </w:r>
            </w:del>
            <w:ins w:id="13494" w:author="Liezyl Liton" w:date="2017-08-19T18:11:00Z">
              <w:del w:id="13495" w:author="Jen" w:date="2017-08-25T11:42:00Z">
                <w:r w:rsidR="00393AF2" w:rsidRPr="00891D7E" w:rsidDel="009C497F">
                  <w:rPr>
                    <w:rFonts w:ascii="Times New Roman" w:hAnsi="Times New Roman" w:cs="Times New Roman"/>
                  </w:rPr>
                  <w:delText>2</w:delText>
                </w:r>
              </w:del>
            </w:ins>
            <w:ins w:id="13496" w:author="Jen" w:date="2017-08-25T11:42:00Z">
              <w:r w:rsidR="009C497F" w:rsidRPr="00891D7E">
                <w:rPr>
                  <w:rFonts w:ascii="Times New Roman" w:hAnsi="Times New Roman" w:cs="Times New Roman"/>
                </w:rPr>
                <w:t>173</w:t>
              </w:r>
            </w:ins>
            <w:del w:id="13497" w:author="Liezyl Liton" w:date="2017-08-19T18:11:00Z">
              <w:r w:rsidRPr="00891D7E" w:rsidDel="00393AF2">
                <w:rPr>
                  <w:rFonts w:ascii="Times New Roman" w:hAnsi="Times New Roman" w:cs="Times New Roman"/>
                </w:rPr>
                <w:delText>5</w:delText>
              </w:r>
            </w:del>
          </w:p>
        </w:tc>
        <w:tc>
          <w:tcPr>
            <w:tcW w:w="2330" w:type="dxa"/>
            <w:tcPrChange w:id="13498" w:author="Jen" w:date="2017-08-25T11:42:00Z">
              <w:tcPr>
                <w:tcW w:w="2330" w:type="dxa"/>
              </w:tcPr>
            </w:tcPrChange>
          </w:tcPr>
          <w:p w14:paraId="179D9C31" w14:textId="77777777" w:rsidR="00E869B2" w:rsidRPr="00891D7E" w:rsidRDefault="00E869B2">
            <w:pPr>
              <w:pStyle w:val="ListParagraph"/>
              <w:spacing w:after="200" w:line="276" w:lineRule="auto"/>
              <w:ind w:left="0"/>
              <w:jc w:val="right"/>
              <w:rPr>
                <w:rFonts w:ascii="Times New Roman" w:hAnsi="Times New Roman" w:cs="Times New Roman"/>
                <w:b/>
                <w:bCs/>
                <w:color w:val="4F81BD" w:themeColor="accent1"/>
                <w:sz w:val="18"/>
                <w:szCs w:val="18"/>
              </w:rPr>
              <w:pPrChange w:id="13499" w:author="Liezyl Liton" w:date="2017-08-22T00:57:00Z">
                <w:pPr>
                  <w:pStyle w:val="ListParagraph"/>
                  <w:spacing w:after="200" w:line="276" w:lineRule="auto"/>
                  <w:ind w:left="0"/>
                </w:pPr>
              </w:pPrChange>
            </w:pPr>
            <w:r w:rsidRPr="00891D7E">
              <w:rPr>
                <w:rFonts w:ascii="Times New Roman" w:hAnsi="Times New Roman" w:cs="Times New Roman"/>
              </w:rPr>
              <w:t>15,000.00</w:t>
            </w:r>
          </w:p>
        </w:tc>
        <w:tc>
          <w:tcPr>
            <w:tcW w:w="2092" w:type="dxa"/>
            <w:tcPrChange w:id="13500" w:author="Jen" w:date="2017-08-25T11:42:00Z">
              <w:tcPr>
                <w:tcW w:w="2264" w:type="dxa"/>
              </w:tcPr>
            </w:tcPrChange>
          </w:tcPr>
          <w:p w14:paraId="147DAF56" w14:textId="18FD74CD" w:rsidR="00E869B2" w:rsidRPr="00891D7E" w:rsidRDefault="00E869B2" w:rsidP="00274251">
            <w:pPr>
              <w:pStyle w:val="ListParagraph"/>
              <w:spacing w:after="200" w:line="276" w:lineRule="auto"/>
              <w:ind w:left="0"/>
              <w:jc w:val="right"/>
              <w:rPr>
                <w:rFonts w:ascii="Times New Roman" w:hAnsi="Times New Roman" w:cs="Times New Roman"/>
              </w:rPr>
            </w:pPr>
            <w:del w:id="13501" w:author="Jen" w:date="2017-08-25T11:42:00Z">
              <w:r w:rsidRPr="00891D7E" w:rsidDel="009C497F">
                <w:rPr>
                  <w:rFonts w:ascii="Times New Roman" w:hAnsi="Times New Roman" w:cs="Times New Roman"/>
                </w:rPr>
                <w:delText>4,8</w:delText>
              </w:r>
            </w:del>
            <w:ins w:id="13502" w:author="Liezyl Liton" w:date="2017-08-19T18:12:00Z">
              <w:del w:id="13503" w:author="Jen" w:date="2017-08-25T11:42:00Z">
                <w:r w:rsidR="00393AF2" w:rsidRPr="00891D7E" w:rsidDel="009C497F">
                  <w:rPr>
                    <w:rFonts w:ascii="Times New Roman" w:hAnsi="Times New Roman" w:cs="Times New Roman"/>
                  </w:rPr>
                  <w:delText>30</w:delText>
                </w:r>
              </w:del>
            </w:ins>
            <w:del w:id="13504" w:author="Jen" w:date="2017-08-25T11:42:00Z">
              <w:r w:rsidRPr="00891D7E" w:rsidDel="009C497F">
                <w:rPr>
                  <w:rFonts w:ascii="Times New Roman" w:hAnsi="Times New Roman" w:cs="Times New Roman"/>
                </w:rPr>
                <w:delText>75,000.00</w:delText>
              </w:r>
            </w:del>
            <w:ins w:id="13505" w:author="Jen" w:date="2017-08-25T11:42:00Z">
              <w:r w:rsidR="009C497F" w:rsidRPr="00891D7E">
                <w:rPr>
                  <w:rFonts w:ascii="Times New Roman" w:hAnsi="Times New Roman" w:cs="Times New Roman"/>
                </w:rPr>
                <w:t>2,595,000.00</w:t>
              </w:r>
            </w:ins>
          </w:p>
        </w:tc>
      </w:tr>
    </w:tbl>
    <w:p w14:paraId="6E1A212D" w14:textId="2A44A7D2" w:rsidR="00EA2555" w:rsidRPr="00380261" w:rsidRDefault="00564CCE">
      <w:pPr>
        <w:rPr>
          <w:rFonts w:ascii="Times New Roman" w:hAnsi="Times New Roman" w:cs="Times New Roman"/>
          <w:i/>
          <w:sz w:val="18"/>
          <w:szCs w:val="18"/>
          <w:rPrChange w:id="13506" w:author="Jen" w:date="2017-08-31T05:58:00Z">
            <w:rPr>
              <w:sz w:val="24"/>
              <w:szCs w:val="24"/>
            </w:rPr>
          </w:rPrChange>
        </w:rPr>
        <w:pPrChange w:id="13507" w:author="John Junico Bernados" w:date="2017-08-18T21:07:00Z">
          <w:pPr>
            <w:pStyle w:val="ListParagraph"/>
            <w:ind w:left="1440"/>
          </w:pPr>
        </w:pPrChange>
      </w:pPr>
      <w:ins w:id="13508" w:author="John Junico Bernados" w:date="2017-08-18T21:07:00Z">
        <w:r w:rsidRPr="00617EC9">
          <w:rPr>
            <w:rFonts w:ascii="Times New Roman" w:hAnsi="Times New Roman" w:cs="Times New Roman"/>
            <w:i/>
            <w:sz w:val="18"/>
            <w:szCs w:val="18"/>
          </w:rPr>
          <w:t xml:space="preserve">              Source: JICA Study Team</w:t>
        </w:r>
      </w:ins>
    </w:p>
    <w:p w14:paraId="79BD127E" w14:textId="5E9BEB20" w:rsidR="00FC6F80" w:rsidRPr="00617EC9" w:rsidRDefault="00FC6F80" w:rsidP="00FC6F80">
      <w:pPr>
        <w:rPr>
          <w:ins w:id="13509" w:author="Liezyl Liton" w:date="2017-08-19T18:23:00Z"/>
          <w:rFonts w:ascii="Times New Roman" w:hAnsi="Times New Roman" w:cs="Times New Roman"/>
          <w:b/>
          <w:sz w:val="24"/>
          <w:szCs w:val="24"/>
        </w:rPr>
      </w:pPr>
      <w:r w:rsidRPr="00617EC9">
        <w:rPr>
          <w:rFonts w:ascii="Times New Roman" w:hAnsi="Times New Roman" w:cs="Times New Roman"/>
          <w:b/>
          <w:sz w:val="24"/>
          <w:szCs w:val="24"/>
        </w:rPr>
        <w:t>12.2 Budget and Financing Plan</w:t>
      </w:r>
      <w:ins w:id="13510" w:author="Liezyl Liton" w:date="2017-08-19T18:23:00Z">
        <w:r w:rsidR="008D5784" w:rsidRPr="00617EC9">
          <w:rPr>
            <w:rFonts w:ascii="Times New Roman" w:hAnsi="Times New Roman" w:cs="Times New Roman"/>
            <w:b/>
            <w:sz w:val="24"/>
            <w:szCs w:val="24"/>
          </w:rPr>
          <w:t xml:space="preserve"> </w:t>
        </w:r>
      </w:ins>
    </w:p>
    <w:p w14:paraId="1E980C69" w14:textId="2F3646AF" w:rsidR="008D5784" w:rsidRPr="00617EC9" w:rsidRDefault="008D5784" w:rsidP="00FC6F80">
      <w:pPr>
        <w:rPr>
          <w:rFonts w:ascii="Times New Roman" w:hAnsi="Times New Roman" w:cs="Times New Roman"/>
          <w:i/>
          <w:sz w:val="24"/>
          <w:szCs w:val="24"/>
          <w:rPrChange w:id="13511" w:author="Liezyl Liton" w:date="2017-08-21T21:34:00Z">
            <w:rPr>
              <w:rFonts w:ascii="Times New Roman" w:hAnsi="Times New Roman" w:cs="Times New Roman"/>
              <w:b/>
              <w:sz w:val="24"/>
              <w:szCs w:val="24"/>
            </w:rPr>
          </w:rPrChange>
        </w:rPr>
      </w:pPr>
      <w:ins w:id="13512" w:author="Liezyl Liton" w:date="2017-08-19T18:23:00Z">
        <w:del w:id="13513" w:author="Jen" w:date="2017-08-30T15:26:00Z">
          <w:r w:rsidRPr="00617EC9" w:rsidDel="00D87EA3">
            <w:rPr>
              <w:rFonts w:ascii="Times New Roman" w:hAnsi="Times New Roman" w:cs="Times New Roman"/>
              <w:i/>
              <w:sz w:val="24"/>
              <w:szCs w:val="24"/>
              <w:rPrChange w:id="13514" w:author="Liezyl Liton" w:date="2017-08-21T21:34:00Z">
                <w:rPr>
                  <w:rFonts w:ascii="Times New Roman" w:hAnsi="Times New Roman" w:cs="Times New Roman"/>
                  <w:b/>
                  <w:sz w:val="24"/>
                  <w:szCs w:val="24"/>
                </w:rPr>
              </w:rPrChange>
            </w:rPr>
            <w:delText>Note that this section will be revised according to the plans of the DOTr</w:delText>
          </w:r>
        </w:del>
      </w:ins>
      <w:ins w:id="13515" w:author="Liezyl Liton" w:date="2017-08-19T18:24:00Z">
        <w:del w:id="13516" w:author="Jen" w:date="2017-08-30T15:26:00Z">
          <w:r w:rsidRPr="00617EC9" w:rsidDel="00D87EA3">
            <w:rPr>
              <w:rFonts w:ascii="Times New Roman" w:hAnsi="Times New Roman" w:cs="Times New Roman"/>
              <w:i/>
              <w:sz w:val="24"/>
              <w:szCs w:val="24"/>
              <w:rPrChange w:id="13517" w:author="Liezyl Liton" w:date="2017-08-21T21:34:00Z">
                <w:rPr>
                  <w:rFonts w:ascii="Times New Roman" w:hAnsi="Times New Roman" w:cs="Times New Roman"/>
                  <w:sz w:val="24"/>
                  <w:szCs w:val="24"/>
                </w:rPr>
              </w:rPrChange>
            </w:rPr>
            <w:delText>.</w:delText>
          </w:r>
        </w:del>
      </w:ins>
      <w:proofErr w:type="gramStart"/>
      <w:ins w:id="13518" w:author="Jen" w:date="2017-08-30T15:26:00Z">
        <w:r w:rsidR="00D87EA3">
          <w:rPr>
            <w:rFonts w:ascii="Times New Roman" w:hAnsi="Times New Roman" w:cs="Times New Roman"/>
            <w:i/>
            <w:sz w:val="24"/>
            <w:szCs w:val="24"/>
          </w:rPr>
          <w:t xml:space="preserve">Reminder to please forward to Gaia South the updated Budget and Financing Plan </w:t>
        </w:r>
      </w:ins>
      <w:ins w:id="13519" w:author="Jen" w:date="2017-08-31T05:59:00Z">
        <w:r w:rsidR="00836855">
          <w:rPr>
            <w:rFonts w:ascii="Times New Roman" w:hAnsi="Times New Roman" w:cs="Times New Roman"/>
            <w:i/>
            <w:sz w:val="24"/>
            <w:szCs w:val="24"/>
          </w:rPr>
          <w:t>of</w:t>
        </w:r>
      </w:ins>
      <w:ins w:id="13520" w:author="Jen" w:date="2017-08-30T15:26:00Z">
        <w:r w:rsidR="00D87EA3">
          <w:rPr>
            <w:rFonts w:ascii="Times New Roman" w:hAnsi="Times New Roman" w:cs="Times New Roman"/>
            <w:i/>
            <w:sz w:val="24"/>
            <w:szCs w:val="24"/>
          </w:rPr>
          <w:t xml:space="preserve"> </w:t>
        </w:r>
      </w:ins>
      <w:ins w:id="13521" w:author="Jen" w:date="2017-08-30T15:27:00Z">
        <w:r w:rsidR="00D87EA3">
          <w:rPr>
            <w:rFonts w:ascii="Times New Roman" w:hAnsi="Times New Roman" w:cs="Times New Roman"/>
            <w:i/>
            <w:sz w:val="24"/>
            <w:szCs w:val="24"/>
          </w:rPr>
          <w:t>the</w:t>
        </w:r>
      </w:ins>
      <w:ins w:id="13522" w:author="Jen" w:date="2017-08-30T15:26:00Z">
        <w:r w:rsidR="00D87EA3">
          <w:rPr>
            <w:rFonts w:ascii="Times New Roman" w:hAnsi="Times New Roman" w:cs="Times New Roman"/>
            <w:i/>
            <w:sz w:val="24"/>
            <w:szCs w:val="24"/>
          </w:rPr>
          <w:t xml:space="preserve"> </w:t>
        </w:r>
      </w:ins>
      <w:proofErr w:type="spellStart"/>
      <w:ins w:id="13523" w:author="Jen" w:date="2017-08-30T15:27:00Z">
        <w:r w:rsidR="00D87EA3">
          <w:rPr>
            <w:rFonts w:ascii="Times New Roman" w:hAnsi="Times New Roman" w:cs="Times New Roman"/>
            <w:i/>
            <w:sz w:val="24"/>
            <w:szCs w:val="24"/>
          </w:rPr>
          <w:t>DOTr</w:t>
        </w:r>
        <w:proofErr w:type="spellEnd"/>
        <w:r w:rsidR="00D87EA3">
          <w:rPr>
            <w:rFonts w:ascii="Times New Roman" w:hAnsi="Times New Roman" w:cs="Times New Roman"/>
            <w:i/>
            <w:sz w:val="24"/>
            <w:szCs w:val="24"/>
          </w:rPr>
          <w:t>.</w:t>
        </w:r>
      </w:ins>
      <w:proofErr w:type="gramEnd"/>
    </w:p>
    <w:p w14:paraId="657B538C" w14:textId="77777777" w:rsidR="00FC6F80" w:rsidRPr="00617EC9" w:rsidRDefault="00FC6F80" w:rsidP="00FC6F80">
      <w:pPr>
        <w:rPr>
          <w:rFonts w:ascii="Times New Roman" w:hAnsi="Times New Roman" w:cs="Times New Roman"/>
          <w:b/>
          <w:sz w:val="24"/>
          <w:szCs w:val="24"/>
        </w:rPr>
      </w:pPr>
      <w:r w:rsidRPr="00617EC9">
        <w:rPr>
          <w:rFonts w:ascii="Times New Roman" w:hAnsi="Times New Roman" w:cs="Times New Roman"/>
          <w:b/>
          <w:sz w:val="24"/>
          <w:szCs w:val="24"/>
        </w:rPr>
        <w:t>12.2.1 Funds for RAP Implementation</w:t>
      </w:r>
    </w:p>
    <w:p w14:paraId="474111BA" w14:textId="6FEA2014" w:rsidR="00FC6F80" w:rsidRPr="00617EC9" w:rsidDel="00A6196B" w:rsidRDefault="00FC6F80" w:rsidP="00274251">
      <w:pPr>
        <w:ind w:firstLine="720"/>
        <w:jc w:val="both"/>
        <w:rPr>
          <w:del w:id="13524" w:author="Patricia Erika" w:date="2017-08-15T14:40:00Z"/>
          <w:rFonts w:ascii="Times New Roman" w:hAnsi="Times New Roman" w:cs="Times New Roman"/>
          <w:sz w:val="24"/>
          <w:szCs w:val="24"/>
        </w:rPr>
      </w:pPr>
      <w:r w:rsidRPr="00617EC9">
        <w:rPr>
          <w:rFonts w:ascii="Times New Roman" w:hAnsi="Times New Roman" w:cs="Times New Roman"/>
          <w:b/>
          <w:sz w:val="24"/>
          <w:szCs w:val="24"/>
        </w:rPr>
        <w:t xml:space="preserve"> </w:t>
      </w:r>
      <w:r w:rsidRPr="00617EC9">
        <w:rPr>
          <w:rFonts w:ascii="Times New Roman" w:hAnsi="Times New Roman" w:cs="Times New Roman"/>
          <w:sz w:val="24"/>
          <w:szCs w:val="24"/>
        </w:rPr>
        <w:t xml:space="preserve">Funds for the implementation of the RAP, that will include compensation, relocation and livelihood assistance, and external monitoring, will be included in the </w:t>
      </w:r>
      <w:proofErr w:type="spellStart"/>
      <w:r w:rsidRPr="00617EC9">
        <w:rPr>
          <w:rFonts w:ascii="Times New Roman" w:hAnsi="Times New Roman" w:cs="Times New Roman"/>
          <w:sz w:val="24"/>
          <w:szCs w:val="24"/>
        </w:rPr>
        <w:t>DOT</w:t>
      </w:r>
      <w:ins w:id="13525" w:author="Liezyl Liton" w:date="2017-08-19T18:23:00Z">
        <w:r w:rsidR="009E40BA" w:rsidRPr="00617EC9">
          <w:rPr>
            <w:rFonts w:ascii="Times New Roman" w:hAnsi="Times New Roman" w:cs="Times New Roman"/>
            <w:sz w:val="24"/>
            <w:szCs w:val="24"/>
          </w:rPr>
          <w:t>r</w:t>
        </w:r>
      </w:ins>
      <w:del w:id="13526" w:author="Liezyl Liton" w:date="2017-08-19T18:23:00Z">
        <w:r w:rsidRPr="00617EC9" w:rsidDel="009E40BA">
          <w:rPr>
            <w:rFonts w:ascii="Times New Roman" w:hAnsi="Times New Roman" w:cs="Times New Roman"/>
            <w:sz w:val="24"/>
            <w:szCs w:val="24"/>
          </w:rPr>
          <w:delText>C</w:delText>
        </w:r>
      </w:del>
      <w:r w:rsidRPr="00617EC9">
        <w:rPr>
          <w:rFonts w:ascii="Times New Roman" w:hAnsi="Times New Roman" w:cs="Times New Roman"/>
          <w:sz w:val="24"/>
          <w:szCs w:val="24"/>
        </w:rPr>
        <w:t>’s</w:t>
      </w:r>
      <w:proofErr w:type="spellEnd"/>
      <w:r w:rsidRPr="00617EC9">
        <w:rPr>
          <w:rFonts w:ascii="Times New Roman" w:hAnsi="Times New Roman" w:cs="Times New Roman"/>
          <w:sz w:val="24"/>
          <w:szCs w:val="24"/>
        </w:rPr>
        <w:t xml:space="preserve"> project budget.</w:t>
      </w:r>
    </w:p>
    <w:p w14:paraId="2651EDAE" w14:textId="77777777" w:rsidR="00FC6F80" w:rsidRPr="00617EC9" w:rsidDel="00A6196B" w:rsidRDefault="00FC6F80">
      <w:pPr>
        <w:jc w:val="both"/>
        <w:rPr>
          <w:del w:id="13527" w:author="Patricia Erika" w:date="2017-08-15T14:40:00Z"/>
          <w:rFonts w:ascii="Times New Roman" w:hAnsi="Times New Roman" w:cs="Times New Roman"/>
          <w:b/>
          <w:sz w:val="24"/>
          <w:szCs w:val="24"/>
        </w:rPr>
      </w:pPr>
      <w:del w:id="13528" w:author="Patricia Erika" w:date="2017-08-15T14:40:00Z">
        <w:r w:rsidRPr="00617EC9" w:rsidDel="00A6196B">
          <w:rPr>
            <w:rFonts w:ascii="Times New Roman" w:hAnsi="Times New Roman" w:cs="Times New Roman"/>
            <w:b/>
            <w:sz w:val="24"/>
            <w:szCs w:val="24"/>
          </w:rPr>
          <w:delText>12.2.2 Update of the Cost Estimation</w:delText>
        </w:r>
      </w:del>
    </w:p>
    <w:p w14:paraId="3017EF46" w14:textId="77777777" w:rsidR="00FC6F80" w:rsidRPr="00617EC9" w:rsidRDefault="00FC6F80">
      <w:pPr>
        <w:ind w:firstLine="720"/>
        <w:jc w:val="both"/>
        <w:rPr>
          <w:rFonts w:ascii="Times New Roman" w:hAnsi="Times New Roman" w:cs="Times New Roman"/>
          <w:sz w:val="24"/>
          <w:szCs w:val="24"/>
        </w:rPr>
        <w:pPrChange w:id="13529" w:author="Patricia Erika" w:date="2017-08-15T14:40:00Z">
          <w:pPr>
            <w:jc w:val="both"/>
          </w:pPr>
        </w:pPrChange>
      </w:pPr>
      <w:del w:id="13530" w:author="Patricia Erika" w:date="2017-08-15T14:40:00Z">
        <w:r w:rsidRPr="00617EC9" w:rsidDel="00A6196B">
          <w:rPr>
            <w:rFonts w:ascii="Times New Roman" w:hAnsi="Times New Roman" w:cs="Times New Roman"/>
            <w:sz w:val="24"/>
            <w:szCs w:val="24"/>
          </w:rPr>
          <w:tab/>
          <w:delText>The estimated resettlement costs (used for assessment of compensation), based on the prevailing marke</w:delText>
        </w:r>
        <w:r w:rsidR="004F4253" w:rsidRPr="00617EC9" w:rsidDel="00A6196B">
          <w:rPr>
            <w:rFonts w:ascii="Times New Roman" w:hAnsi="Times New Roman" w:cs="Times New Roman"/>
            <w:sz w:val="24"/>
            <w:szCs w:val="24"/>
          </w:rPr>
          <w:delText>t rates of the materials in 2017</w:delText>
        </w:r>
        <w:r w:rsidRPr="00617EC9" w:rsidDel="00A6196B">
          <w:rPr>
            <w:rFonts w:ascii="Times New Roman" w:hAnsi="Times New Roman" w:cs="Times New Roman"/>
            <w:sz w:val="24"/>
            <w:szCs w:val="24"/>
          </w:rPr>
          <w:delText xml:space="preserve">, </w:delText>
        </w:r>
        <w:r w:rsidRPr="00617EC9" w:rsidDel="00A6196B">
          <w:rPr>
            <w:rFonts w:ascii="Times New Roman" w:hAnsi="Times New Roman" w:cs="Times New Roman"/>
            <w:color w:val="FF0000"/>
            <w:sz w:val="24"/>
            <w:szCs w:val="24"/>
          </w:rPr>
          <w:delText xml:space="preserve">will remain valid during the implementation period. </w:delText>
        </w:r>
        <w:r w:rsidR="008C3F9A" w:rsidRPr="00617EC9" w:rsidDel="00A6196B">
          <w:rPr>
            <w:rFonts w:ascii="Times New Roman" w:hAnsi="Times New Roman" w:cs="Times New Roman"/>
            <w:b/>
            <w:color w:val="FF0000"/>
            <w:sz w:val="24"/>
            <w:szCs w:val="24"/>
          </w:rPr>
          <w:delText>To be confirmed by JDT</w:delText>
        </w:r>
        <w:r w:rsidR="008D1DC3" w:rsidRPr="00617EC9" w:rsidDel="00A6196B">
          <w:rPr>
            <w:rFonts w:ascii="Times New Roman" w:hAnsi="Times New Roman" w:cs="Times New Roman"/>
            <w:b/>
            <w:color w:val="FF0000"/>
            <w:sz w:val="24"/>
            <w:szCs w:val="24"/>
          </w:rPr>
          <w:delText>.</w:delText>
        </w:r>
        <w:r w:rsidR="008C3F9A" w:rsidRPr="00617EC9" w:rsidDel="00A6196B">
          <w:rPr>
            <w:rFonts w:ascii="Times New Roman" w:hAnsi="Times New Roman" w:cs="Times New Roman"/>
            <w:color w:val="FF0000"/>
            <w:sz w:val="24"/>
            <w:szCs w:val="24"/>
          </w:rPr>
          <w:delText xml:space="preserve"> </w:delText>
        </w:r>
        <w:r w:rsidR="00181AF3" w:rsidRPr="00617EC9" w:rsidDel="00A6196B">
          <w:rPr>
            <w:rFonts w:ascii="Times New Roman" w:hAnsi="Times New Roman" w:cs="Times New Roman"/>
            <w:color w:val="FF0000"/>
            <w:sz w:val="24"/>
            <w:szCs w:val="24"/>
          </w:rPr>
          <w:delText xml:space="preserve">If there are </w:delText>
        </w:r>
        <w:r w:rsidRPr="00617EC9" w:rsidDel="00A6196B">
          <w:rPr>
            <w:rFonts w:ascii="Times New Roman" w:hAnsi="Times New Roman" w:cs="Times New Roman"/>
            <w:sz w:val="24"/>
            <w:szCs w:val="24"/>
          </w:rPr>
          <w:delText>unforeseen factors that will cause delays beyond 12 months, the rates for structures and fixed assets will be reviewed and adjusted as needed.</w:delText>
        </w:r>
      </w:del>
    </w:p>
    <w:p w14:paraId="214319B6" w14:textId="77777777" w:rsidR="00FC6F80" w:rsidRPr="00617EC9" w:rsidRDefault="00FC6F80" w:rsidP="00274251">
      <w:pPr>
        <w:jc w:val="both"/>
        <w:rPr>
          <w:rFonts w:ascii="Times New Roman" w:hAnsi="Times New Roman" w:cs="Times New Roman"/>
          <w:b/>
          <w:sz w:val="24"/>
          <w:szCs w:val="24"/>
        </w:rPr>
      </w:pPr>
      <w:r w:rsidRPr="00617EC9">
        <w:rPr>
          <w:rFonts w:ascii="Times New Roman" w:hAnsi="Times New Roman" w:cs="Times New Roman"/>
          <w:b/>
          <w:sz w:val="24"/>
          <w:szCs w:val="24"/>
        </w:rPr>
        <w:t>12.2.3 Procedures for Flows of Funds</w:t>
      </w:r>
    </w:p>
    <w:p w14:paraId="263E2752" w14:textId="77777777" w:rsidR="00FC6F80" w:rsidRPr="0071779A" w:rsidRDefault="00FC6F80" w:rsidP="00274251">
      <w:pPr>
        <w:jc w:val="both"/>
        <w:rPr>
          <w:rFonts w:ascii="Times New Roman" w:hAnsi="Times New Roman" w:cs="Times New Roman"/>
          <w:sz w:val="24"/>
          <w:szCs w:val="24"/>
        </w:rPr>
      </w:pPr>
      <w:r w:rsidRPr="00617EC9">
        <w:rPr>
          <w:rFonts w:ascii="Times New Roman" w:hAnsi="Times New Roman" w:cs="Times New Roman"/>
          <w:b/>
          <w:sz w:val="24"/>
          <w:szCs w:val="24"/>
        </w:rPr>
        <w:tab/>
      </w:r>
      <w:r w:rsidRPr="00617EC9">
        <w:rPr>
          <w:rFonts w:ascii="Times New Roman" w:hAnsi="Times New Roman" w:cs="Times New Roman"/>
          <w:sz w:val="24"/>
          <w:szCs w:val="24"/>
        </w:rPr>
        <w:t xml:space="preserve">The </w:t>
      </w:r>
      <w:proofErr w:type="spellStart"/>
      <w:r w:rsidRPr="00617EC9">
        <w:rPr>
          <w:rFonts w:ascii="Times New Roman" w:hAnsi="Times New Roman" w:cs="Times New Roman"/>
          <w:sz w:val="24"/>
          <w:szCs w:val="24"/>
        </w:rPr>
        <w:t>DOT</w:t>
      </w:r>
      <w:r w:rsidR="00181AF3" w:rsidRPr="00617EC9">
        <w:rPr>
          <w:rFonts w:ascii="Times New Roman" w:hAnsi="Times New Roman" w:cs="Times New Roman"/>
          <w:sz w:val="24"/>
          <w:szCs w:val="24"/>
        </w:rPr>
        <w:t>r</w:t>
      </w:r>
      <w:proofErr w:type="spellEnd"/>
      <w:r w:rsidRPr="00617EC9">
        <w:rPr>
          <w:rFonts w:ascii="Times New Roman" w:hAnsi="Times New Roman" w:cs="Times New Roman"/>
          <w:sz w:val="24"/>
          <w:szCs w:val="24"/>
        </w:rPr>
        <w:t xml:space="preserve"> will be responsible for providing the funds for the implementation of the RAP. The </w:t>
      </w:r>
      <w:r w:rsidR="00643A8A" w:rsidRPr="00617EC9">
        <w:rPr>
          <w:rFonts w:ascii="Times New Roman" w:hAnsi="Times New Roman" w:cs="Times New Roman"/>
          <w:sz w:val="24"/>
          <w:szCs w:val="24"/>
        </w:rPr>
        <w:t>Project Management Office (</w:t>
      </w:r>
      <w:r w:rsidRPr="00617EC9">
        <w:rPr>
          <w:rFonts w:ascii="Times New Roman" w:hAnsi="Times New Roman" w:cs="Times New Roman"/>
          <w:sz w:val="24"/>
          <w:szCs w:val="24"/>
        </w:rPr>
        <w:t>PMO</w:t>
      </w:r>
      <w:r w:rsidR="00643A8A" w:rsidRPr="00617EC9">
        <w:rPr>
          <w:rFonts w:ascii="Times New Roman" w:hAnsi="Times New Roman" w:cs="Times New Roman"/>
          <w:sz w:val="24"/>
          <w:szCs w:val="24"/>
        </w:rPr>
        <w:t>) or RAP Implementation and Monitoring Team (</w:t>
      </w:r>
      <w:r w:rsidRPr="00617EC9">
        <w:rPr>
          <w:rFonts w:ascii="Times New Roman" w:hAnsi="Times New Roman" w:cs="Times New Roman"/>
          <w:sz w:val="24"/>
          <w:szCs w:val="24"/>
        </w:rPr>
        <w:t>RIMT</w:t>
      </w:r>
      <w:r w:rsidR="00643A8A" w:rsidRPr="00617EC9">
        <w:rPr>
          <w:rFonts w:ascii="Times New Roman" w:hAnsi="Times New Roman" w:cs="Times New Roman"/>
          <w:sz w:val="24"/>
          <w:szCs w:val="24"/>
        </w:rPr>
        <w:t>)</w:t>
      </w:r>
      <w:r w:rsidRPr="00617EC9">
        <w:rPr>
          <w:rFonts w:ascii="Times New Roman" w:hAnsi="Times New Roman" w:cs="Times New Roman"/>
          <w:sz w:val="24"/>
          <w:szCs w:val="24"/>
        </w:rPr>
        <w:t xml:space="preserve">, upon approval by its approving committee or department, shall request the necessary funds </w:t>
      </w:r>
      <w:r w:rsidR="00181AF3" w:rsidRPr="00617EC9">
        <w:rPr>
          <w:rFonts w:ascii="Times New Roman" w:hAnsi="Times New Roman" w:cs="Times New Roman"/>
          <w:sz w:val="24"/>
          <w:szCs w:val="24"/>
        </w:rPr>
        <w:t>from</w:t>
      </w:r>
      <w:r w:rsidRPr="00617EC9">
        <w:rPr>
          <w:rFonts w:ascii="Times New Roman" w:hAnsi="Times New Roman" w:cs="Times New Roman"/>
          <w:sz w:val="24"/>
          <w:szCs w:val="24"/>
        </w:rPr>
        <w:t xml:space="preserve"> the Central Office of </w:t>
      </w:r>
      <w:proofErr w:type="spellStart"/>
      <w:r w:rsidRPr="00617EC9">
        <w:rPr>
          <w:rFonts w:ascii="Times New Roman" w:hAnsi="Times New Roman" w:cs="Times New Roman"/>
          <w:sz w:val="24"/>
          <w:szCs w:val="24"/>
        </w:rPr>
        <w:t>DOT</w:t>
      </w:r>
      <w:r w:rsidR="00181AF3" w:rsidRPr="00617EC9">
        <w:rPr>
          <w:rFonts w:ascii="Times New Roman" w:hAnsi="Times New Roman" w:cs="Times New Roman"/>
          <w:sz w:val="24"/>
          <w:szCs w:val="24"/>
        </w:rPr>
        <w:t>r</w:t>
      </w:r>
      <w:proofErr w:type="spellEnd"/>
      <w:r w:rsidRPr="00617EC9">
        <w:rPr>
          <w:rFonts w:ascii="Times New Roman" w:hAnsi="Times New Roman" w:cs="Times New Roman"/>
          <w:sz w:val="24"/>
          <w:szCs w:val="24"/>
        </w:rPr>
        <w:t xml:space="preserve"> to implement the RAP. The </w:t>
      </w:r>
      <w:proofErr w:type="spellStart"/>
      <w:r w:rsidRPr="00617EC9">
        <w:rPr>
          <w:rFonts w:ascii="Times New Roman" w:hAnsi="Times New Roman" w:cs="Times New Roman"/>
          <w:sz w:val="24"/>
          <w:szCs w:val="24"/>
        </w:rPr>
        <w:t>DOT</w:t>
      </w:r>
      <w:r w:rsidR="00181AF3" w:rsidRPr="00617EC9">
        <w:rPr>
          <w:rFonts w:ascii="Times New Roman" w:hAnsi="Times New Roman" w:cs="Times New Roman"/>
          <w:sz w:val="24"/>
          <w:szCs w:val="24"/>
        </w:rPr>
        <w:t>r</w:t>
      </w:r>
      <w:proofErr w:type="spellEnd"/>
      <w:r w:rsidRPr="00617EC9">
        <w:rPr>
          <w:rFonts w:ascii="Times New Roman" w:hAnsi="Times New Roman" w:cs="Times New Roman"/>
          <w:sz w:val="24"/>
          <w:szCs w:val="24"/>
        </w:rPr>
        <w:t>-PMO/RIMT, in coordination with its other internal department or committee and LIAC, shall handle the compensation and payments of the PAFs.</w:t>
      </w:r>
    </w:p>
    <w:p w14:paraId="39774437" w14:textId="5669077B" w:rsidR="00FC6F80" w:rsidRPr="00CF5A1E" w:rsidDel="00E934FF" w:rsidRDefault="00FC6F80" w:rsidP="00274251">
      <w:pPr>
        <w:jc w:val="both"/>
        <w:rPr>
          <w:del w:id="13531" w:author="Jen" w:date="2017-08-25T13:44:00Z"/>
          <w:rFonts w:ascii="Times New Roman" w:hAnsi="Times New Roman" w:cs="Times New Roman"/>
          <w:sz w:val="24"/>
          <w:szCs w:val="24"/>
        </w:rPr>
      </w:pPr>
    </w:p>
    <w:p w14:paraId="2F80BA23" w14:textId="77777777" w:rsidR="00FC6F80" w:rsidRPr="00CF5A1E" w:rsidDel="00564CCE" w:rsidRDefault="00FC6F80" w:rsidP="00FC6F80">
      <w:pPr>
        <w:pStyle w:val="ListParagraph"/>
        <w:ind w:left="1440"/>
        <w:rPr>
          <w:del w:id="13532" w:author="John Junico Bernados" w:date="2017-08-18T21:08:00Z"/>
          <w:rFonts w:ascii="Times New Roman" w:hAnsi="Times New Roman" w:cs="Times New Roman"/>
          <w:sz w:val="24"/>
          <w:szCs w:val="24"/>
        </w:rPr>
      </w:pPr>
    </w:p>
    <w:p w14:paraId="7871A77B" w14:textId="77777777" w:rsidR="00FC6F80" w:rsidRPr="000508E5" w:rsidDel="00564CCE" w:rsidRDefault="00FC6F80" w:rsidP="00FC6F80">
      <w:pPr>
        <w:rPr>
          <w:del w:id="13533" w:author="John Junico Bernados" w:date="2017-08-18T21:08:00Z"/>
          <w:rFonts w:ascii="Times New Roman" w:hAnsi="Times New Roman" w:cs="Times New Roman"/>
          <w:b/>
          <w:sz w:val="24"/>
          <w:szCs w:val="24"/>
        </w:rPr>
      </w:pPr>
    </w:p>
    <w:p w14:paraId="3B330090" w14:textId="77777777" w:rsidR="00FC6F80" w:rsidRPr="00481DC1" w:rsidDel="00564CCE" w:rsidRDefault="00FC6F80" w:rsidP="00FC6F80">
      <w:pPr>
        <w:ind w:left="360"/>
        <w:rPr>
          <w:del w:id="13534" w:author="John Junico Bernados" w:date="2017-08-18T21:08:00Z"/>
          <w:rFonts w:ascii="Times New Roman" w:hAnsi="Times New Roman" w:cs="Times New Roman"/>
          <w:sz w:val="24"/>
          <w:szCs w:val="24"/>
        </w:rPr>
      </w:pPr>
      <w:del w:id="13535" w:author="John Junico Bernados" w:date="2017-08-18T21:08:00Z">
        <w:r w:rsidDel="00564CCE">
          <w:rPr>
            <w:rFonts w:ascii="Times New Roman" w:hAnsi="Times New Roman" w:cs="Times New Roman"/>
            <w:sz w:val="24"/>
            <w:szCs w:val="24"/>
          </w:rPr>
          <w:delText xml:space="preserve"> </w:delText>
        </w:r>
      </w:del>
    </w:p>
    <w:p w14:paraId="2EA956ED" w14:textId="77777777" w:rsidR="00FC6F80" w:rsidRPr="00A52373" w:rsidRDefault="00FC6F80" w:rsidP="00FC6F80">
      <w:pPr>
        <w:ind w:left="360"/>
        <w:rPr>
          <w:rFonts w:ascii="Times New Roman" w:hAnsi="Times New Roman" w:cs="Times New Roman"/>
          <w:b/>
          <w:sz w:val="24"/>
          <w:szCs w:val="24"/>
        </w:rPr>
      </w:pPr>
    </w:p>
    <w:sectPr w:rsidR="00FC6F80" w:rsidRPr="00A52373" w:rsidSect="00617EC9">
      <w:pgSz w:w="11907" w:h="16839" w:code="9"/>
      <w:pgMar w:top="1440" w:right="1107" w:bottom="1985"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830" w:author="Miyakawa" w:date="2017-08-19T17:59:00Z" w:initials="M">
    <w:p w14:paraId="621BD706" w14:textId="77777777" w:rsidR="00EA7C21" w:rsidRDefault="00EA7C21" w:rsidP="00137300">
      <w:pPr>
        <w:pStyle w:val="CommentText"/>
      </w:pPr>
      <w:r>
        <w:rPr>
          <w:rStyle w:val="CommentReference"/>
        </w:rPr>
        <w:annotationRef/>
      </w:r>
      <w:r>
        <w:t>Nothing change from FS, can this be detailed further.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BD7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372E1" w14:textId="77777777" w:rsidR="00945A69" w:rsidRDefault="00945A69" w:rsidP="002B7B13">
      <w:pPr>
        <w:spacing w:after="0" w:line="240" w:lineRule="auto"/>
      </w:pPr>
      <w:r>
        <w:separator/>
      </w:r>
    </w:p>
  </w:endnote>
  <w:endnote w:type="continuationSeparator" w:id="0">
    <w:p w14:paraId="3BD6F12C" w14:textId="77777777" w:rsidR="00945A69" w:rsidRDefault="00945A69" w:rsidP="002B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ot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780111"/>
      <w:docPartObj>
        <w:docPartGallery w:val="Page Numbers (Bottom of Page)"/>
        <w:docPartUnique/>
      </w:docPartObj>
    </w:sdtPr>
    <w:sdtEndPr>
      <w:rPr>
        <w:rFonts w:ascii="Times New Roman" w:hAnsi="Times New Roman" w:cs="Times New Roman"/>
        <w:noProof/>
      </w:rPr>
    </w:sdtEndPr>
    <w:sdtContent>
      <w:p w14:paraId="3CD0303B" w14:textId="77777777" w:rsidR="00EA7C21" w:rsidRPr="00274251" w:rsidRDefault="00EA7C21">
        <w:pPr>
          <w:pStyle w:val="Footer"/>
          <w:jc w:val="center"/>
          <w:rPr>
            <w:rFonts w:ascii="Times New Roman" w:hAnsi="Times New Roman" w:cs="Times New Roman"/>
          </w:rPr>
        </w:pPr>
        <w:r w:rsidRPr="00274251">
          <w:rPr>
            <w:rFonts w:ascii="Times New Roman" w:hAnsi="Times New Roman" w:cs="Times New Roman"/>
          </w:rPr>
          <w:fldChar w:fldCharType="begin"/>
        </w:r>
        <w:r w:rsidRPr="00274251">
          <w:rPr>
            <w:rFonts w:ascii="Times New Roman" w:hAnsi="Times New Roman" w:cs="Times New Roman"/>
          </w:rPr>
          <w:instrText xml:space="preserve"> PAGE   \* MERGEFORMAT </w:instrText>
        </w:r>
        <w:r w:rsidRPr="00274251">
          <w:rPr>
            <w:rFonts w:ascii="Times New Roman" w:hAnsi="Times New Roman" w:cs="Times New Roman"/>
          </w:rPr>
          <w:fldChar w:fldCharType="separate"/>
        </w:r>
        <w:r w:rsidR="008E37A2">
          <w:rPr>
            <w:rFonts w:ascii="Times New Roman" w:hAnsi="Times New Roman" w:cs="Times New Roman"/>
            <w:noProof/>
          </w:rPr>
          <w:t>14</w:t>
        </w:r>
        <w:r w:rsidRPr="00274251">
          <w:rPr>
            <w:rFonts w:ascii="Times New Roman" w:hAnsi="Times New Roman" w:cs="Times New Roman"/>
            <w:noProof/>
          </w:rPr>
          <w:fldChar w:fldCharType="end"/>
        </w:r>
      </w:p>
    </w:sdtContent>
  </w:sdt>
  <w:p w14:paraId="19D7161C" w14:textId="77777777" w:rsidR="00EA7C21" w:rsidRDefault="00EA7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AD5D1" w14:textId="77777777" w:rsidR="00945A69" w:rsidRDefault="00945A69" w:rsidP="002B7B13">
      <w:pPr>
        <w:spacing w:after="0" w:line="240" w:lineRule="auto"/>
      </w:pPr>
      <w:r>
        <w:separator/>
      </w:r>
    </w:p>
  </w:footnote>
  <w:footnote w:type="continuationSeparator" w:id="0">
    <w:p w14:paraId="151B26BE" w14:textId="77777777" w:rsidR="00945A69" w:rsidRDefault="00945A69" w:rsidP="002B7B13">
      <w:pPr>
        <w:spacing w:after="0" w:line="240" w:lineRule="auto"/>
      </w:pPr>
      <w:r>
        <w:continuationSeparator/>
      </w:r>
    </w:p>
  </w:footnote>
  <w:footnote w:id="1">
    <w:p w14:paraId="32A6E3C2" w14:textId="77777777" w:rsidR="00EA7C21" w:rsidRDefault="00EA7C21">
      <w:pPr>
        <w:pStyle w:val="FootnoteText"/>
      </w:pPr>
    </w:p>
    <w:p w14:paraId="477C48F1" w14:textId="77777777" w:rsidR="00EA7C21" w:rsidRPr="00274251" w:rsidRDefault="00EA7C21">
      <w:pPr>
        <w:pStyle w:val="FootnoteText"/>
        <w:rPr>
          <w:rFonts w:ascii="Arial Narrow" w:hAnsi="Arial Narrow"/>
          <w:sz w:val="18"/>
          <w:szCs w:val="18"/>
        </w:rPr>
      </w:pPr>
      <w:r w:rsidRPr="00274251">
        <w:rPr>
          <w:rStyle w:val="FootnoteReference"/>
          <w:rFonts w:ascii="Arial Narrow" w:hAnsi="Arial Narrow"/>
          <w:sz w:val="18"/>
          <w:szCs w:val="18"/>
        </w:rPr>
        <w:footnoteRef/>
      </w:r>
      <w:r w:rsidRPr="00274251">
        <w:rPr>
          <w:rFonts w:ascii="Arial Narrow" w:hAnsi="Arial Narrow"/>
          <w:sz w:val="18"/>
          <w:szCs w:val="18"/>
        </w:rPr>
        <w:t xml:space="preserve"> Based on the SES survey results, 2017</w:t>
      </w:r>
    </w:p>
    <w:p w14:paraId="060719A0" w14:textId="77777777" w:rsidR="00EA7C21" w:rsidRPr="00274251" w:rsidRDefault="00EA7C21">
      <w:pPr>
        <w:pStyle w:val="FootnoteText"/>
        <w:rPr>
          <w:rFonts w:ascii="Arial Narrow" w:hAnsi="Arial Narrow"/>
          <w:sz w:val="18"/>
          <w:szCs w:val="18"/>
          <w:lang w:val="en-US"/>
        </w:rPr>
      </w:pPr>
      <w:r w:rsidRPr="00274251">
        <w:rPr>
          <w:rFonts w:ascii="Arial Narrow" w:hAnsi="Arial Narrow"/>
          <w:sz w:val="18"/>
          <w:szCs w:val="18"/>
          <w:vertAlign w:val="superscript"/>
        </w:rPr>
        <w:t xml:space="preserve">2 </w:t>
      </w:r>
      <w:r w:rsidRPr="00643A8A">
        <w:rPr>
          <w:rFonts w:ascii="Arial Narrow" w:hAnsi="Arial Narrow"/>
          <w:sz w:val="18"/>
          <w:szCs w:val="18"/>
          <w:lang w:val="en-US"/>
        </w:rPr>
        <w:t>DOLE National Wages and Productivity Commission (as of 30 June 2017)</w:t>
      </w:r>
    </w:p>
  </w:footnote>
  <w:footnote w:id="2">
    <w:p w14:paraId="596EBAF5" w14:textId="77777777" w:rsidR="00EA7C21" w:rsidRPr="00643A8A" w:rsidRDefault="00EA7C21">
      <w:pPr>
        <w:pStyle w:val="FootnoteText"/>
        <w:rPr>
          <w:rFonts w:ascii="Arial Narrow" w:hAnsi="Arial Narrow"/>
          <w:sz w:val="18"/>
          <w:szCs w:val="18"/>
          <w:lang w:val="en-US"/>
        </w:rPr>
      </w:pPr>
      <w:r w:rsidRPr="00643A8A">
        <w:rPr>
          <w:rStyle w:val="FootnoteReference"/>
          <w:rFonts w:ascii="Arial Narrow" w:hAnsi="Arial Narrow"/>
          <w:sz w:val="18"/>
          <w:szCs w:val="18"/>
        </w:rPr>
        <w:t>3</w:t>
      </w:r>
      <w:r w:rsidRPr="00643A8A">
        <w:rPr>
          <w:rFonts w:ascii="Arial Narrow" w:hAnsi="Arial Narrow"/>
          <w:sz w:val="18"/>
          <w:szCs w:val="18"/>
        </w:rPr>
        <w:t xml:space="preserve"> ditto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3313"/>
    <w:multiLevelType w:val="hybridMultilevel"/>
    <w:tmpl w:val="EC3427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7CF2333"/>
    <w:multiLevelType w:val="hybridMultilevel"/>
    <w:tmpl w:val="ADA88EBE"/>
    <w:lvl w:ilvl="0" w:tplc="F3A22CF8">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BAE0B9C"/>
    <w:multiLevelType w:val="hybridMultilevel"/>
    <w:tmpl w:val="ECE81B50"/>
    <w:lvl w:ilvl="0" w:tplc="C534E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DC3B4B"/>
    <w:multiLevelType w:val="hybridMultilevel"/>
    <w:tmpl w:val="B97AEB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61B2516"/>
    <w:multiLevelType w:val="hybridMultilevel"/>
    <w:tmpl w:val="0786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A116D"/>
    <w:multiLevelType w:val="hybridMultilevel"/>
    <w:tmpl w:val="84320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5AC2"/>
    <w:multiLevelType w:val="hybridMultilevel"/>
    <w:tmpl w:val="F998BFF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3A01393"/>
    <w:multiLevelType w:val="hybridMultilevel"/>
    <w:tmpl w:val="AD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30344"/>
    <w:multiLevelType w:val="hybridMultilevel"/>
    <w:tmpl w:val="9668B86E"/>
    <w:lvl w:ilvl="0" w:tplc="04090001">
      <w:start w:val="1"/>
      <w:numFmt w:val="bullet"/>
      <w:lvlText w:val=""/>
      <w:lvlJc w:val="left"/>
      <w:pPr>
        <w:ind w:left="720" w:hanging="360"/>
      </w:pPr>
      <w:rPr>
        <w:rFonts w:ascii="Symbol" w:hAnsi="Symbol" w:hint="default"/>
      </w:rPr>
    </w:lvl>
    <w:lvl w:ilvl="1" w:tplc="F930351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C6FCE"/>
    <w:multiLevelType w:val="hybridMultilevel"/>
    <w:tmpl w:val="01DCCC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B1C08C4"/>
    <w:multiLevelType w:val="hybridMultilevel"/>
    <w:tmpl w:val="76006A5C"/>
    <w:lvl w:ilvl="0" w:tplc="9BD6C7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63397D"/>
    <w:multiLevelType w:val="hybridMultilevel"/>
    <w:tmpl w:val="978A1B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05569C3"/>
    <w:multiLevelType w:val="hybridMultilevel"/>
    <w:tmpl w:val="4CFA68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nsid w:val="64B96325"/>
    <w:multiLevelType w:val="hybridMultilevel"/>
    <w:tmpl w:val="9344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43144"/>
    <w:multiLevelType w:val="multilevel"/>
    <w:tmpl w:val="147630E0"/>
    <w:lvl w:ilvl="0">
      <w:start w:val="1"/>
      <w:numFmt w:val="decimal"/>
      <w:pStyle w:val="Heading1"/>
      <w:suff w:val="space"/>
      <w:lvlText w:val="CHAPTER %1  "/>
      <w:lvlJc w:val="center"/>
      <w:pPr>
        <w:ind w:left="0" w:firstLine="0"/>
      </w:pPr>
      <w:rPr>
        <w:rFonts w:ascii="Times New Roman" w:hAnsi="Times New Roman" w:cs="Times New Roman" w:hint="default"/>
        <w:b/>
        <w:i w:val="0"/>
        <w:caps/>
        <w:strike w:val="0"/>
        <w:dstrike w:val="0"/>
        <w:snapToGrid/>
        <w:vanish w:val="0"/>
        <w:color w:val="000000"/>
        <w:spacing w:val="0"/>
        <w:w w:val="100"/>
        <w:kern w:val="0"/>
        <w:position w:val="0"/>
        <w:sz w:val="24"/>
        <w:vertAlign w:val="baseline"/>
      </w:rPr>
    </w:lvl>
    <w:lvl w:ilvl="1">
      <w:start w:val="1"/>
      <w:numFmt w:val="decimal"/>
      <w:pStyle w:val="Heading2"/>
      <w:lvlText w:val="%1.%2"/>
      <w:lvlJc w:val="left"/>
      <w:pPr>
        <w:tabs>
          <w:tab w:val="num" w:pos="629"/>
        </w:tabs>
        <w:ind w:left="629" w:hanging="62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2">
      <w:start w:val="1"/>
      <w:numFmt w:val="decimal"/>
      <w:pStyle w:val="Heading3"/>
      <w:lvlText w:val="%1.%2.%3"/>
      <w:lvlJc w:val="left"/>
      <w:pPr>
        <w:tabs>
          <w:tab w:val="num" w:pos="839"/>
        </w:tabs>
        <w:ind w:left="839" w:hanging="83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3">
      <w:start w:val="1"/>
      <w:numFmt w:val="decimal"/>
      <w:pStyle w:val="Heading4"/>
      <w:lvlText w:val="%1.%2.%3.%4"/>
      <w:lvlJc w:val="left"/>
      <w:pPr>
        <w:tabs>
          <w:tab w:val="num" w:pos="1049"/>
        </w:tabs>
        <w:ind w:left="1049" w:hanging="104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4">
      <w:start w:val="1"/>
      <w:numFmt w:val="decimal"/>
      <w:pStyle w:val="Heading5"/>
      <w:lvlText w:val="(%5)"/>
      <w:lvlJc w:val="left"/>
      <w:pPr>
        <w:tabs>
          <w:tab w:val="num" w:pos="987"/>
        </w:tabs>
        <w:ind w:left="987" w:hanging="41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5">
      <w:start w:val="1"/>
      <w:numFmt w:val="lowerLetter"/>
      <w:pStyle w:val="Heading6"/>
      <w:lvlText w:val="(%6)"/>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6">
      <w:start w:val="1"/>
      <w:numFmt w:val="decimal"/>
      <w:pStyle w:val="Heading7"/>
      <w:lvlText w:val="%7."/>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7">
      <w:start w:val="1"/>
      <w:numFmt w:val="upperRoman"/>
      <w:pStyle w:val="Heading8"/>
      <w:lvlText w:val="%8."/>
      <w:lvlJc w:val="left"/>
      <w:pPr>
        <w:tabs>
          <w:tab w:val="num" w:pos="839"/>
        </w:tabs>
        <w:ind w:left="839" w:hanging="62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8">
      <w:start w:val="1"/>
      <w:numFmt w:val="lowerRoman"/>
      <w:pStyle w:val="Heading9"/>
      <w:lvlText w:val="%9."/>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abstractNum>
  <w:abstractNum w:abstractNumId="15">
    <w:nsid w:val="7FAB2205"/>
    <w:multiLevelType w:val="hybridMultilevel"/>
    <w:tmpl w:val="C64E2D60"/>
    <w:lvl w:ilvl="0" w:tplc="53E4C08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5"/>
  </w:num>
  <w:num w:numId="3">
    <w:abstractNumId w:val="12"/>
  </w:num>
  <w:num w:numId="4">
    <w:abstractNumId w:val="9"/>
  </w:num>
  <w:num w:numId="5">
    <w:abstractNumId w:val="2"/>
  </w:num>
  <w:num w:numId="6">
    <w:abstractNumId w:val="0"/>
  </w:num>
  <w:num w:numId="7">
    <w:abstractNumId w:val="3"/>
  </w:num>
  <w:num w:numId="8">
    <w:abstractNumId w:val="11"/>
  </w:num>
  <w:num w:numId="9">
    <w:abstractNumId w:val="5"/>
  </w:num>
  <w:num w:numId="10">
    <w:abstractNumId w:val="8"/>
  </w:num>
  <w:num w:numId="11">
    <w:abstractNumId w:val="13"/>
  </w:num>
  <w:num w:numId="12">
    <w:abstractNumId w:val="1"/>
  </w:num>
  <w:num w:numId="13">
    <w:abstractNumId w:val="14"/>
  </w:num>
  <w:num w:numId="14">
    <w:abstractNumId w:val="4"/>
  </w:num>
  <w:num w:numId="15">
    <w:abstractNumId w:val="7"/>
  </w:num>
  <w:num w:numId="1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bert bautista">
    <w15:presenceInfo w15:providerId="Windows Live" w15:userId="38294c43cea86f2b"/>
  </w15:person>
  <w15:person w15:author="Patricia Erika">
    <w15:presenceInfo w15:providerId="None" w15:userId="Patricia Eri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54"/>
    <w:rsid w:val="00007F09"/>
    <w:rsid w:val="000106C7"/>
    <w:rsid w:val="00011A05"/>
    <w:rsid w:val="0001266C"/>
    <w:rsid w:val="00021FD3"/>
    <w:rsid w:val="00022391"/>
    <w:rsid w:val="000232C6"/>
    <w:rsid w:val="00024CEF"/>
    <w:rsid w:val="00030165"/>
    <w:rsid w:val="00030C93"/>
    <w:rsid w:val="00031728"/>
    <w:rsid w:val="000466D2"/>
    <w:rsid w:val="000538F1"/>
    <w:rsid w:val="000603C0"/>
    <w:rsid w:val="000613DD"/>
    <w:rsid w:val="000619E4"/>
    <w:rsid w:val="00064E10"/>
    <w:rsid w:val="000711BA"/>
    <w:rsid w:val="000724F6"/>
    <w:rsid w:val="00075A28"/>
    <w:rsid w:val="0007764D"/>
    <w:rsid w:val="0008198C"/>
    <w:rsid w:val="00082318"/>
    <w:rsid w:val="0008234D"/>
    <w:rsid w:val="00083422"/>
    <w:rsid w:val="000924DB"/>
    <w:rsid w:val="0009698D"/>
    <w:rsid w:val="000975BF"/>
    <w:rsid w:val="000A3D45"/>
    <w:rsid w:val="000A44DD"/>
    <w:rsid w:val="000B0980"/>
    <w:rsid w:val="000B2918"/>
    <w:rsid w:val="000B3C95"/>
    <w:rsid w:val="000B6900"/>
    <w:rsid w:val="000C3C39"/>
    <w:rsid w:val="000C4895"/>
    <w:rsid w:val="000C4B14"/>
    <w:rsid w:val="000C5E30"/>
    <w:rsid w:val="000C6B2E"/>
    <w:rsid w:val="000D2E47"/>
    <w:rsid w:val="000D4320"/>
    <w:rsid w:val="000D4980"/>
    <w:rsid w:val="000D75A0"/>
    <w:rsid w:val="000E1133"/>
    <w:rsid w:val="000E19E1"/>
    <w:rsid w:val="000E1A89"/>
    <w:rsid w:val="000E1C07"/>
    <w:rsid w:val="000E7E4E"/>
    <w:rsid w:val="000F15D9"/>
    <w:rsid w:val="000F3790"/>
    <w:rsid w:val="000F6340"/>
    <w:rsid w:val="000F7580"/>
    <w:rsid w:val="0010069D"/>
    <w:rsid w:val="00101C3A"/>
    <w:rsid w:val="00102EF0"/>
    <w:rsid w:val="00103306"/>
    <w:rsid w:val="00103369"/>
    <w:rsid w:val="001070F9"/>
    <w:rsid w:val="001075CD"/>
    <w:rsid w:val="00110F29"/>
    <w:rsid w:val="00113B36"/>
    <w:rsid w:val="001140DC"/>
    <w:rsid w:val="0011652D"/>
    <w:rsid w:val="0011776D"/>
    <w:rsid w:val="00123040"/>
    <w:rsid w:val="00123D67"/>
    <w:rsid w:val="001311F7"/>
    <w:rsid w:val="00134716"/>
    <w:rsid w:val="00137300"/>
    <w:rsid w:val="00137D8B"/>
    <w:rsid w:val="00141BC6"/>
    <w:rsid w:val="001449EE"/>
    <w:rsid w:val="00145784"/>
    <w:rsid w:val="001510A4"/>
    <w:rsid w:val="00153EE4"/>
    <w:rsid w:val="00153FD0"/>
    <w:rsid w:val="001558F9"/>
    <w:rsid w:val="00161B43"/>
    <w:rsid w:val="00162819"/>
    <w:rsid w:val="001636FC"/>
    <w:rsid w:val="00164070"/>
    <w:rsid w:val="0017025C"/>
    <w:rsid w:val="0017039E"/>
    <w:rsid w:val="00170854"/>
    <w:rsid w:val="00171B5B"/>
    <w:rsid w:val="00171DA4"/>
    <w:rsid w:val="00176641"/>
    <w:rsid w:val="00176820"/>
    <w:rsid w:val="00180FFC"/>
    <w:rsid w:val="00181AF3"/>
    <w:rsid w:val="001822AA"/>
    <w:rsid w:val="001824AC"/>
    <w:rsid w:val="00191844"/>
    <w:rsid w:val="00192208"/>
    <w:rsid w:val="001937F9"/>
    <w:rsid w:val="0019742D"/>
    <w:rsid w:val="001A2E02"/>
    <w:rsid w:val="001A39F0"/>
    <w:rsid w:val="001A4FA8"/>
    <w:rsid w:val="001A6456"/>
    <w:rsid w:val="001A7955"/>
    <w:rsid w:val="001B0E2D"/>
    <w:rsid w:val="001B13F6"/>
    <w:rsid w:val="001B192C"/>
    <w:rsid w:val="001B4CAC"/>
    <w:rsid w:val="001B5BCF"/>
    <w:rsid w:val="001C12CF"/>
    <w:rsid w:val="001C1FD8"/>
    <w:rsid w:val="001C2805"/>
    <w:rsid w:val="001C28BB"/>
    <w:rsid w:val="001C2E9C"/>
    <w:rsid w:val="001C36AB"/>
    <w:rsid w:val="001C4342"/>
    <w:rsid w:val="001C523B"/>
    <w:rsid w:val="001D1FBD"/>
    <w:rsid w:val="001D3AF8"/>
    <w:rsid w:val="001D5117"/>
    <w:rsid w:val="001D5D68"/>
    <w:rsid w:val="001E224E"/>
    <w:rsid w:val="001E312A"/>
    <w:rsid w:val="001E33CB"/>
    <w:rsid w:val="001E3431"/>
    <w:rsid w:val="001F1DD3"/>
    <w:rsid w:val="001F2B1C"/>
    <w:rsid w:val="001F3AA6"/>
    <w:rsid w:val="001F4AF6"/>
    <w:rsid w:val="001F4D3E"/>
    <w:rsid w:val="001F66AB"/>
    <w:rsid w:val="0020132F"/>
    <w:rsid w:val="00201F13"/>
    <w:rsid w:val="002024A0"/>
    <w:rsid w:val="002046AE"/>
    <w:rsid w:val="00210872"/>
    <w:rsid w:val="0021601F"/>
    <w:rsid w:val="00220541"/>
    <w:rsid w:val="00222DED"/>
    <w:rsid w:val="00223CD4"/>
    <w:rsid w:val="00224B9B"/>
    <w:rsid w:val="00224C0A"/>
    <w:rsid w:val="0022528E"/>
    <w:rsid w:val="00225D19"/>
    <w:rsid w:val="00226660"/>
    <w:rsid w:val="00227A36"/>
    <w:rsid w:val="00227D2E"/>
    <w:rsid w:val="0023145F"/>
    <w:rsid w:val="00233AA0"/>
    <w:rsid w:val="00235F1A"/>
    <w:rsid w:val="00236B15"/>
    <w:rsid w:val="00236F5F"/>
    <w:rsid w:val="00242283"/>
    <w:rsid w:val="00242869"/>
    <w:rsid w:val="002468A1"/>
    <w:rsid w:val="00246957"/>
    <w:rsid w:val="002472A4"/>
    <w:rsid w:val="00247310"/>
    <w:rsid w:val="00250964"/>
    <w:rsid w:val="002510CA"/>
    <w:rsid w:val="002550AB"/>
    <w:rsid w:val="00255CEF"/>
    <w:rsid w:val="00257B40"/>
    <w:rsid w:val="0026195C"/>
    <w:rsid w:val="0026549A"/>
    <w:rsid w:val="002675D7"/>
    <w:rsid w:val="00267614"/>
    <w:rsid w:val="0027375F"/>
    <w:rsid w:val="00274251"/>
    <w:rsid w:val="00277451"/>
    <w:rsid w:val="00277D67"/>
    <w:rsid w:val="00281C07"/>
    <w:rsid w:val="00282D6F"/>
    <w:rsid w:val="002850A0"/>
    <w:rsid w:val="00285183"/>
    <w:rsid w:val="002919F6"/>
    <w:rsid w:val="002936DA"/>
    <w:rsid w:val="002941B0"/>
    <w:rsid w:val="002A0616"/>
    <w:rsid w:val="002A2645"/>
    <w:rsid w:val="002A65AE"/>
    <w:rsid w:val="002B368B"/>
    <w:rsid w:val="002B7B13"/>
    <w:rsid w:val="002C0314"/>
    <w:rsid w:val="002C12C0"/>
    <w:rsid w:val="002C3A32"/>
    <w:rsid w:val="002C4559"/>
    <w:rsid w:val="002D0C8F"/>
    <w:rsid w:val="002D2050"/>
    <w:rsid w:val="002D2B95"/>
    <w:rsid w:val="002D2F8F"/>
    <w:rsid w:val="002D4D7A"/>
    <w:rsid w:val="002E07F3"/>
    <w:rsid w:val="002E0B27"/>
    <w:rsid w:val="002E2023"/>
    <w:rsid w:val="002E3A51"/>
    <w:rsid w:val="002F4AD9"/>
    <w:rsid w:val="002F5030"/>
    <w:rsid w:val="002F6A1C"/>
    <w:rsid w:val="0030518C"/>
    <w:rsid w:val="003073ED"/>
    <w:rsid w:val="00307C09"/>
    <w:rsid w:val="00311C9D"/>
    <w:rsid w:val="00320EDD"/>
    <w:rsid w:val="0032486C"/>
    <w:rsid w:val="00324D5D"/>
    <w:rsid w:val="00325F85"/>
    <w:rsid w:val="00334248"/>
    <w:rsid w:val="003365E0"/>
    <w:rsid w:val="003378F4"/>
    <w:rsid w:val="00337C4C"/>
    <w:rsid w:val="0034326D"/>
    <w:rsid w:val="003462F6"/>
    <w:rsid w:val="003469F5"/>
    <w:rsid w:val="00355233"/>
    <w:rsid w:val="0036656C"/>
    <w:rsid w:val="00367127"/>
    <w:rsid w:val="00380261"/>
    <w:rsid w:val="00387FBE"/>
    <w:rsid w:val="0039081E"/>
    <w:rsid w:val="00392101"/>
    <w:rsid w:val="00393AF2"/>
    <w:rsid w:val="00393C13"/>
    <w:rsid w:val="00393CA8"/>
    <w:rsid w:val="00395194"/>
    <w:rsid w:val="003A2191"/>
    <w:rsid w:val="003B0481"/>
    <w:rsid w:val="003B7BF9"/>
    <w:rsid w:val="003C1D1A"/>
    <w:rsid w:val="003C1D98"/>
    <w:rsid w:val="003C2D3A"/>
    <w:rsid w:val="003C33AA"/>
    <w:rsid w:val="003C3A8F"/>
    <w:rsid w:val="003C4FCE"/>
    <w:rsid w:val="003D0DB1"/>
    <w:rsid w:val="003D11B1"/>
    <w:rsid w:val="003D1324"/>
    <w:rsid w:val="003D2759"/>
    <w:rsid w:val="003D30E6"/>
    <w:rsid w:val="003D4CA4"/>
    <w:rsid w:val="003D4DB8"/>
    <w:rsid w:val="003D5015"/>
    <w:rsid w:val="003D526E"/>
    <w:rsid w:val="003D76F1"/>
    <w:rsid w:val="003E60E6"/>
    <w:rsid w:val="003E64B9"/>
    <w:rsid w:val="003E6C44"/>
    <w:rsid w:val="003F17E2"/>
    <w:rsid w:val="003F2D37"/>
    <w:rsid w:val="003F5206"/>
    <w:rsid w:val="003F5700"/>
    <w:rsid w:val="004018F2"/>
    <w:rsid w:val="00404E67"/>
    <w:rsid w:val="00407E0B"/>
    <w:rsid w:val="0041169F"/>
    <w:rsid w:val="004138E1"/>
    <w:rsid w:val="004146A3"/>
    <w:rsid w:val="004174C0"/>
    <w:rsid w:val="00421284"/>
    <w:rsid w:val="00422953"/>
    <w:rsid w:val="004269AD"/>
    <w:rsid w:val="004269EC"/>
    <w:rsid w:val="0043032F"/>
    <w:rsid w:val="00433551"/>
    <w:rsid w:val="00433B0A"/>
    <w:rsid w:val="00433D26"/>
    <w:rsid w:val="00443781"/>
    <w:rsid w:val="00443E1B"/>
    <w:rsid w:val="00445D91"/>
    <w:rsid w:val="00456A1C"/>
    <w:rsid w:val="00463AB9"/>
    <w:rsid w:val="0047026A"/>
    <w:rsid w:val="0047154A"/>
    <w:rsid w:val="004725BF"/>
    <w:rsid w:val="00472F7A"/>
    <w:rsid w:val="00473567"/>
    <w:rsid w:val="0047757E"/>
    <w:rsid w:val="00477710"/>
    <w:rsid w:val="004822EC"/>
    <w:rsid w:val="004823AF"/>
    <w:rsid w:val="00486FF9"/>
    <w:rsid w:val="00487727"/>
    <w:rsid w:val="00487792"/>
    <w:rsid w:val="00490587"/>
    <w:rsid w:val="00490A41"/>
    <w:rsid w:val="004923C0"/>
    <w:rsid w:val="00492783"/>
    <w:rsid w:val="00496D9F"/>
    <w:rsid w:val="00497F12"/>
    <w:rsid w:val="004A6092"/>
    <w:rsid w:val="004B10FC"/>
    <w:rsid w:val="004B6A0D"/>
    <w:rsid w:val="004C37B0"/>
    <w:rsid w:val="004C5C25"/>
    <w:rsid w:val="004C73CF"/>
    <w:rsid w:val="004D4C4B"/>
    <w:rsid w:val="004D4E74"/>
    <w:rsid w:val="004F15EA"/>
    <w:rsid w:val="004F377E"/>
    <w:rsid w:val="004F4253"/>
    <w:rsid w:val="004F6EC7"/>
    <w:rsid w:val="00500FB9"/>
    <w:rsid w:val="0050357D"/>
    <w:rsid w:val="00505277"/>
    <w:rsid w:val="005066D4"/>
    <w:rsid w:val="00507BCB"/>
    <w:rsid w:val="00512A9D"/>
    <w:rsid w:val="00517908"/>
    <w:rsid w:val="00524D85"/>
    <w:rsid w:val="00526242"/>
    <w:rsid w:val="005279FD"/>
    <w:rsid w:val="00535490"/>
    <w:rsid w:val="00537CB8"/>
    <w:rsid w:val="00540139"/>
    <w:rsid w:val="0054018D"/>
    <w:rsid w:val="00541208"/>
    <w:rsid w:val="00544BF2"/>
    <w:rsid w:val="00552CB4"/>
    <w:rsid w:val="005557AB"/>
    <w:rsid w:val="0055622F"/>
    <w:rsid w:val="00564CCE"/>
    <w:rsid w:val="00565115"/>
    <w:rsid w:val="00567966"/>
    <w:rsid w:val="00574D72"/>
    <w:rsid w:val="0057642F"/>
    <w:rsid w:val="00576CFB"/>
    <w:rsid w:val="005836A9"/>
    <w:rsid w:val="005862FC"/>
    <w:rsid w:val="0059152A"/>
    <w:rsid w:val="00591E80"/>
    <w:rsid w:val="00591FA9"/>
    <w:rsid w:val="005928AD"/>
    <w:rsid w:val="00597D62"/>
    <w:rsid w:val="005A0B02"/>
    <w:rsid w:val="005A3F28"/>
    <w:rsid w:val="005A4201"/>
    <w:rsid w:val="005A4672"/>
    <w:rsid w:val="005A647E"/>
    <w:rsid w:val="005A7A74"/>
    <w:rsid w:val="005B1DF7"/>
    <w:rsid w:val="005B2F56"/>
    <w:rsid w:val="005B354E"/>
    <w:rsid w:val="005B5736"/>
    <w:rsid w:val="005B611C"/>
    <w:rsid w:val="005C15C3"/>
    <w:rsid w:val="005C389F"/>
    <w:rsid w:val="005C3B5E"/>
    <w:rsid w:val="005D1CBF"/>
    <w:rsid w:val="005D3D34"/>
    <w:rsid w:val="005D5711"/>
    <w:rsid w:val="005D6CA7"/>
    <w:rsid w:val="005E09EB"/>
    <w:rsid w:val="005F02F7"/>
    <w:rsid w:val="005F0979"/>
    <w:rsid w:val="005F0EEA"/>
    <w:rsid w:val="005F1157"/>
    <w:rsid w:val="005F5749"/>
    <w:rsid w:val="00611C0C"/>
    <w:rsid w:val="00612F72"/>
    <w:rsid w:val="006136FA"/>
    <w:rsid w:val="00613F3B"/>
    <w:rsid w:val="006144C2"/>
    <w:rsid w:val="00615DFA"/>
    <w:rsid w:val="00616E80"/>
    <w:rsid w:val="00617EC9"/>
    <w:rsid w:val="00621640"/>
    <w:rsid w:val="00624BBA"/>
    <w:rsid w:val="00634A80"/>
    <w:rsid w:val="00634E6E"/>
    <w:rsid w:val="006357D4"/>
    <w:rsid w:val="006368C5"/>
    <w:rsid w:val="0063763C"/>
    <w:rsid w:val="00637670"/>
    <w:rsid w:val="006405D4"/>
    <w:rsid w:val="00640E60"/>
    <w:rsid w:val="0064128F"/>
    <w:rsid w:val="006420E5"/>
    <w:rsid w:val="0064324F"/>
    <w:rsid w:val="00643A8A"/>
    <w:rsid w:val="00646640"/>
    <w:rsid w:val="006506D5"/>
    <w:rsid w:val="00650CC7"/>
    <w:rsid w:val="0065376D"/>
    <w:rsid w:val="00653C8E"/>
    <w:rsid w:val="006541AC"/>
    <w:rsid w:val="00656B32"/>
    <w:rsid w:val="006601FC"/>
    <w:rsid w:val="006602D9"/>
    <w:rsid w:val="006656EF"/>
    <w:rsid w:val="0067162C"/>
    <w:rsid w:val="00673968"/>
    <w:rsid w:val="00674AA4"/>
    <w:rsid w:val="00675E55"/>
    <w:rsid w:val="00681D86"/>
    <w:rsid w:val="0068314C"/>
    <w:rsid w:val="00683DCF"/>
    <w:rsid w:val="006850D5"/>
    <w:rsid w:val="006905BD"/>
    <w:rsid w:val="00690D80"/>
    <w:rsid w:val="006920EE"/>
    <w:rsid w:val="00692444"/>
    <w:rsid w:val="00697C56"/>
    <w:rsid w:val="006A0664"/>
    <w:rsid w:val="006A3F57"/>
    <w:rsid w:val="006B42E4"/>
    <w:rsid w:val="006B6D48"/>
    <w:rsid w:val="006C1B60"/>
    <w:rsid w:val="006C224A"/>
    <w:rsid w:val="006C3F4B"/>
    <w:rsid w:val="006C4549"/>
    <w:rsid w:val="006D0B8C"/>
    <w:rsid w:val="006D2DB8"/>
    <w:rsid w:val="006D47BA"/>
    <w:rsid w:val="006D67AA"/>
    <w:rsid w:val="006E0AA4"/>
    <w:rsid w:val="006E2F30"/>
    <w:rsid w:val="006E3ECF"/>
    <w:rsid w:val="006F07B8"/>
    <w:rsid w:val="006F7199"/>
    <w:rsid w:val="006F73A1"/>
    <w:rsid w:val="006F7F67"/>
    <w:rsid w:val="00701041"/>
    <w:rsid w:val="007078E0"/>
    <w:rsid w:val="00710B3A"/>
    <w:rsid w:val="0071286E"/>
    <w:rsid w:val="00713DE9"/>
    <w:rsid w:val="00720E93"/>
    <w:rsid w:val="007218DD"/>
    <w:rsid w:val="00721992"/>
    <w:rsid w:val="00724D6D"/>
    <w:rsid w:val="00726A51"/>
    <w:rsid w:val="0073002A"/>
    <w:rsid w:val="00737D95"/>
    <w:rsid w:val="00741831"/>
    <w:rsid w:val="00741EB7"/>
    <w:rsid w:val="007430C9"/>
    <w:rsid w:val="00743DB4"/>
    <w:rsid w:val="00745449"/>
    <w:rsid w:val="007470C5"/>
    <w:rsid w:val="00753FB3"/>
    <w:rsid w:val="00755786"/>
    <w:rsid w:val="007573B0"/>
    <w:rsid w:val="007576C7"/>
    <w:rsid w:val="00761E44"/>
    <w:rsid w:val="00763A49"/>
    <w:rsid w:val="00764316"/>
    <w:rsid w:val="007656F2"/>
    <w:rsid w:val="007657DD"/>
    <w:rsid w:val="0077197F"/>
    <w:rsid w:val="007723EC"/>
    <w:rsid w:val="0077287C"/>
    <w:rsid w:val="00773462"/>
    <w:rsid w:val="00775D3E"/>
    <w:rsid w:val="007811FD"/>
    <w:rsid w:val="007833C6"/>
    <w:rsid w:val="007834B8"/>
    <w:rsid w:val="007840DF"/>
    <w:rsid w:val="00786738"/>
    <w:rsid w:val="007874B1"/>
    <w:rsid w:val="0079024E"/>
    <w:rsid w:val="00790C85"/>
    <w:rsid w:val="00792B93"/>
    <w:rsid w:val="0079667B"/>
    <w:rsid w:val="007A0115"/>
    <w:rsid w:val="007A1808"/>
    <w:rsid w:val="007A3F61"/>
    <w:rsid w:val="007A441A"/>
    <w:rsid w:val="007B04A0"/>
    <w:rsid w:val="007B3F95"/>
    <w:rsid w:val="007B5EF9"/>
    <w:rsid w:val="007C1920"/>
    <w:rsid w:val="007C2E73"/>
    <w:rsid w:val="007C2FA5"/>
    <w:rsid w:val="007D2C32"/>
    <w:rsid w:val="007D2ED0"/>
    <w:rsid w:val="007D2EDA"/>
    <w:rsid w:val="007D44DD"/>
    <w:rsid w:val="007D74C2"/>
    <w:rsid w:val="007E06A1"/>
    <w:rsid w:val="007E17BB"/>
    <w:rsid w:val="007E208C"/>
    <w:rsid w:val="007E6CD3"/>
    <w:rsid w:val="007E74F7"/>
    <w:rsid w:val="007F0330"/>
    <w:rsid w:val="007F1FCE"/>
    <w:rsid w:val="007F5412"/>
    <w:rsid w:val="00803378"/>
    <w:rsid w:val="0080574B"/>
    <w:rsid w:val="008153CD"/>
    <w:rsid w:val="00816AA0"/>
    <w:rsid w:val="00820A98"/>
    <w:rsid w:val="00825F67"/>
    <w:rsid w:val="0083469E"/>
    <w:rsid w:val="00836855"/>
    <w:rsid w:val="00836FF5"/>
    <w:rsid w:val="0084693F"/>
    <w:rsid w:val="008518B4"/>
    <w:rsid w:val="00851C67"/>
    <w:rsid w:val="00851EA4"/>
    <w:rsid w:val="00855FDF"/>
    <w:rsid w:val="00856B3F"/>
    <w:rsid w:val="008600DF"/>
    <w:rsid w:val="008642BA"/>
    <w:rsid w:val="00864A39"/>
    <w:rsid w:val="00870055"/>
    <w:rsid w:val="008703E8"/>
    <w:rsid w:val="008740D2"/>
    <w:rsid w:val="00874EB5"/>
    <w:rsid w:val="00877B3E"/>
    <w:rsid w:val="0088189E"/>
    <w:rsid w:val="00882D08"/>
    <w:rsid w:val="00883B3C"/>
    <w:rsid w:val="00884FA1"/>
    <w:rsid w:val="00886B36"/>
    <w:rsid w:val="00886F5B"/>
    <w:rsid w:val="00890118"/>
    <w:rsid w:val="00891D7E"/>
    <w:rsid w:val="00893502"/>
    <w:rsid w:val="00895FBB"/>
    <w:rsid w:val="0089603D"/>
    <w:rsid w:val="008A689F"/>
    <w:rsid w:val="008A7BB9"/>
    <w:rsid w:val="008B25F1"/>
    <w:rsid w:val="008C0F4B"/>
    <w:rsid w:val="008C3872"/>
    <w:rsid w:val="008C39F9"/>
    <w:rsid w:val="008C3F9A"/>
    <w:rsid w:val="008C50FE"/>
    <w:rsid w:val="008C6DFB"/>
    <w:rsid w:val="008D1DC3"/>
    <w:rsid w:val="008D5784"/>
    <w:rsid w:val="008E0719"/>
    <w:rsid w:val="008E1E51"/>
    <w:rsid w:val="008E37A2"/>
    <w:rsid w:val="008E5CEB"/>
    <w:rsid w:val="008F0786"/>
    <w:rsid w:val="008F3B49"/>
    <w:rsid w:val="008F3F90"/>
    <w:rsid w:val="008F44DF"/>
    <w:rsid w:val="00902AFA"/>
    <w:rsid w:val="009033C6"/>
    <w:rsid w:val="00904385"/>
    <w:rsid w:val="009051B0"/>
    <w:rsid w:val="009060CA"/>
    <w:rsid w:val="00906DBF"/>
    <w:rsid w:val="00907A13"/>
    <w:rsid w:val="00907B7A"/>
    <w:rsid w:val="009123D1"/>
    <w:rsid w:val="00915E41"/>
    <w:rsid w:val="00916C37"/>
    <w:rsid w:val="00916E55"/>
    <w:rsid w:val="009171A8"/>
    <w:rsid w:val="00920F4B"/>
    <w:rsid w:val="009226B8"/>
    <w:rsid w:val="00923E96"/>
    <w:rsid w:val="0093269B"/>
    <w:rsid w:val="009327E0"/>
    <w:rsid w:val="00940290"/>
    <w:rsid w:val="00942F36"/>
    <w:rsid w:val="009432BF"/>
    <w:rsid w:val="0094333D"/>
    <w:rsid w:val="00943D3F"/>
    <w:rsid w:val="00943E99"/>
    <w:rsid w:val="00945A69"/>
    <w:rsid w:val="00953EB6"/>
    <w:rsid w:val="00954035"/>
    <w:rsid w:val="00954ABB"/>
    <w:rsid w:val="009562AA"/>
    <w:rsid w:val="00960749"/>
    <w:rsid w:val="00966FB3"/>
    <w:rsid w:val="009700AE"/>
    <w:rsid w:val="00971642"/>
    <w:rsid w:val="00977E7A"/>
    <w:rsid w:val="00982537"/>
    <w:rsid w:val="009833E3"/>
    <w:rsid w:val="00983682"/>
    <w:rsid w:val="00984B03"/>
    <w:rsid w:val="00987407"/>
    <w:rsid w:val="0099124C"/>
    <w:rsid w:val="00997782"/>
    <w:rsid w:val="009A40F8"/>
    <w:rsid w:val="009B09B5"/>
    <w:rsid w:val="009B286C"/>
    <w:rsid w:val="009B34E6"/>
    <w:rsid w:val="009B3C01"/>
    <w:rsid w:val="009B46D3"/>
    <w:rsid w:val="009C0D8E"/>
    <w:rsid w:val="009C497F"/>
    <w:rsid w:val="009C707D"/>
    <w:rsid w:val="009D0C43"/>
    <w:rsid w:val="009D3CEB"/>
    <w:rsid w:val="009D6E58"/>
    <w:rsid w:val="009E40BA"/>
    <w:rsid w:val="009E5357"/>
    <w:rsid w:val="009E58B7"/>
    <w:rsid w:val="009E79CB"/>
    <w:rsid w:val="009F196B"/>
    <w:rsid w:val="009F2D34"/>
    <w:rsid w:val="009F5CB2"/>
    <w:rsid w:val="009F7899"/>
    <w:rsid w:val="00A02F4A"/>
    <w:rsid w:val="00A1070A"/>
    <w:rsid w:val="00A15B54"/>
    <w:rsid w:val="00A15F9E"/>
    <w:rsid w:val="00A207FB"/>
    <w:rsid w:val="00A22C1C"/>
    <w:rsid w:val="00A24BF8"/>
    <w:rsid w:val="00A3053F"/>
    <w:rsid w:val="00A306DD"/>
    <w:rsid w:val="00A31F64"/>
    <w:rsid w:val="00A456E1"/>
    <w:rsid w:val="00A46CE8"/>
    <w:rsid w:val="00A477C2"/>
    <w:rsid w:val="00A50CB2"/>
    <w:rsid w:val="00A5183A"/>
    <w:rsid w:val="00A52373"/>
    <w:rsid w:val="00A53D69"/>
    <w:rsid w:val="00A5513C"/>
    <w:rsid w:val="00A6056B"/>
    <w:rsid w:val="00A606D2"/>
    <w:rsid w:val="00A6196B"/>
    <w:rsid w:val="00A65199"/>
    <w:rsid w:val="00A65248"/>
    <w:rsid w:val="00A70B53"/>
    <w:rsid w:val="00A72732"/>
    <w:rsid w:val="00A73F96"/>
    <w:rsid w:val="00A75661"/>
    <w:rsid w:val="00A81E65"/>
    <w:rsid w:val="00A82769"/>
    <w:rsid w:val="00A909F3"/>
    <w:rsid w:val="00A916D2"/>
    <w:rsid w:val="00A97715"/>
    <w:rsid w:val="00A97BFF"/>
    <w:rsid w:val="00AA1D23"/>
    <w:rsid w:val="00AA35D3"/>
    <w:rsid w:val="00AB0E51"/>
    <w:rsid w:val="00AC37F5"/>
    <w:rsid w:val="00AC7B64"/>
    <w:rsid w:val="00AD0B5E"/>
    <w:rsid w:val="00AD24DC"/>
    <w:rsid w:val="00AD3602"/>
    <w:rsid w:val="00AD4284"/>
    <w:rsid w:val="00AD62CD"/>
    <w:rsid w:val="00AE2026"/>
    <w:rsid w:val="00AE519D"/>
    <w:rsid w:val="00AE5523"/>
    <w:rsid w:val="00AE5A4B"/>
    <w:rsid w:val="00AF256E"/>
    <w:rsid w:val="00AF5852"/>
    <w:rsid w:val="00AF73BB"/>
    <w:rsid w:val="00B00953"/>
    <w:rsid w:val="00B02750"/>
    <w:rsid w:val="00B106C0"/>
    <w:rsid w:val="00B114EE"/>
    <w:rsid w:val="00B17608"/>
    <w:rsid w:val="00B214C0"/>
    <w:rsid w:val="00B226B9"/>
    <w:rsid w:val="00B22D5B"/>
    <w:rsid w:val="00B24601"/>
    <w:rsid w:val="00B30BC9"/>
    <w:rsid w:val="00B3102B"/>
    <w:rsid w:val="00B316CE"/>
    <w:rsid w:val="00B36705"/>
    <w:rsid w:val="00B45310"/>
    <w:rsid w:val="00B47CE0"/>
    <w:rsid w:val="00B5255D"/>
    <w:rsid w:val="00B54A86"/>
    <w:rsid w:val="00B56090"/>
    <w:rsid w:val="00B621D6"/>
    <w:rsid w:val="00B63805"/>
    <w:rsid w:val="00B6535D"/>
    <w:rsid w:val="00B663B1"/>
    <w:rsid w:val="00B71732"/>
    <w:rsid w:val="00B71905"/>
    <w:rsid w:val="00B72D03"/>
    <w:rsid w:val="00B73332"/>
    <w:rsid w:val="00B75642"/>
    <w:rsid w:val="00B81E7C"/>
    <w:rsid w:val="00B852F1"/>
    <w:rsid w:val="00B86481"/>
    <w:rsid w:val="00B86CFF"/>
    <w:rsid w:val="00B86F4F"/>
    <w:rsid w:val="00B875F4"/>
    <w:rsid w:val="00B941D3"/>
    <w:rsid w:val="00B9725B"/>
    <w:rsid w:val="00B9757B"/>
    <w:rsid w:val="00BA631A"/>
    <w:rsid w:val="00BB3685"/>
    <w:rsid w:val="00BB5B83"/>
    <w:rsid w:val="00BC0C3F"/>
    <w:rsid w:val="00BC5710"/>
    <w:rsid w:val="00BC6499"/>
    <w:rsid w:val="00BD09B6"/>
    <w:rsid w:val="00BD19B9"/>
    <w:rsid w:val="00BD2C49"/>
    <w:rsid w:val="00BD35C5"/>
    <w:rsid w:val="00BE0DFB"/>
    <w:rsid w:val="00BE38FC"/>
    <w:rsid w:val="00BE51C2"/>
    <w:rsid w:val="00BF0019"/>
    <w:rsid w:val="00BF58FB"/>
    <w:rsid w:val="00BF5DFF"/>
    <w:rsid w:val="00BF60E1"/>
    <w:rsid w:val="00C0099D"/>
    <w:rsid w:val="00C00F22"/>
    <w:rsid w:val="00C0680A"/>
    <w:rsid w:val="00C06E53"/>
    <w:rsid w:val="00C1045C"/>
    <w:rsid w:val="00C11F29"/>
    <w:rsid w:val="00C1268A"/>
    <w:rsid w:val="00C137F3"/>
    <w:rsid w:val="00C1485B"/>
    <w:rsid w:val="00C155DB"/>
    <w:rsid w:val="00C1593B"/>
    <w:rsid w:val="00C1758E"/>
    <w:rsid w:val="00C30825"/>
    <w:rsid w:val="00C31DBA"/>
    <w:rsid w:val="00C34422"/>
    <w:rsid w:val="00C35FD7"/>
    <w:rsid w:val="00C40E0A"/>
    <w:rsid w:val="00C44C44"/>
    <w:rsid w:val="00C4517B"/>
    <w:rsid w:val="00C45AB0"/>
    <w:rsid w:val="00C45D32"/>
    <w:rsid w:val="00C538CE"/>
    <w:rsid w:val="00C538D2"/>
    <w:rsid w:val="00C610D3"/>
    <w:rsid w:val="00C6180B"/>
    <w:rsid w:val="00C640AB"/>
    <w:rsid w:val="00C641DD"/>
    <w:rsid w:val="00C6466E"/>
    <w:rsid w:val="00C66538"/>
    <w:rsid w:val="00C67C3F"/>
    <w:rsid w:val="00C70FD1"/>
    <w:rsid w:val="00C753E0"/>
    <w:rsid w:val="00C75B66"/>
    <w:rsid w:val="00C83314"/>
    <w:rsid w:val="00C840F2"/>
    <w:rsid w:val="00C8634D"/>
    <w:rsid w:val="00C902D9"/>
    <w:rsid w:val="00C92E69"/>
    <w:rsid w:val="00C94A1E"/>
    <w:rsid w:val="00C94CB3"/>
    <w:rsid w:val="00C9687E"/>
    <w:rsid w:val="00C9786E"/>
    <w:rsid w:val="00CA3F03"/>
    <w:rsid w:val="00CA49C4"/>
    <w:rsid w:val="00CA4BEE"/>
    <w:rsid w:val="00CA5C32"/>
    <w:rsid w:val="00CA7F8B"/>
    <w:rsid w:val="00CB4F54"/>
    <w:rsid w:val="00CC5E8E"/>
    <w:rsid w:val="00CC76B7"/>
    <w:rsid w:val="00CD0513"/>
    <w:rsid w:val="00CD0BF9"/>
    <w:rsid w:val="00CD0C9B"/>
    <w:rsid w:val="00CD5D2D"/>
    <w:rsid w:val="00CE05ED"/>
    <w:rsid w:val="00CE0A1E"/>
    <w:rsid w:val="00CE0F37"/>
    <w:rsid w:val="00CE20BC"/>
    <w:rsid w:val="00CE24D5"/>
    <w:rsid w:val="00CE3C9A"/>
    <w:rsid w:val="00CE65CB"/>
    <w:rsid w:val="00CF19E3"/>
    <w:rsid w:val="00CF7923"/>
    <w:rsid w:val="00D031E7"/>
    <w:rsid w:val="00D0328A"/>
    <w:rsid w:val="00D036C4"/>
    <w:rsid w:val="00D0438C"/>
    <w:rsid w:val="00D06DC7"/>
    <w:rsid w:val="00D10171"/>
    <w:rsid w:val="00D1037D"/>
    <w:rsid w:val="00D13ACC"/>
    <w:rsid w:val="00D15720"/>
    <w:rsid w:val="00D17919"/>
    <w:rsid w:val="00D21B44"/>
    <w:rsid w:val="00D30E6F"/>
    <w:rsid w:val="00D33ECF"/>
    <w:rsid w:val="00D37C15"/>
    <w:rsid w:val="00D41720"/>
    <w:rsid w:val="00D42F53"/>
    <w:rsid w:val="00D45ADA"/>
    <w:rsid w:val="00D46896"/>
    <w:rsid w:val="00D47100"/>
    <w:rsid w:val="00D506E5"/>
    <w:rsid w:val="00D5112E"/>
    <w:rsid w:val="00D51B5F"/>
    <w:rsid w:val="00D539A2"/>
    <w:rsid w:val="00D54CEE"/>
    <w:rsid w:val="00D60FF0"/>
    <w:rsid w:val="00D637B4"/>
    <w:rsid w:val="00D6687A"/>
    <w:rsid w:val="00D67F4C"/>
    <w:rsid w:val="00D72335"/>
    <w:rsid w:val="00D75696"/>
    <w:rsid w:val="00D7782A"/>
    <w:rsid w:val="00D80CD6"/>
    <w:rsid w:val="00D8147E"/>
    <w:rsid w:val="00D81A80"/>
    <w:rsid w:val="00D842BA"/>
    <w:rsid w:val="00D8462F"/>
    <w:rsid w:val="00D85306"/>
    <w:rsid w:val="00D87EA3"/>
    <w:rsid w:val="00D906EE"/>
    <w:rsid w:val="00D90976"/>
    <w:rsid w:val="00D923DF"/>
    <w:rsid w:val="00D93649"/>
    <w:rsid w:val="00DA4884"/>
    <w:rsid w:val="00DA64E5"/>
    <w:rsid w:val="00DB2723"/>
    <w:rsid w:val="00DC02F2"/>
    <w:rsid w:val="00DC0636"/>
    <w:rsid w:val="00DC2E98"/>
    <w:rsid w:val="00DC313C"/>
    <w:rsid w:val="00DC4769"/>
    <w:rsid w:val="00DD0020"/>
    <w:rsid w:val="00DD00AE"/>
    <w:rsid w:val="00DD012A"/>
    <w:rsid w:val="00DD2D6A"/>
    <w:rsid w:val="00DD409A"/>
    <w:rsid w:val="00DD6B9B"/>
    <w:rsid w:val="00DD729E"/>
    <w:rsid w:val="00DD7774"/>
    <w:rsid w:val="00DE09D8"/>
    <w:rsid w:val="00DE143A"/>
    <w:rsid w:val="00DE2823"/>
    <w:rsid w:val="00DE3AE3"/>
    <w:rsid w:val="00DE5910"/>
    <w:rsid w:val="00DE60C4"/>
    <w:rsid w:val="00DE72E0"/>
    <w:rsid w:val="00DF4078"/>
    <w:rsid w:val="00DF4BE6"/>
    <w:rsid w:val="00E007BC"/>
    <w:rsid w:val="00E01D6F"/>
    <w:rsid w:val="00E02208"/>
    <w:rsid w:val="00E074D2"/>
    <w:rsid w:val="00E113A1"/>
    <w:rsid w:val="00E13BF9"/>
    <w:rsid w:val="00E1562A"/>
    <w:rsid w:val="00E15788"/>
    <w:rsid w:val="00E16AE2"/>
    <w:rsid w:val="00E202B4"/>
    <w:rsid w:val="00E2123B"/>
    <w:rsid w:val="00E2360A"/>
    <w:rsid w:val="00E237A1"/>
    <w:rsid w:val="00E2745D"/>
    <w:rsid w:val="00E27DD5"/>
    <w:rsid w:val="00E33040"/>
    <w:rsid w:val="00E3326C"/>
    <w:rsid w:val="00E35D6F"/>
    <w:rsid w:val="00E41CB9"/>
    <w:rsid w:val="00E42DC2"/>
    <w:rsid w:val="00E44393"/>
    <w:rsid w:val="00E44C78"/>
    <w:rsid w:val="00E45736"/>
    <w:rsid w:val="00E45B2D"/>
    <w:rsid w:val="00E46359"/>
    <w:rsid w:val="00E51760"/>
    <w:rsid w:val="00E523EC"/>
    <w:rsid w:val="00E5637C"/>
    <w:rsid w:val="00E56C65"/>
    <w:rsid w:val="00E650AD"/>
    <w:rsid w:val="00E67B3D"/>
    <w:rsid w:val="00E67D3D"/>
    <w:rsid w:val="00E73121"/>
    <w:rsid w:val="00E732D7"/>
    <w:rsid w:val="00E73D2E"/>
    <w:rsid w:val="00E8152C"/>
    <w:rsid w:val="00E836F3"/>
    <w:rsid w:val="00E84FDC"/>
    <w:rsid w:val="00E85528"/>
    <w:rsid w:val="00E869B2"/>
    <w:rsid w:val="00E873FD"/>
    <w:rsid w:val="00E90FB4"/>
    <w:rsid w:val="00E934FF"/>
    <w:rsid w:val="00E94C63"/>
    <w:rsid w:val="00EA2555"/>
    <w:rsid w:val="00EA6154"/>
    <w:rsid w:val="00EA7C21"/>
    <w:rsid w:val="00EB1EE2"/>
    <w:rsid w:val="00EB5171"/>
    <w:rsid w:val="00EC0DB7"/>
    <w:rsid w:val="00EC549C"/>
    <w:rsid w:val="00EC6079"/>
    <w:rsid w:val="00ED0789"/>
    <w:rsid w:val="00ED4D10"/>
    <w:rsid w:val="00ED5999"/>
    <w:rsid w:val="00ED718D"/>
    <w:rsid w:val="00EE157A"/>
    <w:rsid w:val="00EE2095"/>
    <w:rsid w:val="00EF2DCB"/>
    <w:rsid w:val="00EF36DF"/>
    <w:rsid w:val="00EF3DF5"/>
    <w:rsid w:val="00EF564C"/>
    <w:rsid w:val="00EF7487"/>
    <w:rsid w:val="00EF7916"/>
    <w:rsid w:val="00EF7A43"/>
    <w:rsid w:val="00F00C42"/>
    <w:rsid w:val="00F02EA7"/>
    <w:rsid w:val="00F2283B"/>
    <w:rsid w:val="00F231D7"/>
    <w:rsid w:val="00F2371F"/>
    <w:rsid w:val="00F244B0"/>
    <w:rsid w:val="00F254A5"/>
    <w:rsid w:val="00F257B5"/>
    <w:rsid w:val="00F272EB"/>
    <w:rsid w:val="00F27387"/>
    <w:rsid w:val="00F30184"/>
    <w:rsid w:val="00F32AED"/>
    <w:rsid w:val="00F33270"/>
    <w:rsid w:val="00F359BE"/>
    <w:rsid w:val="00F35AC3"/>
    <w:rsid w:val="00F4029A"/>
    <w:rsid w:val="00F40AD9"/>
    <w:rsid w:val="00F4483D"/>
    <w:rsid w:val="00F45302"/>
    <w:rsid w:val="00F4667B"/>
    <w:rsid w:val="00F46CE6"/>
    <w:rsid w:val="00F54ADC"/>
    <w:rsid w:val="00F6162D"/>
    <w:rsid w:val="00F6292D"/>
    <w:rsid w:val="00F63630"/>
    <w:rsid w:val="00F64688"/>
    <w:rsid w:val="00F6708A"/>
    <w:rsid w:val="00F72146"/>
    <w:rsid w:val="00F72998"/>
    <w:rsid w:val="00F75421"/>
    <w:rsid w:val="00F7706A"/>
    <w:rsid w:val="00F843D3"/>
    <w:rsid w:val="00F86DFA"/>
    <w:rsid w:val="00F90FE3"/>
    <w:rsid w:val="00F927B6"/>
    <w:rsid w:val="00F9331B"/>
    <w:rsid w:val="00FA17ED"/>
    <w:rsid w:val="00FA1D53"/>
    <w:rsid w:val="00FB1AD0"/>
    <w:rsid w:val="00FB23C4"/>
    <w:rsid w:val="00FB50B4"/>
    <w:rsid w:val="00FC2555"/>
    <w:rsid w:val="00FC4F6F"/>
    <w:rsid w:val="00FC5874"/>
    <w:rsid w:val="00FC6F80"/>
    <w:rsid w:val="00FD2734"/>
    <w:rsid w:val="00FD2A04"/>
    <w:rsid w:val="00FD56C8"/>
    <w:rsid w:val="00FE244A"/>
    <w:rsid w:val="00FF1D5D"/>
    <w:rsid w:val="00FF2638"/>
    <w:rsid w:val="00FF30B0"/>
    <w:rsid w:val="00FF3B93"/>
    <w:rsid w:val="00FF50B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9B2"/>
    <w:pPr>
      <w:widowControl w:val="0"/>
      <w:numPr>
        <w:numId w:val="13"/>
      </w:numPr>
      <w:spacing w:before="240" w:after="240" w:line="240" w:lineRule="auto"/>
      <w:jc w:val="center"/>
      <w:outlineLvl w:val="0"/>
    </w:pPr>
    <w:rPr>
      <w:rFonts w:ascii="Times New Roman" w:eastAsia="Times New Roman" w:hAnsi="Times New Roman" w:cs="Times New Roman"/>
      <w:b/>
      <w:caps/>
      <w:kern w:val="2"/>
      <w:sz w:val="24"/>
      <w:szCs w:val="39"/>
      <w:lang w:val="x-none" w:eastAsia="x-none" w:bidi="km-KH"/>
    </w:rPr>
  </w:style>
  <w:style w:type="paragraph" w:styleId="Heading2">
    <w:name w:val="heading 2"/>
    <w:basedOn w:val="Normal"/>
    <w:next w:val="Normal"/>
    <w:link w:val="Heading2Char"/>
    <w:uiPriority w:val="9"/>
    <w:unhideWhenUsed/>
    <w:qFormat/>
    <w:rsid w:val="00E869B2"/>
    <w:pPr>
      <w:widowControl w:val="0"/>
      <w:numPr>
        <w:ilvl w:val="1"/>
        <w:numId w:val="13"/>
      </w:numPr>
      <w:spacing w:before="120" w:after="120" w:line="240" w:lineRule="auto"/>
      <w:jc w:val="both"/>
      <w:outlineLvl w:val="1"/>
    </w:pPr>
    <w:rPr>
      <w:rFonts w:ascii="Times New Roman" w:eastAsia="Times New Roman" w:hAnsi="Times New Roman" w:cs="Times New Roman"/>
      <w:b/>
      <w:kern w:val="2"/>
      <w:lang w:val="x-none" w:eastAsia="x-none" w:bidi="km-KH"/>
    </w:rPr>
  </w:style>
  <w:style w:type="paragraph" w:styleId="Heading3">
    <w:name w:val="heading 3"/>
    <w:basedOn w:val="Normal"/>
    <w:next w:val="Normal"/>
    <w:link w:val="Heading3Char"/>
    <w:uiPriority w:val="9"/>
    <w:unhideWhenUsed/>
    <w:qFormat/>
    <w:rsid w:val="00E869B2"/>
    <w:pPr>
      <w:widowControl w:val="0"/>
      <w:numPr>
        <w:ilvl w:val="2"/>
        <w:numId w:val="13"/>
      </w:numPr>
      <w:spacing w:before="120" w:after="120" w:line="240" w:lineRule="auto"/>
      <w:jc w:val="both"/>
      <w:outlineLvl w:val="2"/>
    </w:pPr>
    <w:rPr>
      <w:rFonts w:ascii="Times New Roman" w:eastAsia="Times New Roman" w:hAnsi="Times New Roman" w:cs="Times New Roman"/>
      <w:b/>
      <w:bCs/>
      <w:kern w:val="2"/>
      <w:lang w:val="x-none" w:eastAsia="x-none" w:bidi="km-KH"/>
    </w:rPr>
  </w:style>
  <w:style w:type="paragraph" w:styleId="Heading4">
    <w:name w:val="heading 4"/>
    <w:basedOn w:val="Normal"/>
    <w:next w:val="Normal"/>
    <w:link w:val="Heading4Char"/>
    <w:uiPriority w:val="9"/>
    <w:unhideWhenUsed/>
    <w:qFormat/>
    <w:rsid w:val="00E869B2"/>
    <w:pPr>
      <w:widowControl w:val="0"/>
      <w:numPr>
        <w:ilvl w:val="3"/>
        <w:numId w:val="13"/>
      </w:numPr>
      <w:spacing w:before="120" w:after="120" w:line="240" w:lineRule="auto"/>
      <w:jc w:val="both"/>
      <w:outlineLvl w:val="3"/>
    </w:pPr>
    <w:rPr>
      <w:rFonts w:ascii="Times New Roman" w:eastAsia="Times New Roman" w:hAnsi="Times New Roman" w:cs="Times New Roman"/>
      <w:b/>
      <w:bCs/>
      <w:kern w:val="2"/>
      <w:lang w:val="x-none" w:eastAsia="x-none" w:bidi="km-KH"/>
    </w:rPr>
  </w:style>
  <w:style w:type="paragraph" w:styleId="Heading5">
    <w:name w:val="heading 5"/>
    <w:basedOn w:val="Normal"/>
    <w:next w:val="Normal"/>
    <w:link w:val="Heading5Char"/>
    <w:uiPriority w:val="9"/>
    <w:unhideWhenUsed/>
    <w:qFormat/>
    <w:rsid w:val="00E869B2"/>
    <w:pPr>
      <w:widowControl w:val="0"/>
      <w:numPr>
        <w:ilvl w:val="4"/>
        <w:numId w:val="13"/>
      </w:numPr>
      <w:spacing w:before="120" w:after="120" w:line="240" w:lineRule="auto"/>
      <w:jc w:val="both"/>
      <w:outlineLvl w:val="4"/>
    </w:pPr>
    <w:rPr>
      <w:rFonts w:ascii="Times New Roman" w:eastAsia="Times New Roman" w:hAnsi="Times New Roman" w:cs="Times New Roman"/>
      <w:b/>
      <w:kern w:val="2"/>
      <w:lang w:val="x-none" w:eastAsia="x-none" w:bidi="km-KH"/>
    </w:rPr>
  </w:style>
  <w:style w:type="paragraph" w:styleId="Heading6">
    <w:name w:val="heading 6"/>
    <w:basedOn w:val="Normal"/>
    <w:next w:val="Normal"/>
    <w:link w:val="Heading6Char"/>
    <w:uiPriority w:val="9"/>
    <w:unhideWhenUsed/>
    <w:qFormat/>
    <w:rsid w:val="00E869B2"/>
    <w:pPr>
      <w:widowControl w:val="0"/>
      <w:numPr>
        <w:ilvl w:val="5"/>
        <w:numId w:val="13"/>
      </w:numPr>
      <w:spacing w:before="120" w:after="120" w:line="240" w:lineRule="auto"/>
      <w:jc w:val="both"/>
      <w:outlineLvl w:val="5"/>
    </w:pPr>
    <w:rPr>
      <w:rFonts w:ascii="Times New Roman" w:eastAsia="Times New Roman" w:hAnsi="Times New Roman" w:cs="Times New Roman"/>
      <w:kern w:val="2"/>
      <w:lang w:val="x-none" w:eastAsia="x-none" w:bidi="km-KH"/>
    </w:rPr>
  </w:style>
  <w:style w:type="paragraph" w:styleId="Heading7">
    <w:name w:val="heading 7"/>
    <w:basedOn w:val="Normal"/>
    <w:next w:val="Normal"/>
    <w:link w:val="Heading7Char"/>
    <w:uiPriority w:val="9"/>
    <w:unhideWhenUsed/>
    <w:qFormat/>
    <w:rsid w:val="00E869B2"/>
    <w:pPr>
      <w:widowControl w:val="0"/>
      <w:numPr>
        <w:ilvl w:val="6"/>
        <w:numId w:val="13"/>
      </w:numPr>
      <w:spacing w:before="120" w:after="120" w:line="240" w:lineRule="auto"/>
      <w:jc w:val="both"/>
      <w:outlineLvl w:val="6"/>
    </w:pPr>
    <w:rPr>
      <w:rFonts w:ascii="Times New Roman" w:eastAsia="Times New Roman" w:hAnsi="Times New Roman" w:cs="Times New Roman"/>
      <w:kern w:val="2"/>
      <w:lang w:val="x-none" w:eastAsia="x-none" w:bidi="km-KH"/>
    </w:rPr>
  </w:style>
  <w:style w:type="paragraph" w:styleId="Heading8">
    <w:name w:val="heading 8"/>
    <w:basedOn w:val="Normal"/>
    <w:next w:val="Normal"/>
    <w:link w:val="Heading8Char"/>
    <w:uiPriority w:val="9"/>
    <w:unhideWhenUsed/>
    <w:qFormat/>
    <w:rsid w:val="00E869B2"/>
    <w:pPr>
      <w:widowControl w:val="0"/>
      <w:numPr>
        <w:ilvl w:val="7"/>
        <w:numId w:val="13"/>
      </w:numPr>
      <w:spacing w:before="100" w:after="100" w:line="240" w:lineRule="auto"/>
      <w:jc w:val="both"/>
      <w:outlineLvl w:val="7"/>
    </w:pPr>
    <w:rPr>
      <w:rFonts w:ascii="Times New Roman" w:eastAsia="Times New Roman" w:hAnsi="Times New Roman" w:cs="Times New Roman"/>
      <w:kern w:val="2"/>
      <w:lang w:val="x-none" w:eastAsia="x-none" w:bidi="km-KH"/>
    </w:rPr>
  </w:style>
  <w:style w:type="paragraph" w:styleId="Heading9">
    <w:name w:val="heading 9"/>
    <w:basedOn w:val="Normal"/>
    <w:next w:val="Normal"/>
    <w:link w:val="Heading9Char"/>
    <w:uiPriority w:val="9"/>
    <w:unhideWhenUsed/>
    <w:qFormat/>
    <w:rsid w:val="00E869B2"/>
    <w:pPr>
      <w:widowControl w:val="0"/>
      <w:numPr>
        <w:ilvl w:val="8"/>
        <w:numId w:val="13"/>
      </w:numPr>
      <w:spacing w:before="120" w:after="120" w:line="240" w:lineRule="auto"/>
      <w:jc w:val="both"/>
      <w:outlineLvl w:val="8"/>
    </w:pPr>
    <w:rPr>
      <w:rFonts w:ascii="Times New Roman" w:eastAsia="Times New Roman" w:hAnsi="Times New Roman" w:cs="Times New Roman"/>
      <w:iCs/>
      <w:kern w:val="2"/>
      <w:lang w:val="x-none" w:eastAsia="x-none"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C5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4C5C25"/>
    <w:pPr>
      <w:ind w:left="720"/>
      <w:contextualSpacing/>
    </w:pPr>
  </w:style>
  <w:style w:type="paragraph" w:styleId="Caption">
    <w:name w:val="caption"/>
    <w:basedOn w:val="Normal"/>
    <w:next w:val="Normal"/>
    <w:uiPriority w:val="35"/>
    <w:unhideWhenUsed/>
    <w:qFormat/>
    <w:rsid w:val="000711BA"/>
    <w:pPr>
      <w:spacing w:line="240" w:lineRule="auto"/>
    </w:pPr>
    <w:rPr>
      <w:b/>
      <w:bCs/>
      <w:color w:val="4F81BD" w:themeColor="accent1"/>
      <w:sz w:val="18"/>
      <w:szCs w:val="18"/>
    </w:rPr>
  </w:style>
  <w:style w:type="character" w:styleId="Hyperlink">
    <w:name w:val="Hyperlink"/>
    <w:basedOn w:val="DefaultParagraphFont"/>
    <w:uiPriority w:val="99"/>
    <w:unhideWhenUsed/>
    <w:rsid w:val="00535490"/>
    <w:rPr>
      <w:color w:val="0000FF" w:themeColor="hyperlink"/>
      <w:u w:val="single"/>
    </w:rPr>
  </w:style>
  <w:style w:type="paragraph" w:styleId="Header">
    <w:name w:val="header"/>
    <w:basedOn w:val="Normal"/>
    <w:link w:val="HeaderChar"/>
    <w:uiPriority w:val="99"/>
    <w:unhideWhenUsed/>
    <w:rsid w:val="002B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B13"/>
  </w:style>
  <w:style w:type="paragraph" w:styleId="Footer">
    <w:name w:val="footer"/>
    <w:basedOn w:val="Normal"/>
    <w:link w:val="FooterChar"/>
    <w:uiPriority w:val="99"/>
    <w:unhideWhenUsed/>
    <w:rsid w:val="002B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B13"/>
  </w:style>
  <w:style w:type="paragraph" w:styleId="FootnoteText">
    <w:name w:val="footnote text"/>
    <w:basedOn w:val="Normal"/>
    <w:link w:val="FootnoteTextChar"/>
    <w:uiPriority w:val="99"/>
    <w:semiHidden/>
    <w:unhideWhenUsed/>
    <w:rsid w:val="00153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FD0"/>
    <w:rPr>
      <w:sz w:val="20"/>
      <w:szCs w:val="20"/>
    </w:rPr>
  </w:style>
  <w:style w:type="character" w:styleId="FootnoteReference">
    <w:name w:val="footnote reference"/>
    <w:basedOn w:val="DefaultParagraphFont"/>
    <w:uiPriority w:val="99"/>
    <w:semiHidden/>
    <w:unhideWhenUsed/>
    <w:rsid w:val="00153FD0"/>
    <w:rPr>
      <w:vertAlign w:val="superscript"/>
    </w:rPr>
  </w:style>
  <w:style w:type="paragraph" w:styleId="NoSpacing">
    <w:name w:val="No Spacing"/>
    <w:uiPriority w:val="1"/>
    <w:qFormat/>
    <w:rsid w:val="002F5030"/>
    <w:pPr>
      <w:spacing w:after="0" w:line="240" w:lineRule="auto"/>
    </w:pPr>
  </w:style>
  <w:style w:type="paragraph" w:styleId="BalloonText">
    <w:name w:val="Balloon Text"/>
    <w:basedOn w:val="Normal"/>
    <w:link w:val="BalloonTextChar"/>
    <w:uiPriority w:val="99"/>
    <w:semiHidden/>
    <w:unhideWhenUsed/>
    <w:rsid w:val="00392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101"/>
    <w:rPr>
      <w:rFonts w:ascii="Segoe UI" w:hAnsi="Segoe UI" w:cs="Segoe UI"/>
      <w:sz w:val="18"/>
      <w:szCs w:val="18"/>
    </w:rPr>
  </w:style>
  <w:style w:type="character" w:customStyle="1" w:styleId="Heading1Char">
    <w:name w:val="Heading 1 Char"/>
    <w:basedOn w:val="DefaultParagraphFont"/>
    <w:link w:val="Heading1"/>
    <w:uiPriority w:val="9"/>
    <w:rsid w:val="00E869B2"/>
    <w:rPr>
      <w:rFonts w:ascii="Times New Roman" w:eastAsia="Times New Roman" w:hAnsi="Times New Roman" w:cs="Times New Roman"/>
      <w:b/>
      <w:caps/>
      <w:kern w:val="2"/>
      <w:sz w:val="24"/>
      <w:szCs w:val="39"/>
      <w:lang w:val="x-none" w:eastAsia="x-none" w:bidi="km-KH"/>
    </w:rPr>
  </w:style>
  <w:style w:type="character" w:customStyle="1" w:styleId="Heading2Char">
    <w:name w:val="Heading 2 Char"/>
    <w:basedOn w:val="DefaultParagraphFont"/>
    <w:link w:val="Heading2"/>
    <w:uiPriority w:val="9"/>
    <w:rsid w:val="00E869B2"/>
    <w:rPr>
      <w:rFonts w:ascii="Times New Roman" w:eastAsia="Times New Roman" w:hAnsi="Times New Roman" w:cs="Times New Roman"/>
      <w:b/>
      <w:kern w:val="2"/>
      <w:lang w:val="x-none" w:eastAsia="x-none" w:bidi="km-KH"/>
    </w:rPr>
  </w:style>
  <w:style w:type="character" w:customStyle="1" w:styleId="Heading3Char">
    <w:name w:val="Heading 3 Char"/>
    <w:basedOn w:val="DefaultParagraphFont"/>
    <w:link w:val="Heading3"/>
    <w:uiPriority w:val="9"/>
    <w:rsid w:val="00E869B2"/>
    <w:rPr>
      <w:rFonts w:ascii="Times New Roman" w:eastAsia="Times New Roman" w:hAnsi="Times New Roman" w:cs="Times New Roman"/>
      <w:b/>
      <w:bCs/>
      <w:kern w:val="2"/>
      <w:lang w:val="x-none" w:eastAsia="x-none" w:bidi="km-KH"/>
    </w:rPr>
  </w:style>
  <w:style w:type="character" w:customStyle="1" w:styleId="Heading4Char">
    <w:name w:val="Heading 4 Char"/>
    <w:basedOn w:val="DefaultParagraphFont"/>
    <w:link w:val="Heading4"/>
    <w:uiPriority w:val="9"/>
    <w:rsid w:val="00E869B2"/>
    <w:rPr>
      <w:rFonts w:ascii="Times New Roman" w:eastAsia="Times New Roman" w:hAnsi="Times New Roman" w:cs="Times New Roman"/>
      <w:b/>
      <w:bCs/>
      <w:kern w:val="2"/>
      <w:lang w:val="x-none" w:eastAsia="x-none" w:bidi="km-KH"/>
    </w:rPr>
  </w:style>
  <w:style w:type="character" w:customStyle="1" w:styleId="Heading5Char">
    <w:name w:val="Heading 5 Char"/>
    <w:basedOn w:val="DefaultParagraphFont"/>
    <w:link w:val="Heading5"/>
    <w:uiPriority w:val="9"/>
    <w:rsid w:val="00E869B2"/>
    <w:rPr>
      <w:rFonts w:ascii="Times New Roman" w:eastAsia="Times New Roman" w:hAnsi="Times New Roman" w:cs="Times New Roman"/>
      <w:b/>
      <w:kern w:val="2"/>
      <w:lang w:val="x-none" w:eastAsia="x-none" w:bidi="km-KH"/>
    </w:rPr>
  </w:style>
  <w:style w:type="character" w:customStyle="1" w:styleId="Heading6Char">
    <w:name w:val="Heading 6 Char"/>
    <w:basedOn w:val="DefaultParagraphFont"/>
    <w:link w:val="Heading6"/>
    <w:uiPriority w:val="9"/>
    <w:rsid w:val="00E869B2"/>
    <w:rPr>
      <w:rFonts w:ascii="Times New Roman" w:eastAsia="Times New Roman" w:hAnsi="Times New Roman" w:cs="Times New Roman"/>
      <w:kern w:val="2"/>
      <w:lang w:val="x-none" w:eastAsia="x-none" w:bidi="km-KH"/>
    </w:rPr>
  </w:style>
  <w:style w:type="character" w:customStyle="1" w:styleId="Heading7Char">
    <w:name w:val="Heading 7 Char"/>
    <w:basedOn w:val="DefaultParagraphFont"/>
    <w:link w:val="Heading7"/>
    <w:uiPriority w:val="9"/>
    <w:rsid w:val="00E869B2"/>
    <w:rPr>
      <w:rFonts w:ascii="Times New Roman" w:eastAsia="Times New Roman" w:hAnsi="Times New Roman" w:cs="Times New Roman"/>
      <w:kern w:val="2"/>
      <w:lang w:val="x-none" w:eastAsia="x-none" w:bidi="km-KH"/>
    </w:rPr>
  </w:style>
  <w:style w:type="character" w:customStyle="1" w:styleId="Heading8Char">
    <w:name w:val="Heading 8 Char"/>
    <w:basedOn w:val="DefaultParagraphFont"/>
    <w:link w:val="Heading8"/>
    <w:uiPriority w:val="9"/>
    <w:rsid w:val="00E869B2"/>
    <w:rPr>
      <w:rFonts w:ascii="Times New Roman" w:eastAsia="Times New Roman" w:hAnsi="Times New Roman" w:cs="Times New Roman"/>
      <w:kern w:val="2"/>
      <w:lang w:val="x-none" w:eastAsia="x-none" w:bidi="km-KH"/>
    </w:rPr>
  </w:style>
  <w:style w:type="character" w:customStyle="1" w:styleId="Heading9Char">
    <w:name w:val="Heading 9 Char"/>
    <w:basedOn w:val="DefaultParagraphFont"/>
    <w:link w:val="Heading9"/>
    <w:uiPriority w:val="9"/>
    <w:rsid w:val="00E869B2"/>
    <w:rPr>
      <w:rFonts w:ascii="Times New Roman" w:eastAsia="Times New Roman" w:hAnsi="Times New Roman" w:cs="Times New Roman"/>
      <w:iCs/>
      <w:kern w:val="2"/>
      <w:lang w:val="x-none" w:eastAsia="x-none" w:bidi="km-KH"/>
    </w:rPr>
  </w:style>
  <w:style w:type="character" w:customStyle="1" w:styleId="ListParagraphChar">
    <w:name w:val="List Paragraph Char"/>
    <w:link w:val="ListParagraph"/>
    <w:locked/>
    <w:rsid w:val="00E869B2"/>
  </w:style>
  <w:style w:type="paragraph" w:customStyle="1" w:styleId="RAPTableCaption">
    <w:name w:val="RAP Table Caption"/>
    <w:basedOn w:val="Normal"/>
    <w:link w:val="RAPTableCaptionChar"/>
    <w:qFormat/>
    <w:rsid w:val="006D0B8C"/>
    <w:pPr>
      <w:widowControl w:val="0"/>
      <w:spacing w:after="0" w:line="240" w:lineRule="auto"/>
      <w:jc w:val="center"/>
    </w:pPr>
    <w:rPr>
      <w:rFonts w:ascii="Times New Roman" w:hAnsi="Times New Roman" w:cs="Times New Roman"/>
      <w:b/>
      <w:lang w:val="en-US" w:eastAsia="ja-JP" w:bidi="km-KH"/>
    </w:rPr>
  </w:style>
  <w:style w:type="character" w:customStyle="1" w:styleId="RAPTableCaptionChar">
    <w:name w:val="RAP Table Caption Char"/>
    <w:basedOn w:val="DefaultParagraphFont"/>
    <w:link w:val="RAPTableCaption"/>
    <w:rsid w:val="006D0B8C"/>
    <w:rPr>
      <w:rFonts w:ascii="Times New Roman" w:hAnsi="Times New Roman" w:cs="Times New Roman"/>
      <w:b/>
      <w:lang w:val="en-US" w:eastAsia="ja-JP" w:bidi="km-KH"/>
    </w:rPr>
  </w:style>
  <w:style w:type="paragraph" w:customStyle="1" w:styleId="RAPParagraph">
    <w:name w:val="RAP Paragraph"/>
    <w:basedOn w:val="Normal"/>
    <w:link w:val="RAPParagraphChar"/>
    <w:qFormat/>
    <w:rsid w:val="00224B9B"/>
    <w:pPr>
      <w:widowControl w:val="0"/>
      <w:spacing w:after="0" w:line="240" w:lineRule="auto"/>
      <w:jc w:val="both"/>
    </w:pPr>
    <w:rPr>
      <w:rFonts w:ascii="Times New Roman" w:eastAsia="Times New Roman" w:hAnsi="Times New Roman" w:cs="Times New Roman"/>
      <w:kern w:val="2"/>
      <w:lang w:val="en-US" w:eastAsia="ja-JP" w:bidi="km-KH"/>
    </w:rPr>
  </w:style>
  <w:style w:type="character" w:customStyle="1" w:styleId="RAPParagraphChar">
    <w:name w:val="RAP Paragraph Char"/>
    <w:basedOn w:val="DefaultParagraphFont"/>
    <w:link w:val="RAPParagraph"/>
    <w:rsid w:val="00224B9B"/>
    <w:rPr>
      <w:rFonts w:ascii="Times New Roman" w:eastAsia="Times New Roman" w:hAnsi="Times New Roman" w:cs="Times New Roman"/>
      <w:kern w:val="2"/>
      <w:lang w:val="en-US" w:eastAsia="ja-JP" w:bidi="km-KH"/>
    </w:rPr>
  </w:style>
  <w:style w:type="character" w:styleId="CommentReference">
    <w:name w:val="annotation reference"/>
    <w:basedOn w:val="DefaultParagraphFont"/>
    <w:uiPriority w:val="99"/>
    <w:semiHidden/>
    <w:unhideWhenUsed/>
    <w:rsid w:val="00224B9B"/>
    <w:rPr>
      <w:sz w:val="18"/>
      <w:szCs w:val="18"/>
    </w:rPr>
  </w:style>
  <w:style w:type="paragraph" w:styleId="CommentText">
    <w:name w:val="annotation text"/>
    <w:basedOn w:val="Normal"/>
    <w:link w:val="CommentTextChar"/>
    <w:uiPriority w:val="99"/>
    <w:unhideWhenUsed/>
    <w:rsid w:val="00224B9B"/>
    <w:pPr>
      <w:widowControl w:val="0"/>
      <w:spacing w:after="0" w:line="240" w:lineRule="auto"/>
    </w:pPr>
    <w:rPr>
      <w:rFonts w:ascii="Times New Roman" w:eastAsia="Times New Roman" w:hAnsi="Times New Roman" w:cs="Times New Roman"/>
      <w:kern w:val="2"/>
      <w:sz w:val="24"/>
      <w:szCs w:val="24"/>
      <w:lang w:val="en-US" w:eastAsia="ja-JP" w:bidi="km-KH"/>
    </w:rPr>
  </w:style>
  <w:style w:type="character" w:customStyle="1" w:styleId="CommentTextChar">
    <w:name w:val="Comment Text Char"/>
    <w:basedOn w:val="DefaultParagraphFont"/>
    <w:link w:val="CommentText"/>
    <w:uiPriority w:val="99"/>
    <w:rsid w:val="00224B9B"/>
    <w:rPr>
      <w:rFonts w:ascii="Times New Roman" w:eastAsia="Times New Roman" w:hAnsi="Times New Roman" w:cs="Times New Roman"/>
      <w:kern w:val="2"/>
      <w:sz w:val="24"/>
      <w:szCs w:val="24"/>
      <w:lang w:val="en-US" w:eastAsia="ja-JP" w:bidi="km-K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9B2"/>
    <w:pPr>
      <w:widowControl w:val="0"/>
      <w:numPr>
        <w:numId w:val="13"/>
      </w:numPr>
      <w:spacing w:before="240" w:after="240" w:line="240" w:lineRule="auto"/>
      <w:jc w:val="center"/>
      <w:outlineLvl w:val="0"/>
    </w:pPr>
    <w:rPr>
      <w:rFonts w:ascii="Times New Roman" w:eastAsia="Times New Roman" w:hAnsi="Times New Roman" w:cs="Times New Roman"/>
      <w:b/>
      <w:caps/>
      <w:kern w:val="2"/>
      <w:sz w:val="24"/>
      <w:szCs w:val="39"/>
      <w:lang w:val="x-none" w:eastAsia="x-none" w:bidi="km-KH"/>
    </w:rPr>
  </w:style>
  <w:style w:type="paragraph" w:styleId="Heading2">
    <w:name w:val="heading 2"/>
    <w:basedOn w:val="Normal"/>
    <w:next w:val="Normal"/>
    <w:link w:val="Heading2Char"/>
    <w:uiPriority w:val="9"/>
    <w:unhideWhenUsed/>
    <w:qFormat/>
    <w:rsid w:val="00E869B2"/>
    <w:pPr>
      <w:widowControl w:val="0"/>
      <w:numPr>
        <w:ilvl w:val="1"/>
        <w:numId w:val="13"/>
      </w:numPr>
      <w:spacing w:before="120" w:after="120" w:line="240" w:lineRule="auto"/>
      <w:jc w:val="both"/>
      <w:outlineLvl w:val="1"/>
    </w:pPr>
    <w:rPr>
      <w:rFonts w:ascii="Times New Roman" w:eastAsia="Times New Roman" w:hAnsi="Times New Roman" w:cs="Times New Roman"/>
      <w:b/>
      <w:kern w:val="2"/>
      <w:lang w:val="x-none" w:eastAsia="x-none" w:bidi="km-KH"/>
    </w:rPr>
  </w:style>
  <w:style w:type="paragraph" w:styleId="Heading3">
    <w:name w:val="heading 3"/>
    <w:basedOn w:val="Normal"/>
    <w:next w:val="Normal"/>
    <w:link w:val="Heading3Char"/>
    <w:uiPriority w:val="9"/>
    <w:unhideWhenUsed/>
    <w:qFormat/>
    <w:rsid w:val="00E869B2"/>
    <w:pPr>
      <w:widowControl w:val="0"/>
      <w:numPr>
        <w:ilvl w:val="2"/>
        <w:numId w:val="13"/>
      </w:numPr>
      <w:spacing w:before="120" w:after="120" w:line="240" w:lineRule="auto"/>
      <w:jc w:val="both"/>
      <w:outlineLvl w:val="2"/>
    </w:pPr>
    <w:rPr>
      <w:rFonts w:ascii="Times New Roman" w:eastAsia="Times New Roman" w:hAnsi="Times New Roman" w:cs="Times New Roman"/>
      <w:b/>
      <w:bCs/>
      <w:kern w:val="2"/>
      <w:lang w:val="x-none" w:eastAsia="x-none" w:bidi="km-KH"/>
    </w:rPr>
  </w:style>
  <w:style w:type="paragraph" w:styleId="Heading4">
    <w:name w:val="heading 4"/>
    <w:basedOn w:val="Normal"/>
    <w:next w:val="Normal"/>
    <w:link w:val="Heading4Char"/>
    <w:uiPriority w:val="9"/>
    <w:unhideWhenUsed/>
    <w:qFormat/>
    <w:rsid w:val="00E869B2"/>
    <w:pPr>
      <w:widowControl w:val="0"/>
      <w:numPr>
        <w:ilvl w:val="3"/>
        <w:numId w:val="13"/>
      </w:numPr>
      <w:spacing w:before="120" w:after="120" w:line="240" w:lineRule="auto"/>
      <w:jc w:val="both"/>
      <w:outlineLvl w:val="3"/>
    </w:pPr>
    <w:rPr>
      <w:rFonts w:ascii="Times New Roman" w:eastAsia="Times New Roman" w:hAnsi="Times New Roman" w:cs="Times New Roman"/>
      <w:b/>
      <w:bCs/>
      <w:kern w:val="2"/>
      <w:lang w:val="x-none" w:eastAsia="x-none" w:bidi="km-KH"/>
    </w:rPr>
  </w:style>
  <w:style w:type="paragraph" w:styleId="Heading5">
    <w:name w:val="heading 5"/>
    <w:basedOn w:val="Normal"/>
    <w:next w:val="Normal"/>
    <w:link w:val="Heading5Char"/>
    <w:uiPriority w:val="9"/>
    <w:unhideWhenUsed/>
    <w:qFormat/>
    <w:rsid w:val="00E869B2"/>
    <w:pPr>
      <w:widowControl w:val="0"/>
      <w:numPr>
        <w:ilvl w:val="4"/>
        <w:numId w:val="13"/>
      </w:numPr>
      <w:spacing w:before="120" w:after="120" w:line="240" w:lineRule="auto"/>
      <w:jc w:val="both"/>
      <w:outlineLvl w:val="4"/>
    </w:pPr>
    <w:rPr>
      <w:rFonts w:ascii="Times New Roman" w:eastAsia="Times New Roman" w:hAnsi="Times New Roman" w:cs="Times New Roman"/>
      <w:b/>
      <w:kern w:val="2"/>
      <w:lang w:val="x-none" w:eastAsia="x-none" w:bidi="km-KH"/>
    </w:rPr>
  </w:style>
  <w:style w:type="paragraph" w:styleId="Heading6">
    <w:name w:val="heading 6"/>
    <w:basedOn w:val="Normal"/>
    <w:next w:val="Normal"/>
    <w:link w:val="Heading6Char"/>
    <w:uiPriority w:val="9"/>
    <w:unhideWhenUsed/>
    <w:qFormat/>
    <w:rsid w:val="00E869B2"/>
    <w:pPr>
      <w:widowControl w:val="0"/>
      <w:numPr>
        <w:ilvl w:val="5"/>
        <w:numId w:val="13"/>
      </w:numPr>
      <w:spacing w:before="120" w:after="120" w:line="240" w:lineRule="auto"/>
      <w:jc w:val="both"/>
      <w:outlineLvl w:val="5"/>
    </w:pPr>
    <w:rPr>
      <w:rFonts w:ascii="Times New Roman" w:eastAsia="Times New Roman" w:hAnsi="Times New Roman" w:cs="Times New Roman"/>
      <w:kern w:val="2"/>
      <w:lang w:val="x-none" w:eastAsia="x-none" w:bidi="km-KH"/>
    </w:rPr>
  </w:style>
  <w:style w:type="paragraph" w:styleId="Heading7">
    <w:name w:val="heading 7"/>
    <w:basedOn w:val="Normal"/>
    <w:next w:val="Normal"/>
    <w:link w:val="Heading7Char"/>
    <w:uiPriority w:val="9"/>
    <w:unhideWhenUsed/>
    <w:qFormat/>
    <w:rsid w:val="00E869B2"/>
    <w:pPr>
      <w:widowControl w:val="0"/>
      <w:numPr>
        <w:ilvl w:val="6"/>
        <w:numId w:val="13"/>
      </w:numPr>
      <w:spacing w:before="120" w:after="120" w:line="240" w:lineRule="auto"/>
      <w:jc w:val="both"/>
      <w:outlineLvl w:val="6"/>
    </w:pPr>
    <w:rPr>
      <w:rFonts w:ascii="Times New Roman" w:eastAsia="Times New Roman" w:hAnsi="Times New Roman" w:cs="Times New Roman"/>
      <w:kern w:val="2"/>
      <w:lang w:val="x-none" w:eastAsia="x-none" w:bidi="km-KH"/>
    </w:rPr>
  </w:style>
  <w:style w:type="paragraph" w:styleId="Heading8">
    <w:name w:val="heading 8"/>
    <w:basedOn w:val="Normal"/>
    <w:next w:val="Normal"/>
    <w:link w:val="Heading8Char"/>
    <w:uiPriority w:val="9"/>
    <w:unhideWhenUsed/>
    <w:qFormat/>
    <w:rsid w:val="00E869B2"/>
    <w:pPr>
      <w:widowControl w:val="0"/>
      <w:numPr>
        <w:ilvl w:val="7"/>
        <w:numId w:val="13"/>
      </w:numPr>
      <w:spacing w:before="100" w:after="100" w:line="240" w:lineRule="auto"/>
      <w:jc w:val="both"/>
      <w:outlineLvl w:val="7"/>
    </w:pPr>
    <w:rPr>
      <w:rFonts w:ascii="Times New Roman" w:eastAsia="Times New Roman" w:hAnsi="Times New Roman" w:cs="Times New Roman"/>
      <w:kern w:val="2"/>
      <w:lang w:val="x-none" w:eastAsia="x-none" w:bidi="km-KH"/>
    </w:rPr>
  </w:style>
  <w:style w:type="paragraph" w:styleId="Heading9">
    <w:name w:val="heading 9"/>
    <w:basedOn w:val="Normal"/>
    <w:next w:val="Normal"/>
    <w:link w:val="Heading9Char"/>
    <w:uiPriority w:val="9"/>
    <w:unhideWhenUsed/>
    <w:qFormat/>
    <w:rsid w:val="00E869B2"/>
    <w:pPr>
      <w:widowControl w:val="0"/>
      <w:numPr>
        <w:ilvl w:val="8"/>
        <w:numId w:val="13"/>
      </w:numPr>
      <w:spacing w:before="120" w:after="120" w:line="240" w:lineRule="auto"/>
      <w:jc w:val="both"/>
      <w:outlineLvl w:val="8"/>
    </w:pPr>
    <w:rPr>
      <w:rFonts w:ascii="Times New Roman" w:eastAsia="Times New Roman" w:hAnsi="Times New Roman" w:cs="Times New Roman"/>
      <w:iCs/>
      <w:kern w:val="2"/>
      <w:lang w:val="x-none" w:eastAsia="x-none"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C5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4C5C25"/>
    <w:pPr>
      <w:ind w:left="720"/>
      <w:contextualSpacing/>
    </w:pPr>
  </w:style>
  <w:style w:type="paragraph" w:styleId="Caption">
    <w:name w:val="caption"/>
    <w:basedOn w:val="Normal"/>
    <w:next w:val="Normal"/>
    <w:uiPriority w:val="35"/>
    <w:unhideWhenUsed/>
    <w:qFormat/>
    <w:rsid w:val="000711BA"/>
    <w:pPr>
      <w:spacing w:line="240" w:lineRule="auto"/>
    </w:pPr>
    <w:rPr>
      <w:b/>
      <w:bCs/>
      <w:color w:val="4F81BD" w:themeColor="accent1"/>
      <w:sz w:val="18"/>
      <w:szCs w:val="18"/>
    </w:rPr>
  </w:style>
  <w:style w:type="character" w:styleId="Hyperlink">
    <w:name w:val="Hyperlink"/>
    <w:basedOn w:val="DefaultParagraphFont"/>
    <w:uiPriority w:val="99"/>
    <w:unhideWhenUsed/>
    <w:rsid w:val="00535490"/>
    <w:rPr>
      <w:color w:val="0000FF" w:themeColor="hyperlink"/>
      <w:u w:val="single"/>
    </w:rPr>
  </w:style>
  <w:style w:type="paragraph" w:styleId="Header">
    <w:name w:val="header"/>
    <w:basedOn w:val="Normal"/>
    <w:link w:val="HeaderChar"/>
    <w:uiPriority w:val="99"/>
    <w:unhideWhenUsed/>
    <w:rsid w:val="002B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B13"/>
  </w:style>
  <w:style w:type="paragraph" w:styleId="Footer">
    <w:name w:val="footer"/>
    <w:basedOn w:val="Normal"/>
    <w:link w:val="FooterChar"/>
    <w:uiPriority w:val="99"/>
    <w:unhideWhenUsed/>
    <w:rsid w:val="002B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B13"/>
  </w:style>
  <w:style w:type="paragraph" w:styleId="FootnoteText">
    <w:name w:val="footnote text"/>
    <w:basedOn w:val="Normal"/>
    <w:link w:val="FootnoteTextChar"/>
    <w:uiPriority w:val="99"/>
    <w:semiHidden/>
    <w:unhideWhenUsed/>
    <w:rsid w:val="00153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FD0"/>
    <w:rPr>
      <w:sz w:val="20"/>
      <w:szCs w:val="20"/>
    </w:rPr>
  </w:style>
  <w:style w:type="character" w:styleId="FootnoteReference">
    <w:name w:val="footnote reference"/>
    <w:basedOn w:val="DefaultParagraphFont"/>
    <w:uiPriority w:val="99"/>
    <w:semiHidden/>
    <w:unhideWhenUsed/>
    <w:rsid w:val="00153FD0"/>
    <w:rPr>
      <w:vertAlign w:val="superscript"/>
    </w:rPr>
  </w:style>
  <w:style w:type="paragraph" w:styleId="NoSpacing">
    <w:name w:val="No Spacing"/>
    <w:uiPriority w:val="1"/>
    <w:qFormat/>
    <w:rsid w:val="002F5030"/>
    <w:pPr>
      <w:spacing w:after="0" w:line="240" w:lineRule="auto"/>
    </w:pPr>
  </w:style>
  <w:style w:type="paragraph" w:styleId="BalloonText">
    <w:name w:val="Balloon Text"/>
    <w:basedOn w:val="Normal"/>
    <w:link w:val="BalloonTextChar"/>
    <w:uiPriority w:val="99"/>
    <w:semiHidden/>
    <w:unhideWhenUsed/>
    <w:rsid w:val="00392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101"/>
    <w:rPr>
      <w:rFonts w:ascii="Segoe UI" w:hAnsi="Segoe UI" w:cs="Segoe UI"/>
      <w:sz w:val="18"/>
      <w:szCs w:val="18"/>
    </w:rPr>
  </w:style>
  <w:style w:type="character" w:customStyle="1" w:styleId="Heading1Char">
    <w:name w:val="Heading 1 Char"/>
    <w:basedOn w:val="DefaultParagraphFont"/>
    <w:link w:val="Heading1"/>
    <w:uiPriority w:val="9"/>
    <w:rsid w:val="00E869B2"/>
    <w:rPr>
      <w:rFonts w:ascii="Times New Roman" w:eastAsia="Times New Roman" w:hAnsi="Times New Roman" w:cs="Times New Roman"/>
      <w:b/>
      <w:caps/>
      <w:kern w:val="2"/>
      <w:sz w:val="24"/>
      <w:szCs w:val="39"/>
      <w:lang w:val="x-none" w:eastAsia="x-none" w:bidi="km-KH"/>
    </w:rPr>
  </w:style>
  <w:style w:type="character" w:customStyle="1" w:styleId="Heading2Char">
    <w:name w:val="Heading 2 Char"/>
    <w:basedOn w:val="DefaultParagraphFont"/>
    <w:link w:val="Heading2"/>
    <w:uiPriority w:val="9"/>
    <w:rsid w:val="00E869B2"/>
    <w:rPr>
      <w:rFonts w:ascii="Times New Roman" w:eastAsia="Times New Roman" w:hAnsi="Times New Roman" w:cs="Times New Roman"/>
      <w:b/>
      <w:kern w:val="2"/>
      <w:lang w:val="x-none" w:eastAsia="x-none" w:bidi="km-KH"/>
    </w:rPr>
  </w:style>
  <w:style w:type="character" w:customStyle="1" w:styleId="Heading3Char">
    <w:name w:val="Heading 3 Char"/>
    <w:basedOn w:val="DefaultParagraphFont"/>
    <w:link w:val="Heading3"/>
    <w:uiPriority w:val="9"/>
    <w:rsid w:val="00E869B2"/>
    <w:rPr>
      <w:rFonts w:ascii="Times New Roman" w:eastAsia="Times New Roman" w:hAnsi="Times New Roman" w:cs="Times New Roman"/>
      <w:b/>
      <w:bCs/>
      <w:kern w:val="2"/>
      <w:lang w:val="x-none" w:eastAsia="x-none" w:bidi="km-KH"/>
    </w:rPr>
  </w:style>
  <w:style w:type="character" w:customStyle="1" w:styleId="Heading4Char">
    <w:name w:val="Heading 4 Char"/>
    <w:basedOn w:val="DefaultParagraphFont"/>
    <w:link w:val="Heading4"/>
    <w:uiPriority w:val="9"/>
    <w:rsid w:val="00E869B2"/>
    <w:rPr>
      <w:rFonts w:ascii="Times New Roman" w:eastAsia="Times New Roman" w:hAnsi="Times New Roman" w:cs="Times New Roman"/>
      <w:b/>
      <w:bCs/>
      <w:kern w:val="2"/>
      <w:lang w:val="x-none" w:eastAsia="x-none" w:bidi="km-KH"/>
    </w:rPr>
  </w:style>
  <w:style w:type="character" w:customStyle="1" w:styleId="Heading5Char">
    <w:name w:val="Heading 5 Char"/>
    <w:basedOn w:val="DefaultParagraphFont"/>
    <w:link w:val="Heading5"/>
    <w:uiPriority w:val="9"/>
    <w:rsid w:val="00E869B2"/>
    <w:rPr>
      <w:rFonts w:ascii="Times New Roman" w:eastAsia="Times New Roman" w:hAnsi="Times New Roman" w:cs="Times New Roman"/>
      <w:b/>
      <w:kern w:val="2"/>
      <w:lang w:val="x-none" w:eastAsia="x-none" w:bidi="km-KH"/>
    </w:rPr>
  </w:style>
  <w:style w:type="character" w:customStyle="1" w:styleId="Heading6Char">
    <w:name w:val="Heading 6 Char"/>
    <w:basedOn w:val="DefaultParagraphFont"/>
    <w:link w:val="Heading6"/>
    <w:uiPriority w:val="9"/>
    <w:rsid w:val="00E869B2"/>
    <w:rPr>
      <w:rFonts w:ascii="Times New Roman" w:eastAsia="Times New Roman" w:hAnsi="Times New Roman" w:cs="Times New Roman"/>
      <w:kern w:val="2"/>
      <w:lang w:val="x-none" w:eastAsia="x-none" w:bidi="km-KH"/>
    </w:rPr>
  </w:style>
  <w:style w:type="character" w:customStyle="1" w:styleId="Heading7Char">
    <w:name w:val="Heading 7 Char"/>
    <w:basedOn w:val="DefaultParagraphFont"/>
    <w:link w:val="Heading7"/>
    <w:uiPriority w:val="9"/>
    <w:rsid w:val="00E869B2"/>
    <w:rPr>
      <w:rFonts w:ascii="Times New Roman" w:eastAsia="Times New Roman" w:hAnsi="Times New Roman" w:cs="Times New Roman"/>
      <w:kern w:val="2"/>
      <w:lang w:val="x-none" w:eastAsia="x-none" w:bidi="km-KH"/>
    </w:rPr>
  </w:style>
  <w:style w:type="character" w:customStyle="1" w:styleId="Heading8Char">
    <w:name w:val="Heading 8 Char"/>
    <w:basedOn w:val="DefaultParagraphFont"/>
    <w:link w:val="Heading8"/>
    <w:uiPriority w:val="9"/>
    <w:rsid w:val="00E869B2"/>
    <w:rPr>
      <w:rFonts w:ascii="Times New Roman" w:eastAsia="Times New Roman" w:hAnsi="Times New Roman" w:cs="Times New Roman"/>
      <w:kern w:val="2"/>
      <w:lang w:val="x-none" w:eastAsia="x-none" w:bidi="km-KH"/>
    </w:rPr>
  </w:style>
  <w:style w:type="character" w:customStyle="1" w:styleId="Heading9Char">
    <w:name w:val="Heading 9 Char"/>
    <w:basedOn w:val="DefaultParagraphFont"/>
    <w:link w:val="Heading9"/>
    <w:uiPriority w:val="9"/>
    <w:rsid w:val="00E869B2"/>
    <w:rPr>
      <w:rFonts w:ascii="Times New Roman" w:eastAsia="Times New Roman" w:hAnsi="Times New Roman" w:cs="Times New Roman"/>
      <w:iCs/>
      <w:kern w:val="2"/>
      <w:lang w:val="x-none" w:eastAsia="x-none" w:bidi="km-KH"/>
    </w:rPr>
  </w:style>
  <w:style w:type="character" w:customStyle="1" w:styleId="ListParagraphChar">
    <w:name w:val="List Paragraph Char"/>
    <w:link w:val="ListParagraph"/>
    <w:locked/>
    <w:rsid w:val="00E869B2"/>
  </w:style>
  <w:style w:type="paragraph" w:customStyle="1" w:styleId="RAPTableCaption">
    <w:name w:val="RAP Table Caption"/>
    <w:basedOn w:val="Normal"/>
    <w:link w:val="RAPTableCaptionChar"/>
    <w:qFormat/>
    <w:rsid w:val="006D0B8C"/>
    <w:pPr>
      <w:widowControl w:val="0"/>
      <w:spacing w:after="0" w:line="240" w:lineRule="auto"/>
      <w:jc w:val="center"/>
    </w:pPr>
    <w:rPr>
      <w:rFonts w:ascii="Times New Roman" w:hAnsi="Times New Roman" w:cs="Times New Roman"/>
      <w:b/>
      <w:lang w:val="en-US" w:eastAsia="ja-JP" w:bidi="km-KH"/>
    </w:rPr>
  </w:style>
  <w:style w:type="character" w:customStyle="1" w:styleId="RAPTableCaptionChar">
    <w:name w:val="RAP Table Caption Char"/>
    <w:basedOn w:val="DefaultParagraphFont"/>
    <w:link w:val="RAPTableCaption"/>
    <w:rsid w:val="006D0B8C"/>
    <w:rPr>
      <w:rFonts w:ascii="Times New Roman" w:hAnsi="Times New Roman" w:cs="Times New Roman"/>
      <w:b/>
      <w:lang w:val="en-US" w:eastAsia="ja-JP" w:bidi="km-KH"/>
    </w:rPr>
  </w:style>
  <w:style w:type="paragraph" w:customStyle="1" w:styleId="RAPParagraph">
    <w:name w:val="RAP Paragraph"/>
    <w:basedOn w:val="Normal"/>
    <w:link w:val="RAPParagraphChar"/>
    <w:qFormat/>
    <w:rsid w:val="00224B9B"/>
    <w:pPr>
      <w:widowControl w:val="0"/>
      <w:spacing w:after="0" w:line="240" w:lineRule="auto"/>
      <w:jc w:val="both"/>
    </w:pPr>
    <w:rPr>
      <w:rFonts w:ascii="Times New Roman" w:eastAsia="Times New Roman" w:hAnsi="Times New Roman" w:cs="Times New Roman"/>
      <w:kern w:val="2"/>
      <w:lang w:val="en-US" w:eastAsia="ja-JP" w:bidi="km-KH"/>
    </w:rPr>
  </w:style>
  <w:style w:type="character" w:customStyle="1" w:styleId="RAPParagraphChar">
    <w:name w:val="RAP Paragraph Char"/>
    <w:basedOn w:val="DefaultParagraphFont"/>
    <w:link w:val="RAPParagraph"/>
    <w:rsid w:val="00224B9B"/>
    <w:rPr>
      <w:rFonts w:ascii="Times New Roman" w:eastAsia="Times New Roman" w:hAnsi="Times New Roman" w:cs="Times New Roman"/>
      <w:kern w:val="2"/>
      <w:lang w:val="en-US" w:eastAsia="ja-JP" w:bidi="km-KH"/>
    </w:rPr>
  </w:style>
  <w:style w:type="character" w:styleId="CommentReference">
    <w:name w:val="annotation reference"/>
    <w:basedOn w:val="DefaultParagraphFont"/>
    <w:uiPriority w:val="99"/>
    <w:semiHidden/>
    <w:unhideWhenUsed/>
    <w:rsid w:val="00224B9B"/>
    <w:rPr>
      <w:sz w:val="18"/>
      <w:szCs w:val="18"/>
    </w:rPr>
  </w:style>
  <w:style w:type="paragraph" w:styleId="CommentText">
    <w:name w:val="annotation text"/>
    <w:basedOn w:val="Normal"/>
    <w:link w:val="CommentTextChar"/>
    <w:uiPriority w:val="99"/>
    <w:unhideWhenUsed/>
    <w:rsid w:val="00224B9B"/>
    <w:pPr>
      <w:widowControl w:val="0"/>
      <w:spacing w:after="0" w:line="240" w:lineRule="auto"/>
    </w:pPr>
    <w:rPr>
      <w:rFonts w:ascii="Times New Roman" w:eastAsia="Times New Roman" w:hAnsi="Times New Roman" w:cs="Times New Roman"/>
      <w:kern w:val="2"/>
      <w:sz w:val="24"/>
      <w:szCs w:val="24"/>
      <w:lang w:val="en-US" w:eastAsia="ja-JP" w:bidi="km-KH"/>
    </w:rPr>
  </w:style>
  <w:style w:type="character" w:customStyle="1" w:styleId="CommentTextChar">
    <w:name w:val="Comment Text Char"/>
    <w:basedOn w:val="DefaultParagraphFont"/>
    <w:link w:val="CommentText"/>
    <w:uiPriority w:val="99"/>
    <w:rsid w:val="00224B9B"/>
    <w:rPr>
      <w:rFonts w:ascii="Times New Roman" w:eastAsia="Times New Roman" w:hAnsi="Times New Roman" w:cs="Times New Roman"/>
      <w:kern w:val="2"/>
      <w:sz w:val="24"/>
      <w:szCs w:val="24"/>
      <w:lang w:val="en-US" w:eastAsia="ja-JP"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4720">
      <w:bodyDiv w:val="1"/>
      <w:marLeft w:val="0"/>
      <w:marRight w:val="0"/>
      <w:marTop w:val="0"/>
      <w:marBottom w:val="0"/>
      <w:divBdr>
        <w:top w:val="none" w:sz="0" w:space="0" w:color="auto"/>
        <w:left w:val="none" w:sz="0" w:space="0" w:color="auto"/>
        <w:bottom w:val="none" w:sz="0" w:space="0" w:color="auto"/>
        <w:right w:val="none" w:sz="0" w:space="0" w:color="auto"/>
      </w:divBdr>
    </w:div>
    <w:div w:id="74938807">
      <w:bodyDiv w:val="1"/>
      <w:marLeft w:val="0"/>
      <w:marRight w:val="0"/>
      <w:marTop w:val="0"/>
      <w:marBottom w:val="0"/>
      <w:divBdr>
        <w:top w:val="none" w:sz="0" w:space="0" w:color="auto"/>
        <w:left w:val="none" w:sz="0" w:space="0" w:color="auto"/>
        <w:bottom w:val="none" w:sz="0" w:space="0" w:color="auto"/>
        <w:right w:val="none" w:sz="0" w:space="0" w:color="auto"/>
      </w:divBdr>
    </w:div>
    <w:div w:id="133644102">
      <w:bodyDiv w:val="1"/>
      <w:marLeft w:val="0"/>
      <w:marRight w:val="0"/>
      <w:marTop w:val="0"/>
      <w:marBottom w:val="0"/>
      <w:divBdr>
        <w:top w:val="none" w:sz="0" w:space="0" w:color="auto"/>
        <w:left w:val="none" w:sz="0" w:space="0" w:color="auto"/>
        <w:bottom w:val="none" w:sz="0" w:space="0" w:color="auto"/>
        <w:right w:val="none" w:sz="0" w:space="0" w:color="auto"/>
      </w:divBdr>
    </w:div>
    <w:div w:id="139032854">
      <w:bodyDiv w:val="1"/>
      <w:marLeft w:val="0"/>
      <w:marRight w:val="0"/>
      <w:marTop w:val="0"/>
      <w:marBottom w:val="0"/>
      <w:divBdr>
        <w:top w:val="none" w:sz="0" w:space="0" w:color="auto"/>
        <w:left w:val="none" w:sz="0" w:space="0" w:color="auto"/>
        <w:bottom w:val="none" w:sz="0" w:space="0" w:color="auto"/>
        <w:right w:val="none" w:sz="0" w:space="0" w:color="auto"/>
      </w:divBdr>
    </w:div>
    <w:div w:id="143663031">
      <w:bodyDiv w:val="1"/>
      <w:marLeft w:val="0"/>
      <w:marRight w:val="0"/>
      <w:marTop w:val="0"/>
      <w:marBottom w:val="0"/>
      <w:divBdr>
        <w:top w:val="none" w:sz="0" w:space="0" w:color="auto"/>
        <w:left w:val="none" w:sz="0" w:space="0" w:color="auto"/>
        <w:bottom w:val="none" w:sz="0" w:space="0" w:color="auto"/>
        <w:right w:val="none" w:sz="0" w:space="0" w:color="auto"/>
      </w:divBdr>
    </w:div>
    <w:div w:id="149949514">
      <w:bodyDiv w:val="1"/>
      <w:marLeft w:val="0"/>
      <w:marRight w:val="0"/>
      <w:marTop w:val="0"/>
      <w:marBottom w:val="0"/>
      <w:divBdr>
        <w:top w:val="none" w:sz="0" w:space="0" w:color="auto"/>
        <w:left w:val="none" w:sz="0" w:space="0" w:color="auto"/>
        <w:bottom w:val="none" w:sz="0" w:space="0" w:color="auto"/>
        <w:right w:val="none" w:sz="0" w:space="0" w:color="auto"/>
      </w:divBdr>
    </w:div>
    <w:div w:id="173343875">
      <w:bodyDiv w:val="1"/>
      <w:marLeft w:val="0"/>
      <w:marRight w:val="0"/>
      <w:marTop w:val="0"/>
      <w:marBottom w:val="0"/>
      <w:divBdr>
        <w:top w:val="none" w:sz="0" w:space="0" w:color="auto"/>
        <w:left w:val="none" w:sz="0" w:space="0" w:color="auto"/>
        <w:bottom w:val="none" w:sz="0" w:space="0" w:color="auto"/>
        <w:right w:val="none" w:sz="0" w:space="0" w:color="auto"/>
      </w:divBdr>
    </w:div>
    <w:div w:id="184558254">
      <w:bodyDiv w:val="1"/>
      <w:marLeft w:val="0"/>
      <w:marRight w:val="0"/>
      <w:marTop w:val="0"/>
      <w:marBottom w:val="0"/>
      <w:divBdr>
        <w:top w:val="none" w:sz="0" w:space="0" w:color="auto"/>
        <w:left w:val="none" w:sz="0" w:space="0" w:color="auto"/>
        <w:bottom w:val="none" w:sz="0" w:space="0" w:color="auto"/>
        <w:right w:val="none" w:sz="0" w:space="0" w:color="auto"/>
      </w:divBdr>
    </w:div>
    <w:div w:id="192768729">
      <w:bodyDiv w:val="1"/>
      <w:marLeft w:val="0"/>
      <w:marRight w:val="0"/>
      <w:marTop w:val="0"/>
      <w:marBottom w:val="0"/>
      <w:divBdr>
        <w:top w:val="none" w:sz="0" w:space="0" w:color="auto"/>
        <w:left w:val="none" w:sz="0" w:space="0" w:color="auto"/>
        <w:bottom w:val="none" w:sz="0" w:space="0" w:color="auto"/>
        <w:right w:val="none" w:sz="0" w:space="0" w:color="auto"/>
      </w:divBdr>
    </w:div>
    <w:div w:id="279074555">
      <w:bodyDiv w:val="1"/>
      <w:marLeft w:val="0"/>
      <w:marRight w:val="0"/>
      <w:marTop w:val="0"/>
      <w:marBottom w:val="0"/>
      <w:divBdr>
        <w:top w:val="none" w:sz="0" w:space="0" w:color="auto"/>
        <w:left w:val="none" w:sz="0" w:space="0" w:color="auto"/>
        <w:bottom w:val="none" w:sz="0" w:space="0" w:color="auto"/>
        <w:right w:val="none" w:sz="0" w:space="0" w:color="auto"/>
      </w:divBdr>
    </w:div>
    <w:div w:id="295841751">
      <w:bodyDiv w:val="1"/>
      <w:marLeft w:val="0"/>
      <w:marRight w:val="0"/>
      <w:marTop w:val="0"/>
      <w:marBottom w:val="0"/>
      <w:divBdr>
        <w:top w:val="none" w:sz="0" w:space="0" w:color="auto"/>
        <w:left w:val="none" w:sz="0" w:space="0" w:color="auto"/>
        <w:bottom w:val="none" w:sz="0" w:space="0" w:color="auto"/>
        <w:right w:val="none" w:sz="0" w:space="0" w:color="auto"/>
      </w:divBdr>
    </w:div>
    <w:div w:id="298000823">
      <w:bodyDiv w:val="1"/>
      <w:marLeft w:val="0"/>
      <w:marRight w:val="0"/>
      <w:marTop w:val="0"/>
      <w:marBottom w:val="0"/>
      <w:divBdr>
        <w:top w:val="none" w:sz="0" w:space="0" w:color="auto"/>
        <w:left w:val="none" w:sz="0" w:space="0" w:color="auto"/>
        <w:bottom w:val="none" w:sz="0" w:space="0" w:color="auto"/>
        <w:right w:val="none" w:sz="0" w:space="0" w:color="auto"/>
      </w:divBdr>
    </w:div>
    <w:div w:id="309603025">
      <w:bodyDiv w:val="1"/>
      <w:marLeft w:val="0"/>
      <w:marRight w:val="0"/>
      <w:marTop w:val="0"/>
      <w:marBottom w:val="0"/>
      <w:divBdr>
        <w:top w:val="none" w:sz="0" w:space="0" w:color="auto"/>
        <w:left w:val="none" w:sz="0" w:space="0" w:color="auto"/>
        <w:bottom w:val="none" w:sz="0" w:space="0" w:color="auto"/>
        <w:right w:val="none" w:sz="0" w:space="0" w:color="auto"/>
      </w:divBdr>
    </w:div>
    <w:div w:id="343555119">
      <w:bodyDiv w:val="1"/>
      <w:marLeft w:val="0"/>
      <w:marRight w:val="0"/>
      <w:marTop w:val="0"/>
      <w:marBottom w:val="0"/>
      <w:divBdr>
        <w:top w:val="none" w:sz="0" w:space="0" w:color="auto"/>
        <w:left w:val="none" w:sz="0" w:space="0" w:color="auto"/>
        <w:bottom w:val="none" w:sz="0" w:space="0" w:color="auto"/>
        <w:right w:val="none" w:sz="0" w:space="0" w:color="auto"/>
      </w:divBdr>
    </w:div>
    <w:div w:id="357202076">
      <w:bodyDiv w:val="1"/>
      <w:marLeft w:val="0"/>
      <w:marRight w:val="0"/>
      <w:marTop w:val="0"/>
      <w:marBottom w:val="0"/>
      <w:divBdr>
        <w:top w:val="none" w:sz="0" w:space="0" w:color="auto"/>
        <w:left w:val="none" w:sz="0" w:space="0" w:color="auto"/>
        <w:bottom w:val="none" w:sz="0" w:space="0" w:color="auto"/>
        <w:right w:val="none" w:sz="0" w:space="0" w:color="auto"/>
      </w:divBdr>
    </w:div>
    <w:div w:id="370804724">
      <w:bodyDiv w:val="1"/>
      <w:marLeft w:val="0"/>
      <w:marRight w:val="0"/>
      <w:marTop w:val="0"/>
      <w:marBottom w:val="0"/>
      <w:divBdr>
        <w:top w:val="none" w:sz="0" w:space="0" w:color="auto"/>
        <w:left w:val="none" w:sz="0" w:space="0" w:color="auto"/>
        <w:bottom w:val="none" w:sz="0" w:space="0" w:color="auto"/>
        <w:right w:val="none" w:sz="0" w:space="0" w:color="auto"/>
      </w:divBdr>
    </w:div>
    <w:div w:id="405957358">
      <w:bodyDiv w:val="1"/>
      <w:marLeft w:val="0"/>
      <w:marRight w:val="0"/>
      <w:marTop w:val="0"/>
      <w:marBottom w:val="0"/>
      <w:divBdr>
        <w:top w:val="none" w:sz="0" w:space="0" w:color="auto"/>
        <w:left w:val="none" w:sz="0" w:space="0" w:color="auto"/>
        <w:bottom w:val="none" w:sz="0" w:space="0" w:color="auto"/>
        <w:right w:val="none" w:sz="0" w:space="0" w:color="auto"/>
      </w:divBdr>
    </w:div>
    <w:div w:id="408893813">
      <w:bodyDiv w:val="1"/>
      <w:marLeft w:val="0"/>
      <w:marRight w:val="0"/>
      <w:marTop w:val="0"/>
      <w:marBottom w:val="0"/>
      <w:divBdr>
        <w:top w:val="none" w:sz="0" w:space="0" w:color="auto"/>
        <w:left w:val="none" w:sz="0" w:space="0" w:color="auto"/>
        <w:bottom w:val="none" w:sz="0" w:space="0" w:color="auto"/>
        <w:right w:val="none" w:sz="0" w:space="0" w:color="auto"/>
      </w:divBdr>
    </w:div>
    <w:div w:id="414784605">
      <w:bodyDiv w:val="1"/>
      <w:marLeft w:val="0"/>
      <w:marRight w:val="0"/>
      <w:marTop w:val="0"/>
      <w:marBottom w:val="0"/>
      <w:divBdr>
        <w:top w:val="none" w:sz="0" w:space="0" w:color="auto"/>
        <w:left w:val="none" w:sz="0" w:space="0" w:color="auto"/>
        <w:bottom w:val="none" w:sz="0" w:space="0" w:color="auto"/>
        <w:right w:val="none" w:sz="0" w:space="0" w:color="auto"/>
      </w:divBdr>
    </w:div>
    <w:div w:id="431979327">
      <w:bodyDiv w:val="1"/>
      <w:marLeft w:val="0"/>
      <w:marRight w:val="0"/>
      <w:marTop w:val="0"/>
      <w:marBottom w:val="0"/>
      <w:divBdr>
        <w:top w:val="none" w:sz="0" w:space="0" w:color="auto"/>
        <w:left w:val="none" w:sz="0" w:space="0" w:color="auto"/>
        <w:bottom w:val="none" w:sz="0" w:space="0" w:color="auto"/>
        <w:right w:val="none" w:sz="0" w:space="0" w:color="auto"/>
      </w:divBdr>
    </w:div>
    <w:div w:id="443111145">
      <w:bodyDiv w:val="1"/>
      <w:marLeft w:val="0"/>
      <w:marRight w:val="0"/>
      <w:marTop w:val="0"/>
      <w:marBottom w:val="0"/>
      <w:divBdr>
        <w:top w:val="none" w:sz="0" w:space="0" w:color="auto"/>
        <w:left w:val="none" w:sz="0" w:space="0" w:color="auto"/>
        <w:bottom w:val="none" w:sz="0" w:space="0" w:color="auto"/>
        <w:right w:val="none" w:sz="0" w:space="0" w:color="auto"/>
      </w:divBdr>
    </w:div>
    <w:div w:id="469329663">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497313217">
      <w:bodyDiv w:val="1"/>
      <w:marLeft w:val="0"/>
      <w:marRight w:val="0"/>
      <w:marTop w:val="0"/>
      <w:marBottom w:val="0"/>
      <w:divBdr>
        <w:top w:val="none" w:sz="0" w:space="0" w:color="auto"/>
        <w:left w:val="none" w:sz="0" w:space="0" w:color="auto"/>
        <w:bottom w:val="none" w:sz="0" w:space="0" w:color="auto"/>
        <w:right w:val="none" w:sz="0" w:space="0" w:color="auto"/>
      </w:divBdr>
    </w:div>
    <w:div w:id="512500240">
      <w:bodyDiv w:val="1"/>
      <w:marLeft w:val="0"/>
      <w:marRight w:val="0"/>
      <w:marTop w:val="0"/>
      <w:marBottom w:val="0"/>
      <w:divBdr>
        <w:top w:val="none" w:sz="0" w:space="0" w:color="auto"/>
        <w:left w:val="none" w:sz="0" w:space="0" w:color="auto"/>
        <w:bottom w:val="none" w:sz="0" w:space="0" w:color="auto"/>
        <w:right w:val="none" w:sz="0" w:space="0" w:color="auto"/>
      </w:divBdr>
    </w:div>
    <w:div w:id="512955413">
      <w:bodyDiv w:val="1"/>
      <w:marLeft w:val="0"/>
      <w:marRight w:val="0"/>
      <w:marTop w:val="0"/>
      <w:marBottom w:val="0"/>
      <w:divBdr>
        <w:top w:val="none" w:sz="0" w:space="0" w:color="auto"/>
        <w:left w:val="none" w:sz="0" w:space="0" w:color="auto"/>
        <w:bottom w:val="none" w:sz="0" w:space="0" w:color="auto"/>
        <w:right w:val="none" w:sz="0" w:space="0" w:color="auto"/>
      </w:divBdr>
    </w:div>
    <w:div w:id="538594779">
      <w:bodyDiv w:val="1"/>
      <w:marLeft w:val="0"/>
      <w:marRight w:val="0"/>
      <w:marTop w:val="0"/>
      <w:marBottom w:val="0"/>
      <w:divBdr>
        <w:top w:val="none" w:sz="0" w:space="0" w:color="auto"/>
        <w:left w:val="none" w:sz="0" w:space="0" w:color="auto"/>
        <w:bottom w:val="none" w:sz="0" w:space="0" w:color="auto"/>
        <w:right w:val="none" w:sz="0" w:space="0" w:color="auto"/>
      </w:divBdr>
    </w:div>
    <w:div w:id="546991535">
      <w:bodyDiv w:val="1"/>
      <w:marLeft w:val="0"/>
      <w:marRight w:val="0"/>
      <w:marTop w:val="0"/>
      <w:marBottom w:val="0"/>
      <w:divBdr>
        <w:top w:val="none" w:sz="0" w:space="0" w:color="auto"/>
        <w:left w:val="none" w:sz="0" w:space="0" w:color="auto"/>
        <w:bottom w:val="none" w:sz="0" w:space="0" w:color="auto"/>
        <w:right w:val="none" w:sz="0" w:space="0" w:color="auto"/>
      </w:divBdr>
    </w:div>
    <w:div w:id="551423824">
      <w:bodyDiv w:val="1"/>
      <w:marLeft w:val="0"/>
      <w:marRight w:val="0"/>
      <w:marTop w:val="0"/>
      <w:marBottom w:val="0"/>
      <w:divBdr>
        <w:top w:val="none" w:sz="0" w:space="0" w:color="auto"/>
        <w:left w:val="none" w:sz="0" w:space="0" w:color="auto"/>
        <w:bottom w:val="none" w:sz="0" w:space="0" w:color="auto"/>
        <w:right w:val="none" w:sz="0" w:space="0" w:color="auto"/>
      </w:divBdr>
    </w:div>
    <w:div w:id="569656026">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602803440">
      <w:bodyDiv w:val="1"/>
      <w:marLeft w:val="0"/>
      <w:marRight w:val="0"/>
      <w:marTop w:val="0"/>
      <w:marBottom w:val="0"/>
      <w:divBdr>
        <w:top w:val="none" w:sz="0" w:space="0" w:color="auto"/>
        <w:left w:val="none" w:sz="0" w:space="0" w:color="auto"/>
        <w:bottom w:val="none" w:sz="0" w:space="0" w:color="auto"/>
        <w:right w:val="none" w:sz="0" w:space="0" w:color="auto"/>
      </w:divBdr>
    </w:div>
    <w:div w:id="631449701">
      <w:bodyDiv w:val="1"/>
      <w:marLeft w:val="0"/>
      <w:marRight w:val="0"/>
      <w:marTop w:val="0"/>
      <w:marBottom w:val="0"/>
      <w:divBdr>
        <w:top w:val="none" w:sz="0" w:space="0" w:color="auto"/>
        <w:left w:val="none" w:sz="0" w:space="0" w:color="auto"/>
        <w:bottom w:val="none" w:sz="0" w:space="0" w:color="auto"/>
        <w:right w:val="none" w:sz="0" w:space="0" w:color="auto"/>
      </w:divBdr>
    </w:div>
    <w:div w:id="637034221">
      <w:bodyDiv w:val="1"/>
      <w:marLeft w:val="0"/>
      <w:marRight w:val="0"/>
      <w:marTop w:val="0"/>
      <w:marBottom w:val="0"/>
      <w:divBdr>
        <w:top w:val="none" w:sz="0" w:space="0" w:color="auto"/>
        <w:left w:val="none" w:sz="0" w:space="0" w:color="auto"/>
        <w:bottom w:val="none" w:sz="0" w:space="0" w:color="auto"/>
        <w:right w:val="none" w:sz="0" w:space="0" w:color="auto"/>
      </w:divBdr>
    </w:div>
    <w:div w:id="674109894">
      <w:bodyDiv w:val="1"/>
      <w:marLeft w:val="0"/>
      <w:marRight w:val="0"/>
      <w:marTop w:val="0"/>
      <w:marBottom w:val="0"/>
      <w:divBdr>
        <w:top w:val="none" w:sz="0" w:space="0" w:color="auto"/>
        <w:left w:val="none" w:sz="0" w:space="0" w:color="auto"/>
        <w:bottom w:val="none" w:sz="0" w:space="0" w:color="auto"/>
        <w:right w:val="none" w:sz="0" w:space="0" w:color="auto"/>
      </w:divBdr>
    </w:div>
    <w:div w:id="685836963">
      <w:bodyDiv w:val="1"/>
      <w:marLeft w:val="0"/>
      <w:marRight w:val="0"/>
      <w:marTop w:val="0"/>
      <w:marBottom w:val="0"/>
      <w:divBdr>
        <w:top w:val="none" w:sz="0" w:space="0" w:color="auto"/>
        <w:left w:val="none" w:sz="0" w:space="0" w:color="auto"/>
        <w:bottom w:val="none" w:sz="0" w:space="0" w:color="auto"/>
        <w:right w:val="none" w:sz="0" w:space="0" w:color="auto"/>
      </w:divBdr>
    </w:div>
    <w:div w:id="708342038">
      <w:bodyDiv w:val="1"/>
      <w:marLeft w:val="0"/>
      <w:marRight w:val="0"/>
      <w:marTop w:val="0"/>
      <w:marBottom w:val="0"/>
      <w:divBdr>
        <w:top w:val="none" w:sz="0" w:space="0" w:color="auto"/>
        <w:left w:val="none" w:sz="0" w:space="0" w:color="auto"/>
        <w:bottom w:val="none" w:sz="0" w:space="0" w:color="auto"/>
        <w:right w:val="none" w:sz="0" w:space="0" w:color="auto"/>
      </w:divBdr>
    </w:div>
    <w:div w:id="711467960">
      <w:bodyDiv w:val="1"/>
      <w:marLeft w:val="0"/>
      <w:marRight w:val="0"/>
      <w:marTop w:val="0"/>
      <w:marBottom w:val="0"/>
      <w:divBdr>
        <w:top w:val="none" w:sz="0" w:space="0" w:color="auto"/>
        <w:left w:val="none" w:sz="0" w:space="0" w:color="auto"/>
        <w:bottom w:val="none" w:sz="0" w:space="0" w:color="auto"/>
        <w:right w:val="none" w:sz="0" w:space="0" w:color="auto"/>
      </w:divBdr>
    </w:div>
    <w:div w:id="751241065">
      <w:bodyDiv w:val="1"/>
      <w:marLeft w:val="0"/>
      <w:marRight w:val="0"/>
      <w:marTop w:val="0"/>
      <w:marBottom w:val="0"/>
      <w:divBdr>
        <w:top w:val="none" w:sz="0" w:space="0" w:color="auto"/>
        <w:left w:val="none" w:sz="0" w:space="0" w:color="auto"/>
        <w:bottom w:val="none" w:sz="0" w:space="0" w:color="auto"/>
        <w:right w:val="none" w:sz="0" w:space="0" w:color="auto"/>
      </w:divBdr>
    </w:div>
    <w:div w:id="757167344">
      <w:bodyDiv w:val="1"/>
      <w:marLeft w:val="0"/>
      <w:marRight w:val="0"/>
      <w:marTop w:val="0"/>
      <w:marBottom w:val="0"/>
      <w:divBdr>
        <w:top w:val="none" w:sz="0" w:space="0" w:color="auto"/>
        <w:left w:val="none" w:sz="0" w:space="0" w:color="auto"/>
        <w:bottom w:val="none" w:sz="0" w:space="0" w:color="auto"/>
        <w:right w:val="none" w:sz="0" w:space="0" w:color="auto"/>
      </w:divBdr>
    </w:div>
    <w:div w:id="768741556">
      <w:bodyDiv w:val="1"/>
      <w:marLeft w:val="0"/>
      <w:marRight w:val="0"/>
      <w:marTop w:val="0"/>
      <w:marBottom w:val="0"/>
      <w:divBdr>
        <w:top w:val="none" w:sz="0" w:space="0" w:color="auto"/>
        <w:left w:val="none" w:sz="0" w:space="0" w:color="auto"/>
        <w:bottom w:val="none" w:sz="0" w:space="0" w:color="auto"/>
        <w:right w:val="none" w:sz="0" w:space="0" w:color="auto"/>
      </w:divBdr>
    </w:div>
    <w:div w:id="805663117">
      <w:bodyDiv w:val="1"/>
      <w:marLeft w:val="0"/>
      <w:marRight w:val="0"/>
      <w:marTop w:val="0"/>
      <w:marBottom w:val="0"/>
      <w:divBdr>
        <w:top w:val="none" w:sz="0" w:space="0" w:color="auto"/>
        <w:left w:val="none" w:sz="0" w:space="0" w:color="auto"/>
        <w:bottom w:val="none" w:sz="0" w:space="0" w:color="auto"/>
        <w:right w:val="none" w:sz="0" w:space="0" w:color="auto"/>
      </w:divBdr>
    </w:div>
    <w:div w:id="808208792">
      <w:bodyDiv w:val="1"/>
      <w:marLeft w:val="0"/>
      <w:marRight w:val="0"/>
      <w:marTop w:val="0"/>
      <w:marBottom w:val="0"/>
      <w:divBdr>
        <w:top w:val="none" w:sz="0" w:space="0" w:color="auto"/>
        <w:left w:val="none" w:sz="0" w:space="0" w:color="auto"/>
        <w:bottom w:val="none" w:sz="0" w:space="0" w:color="auto"/>
        <w:right w:val="none" w:sz="0" w:space="0" w:color="auto"/>
      </w:divBdr>
    </w:div>
    <w:div w:id="813640455">
      <w:bodyDiv w:val="1"/>
      <w:marLeft w:val="0"/>
      <w:marRight w:val="0"/>
      <w:marTop w:val="0"/>
      <w:marBottom w:val="0"/>
      <w:divBdr>
        <w:top w:val="none" w:sz="0" w:space="0" w:color="auto"/>
        <w:left w:val="none" w:sz="0" w:space="0" w:color="auto"/>
        <w:bottom w:val="none" w:sz="0" w:space="0" w:color="auto"/>
        <w:right w:val="none" w:sz="0" w:space="0" w:color="auto"/>
      </w:divBdr>
    </w:div>
    <w:div w:id="821582506">
      <w:bodyDiv w:val="1"/>
      <w:marLeft w:val="0"/>
      <w:marRight w:val="0"/>
      <w:marTop w:val="0"/>
      <w:marBottom w:val="0"/>
      <w:divBdr>
        <w:top w:val="none" w:sz="0" w:space="0" w:color="auto"/>
        <w:left w:val="none" w:sz="0" w:space="0" w:color="auto"/>
        <w:bottom w:val="none" w:sz="0" w:space="0" w:color="auto"/>
        <w:right w:val="none" w:sz="0" w:space="0" w:color="auto"/>
      </w:divBdr>
    </w:div>
    <w:div w:id="859200497">
      <w:bodyDiv w:val="1"/>
      <w:marLeft w:val="0"/>
      <w:marRight w:val="0"/>
      <w:marTop w:val="0"/>
      <w:marBottom w:val="0"/>
      <w:divBdr>
        <w:top w:val="none" w:sz="0" w:space="0" w:color="auto"/>
        <w:left w:val="none" w:sz="0" w:space="0" w:color="auto"/>
        <w:bottom w:val="none" w:sz="0" w:space="0" w:color="auto"/>
        <w:right w:val="none" w:sz="0" w:space="0" w:color="auto"/>
      </w:divBdr>
    </w:div>
    <w:div w:id="870338300">
      <w:bodyDiv w:val="1"/>
      <w:marLeft w:val="0"/>
      <w:marRight w:val="0"/>
      <w:marTop w:val="0"/>
      <w:marBottom w:val="0"/>
      <w:divBdr>
        <w:top w:val="none" w:sz="0" w:space="0" w:color="auto"/>
        <w:left w:val="none" w:sz="0" w:space="0" w:color="auto"/>
        <w:bottom w:val="none" w:sz="0" w:space="0" w:color="auto"/>
        <w:right w:val="none" w:sz="0" w:space="0" w:color="auto"/>
      </w:divBdr>
    </w:div>
    <w:div w:id="873884299">
      <w:bodyDiv w:val="1"/>
      <w:marLeft w:val="0"/>
      <w:marRight w:val="0"/>
      <w:marTop w:val="0"/>
      <w:marBottom w:val="0"/>
      <w:divBdr>
        <w:top w:val="none" w:sz="0" w:space="0" w:color="auto"/>
        <w:left w:val="none" w:sz="0" w:space="0" w:color="auto"/>
        <w:bottom w:val="none" w:sz="0" w:space="0" w:color="auto"/>
        <w:right w:val="none" w:sz="0" w:space="0" w:color="auto"/>
      </w:divBdr>
    </w:div>
    <w:div w:id="877935429">
      <w:bodyDiv w:val="1"/>
      <w:marLeft w:val="0"/>
      <w:marRight w:val="0"/>
      <w:marTop w:val="0"/>
      <w:marBottom w:val="0"/>
      <w:divBdr>
        <w:top w:val="none" w:sz="0" w:space="0" w:color="auto"/>
        <w:left w:val="none" w:sz="0" w:space="0" w:color="auto"/>
        <w:bottom w:val="none" w:sz="0" w:space="0" w:color="auto"/>
        <w:right w:val="none" w:sz="0" w:space="0" w:color="auto"/>
      </w:divBdr>
    </w:div>
    <w:div w:id="882788854">
      <w:bodyDiv w:val="1"/>
      <w:marLeft w:val="0"/>
      <w:marRight w:val="0"/>
      <w:marTop w:val="0"/>
      <w:marBottom w:val="0"/>
      <w:divBdr>
        <w:top w:val="none" w:sz="0" w:space="0" w:color="auto"/>
        <w:left w:val="none" w:sz="0" w:space="0" w:color="auto"/>
        <w:bottom w:val="none" w:sz="0" w:space="0" w:color="auto"/>
        <w:right w:val="none" w:sz="0" w:space="0" w:color="auto"/>
      </w:divBdr>
    </w:div>
    <w:div w:id="886647296">
      <w:bodyDiv w:val="1"/>
      <w:marLeft w:val="0"/>
      <w:marRight w:val="0"/>
      <w:marTop w:val="0"/>
      <w:marBottom w:val="0"/>
      <w:divBdr>
        <w:top w:val="none" w:sz="0" w:space="0" w:color="auto"/>
        <w:left w:val="none" w:sz="0" w:space="0" w:color="auto"/>
        <w:bottom w:val="none" w:sz="0" w:space="0" w:color="auto"/>
        <w:right w:val="none" w:sz="0" w:space="0" w:color="auto"/>
      </w:divBdr>
    </w:div>
    <w:div w:id="896476954">
      <w:bodyDiv w:val="1"/>
      <w:marLeft w:val="0"/>
      <w:marRight w:val="0"/>
      <w:marTop w:val="0"/>
      <w:marBottom w:val="0"/>
      <w:divBdr>
        <w:top w:val="none" w:sz="0" w:space="0" w:color="auto"/>
        <w:left w:val="none" w:sz="0" w:space="0" w:color="auto"/>
        <w:bottom w:val="none" w:sz="0" w:space="0" w:color="auto"/>
        <w:right w:val="none" w:sz="0" w:space="0" w:color="auto"/>
      </w:divBdr>
    </w:div>
    <w:div w:id="918515747">
      <w:bodyDiv w:val="1"/>
      <w:marLeft w:val="0"/>
      <w:marRight w:val="0"/>
      <w:marTop w:val="0"/>
      <w:marBottom w:val="0"/>
      <w:divBdr>
        <w:top w:val="none" w:sz="0" w:space="0" w:color="auto"/>
        <w:left w:val="none" w:sz="0" w:space="0" w:color="auto"/>
        <w:bottom w:val="none" w:sz="0" w:space="0" w:color="auto"/>
        <w:right w:val="none" w:sz="0" w:space="0" w:color="auto"/>
      </w:divBdr>
    </w:div>
    <w:div w:id="942998424">
      <w:bodyDiv w:val="1"/>
      <w:marLeft w:val="0"/>
      <w:marRight w:val="0"/>
      <w:marTop w:val="0"/>
      <w:marBottom w:val="0"/>
      <w:divBdr>
        <w:top w:val="none" w:sz="0" w:space="0" w:color="auto"/>
        <w:left w:val="none" w:sz="0" w:space="0" w:color="auto"/>
        <w:bottom w:val="none" w:sz="0" w:space="0" w:color="auto"/>
        <w:right w:val="none" w:sz="0" w:space="0" w:color="auto"/>
      </w:divBdr>
    </w:div>
    <w:div w:id="958100555">
      <w:bodyDiv w:val="1"/>
      <w:marLeft w:val="0"/>
      <w:marRight w:val="0"/>
      <w:marTop w:val="0"/>
      <w:marBottom w:val="0"/>
      <w:divBdr>
        <w:top w:val="none" w:sz="0" w:space="0" w:color="auto"/>
        <w:left w:val="none" w:sz="0" w:space="0" w:color="auto"/>
        <w:bottom w:val="none" w:sz="0" w:space="0" w:color="auto"/>
        <w:right w:val="none" w:sz="0" w:space="0" w:color="auto"/>
      </w:divBdr>
    </w:div>
    <w:div w:id="1012532725">
      <w:bodyDiv w:val="1"/>
      <w:marLeft w:val="0"/>
      <w:marRight w:val="0"/>
      <w:marTop w:val="0"/>
      <w:marBottom w:val="0"/>
      <w:divBdr>
        <w:top w:val="none" w:sz="0" w:space="0" w:color="auto"/>
        <w:left w:val="none" w:sz="0" w:space="0" w:color="auto"/>
        <w:bottom w:val="none" w:sz="0" w:space="0" w:color="auto"/>
        <w:right w:val="none" w:sz="0" w:space="0" w:color="auto"/>
      </w:divBdr>
    </w:div>
    <w:div w:id="1014187452">
      <w:bodyDiv w:val="1"/>
      <w:marLeft w:val="0"/>
      <w:marRight w:val="0"/>
      <w:marTop w:val="0"/>
      <w:marBottom w:val="0"/>
      <w:divBdr>
        <w:top w:val="none" w:sz="0" w:space="0" w:color="auto"/>
        <w:left w:val="none" w:sz="0" w:space="0" w:color="auto"/>
        <w:bottom w:val="none" w:sz="0" w:space="0" w:color="auto"/>
        <w:right w:val="none" w:sz="0" w:space="0" w:color="auto"/>
      </w:divBdr>
    </w:div>
    <w:div w:id="1033917686">
      <w:bodyDiv w:val="1"/>
      <w:marLeft w:val="0"/>
      <w:marRight w:val="0"/>
      <w:marTop w:val="0"/>
      <w:marBottom w:val="0"/>
      <w:divBdr>
        <w:top w:val="none" w:sz="0" w:space="0" w:color="auto"/>
        <w:left w:val="none" w:sz="0" w:space="0" w:color="auto"/>
        <w:bottom w:val="none" w:sz="0" w:space="0" w:color="auto"/>
        <w:right w:val="none" w:sz="0" w:space="0" w:color="auto"/>
      </w:divBdr>
    </w:div>
    <w:div w:id="1051928346">
      <w:bodyDiv w:val="1"/>
      <w:marLeft w:val="0"/>
      <w:marRight w:val="0"/>
      <w:marTop w:val="0"/>
      <w:marBottom w:val="0"/>
      <w:divBdr>
        <w:top w:val="none" w:sz="0" w:space="0" w:color="auto"/>
        <w:left w:val="none" w:sz="0" w:space="0" w:color="auto"/>
        <w:bottom w:val="none" w:sz="0" w:space="0" w:color="auto"/>
        <w:right w:val="none" w:sz="0" w:space="0" w:color="auto"/>
      </w:divBdr>
    </w:div>
    <w:div w:id="1054277836">
      <w:bodyDiv w:val="1"/>
      <w:marLeft w:val="0"/>
      <w:marRight w:val="0"/>
      <w:marTop w:val="0"/>
      <w:marBottom w:val="0"/>
      <w:divBdr>
        <w:top w:val="none" w:sz="0" w:space="0" w:color="auto"/>
        <w:left w:val="none" w:sz="0" w:space="0" w:color="auto"/>
        <w:bottom w:val="none" w:sz="0" w:space="0" w:color="auto"/>
        <w:right w:val="none" w:sz="0" w:space="0" w:color="auto"/>
      </w:divBdr>
    </w:div>
    <w:div w:id="1082871268">
      <w:bodyDiv w:val="1"/>
      <w:marLeft w:val="0"/>
      <w:marRight w:val="0"/>
      <w:marTop w:val="0"/>
      <w:marBottom w:val="0"/>
      <w:divBdr>
        <w:top w:val="none" w:sz="0" w:space="0" w:color="auto"/>
        <w:left w:val="none" w:sz="0" w:space="0" w:color="auto"/>
        <w:bottom w:val="none" w:sz="0" w:space="0" w:color="auto"/>
        <w:right w:val="none" w:sz="0" w:space="0" w:color="auto"/>
      </w:divBdr>
    </w:div>
    <w:div w:id="1112281802">
      <w:bodyDiv w:val="1"/>
      <w:marLeft w:val="0"/>
      <w:marRight w:val="0"/>
      <w:marTop w:val="0"/>
      <w:marBottom w:val="0"/>
      <w:divBdr>
        <w:top w:val="none" w:sz="0" w:space="0" w:color="auto"/>
        <w:left w:val="none" w:sz="0" w:space="0" w:color="auto"/>
        <w:bottom w:val="none" w:sz="0" w:space="0" w:color="auto"/>
        <w:right w:val="none" w:sz="0" w:space="0" w:color="auto"/>
      </w:divBdr>
    </w:div>
    <w:div w:id="1131248790">
      <w:bodyDiv w:val="1"/>
      <w:marLeft w:val="0"/>
      <w:marRight w:val="0"/>
      <w:marTop w:val="0"/>
      <w:marBottom w:val="0"/>
      <w:divBdr>
        <w:top w:val="none" w:sz="0" w:space="0" w:color="auto"/>
        <w:left w:val="none" w:sz="0" w:space="0" w:color="auto"/>
        <w:bottom w:val="none" w:sz="0" w:space="0" w:color="auto"/>
        <w:right w:val="none" w:sz="0" w:space="0" w:color="auto"/>
      </w:divBdr>
    </w:div>
    <w:div w:id="1162543970">
      <w:bodyDiv w:val="1"/>
      <w:marLeft w:val="0"/>
      <w:marRight w:val="0"/>
      <w:marTop w:val="0"/>
      <w:marBottom w:val="0"/>
      <w:divBdr>
        <w:top w:val="none" w:sz="0" w:space="0" w:color="auto"/>
        <w:left w:val="none" w:sz="0" w:space="0" w:color="auto"/>
        <w:bottom w:val="none" w:sz="0" w:space="0" w:color="auto"/>
        <w:right w:val="none" w:sz="0" w:space="0" w:color="auto"/>
      </w:divBdr>
    </w:div>
    <w:div w:id="1184443162">
      <w:bodyDiv w:val="1"/>
      <w:marLeft w:val="0"/>
      <w:marRight w:val="0"/>
      <w:marTop w:val="0"/>
      <w:marBottom w:val="0"/>
      <w:divBdr>
        <w:top w:val="none" w:sz="0" w:space="0" w:color="auto"/>
        <w:left w:val="none" w:sz="0" w:space="0" w:color="auto"/>
        <w:bottom w:val="none" w:sz="0" w:space="0" w:color="auto"/>
        <w:right w:val="none" w:sz="0" w:space="0" w:color="auto"/>
      </w:divBdr>
    </w:div>
    <w:div w:id="1198085512">
      <w:bodyDiv w:val="1"/>
      <w:marLeft w:val="0"/>
      <w:marRight w:val="0"/>
      <w:marTop w:val="0"/>
      <w:marBottom w:val="0"/>
      <w:divBdr>
        <w:top w:val="none" w:sz="0" w:space="0" w:color="auto"/>
        <w:left w:val="none" w:sz="0" w:space="0" w:color="auto"/>
        <w:bottom w:val="none" w:sz="0" w:space="0" w:color="auto"/>
        <w:right w:val="none" w:sz="0" w:space="0" w:color="auto"/>
      </w:divBdr>
    </w:div>
    <w:div w:id="1228147304">
      <w:bodyDiv w:val="1"/>
      <w:marLeft w:val="0"/>
      <w:marRight w:val="0"/>
      <w:marTop w:val="0"/>
      <w:marBottom w:val="0"/>
      <w:divBdr>
        <w:top w:val="none" w:sz="0" w:space="0" w:color="auto"/>
        <w:left w:val="none" w:sz="0" w:space="0" w:color="auto"/>
        <w:bottom w:val="none" w:sz="0" w:space="0" w:color="auto"/>
        <w:right w:val="none" w:sz="0" w:space="0" w:color="auto"/>
      </w:divBdr>
    </w:div>
    <w:div w:id="1244998001">
      <w:bodyDiv w:val="1"/>
      <w:marLeft w:val="0"/>
      <w:marRight w:val="0"/>
      <w:marTop w:val="0"/>
      <w:marBottom w:val="0"/>
      <w:divBdr>
        <w:top w:val="none" w:sz="0" w:space="0" w:color="auto"/>
        <w:left w:val="none" w:sz="0" w:space="0" w:color="auto"/>
        <w:bottom w:val="none" w:sz="0" w:space="0" w:color="auto"/>
        <w:right w:val="none" w:sz="0" w:space="0" w:color="auto"/>
      </w:divBdr>
    </w:div>
    <w:div w:id="1300918735">
      <w:bodyDiv w:val="1"/>
      <w:marLeft w:val="0"/>
      <w:marRight w:val="0"/>
      <w:marTop w:val="0"/>
      <w:marBottom w:val="0"/>
      <w:divBdr>
        <w:top w:val="none" w:sz="0" w:space="0" w:color="auto"/>
        <w:left w:val="none" w:sz="0" w:space="0" w:color="auto"/>
        <w:bottom w:val="none" w:sz="0" w:space="0" w:color="auto"/>
        <w:right w:val="none" w:sz="0" w:space="0" w:color="auto"/>
      </w:divBdr>
    </w:div>
    <w:div w:id="1314943003">
      <w:bodyDiv w:val="1"/>
      <w:marLeft w:val="0"/>
      <w:marRight w:val="0"/>
      <w:marTop w:val="0"/>
      <w:marBottom w:val="0"/>
      <w:divBdr>
        <w:top w:val="none" w:sz="0" w:space="0" w:color="auto"/>
        <w:left w:val="none" w:sz="0" w:space="0" w:color="auto"/>
        <w:bottom w:val="none" w:sz="0" w:space="0" w:color="auto"/>
        <w:right w:val="none" w:sz="0" w:space="0" w:color="auto"/>
      </w:divBdr>
    </w:div>
    <w:div w:id="1328436106">
      <w:bodyDiv w:val="1"/>
      <w:marLeft w:val="0"/>
      <w:marRight w:val="0"/>
      <w:marTop w:val="0"/>
      <w:marBottom w:val="0"/>
      <w:divBdr>
        <w:top w:val="none" w:sz="0" w:space="0" w:color="auto"/>
        <w:left w:val="none" w:sz="0" w:space="0" w:color="auto"/>
        <w:bottom w:val="none" w:sz="0" w:space="0" w:color="auto"/>
        <w:right w:val="none" w:sz="0" w:space="0" w:color="auto"/>
      </w:divBdr>
    </w:div>
    <w:div w:id="1328441940">
      <w:bodyDiv w:val="1"/>
      <w:marLeft w:val="0"/>
      <w:marRight w:val="0"/>
      <w:marTop w:val="0"/>
      <w:marBottom w:val="0"/>
      <w:divBdr>
        <w:top w:val="none" w:sz="0" w:space="0" w:color="auto"/>
        <w:left w:val="none" w:sz="0" w:space="0" w:color="auto"/>
        <w:bottom w:val="none" w:sz="0" w:space="0" w:color="auto"/>
        <w:right w:val="none" w:sz="0" w:space="0" w:color="auto"/>
      </w:divBdr>
    </w:div>
    <w:div w:id="1357776330">
      <w:bodyDiv w:val="1"/>
      <w:marLeft w:val="0"/>
      <w:marRight w:val="0"/>
      <w:marTop w:val="0"/>
      <w:marBottom w:val="0"/>
      <w:divBdr>
        <w:top w:val="none" w:sz="0" w:space="0" w:color="auto"/>
        <w:left w:val="none" w:sz="0" w:space="0" w:color="auto"/>
        <w:bottom w:val="none" w:sz="0" w:space="0" w:color="auto"/>
        <w:right w:val="none" w:sz="0" w:space="0" w:color="auto"/>
      </w:divBdr>
    </w:div>
    <w:div w:id="1367829442">
      <w:bodyDiv w:val="1"/>
      <w:marLeft w:val="0"/>
      <w:marRight w:val="0"/>
      <w:marTop w:val="0"/>
      <w:marBottom w:val="0"/>
      <w:divBdr>
        <w:top w:val="none" w:sz="0" w:space="0" w:color="auto"/>
        <w:left w:val="none" w:sz="0" w:space="0" w:color="auto"/>
        <w:bottom w:val="none" w:sz="0" w:space="0" w:color="auto"/>
        <w:right w:val="none" w:sz="0" w:space="0" w:color="auto"/>
      </w:divBdr>
    </w:div>
    <w:div w:id="1379084109">
      <w:bodyDiv w:val="1"/>
      <w:marLeft w:val="0"/>
      <w:marRight w:val="0"/>
      <w:marTop w:val="0"/>
      <w:marBottom w:val="0"/>
      <w:divBdr>
        <w:top w:val="none" w:sz="0" w:space="0" w:color="auto"/>
        <w:left w:val="none" w:sz="0" w:space="0" w:color="auto"/>
        <w:bottom w:val="none" w:sz="0" w:space="0" w:color="auto"/>
        <w:right w:val="none" w:sz="0" w:space="0" w:color="auto"/>
      </w:divBdr>
    </w:div>
    <w:div w:id="1399134685">
      <w:bodyDiv w:val="1"/>
      <w:marLeft w:val="0"/>
      <w:marRight w:val="0"/>
      <w:marTop w:val="0"/>
      <w:marBottom w:val="0"/>
      <w:divBdr>
        <w:top w:val="none" w:sz="0" w:space="0" w:color="auto"/>
        <w:left w:val="none" w:sz="0" w:space="0" w:color="auto"/>
        <w:bottom w:val="none" w:sz="0" w:space="0" w:color="auto"/>
        <w:right w:val="none" w:sz="0" w:space="0" w:color="auto"/>
      </w:divBdr>
    </w:div>
    <w:div w:id="1414740323">
      <w:bodyDiv w:val="1"/>
      <w:marLeft w:val="0"/>
      <w:marRight w:val="0"/>
      <w:marTop w:val="0"/>
      <w:marBottom w:val="0"/>
      <w:divBdr>
        <w:top w:val="none" w:sz="0" w:space="0" w:color="auto"/>
        <w:left w:val="none" w:sz="0" w:space="0" w:color="auto"/>
        <w:bottom w:val="none" w:sz="0" w:space="0" w:color="auto"/>
        <w:right w:val="none" w:sz="0" w:space="0" w:color="auto"/>
      </w:divBdr>
    </w:div>
    <w:div w:id="1441024271">
      <w:bodyDiv w:val="1"/>
      <w:marLeft w:val="0"/>
      <w:marRight w:val="0"/>
      <w:marTop w:val="0"/>
      <w:marBottom w:val="0"/>
      <w:divBdr>
        <w:top w:val="none" w:sz="0" w:space="0" w:color="auto"/>
        <w:left w:val="none" w:sz="0" w:space="0" w:color="auto"/>
        <w:bottom w:val="none" w:sz="0" w:space="0" w:color="auto"/>
        <w:right w:val="none" w:sz="0" w:space="0" w:color="auto"/>
      </w:divBdr>
    </w:div>
    <w:div w:id="1444305601">
      <w:bodyDiv w:val="1"/>
      <w:marLeft w:val="0"/>
      <w:marRight w:val="0"/>
      <w:marTop w:val="0"/>
      <w:marBottom w:val="0"/>
      <w:divBdr>
        <w:top w:val="none" w:sz="0" w:space="0" w:color="auto"/>
        <w:left w:val="none" w:sz="0" w:space="0" w:color="auto"/>
        <w:bottom w:val="none" w:sz="0" w:space="0" w:color="auto"/>
        <w:right w:val="none" w:sz="0" w:space="0" w:color="auto"/>
      </w:divBdr>
    </w:div>
    <w:div w:id="1465810912">
      <w:bodyDiv w:val="1"/>
      <w:marLeft w:val="0"/>
      <w:marRight w:val="0"/>
      <w:marTop w:val="0"/>
      <w:marBottom w:val="0"/>
      <w:divBdr>
        <w:top w:val="none" w:sz="0" w:space="0" w:color="auto"/>
        <w:left w:val="none" w:sz="0" w:space="0" w:color="auto"/>
        <w:bottom w:val="none" w:sz="0" w:space="0" w:color="auto"/>
        <w:right w:val="none" w:sz="0" w:space="0" w:color="auto"/>
      </w:divBdr>
    </w:div>
    <w:div w:id="1468166350">
      <w:bodyDiv w:val="1"/>
      <w:marLeft w:val="0"/>
      <w:marRight w:val="0"/>
      <w:marTop w:val="0"/>
      <w:marBottom w:val="0"/>
      <w:divBdr>
        <w:top w:val="none" w:sz="0" w:space="0" w:color="auto"/>
        <w:left w:val="none" w:sz="0" w:space="0" w:color="auto"/>
        <w:bottom w:val="none" w:sz="0" w:space="0" w:color="auto"/>
        <w:right w:val="none" w:sz="0" w:space="0" w:color="auto"/>
      </w:divBdr>
    </w:div>
    <w:div w:id="1470786568">
      <w:bodyDiv w:val="1"/>
      <w:marLeft w:val="0"/>
      <w:marRight w:val="0"/>
      <w:marTop w:val="0"/>
      <w:marBottom w:val="0"/>
      <w:divBdr>
        <w:top w:val="none" w:sz="0" w:space="0" w:color="auto"/>
        <w:left w:val="none" w:sz="0" w:space="0" w:color="auto"/>
        <w:bottom w:val="none" w:sz="0" w:space="0" w:color="auto"/>
        <w:right w:val="none" w:sz="0" w:space="0" w:color="auto"/>
      </w:divBdr>
    </w:div>
    <w:div w:id="1498691589">
      <w:bodyDiv w:val="1"/>
      <w:marLeft w:val="0"/>
      <w:marRight w:val="0"/>
      <w:marTop w:val="0"/>
      <w:marBottom w:val="0"/>
      <w:divBdr>
        <w:top w:val="none" w:sz="0" w:space="0" w:color="auto"/>
        <w:left w:val="none" w:sz="0" w:space="0" w:color="auto"/>
        <w:bottom w:val="none" w:sz="0" w:space="0" w:color="auto"/>
        <w:right w:val="none" w:sz="0" w:space="0" w:color="auto"/>
      </w:divBdr>
    </w:div>
    <w:div w:id="1511483798">
      <w:bodyDiv w:val="1"/>
      <w:marLeft w:val="0"/>
      <w:marRight w:val="0"/>
      <w:marTop w:val="0"/>
      <w:marBottom w:val="0"/>
      <w:divBdr>
        <w:top w:val="none" w:sz="0" w:space="0" w:color="auto"/>
        <w:left w:val="none" w:sz="0" w:space="0" w:color="auto"/>
        <w:bottom w:val="none" w:sz="0" w:space="0" w:color="auto"/>
        <w:right w:val="none" w:sz="0" w:space="0" w:color="auto"/>
      </w:divBdr>
    </w:div>
    <w:div w:id="1533035488">
      <w:bodyDiv w:val="1"/>
      <w:marLeft w:val="0"/>
      <w:marRight w:val="0"/>
      <w:marTop w:val="0"/>
      <w:marBottom w:val="0"/>
      <w:divBdr>
        <w:top w:val="none" w:sz="0" w:space="0" w:color="auto"/>
        <w:left w:val="none" w:sz="0" w:space="0" w:color="auto"/>
        <w:bottom w:val="none" w:sz="0" w:space="0" w:color="auto"/>
        <w:right w:val="none" w:sz="0" w:space="0" w:color="auto"/>
      </w:divBdr>
    </w:div>
    <w:div w:id="1539009303">
      <w:bodyDiv w:val="1"/>
      <w:marLeft w:val="0"/>
      <w:marRight w:val="0"/>
      <w:marTop w:val="0"/>
      <w:marBottom w:val="0"/>
      <w:divBdr>
        <w:top w:val="none" w:sz="0" w:space="0" w:color="auto"/>
        <w:left w:val="none" w:sz="0" w:space="0" w:color="auto"/>
        <w:bottom w:val="none" w:sz="0" w:space="0" w:color="auto"/>
        <w:right w:val="none" w:sz="0" w:space="0" w:color="auto"/>
      </w:divBdr>
    </w:div>
    <w:div w:id="1552037742">
      <w:bodyDiv w:val="1"/>
      <w:marLeft w:val="0"/>
      <w:marRight w:val="0"/>
      <w:marTop w:val="0"/>
      <w:marBottom w:val="0"/>
      <w:divBdr>
        <w:top w:val="none" w:sz="0" w:space="0" w:color="auto"/>
        <w:left w:val="none" w:sz="0" w:space="0" w:color="auto"/>
        <w:bottom w:val="none" w:sz="0" w:space="0" w:color="auto"/>
        <w:right w:val="none" w:sz="0" w:space="0" w:color="auto"/>
      </w:divBdr>
    </w:div>
    <w:div w:id="1576208626">
      <w:bodyDiv w:val="1"/>
      <w:marLeft w:val="0"/>
      <w:marRight w:val="0"/>
      <w:marTop w:val="0"/>
      <w:marBottom w:val="0"/>
      <w:divBdr>
        <w:top w:val="none" w:sz="0" w:space="0" w:color="auto"/>
        <w:left w:val="none" w:sz="0" w:space="0" w:color="auto"/>
        <w:bottom w:val="none" w:sz="0" w:space="0" w:color="auto"/>
        <w:right w:val="none" w:sz="0" w:space="0" w:color="auto"/>
      </w:divBdr>
    </w:div>
    <w:div w:id="1589772425">
      <w:bodyDiv w:val="1"/>
      <w:marLeft w:val="0"/>
      <w:marRight w:val="0"/>
      <w:marTop w:val="0"/>
      <w:marBottom w:val="0"/>
      <w:divBdr>
        <w:top w:val="none" w:sz="0" w:space="0" w:color="auto"/>
        <w:left w:val="none" w:sz="0" w:space="0" w:color="auto"/>
        <w:bottom w:val="none" w:sz="0" w:space="0" w:color="auto"/>
        <w:right w:val="none" w:sz="0" w:space="0" w:color="auto"/>
      </w:divBdr>
    </w:div>
    <w:div w:id="1594700187">
      <w:bodyDiv w:val="1"/>
      <w:marLeft w:val="0"/>
      <w:marRight w:val="0"/>
      <w:marTop w:val="0"/>
      <w:marBottom w:val="0"/>
      <w:divBdr>
        <w:top w:val="none" w:sz="0" w:space="0" w:color="auto"/>
        <w:left w:val="none" w:sz="0" w:space="0" w:color="auto"/>
        <w:bottom w:val="none" w:sz="0" w:space="0" w:color="auto"/>
        <w:right w:val="none" w:sz="0" w:space="0" w:color="auto"/>
      </w:divBdr>
    </w:div>
    <w:div w:id="1598293352">
      <w:bodyDiv w:val="1"/>
      <w:marLeft w:val="0"/>
      <w:marRight w:val="0"/>
      <w:marTop w:val="0"/>
      <w:marBottom w:val="0"/>
      <w:divBdr>
        <w:top w:val="none" w:sz="0" w:space="0" w:color="auto"/>
        <w:left w:val="none" w:sz="0" w:space="0" w:color="auto"/>
        <w:bottom w:val="none" w:sz="0" w:space="0" w:color="auto"/>
        <w:right w:val="none" w:sz="0" w:space="0" w:color="auto"/>
      </w:divBdr>
    </w:div>
    <w:div w:id="1600867810">
      <w:bodyDiv w:val="1"/>
      <w:marLeft w:val="0"/>
      <w:marRight w:val="0"/>
      <w:marTop w:val="0"/>
      <w:marBottom w:val="0"/>
      <w:divBdr>
        <w:top w:val="none" w:sz="0" w:space="0" w:color="auto"/>
        <w:left w:val="none" w:sz="0" w:space="0" w:color="auto"/>
        <w:bottom w:val="none" w:sz="0" w:space="0" w:color="auto"/>
        <w:right w:val="none" w:sz="0" w:space="0" w:color="auto"/>
      </w:divBdr>
    </w:div>
    <w:div w:id="1658605044">
      <w:bodyDiv w:val="1"/>
      <w:marLeft w:val="0"/>
      <w:marRight w:val="0"/>
      <w:marTop w:val="0"/>
      <w:marBottom w:val="0"/>
      <w:divBdr>
        <w:top w:val="none" w:sz="0" w:space="0" w:color="auto"/>
        <w:left w:val="none" w:sz="0" w:space="0" w:color="auto"/>
        <w:bottom w:val="none" w:sz="0" w:space="0" w:color="auto"/>
        <w:right w:val="none" w:sz="0" w:space="0" w:color="auto"/>
      </w:divBdr>
    </w:div>
    <w:div w:id="1675693573">
      <w:bodyDiv w:val="1"/>
      <w:marLeft w:val="0"/>
      <w:marRight w:val="0"/>
      <w:marTop w:val="0"/>
      <w:marBottom w:val="0"/>
      <w:divBdr>
        <w:top w:val="none" w:sz="0" w:space="0" w:color="auto"/>
        <w:left w:val="none" w:sz="0" w:space="0" w:color="auto"/>
        <w:bottom w:val="none" w:sz="0" w:space="0" w:color="auto"/>
        <w:right w:val="none" w:sz="0" w:space="0" w:color="auto"/>
      </w:divBdr>
    </w:div>
    <w:div w:id="1676490212">
      <w:bodyDiv w:val="1"/>
      <w:marLeft w:val="0"/>
      <w:marRight w:val="0"/>
      <w:marTop w:val="0"/>
      <w:marBottom w:val="0"/>
      <w:divBdr>
        <w:top w:val="none" w:sz="0" w:space="0" w:color="auto"/>
        <w:left w:val="none" w:sz="0" w:space="0" w:color="auto"/>
        <w:bottom w:val="none" w:sz="0" w:space="0" w:color="auto"/>
        <w:right w:val="none" w:sz="0" w:space="0" w:color="auto"/>
      </w:divBdr>
    </w:div>
    <w:div w:id="1699817442">
      <w:bodyDiv w:val="1"/>
      <w:marLeft w:val="0"/>
      <w:marRight w:val="0"/>
      <w:marTop w:val="0"/>
      <w:marBottom w:val="0"/>
      <w:divBdr>
        <w:top w:val="none" w:sz="0" w:space="0" w:color="auto"/>
        <w:left w:val="none" w:sz="0" w:space="0" w:color="auto"/>
        <w:bottom w:val="none" w:sz="0" w:space="0" w:color="auto"/>
        <w:right w:val="none" w:sz="0" w:space="0" w:color="auto"/>
      </w:divBdr>
    </w:div>
    <w:div w:id="1700201667">
      <w:bodyDiv w:val="1"/>
      <w:marLeft w:val="0"/>
      <w:marRight w:val="0"/>
      <w:marTop w:val="0"/>
      <w:marBottom w:val="0"/>
      <w:divBdr>
        <w:top w:val="none" w:sz="0" w:space="0" w:color="auto"/>
        <w:left w:val="none" w:sz="0" w:space="0" w:color="auto"/>
        <w:bottom w:val="none" w:sz="0" w:space="0" w:color="auto"/>
        <w:right w:val="none" w:sz="0" w:space="0" w:color="auto"/>
      </w:divBdr>
    </w:div>
    <w:div w:id="1732076822">
      <w:bodyDiv w:val="1"/>
      <w:marLeft w:val="0"/>
      <w:marRight w:val="0"/>
      <w:marTop w:val="0"/>
      <w:marBottom w:val="0"/>
      <w:divBdr>
        <w:top w:val="none" w:sz="0" w:space="0" w:color="auto"/>
        <w:left w:val="none" w:sz="0" w:space="0" w:color="auto"/>
        <w:bottom w:val="none" w:sz="0" w:space="0" w:color="auto"/>
        <w:right w:val="none" w:sz="0" w:space="0" w:color="auto"/>
      </w:divBdr>
    </w:div>
    <w:div w:id="1732849016">
      <w:bodyDiv w:val="1"/>
      <w:marLeft w:val="0"/>
      <w:marRight w:val="0"/>
      <w:marTop w:val="0"/>
      <w:marBottom w:val="0"/>
      <w:divBdr>
        <w:top w:val="none" w:sz="0" w:space="0" w:color="auto"/>
        <w:left w:val="none" w:sz="0" w:space="0" w:color="auto"/>
        <w:bottom w:val="none" w:sz="0" w:space="0" w:color="auto"/>
        <w:right w:val="none" w:sz="0" w:space="0" w:color="auto"/>
      </w:divBdr>
    </w:div>
    <w:div w:id="1733651978">
      <w:bodyDiv w:val="1"/>
      <w:marLeft w:val="0"/>
      <w:marRight w:val="0"/>
      <w:marTop w:val="0"/>
      <w:marBottom w:val="0"/>
      <w:divBdr>
        <w:top w:val="none" w:sz="0" w:space="0" w:color="auto"/>
        <w:left w:val="none" w:sz="0" w:space="0" w:color="auto"/>
        <w:bottom w:val="none" w:sz="0" w:space="0" w:color="auto"/>
        <w:right w:val="none" w:sz="0" w:space="0" w:color="auto"/>
      </w:divBdr>
    </w:div>
    <w:div w:id="1749229653">
      <w:bodyDiv w:val="1"/>
      <w:marLeft w:val="0"/>
      <w:marRight w:val="0"/>
      <w:marTop w:val="0"/>
      <w:marBottom w:val="0"/>
      <w:divBdr>
        <w:top w:val="none" w:sz="0" w:space="0" w:color="auto"/>
        <w:left w:val="none" w:sz="0" w:space="0" w:color="auto"/>
        <w:bottom w:val="none" w:sz="0" w:space="0" w:color="auto"/>
        <w:right w:val="none" w:sz="0" w:space="0" w:color="auto"/>
      </w:divBdr>
    </w:div>
    <w:div w:id="1752510739">
      <w:bodyDiv w:val="1"/>
      <w:marLeft w:val="0"/>
      <w:marRight w:val="0"/>
      <w:marTop w:val="0"/>
      <w:marBottom w:val="0"/>
      <w:divBdr>
        <w:top w:val="none" w:sz="0" w:space="0" w:color="auto"/>
        <w:left w:val="none" w:sz="0" w:space="0" w:color="auto"/>
        <w:bottom w:val="none" w:sz="0" w:space="0" w:color="auto"/>
        <w:right w:val="none" w:sz="0" w:space="0" w:color="auto"/>
      </w:divBdr>
    </w:div>
    <w:div w:id="1753430206">
      <w:bodyDiv w:val="1"/>
      <w:marLeft w:val="0"/>
      <w:marRight w:val="0"/>
      <w:marTop w:val="0"/>
      <w:marBottom w:val="0"/>
      <w:divBdr>
        <w:top w:val="none" w:sz="0" w:space="0" w:color="auto"/>
        <w:left w:val="none" w:sz="0" w:space="0" w:color="auto"/>
        <w:bottom w:val="none" w:sz="0" w:space="0" w:color="auto"/>
        <w:right w:val="none" w:sz="0" w:space="0" w:color="auto"/>
      </w:divBdr>
    </w:div>
    <w:div w:id="1772503937">
      <w:bodyDiv w:val="1"/>
      <w:marLeft w:val="0"/>
      <w:marRight w:val="0"/>
      <w:marTop w:val="0"/>
      <w:marBottom w:val="0"/>
      <w:divBdr>
        <w:top w:val="none" w:sz="0" w:space="0" w:color="auto"/>
        <w:left w:val="none" w:sz="0" w:space="0" w:color="auto"/>
        <w:bottom w:val="none" w:sz="0" w:space="0" w:color="auto"/>
        <w:right w:val="none" w:sz="0" w:space="0" w:color="auto"/>
      </w:divBdr>
    </w:div>
    <w:div w:id="1792045543">
      <w:bodyDiv w:val="1"/>
      <w:marLeft w:val="0"/>
      <w:marRight w:val="0"/>
      <w:marTop w:val="0"/>
      <w:marBottom w:val="0"/>
      <w:divBdr>
        <w:top w:val="none" w:sz="0" w:space="0" w:color="auto"/>
        <w:left w:val="none" w:sz="0" w:space="0" w:color="auto"/>
        <w:bottom w:val="none" w:sz="0" w:space="0" w:color="auto"/>
        <w:right w:val="none" w:sz="0" w:space="0" w:color="auto"/>
      </w:divBdr>
    </w:div>
    <w:div w:id="1793328509">
      <w:bodyDiv w:val="1"/>
      <w:marLeft w:val="0"/>
      <w:marRight w:val="0"/>
      <w:marTop w:val="0"/>
      <w:marBottom w:val="0"/>
      <w:divBdr>
        <w:top w:val="none" w:sz="0" w:space="0" w:color="auto"/>
        <w:left w:val="none" w:sz="0" w:space="0" w:color="auto"/>
        <w:bottom w:val="none" w:sz="0" w:space="0" w:color="auto"/>
        <w:right w:val="none" w:sz="0" w:space="0" w:color="auto"/>
      </w:divBdr>
    </w:div>
    <w:div w:id="1825662164">
      <w:bodyDiv w:val="1"/>
      <w:marLeft w:val="0"/>
      <w:marRight w:val="0"/>
      <w:marTop w:val="0"/>
      <w:marBottom w:val="0"/>
      <w:divBdr>
        <w:top w:val="none" w:sz="0" w:space="0" w:color="auto"/>
        <w:left w:val="none" w:sz="0" w:space="0" w:color="auto"/>
        <w:bottom w:val="none" w:sz="0" w:space="0" w:color="auto"/>
        <w:right w:val="none" w:sz="0" w:space="0" w:color="auto"/>
      </w:divBdr>
    </w:div>
    <w:div w:id="1830443422">
      <w:bodyDiv w:val="1"/>
      <w:marLeft w:val="0"/>
      <w:marRight w:val="0"/>
      <w:marTop w:val="0"/>
      <w:marBottom w:val="0"/>
      <w:divBdr>
        <w:top w:val="none" w:sz="0" w:space="0" w:color="auto"/>
        <w:left w:val="none" w:sz="0" w:space="0" w:color="auto"/>
        <w:bottom w:val="none" w:sz="0" w:space="0" w:color="auto"/>
        <w:right w:val="none" w:sz="0" w:space="0" w:color="auto"/>
      </w:divBdr>
    </w:div>
    <w:div w:id="1892769372">
      <w:bodyDiv w:val="1"/>
      <w:marLeft w:val="0"/>
      <w:marRight w:val="0"/>
      <w:marTop w:val="0"/>
      <w:marBottom w:val="0"/>
      <w:divBdr>
        <w:top w:val="none" w:sz="0" w:space="0" w:color="auto"/>
        <w:left w:val="none" w:sz="0" w:space="0" w:color="auto"/>
        <w:bottom w:val="none" w:sz="0" w:space="0" w:color="auto"/>
        <w:right w:val="none" w:sz="0" w:space="0" w:color="auto"/>
      </w:divBdr>
    </w:div>
    <w:div w:id="1920289588">
      <w:bodyDiv w:val="1"/>
      <w:marLeft w:val="0"/>
      <w:marRight w:val="0"/>
      <w:marTop w:val="0"/>
      <w:marBottom w:val="0"/>
      <w:divBdr>
        <w:top w:val="none" w:sz="0" w:space="0" w:color="auto"/>
        <w:left w:val="none" w:sz="0" w:space="0" w:color="auto"/>
        <w:bottom w:val="none" w:sz="0" w:space="0" w:color="auto"/>
        <w:right w:val="none" w:sz="0" w:space="0" w:color="auto"/>
      </w:divBdr>
    </w:div>
    <w:div w:id="1929653666">
      <w:bodyDiv w:val="1"/>
      <w:marLeft w:val="0"/>
      <w:marRight w:val="0"/>
      <w:marTop w:val="0"/>
      <w:marBottom w:val="0"/>
      <w:divBdr>
        <w:top w:val="none" w:sz="0" w:space="0" w:color="auto"/>
        <w:left w:val="none" w:sz="0" w:space="0" w:color="auto"/>
        <w:bottom w:val="none" w:sz="0" w:space="0" w:color="auto"/>
        <w:right w:val="none" w:sz="0" w:space="0" w:color="auto"/>
      </w:divBdr>
    </w:div>
    <w:div w:id="1936087010">
      <w:bodyDiv w:val="1"/>
      <w:marLeft w:val="0"/>
      <w:marRight w:val="0"/>
      <w:marTop w:val="0"/>
      <w:marBottom w:val="0"/>
      <w:divBdr>
        <w:top w:val="none" w:sz="0" w:space="0" w:color="auto"/>
        <w:left w:val="none" w:sz="0" w:space="0" w:color="auto"/>
        <w:bottom w:val="none" w:sz="0" w:space="0" w:color="auto"/>
        <w:right w:val="none" w:sz="0" w:space="0" w:color="auto"/>
      </w:divBdr>
    </w:div>
    <w:div w:id="1950889631">
      <w:bodyDiv w:val="1"/>
      <w:marLeft w:val="0"/>
      <w:marRight w:val="0"/>
      <w:marTop w:val="0"/>
      <w:marBottom w:val="0"/>
      <w:divBdr>
        <w:top w:val="none" w:sz="0" w:space="0" w:color="auto"/>
        <w:left w:val="none" w:sz="0" w:space="0" w:color="auto"/>
        <w:bottom w:val="none" w:sz="0" w:space="0" w:color="auto"/>
        <w:right w:val="none" w:sz="0" w:space="0" w:color="auto"/>
      </w:divBdr>
    </w:div>
    <w:div w:id="1992950286">
      <w:bodyDiv w:val="1"/>
      <w:marLeft w:val="0"/>
      <w:marRight w:val="0"/>
      <w:marTop w:val="0"/>
      <w:marBottom w:val="0"/>
      <w:divBdr>
        <w:top w:val="none" w:sz="0" w:space="0" w:color="auto"/>
        <w:left w:val="none" w:sz="0" w:space="0" w:color="auto"/>
        <w:bottom w:val="none" w:sz="0" w:space="0" w:color="auto"/>
        <w:right w:val="none" w:sz="0" w:space="0" w:color="auto"/>
      </w:divBdr>
    </w:div>
    <w:div w:id="2007436195">
      <w:bodyDiv w:val="1"/>
      <w:marLeft w:val="0"/>
      <w:marRight w:val="0"/>
      <w:marTop w:val="0"/>
      <w:marBottom w:val="0"/>
      <w:divBdr>
        <w:top w:val="none" w:sz="0" w:space="0" w:color="auto"/>
        <w:left w:val="none" w:sz="0" w:space="0" w:color="auto"/>
        <w:bottom w:val="none" w:sz="0" w:space="0" w:color="auto"/>
        <w:right w:val="none" w:sz="0" w:space="0" w:color="auto"/>
      </w:divBdr>
    </w:div>
    <w:div w:id="2026784825">
      <w:bodyDiv w:val="1"/>
      <w:marLeft w:val="0"/>
      <w:marRight w:val="0"/>
      <w:marTop w:val="0"/>
      <w:marBottom w:val="0"/>
      <w:divBdr>
        <w:top w:val="none" w:sz="0" w:space="0" w:color="auto"/>
        <w:left w:val="none" w:sz="0" w:space="0" w:color="auto"/>
        <w:bottom w:val="none" w:sz="0" w:space="0" w:color="auto"/>
        <w:right w:val="none" w:sz="0" w:space="0" w:color="auto"/>
      </w:divBdr>
    </w:div>
    <w:div w:id="2057968661">
      <w:bodyDiv w:val="1"/>
      <w:marLeft w:val="0"/>
      <w:marRight w:val="0"/>
      <w:marTop w:val="0"/>
      <w:marBottom w:val="0"/>
      <w:divBdr>
        <w:top w:val="none" w:sz="0" w:space="0" w:color="auto"/>
        <w:left w:val="none" w:sz="0" w:space="0" w:color="auto"/>
        <w:bottom w:val="none" w:sz="0" w:space="0" w:color="auto"/>
        <w:right w:val="none" w:sz="0" w:space="0" w:color="auto"/>
      </w:divBdr>
    </w:div>
    <w:div w:id="2136093081">
      <w:bodyDiv w:val="1"/>
      <w:marLeft w:val="0"/>
      <w:marRight w:val="0"/>
      <w:marTop w:val="0"/>
      <w:marBottom w:val="0"/>
      <w:divBdr>
        <w:top w:val="none" w:sz="0" w:space="0" w:color="auto"/>
        <w:left w:val="none" w:sz="0" w:space="0" w:color="auto"/>
        <w:bottom w:val="none" w:sz="0" w:space="0" w:color="auto"/>
        <w:right w:val="none" w:sz="0" w:space="0" w:color="auto"/>
      </w:divBdr>
    </w:div>
    <w:div w:id="21462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CA348-A284-4BCC-8CBC-63F64550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7585</Words>
  <Characters>43236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GAIA SOUTH INC</dc:creator>
  <cp:lastModifiedBy>Jen</cp:lastModifiedBy>
  <cp:revision>58</cp:revision>
  <cp:lastPrinted>2017-08-30T22:00:00Z</cp:lastPrinted>
  <dcterms:created xsi:type="dcterms:W3CDTF">2017-08-30T06:29:00Z</dcterms:created>
  <dcterms:modified xsi:type="dcterms:W3CDTF">2017-08-30T22:00:00Z</dcterms:modified>
</cp:coreProperties>
</file>